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5.xml" ContentType="application/vnd.openxmlformats-officedocument.wordprocessingml.footer+xml"/>
  <Override PartName="/word/header8.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9335C28" w14:textId="77777777" w:rsidR="00835D05" w:rsidRDefault="00835D05" w:rsidP="00975A44">
      <w:pPr>
        <w:pStyle w:val="BodyText"/>
      </w:pPr>
    </w:p>
    <w:p w14:paraId="626318FC" w14:textId="77777777" w:rsidR="00975A44" w:rsidRDefault="00377519" w:rsidP="00975A44">
      <w:pPr>
        <w:pStyle w:val="BodyText"/>
      </w:pPr>
      <w:r>
        <w:rPr>
          <w:noProof/>
        </w:rPr>
        <w:pict w14:anchorId="3F756AC1">
          <v:rect id="Rectangle 1" o:spid="_x0000_s1026" style="position:absolute;left:0;text-align:left;margin-left:57.6pt;margin-top:27pt;width:63.9pt;height:710.85pt;z-index:-251658240;visibility:visible;mso-wrap-style:non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" filled="f" stroked="f" strokeweight="0">
            <v:textbox style="mso-fit-shape-to-text:t" inset="0,0,0,0">
              <w:txbxContent>
                <w:p w14:paraId="5120CD27" w14:textId="77777777" w:rsidR="006F4457" w:rsidRDefault="006F4457" w:rsidP="00975A44">
                  <w:pPr>
                    <w:ind w:left="2"/>
                  </w:pPr>
                  <w:r w:rsidRPr="004574D7">
                    <w:rPr>
                      <w:rFonts w:ascii="Bookman" w:hAnsi="Bookman"/>
                      <w:noProof/>
                      <w:color w:val="000000"/>
                      <w:szCs w:val="24"/>
                      <w:lang w:eastAsia="en-US"/>
                    </w:rPr>
                    <w:object w:dxaOrig="1255" w:dyaOrig="14256" w14:anchorId="43F6D71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3.65pt;height:693.55pt" o:ole="" fillcolor="window">
                        <v:imagedata r:id="rId9" o:title=""/>
                      </v:shape>
                      <o:OLEObject Type="Embed" ProgID="Word.Picture.8" ShapeID="_x0000_i1025" DrawAspect="Content" ObjectID="_1638964062" r:id="rId10"/>
                    </w:object>
                  </w:r>
                </w:p>
              </w:txbxContent>
            </v:textbox>
            <w10:wrap anchorx="page" anchory="page"/>
          </v:rect>
        </w:pict>
      </w:r>
      <w:r w:rsidR="002718CE" w:rsidRPr="00195C4B">
        <w:rPr>
          <w:noProof/>
          <w:spacing w:val="8"/>
        </w:rPr>
        <mc:AlternateContent>
          <mc:Choice Requires="wps">
            <w:drawing>
              <wp:anchor distT="0" distB="0" distL="114300" distR="114300" simplePos="0" relativeHeight="251657216" behindDoc="1" locked="0" layoutInCell="1" allowOverlap="1" wp14:anchorId="3F756AC1" wp14:editId="34552087">
                <wp:simplePos x="0" y="0"/>
                <wp:positionH relativeFrom="page">
                  <wp:posOffset>731520</wp:posOffset>
                </wp:positionH>
                <wp:positionV relativeFrom="page">
                  <wp:posOffset>342900</wp:posOffset>
                </wp:positionV>
                <wp:extent cx="811530" cy="9036685"/>
                <wp:effectExtent l="0" t="0" r="0" b="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1530" cy="9036685"/>
                        </a:xfrm>
                        <a:prstGeom prst="rect">
                          <a:avLst/>
                        </a:prstGeom>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600538D6" w14:textId="77777777" w:rsidR="006F4457" w:rsidRDefault="006F4457" w:rsidP="00975A44">
                            <w:pPr>
                              <w:ind w:left="2"/>
                            </w:pPr>
                            <w:r w:rsidRPr="004574D7">
                              <w:rPr>
                                <w:rFonts w:ascii="Bookman" w:hAnsi="Bookman"/>
                                <w:noProof/>
                                <w:color w:val="000000"/>
                                <w:szCs w:val="24"/>
                                <w:lang w:eastAsia="en-US"/>
                              </w:rPr>
                              <w:object w:dxaOrig="1255" w:dyaOrig="14256" w14:anchorId="43F6D719">
                                <v:shape id="_x0000_i1026" type="#_x0000_t75" style="width:63.65pt;height:693.55pt" o:ole="" fillcolor="window">
                                  <v:imagedata r:id="rId9" o:title=""/>
                                </v:shape>
                                <o:OLEObject Type="Embed" ProgID="Word.Picture.8" ShapeID="_x0000_i1026" DrawAspect="Content" ObjectID="_1638964063" r:id="rId11"/>
                              </w:objec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rect id="Rectangle 1" o:spid="_x0000_s1026" style="position:absolute;left:0;text-align:left;margin-left:57.6pt;margin-top:27pt;width:63.9pt;height:711.55pt;z-index:-251659264;visibility:visible;mso-wrap-style:non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" filled="f" stroked="f" strokeweight="0">
                <v:textbox style="mso-fit-shape-to-text:t" inset="0,0,0,0">
                  <w:txbxContent>
                    <w:p w14:paraId="600538D6" w14:textId="77777777" w:rsidR="006F4457" w:rsidRDefault="006F4457" w:rsidP="00975A44">
                      <w:pPr>
                        <w:ind w:left="2"/>
                      </w:pPr>
                      <w:r w:rsidRPr="004574D7">
                        <w:rPr>
                          <w:rFonts w:ascii="Bookman" w:hAnsi="Bookman"/>
                          <w:noProof/>
                          <w:color w:val="000000"/>
                          <w:szCs w:val="24"/>
                          <w:lang w:eastAsia="en-US"/>
                        </w:rPr>
                        <w:object w:dxaOrig="1255" w:dyaOrig="14256" w14:anchorId="43F6D719">
                          <v:shape id="_x0000_i1026" type="#_x0000_t75" style="width:63.65pt;height:693.55pt" o:ole="" fillcolor="window">
                            <v:imagedata r:id="rId12" o:title=""/>
                          </v:shape>
                          <o:OLEObject Type="Embed" ProgID="Word.Picture.8" ShapeID="_x0000_i1026" DrawAspect="Content" ObjectID="_1635582348" r:id="rId13"/>
                        </w:object>
                      </w:r>
                    </w:p>
                  </w:txbxContent>
                </v:textbox>
                <w10:wrap anchorx="page" anchory="page"/>
              </v:rect>
            </w:pict>
          </mc:Fallback>
        </mc:AlternateContent>
      </w:r>
    </w:p>
    <w:p w14:paraId="0EC26D11" w14:textId="77777777" w:rsidR="00975A44" w:rsidRDefault="007443D1" w:rsidP="00975A44">
      <w:pPr>
        <w:pStyle w:val="CoverTitle"/>
      </w:pPr>
      <w:r>
        <w:t>TCG Algorithm Registry</w:t>
      </w:r>
    </w:p>
    <w:p w14:paraId="53DEDFC5" w14:textId="77777777" w:rsidR="00975A44" w:rsidRDefault="00975A44" w:rsidP="00975A44">
      <w:pPr>
        <w:pStyle w:val="CoverNormal"/>
      </w:pPr>
    </w:p>
    <w:p w14:paraId="283B640E" w14:textId="77777777" w:rsidR="00975A44" w:rsidRDefault="007443D1" w:rsidP="00975A44">
      <w:pPr>
        <w:pStyle w:val="CoverSpecVersion0"/>
      </w:pPr>
      <w:r>
        <w:t>Family “</w:t>
      </w:r>
      <w:r w:rsidR="006C27F9">
        <w:t>2.0</w:t>
      </w:r>
      <w:r>
        <w:t>"</w:t>
      </w:r>
    </w:p>
    <w:p w14:paraId="097A3E9D" w14:textId="0D8B5B42" w:rsidR="00975A44" w:rsidRPr="00CD1FC4" w:rsidRDefault="007443D1" w:rsidP="00975A44">
      <w:pPr>
        <w:pStyle w:val="CoverVersion"/>
      </w:pPr>
      <w:r>
        <w:t xml:space="preserve">Level 00 Revision </w:t>
      </w:r>
      <w:r w:rsidR="00D17BC9">
        <w:t>01.</w:t>
      </w:r>
    </w:p>
    <w:p w14:paraId="31C0B220" w14:textId="36C97CA4" w:rsidR="00577CFD" w:rsidRDefault="00376A83" w:rsidP="00577CFD">
      <w:pPr>
        <w:pStyle w:val="CoverDate"/>
      </w:pPr>
      <w:r>
        <w:t xml:space="preserve">January , </w:t>
      </w:r>
      <w:r w:rsidR="00253D52">
        <w:t>20</w:t>
      </w:r>
      <w:r w:rsidR="00B92D58">
        <w:t>1</w:t>
      </w:r>
      <w:r>
        <w:t>6</w:t>
      </w:r>
    </w:p>
    <w:p w14:paraId="487E4C18" w14:textId="77777777" w:rsidR="00975A44" w:rsidRPr="00CD1FC4" w:rsidRDefault="006C27F9" w:rsidP="00975A44">
      <w:pPr>
        <w:pStyle w:val="CoverStatus0"/>
      </w:pPr>
      <w:r>
        <w:t>Committee Draft</w:t>
      </w:r>
    </w:p>
    <w:p w14:paraId="3039FFB9" w14:textId="77777777" w:rsidR="00975A44" w:rsidRDefault="00975A44" w:rsidP="00975A44">
      <w:pPr>
        <w:pStyle w:val="CoverNormal"/>
      </w:pPr>
    </w:p>
    <w:p w14:paraId="3C142F3A" w14:textId="77777777" w:rsidR="00975A44" w:rsidRDefault="00975A44" w:rsidP="00975A44">
      <w:pPr>
        <w:pStyle w:val="CoverNormal"/>
      </w:pPr>
    </w:p>
    <w:p w14:paraId="6D64A7CC" w14:textId="77777777" w:rsidR="0015190B" w:rsidRDefault="0015190B" w:rsidP="00975A44">
      <w:pPr>
        <w:pStyle w:val="CoverNormal"/>
      </w:pPr>
    </w:p>
    <w:p w14:paraId="4986343F" w14:textId="77777777" w:rsidR="0015190B" w:rsidRDefault="0015190B" w:rsidP="00975A44">
      <w:pPr>
        <w:pStyle w:val="CoverNormal"/>
      </w:pPr>
    </w:p>
    <w:p w14:paraId="3C8F2788" w14:textId="77777777" w:rsidR="0015190B" w:rsidRDefault="0015190B" w:rsidP="00975A44">
      <w:pPr>
        <w:pStyle w:val="CoverNormal"/>
      </w:pPr>
    </w:p>
    <w:p w14:paraId="5AEC73A8" w14:textId="77777777" w:rsidR="0015190B" w:rsidRPr="00550437" w:rsidRDefault="0015190B" w:rsidP="00975A44">
      <w:pPr>
        <w:pStyle w:val="CoverNormal"/>
      </w:pPr>
    </w:p>
    <w:p w14:paraId="3C1DD969" w14:textId="77777777" w:rsidR="00975A44" w:rsidRPr="00F75085" w:rsidRDefault="00975A44" w:rsidP="00975A44">
      <w:pPr>
        <w:pStyle w:val="CoverNormal"/>
      </w:pPr>
      <w:r w:rsidRPr="00F75085">
        <w:t>Contact:</w:t>
      </w:r>
      <w:r w:rsidR="00F65FC3">
        <w:t xml:space="preserve"> </w:t>
      </w:r>
      <w:r w:rsidR="00B92D58" w:rsidRPr="00B92D58">
        <w:t>admin@trustedcomputinggroup.org</w:t>
      </w:r>
    </w:p>
    <w:p w14:paraId="602A61C4" w14:textId="77777777" w:rsidR="00975A44" w:rsidRPr="00550437" w:rsidRDefault="00975A44" w:rsidP="00975A44">
      <w:pPr>
        <w:pStyle w:val="CoverNormal"/>
      </w:pPr>
    </w:p>
    <w:p w14:paraId="54F58720" w14:textId="77777777" w:rsidR="00975A44" w:rsidRPr="00550437" w:rsidRDefault="00975A44" w:rsidP="00975A44">
      <w:pPr>
        <w:pStyle w:val="CoverNormal"/>
      </w:pPr>
    </w:p>
    <w:p w14:paraId="6A4DB82E" w14:textId="77777777" w:rsidR="00975A44" w:rsidRPr="00550437" w:rsidRDefault="00975A44" w:rsidP="00975A44">
      <w:pPr>
        <w:pStyle w:val="CoverNormal"/>
      </w:pPr>
    </w:p>
    <w:p w14:paraId="429FA995" w14:textId="77777777" w:rsidR="007443D1" w:rsidRDefault="007443D1" w:rsidP="00975A44">
      <w:pPr>
        <w:pStyle w:val="CoverCopyright"/>
      </w:pPr>
    </w:p>
    <w:p w14:paraId="0239900D" w14:textId="77777777" w:rsidR="007443D1" w:rsidRDefault="007443D1" w:rsidP="00975A44">
      <w:pPr>
        <w:pStyle w:val="CoverCopyright"/>
      </w:pPr>
    </w:p>
    <w:p w14:paraId="7557EACE" w14:textId="77777777" w:rsidR="007443D1" w:rsidRDefault="007443D1" w:rsidP="00975A44">
      <w:pPr>
        <w:pStyle w:val="CoverCopyright"/>
      </w:pPr>
    </w:p>
    <w:p w14:paraId="48D7E7DC" w14:textId="77777777" w:rsidR="007443D1" w:rsidRDefault="007443D1" w:rsidP="00975A44">
      <w:pPr>
        <w:pStyle w:val="CoverCopyright"/>
      </w:pPr>
    </w:p>
    <w:p w14:paraId="1DE6B99E" w14:textId="77777777" w:rsidR="007443D1" w:rsidRDefault="007443D1" w:rsidP="00975A44">
      <w:pPr>
        <w:pStyle w:val="CoverCopyright"/>
      </w:pPr>
    </w:p>
    <w:p w14:paraId="376B9BF2" w14:textId="77777777" w:rsidR="007443D1" w:rsidRDefault="007443D1" w:rsidP="00975A44">
      <w:pPr>
        <w:pStyle w:val="CoverCopyright"/>
      </w:pPr>
    </w:p>
    <w:p w14:paraId="364A5993" w14:textId="77777777" w:rsidR="007443D1" w:rsidRDefault="007443D1" w:rsidP="00975A44">
      <w:pPr>
        <w:pStyle w:val="CoverCopyright"/>
      </w:pPr>
    </w:p>
    <w:p w14:paraId="5D5B1AE4" w14:textId="6ABF6D94" w:rsidR="00975A44" w:rsidRDefault="007443D1" w:rsidP="00975A44">
      <w:pPr>
        <w:pStyle w:val="CoverCopyright"/>
        <w:sectPr w:rsidR="00975A44" w:rsidSect="00CE4C35">
          <w:headerReference w:type="even" r:id="rId14"/>
          <w:headerReference w:type="default" r:id="rId15"/>
          <w:footerReference w:type="even" r:id="rId16"/>
          <w:footerReference w:type="default" r:id="rId17"/>
          <w:headerReference w:type="first" r:id="rId18"/>
          <w:footerReference w:type="first" r:id="rId19"/>
          <w:pgSz w:w="12240" w:h="15840" w:code="1"/>
          <w:pgMar w:top="1008" w:right="1440" w:bottom="1296" w:left="1440" w:header="720" w:footer="720" w:gutter="0"/>
          <w:pgNumType w:fmt="lowerRoman"/>
          <w:cols w:space="720"/>
          <w:docGrid w:linePitch="360"/>
        </w:sectPr>
      </w:pPr>
      <w:r>
        <w:t xml:space="preserve">Copyright © TCG </w:t>
      </w:r>
      <w:r w:rsidR="00376A83">
        <w:t>2016</w:t>
      </w:r>
    </w:p>
    <w:p w14:paraId="0B238967" w14:textId="77777777" w:rsidR="0088402D" w:rsidRPr="00FC40F0" w:rsidRDefault="0088402D" w:rsidP="0088402D">
      <w:pPr>
        <w:rPr>
          <w:rFonts w:ascii="Arial" w:hAnsi="Arial" w:cs="Arial"/>
          <w:b/>
        </w:rPr>
      </w:pPr>
      <w:r>
        <w:rPr>
          <w:rFonts w:ascii="Arial" w:hAnsi="Arial" w:cs="Arial"/>
          <w:b/>
        </w:rPr>
        <w:lastRenderedPageBreak/>
        <w:t>Licenses and Notices</w:t>
      </w:r>
    </w:p>
    <w:p w14:paraId="6D5AEF76" w14:textId="77777777" w:rsidR="0088402D" w:rsidRPr="00D54B21" w:rsidRDefault="0088402D" w:rsidP="0088402D">
      <w:pPr>
        <w:pStyle w:val="BodyText"/>
        <w:keepNext w:val="0"/>
        <w:keepLines/>
        <w:numPr>
          <w:ilvl w:val="0"/>
          <w:numId w:val="27"/>
        </w:numPr>
        <w:ind w:left="360"/>
      </w:pPr>
      <w:r w:rsidRPr="00FC40F0">
        <w:rPr>
          <w:b/>
        </w:rPr>
        <w:t>Copyright Licenses</w:t>
      </w:r>
      <w:r w:rsidRPr="00D54B21">
        <w:t>:</w:t>
      </w:r>
    </w:p>
    <w:p w14:paraId="54A160CD" w14:textId="77777777" w:rsidR="00A372FF" w:rsidRDefault="0088402D" w:rsidP="0088402D">
      <w:pPr>
        <w:pStyle w:val="ListBullet2"/>
      </w:pPr>
      <w:r w:rsidRPr="0088402D">
        <w:t>Trusted Computing Group (TCG) grants to the user of the source code in this specification (the “Source Code”) a worldwide, irrevocable, nonexclusive, royalty free, copyright license to reproduce, create derivative works, distribute, display and perform the Source Code and derivative works thereof, and to grant others the rights granted herein</w:t>
      </w:r>
      <w:r w:rsidR="00A372FF">
        <w:t>.</w:t>
      </w:r>
    </w:p>
    <w:p w14:paraId="4E0B77B5" w14:textId="77777777" w:rsidR="0088402D" w:rsidRPr="007655B9" w:rsidRDefault="0088402D" w:rsidP="0088402D">
      <w:pPr>
        <w:pStyle w:val="ListBullet2"/>
      </w:pPr>
      <w:r w:rsidRPr="0088402D">
        <w:t>The</w:t>
      </w:r>
      <w:r>
        <w:t xml:space="preserve"> TCG grants to the user of the other parts of the specification (other than the Source Code) the rights to reproduce, distribute, display, and perform the specification solely for the purpose of developing products based on such documents.</w:t>
      </w:r>
    </w:p>
    <w:p w14:paraId="28FC2F6D" w14:textId="77777777" w:rsidR="0088402D" w:rsidRPr="00D54B21" w:rsidRDefault="0088402D" w:rsidP="0088402D">
      <w:pPr>
        <w:pStyle w:val="BodyText"/>
        <w:keepNext w:val="0"/>
        <w:keepLines/>
        <w:numPr>
          <w:ilvl w:val="0"/>
          <w:numId w:val="27"/>
        </w:numPr>
        <w:ind w:left="360"/>
        <w:rPr>
          <w:color w:val="000000"/>
        </w:rPr>
      </w:pPr>
      <w:r w:rsidRPr="00FC40F0">
        <w:rPr>
          <w:b/>
        </w:rPr>
        <w:t>Source</w:t>
      </w:r>
      <w:r w:rsidRPr="00FC40F0">
        <w:rPr>
          <w:b/>
          <w:color w:val="000000"/>
        </w:rPr>
        <w:t xml:space="preserve"> Code Distribution Conditions</w:t>
      </w:r>
      <w:r w:rsidRPr="00D54B21">
        <w:rPr>
          <w:color w:val="000000"/>
        </w:rPr>
        <w:t>:</w:t>
      </w:r>
    </w:p>
    <w:p w14:paraId="6DB425D0" w14:textId="77777777" w:rsidR="00A372FF" w:rsidRDefault="0088402D" w:rsidP="0088402D">
      <w:pPr>
        <w:pStyle w:val="ListBullet2"/>
      </w:pPr>
      <w:r w:rsidRPr="0088402D">
        <w:t>Redistributions of Source Code must retain the above copyright licenses, this list of conditions and the following disclaimers</w:t>
      </w:r>
      <w:r w:rsidR="00A372FF">
        <w:t>.</w:t>
      </w:r>
    </w:p>
    <w:p w14:paraId="331B85C3" w14:textId="77777777" w:rsidR="0088402D" w:rsidRPr="00D54B21" w:rsidRDefault="0088402D" w:rsidP="0088402D">
      <w:pPr>
        <w:pStyle w:val="ListBullet2"/>
        <w:rPr>
          <w:color w:val="000000"/>
        </w:rPr>
      </w:pPr>
      <w:r w:rsidRPr="0088402D">
        <w:t>Redistributions in binary form must reproduce the above copyright licenses, this list of conditions and</w:t>
      </w:r>
      <w:r w:rsidRPr="00FC40F0">
        <w:t xml:space="preserve"> the following disclaimers in the documentation and/or other materials provided with the distribution</w:t>
      </w:r>
      <w:r w:rsidRPr="00D54B21">
        <w:rPr>
          <w:color w:val="000000"/>
        </w:rPr>
        <w:t>.</w:t>
      </w:r>
    </w:p>
    <w:p w14:paraId="41E76494" w14:textId="77777777" w:rsidR="0088402D" w:rsidRPr="00D54B21" w:rsidRDefault="0088402D" w:rsidP="0088402D">
      <w:pPr>
        <w:pStyle w:val="BodyText"/>
        <w:keepNext w:val="0"/>
        <w:keepLines/>
        <w:numPr>
          <w:ilvl w:val="0"/>
          <w:numId w:val="27"/>
        </w:numPr>
        <w:ind w:left="360"/>
        <w:rPr>
          <w:color w:val="000000"/>
        </w:rPr>
      </w:pPr>
      <w:r w:rsidRPr="00FC40F0">
        <w:rPr>
          <w:b/>
          <w:color w:val="000000"/>
        </w:rPr>
        <w:t>Disclaimers</w:t>
      </w:r>
      <w:r w:rsidRPr="00D54B21">
        <w:rPr>
          <w:color w:val="000000"/>
        </w:rPr>
        <w:t>:</w:t>
      </w:r>
    </w:p>
    <w:p w14:paraId="650A5A54" w14:textId="77777777" w:rsidR="00A372FF" w:rsidRDefault="0088402D" w:rsidP="0088402D">
      <w:pPr>
        <w:pStyle w:val="ListBullet2"/>
      </w:pPr>
      <w:r w:rsidRPr="0088402D">
        <w:t>THE COPYRIGHT LICENSES SET FORTH ABOVE DO NOT REPRESENT ANY FORM OF LICENSE OR WAIVER, EXPRESS OR IMPLIED, BY ESTOPPEL OR OTHERWISE, WITH RESPECT TO PATENT RIGHTS HELD BY TCG MEMBERS (OR OTHER THIRD PARTIES) THAT MAY BE NECESSARY TO IMPLEMENT THIS SPECIFICATION OR OTHERWISE. Contact TCG Administration (</w:t>
      </w:r>
      <w:hyperlink r:id="rId20" w:history="1">
        <w:r w:rsidRPr="0088402D">
          <w:rPr>
            <w:rStyle w:val="Hyperlink"/>
            <w:color w:val="auto"/>
            <w:u w:val="none"/>
          </w:rPr>
          <w:t>admin@trustedcomputinggroup.org</w:t>
        </w:r>
      </w:hyperlink>
      <w:r w:rsidRPr="0088402D">
        <w:rPr>
          <w:rStyle w:val="Hyperlink"/>
          <w:color w:val="auto"/>
          <w:u w:val="none"/>
        </w:rPr>
        <w:t>)</w:t>
      </w:r>
      <w:r w:rsidRPr="0088402D">
        <w:t xml:space="preserve"> for information on specification licensing rights available through TCG membership agreements</w:t>
      </w:r>
      <w:r w:rsidR="00A372FF">
        <w:t>.</w:t>
      </w:r>
    </w:p>
    <w:p w14:paraId="59383D2E" w14:textId="77777777" w:rsidR="00A372FF" w:rsidRDefault="0088402D" w:rsidP="0088402D">
      <w:pPr>
        <w:pStyle w:val="ListBullet2"/>
      </w:pPr>
      <w:r w:rsidRPr="0088402D">
        <w:t>THIS SPECIFICATION IS PROVIDED "AS IS" WITH NO EXPRESS OR IMPLIED WARRANTIES WHATSOEVER, INCLUDING ANY WARRANTY OF MERCHANTABILITY OR FITNESS FOR A PARTICULAR PURPOSE, ACCURACY, COMPLETENESS, OR NONINFRINGEMENT OF INTELLECTUAL PROPERTY RIGHTS, OR ANY WARRANTY OTHERWISE ARISING OUT OF ANY PROPOSAL, SPECIFICATION OR SAMPLE</w:t>
      </w:r>
      <w:r w:rsidR="00A372FF">
        <w:t>.</w:t>
      </w:r>
    </w:p>
    <w:p w14:paraId="5D8FE06E" w14:textId="77777777" w:rsidR="00A372FF" w:rsidRDefault="0088402D" w:rsidP="0088402D">
      <w:pPr>
        <w:pStyle w:val="ListBullet2"/>
      </w:pPr>
      <w:r w:rsidRPr="0088402D">
        <w:t>Without limitation, TCG and its members and licensors disclaim all liability, including liability for infringement of any proprietary rights, relating to use of information in this specification and to the implementation of this specification, and TCG disclaims all liability for cost of procurement of substitute</w:t>
      </w:r>
      <w:r w:rsidRPr="00F50D85">
        <w:t xml:space="preserve"> goods or services, lost profits, loss of use, loss of data or any incidental, consequential, direct, indirect, or special damages, whether under contract, tort, warranty or otherwise, arising in any way out of use or reliance upon this specificati</w:t>
      </w:r>
      <w:r>
        <w:t>on or any information herein</w:t>
      </w:r>
      <w:r w:rsidR="00A372FF">
        <w:t>.</w:t>
      </w:r>
    </w:p>
    <w:p w14:paraId="73A1CA2D" w14:textId="77777777" w:rsidR="00A372FF" w:rsidRDefault="0088402D" w:rsidP="0088402D">
      <w:pPr>
        <w:pStyle w:val="BodyText"/>
        <w:spacing w:before="240"/>
      </w:pPr>
      <w:r w:rsidRPr="00D54B21">
        <w:t>Any marks and brands contained herein are the property of their respective owners</w:t>
      </w:r>
      <w:r w:rsidR="00A372FF">
        <w:t>.</w:t>
      </w:r>
    </w:p>
    <w:p w14:paraId="20D627F8" w14:textId="77777777" w:rsidR="00975A44" w:rsidRPr="00E51528" w:rsidRDefault="00975A44" w:rsidP="00975A44">
      <w:pPr>
        <w:keepNext/>
        <w:rPr>
          <w:lang w:val="en-GB"/>
        </w:rPr>
        <w:sectPr w:rsidR="00975A44" w:rsidRPr="00E51528" w:rsidSect="00CE4C35">
          <w:headerReference w:type="even" r:id="rId21"/>
          <w:headerReference w:type="default" r:id="rId22"/>
          <w:footerReference w:type="default" r:id="rId23"/>
          <w:headerReference w:type="first" r:id="rId24"/>
          <w:pgSz w:w="12240" w:h="15840" w:code="1"/>
          <w:pgMar w:top="1152" w:right="1440" w:bottom="1152" w:left="1440" w:header="432" w:footer="432" w:gutter="0"/>
          <w:pgNumType w:fmt="lowerRoman"/>
          <w:cols w:space="720"/>
          <w:docGrid w:linePitch="360"/>
        </w:sectPr>
      </w:pPr>
    </w:p>
    <w:p w14:paraId="52C8263E" w14:textId="77777777" w:rsidR="00975A44" w:rsidRPr="00DF5B4C" w:rsidRDefault="00975A44" w:rsidP="00975A44">
      <w:pPr>
        <w:pStyle w:val="Contents"/>
      </w:pPr>
      <w:r w:rsidRPr="00DF5B4C">
        <w:lastRenderedPageBreak/>
        <w:t>CONTENTS</w:t>
      </w:r>
    </w:p>
    <w:p w14:paraId="3A34D647" w14:textId="77777777" w:rsidR="00C12037" w:rsidRDefault="007550B5">
      <w:pPr>
        <w:pStyle w:val="TOC1"/>
        <w:rPr>
          <w:ins w:id="4" w:author="David Wooten" w:date="2019-08-27T16:53:00Z"/>
          <w:rFonts w:asciiTheme="minorHAnsi" w:hAnsiTheme="minorHAnsi" w:cstheme="minorBidi"/>
          <w:sz w:val="22"/>
          <w:szCs w:val="22"/>
        </w:rPr>
      </w:pPr>
      <w:r>
        <w:fldChar w:fldCharType="begin"/>
      </w:r>
      <w:r w:rsidR="00975A44">
        <w:instrText xml:space="preserve"> TOC \o "1-5" \h \z \u </w:instrText>
      </w:r>
      <w:r>
        <w:fldChar w:fldCharType="separate"/>
      </w:r>
      <w:ins w:id="5" w:author="David Wooten" w:date="2019-08-27T16:53:00Z">
        <w:r w:rsidR="00C12037" w:rsidRPr="00F13ACA">
          <w:rPr>
            <w:rStyle w:val="Hyperlink"/>
          </w:rPr>
          <w:fldChar w:fldCharType="begin"/>
        </w:r>
        <w:r w:rsidR="00C12037" w:rsidRPr="00F13ACA">
          <w:rPr>
            <w:rStyle w:val="Hyperlink"/>
          </w:rPr>
          <w:instrText xml:space="preserve"> </w:instrText>
        </w:r>
        <w:r w:rsidR="00C12037">
          <w:instrText>HYPERLINK \l "_Toc17817220"</w:instrText>
        </w:r>
        <w:r w:rsidR="00C12037" w:rsidRPr="00F13ACA">
          <w:rPr>
            <w:rStyle w:val="Hyperlink"/>
          </w:rPr>
          <w:instrText xml:space="preserve"> </w:instrText>
        </w:r>
        <w:r w:rsidR="00C12037" w:rsidRPr="00F13ACA">
          <w:rPr>
            <w:rStyle w:val="Hyperlink"/>
          </w:rPr>
          <w:fldChar w:fldCharType="separate"/>
        </w:r>
        <w:r w:rsidR="00C12037" w:rsidRPr="00F13ACA">
          <w:rPr>
            <w:rStyle w:val="Hyperlink"/>
          </w:rPr>
          <w:t>1</w:t>
        </w:r>
        <w:r w:rsidR="00C12037">
          <w:rPr>
            <w:rFonts w:asciiTheme="minorHAnsi" w:hAnsiTheme="minorHAnsi" w:cstheme="minorBidi"/>
            <w:sz w:val="22"/>
            <w:szCs w:val="22"/>
          </w:rPr>
          <w:tab/>
        </w:r>
        <w:r w:rsidR="00C12037" w:rsidRPr="00F13ACA">
          <w:rPr>
            <w:rStyle w:val="Hyperlink"/>
          </w:rPr>
          <w:t>Introduction</w:t>
        </w:r>
        <w:r w:rsidR="00C12037">
          <w:rPr>
            <w:webHidden/>
          </w:rPr>
          <w:tab/>
        </w:r>
        <w:r w:rsidR="00C12037">
          <w:rPr>
            <w:webHidden/>
          </w:rPr>
          <w:fldChar w:fldCharType="begin"/>
        </w:r>
        <w:r w:rsidR="00C12037">
          <w:rPr>
            <w:webHidden/>
          </w:rPr>
          <w:instrText xml:space="preserve"> PAGEREF _Toc17817220 \h </w:instrText>
        </w:r>
      </w:ins>
      <w:r w:rsidR="00C12037">
        <w:rPr>
          <w:webHidden/>
        </w:rPr>
      </w:r>
      <w:r w:rsidR="00C12037">
        <w:rPr>
          <w:webHidden/>
        </w:rPr>
        <w:fldChar w:fldCharType="separate"/>
      </w:r>
      <w:ins w:id="6" w:author="David Wooten" w:date="2019-08-27T16:53:00Z">
        <w:r w:rsidR="00C12037">
          <w:rPr>
            <w:webHidden/>
          </w:rPr>
          <w:t>1</w:t>
        </w:r>
        <w:r w:rsidR="00C12037">
          <w:rPr>
            <w:webHidden/>
          </w:rPr>
          <w:fldChar w:fldCharType="end"/>
        </w:r>
        <w:r w:rsidR="00C12037" w:rsidRPr="00F13ACA">
          <w:rPr>
            <w:rStyle w:val="Hyperlink"/>
          </w:rPr>
          <w:fldChar w:fldCharType="end"/>
        </w:r>
      </w:ins>
    </w:p>
    <w:p w14:paraId="180D412E" w14:textId="77777777" w:rsidR="00C12037" w:rsidRDefault="00C12037">
      <w:pPr>
        <w:pStyle w:val="TOC1"/>
        <w:rPr>
          <w:ins w:id="7" w:author="David Wooten" w:date="2019-08-27T16:53:00Z"/>
          <w:rFonts w:asciiTheme="minorHAnsi" w:hAnsiTheme="minorHAnsi" w:cstheme="minorBidi"/>
          <w:sz w:val="22"/>
          <w:szCs w:val="22"/>
        </w:rPr>
      </w:pPr>
      <w:ins w:id="8" w:author="David Wooten" w:date="2019-08-27T16:53:00Z">
        <w:r w:rsidRPr="00F13ACA">
          <w:rPr>
            <w:rStyle w:val="Hyperlink"/>
          </w:rPr>
          <w:fldChar w:fldCharType="begin"/>
        </w:r>
        <w:r w:rsidRPr="00F13ACA">
          <w:rPr>
            <w:rStyle w:val="Hyperlink"/>
          </w:rPr>
          <w:instrText xml:space="preserve"> </w:instrText>
        </w:r>
        <w:r>
          <w:instrText>HYPERLINK \l "_Toc17817221"</w:instrText>
        </w:r>
        <w:r w:rsidRPr="00F13ACA">
          <w:rPr>
            <w:rStyle w:val="Hyperlink"/>
          </w:rPr>
          <w:instrText xml:space="preserve"> </w:instrText>
        </w:r>
        <w:r w:rsidRPr="00F13ACA">
          <w:rPr>
            <w:rStyle w:val="Hyperlink"/>
          </w:rPr>
          <w:fldChar w:fldCharType="separate"/>
        </w:r>
        <w:r w:rsidRPr="00F13ACA">
          <w:rPr>
            <w:rStyle w:val="Hyperlink"/>
          </w:rPr>
          <w:t>2</w:t>
        </w:r>
        <w:r>
          <w:rPr>
            <w:rFonts w:asciiTheme="minorHAnsi" w:hAnsiTheme="minorHAnsi" w:cstheme="minorBidi"/>
            <w:sz w:val="22"/>
            <w:szCs w:val="22"/>
          </w:rPr>
          <w:tab/>
        </w:r>
        <w:r w:rsidRPr="00F13ACA">
          <w:rPr>
            <w:rStyle w:val="Hyperlink"/>
          </w:rPr>
          <w:t>Nomenclature and Notations</w:t>
        </w:r>
        <w:r>
          <w:rPr>
            <w:webHidden/>
          </w:rPr>
          <w:tab/>
        </w:r>
        <w:r>
          <w:rPr>
            <w:webHidden/>
          </w:rPr>
          <w:fldChar w:fldCharType="begin"/>
        </w:r>
        <w:r>
          <w:rPr>
            <w:webHidden/>
          </w:rPr>
          <w:instrText xml:space="preserve"> PAGEREF _Toc17817221 \h </w:instrText>
        </w:r>
      </w:ins>
      <w:r>
        <w:rPr>
          <w:webHidden/>
        </w:rPr>
      </w:r>
      <w:r>
        <w:rPr>
          <w:webHidden/>
        </w:rPr>
        <w:fldChar w:fldCharType="separate"/>
      </w:r>
      <w:ins w:id="9" w:author="David Wooten" w:date="2019-08-27T16:53:00Z">
        <w:r>
          <w:rPr>
            <w:webHidden/>
          </w:rPr>
          <w:t>2</w:t>
        </w:r>
        <w:r>
          <w:rPr>
            <w:webHidden/>
          </w:rPr>
          <w:fldChar w:fldCharType="end"/>
        </w:r>
        <w:r w:rsidRPr="00F13ACA">
          <w:rPr>
            <w:rStyle w:val="Hyperlink"/>
          </w:rPr>
          <w:fldChar w:fldCharType="end"/>
        </w:r>
      </w:ins>
    </w:p>
    <w:p w14:paraId="4F8A3DF4" w14:textId="77777777" w:rsidR="00C12037" w:rsidRDefault="00C12037">
      <w:pPr>
        <w:pStyle w:val="TOC1"/>
        <w:rPr>
          <w:ins w:id="10" w:author="David Wooten" w:date="2019-08-27T16:53:00Z"/>
          <w:rFonts w:asciiTheme="minorHAnsi" w:hAnsiTheme="minorHAnsi" w:cstheme="minorBidi"/>
          <w:sz w:val="22"/>
          <w:szCs w:val="22"/>
        </w:rPr>
      </w:pPr>
      <w:ins w:id="11" w:author="David Wooten" w:date="2019-08-27T16:53:00Z">
        <w:r w:rsidRPr="00F13ACA">
          <w:rPr>
            <w:rStyle w:val="Hyperlink"/>
          </w:rPr>
          <w:fldChar w:fldCharType="begin"/>
        </w:r>
        <w:r w:rsidRPr="00F13ACA">
          <w:rPr>
            <w:rStyle w:val="Hyperlink"/>
          </w:rPr>
          <w:instrText xml:space="preserve"> </w:instrText>
        </w:r>
        <w:r>
          <w:instrText>HYPERLINK \l "_Toc17817222"</w:instrText>
        </w:r>
        <w:r w:rsidRPr="00F13ACA">
          <w:rPr>
            <w:rStyle w:val="Hyperlink"/>
          </w:rPr>
          <w:instrText xml:space="preserve"> </w:instrText>
        </w:r>
        <w:r w:rsidRPr="00F13ACA">
          <w:rPr>
            <w:rStyle w:val="Hyperlink"/>
          </w:rPr>
          <w:fldChar w:fldCharType="separate"/>
        </w:r>
        <w:r w:rsidRPr="00F13ACA">
          <w:rPr>
            <w:rStyle w:val="Hyperlink"/>
          </w:rPr>
          <w:t>3</w:t>
        </w:r>
        <w:r>
          <w:rPr>
            <w:rFonts w:asciiTheme="minorHAnsi" w:hAnsiTheme="minorHAnsi" w:cstheme="minorBidi"/>
            <w:sz w:val="22"/>
            <w:szCs w:val="22"/>
          </w:rPr>
          <w:tab/>
        </w:r>
        <w:r w:rsidRPr="00F13ACA">
          <w:rPr>
            <w:rStyle w:val="Hyperlink"/>
          </w:rPr>
          <w:t>Normative references</w:t>
        </w:r>
        <w:r>
          <w:rPr>
            <w:webHidden/>
          </w:rPr>
          <w:tab/>
        </w:r>
        <w:r>
          <w:rPr>
            <w:webHidden/>
          </w:rPr>
          <w:fldChar w:fldCharType="begin"/>
        </w:r>
        <w:r>
          <w:rPr>
            <w:webHidden/>
          </w:rPr>
          <w:instrText xml:space="preserve"> PAGEREF _Toc17817222 \h </w:instrText>
        </w:r>
      </w:ins>
      <w:r>
        <w:rPr>
          <w:webHidden/>
        </w:rPr>
      </w:r>
      <w:r>
        <w:rPr>
          <w:webHidden/>
        </w:rPr>
        <w:fldChar w:fldCharType="separate"/>
      </w:r>
      <w:ins w:id="12" w:author="David Wooten" w:date="2019-08-27T16:53:00Z">
        <w:r>
          <w:rPr>
            <w:webHidden/>
          </w:rPr>
          <w:t>3</w:t>
        </w:r>
        <w:r>
          <w:rPr>
            <w:webHidden/>
          </w:rPr>
          <w:fldChar w:fldCharType="end"/>
        </w:r>
        <w:r w:rsidRPr="00F13ACA">
          <w:rPr>
            <w:rStyle w:val="Hyperlink"/>
          </w:rPr>
          <w:fldChar w:fldCharType="end"/>
        </w:r>
      </w:ins>
    </w:p>
    <w:p w14:paraId="057794FB" w14:textId="77777777" w:rsidR="00C12037" w:rsidRDefault="00C12037">
      <w:pPr>
        <w:pStyle w:val="TOC1"/>
        <w:rPr>
          <w:ins w:id="13" w:author="David Wooten" w:date="2019-08-27T16:53:00Z"/>
          <w:rFonts w:asciiTheme="minorHAnsi" w:hAnsiTheme="minorHAnsi" w:cstheme="minorBidi"/>
          <w:sz w:val="22"/>
          <w:szCs w:val="22"/>
        </w:rPr>
      </w:pPr>
      <w:ins w:id="14" w:author="David Wooten" w:date="2019-08-27T16:53:00Z">
        <w:r w:rsidRPr="00F13ACA">
          <w:rPr>
            <w:rStyle w:val="Hyperlink"/>
          </w:rPr>
          <w:fldChar w:fldCharType="begin"/>
        </w:r>
        <w:r w:rsidRPr="00F13ACA">
          <w:rPr>
            <w:rStyle w:val="Hyperlink"/>
          </w:rPr>
          <w:instrText xml:space="preserve"> </w:instrText>
        </w:r>
        <w:r>
          <w:instrText>HYPERLINK \l "_Toc17817223"</w:instrText>
        </w:r>
        <w:r w:rsidRPr="00F13ACA">
          <w:rPr>
            <w:rStyle w:val="Hyperlink"/>
          </w:rPr>
          <w:instrText xml:space="preserve"> </w:instrText>
        </w:r>
        <w:r w:rsidRPr="00F13ACA">
          <w:rPr>
            <w:rStyle w:val="Hyperlink"/>
          </w:rPr>
          <w:fldChar w:fldCharType="separate"/>
        </w:r>
        <w:r w:rsidRPr="00F13ACA">
          <w:rPr>
            <w:rStyle w:val="Hyperlink"/>
          </w:rPr>
          <w:t>4</w:t>
        </w:r>
        <w:r>
          <w:rPr>
            <w:rFonts w:asciiTheme="minorHAnsi" w:hAnsiTheme="minorHAnsi" w:cstheme="minorBidi"/>
            <w:sz w:val="22"/>
            <w:szCs w:val="22"/>
          </w:rPr>
          <w:tab/>
        </w:r>
        <w:r w:rsidRPr="00F13ACA">
          <w:rPr>
            <w:rStyle w:val="Hyperlink"/>
          </w:rPr>
          <w:t>TPM_ALG_ID</w:t>
        </w:r>
        <w:r>
          <w:rPr>
            <w:webHidden/>
          </w:rPr>
          <w:tab/>
        </w:r>
        <w:r>
          <w:rPr>
            <w:webHidden/>
          </w:rPr>
          <w:fldChar w:fldCharType="begin"/>
        </w:r>
        <w:r>
          <w:rPr>
            <w:webHidden/>
          </w:rPr>
          <w:instrText xml:space="preserve"> PAGEREF _Toc17817223 \h </w:instrText>
        </w:r>
      </w:ins>
      <w:r>
        <w:rPr>
          <w:webHidden/>
        </w:rPr>
      </w:r>
      <w:r>
        <w:rPr>
          <w:webHidden/>
        </w:rPr>
        <w:fldChar w:fldCharType="separate"/>
      </w:r>
      <w:ins w:id="15" w:author="David Wooten" w:date="2019-08-27T16:53:00Z">
        <w:r>
          <w:rPr>
            <w:webHidden/>
          </w:rPr>
          <w:t>3</w:t>
        </w:r>
        <w:r>
          <w:rPr>
            <w:webHidden/>
          </w:rPr>
          <w:fldChar w:fldCharType="end"/>
        </w:r>
        <w:r w:rsidRPr="00F13ACA">
          <w:rPr>
            <w:rStyle w:val="Hyperlink"/>
          </w:rPr>
          <w:fldChar w:fldCharType="end"/>
        </w:r>
      </w:ins>
    </w:p>
    <w:p w14:paraId="579B24C5" w14:textId="77777777" w:rsidR="00C12037" w:rsidRDefault="00C12037">
      <w:pPr>
        <w:pStyle w:val="TOC1"/>
        <w:rPr>
          <w:ins w:id="16" w:author="David Wooten" w:date="2019-08-27T16:53:00Z"/>
          <w:rFonts w:asciiTheme="minorHAnsi" w:hAnsiTheme="minorHAnsi" w:cstheme="minorBidi"/>
          <w:sz w:val="22"/>
          <w:szCs w:val="22"/>
        </w:rPr>
      </w:pPr>
      <w:ins w:id="17" w:author="David Wooten" w:date="2019-08-27T16:53:00Z">
        <w:r w:rsidRPr="00F13ACA">
          <w:rPr>
            <w:rStyle w:val="Hyperlink"/>
          </w:rPr>
          <w:fldChar w:fldCharType="begin"/>
        </w:r>
        <w:r w:rsidRPr="00F13ACA">
          <w:rPr>
            <w:rStyle w:val="Hyperlink"/>
          </w:rPr>
          <w:instrText xml:space="preserve"> </w:instrText>
        </w:r>
        <w:r>
          <w:instrText>HYPERLINK \l "_Toc17817224"</w:instrText>
        </w:r>
        <w:r w:rsidRPr="00F13ACA">
          <w:rPr>
            <w:rStyle w:val="Hyperlink"/>
          </w:rPr>
          <w:instrText xml:space="preserve"> </w:instrText>
        </w:r>
        <w:r w:rsidRPr="00F13ACA">
          <w:rPr>
            <w:rStyle w:val="Hyperlink"/>
          </w:rPr>
          <w:fldChar w:fldCharType="separate"/>
        </w:r>
        <w:r w:rsidRPr="00F13ACA">
          <w:rPr>
            <w:rStyle w:val="Hyperlink"/>
          </w:rPr>
          <w:t>5</w:t>
        </w:r>
        <w:r>
          <w:rPr>
            <w:rFonts w:asciiTheme="minorHAnsi" w:hAnsiTheme="minorHAnsi" w:cstheme="minorBidi"/>
            <w:sz w:val="22"/>
            <w:szCs w:val="22"/>
          </w:rPr>
          <w:tab/>
        </w:r>
        <w:r w:rsidRPr="00F13ACA">
          <w:rPr>
            <w:rStyle w:val="Hyperlink"/>
          </w:rPr>
          <w:t>RSA Values</w:t>
        </w:r>
        <w:r>
          <w:rPr>
            <w:webHidden/>
          </w:rPr>
          <w:tab/>
        </w:r>
        <w:r>
          <w:rPr>
            <w:webHidden/>
          </w:rPr>
          <w:fldChar w:fldCharType="begin"/>
        </w:r>
        <w:r>
          <w:rPr>
            <w:webHidden/>
          </w:rPr>
          <w:instrText xml:space="preserve"> PAGEREF _Toc17817224 \h </w:instrText>
        </w:r>
      </w:ins>
      <w:r>
        <w:rPr>
          <w:webHidden/>
        </w:rPr>
      </w:r>
      <w:r>
        <w:rPr>
          <w:webHidden/>
        </w:rPr>
        <w:fldChar w:fldCharType="separate"/>
      </w:r>
      <w:ins w:id="18" w:author="David Wooten" w:date="2019-08-27T16:53:00Z">
        <w:r>
          <w:rPr>
            <w:webHidden/>
          </w:rPr>
          <w:t>7</w:t>
        </w:r>
        <w:r>
          <w:rPr>
            <w:webHidden/>
          </w:rPr>
          <w:fldChar w:fldCharType="end"/>
        </w:r>
        <w:r w:rsidRPr="00F13ACA">
          <w:rPr>
            <w:rStyle w:val="Hyperlink"/>
          </w:rPr>
          <w:fldChar w:fldCharType="end"/>
        </w:r>
      </w:ins>
    </w:p>
    <w:p w14:paraId="75DE6D42" w14:textId="77777777" w:rsidR="00C12037" w:rsidRDefault="00C12037">
      <w:pPr>
        <w:pStyle w:val="TOC1"/>
        <w:rPr>
          <w:ins w:id="19" w:author="David Wooten" w:date="2019-08-27T16:53:00Z"/>
          <w:rFonts w:asciiTheme="minorHAnsi" w:hAnsiTheme="minorHAnsi" w:cstheme="minorBidi"/>
          <w:sz w:val="22"/>
          <w:szCs w:val="22"/>
        </w:rPr>
      </w:pPr>
      <w:ins w:id="20" w:author="David Wooten" w:date="2019-08-27T16:53:00Z">
        <w:r w:rsidRPr="00F13ACA">
          <w:rPr>
            <w:rStyle w:val="Hyperlink"/>
          </w:rPr>
          <w:fldChar w:fldCharType="begin"/>
        </w:r>
        <w:r w:rsidRPr="00F13ACA">
          <w:rPr>
            <w:rStyle w:val="Hyperlink"/>
          </w:rPr>
          <w:instrText xml:space="preserve"> </w:instrText>
        </w:r>
        <w:r>
          <w:instrText>HYPERLINK \l "_Toc17817225"</w:instrText>
        </w:r>
        <w:r w:rsidRPr="00F13ACA">
          <w:rPr>
            <w:rStyle w:val="Hyperlink"/>
          </w:rPr>
          <w:instrText xml:space="preserve"> </w:instrText>
        </w:r>
        <w:r w:rsidRPr="00F13ACA">
          <w:rPr>
            <w:rStyle w:val="Hyperlink"/>
          </w:rPr>
          <w:fldChar w:fldCharType="separate"/>
        </w:r>
        <w:r w:rsidRPr="00F13ACA">
          <w:rPr>
            <w:rStyle w:val="Hyperlink"/>
          </w:rPr>
          <w:t>6</w:t>
        </w:r>
        <w:r>
          <w:rPr>
            <w:rFonts w:asciiTheme="minorHAnsi" w:hAnsiTheme="minorHAnsi" w:cstheme="minorBidi"/>
            <w:sz w:val="22"/>
            <w:szCs w:val="22"/>
          </w:rPr>
          <w:tab/>
        </w:r>
        <w:r w:rsidRPr="00F13ACA">
          <w:rPr>
            <w:rStyle w:val="Hyperlink"/>
          </w:rPr>
          <w:t>ECC Values</w:t>
        </w:r>
        <w:r>
          <w:rPr>
            <w:webHidden/>
          </w:rPr>
          <w:tab/>
        </w:r>
        <w:r>
          <w:rPr>
            <w:webHidden/>
          </w:rPr>
          <w:fldChar w:fldCharType="begin"/>
        </w:r>
        <w:r>
          <w:rPr>
            <w:webHidden/>
          </w:rPr>
          <w:instrText xml:space="preserve"> PAGEREF _Toc17817225 \h </w:instrText>
        </w:r>
      </w:ins>
      <w:r>
        <w:rPr>
          <w:webHidden/>
        </w:rPr>
      </w:r>
      <w:r>
        <w:rPr>
          <w:webHidden/>
        </w:rPr>
        <w:fldChar w:fldCharType="separate"/>
      </w:r>
      <w:ins w:id="21" w:author="David Wooten" w:date="2019-08-27T16:53:00Z">
        <w:r>
          <w:rPr>
            <w:webHidden/>
          </w:rPr>
          <w:t>8</w:t>
        </w:r>
        <w:r>
          <w:rPr>
            <w:webHidden/>
          </w:rPr>
          <w:fldChar w:fldCharType="end"/>
        </w:r>
        <w:r w:rsidRPr="00F13ACA">
          <w:rPr>
            <w:rStyle w:val="Hyperlink"/>
          </w:rPr>
          <w:fldChar w:fldCharType="end"/>
        </w:r>
      </w:ins>
    </w:p>
    <w:p w14:paraId="7112790E" w14:textId="77777777" w:rsidR="00C12037" w:rsidRDefault="00C12037">
      <w:pPr>
        <w:pStyle w:val="TOC2"/>
        <w:tabs>
          <w:tab w:val="left" w:pos="1080"/>
        </w:tabs>
        <w:rPr>
          <w:ins w:id="22" w:author="David Wooten" w:date="2019-08-27T16:53:00Z"/>
          <w:rFonts w:asciiTheme="minorHAnsi" w:hAnsiTheme="minorHAnsi" w:cstheme="minorBidi"/>
          <w:sz w:val="22"/>
          <w:szCs w:val="22"/>
        </w:rPr>
      </w:pPr>
      <w:ins w:id="23" w:author="David Wooten" w:date="2019-08-27T16:53:00Z">
        <w:r w:rsidRPr="00F13ACA">
          <w:rPr>
            <w:rStyle w:val="Hyperlink"/>
          </w:rPr>
          <w:fldChar w:fldCharType="begin"/>
        </w:r>
        <w:r w:rsidRPr="00F13ACA">
          <w:rPr>
            <w:rStyle w:val="Hyperlink"/>
          </w:rPr>
          <w:instrText xml:space="preserve"> </w:instrText>
        </w:r>
        <w:r>
          <w:instrText>HYPERLINK \l "_Toc17817226"</w:instrText>
        </w:r>
        <w:r w:rsidRPr="00F13ACA">
          <w:rPr>
            <w:rStyle w:val="Hyperlink"/>
          </w:rPr>
          <w:instrText xml:space="preserve"> </w:instrText>
        </w:r>
        <w:r w:rsidRPr="00F13ACA">
          <w:rPr>
            <w:rStyle w:val="Hyperlink"/>
          </w:rPr>
          <w:fldChar w:fldCharType="separate"/>
        </w:r>
        <w:r w:rsidRPr="00F13ACA">
          <w:rPr>
            <w:rStyle w:val="Hyperlink"/>
          </w:rPr>
          <w:t>6.1</w:t>
        </w:r>
        <w:r>
          <w:rPr>
            <w:rFonts w:asciiTheme="minorHAnsi" w:hAnsiTheme="minorHAnsi" w:cstheme="minorBidi"/>
            <w:sz w:val="22"/>
            <w:szCs w:val="22"/>
          </w:rPr>
          <w:tab/>
        </w:r>
        <w:r w:rsidRPr="00F13ACA">
          <w:rPr>
            <w:rStyle w:val="Hyperlink"/>
          </w:rPr>
          <w:t>Curve ID Values</w:t>
        </w:r>
        <w:r>
          <w:rPr>
            <w:webHidden/>
          </w:rPr>
          <w:tab/>
        </w:r>
        <w:r>
          <w:rPr>
            <w:webHidden/>
          </w:rPr>
          <w:fldChar w:fldCharType="begin"/>
        </w:r>
        <w:r>
          <w:rPr>
            <w:webHidden/>
          </w:rPr>
          <w:instrText xml:space="preserve"> PAGEREF _Toc17817226 \h </w:instrText>
        </w:r>
      </w:ins>
      <w:r>
        <w:rPr>
          <w:webHidden/>
        </w:rPr>
      </w:r>
      <w:r>
        <w:rPr>
          <w:webHidden/>
        </w:rPr>
        <w:fldChar w:fldCharType="separate"/>
      </w:r>
      <w:ins w:id="24" w:author="David Wooten" w:date="2019-08-27T16:53:00Z">
        <w:r>
          <w:rPr>
            <w:webHidden/>
          </w:rPr>
          <w:t>8</w:t>
        </w:r>
        <w:r>
          <w:rPr>
            <w:webHidden/>
          </w:rPr>
          <w:fldChar w:fldCharType="end"/>
        </w:r>
        <w:r w:rsidRPr="00F13ACA">
          <w:rPr>
            <w:rStyle w:val="Hyperlink"/>
          </w:rPr>
          <w:fldChar w:fldCharType="end"/>
        </w:r>
      </w:ins>
    </w:p>
    <w:p w14:paraId="6CBB067E" w14:textId="77777777" w:rsidR="00C12037" w:rsidRDefault="00C12037">
      <w:pPr>
        <w:pStyle w:val="TOC2"/>
        <w:tabs>
          <w:tab w:val="left" w:pos="1080"/>
        </w:tabs>
        <w:rPr>
          <w:ins w:id="25" w:author="David Wooten" w:date="2019-08-27T16:53:00Z"/>
          <w:rFonts w:asciiTheme="minorHAnsi" w:hAnsiTheme="minorHAnsi" w:cstheme="minorBidi"/>
          <w:sz w:val="22"/>
          <w:szCs w:val="22"/>
        </w:rPr>
      </w:pPr>
      <w:ins w:id="26" w:author="David Wooten" w:date="2019-08-27T16:53:00Z">
        <w:r w:rsidRPr="00F13ACA">
          <w:rPr>
            <w:rStyle w:val="Hyperlink"/>
          </w:rPr>
          <w:fldChar w:fldCharType="begin"/>
        </w:r>
        <w:r w:rsidRPr="00F13ACA">
          <w:rPr>
            <w:rStyle w:val="Hyperlink"/>
          </w:rPr>
          <w:instrText xml:space="preserve"> </w:instrText>
        </w:r>
        <w:r>
          <w:instrText>HYPERLINK \l "_Toc17817227"</w:instrText>
        </w:r>
        <w:r w:rsidRPr="00F13ACA">
          <w:rPr>
            <w:rStyle w:val="Hyperlink"/>
          </w:rPr>
          <w:instrText xml:space="preserve"> </w:instrText>
        </w:r>
        <w:r w:rsidRPr="00F13ACA">
          <w:rPr>
            <w:rStyle w:val="Hyperlink"/>
          </w:rPr>
          <w:fldChar w:fldCharType="separate"/>
        </w:r>
        <w:r w:rsidRPr="00F13ACA">
          <w:rPr>
            <w:rStyle w:val="Hyperlink"/>
          </w:rPr>
          <w:t>6.2</w:t>
        </w:r>
        <w:r>
          <w:rPr>
            <w:rFonts w:asciiTheme="minorHAnsi" w:hAnsiTheme="minorHAnsi" w:cstheme="minorBidi"/>
            <w:sz w:val="22"/>
            <w:szCs w:val="22"/>
          </w:rPr>
          <w:tab/>
        </w:r>
        <w:r w:rsidRPr="00F13ACA">
          <w:rPr>
            <w:rStyle w:val="Hyperlink"/>
          </w:rPr>
          <w:t>Curve Parameters</w:t>
        </w:r>
        <w:r>
          <w:rPr>
            <w:webHidden/>
          </w:rPr>
          <w:tab/>
        </w:r>
        <w:r>
          <w:rPr>
            <w:webHidden/>
          </w:rPr>
          <w:fldChar w:fldCharType="begin"/>
        </w:r>
        <w:r>
          <w:rPr>
            <w:webHidden/>
          </w:rPr>
          <w:instrText xml:space="preserve"> PAGEREF _Toc17817227 \h </w:instrText>
        </w:r>
      </w:ins>
      <w:r>
        <w:rPr>
          <w:webHidden/>
        </w:rPr>
      </w:r>
      <w:r>
        <w:rPr>
          <w:webHidden/>
        </w:rPr>
        <w:fldChar w:fldCharType="separate"/>
      </w:r>
      <w:ins w:id="27" w:author="David Wooten" w:date="2019-08-27T16:53:00Z">
        <w:r>
          <w:rPr>
            <w:webHidden/>
          </w:rPr>
          <w:t>9</w:t>
        </w:r>
        <w:r>
          <w:rPr>
            <w:webHidden/>
          </w:rPr>
          <w:fldChar w:fldCharType="end"/>
        </w:r>
        <w:r w:rsidRPr="00F13ACA">
          <w:rPr>
            <w:rStyle w:val="Hyperlink"/>
          </w:rPr>
          <w:fldChar w:fldCharType="end"/>
        </w:r>
      </w:ins>
    </w:p>
    <w:p w14:paraId="5DF50C14" w14:textId="77777777" w:rsidR="00C12037" w:rsidRDefault="00C12037">
      <w:pPr>
        <w:pStyle w:val="TOC3"/>
        <w:tabs>
          <w:tab w:val="left" w:pos="1656"/>
        </w:tabs>
        <w:rPr>
          <w:ins w:id="28" w:author="David Wooten" w:date="2019-08-27T16:53:00Z"/>
          <w:rFonts w:asciiTheme="minorHAnsi" w:eastAsiaTheme="minorEastAsia" w:hAnsiTheme="minorHAnsi"/>
          <w:sz w:val="22"/>
          <w:szCs w:val="22"/>
        </w:rPr>
      </w:pPr>
      <w:ins w:id="29" w:author="David Wooten" w:date="2019-08-27T16:53:00Z">
        <w:r w:rsidRPr="00F13ACA">
          <w:rPr>
            <w:rStyle w:val="Hyperlink"/>
          </w:rPr>
          <w:fldChar w:fldCharType="begin"/>
        </w:r>
        <w:r w:rsidRPr="00F13ACA">
          <w:rPr>
            <w:rStyle w:val="Hyperlink"/>
          </w:rPr>
          <w:instrText xml:space="preserve"> </w:instrText>
        </w:r>
        <w:r>
          <w:instrText>HYPERLINK \l "_Toc17817228"</w:instrText>
        </w:r>
        <w:r w:rsidRPr="00F13ACA">
          <w:rPr>
            <w:rStyle w:val="Hyperlink"/>
          </w:rPr>
          <w:instrText xml:space="preserve"> </w:instrText>
        </w:r>
        <w:r w:rsidRPr="00F13ACA">
          <w:rPr>
            <w:rStyle w:val="Hyperlink"/>
          </w:rPr>
          <w:fldChar w:fldCharType="separate"/>
        </w:r>
        <w:r w:rsidRPr="00F13ACA">
          <w:rPr>
            <w:rStyle w:val="Hyperlink"/>
          </w:rPr>
          <w:t>6.2.1</w:t>
        </w:r>
        <w:r>
          <w:rPr>
            <w:rFonts w:asciiTheme="minorHAnsi" w:eastAsiaTheme="minorEastAsia" w:hAnsiTheme="minorHAnsi"/>
            <w:sz w:val="22"/>
            <w:szCs w:val="22"/>
          </w:rPr>
          <w:tab/>
        </w:r>
        <w:r w:rsidRPr="00F13ACA">
          <w:rPr>
            <w:rStyle w:val="Hyperlink"/>
          </w:rPr>
          <w:t>Introduction</w:t>
        </w:r>
        <w:r>
          <w:rPr>
            <w:webHidden/>
          </w:rPr>
          <w:tab/>
        </w:r>
        <w:r>
          <w:rPr>
            <w:webHidden/>
          </w:rPr>
          <w:fldChar w:fldCharType="begin"/>
        </w:r>
        <w:r>
          <w:rPr>
            <w:webHidden/>
          </w:rPr>
          <w:instrText xml:space="preserve"> PAGEREF _Toc17817228 \h </w:instrText>
        </w:r>
      </w:ins>
      <w:r>
        <w:rPr>
          <w:webHidden/>
        </w:rPr>
      </w:r>
      <w:r>
        <w:rPr>
          <w:webHidden/>
        </w:rPr>
        <w:fldChar w:fldCharType="separate"/>
      </w:r>
      <w:ins w:id="30" w:author="David Wooten" w:date="2019-08-27T16:53:00Z">
        <w:r>
          <w:rPr>
            <w:webHidden/>
          </w:rPr>
          <w:t>9</w:t>
        </w:r>
        <w:r>
          <w:rPr>
            <w:webHidden/>
          </w:rPr>
          <w:fldChar w:fldCharType="end"/>
        </w:r>
        <w:r w:rsidRPr="00F13ACA">
          <w:rPr>
            <w:rStyle w:val="Hyperlink"/>
          </w:rPr>
          <w:fldChar w:fldCharType="end"/>
        </w:r>
      </w:ins>
    </w:p>
    <w:p w14:paraId="1CDD424B" w14:textId="77777777" w:rsidR="00C12037" w:rsidRDefault="00C12037">
      <w:pPr>
        <w:pStyle w:val="TOC3"/>
        <w:tabs>
          <w:tab w:val="left" w:pos="1656"/>
        </w:tabs>
        <w:rPr>
          <w:ins w:id="31" w:author="David Wooten" w:date="2019-08-27T16:53:00Z"/>
          <w:rFonts w:asciiTheme="minorHAnsi" w:eastAsiaTheme="minorEastAsia" w:hAnsiTheme="minorHAnsi"/>
          <w:sz w:val="22"/>
          <w:szCs w:val="22"/>
        </w:rPr>
      </w:pPr>
      <w:ins w:id="32" w:author="David Wooten" w:date="2019-08-27T16:53:00Z">
        <w:r w:rsidRPr="00F13ACA">
          <w:rPr>
            <w:rStyle w:val="Hyperlink"/>
          </w:rPr>
          <w:fldChar w:fldCharType="begin"/>
        </w:r>
        <w:r w:rsidRPr="00F13ACA">
          <w:rPr>
            <w:rStyle w:val="Hyperlink"/>
          </w:rPr>
          <w:instrText xml:space="preserve"> </w:instrText>
        </w:r>
        <w:r>
          <w:instrText>HYPERLINK \l "_Toc17817229"</w:instrText>
        </w:r>
        <w:r w:rsidRPr="00F13ACA">
          <w:rPr>
            <w:rStyle w:val="Hyperlink"/>
          </w:rPr>
          <w:instrText xml:space="preserve"> </w:instrText>
        </w:r>
        <w:r w:rsidRPr="00F13ACA">
          <w:rPr>
            <w:rStyle w:val="Hyperlink"/>
          </w:rPr>
          <w:fldChar w:fldCharType="separate"/>
        </w:r>
        <w:r w:rsidRPr="00F13ACA">
          <w:rPr>
            <w:rStyle w:val="Hyperlink"/>
          </w:rPr>
          <w:t>6.2.2</w:t>
        </w:r>
        <w:r>
          <w:rPr>
            <w:rFonts w:asciiTheme="minorHAnsi" w:eastAsiaTheme="minorEastAsia" w:hAnsiTheme="minorHAnsi"/>
            <w:sz w:val="22"/>
            <w:szCs w:val="22"/>
          </w:rPr>
          <w:tab/>
        </w:r>
        <w:r w:rsidRPr="00F13ACA">
          <w:rPr>
            <w:rStyle w:val="Hyperlink"/>
          </w:rPr>
          <w:t>NIST P192</w:t>
        </w:r>
        <w:r>
          <w:rPr>
            <w:webHidden/>
          </w:rPr>
          <w:tab/>
        </w:r>
        <w:r>
          <w:rPr>
            <w:webHidden/>
          </w:rPr>
          <w:fldChar w:fldCharType="begin"/>
        </w:r>
        <w:r>
          <w:rPr>
            <w:webHidden/>
          </w:rPr>
          <w:instrText xml:space="preserve"> PAGEREF _Toc17817229 \h </w:instrText>
        </w:r>
      </w:ins>
      <w:r>
        <w:rPr>
          <w:webHidden/>
        </w:rPr>
      </w:r>
      <w:r>
        <w:rPr>
          <w:webHidden/>
        </w:rPr>
        <w:fldChar w:fldCharType="separate"/>
      </w:r>
      <w:ins w:id="33" w:author="David Wooten" w:date="2019-08-27T16:53:00Z">
        <w:r>
          <w:rPr>
            <w:webHidden/>
          </w:rPr>
          <w:t>9</w:t>
        </w:r>
        <w:r>
          <w:rPr>
            <w:webHidden/>
          </w:rPr>
          <w:fldChar w:fldCharType="end"/>
        </w:r>
        <w:r w:rsidRPr="00F13ACA">
          <w:rPr>
            <w:rStyle w:val="Hyperlink"/>
          </w:rPr>
          <w:fldChar w:fldCharType="end"/>
        </w:r>
      </w:ins>
    </w:p>
    <w:p w14:paraId="6F4507B7" w14:textId="77777777" w:rsidR="00C12037" w:rsidRDefault="00C12037">
      <w:pPr>
        <w:pStyle w:val="TOC3"/>
        <w:tabs>
          <w:tab w:val="left" w:pos="1656"/>
        </w:tabs>
        <w:rPr>
          <w:ins w:id="34" w:author="David Wooten" w:date="2019-08-27T16:53:00Z"/>
          <w:rFonts w:asciiTheme="minorHAnsi" w:eastAsiaTheme="minorEastAsia" w:hAnsiTheme="minorHAnsi"/>
          <w:sz w:val="22"/>
          <w:szCs w:val="22"/>
        </w:rPr>
      </w:pPr>
      <w:ins w:id="35" w:author="David Wooten" w:date="2019-08-27T16:53:00Z">
        <w:r w:rsidRPr="00F13ACA">
          <w:rPr>
            <w:rStyle w:val="Hyperlink"/>
          </w:rPr>
          <w:fldChar w:fldCharType="begin"/>
        </w:r>
        <w:r w:rsidRPr="00F13ACA">
          <w:rPr>
            <w:rStyle w:val="Hyperlink"/>
          </w:rPr>
          <w:instrText xml:space="preserve"> </w:instrText>
        </w:r>
        <w:r>
          <w:instrText>HYPERLINK \l "_Toc17817230"</w:instrText>
        </w:r>
        <w:r w:rsidRPr="00F13ACA">
          <w:rPr>
            <w:rStyle w:val="Hyperlink"/>
          </w:rPr>
          <w:instrText xml:space="preserve"> </w:instrText>
        </w:r>
        <w:r w:rsidRPr="00F13ACA">
          <w:rPr>
            <w:rStyle w:val="Hyperlink"/>
          </w:rPr>
          <w:fldChar w:fldCharType="separate"/>
        </w:r>
        <w:r w:rsidRPr="00F13ACA">
          <w:rPr>
            <w:rStyle w:val="Hyperlink"/>
          </w:rPr>
          <w:t>6.2.3</w:t>
        </w:r>
        <w:r>
          <w:rPr>
            <w:rFonts w:asciiTheme="minorHAnsi" w:eastAsiaTheme="minorEastAsia" w:hAnsiTheme="minorHAnsi"/>
            <w:sz w:val="22"/>
            <w:szCs w:val="22"/>
          </w:rPr>
          <w:tab/>
        </w:r>
        <w:r w:rsidRPr="00F13ACA">
          <w:rPr>
            <w:rStyle w:val="Hyperlink"/>
          </w:rPr>
          <w:t>NIST P224</w:t>
        </w:r>
        <w:r>
          <w:rPr>
            <w:webHidden/>
          </w:rPr>
          <w:tab/>
        </w:r>
        <w:r>
          <w:rPr>
            <w:webHidden/>
          </w:rPr>
          <w:fldChar w:fldCharType="begin"/>
        </w:r>
        <w:r>
          <w:rPr>
            <w:webHidden/>
          </w:rPr>
          <w:instrText xml:space="preserve"> PAGEREF _Toc17817230 \h </w:instrText>
        </w:r>
      </w:ins>
      <w:r>
        <w:rPr>
          <w:webHidden/>
        </w:rPr>
      </w:r>
      <w:r>
        <w:rPr>
          <w:webHidden/>
        </w:rPr>
        <w:fldChar w:fldCharType="separate"/>
      </w:r>
      <w:ins w:id="36" w:author="David Wooten" w:date="2019-08-27T16:53:00Z">
        <w:r>
          <w:rPr>
            <w:webHidden/>
          </w:rPr>
          <w:t>10</w:t>
        </w:r>
        <w:r>
          <w:rPr>
            <w:webHidden/>
          </w:rPr>
          <w:fldChar w:fldCharType="end"/>
        </w:r>
        <w:r w:rsidRPr="00F13ACA">
          <w:rPr>
            <w:rStyle w:val="Hyperlink"/>
          </w:rPr>
          <w:fldChar w:fldCharType="end"/>
        </w:r>
      </w:ins>
    </w:p>
    <w:p w14:paraId="4645FAD4" w14:textId="77777777" w:rsidR="00C12037" w:rsidRDefault="00C12037">
      <w:pPr>
        <w:pStyle w:val="TOC3"/>
        <w:tabs>
          <w:tab w:val="left" w:pos="1656"/>
        </w:tabs>
        <w:rPr>
          <w:ins w:id="37" w:author="David Wooten" w:date="2019-08-27T16:53:00Z"/>
          <w:rFonts w:asciiTheme="minorHAnsi" w:eastAsiaTheme="minorEastAsia" w:hAnsiTheme="minorHAnsi"/>
          <w:sz w:val="22"/>
          <w:szCs w:val="22"/>
        </w:rPr>
      </w:pPr>
      <w:ins w:id="38" w:author="David Wooten" w:date="2019-08-27T16:53:00Z">
        <w:r w:rsidRPr="00F13ACA">
          <w:rPr>
            <w:rStyle w:val="Hyperlink"/>
          </w:rPr>
          <w:fldChar w:fldCharType="begin"/>
        </w:r>
        <w:r w:rsidRPr="00F13ACA">
          <w:rPr>
            <w:rStyle w:val="Hyperlink"/>
          </w:rPr>
          <w:instrText xml:space="preserve"> </w:instrText>
        </w:r>
        <w:r>
          <w:instrText>HYPERLINK \l "_Toc17817231"</w:instrText>
        </w:r>
        <w:r w:rsidRPr="00F13ACA">
          <w:rPr>
            <w:rStyle w:val="Hyperlink"/>
          </w:rPr>
          <w:instrText xml:space="preserve"> </w:instrText>
        </w:r>
        <w:r w:rsidRPr="00F13ACA">
          <w:rPr>
            <w:rStyle w:val="Hyperlink"/>
          </w:rPr>
          <w:fldChar w:fldCharType="separate"/>
        </w:r>
        <w:r w:rsidRPr="00F13ACA">
          <w:rPr>
            <w:rStyle w:val="Hyperlink"/>
          </w:rPr>
          <w:t>6.2.4</w:t>
        </w:r>
        <w:r>
          <w:rPr>
            <w:rFonts w:asciiTheme="minorHAnsi" w:eastAsiaTheme="minorEastAsia" w:hAnsiTheme="minorHAnsi"/>
            <w:sz w:val="22"/>
            <w:szCs w:val="22"/>
          </w:rPr>
          <w:tab/>
        </w:r>
        <w:r w:rsidRPr="00F13ACA">
          <w:rPr>
            <w:rStyle w:val="Hyperlink"/>
          </w:rPr>
          <w:t>NIST P256</w:t>
        </w:r>
        <w:r>
          <w:rPr>
            <w:webHidden/>
          </w:rPr>
          <w:tab/>
        </w:r>
        <w:r>
          <w:rPr>
            <w:webHidden/>
          </w:rPr>
          <w:fldChar w:fldCharType="begin"/>
        </w:r>
        <w:r>
          <w:rPr>
            <w:webHidden/>
          </w:rPr>
          <w:instrText xml:space="preserve"> PAGEREF _Toc17817231 \h </w:instrText>
        </w:r>
      </w:ins>
      <w:r>
        <w:rPr>
          <w:webHidden/>
        </w:rPr>
      </w:r>
      <w:r>
        <w:rPr>
          <w:webHidden/>
        </w:rPr>
        <w:fldChar w:fldCharType="separate"/>
      </w:r>
      <w:ins w:id="39" w:author="David Wooten" w:date="2019-08-27T16:53:00Z">
        <w:r>
          <w:rPr>
            <w:webHidden/>
          </w:rPr>
          <w:t>11</w:t>
        </w:r>
        <w:r>
          <w:rPr>
            <w:webHidden/>
          </w:rPr>
          <w:fldChar w:fldCharType="end"/>
        </w:r>
        <w:r w:rsidRPr="00F13ACA">
          <w:rPr>
            <w:rStyle w:val="Hyperlink"/>
          </w:rPr>
          <w:fldChar w:fldCharType="end"/>
        </w:r>
      </w:ins>
    </w:p>
    <w:p w14:paraId="05B480E5" w14:textId="77777777" w:rsidR="00C12037" w:rsidRDefault="00C12037">
      <w:pPr>
        <w:pStyle w:val="TOC3"/>
        <w:tabs>
          <w:tab w:val="left" w:pos="1656"/>
        </w:tabs>
        <w:rPr>
          <w:ins w:id="40" w:author="David Wooten" w:date="2019-08-27T16:53:00Z"/>
          <w:rFonts w:asciiTheme="minorHAnsi" w:eastAsiaTheme="minorEastAsia" w:hAnsiTheme="minorHAnsi"/>
          <w:sz w:val="22"/>
          <w:szCs w:val="22"/>
        </w:rPr>
      </w:pPr>
      <w:ins w:id="41" w:author="David Wooten" w:date="2019-08-27T16:53:00Z">
        <w:r w:rsidRPr="00F13ACA">
          <w:rPr>
            <w:rStyle w:val="Hyperlink"/>
          </w:rPr>
          <w:fldChar w:fldCharType="begin"/>
        </w:r>
        <w:r w:rsidRPr="00F13ACA">
          <w:rPr>
            <w:rStyle w:val="Hyperlink"/>
          </w:rPr>
          <w:instrText xml:space="preserve"> </w:instrText>
        </w:r>
        <w:r>
          <w:instrText>HYPERLINK \l "_Toc17817232"</w:instrText>
        </w:r>
        <w:r w:rsidRPr="00F13ACA">
          <w:rPr>
            <w:rStyle w:val="Hyperlink"/>
          </w:rPr>
          <w:instrText xml:space="preserve"> </w:instrText>
        </w:r>
        <w:r w:rsidRPr="00F13ACA">
          <w:rPr>
            <w:rStyle w:val="Hyperlink"/>
          </w:rPr>
          <w:fldChar w:fldCharType="separate"/>
        </w:r>
        <w:r w:rsidRPr="00F13ACA">
          <w:rPr>
            <w:rStyle w:val="Hyperlink"/>
          </w:rPr>
          <w:t>6.2.5</w:t>
        </w:r>
        <w:r>
          <w:rPr>
            <w:rFonts w:asciiTheme="minorHAnsi" w:eastAsiaTheme="minorEastAsia" w:hAnsiTheme="minorHAnsi"/>
            <w:sz w:val="22"/>
            <w:szCs w:val="22"/>
          </w:rPr>
          <w:tab/>
        </w:r>
        <w:r w:rsidRPr="00F13ACA">
          <w:rPr>
            <w:rStyle w:val="Hyperlink"/>
          </w:rPr>
          <w:t>NIST P384</w:t>
        </w:r>
        <w:r>
          <w:rPr>
            <w:webHidden/>
          </w:rPr>
          <w:tab/>
        </w:r>
        <w:r>
          <w:rPr>
            <w:webHidden/>
          </w:rPr>
          <w:fldChar w:fldCharType="begin"/>
        </w:r>
        <w:r>
          <w:rPr>
            <w:webHidden/>
          </w:rPr>
          <w:instrText xml:space="preserve"> PAGEREF _Toc17817232 \h </w:instrText>
        </w:r>
      </w:ins>
      <w:r>
        <w:rPr>
          <w:webHidden/>
        </w:rPr>
      </w:r>
      <w:r>
        <w:rPr>
          <w:webHidden/>
        </w:rPr>
        <w:fldChar w:fldCharType="separate"/>
      </w:r>
      <w:ins w:id="42" w:author="David Wooten" w:date="2019-08-27T16:53:00Z">
        <w:r>
          <w:rPr>
            <w:webHidden/>
          </w:rPr>
          <w:t>12</w:t>
        </w:r>
        <w:r>
          <w:rPr>
            <w:webHidden/>
          </w:rPr>
          <w:fldChar w:fldCharType="end"/>
        </w:r>
        <w:r w:rsidRPr="00F13ACA">
          <w:rPr>
            <w:rStyle w:val="Hyperlink"/>
          </w:rPr>
          <w:fldChar w:fldCharType="end"/>
        </w:r>
      </w:ins>
    </w:p>
    <w:p w14:paraId="78C1778D" w14:textId="77777777" w:rsidR="00C12037" w:rsidRDefault="00C12037">
      <w:pPr>
        <w:pStyle w:val="TOC3"/>
        <w:tabs>
          <w:tab w:val="left" w:pos="1656"/>
        </w:tabs>
        <w:rPr>
          <w:ins w:id="43" w:author="David Wooten" w:date="2019-08-27T16:53:00Z"/>
          <w:rFonts w:asciiTheme="minorHAnsi" w:eastAsiaTheme="minorEastAsia" w:hAnsiTheme="minorHAnsi"/>
          <w:sz w:val="22"/>
          <w:szCs w:val="22"/>
        </w:rPr>
      </w:pPr>
      <w:ins w:id="44" w:author="David Wooten" w:date="2019-08-27T16:53:00Z">
        <w:r w:rsidRPr="00F13ACA">
          <w:rPr>
            <w:rStyle w:val="Hyperlink"/>
          </w:rPr>
          <w:fldChar w:fldCharType="begin"/>
        </w:r>
        <w:r w:rsidRPr="00F13ACA">
          <w:rPr>
            <w:rStyle w:val="Hyperlink"/>
          </w:rPr>
          <w:instrText xml:space="preserve"> </w:instrText>
        </w:r>
        <w:r>
          <w:instrText>HYPERLINK \l "_Toc17817233"</w:instrText>
        </w:r>
        <w:r w:rsidRPr="00F13ACA">
          <w:rPr>
            <w:rStyle w:val="Hyperlink"/>
          </w:rPr>
          <w:instrText xml:space="preserve"> </w:instrText>
        </w:r>
        <w:r w:rsidRPr="00F13ACA">
          <w:rPr>
            <w:rStyle w:val="Hyperlink"/>
          </w:rPr>
          <w:fldChar w:fldCharType="separate"/>
        </w:r>
        <w:r w:rsidRPr="00F13ACA">
          <w:rPr>
            <w:rStyle w:val="Hyperlink"/>
          </w:rPr>
          <w:t>6.2.6</w:t>
        </w:r>
        <w:r>
          <w:rPr>
            <w:rFonts w:asciiTheme="minorHAnsi" w:eastAsiaTheme="minorEastAsia" w:hAnsiTheme="minorHAnsi"/>
            <w:sz w:val="22"/>
            <w:szCs w:val="22"/>
          </w:rPr>
          <w:tab/>
        </w:r>
        <w:r w:rsidRPr="00F13ACA">
          <w:rPr>
            <w:rStyle w:val="Hyperlink"/>
          </w:rPr>
          <w:t>NIST P521</w:t>
        </w:r>
        <w:r>
          <w:rPr>
            <w:webHidden/>
          </w:rPr>
          <w:tab/>
        </w:r>
        <w:r>
          <w:rPr>
            <w:webHidden/>
          </w:rPr>
          <w:fldChar w:fldCharType="begin"/>
        </w:r>
        <w:r>
          <w:rPr>
            <w:webHidden/>
          </w:rPr>
          <w:instrText xml:space="preserve"> PAGEREF _Toc17817233 \h </w:instrText>
        </w:r>
      </w:ins>
      <w:r>
        <w:rPr>
          <w:webHidden/>
        </w:rPr>
      </w:r>
      <w:r>
        <w:rPr>
          <w:webHidden/>
        </w:rPr>
        <w:fldChar w:fldCharType="separate"/>
      </w:r>
      <w:ins w:id="45" w:author="David Wooten" w:date="2019-08-27T16:53:00Z">
        <w:r>
          <w:rPr>
            <w:webHidden/>
          </w:rPr>
          <w:t>13</w:t>
        </w:r>
        <w:r>
          <w:rPr>
            <w:webHidden/>
          </w:rPr>
          <w:fldChar w:fldCharType="end"/>
        </w:r>
        <w:r w:rsidRPr="00F13ACA">
          <w:rPr>
            <w:rStyle w:val="Hyperlink"/>
          </w:rPr>
          <w:fldChar w:fldCharType="end"/>
        </w:r>
      </w:ins>
    </w:p>
    <w:p w14:paraId="31145C6D" w14:textId="77777777" w:rsidR="00C12037" w:rsidRDefault="00C12037">
      <w:pPr>
        <w:pStyle w:val="TOC3"/>
        <w:tabs>
          <w:tab w:val="left" w:pos="1656"/>
        </w:tabs>
        <w:rPr>
          <w:ins w:id="46" w:author="David Wooten" w:date="2019-08-27T16:53:00Z"/>
          <w:rFonts w:asciiTheme="minorHAnsi" w:eastAsiaTheme="minorEastAsia" w:hAnsiTheme="minorHAnsi"/>
          <w:sz w:val="22"/>
          <w:szCs w:val="22"/>
        </w:rPr>
      </w:pPr>
      <w:ins w:id="47" w:author="David Wooten" w:date="2019-08-27T16:53:00Z">
        <w:r w:rsidRPr="00F13ACA">
          <w:rPr>
            <w:rStyle w:val="Hyperlink"/>
          </w:rPr>
          <w:fldChar w:fldCharType="begin"/>
        </w:r>
        <w:r w:rsidRPr="00F13ACA">
          <w:rPr>
            <w:rStyle w:val="Hyperlink"/>
          </w:rPr>
          <w:instrText xml:space="preserve"> </w:instrText>
        </w:r>
        <w:r>
          <w:instrText>HYPERLINK \l "_Toc17817234"</w:instrText>
        </w:r>
        <w:r w:rsidRPr="00F13ACA">
          <w:rPr>
            <w:rStyle w:val="Hyperlink"/>
          </w:rPr>
          <w:instrText xml:space="preserve"> </w:instrText>
        </w:r>
        <w:r w:rsidRPr="00F13ACA">
          <w:rPr>
            <w:rStyle w:val="Hyperlink"/>
          </w:rPr>
          <w:fldChar w:fldCharType="separate"/>
        </w:r>
        <w:r w:rsidRPr="00F13ACA">
          <w:rPr>
            <w:rStyle w:val="Hyperlink"/>
          </w:rPr>
          <w:t>6.2.7</w:t>
        </w:r>
        <w:r>
          <w:rPr>
            <w:rFonts w:asciiTheme="minorHAnsi" w:eastAsiaTheme="minorEastAsia" w:hAnsiTheme="minorHAnsi"/>
            <w:sz w:val="22"/>
            <w:szCs w:val="22"/>
          </w:rPr>
          <w:tab/>
        </w:r>
        <w:r w:rsidRPr="00F13ACA">
          <w:rPr>
            <w:rStyle w:val="Hyperlink"/>
          </w:rPr>
          <w:t>BN P256</w:t>
        </w:r>
        <w:r>
          <w:rPr>
            <w:webHidden/>
          </w:rPr>
          <w:tab/>
        </w:r>
        <w:r>
          <w:rPr>
            <w:webHidden/>
          </w:rPr>
          <w:fldChar w:fldCharType="begin"/>
        </w:r>
        <w:r>
          <w:rPr>
            <w:webHidden/>
          </w:rPr>
          <w:instrText xml:space="preserve"> PAGEREF _Toc17817234 \h </w:instrText>
        </w:r>
      </w:ins>
      <w:r>
        <w:rPr>
          <w:webHidden/>
        </w:rPr>
      </w:r>
      <w:r>
        <w:rPr>
          <w:webHidden/>
        </w:rPr>
        <w:fldChar w:fldCharType="separate"/>
      </w:r>
      <w:ins w:id="48" w:author="David Wooten" w:date="2019-08-27T16:53:00Z">
        <w:r>
          <w:rPr>
            <w:webHidden/>
          </w:rPr>
          <w:t>14</w:t>
        </w:r>
        <w:r>
          <w:rPr>
            <w:webHidden/>
          </w:rPr>
          <w:fldChar w:fldCharType="end"/>
        </w:r>
        <w:r w:rsidRPr="00F13ACA">
          <w:rPr>
            <w:rStyle w:val="Hyperlink"/>
          </w:rPr>
          <w:fldChar w:fldCharType="end"/>
        </w:r>
      </w:ins>
    </w:p>
    <w:p w14:paraId="752A9357" w14:textId="77777777" w:rsidR="00C12037" w:rsidRDefault="00C12037">
      <w:pPr>
        <w:pStyle w:val="TOC3"/>
        <w:tabs>
          <w:tab w:val="left" w:pos="1656"/>
        </w:tabs>
        <w:rPr>
          <w:ins w:id="49" w:author="David Wooten" w:date="2019-08-27T16:53:00Z"/>
          <w:rFonts w:asciiTheme="minorHAnsi" w:eastAsiaTheme="minorEastAsia" w:hAnsiTheme="minorHAnsi"/>
          <w:sz w:val="22"/>
          <w:szCs w:val="22"/>
        </w:rPr>
      </w:pPr>
      <w:ins w:id="50" w:author="David Wooten" w:date="2019-08-27T16:53:00Z">
        <w:r w:rsidRPr="00F13ACA">
          <w:rPr>
            <w:rStyle w:val="Hyperlink"/>
          </w:rPr>
          <w:fldChar w:fldCharType="begin"/>
        </w:r>
        <w:r w:rsidRPr="00F13ACA">
          <w:rPr>
            <w:rStyle w:val="Hyperlink"/>
          </w:rPr>
          <w:instrText xml:space="preserve"> </w:instrText>
        </w:r>
        <w:r>
          <w:instrText>HYPERLINK \l "_Toc17817235"</w:instrText>
        </w:r>
        <w:r w:rsidRPr="00F13ACA">
          <w:rPr>
            <w:rStyle w:val="Hyperlink"/>
          </w:rPr>
          <w:instrText xml:space="preserve"> </w:instrText>
        </w:r>
        <w:r w:rsidRPr="00F13ACA">
          <w:rPr>
            <w:rStyle w:val="Hyperlink"/>
          </w:rPr>
          <w:fldChar w:fldCharType="separate"/>
        </w:r>
        <w:r w:rsidRPr="00F13ACA">
          <w:rPr>
            <w:rStyle w:val="Hyperlink"/>
          </w:rPr>
          <w:t>6.2.8</w:t>
        </w:r>
        <w:r>
          <w:rPr>
            <w:rFonts w:asciiTheme="minorHAnsi" w:eastAsiaTheme="minorEastAsia" w:hAnsiTheme="minorHAnsi"/>
            <w:sz w:val="22"/>
            <w:szCs w:val="22"/>
          </w:rPr>
          <w:tab/>
        </w:r>
        <w:r w:rsidRPr="00F13ACA">
          <w:rPr>
            <w:rStyle w:val="Hyperlink"/>
          </w:rPr>
          <w:t>BN P638</w:t>
        </w:r>
        <w:r>
          <w:rPr>
            <w:webHidden/>
          </w:rPr>
          <w:tab/>
        </w:r>
        <w:r>
          <w:rPr>
            <w:webHidden/>
          </w:rPr>
          <w:fldChar w:fldCharType="begin"/>
        </w:r>
        <w:r>
          <w:rPr>
            <w:webHidden/>
          </w:rPr>
          <w:instrText xml:space="preserve"> PAGEREF _Toc17817235 \h </w:instrText>
        </w:r>
      </w:ins>
      <w:r>
        <w:rPr>
          <w:webHidden/>
        </w:rPr>
      </w:r>
      <w:r>
        <w:rPr>
          <w:webHidden/>
        </w:rPr>
        <w:fldChar w:fldCharType="separate"/>
      </w:r>
      <w:ins w:id="51" w:author="David Wooten" w:date="2019-08-27T16:53:00Z">
        <w:r>
          <w:rPr>
            <w:webHidden/>
          </w:rPr>
          <w:t>15</w:t>
        </w:r>
        <w:r>
          <w:rPr>
            <w:webHidden/>
          </w:rPr>
          <w:fldChar w:fldCharType="end"/>
        </w:r>
        <w:r w:rsidRPr="00F13ACA">
          <w:rPr>
            <w:rStyle w:val="Hyperlink"/>
          </w:rPr>
          <w:fldChar w:fldCharType="end"/>
        </w:r>
      </w:ins>
    </w:p>
    <w:p w14:paraId="7D637753" w14:textId="77777777" w:rsidR="00C12037" w:rsidRDefault="00C12037">
      <w:pPr>
        <w:pStyle w:val="TOC3"/>
        <w:tabs>
          <w:tab w:val="left" w:pos="1656"/>
        </w:tabs>
        <w:rPr>
          <w:ins w:id="52" w:author="David Wooten" w:date="2019-08-27T16:53:00Z"/>
          <w:rFonts w:asciiTheme="minorHAnsi" w:eastAsiaTheme="minorEastAsia" w:hAnsiTheme="minorHAnsi"/>
          <w:sz w:val="22"/>
          <w:szCs w:val="22"/>
        </w:rPr>
      </w:pPr>
      <w:ins w:id="53" w:author="David Wooten" w:date="2019-08-27T16:53:00Z">
        <w:r w:rsidRPr="00F13ACA">
          <w:rPr>
            <w:rStyle w:val="Hyperlink"/>
          </w:rPr>
          <w:fldChar w:fldCharType="begin"/>
        </w:r>
        <w:r w:rsidRPr="00F13ACA">
          <w:rPr>
            <w:rStyle w:val="Hyperlink"/>
          </w:rPr>
          <w:instrText xml:space="preserve"> </w:instrText>
        </w:r>
        <w:r>
          <w:instrText>HYPERLINK \l "_Toc17817236"</w:instrText>
        </w:r>
        <w:r w:rsidRPr="00F13ACA">
          <w:rPr>
            <w:rStyle w:val="Hyperlink"/>
          </w:rPr>
          <w:instrText xml:space="preserve"> </w:instrText>
        </w:r>
        <w:r w:rsidRPr="00F13ACA">
          <w:rPr>
            <w:rStyle w:val="Hyperlink"/>
          </w:rPr>
          <w:fldChar w:fldCharType="separate"/>
        </w:r>
        <w:r w:rsidRPr="00F13ACA">
          <w:rPr>
            <w:rStyle w:val="Hyperlink"/>
          </w:rPr>
          <w:t>6.2.9</w:t>
        </w:r>
        <w:r>
          <w:rPr>
            <w:rFonts w:asciiTheme="minorHAnsi" w:eastAsiaTheme="minorEastAsia" w:hAnsiTheme="minorHAnsi"/>
            <w:sz w:val="22"/>
            <w:szCs w:val="22"/>
          </w:rPr>
          <w:tab/>
        </w:r>
        <w:r w:rsidRPr="00F13ACA">
          <w:rPr>
            <w:rStyle w:val="Hyperlink"/>
          </w:rPr>
          <w:t>SM2_P256</w:t>
        </w:r>
        <w:r>
          <w:rPr>
            <w:webHidden/>
          </w:rPr>
          <w:tab/>
        </w:r>
        <w:r>
          <w:rPr>
            <w:webHidden/>
          </w:rPr>
          <w:fldChar w:fldCharType="begin"/>
        </w:r>
        <w:r>
          <w:rPr>
            <w:webHidden/>
          </w:rPr>
          <w:instrText xml:space="preserve"> PAGEREF _Toc17817236 \h </w:instrText>
        </w:r>
      </w:ins>
      <w:r>
        <w:rPr>
          <w:webHidden/>
        </w:rPr>
      </w:r>
      <w:r>
        <w:rPr>
          <w:webHidden/>
        </w:rPr>
        <w:fldChar w:fldCharType="separate"/>
      </w:r>
      <w:ins w:id="54" w:author="David Wooten" w:date="2019-08-27T16:53:00Z">
        <w:r>
          <w:rPr>
            <w:webHidden/>
          </w:rPr>
          <w:t>16</w:t>
        </w:r>
        <w:r>
          <w:rPr>
            <w:webHidden/>
          </w:rPr>
          <w:fldChar w:fldCharType="end"/>
        </w:r>
        <w:r w:rsidRPr="00F13ACA">
          <w:rPr>
            <w:rStyle w:val="Hyperlink"/>
          </w:rPr>
          <w:fldChar w:fldCharType="end"/>
        </w:r>
      </w:ins>
    </w:p>
    <w:p w14:paraId="6BE59BC4" w14:textId="77777777" w:rsidR="00C12037" w:rsidRDefault="00C12037">
      <w:pPr>
        <w:pStyle w:val="TOC1"/>
        <w:rPr>
          <w:ins w:id="55" w:author="David Wooten" w:date="2019-08-27T16:53:00Z"/>
          <w:rFonts w:asciiTheme="minorHAnsi" w:hAnsiTheme="minorHAnsi" w:cstheme="minorBidi"/>
          <w:sz w:val="22"/>
          <w:szCs w:val="22"/>
        </w:rPr>
      </w:pPr>
      <w:ins w:id="56" w:author="David Wooten" w:date="2019-08-27T16:53:00Z">
        <w:r w:rsidRPr="00F13ACA">
          <w:rPr>
            <w:rStyle w:val="Hyperlink"/>
          </w:rPr>
          <w:fldChar w:fldCharType="begin"/>
        </w:r>
        <w:r w:rsidRPr="00F13ACA">
          <w:rPr>
            <w:rStyle w:val="Hyperlink"/>
          </w:rPr>
          <w:instrText xml:space="preserve"> </w:instrText>
        </w:r>
        <w:r>
          <w:instrText>HYPERLINK \l "_Toc17817237"</w:instrText>
        </w:r>
        <w:r w:rsidRPr="00F13ACA">
          <w:rPr>
            <w:rStyle w:val="Hyperlink"/>
          </w:rPr>
          <w:instrText xml:space="preserve"> </w:instrText>
        </w:r>
        <w:r w:rsidRPr="00F13ACA">
          <w:rPr>
            <w:rStyle w:val="Hyperlink"/>
          </w:rPr>
          <w:fldChar w:fldCharType="separate"/>
        </w:r>
        <w:r w:rsidRPr="00F13ACA">
          <w:rPr>
            <w:rStyle w:val="Hyperlink"/>
          </w:rPr>
          <w:t>7</w:t>
        </w:r>
        <w:r>
          <w:rPr>
            <w:rFonts w:asciiTheme="minorHAnsi" w:hAnsiTheme="minorHAnsi" w:cstheme="minorBidi"/>
            <w:sz w:val="22"/>
            <w:szCs w:val="22"/>
          </w:rPr>
          <w:tab/>
        </w:r>
        <w:r w:rsidRPr="00F13ACA">
          <w:rPr>
            <w:rStyle w:val="Hyperlink"/>
          </w:rPr>
          <w:t>Hash Parameters</w:t>
        </w:r>
        <w:r>
          <w:rPr>
            <w:webHidden/>
          </w:rPr>
          <w:tab/>
        </w:r>
        <w:r>
          <w:rPr>
            <w:webHidden/>
          </w:rPr>
          <w:fldChar w:fldCharType="begin"/>
        </w:r>
        <w:r>
          <w:rPr>
            <w:webHidden/>
          </w:rPr>
          <w:instrText xml:space="preserve"> PAGEREF _Toc17817237 \h </w:instrText>
        </w:r>
      </w:ins>
      <w:r>
        <w:rPr>
          <w:webHidden/>
        </w:rPr>
      </w:r>
      <w:r>
        <w:rPr>
          <w:webHidden/>
        </w:rPr>
        <w:fldChar w:fldCharType="separate"/>
      </w:r>
      <w:ins w:id="57" w:author="David Wooten" w:date="2019-08-27T16:53:00Z">
        <w:r>
          <w:rPr>
            <w:webHidden/>
          </w:rPr>
          <w:t>17</w:t>
        </w:r>
        <w:r>
          <w:rPr>
            <w:webHidden/>
          </w:rPr>
          <w:fldChar w:fldCharType="end"/>
        </w:r>
        <w:r w:rsidRPr="00F13ACA">
          <w:rPr>
            <w:rStyle w:val="Hyperlink"/>
          </w:rPr>
          <w:fldChar w:fldCharType="end"/>
        </w:r>
      </w:ins>
    </w:p>
    <w:p w14:paraId="6295AEB4" w14:textId="77777777" w:rsidR="00C12037" w:rsidRDefault="00C12037">
      <w:pPr>
        <w:pStyle w:val="TOC2"/>
        <w:tabs>
          <w:tab w:val="left" w:pos="1080"/>
        </w:tabs>
        <w:rPr>
          <w:ins w:id="58" w:author="David Wooten" w:date="2019-08-27T16:53:00Z"/>
          <w:rFonts w:asciiTheme="minorHAnsi" w:hAnsiTheme="minorHAnsi" w:cstheme="minorBidi"/>
          <w:sz w:val="22"/>
          <w:szCs w:val="22"/>
        </w:rPr>
      </w:pPr>
      <w:ins w:id="59" w:author="David Wooten" w:date="2019-08-27T16:53:00Z">
        <w:r w:rsidRPr="00F13ACA">
          <w:rPr>
            <w:rStyle w:val="Hyperlink"/>
          </w:rPr>
          <w:fldChar w:fldCharType="begin"/>
        </w:r>
        <w:r w:rsidRPr="00F13ACA">
          <w:rPr>
            <w:rStyle w:val="Hyperlink"/>
          </w:rPr>
          <w:instrText xml:space="preserve"> </w:instrText>
        </w:r>
        <w:r>
          <w:instrText>HYPERLINK \l "_Toc17817238"</w:instrText>
        </w:r>
        <w:r w:rsidRPr="00F13ACA">
          <w:rPr>
            <w:rStyle w:val="Hyperlink"/>
          </w:rPr>
          <w:instrText xml:space="preserve"> </w:instrText>
        </w:r>
        <w:r w:rsidRPr="00F13ACA">
          <w:rPr>
            <w:rStyle w:val="Hyperlink"/>
          </w:rPr>
          <w:fldChar w:fldCharType="separate"/>
        </w:r>
        <w:r w:rsidRPr="00F13ACA">
          <w:rPr>
            <w:rStyle w:val="Hyperlink"/>
          </w:rPr>
          <w:t>7.1</w:t>
        </w:r>
        <w:r>
          <w:rPr>
            <w:rFonts w:asciiTheme="minorHAnsi" w:hAnsiTheme="minorHAnsi" w:cstheme="minorBidi"/>
            <w:sz w:val="22"/>
            <w:szCs w:val="22"/>
          </w:rPr>
          <w:tab/>
        </w:r>
        <w:r w:rsidRPr="00F13ACA">
          <w:rPr>
            <w:rStyle w:val="Hyperlink"/>
          </w:rPr>
          <w:t>Introduction</w:t>
        </w:r>
        <w:r>
          <w:rPr>
            <w:webHidden/>
          </w:rPr>
          <w:tab/>
        </w:r>
        <w:r>
          <w:rPr>
            <w:webHidden/>
          </w:rPr>
          <w:fldChar w:fldCharType="begin"/>
        </w:r>
        <w:r>
          <w:rPr>
            <w:webHidden/>
          </w:rPr>
          <w:instrText xml:space="preserve"> PAGEREF _Toc17817238 \h </w:instrText>
        </w:r>
      </w:ins>
      <w:r>
        <w:rPr>
          <w:webHidden/>
        </w:rPr>
      </w:r>
      <w:r>
        <w:rPr>
          <w:webHidden/>
        </w:rPr>
        <w:fldChar w:fldCharType="separate"/>
      </w:r>
      <w:ins w:id="60" w:author="David Wooten" w:date="2019-08-27T16:53:00Z">
        <w:r>
          <w:rPr>
            <w:webHidden/>
          </w:rPr>
          <w:t>17</w:t>
        </w:r>
        <w:r>
          <w:rPr>
            <w:webHidden/>
          </w:rPr>
          <w:fldChar w:fldCharType="end"/>
        </w:r>
        <w:r w:rsidRPr="00F13ACA">
          <w:rPr>
            <w:rStyle w:val="Hyperlink"/>
          </w:rPr>
          <w:fldChar w:fldCharType="end"/>
        </w:r>
      </w:ins>
    </w:p>
    <w:p w14:paraId="235C1D03" w14:textId="77777777" w:rsidR="00C12037" w:rsidRDefault="00C12037">
      <w:pPr>
        <w:pStyle w:val="TOC2"/>
        <w:tabs>
          <w:tab w:val="left" w:pos="1080"/>
        </w:tabs>
        <w:rPr>
          <w:ins w:id="61" w:author="David Wooten" w:date="2019-08-27T16:53:00Z"/>
          <w:rFonts w:asciiTheme="minorHAnsi" w:hAnsiTheme="minorHAnsi" w:cstheme="minorBidi"/>
          <w:sz w:val="22"/>
          <w:szCs w:val="22"/>
        </w:rPr>
      </w:pPr>
      <w:ins w:id="62" w:author="David Wooten" w:date="2019-08-27T16:53:00Z">
        <w:r w:rsidRPr="00F13ACA">
          <w:rPr>
            <w:rStyle w:val="Hyperlink"/>
          </w:rPr>
          <w:fldChar w:fldCharType="begin"/>
        </w:r>
        <w:r w:rsidRPr="00F13ACA">
          <w:rPr>
            <w:rStyle w:val="Hyperlink"/>
          </w:rPr>
          <w:instrText xml:space="preserve"> </w:instrText>
        </w:r>
        <w:r>
          <w:instrText>HYPERLINK \l "_Toc17817239"</w:instrText>
        </w:r>
        <w:r w:rsidRPr="00F13ACA">
          <w:rPr>
            <w:rStyle w:val="Hyperlink"/>
          </w:rPr>
          <w:instrText xml:space="preserve"> </w:instrText>
        </w:r>
        <w:r w:rsidRPr="00F13ACA">
          <w:rPr>
            <w:rStyle w:val="Hyperlink"/>
          </w:rPr>
          <w:fldChar w:fldCharType="separate"/>
        </w:r>
        <w:r w:rsidRPr="00F13ACA">
          <w:rPr>
            <w:rStyle w:val="Hyperlink"/>
          </w:rPr>
          <w:t>7.2</w:t>
        </w:r>
        <w:r>
          <w:rPr>
            <w:rFonts w:asciiTheme="minorHAnsi" w:hAnsiTheme="minorHAnsi" w:cstheme="minorBidi"/>
            <w:sz w:val="22"/>
            <w:szCs w:val="22"/>
          </w:rPr>
          <w:tab/>
        </w:r>
        <w:r w:rsidRPr="00F13ACA">
          <w:rPr>
            <w:rStyle w:val="Hyperlink"/>
          </w:rPr>
          <w:t>SHA1</w:t>
        </w:r>
        <w:r>
          <w:rPr>
            <w:webHidden/>
          </w:rPr>
          <w:tab/>
        </w:r>
        <w:r>
          <w:rPr>
            <w:webHidden/>
          </w:rPr>
          <w:fldChar w:fldCharType="begin"/>
        </w:r>
        <w:r>
          <w:rPr>
            <w:webHidden/>
          </w:rPr>
          <w:instrText xml:space="preserve"> PAGEREF _Toc17817239 \h </w:instrText>
        </w:r>
      </w:ins>
      <w:r>
        <w:rPr>
          <w:webHidden/>
        </w:rPr>
      </w:r>
      <w:r>
        <w:rPr>
          <w:webHidden/>
        </w:rPr>
        <w:fldChar w:fldCharType="separate"/>
      </w:r>
      <w:ins w:id="63" w:author="David Wooten" w:date="2019-08-27T16:53:00Z">
        <w:r>
          <w:rPr>
            <w:webHidden/>
          </w:rPr>
          <w:t>17</w:t>
        </w:r>
        <w:r>
          <w:rPr>
            <w:webHidden/>
          </w:rPr>
          <w:fldChar w:fldCharType="end"/>
        </w:r>
        <w:r w:rsidRPr="00F13ACA">
          <w:rPr>
            <w:rStyle w:val="Hyperlink"/>
          </w:rPr>
          <w:fldChar w:fldCharType="end"/>
        </w:r>
      </w:ins>
    </w:p>
    <w:p w14:paraId="1FD1CBF7" w14:textId="77777777" w:rsidR="00C12037" w:rsidRDefault="00C12037">
      <w:pPr>
        <w:pStyle w:val="TOC2"/>
        <w:tabs>
          <w:tab w:val="left" w:pos="1080"/>
        </w:tabs>
        <w:rPr>
          <w:ins w:id="64" w:author="David Wooten" w:date="2019-08-27T16:53:00Z"/>
          <w:rFonts w:asciiTheme="minorHAnsi" w:hAnsiTheme="minorHAnsi" w:cstheme="minorBidi"/>
          <w:sz w:val="22"/>
          <w:szCs w:val="22"/>
        </w:rPr>
      </w:pPr>
      <w:ins w:id="65" w:author="David Wooten" w:date="2019-08-27T16:53:00Z">
        <w:r w:rsidRPr="00F13ACA">
          <w:rPr>
            <w:rStyle w:val="Hyperlink"/>
          </w:rPr>
          <w:fldChar w:fldCharType="begin"/>
        </w:r>
        <w:r w:rsidRPr="00F13ACA">
          <w:rPr>
            <w:rStyle w:val="Hyperlink"/>
          </w:rPr>
          <w:instrText xml:space="preserve"> </w:instrText>
        </w:r>
        <w:r>
          <w:instrText>HYPERLINK \l "_Toc17817240"</w:instrText>
        </w:r>
        <w:r w:rsidRPr="00F13ACA">
          <w:rPr>
            <w:rStyle w:val="Hyperlink"/>
          </w:rPr>
          <w:instrText xml:space="preserve"> </w:instrText>
        </w:r>
        <w:r w:rsidRPr="00F13ACA">
          <w:rPr>
            <w:rStyle w:val="Hyperlink"/>
          </w:rPr>
          <w:fldChar w:fldCharType="separate"/>
        </w:r>
        <w:r w:rsidRPr="00F13ACA">
          <w:rPr>
            <w:rStyle w:val="Hyperlink"/>
          </w:rPr>
          <w:t>7.3</w:t>
        </w:r>
        <w:r>
          <w:rPr>
            <w:rFonts w:asciiTheme="minorHAnsi" w:hAnsiTheme="minorHAnsi" w:cstheme="minorBidi"/>
            <w:sz w:val="22"/>
            <w:szCs w:val="22"/>
          </w:rPr>
          <w:tab/>
        </w:r>
        <w:r w:rsidRPr="00F13ACA">
          <w:rPr>
            <w:rStyle w:val="Hyperlink"/>
          </w:rPr>
          <w:t>SHA256</w:t>
        </w:r>
        <w:r>
          <w:rPr>
            <w:webHidden/>
          </w:rPr>
          <w:tab/>
        </w:r>
        <w:r>
          <w:rPr>
            <w:webHidden/>
          </w:rPr>
          <w:fldChar w:fldCharType="begin"/>
        </w:r>
        <w:r>
          <w:rPr>
            <w:webHidden/>
          </w:rPr>
          <w:instrText xml:space="preserve"> PAGEREF _Toc17817240 \h </w:instrText>
        </w:r>
      </w:ins>
      <w:r>
        <w:rPr>
          <w:webHidden/>
        </w:rPr>
      </w:r>
      <w:r>
        <w:rPr>
          <w:webHidden/>
        </w:rPr>
        <w:fldChar w:fldCharType="separate"/>
      </w:r>
      <w:ins w:id="66" w:author="David Wooten" w:date="2019-08-27T16:53:00Z">
        <w:r>
          <w:rPr>
            <w:webHidden/>
          </w:rPr>
          <w:t>17</w:t>
        </w:r>
        <w:r>
          <w:rPr>
            <w:webHidden/>
          </w:rPr>
          <w:fldChar w:fldCharType="end"/>
        </w:r>
        <w:r w:rsidRPr="00F13ACA">
          <w:rPr>
            <w:rStyle w:val="Hyperlink"/>
          </w:rPr>
          <w:fldChar w:fldCharType="end"/>
        </w:r>
      </w:ins>
    </w:p>
    <w:p w14:paraId="4E8A8E55" w14:textId="77777777" w:rsidR="00C12037" w:rsidRDefault="00C12037">
      <w:pPr>
        <w:pStyle w:val="TOC2"/>
        <w:tabs>
          <w:tab w:val="left" w:pos="1080"/>
        </w:tabs>
        <w:rPr>
          <w:ins w:id="67" w:author="David Wooten" w:date="2019-08-27T16:53:00Z"/>
          <w:rFonts w:asciiTheme="minorHAnsi" w:hAnsiTheme="minorHAnsi" w:cstheme="minorBidi"/>
          <w:sz w:val="22"/>
          <w:szCs w:val="22"/>
        </w:rPr>
      </w:pPr>
      <w:ins w:id="68" w:author="David Wooten" w:date="2019-08-27T16:53:00Z">
        <w:r w:rsidRPr="00F13ACA">
          <w:rPr>
            <w:rStyle w:val="Hyperlink"/>
          </w:rPr>
          <w:fldChar w:fldCharType="begin"/>
        </w:r>
        <w:r w:rsidRPr="00F13ACA">
          <w:rPr>
            <w:rStyle w:val="Hyperlink"/>
          </w:rPr>
          <w:instrText xml:space="preserve"> </w:instrText>
        </w:r>
        <w:r>
          <w:instrText>HYPERLINK \l "_Toc17817241"</w:instrText>
        </w:r>
        <w:r w:rsidRPr="00F13ACA">
          <w:rPr>
            <w:rStyle w:val="Hyperlink"/>
          </w:rPr>
          <w:instrText xml:space="preserve"> </w:instrText>
        </w:r>
        <w:r w:rsidRPr="00F13ACA">
          <w:rPr>
            <w:rStyle w:val="Hyperlink"/>
          </w:rPr>
          <w:fldChar w:fldCharType="separate"/>
        </w:r>
        <w:r w:rsidRPr="00F13ACA">
          <w:rPr>
            <w:rStyle w:val="Hyperlink"/>
          </w:rPr>
          <w:t>7.4</w:t>
        </w:r>
        <w:r>
          <w:rPr>
            <w:rFonts w:asciiTheme="minorHAnsi" w:hAnsiTheme="minorHAnsi" w:cstheme="minorBidi"/>
            <w:sz w:val="22"/>
            <w:szCs w:val="22"/>
          </w:rPr>
          <w:tab/>
        </w:r>
        <w:r w:rsidRPr="00F13ACA">
          <w:rPr>
            <w:rStyle w:val="Hyperlink"/>
          </w:rPr>
          <w:t>SHA384</w:t>
        </w:r>
        <w:r>
          <w:rPr>
            <w:webHidden/>
          </w:rPr>
          <w:tab/>
        </w:r>
        <w:r>
          <w:rPr>
            <w:webHidden/>
          </w:rPr>
          <w:fldChar w:fldCharType="begin"/>
        </w:r>
        <w:r>
          <w:rPr>
            <w:webHidden/>
          </w:rPr>
          <w:instrText xml:space="preserve"> PAGEREF _Toc17817241 \h </w:instrText>
        </w:r>
      </w:ins>
      <w:r>
        <w:rPr>
          <w:webHidden/>
        </w:rPr>
      </w:r>
      <w:r>
        <w:rPr>
          <w:webHidden/>
        </w:rPr>
        <w:fldChar w:fldCharType="separate"/>
      </w:r>
      <w:ins w:id="69" w:author="David Wooten" w:date="2019-08-27T16:53:00Z">
        <w:r>
          <w:rPr>
            <w:webHidden/>
          </w:rPr>
          <w:t>17</w:t>
        </w:r>
        <w:r>
          <w:rPr>
            <w:webHidden/>
          </w:rPr>
          <w:fldChar w:fldCharType="end"/>
        </w:r>
        <w:r w:rsidRPr="00F13ACA">
          <w:rPr>
            <w:rStyle w:val="Hyperlink"/>
          </w:rPr>
          <w:fldChar w:fldCharType="end"/>
        </w:r>
      </w:ins>
    </w:p>
    <w:p w14:paraId="34833749" w14:textId="77777777" w:rsidR="00C12037" w:rsidRDefault="00C12037">
      <w:pPr>
        <w:pStyle w:val="TOC2"/>
        <w:tabs>
          <w:tab w:val="left" w:pos="1080"/>
        </w:tabs>
        <w:rPr>
          <w:ins w:id="70" w:author="David Wooten" w:date="2019-08-27T16:53:00Z"/>
          <w:rFonts w:asciiTheme="minorHAnsi" w:hAnsiTheme="minorHAnsi" w:cstheme="minorBidi"/>
          <w:sz w:val="22"/>
          <w:szCs w:val="22"/>
        </w:rPr>
      </w:pPr>
      <w:ins w:id="71" w:author="David Wooten" w:date="2019-08-27T16:53:00Z">
        <w:r w:rsidRPr="00F13ACA">
          <w:rPr>
            <w:rStyle w:val="Hyperlink"/>
          </w:rPr>
          <w:fldChar w:fldCharType="begin"/>
        </w:r>
        <w:r w:rsidRPr="00F13ACA">
          <w:rPr>
            <w:rStyle w:val="Hyperlink"/>
          </w:rPr>
          <w:instrText xml:space="preserve"> </w:instrText>
        </w:r>
        <w:r>
          <w:instrText>HYPERLINK \l "_Toc17817242"</w:instrText>
        </w:r>
        <w:r w:rsidRPr="00F13ACA">
          <w:rPr>
            <w:rStyle w:val="Hyperlink"/>
          </w:rPr>
          <w:instrText xml:space="preserve"> </w:instrText>
        </w:r>
        <w:r w:rsidRPr="00F13ACA">
          <w:rPr>
            <w:rStyle w:val="Hyperlink"/>
          </w:rPr>
          <w:fldChar w:fldCharType="separate"/>
        </w:r>
        <w:r w:rsidRPr="00F13ACA">
          <w:rPr>
            <w:rStyle w:val="Hyperlink"/>
          </w:rPr>
          <w:t>7.5</w:t>
        </w:r>
        <w:r>
          <w:rPr>
            <w:rFonts w:asciiTheme="minorHAnsi" w:hAnsiTheme="minorHAnsi" w:cstheme="minorBidi"/>
            <w:sz w:val="22"/>
            <w:szCs w:val="22"/>
          </w:rPr>
          <w:tab/>
        </w:r>
        <w:r w:rsidRPr="00F13ACA">
          <w:rPr>
            <w:rStyle w:val="Hyperlink"/>
          </w:rPr>
          <w:t>SHA512</w:t>
        </w:r>
        <w:r>
          <w:rPr>
            <w:webHidden/>
          </w:rPr>
          <w:tab/>
        </w:r>
        <w:r>
          <w:rPr>
            <w:webHidden/>
          </w:rPr>
          <w:fldChar w:fldCharType="begin"/>
        </w:r>
        <w:r>
          <w:rPr>
            <w:webHidden/>
          </w:rPr>
          <w:instrText xml:space="preserve"> PAGEREF _Toc17817242 \h </w:instrText>
        </w:r>
      </w:ins>
      <w:r>
        <w:rPr>
          <w:webHidden/>
        </w:rPr>
      </w:r>
      <w:r>
        <w:rPr>
          <w:webHidden/>
        </w:rPr>
        <w:fldChar w:fldCharType="separate"/>
      </w:r>
      <w:ins w:id="72" w:author="David Wooten" w:date="2019-08-27T16:53:00Z">
        <w:r>
          <w:rPr>
            <w:webHidden/>
          </w:rPr>
          <w:t>18</w:t>
        </w:r>
        <w:r>
          <w:rPr>
            <w:webHidden/>
          </w:rPr>
          <w:fldChar w:fldCharType="end"/>
        </w:r>
        <w:r w:rsidRPr="00F13ACA">
          <w:rPr>
            <w:rStyle w:val="Hyperlink"/>
          </w:rPr>
          <w:fldChar w:fldCharType="end"/>
        </w:r>
      </w:ins>
    </w:p>
    <w:p w14:paraId="28ECAE48" w14:textId="77777777" w:rsidR="00C12037" w:rsidRDefault="00C12037">
      <w:pPr>
        <w:pStyle w:val="TOC2"/>
        <w:tabs>
          <w:tab w:val="left" w:pos="1080"/>
        </w:tabs>
        <w:rPr>
          <w:ins w:id="73" w:author="David Wooten" w:date="2019-08-27T16:53:00Z"/>
          <w:rFonts w:asciiTheme="minorHAnsi" w:hAnsiTheme="minorHAnsi" w:cstheme="minorBidi"/>
          <w:sz w:val="22"/>
          <w:szCs w:val="22"/>
        </w:rPr>
      </w:pPr>
      <w:ins w:id="74" w:author="David Wooten" w:date="2019-08-27T16:53:00Z">
        <w:r w:rsidRPr="00F13ACA">
          <w:rPr>
            <w:rStyle w:val="Hyperlink"/>
          </w:rPr>
          <w:fldChar w:fldCharType="begin"/>
        </w:r>
        <w:r w:rsidRPr="00F13ACA">
          <w:rPr>
            <w:rStyle w:val="Hyperlink"/>
          </w:rPr>
          <w:instrText xml:space="preserve"> </w:instrText>
        </w:r>
        <w:r>
          <w:instrText>HYPERLINK \l "_Toc17817243"</w:instrText>
        </w:r>
        <w:r w:rsidRPr="00F13ACA">
          <w:rPr>
            <w:rStyle w:val="Hyperlink"/>
          </w:rPr>
          <w:instrText xml:space="preserve"> </w:instrText>
        </w:r>
        <w:r w:rsidRPr="00F13ACA">
          <w:rPr>
            <w:rStyle w:val="Hyperlink"/>
          </w:rPr>
          <w:fldChar w:fldCharType="separate"/>
        </w:r>
        <w:r w:rsidRPr="00F13ACA">
          <w:rPr>
            <w:rStyle w:val="Hyperlink"/>
          </w:rPr>
          <w:t>7.6</w:t>
        </w:r>
        <w:r>
          <w:rPr>
            <w:rFonts w:asciiTheme="minorHAnsi" w:hAnsiTheme="minorHAnsi" w:cstheme="minorBidi"/>
            <w:sz w:val="22"/>
            <w:szCs w:val="22"/>
          </w:rPr>
          <w:tab/>
        </w:r>
        <w:r w:rsidRPr="00F13ACA">
          <w:rPr>
            <w:rStyle w:val="Hyperlink"/>
          </w:rPr>
          <w:t>SM3_256</w:t>
        </w:r>
        <w:r>
          <w:rPr>
            <w:webHidden/>
          </w:rPr>
          <w:tab/>
        </w:r>
        <w:r>
          <w:rPr>
            <w:webHidden/>
          </w:rPr>
          <w:fldChar w:fldCharType="begin"/>
        </w:r>
        <w:r>
          <w:rPr>
            <w:webHidden/>
          </w:rPr>
          <w:instrText xml:space="preserve"> PAGEREF _Toc17817243 \h </w:instrText>
        </w:r>
      </w:ins>
      <w:r>
        <w:rPr>
          <w:webHidden/>
        </w:rPr>
      </w:r>
      <w:r>
        <w:rPr>
          <w:webHidden/>
        </w:rPr>
        <w:fldChar w:fldCharType="separate"/>
      </w:r>
      <w:ins w:id="75" w:author="David Wooten" w:date="2019-08-27T16:53:00Z">
        <w:r>
          <w:rPr>
            <w:webHidden/>
          </w:rPr>
          <w:t>18</w:t>
        </w:r>
        <w:r>
          <w:rPr>
            <w:webHidden/>
          </w:rPr>
          <w:fldChar w:fldCharType="end"/>
        </w:r>
        <w:r w:rsidRPr="00F13ACA">
          <w:rPr>
            <w:rStyle w:val="Hyperlink"/>
          </w:rPr>
          <w:fldChar w:fldCharType="end"/>
        </w:r>
      </w:ins>
    </w:p>
    <w:p w14:paraId="1AE6D3EE" w14:textId="77777777" w:rsidR="00C12037" w:rsidRDefault="00C12037">
      <w:pPr>
        <w:pStyle w:val="TOC2"/>
        <w:tabs>
          <w:tab w:val="left" w:pos="1080"/>
        </w:tabs>
        <w:rPr>
          <w:ins w:id="76" w:author="David Wooten" w:date="2019-08-27T16:53:00Z"/>
          <w:rFonts w:asciiTheme="minorHAnsi" w:hAnsiTheme="minorHAnsi" w:cstheme="minorBidi"/>
          <w:sz w:val="22"/>
          <w:szCs w:val="22"/>
        </w:rPr>
      </w:pPr>
      <w:ins w:id="77" w:author="David Wooten" w:date="2019-08-27T16:53:00Z">
        <w:r w:rsidRPr="00F13ACA">
          <w:rPr>
            <w:rStyle w:val="Hyperlink"/>
          </w:rPr>
          <w:fldChar w:fldCharType="begin"/>
        </w:r>
        <w:r w:rsidRPr="00F13ACA">
          <w:rPr>
            <w:rStyle w:val="Hyperlink"/>
          </w:rPr>
          <w:instrText xml:space="preserve"> </w:instrText>
        </w:r>
        <w:r>
          <w:instrText>HYPERLINK \l "_Toc17817244"</w:instrText>
        </w:r>
        <w:r w:rsidRPr="00F13ACA">
          <w:rPr>
            <w:rStyle w:val="Hyperlink"/>
          </w:rPr>
          <w:instrText xml:space="preserve"> </w:instrText>
        </w:r>
        <w:r w:rsidRPr="00F13ACA">
          <w:rPr>
            <w:rStyle w:val="Hyperlink"/>
          </w:rPr>
          <w:fldChar w:fldCharType="separate"/>
        </w:r>
        <w:r w:rsidRPr="00F13ACA">
          <w:rPr>
            <w:rStyle w:val="Hyperlink"/>
          </w:rPr>
          <w:t>7.7</w:t>
        </w:r>
        <w:r>
          <w:rPr>
            <w:rFonts w:asciiTheme="minorHAnsi" w:hAnsiTheme="minorHAnsi" w:cstheme="minorBidi"/>
            <w:sz w:val="22"/>
            <w:szCs w:val="22"/>
          </w:rPr>
          <w:tab/>
        </w:r>
        <w:r w:rsidRPr="00F13ACA">
          <w:rPr>
            <w:rStyle w:val="Hyperlink"/>
          </w:rPr>
          <w:t>SHA3_256</w:t>
        </w:r>
        <w:r>
          <w:rPr>
            <w:webHidden/>
          </w:rPr>
          <w:tab/>
        </w:r>
        <w:r>
          <w:rPr>
            <w:webHidden/>
          </w:rPr>
          <w:fldChar w:fldCharType="begin"/>
        </w:r>
        <w:r>
          <w:rPr>
            <w:webHidden/>
          </w:rPr>
          <w:instrText xml:space="preserve"> PAGEREF _Toc17817244 \h </w:instrText>
        </w:r>
      </w:ins>
      <w:r>
        <w:rPr>
          <w:webHidden/>
        </w:rPr>
      </w:r>
      <w:r>
        <w:rPr>
          <w:webHidden/>
        </w:rPr>
        <w:fldChar w:fldCharType="separate"/>
      </w:r>
      <w:ins w:id="78" w:author="David Wooten" w:date="2019-08-27T16:53:00Z">
        <w:r>
          <w:rPr>
            <w:webHidden/>
          </w:rPr>
          <w:t>19</w:t>
        </w:r>
        <w:r>
          <w:rPr>
            <w:webHidden/>
          </w:rPr>
          <w:fldChar w:fldCharType="end"/>
        </w:r>
        <w:r w:rsidRPr="00F13ACA">
          <w:rPr>
            <w:rStyle w:val="Hyperlink"/>
          </w:rPr>
          <w:fldChar w:fldCharType="end"/>
        </w:r>
      </w:ins>
    </w:p>
    <w:p w14:paraId="245D07C9" w14:textId="77777777" w:rsidR="00C12037" w:rsidRDefault="00C12037">
      <w:pPr>
        <w:pStyle w:val="TOC2"/>
        <w:tabs>
          <w:tab w:val="left" w:pos="1080"/>
        </w:tabs>
        <w:rPr>
          <w:ins w:id="79" w:author="David Wooten" w:date="2019-08-27T16:53:00Z"/>
          <w:rFonts w:asciiTheme="minorHAnsi" w:hAnsiTheme="minorHAnsi" w:cstheme="minorBidi"/>
          <w:sz w:val="22"/>
          <w:szCs w:val="22"/>
        </w:rPr>
      </w:pPr>
      <w:ins w:id="80" w:author="David Wooten" w:date="2019-08-27T16:53:00Z">
        <w:r w:rsidRPr="00F13ACA">
          <w:rPr>
            <w:rStyle w:val="Hyperlink"/>
          </w:rPr>
          <w:fldChar w:fldCharType="begin"/>
        </w:r>
        <w:r w:rsidRPr="00F13ACA">
          <w:rPr>
            <w:rStyle w:val="Hyperlink"/>
          </w:rPr>
          <w:instrText xml:space="preserve"> </w:instrText>
        </w:r>
        <w:r>
          <w:instrText>HYPERLINK \l "_Toc17817245"</w:instrText>
        </w:r>
        <w:r w:rsidRPr="00F13ACA">
          <w:rPr>
            <w:rStyle w:val="Hyperlink"/>
          </w:rPr>
          <w:instrText xml:space="preserve"> </w:instrText>
        </w:r>
        <w:r w:rsidRPr="00F13ACA">
          <w:rPr>
            <w:rStyle w:val="Hyperlink"/>
          </w:rPr>
          <w:fldChar w:fldCharType="separate"/>
        </w:r>
        <w:r w:rsidRPr="00F13ACA">
          <w:rPr>
            <w:rStyle w:val="Hyperlink"/>
          </w:rPr>
          <w:t>7.8</w:t>
        </w:r>
        <w:r>
          <w:rPr>
            <w:rFonts w:asciiTheme="minorHAnsi" w:hAnsiTheme="minorHAnsi" w:cstheme="minorBidi"/>
            <w:sz w:val="22"/>
            <w:szCs w:val="22"/>
          </w:rPr>
          <w:tab/>
        </w:r>
        <w:r w:rsidRPr="00F13ACA">
          <w:rPr>
            <w:rStyle w:val="Hyperlink"/>
          </w:rPr>
          <w:t>SHA3_384</w:t>
        </w:r>
        <w:r>
          <w:rPr>
            <w:webHidden/>
          </w:rPr>
          <w:tab/>
        </w:r>
        <w:r>
          <w:rPr>
            <w:webHidden/>
          </w:rPr>
          <w:fldChar w:fldCharType="begin"/>
        </w:r>
        <w:r>
          <w:rPr>
            <w:webHidden/>
          </w:rPr>
          <w:instrText xml:space="preserve"> PAGEREF _Toc17817245 \h </w:instrText>
        </w:r>
      </w:ins>
      <w:r>
        <w:rPr>
          <w:webHidden/>
        </w:rPr>
      </w:r>
      <w:r>
        <w:rPr>
          <w:webHidden/>
        </w:rPr>
        <w:fldChar w:fldCharType="separate"/>
      </w:r>
      <w:ins w:id="81" w:author="David Wooten" w:date="2019-08-27T16:53:00Z">
        <w:r>
          <w:rPr>
            <w:webHidden/>
          </w:rPr>
          <w:t>19</w:t>
        </w:r>
        <w:r>
          <w:rPr>
            <w:webHidden/>
          </w:rPr>
          <w:fldChar w:fldCharType="end"/>
        </w:r>
        <w:r w:rsidRPr="00F13ACA">
          <w:rPr>
            <w:rStyle w:val="Hyperlink"/>
          </w:rPr>
          <w:fldChar w:fldCharType="end"/>
        </w:r>
      </w:ins>
    </w:p>
    <w:p w14:paraId="200077F2" w14:textId="77777777" w:rsidR="00C12037" w:rsidRDefault="00C12037">
      <w:pPr>
        <w:pStyle w:val="TOC2"/>
        <w:tabs>
          <w:tab w:val="left" w:pos="1080"/>
        </w:tabs>
        <w:rPr>
          <w:ins w:id="82" w:author="David Wooten" w:date="2019-08-27T16:53:00Z"/>
          <w:rFonts w:asciiTheme="minorHAnsi" w:hAnsiTheme="minorHAnsi" w:cstheme="minorBidi"/>
          <w:sz w:val="22"/>
          <w:szCs w:val="22"/>
        </w:rPr>
      </w:pPr>
      <w:ins w:id="83" w:author="David Wooten" w:date="2019-08-27T16:53:00Z">
        <w:r w:rsidRPr="00F13ACA">
          <w:rPr>
            <w:rStyle w:val="Hyperlink"/>
          </w:rPr>
          <w:fldChar w:fldCharType="begin"/>
        </w:r>
        <w:r w:rsidRPr="00F13ACA">
          <w:rPr>
            <w:rStyle w:val="Hyperlink"/>
          </w:rPr>
          <w:instrText xml:space="preserve"> </w:instrText>
        </w:r>
        <w:r>
          <w:instrText>HYPERLINK \l "_Toc17817246"</w:instrText>
        </w:r>
        <w:r w:rsidRPr="00F13ACA">
          <w:rPr>
            <w:rStyle w:val="Hyperlink"/>
          </w:rPr>
          <w:instrText xml:space="preserve"> </w:instrText>
        </w:r>
        <w:r w:rsidRPr="00F13ACA">
          <w:rPr>
            <w:rStyle w:val="Hyperlink"/>
          </w:rPr>
          <w:fldChar w:fldCharType="separate"/>
        </w:r>
        <w:r w:rsidRPr="00F13ACA">
          <w:rPr>
            <w:rStyle w:val="Hyperlink"/>
          </w:rPr>
          <w:t>7.9</w:t>
        </w:r>
        <w:r>
          <w:rPr>
            <w:rFonts w:asciiTheme="minorHAnsi" w:hAnsiTheme="minorHAnsi" w:cstheme="minorBidi"/>
            <w:sz w:val="22"/>
            <w:szCs w:val="22"/>
          </w:rPr>
          <w:tab/>
        </w:r>
        <w:r w:rsidRPr="00F13ACA">
          <w:rPr>
            <w:rStyle w:val="Hyperlink"/>
          </w:rPr>
          <w:t>SHA3_384</w:t>
        </w:r>
        <w:r>
          <w:rPr>
            <w:webHidden/>
          </w:rPr>
          <w:tab/>
        </w:r>
        <w:r>
          <w:rPr>
            <w:webHidden/>
          </w:rPr>
          <w:fldChar w:fldCharType="begin"/>
        </w:r>
        <w:r>
          <w:rPr>
            <w:webHidden/>
          </w:rPr>
          <w:instrText xml:space="preserve"> PAGEREF _Toc17817246 \h </w:instrText>
        </w:r>
      </w:ins>
      <w:r>
        <w:rPr>
          <w:webHidden/>
        </w:rPr>
      </w:r>
      <w:r>
        <w:rPr>
          <w:webHidden/>
        </w:rPr>
        <w:fldChar w:fldCharType="separate"/>
      </w:r>
      <w:ins w:id="84" w:author="David Wooten" w:date="2019-08-27T16:53:00Z">
        <w:r>
          <w:rPr>
            <w:webHidden/>
          </w:rPr>
          <w:t>19</w:t>
        </w:r>
        <w:r>
          <w:rPr>
            <w:webHidden/>
          </w:rPr>
          <w:fldChar w:fldCharType="end"/>
        </w:r>
        <w:r w:rsidRPr="00F13ACA">
          <w:rPr>
            <w:rStyle w:val="Hyperlink"/>
          </w:rPr>
          <w:fldChar w:fldCharType="end"/>
        </w:r>
      </w:ins>
    </w:p>
    <w:p w14:paraId="4D065528" w14:textId="77777777" w:rsidR="00C12037" w:rsidRDefault="00C12037">
      <w:pPr>
        <w:pStyle w:val="TOC1"/>
        <w:rPr>
          <w:ins w:id="85" w:author="David Wooten" w:date="2019-08-27T16:53:00Z"/>
          <w:rFonts w:asciiTheme="minorHAnsi" w:hAnsiTheme="minorHAnsi" w:cstheme="minorBidi"/>
          <w:sz w:val="22"/>
          <w:szCs w:val="22"/>
        </w:rPr>
      </w:pPr>
      <w:ins w:id="86" w:author="David Wooten" w:date="2019-08-27T16:53:00Z">
        <w:r w:rsidRPr="00F13ACA">
          <w:rPr>
            <w:rStyle w:val="Hyperlink"/>
          </w:rPr>
          <w:fldChar w:fldCharType="begin"/>
        </w:r>
        <w:r w:rsidRPr="00F13ACA">
          <w:rPr>
            <w:rStyle w:val="Hyperlink"/>
          </w:rPr>
          <w:instrText xml:space="preserve"> </w:instrText>
        </w:r>
        <w:r>
          <w:instrText>HYPERLINK \l "_Toc17817247"</w:instrText>
        </w:r>
        <w:r w:rsidRPr="00F13ACA">
          <w:rPr>
            <w:rStyle w:val="Hyperlink"/>
          </w:rPr>
          <w:instrText xml:space="preserve"> </w:instrText>
        </w:r>
        <w:r w:rsidRPr="00F13ACA">
          <w:rPr>
            <w:rStyle w:val="Hyperlink"/>
          </w:rPr>
          <w:fldChar w:fldCharType="separate"/>
        </w:r>
        <w:r w:rsidRPr="00F13ACA">
          <w:rPr>
            <w:rStyle w:val="Hyperlink"/>
          </w:rPr>
          <w:t>8</w:t>
        </w:r>
        <w:r>
          <w:rPr>
            <w:rFonts w:asciiTheme="minorHAnsi" w:hAnsiTheme="minorHAnsi" w:cstheme="minorBidi"/>
            <w:sz w:val="22"/>
            <w:szCs w:val="22"/>
          </w:rPr>
          <w:tab/>
        </w:r>
        <w:r w:rsidRPr="00F13ACA">
          <w:rPr>
            <w:rStyle w:val="Hyperlink"/>
          </w:rPr>
          <w:t>Symmetric Block Cipher Parameters</w:t>
        </w:r>
        <w:r>
          <w:rPr>
            <w:webHidden/>
          </w:rPr>
          <w:tab/>
        </w:r>
        <w:r>
          <w:rPr>
            <w:webHidden/>
          </w:rPr>
          <w:fldChar w:fldCharType="begin"/>
        </w:r>
        <w:r>
          <w:rPr>
            <w:webHidden/>
          </w:rPr>
          <w:instrText xml:space="preserve"> PAGEREF _Toc17817247 \h </w:instrText>
        </w:r>
      </w:ins>
      <w:r>
        <w:rPr>
          <w:webHidden/>
        </w:rPr>
      </w:r>
      <w:r>
        <w:rPr>
          <w:webHidden/>
        </w:rPr>
        <w:fldChar w:fldCharType="separate"/>
      </w:r>
      <w:ins w:id="87" w:author="David Wooten" w:date="2019-08-27T16:53:00Z">
        <w:r>
          <w:rPr>
            <w:webHidden/>
          </w:rPr>
          <w:t>20</w:t>
        </w:r>
        <w:r>
          <w:rPr>
            <w:webHidden/>
          </w:rPr>
          <w:fldChar w:fldCharType="end"/>
        </w:r>
        <w:r w:rsidRPr="00F13ACA">
          <w:rPr>
            <w:rStyle w:val="Hyperlink"/>
          </w:rPr>
          <w:fldChar w:fldCharType="end"/>
        </w:r>
      </w:ins>
    </w:p>
    <w:p w14:paraId="06FDBBFF" w14:textId="77777777" w:rsidR="00C12037" w:rsidRDefault="00C12037">
      <w:pPr>
        <w:pStyle w:val="TOC2"/>
        <w:tabs>
          <w:tab w:val="left" w:pos="1080"/>
        </w:tabs>
        <w:rPr>
          <w:ins w:id="88" w:author="David Wooten" w:date="2019-08-27T16:53:00Z"/>
          <w:rFonts w:asciiTheme="minorHAnsi" w:hAnsiTheme="minorHAnsi" w:cstheme="minorBidi"/>
          <w:sz w:val="22"/>
          <w:szCs w:val="22"/>
        </w:rPr>
      </w:pPr>
      <w:ins w:id="89" w:author="David Wooten" w:date="2019-08-27T16:53:00Z">
        <w:r w:rsidRPr="00F13ACA">
          <w:rPr>
            <w:rStyle w:val="Hyperlink"/>
          </w:rPr>
          <w:fldChar w:fldCharType="begin"/>
        </w:r>
        <w:r w:rsidRPr="00F13ACA">
          <w:rPr>
            <w:rStyle w:val="Hyperlink"/>
          </w:rPr>
          <w:instrText xml:space="preserve"> </w:instrText>
        </w:r>
        <w:r>
          <w:instrText>HYPERLINK \l "_Toc17817248"</w:instrText>
        </w:r>
        <w:r w:rsidRPr="00F13ACA">
          <w:rPr>
            <w:rStyle w:val="Hyperlink"/>
          </w:rPr>
          <w:instrText xml:space="preserve"> </w:instrText>
        </w:r>
        <w:r w:rsidRPr="00F13ACA">
          <w:rPr>
            <w:rStyle w:val="Hyperlink"/>
          </w:rPr>
          <w:fldChar w:fldCharType="separate"/>
        </w:r>
        <w:r w:rsidRPr="00F13ACA">
          <w:rPr>
            <w:rStyle w:val="Hyperlink"/>
          </w:rPr>
          <w:t>8.1</w:t>
        </w:r>
        <w:r>
          <w:rPr>
            <w:rFonts w:asciiTheme="minorHAnsi" w:hAnsiTheme="minorHAnsi" w:cstheme="minorBidi"/>
            <w:sz w:val="22"/>
            <w:szCs w:val="22"/>
          </w:rPr>
          <w:tab/>
        </w:r>
        <w:r w:rsidRPr="00F13ACA">
          <w:rPr>
            <w:rStyle w:val="Hyperlink"/>
          </w:rPr>
          <w:t>Introduction</w:t>
        </w:r>
        <w:r>
          <w:rPr>
            <w:webHidden/>
          </w:rPr>
          <w:tab/>
        </w:r>
        <w:r>
          <w:rPr>
            <w:webHidden/>
          </w:rPr>
          <w:fldChar w:fldCharType="begin"/>
        </w:r>
        <w:r>
          <w:rPr>
            <w:webHidden/>
          </w:rPr>
          <w:instrText xml:space="preserve"> PAGEREF _Toc17817248 \h </w:instrText>
        </w:r>
      </w:ins>
      <w:r>
        <w:rPr>
          <w:webHidden/>
        </w:rPr>
      </w:r>
      <w:r>
        <w:rPr>
          <w:webHidden/>
        </w:rPr>
        <w:fldChar w:fldCharType="separate"/>
      </w:r>
      <w:ins w:id="90" w:author="David Wooten" w:date="2019-08-27T16:53:00Z">
        <w:r>
          <w:rPr>
            <w:webHidden/>
          </w:rPr>
          <w:t>20</w:t>
        </w:r>
        <w:r>
          <w:rPr>
            <w:webHidden/>
          </w:rPr>
          <w:fldChar w:fldCharType="end"/>
        </w:r>
        <w:r w:rsidRPr="00F13ACA">
          <w:rPr>
            <w:rStyle w:val="Hyperlink"/>
          </w:rPr>
          <w:fldChar w:fldCharType="end"/>
        </w:r>
      </w:ins>
    </w:p>
    <w:p w14:paraId="4F21DEA8" w14:textId="77777777" w:rsidR="00C12037" w:rsidRDefault="00C12037">
      <w:pPr>
        <w:pStyle w:val="TOC2"/>
        <w:tabs>
          <w:tab w:val="left" w:pos="1080"/>
        </w:tabs>
        <w:rPr>
          <w:ins w:id="91" w:author="David Wooten" w:date="2019-08-27T16:53:00Z"/>
          <w:rFonts w:asciiTheme="minorHAnsi" w:hAnsiTheme="minorHAnsi" w:cstheme="minorBidi"/>
          <w:sz w:val="22"/>
          <w:szCs w:val="22"/>
        </w:rPr>
      </w:pPr>
      <w:ins w:id="92" w:author="David Wooten" w:date="2019-08-27T16:53:00Z">
        <w:r w:rsidRPr="00F13ACA">
          <w:rPr>
            <w:rStyle w:val="Hyperlink"/>
          </w:rPr>
          <w:fldChar w:fldCharType="begin"/>
        </w:r>
        <w:r w:rsidRPr="00F13ACA">
          <w:rPr>
            <w:rStyle w:val="Hyperlink"/>
          </w:rPr>
          <w:instrText xml:space="preserve"> </w:instrText>
        </w:r>
        <w:r>
          <w:instrText>HYPERLINK \l "_Toc17817249"</w:instrText>
        </w:r>
        <w:r w:rsidRPr="00F13ACA">
          <w:rPr>
            <w:rStyle w:val="Hyperlink"/>
          </w:rPr>
          <w:instrText xml:space="preserve"> </w:instrText>
        </w:r>
        <w:r w:rsidRPr="00F13ACA">
          <w:rPr>
            <w:rStyle w:val="Hyperlink"/>
          </w:rPr>
          <w:fldChar w:fldCharType="separate"/>
        </w:r>
        <w:r w:rsidRPr="00F13ACA">
          <w:rPr>
            <w:rStyle w:val="Hyperlink"/>
          </w:rPr>
          <w:t>8.2</w:t>
        </w:r>
        <w:r>
          <w:rPr>
            <w:rFonts w:asciiTheme="minorHAnsi" w:hAnsiTheme="minorHAnsi" w:cstheme="minorBidi"/>
            <w:sz w:val="22"/>
            <w:szCs w:val="22"/>
          </w:rPr>
          <w:tab/>
        </w:r>
        <w:r w:rsidRPr="00F13ACA">
          <w:rPr>
            <w:rStyle w:val="Hyperlink"/>
          </w:rPr>
          <w:t>AES</w:t>
        </w:r>
        <w:r>
          <w:rPr>
            <w:webHidden/>
          </w:rPr>
          <w:tab/>
        </w:r>
        <w:r>
          <w:rPr>
            <w:webHidden/>
          </w:rPr>
          <w:fldChar w:fldCharType="begin"/>
        </w:r>
        <w:r>
          <w:rPr>
            <w:webHidden/>
          </w:rPr>
          <w:instrText xml:space="preserve"> PAGEREF _Toc17817249 \h </w:instrText>
        </w:r>
      </w:ins>
      <w:r>
        <w:rPr>
          <w:webHidden/>
        </w:rPr>
      </w:r>
      <w:r>
        <w:rPr>
          <w:webHidden/>
        </w:rPr>
        <w:fldChar w:fldCharType="separate"/>
      </w:r>
      <w:ins w:id="93" w:author="David Wooten" w:date="2019-08-27T16:53:00Z">
        <w:r>
          <w:rPr>
            <w:webHidden/>
          </w:rPr>
          <w:t>20</w:t>
        </w:r>
        <w:r>
          <w:rPr>
            <w:webHidden/>
          </w:rPr>
          <w:fldChar w:fldCharType="end"/>
        </w:r>
        <w:r w:rsidRPr="00F13ACA">
          <w:rPr>
            <w:rStyle w:val="Hyperlink"/>
          </w:rPr>
          <w:fldChar w:fldCharType="end"/>
        </w:r>
      </w:ins>
    </w:p>
    <w:p w14:paraId="6167B5A3" w14:textId="77777777" w:rsidR="00C12037" w:rsidRDefault="00C12037">
      <w:pPr>
        <w:pStyle w:val="TOC2"/>
        <w:tabs>
          <w:tab w:val="left" w:pos="1080"/>
        </w:tabs>
        <w:rPr>
          <w:ins w:id="94" w:author="David Wooten" w:date="2019-08-27T16:53:00Z"/>
          <w:rFonts w:asciiTheme="minorHAnsi" w:hAnsiTheme="minorHAnsi" w:cstheme="minorBidi"/>
          <w:sz w:val="22"/>
          <w:szCs w:val="22"/>
        </w:rPr>
      </w:pPr>
      <w:ins w:id="95" w:author="David Wooten" w:date="2019-08-27T16:53:00Z">
        <w:r w:rsidRPr="00F13ACA">
          <w:rPr>
            <w:rStyle w:val="Hyperlink"/>
          </w:rPr>
          <w:fldChar w:fldCharType="begin"/>
        </w:r>
        <w:r w:rsidRPr="00F13ACA">
          <w:rPr>
            <w:rStyle w:val="Hyperlink"/>
          </w:rPr>
          <w:instrText xml:space="preserve"> </w:instrText>
        </w:r>
        <w:r>
          <w:instrText>HYPERLINK \l "_Toc17817250"</w:instrText>
        </w:r>
        <w:r w:rsidRPr="00F13ACA">
          <w:rPr>
            <w:rStyle w:val="Hyperlink"/>
          </w:rPr>
          <w:instrText xml:space="preserve"> </w:instrText>
        </w:r>
        <w:r w:rsidRPr="00F13ACA">
          <w:rPr>
            <w:rStyle w:val="Hyperlink"/>
          </w:rPr>
          <w:fldChar w:fldCharType="separate"/>
        </w:r>
        <w:r w:rsidRPr="00F13ACA">
          <w:rPr>
            <w:rStyle w:val="Hyperlink"/>
          </w:rPr>
          <w:t>8.3</w:t>
        </w:r>
        <w:r>
          <w:rPr>
            <w:rFonts w:asciiTheme="minorHAnsi" w:hAnsiTheme="minorHAnsi" w:cstheme="minorBidi"/>
            <w:sz w:val="22"/>
            <w:szCs w:val="22"/>
          </w:rPr>
          <w:tab/>
        </w:r>
        <w:r w:rsidRPr="00F13ACA">
          <w:rPr>
            <w:rStyle w:val="Hyperlink"/>
          </w:rPr>
          <w:t>SM3</w:t>
        </w:r>
        <w:r>
          <w:rPr>
            <w:webHidden/>
          </w:rPr>
          <w:tab/>
        </w:r>
        <w:r>
          <w:rPr>
            <w:webHidden/>
          </w:rPr>
          <w:fldChar w:fldCharType="begin"/>
        </w:r>
        <w:r>
          <w:rPr>
            <w:webHidden/>
          </w:rPr>
          <w:instrText xml:space="preserve"> PAGEREF _Toc17817250 \h </w:instrText>
        </w:r>
      </w:ins>
      <w:r>
        <w:rPr>
          <w:webHidden/>
        </w:rPr>
      </w:r>
      <w:r>
        <w:rPr>
          <w:webHidden/>
        </w:rPr>
        <w:fldChar w:fldCharType="separate"/>
      </w:r>
      <w:ins w:id="96" w:author="David Wooten" w:date="2019-08-27T16:53:00Z">
        <w:r>
          <w:rPr>
            <w:webHidden/>
          </w:rPr>
          <w:t>20</w:t>
        </w:r>
        <w:r>
          <w:rPr>
            <w:webHidden/>
          </w:rPr>
          <w:fldChar w:fldCharType="end"/>
        </w:r>
        <w:r w:rsidRPr="00F13ACA">
          <w:rPr>
            <w:rStyle w:val="Hyperlink"/>
          </w:rPr>
          <w:fldChar w:fldCharType="end"/>
        </w:r>
      </w:ins>
    </w:p>
    <w:p w14:paraId="62B0098D" w14:textId="77777777" w:rsidR="00C12037" w:rsidRDefault="00C12037">
      <w:pPr>
        <w:pStyle w:val="TOC2"/>
        <w:tabs>
          <w:tab w:val="left" w:pos="1080"/>
        </w:tabs>
        <w:rPr>
          <w:ins w:id="97" w:author="David Wooten" w:date="2019-08-27T16:53:00Z"/>
          <w:rFonts w:asciiTheme="minorHAnsi" w:hAnsiTheme="minorHAnsi" w:cstheme="minorBidi"/>
          <w:sz w:val="22"/>
          <w:szCs w:val="22"/>
        </w:rPr>
      </w:pPr>
      <w:ins w:id="98" w:author="David Wooten" w:date="2019-08-27T16:53:00Z">
        <w:r w:rsidRPr="00F13ACA">
          <w:rPr>
            <w:rStyle w:val="Hyperlink"/>
          </w:rPr>
          <w:fldChar w:fldCharType="begin"/>
        </w:r>
        <w:r w:rsidRPr="00F13ACA">
          <w:rPr>
            <w:rStyle w:val="Hyperlink"/>
          </w:rPr>
          <w:instrText xml:space="preserve"> </w:instrText>
        </w:r>
        <w:r>
          <w:instrText>HYPERLINK \l "_Toc17817251"</w:instrText>
        </w:r>
        <w:r w:rsidRPr="00F13ACA">
          <w:rPr>
            <w:rStyle w:val="Hyperlink"/>
          </w:rPr>
          <w:instrText xml:space="preserve"> </w:instrText>
        </w:r>
        <w:r w:rsidRPr="00F13ACA">
          <w:rPr>
            <w:rStyle w:val="Hyperlink"/>
          </w:rPr>
          <w:fldChar w:fldCharType="separate"/>
        </w:r>
        <w:r w:rsidRPr="00F13ACA">
          <w:rPr>
            <w:rStyle w:val="Hyperlink"/>
          </w:rPr>
          <w:t>8.4</w:t>
        </w:r>
        <w:r>
          <w:rPr>
            <w:rFonts w:asciiTheme="minorHAnsi" w:hAnsiTheme="minorHAnsi" w:cstheme="minorBidi"/>
            <w:sz w:val="22"/>
            <w:szCs w:val="22"/>
          </w:rPr>
          <w:tab/>
        </w:r>
        <w:r w:rsidRPr="00F13ACA">
          <w:rPr>
            <w:rStyle w:val="Hyperlink"/>
          </w:rPr>
          <w:t>Camellia</w:t>
        </w:r>
        <w:r>
          <w:rPr>
            <w:webHidden/>
          </w:rPr>
          <w:tab/>
        </w:r>
        <w:r>
          <w:rPr>
            <w:webHidden/>
          </w:rPr>
          <w:fldChar w:fldCharType="begin"/>
        </w:r>
        <w:r>
          <w:rPr>
            <w:webHidden/>
          </w:rPr>
          <w:instrText xml:space="preserve"> PAGEREF _Toc17817251 \h </w:instrText>
        </w:r>
      </w:ins>
      <w:r>
        <w:rPr>
          <w:webHidden/>
        </w:rPr>
      </w:r>
      <w:r>
        <w:rPr>
          <w:webHidden/>
        </w:rPr>
        <w:fldChar w:fldCharType="separate"/>
      </w:r>
      <w:ins w:id="99" w:author="David Wooten" w:date="2019-08-27T16:53:00Z">
        <w:r>
          <w:rPr>
            <w:webHidden/>
          </w:rPr>
          <w:t>20</w:t>
        </w:r>
        <w:r>
          <w:rPr>
            <w:webHidden/>
          </w:rPr>
          <w:fldChar w:fldCharType="end"/>
        </w:r>
        <w:r w:rsidRPr="00F13ACA">
          <w:rPr>
            <w:rStyle w:val="Hyperlink"/>
          </w:rPr>
          <w:fldChar w:fldCharType="end"/>
        </w:r>
      </w:ins>
    </w:p>
    <w:p w14:paraId="166B502D" w14:textId="77777777" w:rsidR="00C12037" w:rsidRDefault="00C12037">
      <w:pPr>
        <w:pStyle w:val="TOC2"/>
        <w:tabs>
          <w:tab w:val="left" w:pos="1080"/>
        </w:tabs>
        <w:rPr>
          <w:ins w:id="100" w:author="David Wooten" w:date="2019-08-27T16:53:00Z"/>
          <w:rFonts w:asciiTheme="minorHAnsi" w:hAnsiTheme="minorHAnsi" w:cstheme="minorBidi"/>
          <w:sz w:val="22"/>
          <w:szCs w:val="22"/>
        </w:rPr>
      </w:pPr>
      <w:ins w:id="101" w:author="David Wooten" w:date="2019-08-27T16:53:00Z">
        <w:r w:rsidRPr="00F13ACA">
          <w:rPr>
            <w:rStyle w:val="Hyperlink"/>
          </w:rPr>
          <w:fldChar w:fldCharType="begin"/>
        </w:r>
        <w:r w:rsidRPr="00F13ACA">
          <w:rPr>
            <w:rStyle w:val="Hyperlink"/>
          </w:rPr>
          <w:instrText xml:space="preserve"> </w:instrText>
        </w:r>
        <w:r>
          <w:instrText>HYPERLINK \l "_Toc17817252"</w:instrText>
        </w:r>
        <w:r w:rsidRPr="00F13ACA">
          <w:rPr>
            <w:rStyle w:val="Hyperlink"/>
          </w:rPr>
          <w:instrText xml:space="preserve"> </w:instrText>
        </w:r>
        <w:r w:rsidRPr="00F13ACA">
          <w:rPr>
            <w:rStyle w:val="Hyperlink"/>
          </w:rPr>
          <w:fldChar w:fldCharType="separate"/>
        </w:r>
        <w:r w:rsidRPr="00F13ACA">
          <w:rPr>
            <w:rStyle w:val="Hyperlink"/>
          </w:rPr>
          <w:t>8.5</w:t>
        </w:r>
        <w:r>
          <w:rPr>
            <w:rFonts w:asciiTheme="minorHAnsi" w:hAnsiTheme="minorHAnsi" w:cstheme="minorBidi"/>
            <w:sz w:val="22"/>
            <w:szCs w:val="22"/>
          </w:rPr>
          <w:tab/>
        </w:r>
        <w:r w:rsidRPr="00F13ACA">
          <w:rPr>
            <w:rStyle w:val="Hyperlink"/>
          </w:rPr>
          <w:t>TDES</w:t>
        </w:r>
        <w:r>
          <w:rPr>
            <w:webHidden/>
          </w:rPr>
          <w:tab/>
        </w:r>
        <w:r>
          <w:rPr>
            <w:webHidden/>
          </w:rPr>
          <w:fldChar w:fldCharType="begin"/>
        </w:r>
        <w:r>
          <w:rPr>
            <w:webHidden/>
          </w:rPr>
          <w:instrText xml:space="preserve"> PAGEREF _Toc17817252 \h </w:instrText>
        </w:r>
      </w:ins>
      <w:r>
        <w:rPr>
          <w:webHidden/>
        </w:rPr>
      </w:r>
      <w:r>
        <w:rPr>
          <w:webHidden/>
        </w:rPr>
        <w:fldChar w:fldCharType="separate"/>
      </w:r>
      <w:ins w:id="102" w:author="David Wooten" w:date="2019-08-27T16:53:00Z">
        <w:r>
          <w:rPr>
            <w:webHidden/>
          </w:rPr>
          <w:t>20</w:t>
        </w:r>
        <w:r>
          <w:rPr>
            <w:webHidden/>
          </w:rPr>
          <w:fldChar w:fldCharType="end"/>
        </w:r>
        <w:r w:rsidRPr="00F13ACA">
          <w:rPr>
            <w:rStyle w:val="Hyperlink"/>
          </w:rPr>
          <w:fldChar w:fldCharType="end"/>
        </w:r>
      </w:ins>
    </w:p>
    <w:p w14:paraId="2DEF7BAE" w14:textId="77777777" w:rsidR="00C12037" w:rsidRDefault="00C12037">
      <w:pPr>
        <w:pStyle w:val="TOC1"/>
        <w:rPr>
          <w:ins w:id="103" w:author="David Wooten" w:date="2019-08-27T16:53:00Z"/>
          <w:rFonts w:asciiTheme="minorHAnsi" w:hAnsiTheme="minorHAnsi" w:cstheme="minorBidi"/>
          <w:sz w:val="22"/>
          <w:szCs w:val="22"/>
        </w:rPr>
      </w:pPr>
      <w:ins w:id="104" w:author="David Wooten" w:date="2019-08-27T16:53:00Z">
        <w:r w:rsidRPr="00F13ACA">
          <w:rPr>
            <w:rStyle w:val="Hyperlink"/>
          </w:rPr>
          <w:fldChar w:fldCharType="begin"/>
        </w:r>
        <w:r w:rsidRPr="00F13ACA">
          <w:rPr>
            <w:rStyle w:val="Hyperlink"/>
          </w:rPr>
          <w:instrText xml:space="preserve"> </w:instrText>
        </w:r>
        <w:r>
          <w:instrText>HYPERLINK \l "_Toc17817253"</w:instrText>
        </w:r>
        <w:r w:rsidRPr="00F13ACA">
          <w:rPr>
            <w:rStyle w:val="Hyperlink"/>
          </w:rPr>
          <w:instrText xml:space="preserve"> </w:instrText>
        </w:r>
        <w:r w:rsidRPr="00F13ACA">
          <w:rPr>
            <w:rStyle w:val="Hyperlink"/>
          </w:rPr>
          <w:fldChar w:fldCharType="separate"/>
        </w:r>
        <w:r w:rsidRPr="00F13ACA">
          <w:rPr>
            <w:rStyle w:val="Hyperlink"/>
          </w:rPr>
          <w:t>Annex A — Applicability of this Registry for Other TCG Specifications</w:t>
        </w:r>
        <w:r>
          <w:rPr>
            <w:webHidden/>
          </w:rPr>
          <w:tab/>
        </w:r>
        <w:r>
          <w:rPr>
            <w:webHidden/>
          </w:rPr>
          <w:fldChar w:fldCharType="begin"/>
        </w:r>
        <w:r>
          <w:rPr>
            <w:webHidden/>
          </w:rPr>
          <w:instrText xml:space="preserve"> PAGEREF _Toc17817253 \h </w:instrText>
        </w:r>
      </w:ins>
      <w:r>
        <w:rPr>
          <w:webHidden/>
        </w:rPr>
      </w:r>
      <w:r>
        <w:rPr>
          <w:webHidden/>
        </w:rPr>
        <w:fldChar w:fldCharType="separate"/>
      </w:r>
      <w:ins w:id="105" w:author="David Wooten" w:date="2019-08-27T16:53:00Z">
        <w:r>
          <w:rPr>
            <w:webHidden/>
          </w:rPr>
          <w:t>21</w:t>
        </w:r>
        <w:r>
          <w:rPr>
            <w:webHidden/>
          </w:rPr>
          <w:fldChar w:fldCharType="end"/>
        </w:r>
        <w:r w:rsidRPr="00F13ACA">
          <w:rPr>
            <w:rStyle w:val="Hyperlink"/>
          </w:rPr>
          <w:fldChar w:fldCharType="end"/>
        </w:r>
      </w:ins>
    </w:p>
    <w:p w14:paraId="576897EE" w14:textId="77777777" w:rsidR="00C12037" w:rsidRDefault="00C12037">
      <w:pPr>
        <w:pStyle w:val="TOC1"/>
        <w:rPr>
          <w:ins w:id="106" w:author="David Wooten" w:date="2019-08-27T16:53:00Z"/>
          <w:rFonts w:asciiTheme="minorHAnsi" w:hAnsiTheme="minorHAnsi" w:cstheme="minorBidi"/>
          <w:sz w:val="22"/>
          <w:szCs w:val="22"/>
        </w:rPr>
      </w:pPr>
      <w:ins w:id="107" w:author="David Wooten" w:date="2019-08-27T16:53:00Z">
        <w:r w:rsidRPr="00F13ACA">
          <w:rPr>
            <w:rStyle w:val="Hyperlink"/>
          </w:rPr>
          <w:fldChar w:fldCharType="begin"/>
        </w:r>
        <w:r w:rsidRPr="00F13ACA">
          <w:rPr>
            <w:rStyle w:val="Hyperlink"/>
          </w:rPr>
          <w:instrText xml:space="preserve"> </w:instrText>
        </w:r>
        <w:r>
          <w:instrText>HYPERLINK \l "_Toc17817254"</w:instrText>
        </w:r>
        <w:r w:rsidRPr="00F13ACA">
          <w:rPr>
            <w:rStyle w:val="Hyperlink"/>
          </w:rPr>
          <w:instrText xml:space="preserve"> </w:instrText>
        </w:r>
        <w:r w:rsidRPr="00F13ACA">
          <w:rPr>
            <w:rStyle w:val="Hyperlink"/>
          </w:rPr>
          <w:fldChar w:fldCharType="separate"/>
        </w:r>
        <w:r w:rsidRPr="00F13ACA">
          <w:rPr>
            <w:rStyle w:val="Hyperlink"/>
          </w:rPr>
          <w:t>Annex B — Bibliography</w:t>
        </w:r>
        <w:r>
          <w:rPr>
            <w:webHidden/>
          </w:rPr>
          <w:tab/>
        </w:r>
        <w:r>
          <w:rPr>
            <w:webHidden/>
          </w:rPr>
          <w:fldChar w:fldCharType="begin"/>
        </w:r>
        <w:r>
          <w:rPr>
            <w:webHidden/>
          </w:rPr>
          <w:instrText xml:space="preserve"> PAGEREF _Toc17817254 \h </w:instrText>
        </w:r>
      </w:ins>
      <w:r>
        <w:rPr>
          <w:webHidden/>
        </w:rPr>
      </w:r>
      <w:r>
        <w:rPr>
          <w:webHidden/>
        </w:rPr>
        <w:fldChar w:fldCharType="separate"/>
      </w:r>
      <w:ins w:id="108" w:author="David Wooten" w:date="2019-08-27T16:53:00Z">
        <w:r>
          <w:rPr>
            <w:webHidden/>
          </w:rPr>
          <w:t>23</w:t>
        </w:r>
        <w:r>
          <w:rPr>
            <w:webHidden/>
          </w:rPr>
          <w:fldChar w:fldCharType="end"/>
        </w:r>
        <w:r w:rsidRPr="00F13ACA">
          <w:rPr>
            <w:rStyle w:val="Hyperlink"/>
          </w:rPr>
          <w:fldChar w:fldCharType="end"/>
        </w:r>
      </w:ins>
    </w:p>
    <w:p w14:paraId="14EDB433" w14:textId="77777777" w:rsidR="00975A44" w:rsidRDefault="007550B5" w:rsidP="00975A44">
      <w:pPr>
        <w:pStyle w:val="BodyText"/>
        <w:sectPr w:rsidR="00975A44" w:rsidSect="00142C8B">
          <w:headerReference w:type="default" r:id="rId25"/>
          <w:footerReference w:type="default" r:id="rId26"/>
          <w:headerReference w:type="first" r:id="rId27"/>
          <w:pgSz w:w="12240" w:h="15840" w:code="1"/>
          <w:pgMar w:top="1008" w:right="1440" w:bottom="1296" w:left="1440" w:header="433" w:footer="432" w:gutter="0"/>
          <w:pgNumType w:fmt="lowerRoman"/>
          <w:cols w:space="720"/>
          <w:docGrid w:linePitch="360"/>
        </w:sectPr>
      </w:pPr>
      <w:r>
        <w:rPr>
          <w:noProof/>
        </w:rPr>
        <w:fldChar w:fldCharType="end"/>
      </w:r>
    </w:p>
    <w:p w14:paraId="7E26BCE6" w14:textId="77777777" w:rsidR="00975A44" w:rsidRDefault="007443D1" w:rsidP="00975A44">
      <w:pPr>
        <w:pStyle w:val="MAIN-TITLE"/>
        <w:contextualSpacing/>
      </w:pPr>
      <w:bookmarkStart w:id="109" w:name="_Toc346877590"/>
      <w:bookmarkStart w:id="110" w:name="_Toc461856129"/>
      <w:bookmarkStart w:id="111" w:name="_Ref462716515"/>
      <w:bookmarkStart w:id="112" w:name="_Ref462716517"/>
      <w:bookmarkStart w:id="113" w:name="_Toc87405102"/>
      <w:r>
        <w:lastRenderedPageBreak/>
        <w:t>TCG Algorithm Registry</w:t>
      </w:r>
    </w:p>
    <w:p w14:paraId="2F29C27C" w14:textId="77777777" w:rsidR="00B85E17" w:rsidRPr="00133FB9" w:rsidRDefault="00B85E17" w:rsidP="00B85E17">
      <w:pPr>
        <w:pStyle w:val="Heading1"/>
        <w:pageBreakBefore w:val="0"/>
      </w:pPr>
      <w:bookmarkStart w:id="114" w:name="_Toc17817220"/>
      <w:bookmarkStart w:id="115" w:name="_Toc184444414"/>
      <w:bookmarkStart w:id="116" w:name="_Toc184616762"/>
      <w:bookmarkStart w:id="117" w:name="_Toc203903568"/>
      <w:bookmarkStart w:id="118" w:name="_Toc286046963"/>
      <w:bookmarkStart w:id="119" w:name="_Toc288814897"/>
      <w:bookmarkStart w:id="120" w:name="_Toc304539132"/>
      <w:bookmarkStart w:id="121" w:name="_Toc308709670"/>
      <w:bookmarkStart w:id="122" w:name="_Toc184444417"/>
      <w:bookmarkStart w:id="123" w:name="_Toc96145272"/>
      <w:bookmarkStart w:id="124" w:name="_Toc111345855"/>
      <w:bookmarkStart w:id="125" w:name="_Toc114049049"/>
      <w:bookmarkStart w:id="126" w:name="_Toc156227678"/>
      <w:bookmarkStart w:id="127" w:name="_Toc156725885"/>
      <w:bookmarkStart w:id="128" w:name="_Toc156727572"/>
      <w:bookmarkStart w:id="129" w:name="_Toc156831441"/>
      <w:bookmarkStart w:id="130" w:name="_Toc157430416"/>
      <w:bookmarkStart w:id="131" w:name="_Toc157615479"/>
      <w:bookmarkStart w:id="132" w:name="_Toc157679473"/>
      <w:bookmarkStart w:id="133" w:name="_Toc158714099"/>
      <w:bookmarkStart w:id="134" w:name="_Toc158714299"/>
      <w:bookmarkStart w:id="135" w:name="_Toc158724156"/>
      <w:bookmarkStart w:id="136" w:name="_Toc529850930"/>
      <w:bookmarkStart w:id="137" w:name="_Toc96145258"/>
      <w:bookmarkStart w:id="138" w:name="_Toc36546774"/>
      <w:bookmarkStart w:id="139" w:name="_Toc96145298"/>
      <w:bookmarkStart w:id="140" w:name="_Toc111345881"/>
      <w:bookmarkStart w:id="141" w:name="_Toc149797985"/>
      <w:bookmarkStart w:id="142" w:name="_Toc156227798"/>
      <w:bookmarkStart w:id="143" w:name="_Toc156726003"/>
      <w:bookmarkStart w:id="144" w:name="_Toc156727682"/>
      <w:bookmarkStart w:id="145" w:name="_Toc156831551"/>
      <w:bookmarkStart w:id="146" w:name="_Toc157430526"/>
      <w:bookmarkStart w:id="147" w:name="_Toc157615597"/>
      <w:bookmarkStart w:id="148" w:name="_Toc157679594"/>
      <w:bookmarkStart w:id="149" w:name="_Toc158714220"/>
      <w:bookmarkStart w:id="150" w:name="_Toc158714414"/>
      <w:bookmarkStart w:id="151" w:name="_Toc158724271"/>
      <w:bookmarkStart w:id="152" w:name="_Toc184444652"/>
      <w:bookmarkStart w:id="153" w:name="_Toc184616924"/>
      <w:bookmarkEnd w:id="109"/>
      <w:bookmarkEnd w:id="110"/>
      <w:bookmarkEnd w:id="111"/>
      <w:bookmarkEnd w:id="112"/>
      <w:bookmarkEnd w:id="113"/>
      <w:r>
        <w:t>Introduction</w:t>
      </w:r>
      <w:bookmarkEnd w:id="114"/>
    </w:p>
    <w:p w14:paraId="7016DD7F" w14:textId="77777777" w:rsidR="00FB158A" w:rsidRDefault="006C27F9" w:rsidP="00B85E17">
      <w:pPr>
        <w:pStyle w:val="BodyText"/>
      </w:pPr>
      <w:r w:rsidRPr="006C27F9">
        <w:t xml:space="preserve">The Algorithm Registry lists each algorithm assigned an identifier, allowing it to be unambiguously defined and referenced by other TCG specifications.  </w:t>
      </w:r>
      <w:r w:rsidR="00CA52A2">
        <w:t xml:space="preserve">This </w:t>
      </w:r>
      <w:r w:rsidR="006D3F09">
        <w:t xml:space="preserve">document </w:t>
      </w:r>
      <w:r w:rsidR="00552B2D">
        <w:t xml:space="preserve">is </w:t>
      </w:r>
      <w:r w:rsidR="006D3F09">
        <w:t xml:space="preserve">a compendium of data related to the various algorithms used in </w:t>
      </w:r>
      <w:r w:rsidR="00552B2D">
        <w:t>specifications</w:t>
      </w:r>
      <w:r w:rsidR="006D3F09">
        <w:t xml:space="preserve"> created by the </w:t>
      </w:r>
      <w:r w:rsidR="00FB158A">
        <w:t xml:space="preserve">Trusted Computing Group (TCG).  </w:t>
      </w:r>
      <w:r w:rsidR="006D3F09">
        <w:t>The compendium of</w:t>
      </w:r>
      <w:r w:rsidR="004E51A0">
        <w:t xml:space="preserve"> algorithm data is intended to </w:t>
      </w:r>
      <w:r w:rsidR="00CA789F">
        <w:t>e</w:t>
      </w:r>
      <w:r w:rsidR="006D3F09">
        <w:t xml:space="preserve">nsure interoperability between </w:t>
      </w:r>
      <w:r w:rsidR="004E51A0">
        <w:t xml:space="preserve">devices built to be compliant with TCG </w:t>
      </w:r>
      <w:r w:rsidR="00552B2D">
        <w:t>specifications</w:t>
      </w:r>
      <w:r w:rsidR="004E51A0">
        <w:t xml:space="preserve">. </w:t>
      </w:r>
      <w:r w:rsidR="006D3F09">
        <w:t xml:space="preserve"> </w:t>
      </w:r>
    </w:p>
    <w:p w14:paraId="383C31CC" w14:textId="77777777" w:rsidR="00D85912" w:rsidRDefault="008E21EB" w:rsidP="00B85E17">
      <w:pPr>
        <w:pStyle w:val="BodyText"/>
      </w:pPr>
      <w:r>
        <w:t xml:space="preserve">Many </w:t>
      </w:r>
      <w:r w:rsidR="00063882">
        <w:t>TCG specifications use a layered architecture where a single “library” specification on a bottom layer may be used by numerous</w:t>
      </w:r>
      <w:r w:rsidR="000E5EFF">
        <w:t xml:space="preserve"> </w:t>
      </w:r>
      <w:r w:rsidR="00063882">
        <w:t>platform specific</w:t>
      </w:r>
      <w:r w:rsidR="000E5EFF">
        <w:t xml:space="preserve"> middle layers</w:t>
      </w:r>
      <w:r w:rsidR="00063882">
        <w:t xml:space="preserve"> (</w:t>
      </w:r>
      <w:r w:rsidR="00D533E4">
        <w:t>e.g.</w:t>
      </w:r>
      <w:r w:rsidR="00063882">
        <w:t xml:space="preserve"> PC Client or Mobile </w:t>
      </w:r>
      <w:r w:rsidR="000E5EFF">
        <w:t>Platform</w:t>
      </w:r>
      <w:r w:rsidR="00063882">
        <w:t xml:space="preserve">) to enable a variety of top level use cases.  </w:t>
      </w:r>
      <w:r w:rsidR="008C38CB">
        <w:t>TCG specifications support products and solutions for numerous markets with varied requirements for</w:t>
      </w:r>
      <w:r w:rsidR="00D85912">
        <w:t xml:space="preserve"> commercial usefulness including</w:t>
      </w:r>
      <w:r w:rsidR="008C38CB">
        <w:t xml:space="preserve"> features, security, interoperability, </w:t>
      </w:r>
      <w:r w:rsidR="00D85912">
        <w:t>globalization</w:t>
      </w:r>
      <w:r w:rsidR="008C38CB">
        <w:t xml:space="preserve">, performance, </w:t>
      </w:r>
      <w:r w:rsidR="00B828F1">
        <w:t xml:space="preserve">regulatory requirements, </w:t>
      </w:r>
      <w:r w:rsidR="008C38CB">
        <w:t>compatibility, compliance</w:t>
      </w:r>
      <w:r w:rsidR="00D85912">
        <w:t>, intellectual property rights, certification, etc</w:t>
      </w:r>
      <w:r w:rsidR="008C38CB">
        <w:t xml:space="preserve">.  TCG as an organization does not perform cryptographic analysis of algorithms.  </w:t>
      </w:r>
      <w:r w:rsidR="001A20FC">
        <w:t xml:space="preserve">The presence of an algorithm in the registry does not endorse its use by TCG for any specific use case or indicate an algorithm’s acceptability for </w:t>
      </w:r>
      <w:r w:rsidR="00737AA5">
        <w:t xml:space="preserve">meeting </w:t>
      </w:r>
      <w:r w:rsidR="001A20FC">
        <w:t xml:space="preserve">any particular requirement set.   </w:t>
      </w:r>
      <w:r w:rsidR="00E014E7">
        <w:t xml:space="preserve">The TCG endeavors to provide a variety of algorithms of varying strength for various commercial purposes.  </w:t>
      </w:r>
      <w:r w:rsidR="00D85912">
        <w:t>Ultimately, the TCG adds algorithms to its registry based on the needs of its membership.</w:t>
      </w:r>
      <w:r w:rsidR="00B828F1">
        <w:t xml:space="preserve">  </w:t>
      </w:r>
    </w:p>
    <w:p w14:paraId="784F1EDF" w14:textId="77777777" w:rsidR="00B828F1" w:rsidRDefault="00B828F1" w:rsidP="00B828F1">
      <w:pPr>
        <w:pStyle w:val="BodyText"/>
      </w:pPr>
      <w:r>
        <w:t xml:space="preserve">Security is built into an increasing number of general purpose </w:t>
      </w:r>
      <w:r w:rsidR="00F36591">
        <w:t>Information and Communications Technology (ICT)</w:t>
      </w:r>
      <w:r>
        <w:t xml:space="preserve"> products, and security standards are fundamental to the integrity and sustainability of the global ICT infrastructure. The Trusted Computing Group (TCG) believes that </w:t>
      </w:r>
      <w:r w:rsidR="008C32B7">
        <w:t>open</w:t>
      </w:r>
      <w:r>
        <w:t>, interoperable, and internationally vetted standards are critical for the success of trusted computing, and that the multilateral approach to creating such standards is most effective.</w:t>
      </w:r>
    </w:p>
    <w:p w14:paraId="0E6040F5" w14:textId="77777777" w:rsidR="00B828F1" w:rsidRDefault="00B828F1" w:rsidP="00B828F1">
      <w:pPr>
        <w:pStyle w:val="BodyText"/>
      </w:pPr>
      <w:r>
        <w:t>TCG recognizes international standards in the field of IT security as the most appropriate method to ensure efficacy, interoperability, adoption and user acceptance. TCG takes into consideration international market requirements through international membership and welcomes participation from industry, academia, and governments in a unified, worldwide Trusted Computing standards development process.</w:t>
      </w:r>
    </w:p>
    <w:p w14:paraId="1DA8B8DE" w14:textId="77777777" w:rsidR="007A0C73" w:rsidRDefault="00701C47" w:rsidP="007E68BB">
      <w:pPr>
        <w:pStyle w:val="BodyText"/>
      </w:pPr>
      <w:r>
        <w:t xml:space="preserve">Commercial implementation of TCG standards is managed by individual product and service providers.  </w:t>
      </w:r>
      <w:r w:rsidR="00A65389">
        <w:t xml:space="preserve">Implementers or adopters of any solution using TCG specifications must carefully assess the appropriateness of any algorithms or TCG specification for satisfying their goals.  In assessing algorithms, TCG recommends </w:t>
      </w:r>
      <w:r w:rsidR="00456D3E">
        <w:t>i</w:t>
      </w:r>
      <w:r w:rsidR="004E51A0">
        <w:t>mplementers and adopters</w:t>
      </w:r>
      <w:r w:rsidR="004E51A0" w:rsidDel="004E51A0">
        <w:t xml:space="preserve"> </w:t>
      </w:r>
      <w:r w:rsidR="00A65389">
        <w:t xml:space="preserve">diligently evaluate available information </w:t>
      </w:r>
      <w:r w:rsidR="004E51A0">
        <w:t>such as</w:t>
      </w:r>
      <w:r w:rsidR="00A65389">
        <w:t xml:space="preserve"> </w:t>
      </w:r>
      <w:r w:rsidR="00E9133F">
        <w:t>governmental, industrial,</w:t>
      </w:r>
      <w:r w:rsidR="00A65389">
        <w:t xml:space="preserve"> and academic research</w:t>
      </w:r>
      <w:r w:rsidR="004E51A0">
        <w:t>.</w:t>
      </w:r>
      <w:r w:rsidR="00A65389">
        <w:t xml:space="preserve">  </w:t>
      </w:r>
      <w:r w:rsidR="007E0532">
        <w:t xml:space="preserve">Solutions involving cryptography are dependent on </w:t>
      </w:r>
      <w:r w:rsidR="00B828F1">
        <w:t>the solution</w:t>
      </w:r>
      <w:r w:rsidR="007E0532">
        <w:t xml:space="preserve"> architecture and on the properties of cryptographic algorithms </w:t>
      </w:r>
      <w:r w:rsidR="00B828F1">
        <w:t>supported</w:t>
      </w:r>
      <w:r w:rsidR="007E0532">
        <w:t>.  Over time</w:t>
      </w:r>
      <w:r w:rsidR="00A65389">
        <w:t>,</w:t>
      </w:r>
      <w:r w:rsidR="007E0532">
        <w:t xml:space="preserve"> cryptographic algorithms can develop deficiencies for reasons like advances in cryptographic techniques or increased computing power.  </w:t>
      </w:r>
      <w:r w:rsidR="00A65389">
        <w:t xml:space="preserve">Solutions that support a diversity of algorithms can remain durable when </w:t>
      </w:r>
      <w:r w:rsidR="00E9133F">
        <w:t>subset</w:t>
      </w:r>
      <w:r w:rsidR="00552B2D">
        <w:t>s</w:t>
      </w:r>
      <w:r w:rsidR="00A65389">
        <w:t xml:space="preserve"> of supported algorithms wane in usefulness</w:t>
      </w:r>
      <w:r w:rsidR="00E9133F">
        <w:t>.  Th</w:t>
      </w:r>
      <w:r w:rsidR="00A65389">
        <w:t xml:space="preserve">erefore, implementers </w:t>
      </w:r>
      <w:r w:rsidR="00E9133F">
        <w:t xml:space="preserve">intent on providing </w:t>
      </w:r>
      <w:r w:rsidR="00A65389">
        <w:t xml:space="preserve">robust solutions are responsible for evaluating both algorithm appropriateness and diversity.  </w:t>
      </w:r>
    </w:p>
    <w:p w14:paraId="6CC8E986" w14:textId="77777777" w:rsidR="007A0C73" w:rsidRDefault="004C3B4A" w:rsidP="00B85E17">
      <w:pPr>
        <w:rPr>
          <w:rFonts w:ascii="Arial" w:hAnsi="Arial" w:cs="Arial"/>
          <w:spacing w:val="8"/>
          <w:sz w:val="20"/>
          <w:szCs w:val="20"/>
          <w:lang w:eastAsia="en-US"/>
        </w:rPr>
      </w:pPr>
      <w:r>
        <w:rPr>
          <w:rFonts w:ascii="Arial" w:hAnsi="Arial" w:cs="Arial"/>
          <w:spacing w:val="8"/>
          <w:sz w:val="20"/>
          <w:szCs w:val="20"/>
          <w:lang w:eastAsia="en-US"/>
        </w:rPr>
        <w:t xml:space="preserve">The </w:t>
      </w:r>
      <w:r w:rsidR="007A0C73">
        <w:rPr>
          <w:rFonts w:ascii="Arial" w:hAnsi="Arial" w:cs="Arial"/>
          <w:spacing w:val="8"/>
          <w:sz w:val="20"/>
          <w:szCs w:val="20"/>
          <w:lang w:eastAsia="en-US"/>
        </w:rPr>
        <w:t>TCG classif</w:t>
      </w:r>
      <w:r>
        <w:rPr>
          <w:rFonts w:ascii="Arial" w:hAnsi="Arial" w:cs="Arial"/>
          <w:spacing w:val="8"/>
          <w:sz w:val="20"/>
          <w:szCs w:val="20"/>
          <w:lang w:eastAsia="en-US"/>
        </w:rPr>
        <w:t xml:space="preserve">ies </w:t>
      </w:r>
      <w:r w:rsidR="007A0C73">
        <w:rPr>
          <w:rFonts w:ascii="Arial" w:hAnsi="Arial" w:cs="Arial"/>
          <w:spacing w:val="8"/>
          <w:sz w:val="20"/>
          <w:szCs w:val="20"/>
          <w:lang w:eastAsia="en-US"/>
        </w:rPr>
        <w:t>algorithms listed in this registry according to the following labels:</w:t>
      </w:r>
    </w:p>
    <w:p w14:paraId="72B3A174" w14:textId="77777777" w:rsidR="00B85E17" w:rsidRDefault="007A0C73" w:rsidP="0020093F">
      <w:pPr>
        <w:pStyle w:val="ListParagraph"/>
      </w:pPr>
      <w:r w:rsidRPr="007A0C73">
        <w:rPr>
          <w:b/>
        </w:rPr>
        <w:lastRenderedPageBreak/>
        <w:t>TCG Standard</w:t>
      </w:r>
      <w:r>
        <w:t xml:space="preserve"> - T</w:t>
      </w:r>
      <w:r w:rsidR="00B85E17">
        <w:t>he algo</w:t>
      </w:r>
      <w:r>
        <w:t>rithm is mandatory in one or more</w:t>
      </w:r>
      <w:r w:rsidR="00B85E17">
        <w:t xml:space="preserve"> TCG specification</w:t>
      </w:r>
      <w:r>
        <w:t xml:space="preserve">s that </w:t>
      </w:r>
      <w:r w:rsidRPr="007E68BB">
        <w:t>reference</w:t>
      </w:r>
      <w:r>
        <w:t xml:space="preserve"> this registry.  The TCG designates algorithms with this classification </w:t>
      </w:r>
      <w:r w:rsidR="002D67BB">
        <w:t>in accordance with its goals of promoting international standards</w:t>
      </w:r>
      <w:r w:rsidR="00456D3E">
        <w:t xml:space="preserve"> and interoperability</w:t>
      </w:r>
      <w:r w:rsidR="002D67BB">
        <w:t xml:space="preserve">. </w:t>
      </w:r>
      <w:r>
        <w:t xml:space="preserve"> </w:t>
      </w:r>
    </w:p>
    <w:p w14:paraId="7045CF02" w14:textId="77777777" w:rsidR="00B85E17" w:rsidRDefault="002D67BB" w:rsidP="0020093F">
      <w:pPr>
        <w:pStyle w:val="ListParagraph"/>
      </w:pPr>
      <w:r w:rsidRPr="004C76B4">
        <w:rPr>
          <w:b/>
        </w:rPr>
        <w:t>TCG Legacy</w:t>
      </w:r>
      <w:r>
        <w:t xml:space="preserve"> – T</w:t>
      </w:r>
      <w:r w:rsidR="00B85E17">
        <w:t xml:space="preserve">he algorithm </w:t>
      </w:r>
      <w:r>
        <w:t xml:space="preserve">is </w:t>
      </w:r>
      <w:r w:rsidR="00B85E17">
        <w:t>assigned an identifier for compatibility or historical reasons</w:t>
      </w:r>
      <w:r>
        <w:t xml:space="preserve"> and is unlikely to be referenced by future TCG specifications. </w:t>
      </w:r>
      <w:r w:rsidR="0010084A">
        <w:t xml:space="preserve"> </w:t>
      </w:r>
      <w:r w:rsidR="00D81D6F">
        <w:t xml:space="preserve">The TCG designates </w:t>
      </w:r>
      <w:r w:rsidR="00456D3E">
        <w:t xml:space="preserve">an </w:t>
      </w:r>
      <w:r w:rsidR="00D81D6F">
        <w:t>algorithm wit</w:t>
      </w:r>
      <w:r w:rsidR="004C3B4A">
        <w:t xml:space="preserve">h this classification based on </w:t>
      </w:r>
      <w:r w:rsidR="00456D3E">
        <w:t xml:space="preserve">the </w:t>
      </w:r>
      <w:r w:rsidR="004C3B4A">
        <w:t>goals of</w:t>
      </w:r>
      <w:r w:rsidR="00D81D6F">
        <w:t xml:space="preserve"> the organization to discontinue support for the algorithm and transition solutions to alternative algorithms.  Stakeholders using solutions relying on algorithms </w:t>
      </w:r>
      <w:r w:rsidR="00456D3E">
        <w:t xml:space="preserve">classified as TCG Legacy </w:t>
      </w:r>
      <w:r w:rsidR="00D81D6F">
        <w:t xml:space="preserve">are </w:t>
      </w:r>
      <w:r w:rsidR="00456D3E">
        <w:t xml:space="preserve">strongly </w:t>
      </w:r>
      <w:r w:rsidR="00D81D6F">
        <w:t xml:space="preserve">recommended to reevaluate the algorithm’s appropriateness based on the current state of the art.   </w:t>
      </w:r>
    </w:p>
    <w:p w14:paraId="412360E9" w14:textId="77777777" w:rsidR="004C76B4" w:rsidRDefault="004C76B4" w:rsidP="0020093F">
      <w:pPr>
        <w:pStyle w:val="ListParagraph"/>
      </w:pPr>
      <w:r w:rsidRPr="004C76B4">
        <w:rPr>
          <w:b/>
        </w:rPr>
        <w:t>Assigned</w:t>
      </w:r>
      <w:r>
        <w:t xml:space="preserve"> – T</w:t>
      </w:r>
      <w:r w:rsidR="00B85E17">
        <w:t xml:space="preserve">he algorithm is </w:t>
      </w:r>
      <w:r w:rsidR="000E5EFF">
        <w:t xml:space="preserve">assigned an identifier, </w:t>
      </w:r>
      <w:r w:rsidR="00D81D6F">
        <w:t>allowing it to be unambiguously defined and referenced by other TCG specifications</w:t>
      </w:r>
      <w:r w:rsidR="00D533E4">
        <w:t>, but is not designated as TCG Standard or TCG Legacy</w:t>
      </w:r>
      <w:r w:rsidR="00D81D6F">
        <w:t>.</w:t>
      </w:r>
    </w:p>
    <w:p w14:paraId="054994C1" w14:textId="77777777" w:rsidR="0010084A" w:rsidRDefault="0010084A" w:rsidP="0020093F">
      <w:pPr>
        <w:pStyle w:val="BodyText"/>
      </w:pPr>
      <w:r>
        <w:t>In terms of algorithm lifecycle in the registry, the TCG will initially assign algorithms to the Assigned classification.  Some algorithms will be reclassified as TCG Standard</w:t>
      </w:r>
      <w:r w:rsidR="000E5EFF">
        <w:t xml:space="preserve"> if they become mandatory algorithms in TCG specifications</w:t>
      </w:r>
      <w:r>
        <w:t>.  Eventually</w:t>
      </w:r>
      <w:r w:rsidR="007E68BB">
        <w:t xml:space="preserve">, </w:t>
      </w:r>
      <w:r>
        <w:t>algorithm</w:t>
      </w:r>
      <w:r w:rsidR="00456D3E">
        <w:t>s</w:t>
      </w:r>
      <w:r>
        <w:t xml:space="preserve"> </w:t>
      </w:r>
      <w:r w:rsidR="00456D3E">
        <w:t>are</w:t>
      </w:r>
      <w:r>
        <w:t xml:space="preserve"> expected to transition to the TCG Legacy categorization.</w:t>
      </w:r>
    </w:p>
    <w:p w14:paraId="72DC55E0" w14:textId="77777777" w:rsidR="008A2E5C" w:rsidRDefault="008A2E5C" w:rsidP="004E7153">
      <w:pPr>
        <w:pStyle w:val="Heading1"/>
        <w:pageBreakBefore w:val="0"/>
      </w:pPr>
      <w:bookmarkStart w:id="154" w:name="_Toc352825651"/>
      <w:bookmarkStart w:id="155" w:name="_Toc353399283"/>
      <w:bookmarkStart w:id="156" w:name="_Toc17817221"/>
      <w:bookmarkEnd w:id="154"/>
      <w:bookmarkEnd w:id="155"/>
      <w:r>
        <w:t>Nomenclature and Notations</w:t>
      </w:r>
      <w:bookmarkEnd w:id="156"/>
    </w:p>
    <w:p w14:paraId="09D76133" w14:textId="77777777" w:rsidR="008A2E5C" w:rsidRDefault="008A2E5C" w:rsidP="008A2E5C">
      <w:pPr>
        <w:pStyle w:val="BodyText"/>
      </w:pPr>
      <w:r>
        <w:t xml:space="preserve">The </w:t>
      </w:r>
      <w:r w:rsidR="00BF2BA5">
        <w:t>tables in this document are formatted and decorated using the table styles defined in the “Notations” clause of Part 2 of the TPM 2.0 Library Specification.</w:t>
      </w:r>
    </w:p>
    <w:p w14:paraId="478A3775" w14:textId="77777777" w:rsidR="00E63F6F" w:rsidRPr="00726CC4" w:rsidRDefault="00E63F6F" w:rsidP="00E63F6F">
      <w:pPr>
        <w:pStyle w:val="Heading1"/>
        <w:tabs>
          <w:tab w:val="clear" w:pos="360"/>
          <w:tab w:val="left" w:pos="432"/>
        </w:tabs>
        <w:ind w:left="432" w:hanging="432"/>
      </w:pPr>
      <w:bookmarkStart w:id="157" w:name="_Toc290292279"/>
      <w:bookmarkStart w:id="158" w:name="_Toc291963330"/>
      <w:bookmarkStart w:id="159" w:name="_Toc295242865"/>
      <w:bookmarkStart w:id="160" w:name="_Toc295307957"/>
      <w:bookmarkStart w:id="161" w:name="_Toc337459224"/>
      <w:bookmarkStart w:id="162" w:name="_Toc372215618"/>
      <w:bookmarkStart w:id="163" w:name="_Toc17817222"/>
      <w:r w:rsidRPr="00726CC4">
        <w:lastRenderedPageBreak/>
        <w:t xml:space="preserve">Normative </w:t>
      </w:r>
      <w:r>
        <w:t>r</w:t>
      </w:r>
      <w:r w:rsidRPr="00726CC4">
        <w:t>eferences</w:t>
      </w:r>
      <w:bookmarkEnd w:id="157"/>
      <w:bookmarkEnd w:id="158"/>
      <w:bookmarkEnd w:id="159"/>
      <w:bookmarkEnd w:id="160"/>
      <w:bookmarkEnd w:id="161"/>
      <w:bookmarkEnd w:id="162"/>
      <w:bookmarkEnd w:id="163"/>
    </w:p>
    <w:p w14:paraId="1C7E654A" w14:textId="77777777" w:rsidR="00E63F6F" w:rsidRDefault="00E63F6F" w:rsidP="00E63F6F">
      <w:pPr>
        <w:pStyle w:val="BodyText"/>
      </w:pPr>
      <w:r w:rsidRPr="00726CC4">
        <w:t xml:space="preserve">The following referenced documents are indispensable for the application of this </w:t>
      </w:r>
      <w:r>
        <w:t>document</w:t>
      </w:r>
      <w:r w:rsidRPr="00726CC4">
        <w:t>. For dated references, only the edition cited applies. For undated references, the latest edition of the referenced document (including any amendments) applies.</w:t>
      </w:r>
    </w:p>
    <w:p w14:paraId="487FB196" w14:textId="3EA06F84" w:rsidR="00E120BE" w:rsidRDefault="00E120BE" w:rsidP="008D1166">
      <w:pPr>
        <w:pStyle w:val="BodyText"/>
        <w:keepLines/>
        <w:numPr>
          <w:ilvl w:val="0"/>
          <w:numId w:val="34"/>
        </w:numPr>
        <w:rPr>
          <w:szCs w:val="18"/>
        </w:rPr>
      </w:pPr>
      <w:r>
        <w:rPr>
          <w:szCs w:val="18"/>
        </w:rPr>
        <w:t>TCG Trusted Platform Module 2.0 Library Specification – Part 2: Structures</w:t>
      </w:r>
    </w:p>
    <w:p w14:paraId="26B88785" w14:textId="77777777" w:rsidR="00975A44" w:rsidRPr="00133FB9" w:rsidRDefault="00975A44" w:rsidP="004E7153">
      <w:pPr>
        <w:pStyle w:val="Heading1"/>
        <w:pageBreakBefore w:val="0"/>
      </w:pPr>
      <w:bookmarkStart w:id="164" w:name="_Toc396210561"/>
      <w:bookmarkStart w:id="165" w:name="_Toc396210562"/>
      <w:bookmarkStart w:id="166" w:name="_Toc396210563"/>
      <w:bookmarkStart w:id="167" w:name="_Toc396210564"/>
      <w:bookmarkStart w:id="168" w:name="_Toc396210565"/>
      <w:bookmarkStart w:id="169" w:name="_Toc396210566"/>
      <w:bookmarkStart w:id="170" w:name="_Toc396210567"/>
      <w:bookmarkStart w:id="171" w:name="_Toc396210568"/>
      <w:bookmarkStart w:id="172" w:name="_Toc396210569"/>
      <w:bookmarkStart w:id="173" w:name="_Toc396210570"/>
      <w:bookmarkStart w:id="174" w:name="_Toc396210571"/>
      <w:bookmarkStart w:id="175" w:name="_Toc396210572"/>
      <w:bookmarkStart w:id="176" w:name="_Toc396210573"/>
      <w:bookmarkStart w:id="177" w:name="_Toc396210574"/>
      <w:bookmarkStart w:id="178" w:name="_Toc396210575"/>
      <w:bookmarkStart w:id="179" w:name="_Toc396210576"/>
      <w:bookmarkStart w:id="180" w:name="_Toc396210577"/>
      <w:bookmarkStart w:id="181" w:name="_Toc1781722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r w:rsidRPr="00133FB9">
        <w:t>TPM_ALG_ID</w:t>
      </w:r>
      <w:bookmarkEnd w:id="115"/>
      <w:bookmarkEnd w:id="116"/>
      <w:bookmarkEnd w:id="117"/>
      <w:bookmarkEnd w:id="118"/>
      <w:bookmarkEnd w:id="119"/>
      <w:bookmarkEnd w:id="120"/>
      <w:bookmarkEnd w:id="121"/>
      <w:bookmarkEnd w:id="181"/>
    </w:p>
    <w:p w14:paraId="1033B051" w14:textId="77777777" w:rsidR="00975A44" w:rsidRDefault="00074582" w:rsidP="00975A44">
      <w:pPr>
        <w:pStyle w:val="BodyText"/>
      </w:pPr>
      <w:r>
        <w:fldChar w:fldCharType="begin"/>
      </w:r>
      <w:r>
        <w:instrText xml:space="preserve"> REF _Ref213921469 \h  \* MERGEFORMAT </w:instrText>
      </w:r>
      <w:r>
        <w:fldChar w:fldCharType="separate"/>
      </w:r>
      <w:r w:rsidR="00C12037">
        <w:t>Table 2</w:t>
      </w:r>
      <w:r>
        <w:fldChar w:fldCharType="end"/>
      </w:r>
      <w:r w:rsidR="00975A44">
        <w:t xml:space="preserve"> </w:t>
      </w:r>
      <w:r w:rsidR="00983862">
        <w:t>is the</w:t>
      </w:r>
      <w:r w:rsidR="00D17BC9">
        <w:t xml:space="preserve"> list of </w:t>
      </w:r>
      <w:r w:rsidR="00975A44">
        <w:t xml:space="preserve">algorithms </w:t>
      </w:r>
      <w:r w:rsidR="00983862">
        <w:t>to which the TCG has assigned an algorithm identifier along with its numeric identifier.</w:t>
      </w:r>
    </w:p>
    <w:p w14:paraId="29FFD357" w14:textId="77777777" w:rsidR="00975A44" w:rsidRDefault="00975A44" w:rsidP="00975A44">
      <w:pPr>
        <w:pStyle w:val="BodyText"/>
      </w:pPr>
      <w:r>
        <w:t>An algorithm ID is often used like a tag to determine the type of a structure in a context-sensitive way. The values for TPM_ALG_ID shall be in the range of 00 00</w:t>
      </w:r>
      <w:r w:rsidRPr="000F3ACA">
        <w:rPr>
          <w:vertAlign w:val="subscript"/>
        </w:rPr>
        <w:t>16</w:t>
      </w:r>
      <w:r>
        <w:t xml:space="preserve"> – 7F FF</w:t>
      </w:r>
      <w:r w:rsidRPr="000F3ACA">
        <w:rPr>
          <w:vertAlign w:val="subscript"/>
        </w:rPr>
        <w:t>16</w:t>
      </w:r>
      <w:r>
        <w:t>. Other structure tags will be in the range 80 00</w:t>
      </w:r>
      <w:r w:rsidRPr="000F3ACA">
        <w:rPr>
          <w:vertAlign w:val="subscript"/>
        </w:rPr>
        <w:t>16</w:t>
      </w:r>
      <w:r>
        <w:t xml:space="preserve"> – FF FF</w:t>
      </w:r>
      <w:r w:rsidRPr="000F3ACA">
        <w:rPr>
          <w:vertAlign w:val="subscript"/>
        </w:rPr>
        <w:t>16</w:t>
      </w:r>
      <w:r>
        <w:t>.</w:t>
      </w:r>
    </w:p>
    <w:p w14:paraId="565B881F" w14:textId="77777777" w:rsidR="00975A44" w:rsidRDefault="00975A44" w:rsidP="00975A44">
      <w:pPr>
        <w:pStyle w:val="BodyText"/>
      </w:pPr>
      <w:r>
        <w:t>An algorithm shall not be assigned a value in the range 00 C1</w:t>
      </w:r>
      <w:r w:rsidRPr="000F3ACA">
        <w:rPr>
          <w:vertAlign w:val="subscript"/>
        </w:rPr>
        <w:t>16</w:t>
      </w:r>
      <w:r w:rsidR="00A8498D">
        <w:t xml:space="preserve"> – </w:t>
      </w:r>
      <w:r>
        <w:t>00 C6</w:t>
      </w:r>
      <w:r w:rsidRPr="000F3ACA">
        <w:rPr>
          <w:vertAlign w:val="subscript"/>
        </w:rPr>
        <w:t>16</w:t>
      </w:r>
      <w:r>
        <w:t xml:space="preserve"> in order to prevent any overlap with the command structure tags used in TPM 1.2.</w:t>
      </w:r>
    </w:p>
    <w:p w14:paraId="1081ED19" w14:textId="77777777" w:rsidR="00713D61" w:rsidRDefault="00713D61" w:rsidP="00713D61">
      <w:pPr>
        <w:pStyle w:val="BodyText"/>
      </w:pPr>
      <w:r>
        <w:t>The implementation of some algorithms is dependent on the presence of other algorithms. When there is a dependency, the algorithm that is required is listed in column labeled "D</w:t>
      </w:r>
      <w:r w:rsidR="00AD32EF">
        <w:t>ep</w:t>
      </w:r>
      <w:r>
        <w:t>" (</w:t>
      </w:r>
      <w:r w:rsidR="00AD32EF">
        <w:t>Dependent</w:t>
      </w:r>
      <w:r>
        <w:t xml:space="preserve">) in </w:t>
      </w:r>
      <w:r w:rsidR="007550B5">
        <w:fldChar w:fldCharType="begin"/>
      </w:r>
      <w:r>
        <w:instrText xml:space="preserve"> REF _Ref213921469 \h </w:instrText>
      </w:r>
      <w:r w:rsidR="007550B5">
        <w:fldChar w:fldCharType="separate"/>
      </w:r>
      <w:r w:rsidR="00C12037">
        <w:t xml:space="preserve">Table </w:t>
      </w:r>
      <w:r w:rsidR="00C12037">
        <w:rPr>
          <w:noProof/>
        </w:rPr>
        <w:t>2</w:t>
      </w:r>
      <w:r w:rsidR="007550B5">
        <w:fldChar w:fldCharType="end"/>
      </w:r>
      <w:r>
        <w:t>.</w:t>
      </w:r>
    </w:p>
    <w:p w14:paraId="637197C5" w14:textId="77777777" w:rsidR="00713D61" w:rsidRDefault="00713D61" w:rsidP="00713D61">
      <w:pPr>
        <w:pStyle w:val="NOTE"/>
        <w:keepNext/>
      </w:pPr>
      <w:r>
        <w:t>EXAMPLE</w:t>
      </w:r>
      <w:r>
        <w:tab/>
        <w:t>Implementation of TPM_ALG_RSASSA requires that the RSA algorithm be implemented.</w:t>
      </w:r>
    </w:p>
    <w:p w14:paraId="17D8498B" w14:textId="77777777" w:rsidR="00A8341A" w:rsidRDefault="00713D61" w:rsidP="00CA52A2">
      <w:pPr>
        <w:pStyle w:val="BodyText"/>
        <w:keepNext w:val="0"/>
      </w:pPr>
      <w:r>
        <w:t>TPM_ALG_KEYEDHASH and TPM_ALG_NULL are required of all TPM implementations.</w:t>
      </w:r>
    </w:p>
    <w:p w14:paraId="5F8A1F54" w14:textId="77777777" w:rsidR="008930C4" w:rsidRDefault="008930C4" w:rsidP="008930C4">
      <w:pPr>
        <w:pStyle w:val="TABLE-title"/>
      </w:pPr>
      <w:bookmarkStart w:id="182" w:name="_Ref214360885"/>
      <w:bookmarkStart w:id="183" w:name="_Toc347823213"/>
      <w:r>
        <w:t xml:space="preserve">Table </w:t>
      </w:r>
      <w:r w:rsidR="007550B5">
        <w:fldChar w:fldCharType="begin"/>
      </w:r>
      <w:r>
        <w:instrText xml:space="preserve"> SEQ Table \* ARABIC </w:instrText>
      </w:r>
      <w:r w:rsidR="007550B5">
        <w:fldChar w:fldCharType="separate"/>
      </w:r>
      <w:r w:rsidR="00C12037">
        <w:rPr>
          <w:noProof/>
        </w:rPr>
        <w:t>1</w:t>
      </w:r>
      <w:r w:rsidR="007550B5">
        <w:rPr>
          <w:noProof/>
        </w:rPr>
        <w:fldChar w:fldCharType="end"/>
      </w:r>
      <w:bookmarkEnd w:id="182"/>
      <w:r w:rsidRPr="00243D6B">
        <w:t xml:space="preserve"> — </w:t>
      </w:r>
      <w:r>
        <w:t>Legend for TPM_ALG_ID Table</w:t>
      </w:r>
      <w:bookmarkEnd w:id="183"/>
    </w:p>
    <w:tbl>
      <w:tblPr>
        <w:tblW w:w="9360"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left w:w="115" w:type="dxa"/>
          <w:right w:w="115" w:type="dxa"/>
        </w:tblCellMar>
        <w:tblLook w:val="0000" w:firstRow="0" w:lastRow="0" w:firstColumn="0" w:lastColumn="0" w:noHBand="0" w:noVBand="0"/>
      </w:tblPr>
      <w:tblGrid>
        <w:gridCol w:w="2359"/>
        <w:gridCol w:w="7001"/>
      </w:tblGrid>
      <w:tr w:rsidR="00485F3D" w:rsidRPr="004A61C2" w14:paraId="1345C625" w14:textId="77777777" w:rsidTr="00D816C8">
        <w:trPr>
          <w:cantSplit/>
          <w:trHeight w:val="20"/>
          <w:tblHeader/>
          <w:jc w:val="center"/>
        </w:trPr>
        <w:tc>
          <w:tcPr>
            <w:tcW w:w="2359" w:type="dxa"/>
            <w:tcBorders>
              <w:top w:val="single" w:sz="12" w:space="0" w:color="auto"/>
              <w:bottom w:val="single" w:sz="12" w:space="0" w:color="auto"/>
            </w:tcBorders>
            <w:noWrap/>
            <w:vAlign w:val="bottom"/>
          </w:tcPr>
          <w:p w14:paraId="50E0BE71" w14:textId="77777777" w:rsidR="00485F3D" w:rsidRDefault="00485F3D" w:rsidP="00CA789F">
            <w:pPr>
              <w:pStyle w:val="TABLE-col-heading"/>
            </w:pPr>
            <w:r>
              <w:t>Column Title</w:t>
            </w:r>
          </w:p>
        </w:tc>
        <w:tc>
          <w:tcPr>
            <w:tcW w:w="7001" w:type="dxa"/>
            <w:tcBorders>
              <w:top w:val="single" w:sz="12" w:space="0" w:color="auto"/>
              <w:bottom w:val="single" w:sz="12" w:space="0" w:color="auto"/>
            </w:tcBorders>
            <w:noWrap/>
            <w:vAlign w:val="bottom"/>
          </w:tcPr>
          <w:p w14:paraId="58F6E897" w14:textId="77777777" w:rsidR="00485F3D" w:rsidRDefault="00485F3D" w:rsidP="00CA789F">
            <w:pPr>
              <w:pStyle w:val="TABLE-col-heading"/>
            </w:pPr>
            <w:r>
              <w:t xml:space="preserve">Comments </w:t>
            </w:r>
          </w:p>
        </w:tc>
      </w:tr>
      <w:tr w:rsidR="00485F3D" w:rsidRPr="004A61C2" w14:paraId="1F11827B" w14:textId="77777777" w:rsidTr="00D816C8">
        <w:trPr>
          <w:cantSplit/>
          <w:trHeight w:val="20"/>
          <w:jc w:val="center"/>
        </w:trPr>
        <w:tc>
          <w:tcPr>
            <w:tcW w:w="2359" w:type="dxa"/>
            <w:tcBorders>
              <w:top w:val="single" w:sz="12" w:space="0" w:color="auto"/>
              <w:bottom w:val="single" w:sz="6" w:space="0" w:color="auto"/>
            </w:tcBorders>
            <w:noWrap/>
          </w:tcPr>
          <w:p w14:paraId="76CF3262" w14:textId="35032D0A" w:rsidR="00485F3D" w:rsidRDefault="00E1141C" w:rsidP="008930C4">
            <w:pPr>
              <w:pStyle w:val="TABLE-cell"/>
            </w:pPr>
            <w:r>
              <w:t xml:space="preserve">Algorithm </w:t>
            </w:r>
            <w:r w:rsidR="00485F3D">
              <w:t>Name</w:t>
            </w:r>
          </w:p>
        </w:tc>
        <w:tc>
          <w:tcPr>
            <w:tcW w:w="7001" w:type="dxa"/>
            <w:tcBorders>
              <w:top w:val="single" w:sz="12" w:space="0" w:color="auto"/>
              <w:bottom w:val="single" w:sz="6" w:space="0" w:color="auto"/>
            </w:tcBorders>
            <w:noWrap/>
          </w:tcPr>
          <w:p w14:paraId="05CCDB9B" w14:textId="77777777" w:rsidR="00485F3D" w:rsidRDefault="00D816C8" w:rsidP="00D816C8">
            <w:pPr>
              <w:pStyle w:val="TABLE-cell"/>
            </w:pPr>
            <w:r>
              <w:t>t</w:t>
            </w:r>
            <w:r w:rsidR="00485F3D">
              <w:t xml:space="preserve">he mnemonic name assigned to the algorithm </w:t>
            </w:r>
          </w:p>
        </w:tc>
      </w:tr>
      <w:tr w:rsidR="00485F3D" w:rsidRPr="004A61C2" w14:paraId="5B548302" w14:textId="77777777" w:rsidTr="00D816C8">
        <w:trPr>
          <w:cantSplit/>
          <w:trHeight w:val="20"/>
          <w:jc w:val="center"/>
        </w:trPr>
        <w:tc>
          <w:tcPr>
            <w:tcW w:w="2359" w:type="dxa"/>
            <w:tcBorders>
              <w:top w:val="single" w:sz="6" w:space="0" w:color="auto"/>
              <w:bottom w:val="single" w:sz="6" w:space="0" w:color="auto"/>
            </w:tcBorders>
            <w:noWrap/>
          </w:tcPr>
          <w:p w14:paraId="7DC772DC" w14:textId="77777777" w:rsidR="00485F3D" w:rsidRDefault="00485F3D" w:rsidP="008930C4">
            <w:pPr>
              <w:pStyle w:val="TABLE-cell"/>
            </w:pPr>
            <w:r>
              <w:t>Value</w:t>
            </w:r>
          </w:p>
        </w:tc>
        <w:tc>
          <w:tcPr>
            <w:tcW w:w="7001" w:type="dxa"/>
            <w:tcBorders>
              <w:top w:val="single" w:sz="6" w:space="0" w:color="auto"/>
              <w:bottom w:val="single" w:sz="6" w:space="0" w:color="auto"/>
            </w:tcBorders>
            <w:noWrap/>
          </w:tcPr>
          <w:p w14:paraId="678E5B61" w14:textId="77777777" w:rsidR="00485F3D" w:rsidDel="008930C4" w:rsidRDefault="00D816C8" w:rsidP="00D816C8">
            <w:pPr>
              <w:pStyle w:val="TABLE-cell"/>
            </w:pPr>
            <w:r>
              <w:t>t</w:t>
            </w:r>
            <w:r w:rsidR="00485F3D">
              <w:t>he numeric value assigned to the algorithm</w:t>
            </w:r>
          </w:p>
        </w:tc>
      </w:tr>
      <w:tr w:rsidR="00485F3D" w:rsidRPr="004A61C2" w14:paraId="6629E755" w14:textId="77777777" w:rsidTr="00D816C8">
        <w:trPr>
          <w:cantSplit/>
          <w:trHeight w:val="20"/>
          <w:jc w:val="center"/>
        </w:trPr>
        <w:tc>
          <w:tcPr>
            <w:tcW w:w="2359" w:type="dxa"/>
            <w:tcBorders>
              <w:top w:val="single" w:sz="6" w:space="0" w:color="auto"/>
            </w:tcBorders>
            <w:noWrap/>
          </w:tcPr>
          <w:p w14:paraId="5432DDB5" w14:textId="55E3A80E" w:rsidR="00485F3D" w:rsidRDefault="00485F3D" w:rsidP="008930C4">
            <w:pPr>
              <w:pStyle w:val="TABLE-cell"/>
            </w:pPr>
            <w:r>
              <w:t>T</w:t>
            </w:r>
            <w:r w:rsidR="00E1141C">
              <w:t>ype</w:t>
            </w:r>
          </w:p>
        </w:tc>
        <w:tc>
          <w:tcPr>
            <w:tcW w:w="7001" w:type="dxa"/>
            <w:tcBorders>
              <w:top w:val="single" w:sz="6" w:space="0" w:color="auto"/>
            </w:tcBorders>
            <w:noWrap/>
          </w:tcPr>
          <w:p w14:paraId="3E705DDE" w14:textId="19B30F9C" w:rsidR="00485F3D" w:rsidRPr="008930C4" w:rsidRDefault="00485F3D" w:rsidP="00D816C8">
            <w:pPr>
              <w:pStyle w:val="TABLE-cell"/>
            </w:pPr>
            <w:r>
              <w:t>The allowed values are:</w:t>
            </w:r>
          </w:p>
          <w:p w14:paraId="77CDE3D0" w14:textId="77777777" w:rsidR="00485F3D" w:rsidRDefault="00485F3D" w:rsidP="00747B3E">
            <w:pPr>
              <w:pStyle w:val="TABLE-cell"/>
              <w:ind w:left="766" w:hanging="375"/>
            </w:pPr>
            <w:r w:rsidRPr="008930C4">
              <w:rPr>
                <w:b/>
              </w:rPr>
              <w:t>A</w:t>
            </w:r>
            <w:r>
              <w:t xml:space="preserve"> – asymmetric algorithm with a public and private key</w:t>
            </w:r>
          </w:p>
          <w:p w14:paraId="30A99E6C" w14:textId="77777777" w:rsidR="00485F3D" w:rsidRDefault="00485F3D" w:rsidP="00747B3E">
            <w:pPr>
              <w:pStyle w:val="TABLE-cell"/>
              <w:ind w:left="766" w:hanging="375"/>
            </w:pPr>
            <w:r w:rsidRPr="008930C4">
              <w:rPr>
                <w:b/>
              </w:rPr>
              <w:t>S</w:t>
            </w:r>
            <w:r>
              <w:t xml:space="preserve"> – symmetric algorithm with only a private key</w:t>
            </w:r>
          </w:p>
          <w:p w14:paraId="762F5273" w14:textId="77777777" w:rsidR="00485F3D" w:rsidRDefault="00485F3D" w:rsidP="00747B3E">
            <w:pPr>
              <w:pStyle w:val="TABLE-cell"/>
              <w:ind w:left="766" w:hanging="375"/>
            </w:pPr>
            <w:r w:rsidRPr="008930C4">
              <w:rPr>
                <w:b/>
              </w:rPr>
              <w:t>H</w:t>
            </w:r>
            <w:r>
              <w:t xml:space="preserve"> – hash algorithm that compresses input data to a digest value</w:t>
            </w:r>
            <w:r w:rsidR="002718CE">
              <w:t xml:space="preserve"> or indicates a method that uses a hash</w:t>
            </w:r>
          </w:p>
          <w:p w14:paraId="107AEEFB" w14:textId="77777777" w:rsidR="00485F3D" w:rsidRDefault="00485F3D" w:rsidP="00747B3E">
            <w:pPr>
              <w:pStyle w:val="TABLE-cell"/>
              <w:ind w:left="766" w:hanging="375"/>
            </w:pPr>
            <w:r w:rsidRPr="008930C4">
              <w:rPr>
                <w:b/>
              </w:rPr>
              <w:t>X</w:t>
            </w:r>
            <w:r>
              <w:t xml:space="preserve"> – signing algorithm</w:t>
            </w:r>
          </w:p>
          <w:p w14:paraId="7E34A537" w14:textId="77777777" w:rsidR="002718CE" w:rsidRDefault="002718CE" w:rsidP="00747B3E">
            <w:pPr>
              <w:pStyle w:val="TABLE-cell"/>
              <w:ind w:left="766" w:hanging="375"/>
            </w:pPr>
            <w:r>
              <w:rPr>
                <w:b/>
              </w:rPr>
              <w:t xml:space="preserve">N </w:t>
            </w:r>
            <w:r>
              <w:t>– an anonymous signing algorithm</w:t>
            </w:r>
          </w:p>
          <w:p w14:paraId="572EC78F" w14:textId="3011C8E2" w:rsidR="00485F3D" w:rsidRDefault="00485F3D" w:rsidP="00747B3E">
            <w:pPr>
              <w:pStyle w:val="TABLE-cell"/>
              <w:ind w:left="766" w:hanging="375"/>
            </w:pPr>
            <w:r w:rsidRPr="008930C4">
              <w:rPr>
                <w:b/>
              </w:rPr>
              <w:t>E</w:t>
            </w:r>
            <w:r>
              <w:t xml:space="preserve"> – an encryption </w:t>
            </w:r>
            <w:r w:rsidR="00FF7F23">
              <w:t>mode</w:t>
            </w:r>
          </w:p>
          <w:p w14:paraId="38AA9184" w14:textId="77777777" w:rsidR="00485F3D" w:rsidRDefault="00485F3D" w:rsidP="00747B3E">
            <w:pPr>
              <w:pStyle w:val="TABLE-cell"/>
              <w:ind w:left="766" w:hanging="375"/>
            </w:pPr>
            <w:r w:rsidRPr="008930C4">
              <w:rPr>
                <w:b/>
              </w:rPr>
              <w:t>M</w:t>
            </w:r>
            <w:r>
              <w:t xml:space="preserve"> – a method such as a mask generation function</w:t>
            </w:r>
          </w:p>
          <w:p w14:paraId="029D4342" w14:textId="77777777" w:rsidR="00485F3D" w:rsidRPr="008930C4" w:rsidRDefault="00485F3D" w:rsidP="00747B3E">
            <w:pPr>
              <w:pStyle w:val="TABLE-cell"/>
              <w:ind w:left="766" w:hanging="375"/>
              <w:rPr>
                <w:b/>
              </w:rPr>
            </w:pPr>
            <w:r w:rsidRPr="008930C4">
              <w:rPr>
                <w:b/>
              </w:rPr>
              <w:t>O</w:t>
            </w:r>
            <w:r>
              <w:t xml:space="preserve"> – an object type</w:t>
            </w:r>
          </w:p>
        </w:tc>
      </w:tr>
      <w:tr w:rsidR="00485F3D" w:rsidRPr="004A61C2" w14:paraId="5368D962" w14:textId="77777777" w:rsidTr="00D816C8">
        <w:trPr>
          <w:cantSplit/>
          <w:trHeight w:val="20"/>
          <w:jc w:val="center"/>
        </w:trPr>
        <w:tc>
          <w:tcPr>
            <w:tcW w:w="2359" w:type="dxa"/>
            <w:noWrap/>
          </w:tcPr>
          <w:p w14:paraId="709C9619" w14:textId="77777777" w:rsidR="00485F3D" w:rsidRPr="004B7591" w:rsidRDefault="00485F3D" w:rsidP="008930C4">
            <w:pPr>
              <w:pStyle w:val="TABLE-cell"/>
            </w:pPr>
            <w:r>
              <w:t>C</w:t>
            </w:r>
          </w:p>
        </w:tc>
        <w:tc>
          <w:tcPr>
            <w:tcW w:w="7001" w:type="dxa"/>
            <w:noWrap/>
          </w:tcPr>
          <w:p w14:paraId="42373558" w14:textId="77777777" w:rsidR="00485F3D" w:rsidRDefault="00C12955" w:rsidP="008930C4">
            <w:pPr>
              <w:pStyle w:val="TABLE-cell"/>
            </w:pPr>
            <w:r>
              <w:t>(</w:t>
            </w:r>
            <w:r w:rsidRPr="0020093F">
              <w:rPr>
                <w:b/>
              </w:rPr>
              <w:t>C</w:t>
            </w:r>
            <w:r>
              <w:t>lassification)</w:t>
            </w:r>
            <w:r w:rsidR="00485F3D">
              <w:t xml:space="preserve"> The allowed values are:</w:t>
            </w:r>
          </w:p>
          <w:p w14:paraId="5B0638F9" w14:textId="77777777" w:rsidR="00C12955" w:rsidRDefault="00C12955" w:rsidP="00C12955">
            <w:pPr>
              <w:pStyle w:val="TABLE-cell"/>
              <w:ind w:left="391"/>
            </w:pPr>
            <w:r w:rsidRPr="008930C4">
              <w:rPr>
                <w:b/>
              </w:rPr>
              <w:t>A</w:t>
            </w:r>
            <w:r>
              <w:t xml:space="preserve"> – Assigned</w:t>
            </w:r>
          </w:p>
          <w:p w14:paraId="18C497A7" w14:textId="77777777" w:rsidR="00C12955" w:rsidRDefault="00C12955" w:rsidP="00C12955">
            <w:pPr>
              <w:pStyle w:val="TABLE-cell"/>
              <w:ind w:left="391"/>
            </w:pPr>
            <w:r w:rsidRPr="008930C4">
              <w:rPr>
                <w:b/>
              </w:rPr>
              <w:t>S</w:t>
            </w:r>
            <w:r>
              <w:t xml:space="preserve"> – TCG Standard</w:t>
            </w:r>
          </w:p>
          <w:p w14:paraId="48FAAA6C" w14:textId="77777777" w:rsidR="00485F3D" w:rsidRPr="004B7591" w:rsidRDefault="00C12955" w:rsidP="00D816C8">
            <w:pPr>
              <w:pStyle w:val="TABLE-cell"/>
              <w:ind w:left="391"/>
            </w:pPr>
            <w:r>
              <w:rPr>
                <w:b/>
              </w:rPr>
              <w:t>L</w:t>
            </w:r>
            <w:r>
              <w:t xml:space="preserve"> – TCG Legacy</w:t>
            </w:r>
          </w:p>
        </w:tc>
      </w:tr>
      <w:tr w:rsidR="00485F3D" w:rsidRPr="004A61C2" w14:paraId="1078E1B4" w14:textId="77777777" w:rsidTr="00D816C8">
        <w:trPr>
          <w:cantSplit/>
          <w:trHeight w:val="20"/>
          <w:jc w:val="center"/>
        </w:trPr>
        <w:tc>
          <w:tcPr>
            <w:tcW w:w="2359" w:type="dxa"/>
            <w:noWrap/>
          </w:tcPr>
          <w:p w14:paraId="786870DF" w14:textId="0A4E14B1" w:rsidR="00485F3D" w:rsidRDefault="00C12955" w:rsidP="008930C4">
            <w:pPr>
              <w:pStyle w:val="TABLE-cell"/>
            </w:pPr>
            <w:r>
              <w:t>D</w:t>
            </w:r>
            <w:r w:rsidR="000E5EFF">
              <w:t>ep</w:t>
            </w:r>
          </w:p>
        </w:tc>
        <w:tc>
          <w:tcPr>
            <w:tcW w:w="7001" w:type="dxa"/>
            <w:noWrap/>
          </w:tcPr>
          <w:p w14:paraId="59BF06E8" w14:textId="77777777" w:rsidR="00485F3D" w:rsidRPr="00DC5E1B" w:rsidRDefault="00C12955">
            <w:pPr>
              <w:pStyle w:val="TABLE-cell"/>
            </w:pPr>
            <w:r>
              <w:t>(</w:t>
            </w:r>
            <w:r w:rsidR="00AD32EF" w:rsidRPr="00D816C8">
              <w:rPr>
                <w:b/>
              </w:rPr>
              <w:t>D</w:t>
            </w:r>
            <w:r w:rsidR="00AD32EF">
              <w:t>ependent</w:t>
            </w:r>
            <w:r>
              <w:t>) Indicates which other algorithm is required to be implemented if this algorithm is implemented</w:t>
            </w:r>
          </w:p>
        </w:tc>
      </w:tr>
      <w:tr w:rsidR="00D816C8" w:rsidRPr="004A61C2" w14:paraId="6F68AA9A" w14:textId="77777777" w:rsidTr="00D816C8">
        <w:trPr>
          <w:cantSplit/>
          <w:trHeight w:val="20"/>
          <w:jc w:val="center"/>
        </w:trPr>
        <w:tc>
          <w:tcPr>
            <w:tcW w:w="2359" w:type="dxa"/>
            <w:noWrap/>
          </w:tcPr>
          <w:p w14:paraId="08776DB1" w14:textId="77777777" w:rsidR="00D816C8" w:rsidRDefault="00D816C8" w:rsidP="008930C4">
            <w:pPr>
              <w:pStyle w:val="TABLE-cell"/>
            </w:pPr>
            <w:r>
              <w:t>Reference</w:t>
            </w:r>
          </w:p>
        </w:tc>
        <w:tc>
          <w:tcPr>
            <w:tcW w:w="7001" w:type="dxa"/>
            <w:noWrap/>
          </w:tcPr>
          <w:p w14:paraId="68B7D4B9" w14:textId="77777777" w:rsidR="00D816C8" w:rsidRDefault="00D816C8" w:rsidP="00C12955">
            <w:pPr>
              <w:pStyle w:val="TABLE-cell"/>
            </w:pPr>
            <w:r>
              <w:t>the reference document that defines the algorithm</w:t>
            </w:r>
          </w:p>
        </w:tc>
      </w:tr>
      <w:tr w:rsidR="00D816C8" w:rsidRPr="004A61C2" w14:paraId="24EE33A1" w14:textId="77777777" w:rsidTr="00D816C8">
        <w:trPr>
          <w:cantSplit/>
          <w:trHeight w:val="20"/>
          <w:jc w:val="center"/>
        </w:trPr>
        <w:tc>
          <w:tcPr>
            <w:tcW w:w="2359" w:type="dxa"/>
            <w:noWrap/>
          </w:tcPr>
          <w:p w14:paraId="1D65B748" w14:textId="77777777" w:rsidR="00D816C8" w:rsidRDefault="00D816C8" w:rsidP="00D816C8">
            <w:pPr>
              <w:pStyle w:val="TABLE-cell"/>
              <w:keepNext w:val="0"/>
            </w:pPr>
            <w:r>
              <w:t>Comments</w:t>
            </w:r>
          </w:p>
        </w:tc>
        <w:tc>
          <w:tcPr>
            <w:tcW w:w="7001" w:type="dxa"/>
            <w:noWrap/>
          </w:tcPr>
          <w:p w14:paraId="6234F6D5" w14:textId="77777777" w:rsidR="00D816C8" w:rsidRDefault="00D816C8" w:rsidP="00D816C8">
            <w:pPr>
              <w:pStyle w:val="TABLE-cell"/>
              <w:keepNext w:val="0"/>
            </w:pPr>
            <w:r>
              <w:t>clarifying information</w:t>
            </w:r>
          </w:p>
        </w:tc>
      </w:tr>
    </w:tbl>
    <w:p w14:paraId="13C8481A" w14:textId="35545E85" w:rsidR="00975A44" w:rsidRDefault="00975A44" w:rsidP="00D816C8">
      <w:pPr>
        <w:pStyle w:val="TABLE-title"/>
      </w:pPr>
      <w:bookmarkStart w:id="184" w:name="_Ref213921469"/>
      <w:bookmarkStart w:id="185" w:name="_Toc184444409"/>
      <w:bookmarkStart w:id="186" w:name="_Toc184616757"/>
      <w:r>
        <w:lastRenderedPageBreak/>
        <w:t xml:space="preserve">Table </w:t>
      </w:r>
      <w:r w:rsidR="007550B5">
        <w:fldChar w:fldCharType="begin"/>
      </w:r>
      <w:r>
        <w:instrText xml:space="preserve"> SEQ Table \* ARABIC </w:instrText>
      </w:r>
      <w:r w:rsidR="007550B5">
        <w:fldChar w:fldCharType="separate"/>
      </w:r>
      <w:r w:rsidR="00C12037">
        <w:rPr>
          <w:noProof/>
        </w:rPr>
        <w:t>2</w:t>
      </w:r>
      <w:r w:rsidR="007550B5">
        <w:rPr>
          <w:noProof/>
        </w:rPr>
        <w:fldChar w:fldCharType="end"/>
      </w:r>
      <w:bookmarkEnd w:id="184"/>
      <w:r>
        <w:t xml:space="preserve"> — D</w:t>
      </w:r>
      <w:r w:rsidRPr="00905C9D">
        <w:t xml:space="preserve">efinition of </w:t>
      </w:r>
      <w:r>
        <w:t xml:space="preserve">(UINT16) </w:t>
      </w:r>
      <w:r w:rsidRPr="00905C9D">
        <w:t xml:space="preserve">TPM_ALG_ID </w:t>
      </w:r>
      <w:r w:rsidR="00751AF0">
        <w:t>Constants</w:t>
      </w:r>
      <w:r w:rsidR="00E6133B">
        <w:t xml:space="preserve"> </w:t>
      </w:r>
    </w:p>
    <w:tbl>
      <w:tblPr>
        <w:tblStyle w:val="TableGrid"/>
        <w:tblW w:w="5000" w:type="pct"/>
        <w:tblBorders>
          <w:top w:val="single" w:sz="12" w:space="0" w:color="auto"/>
          <w:left w:val="single" w:sz="12" w:space="0" w:color="auto"/>
          <w:bottom w:val="single" w:sz="12" w:space="0" w:color="auto"/>
          <w:right w:val="single" w:sz="12" w:space="0" w:color="auto"/>
        </w:tblBorders>
        <w:tblLayout w:type="fixed"/>
        <w:tblLook w:val="04A0" w:firstRow="1" w:lastRow="0" w:firstColumn="1" w:lastColumn="0" w:noHBand="0" w:noVBand="1"/>
      </w:tblPr>
      <w:tblGrid>
        <w:gridCol w:w="2669"/>
        <w:gridCol w:w="721"/>
        <w:gridCol w:w="629"/>
        <w:gridCol w:w="540"/>
        <w:gridCol w:w="269"/>
        <w:gridCol w:w="1980"/>
        <w:gridCol w:w="2668"/>
      </w:tblGrid>
      <w:tr w:rsidR="00E6133B" w14:paraId="621CF2DE" w14:textId="77777777" w:rsidTr="00BA78EC">
        <w:trPr>
          <w:cantSplit/>
          <w:tblHeader/>
        </w:trPr>
        <w:tc>
          <w:tcPr>
            <w:tcW w:w="1408" w:type="pct"/>
            <w:tcBorders>
              <w:top w:val="single" w:sz="12" w:space="0" w:color="auto"/>
              <w:left w:val="single" w:sz="12" w:space="0" w:color="auto"/>
              <w:bottom w:val="single" w:sz="12" w:space="0" w:color="auto"/>
            </w:tcBorders>
            <w:tcMar>
              <w:left w:w="58" w:type="dxa"/>
              <w:right w:w="58" w:type="dxa"/>
            </w:tcMar>
          </w:tcPr>
          <w:p w14:paraId="0582D53B" w14:textId="77777777" w:rsidR="00E6133B" w:rsidRPr="001425EE" w:rsidRDefault="00E6133B" w:rsidP="00E6133B">
            <w:pPr>
              <w:pStyle w:val="TABLE-col-heading"/>
            </w:pPr>
            <w:r>
              <w:t xml:space="preserve">Algorithm </w:t>
            </w:r>
            <w:r w:rsidRPr="001425EE">
              <w:t>Name</w:t>
            </w:r>
          </w:p>
        </w:tc>
        <w:tc>
          <w:tcPr>
            <w:tcW w:w="380" w:type="pct"/>
            <w:tcBorders>
              <w:top w:val="single" w:sz="12" w:space="0" w:color="auto"/>
              <w:bottom w:val="single" w:sz="12" w:space="0" w:color="auto"/>
            </w:tcBorders>
            <w:tcMar>
              <w:left w:w="0" w:type="dxa"/>
              <w:right w:w="0" w:type="dxa"/>
            </w:tcMar>
          </w:tcPr>
          <w:p w14:paraId="073AEC5D" w14:textId="77777777" w:rsidR="00E6133B" w:rsidRPr="001425EE" w:rsidRDefault="00E6133B" w:rsidP="00153C3B">
            <w:pPr>
              <w:pStyle w:val="TABLE-col-heading"/>
              <w:jc w:val="center"/>
            </w:pPr>
            <w:r w:rsidRPr="001425EE">
              <w:t>Value</w:t>
            </w:r>
          </w:p>
        </w:tc>
        <w:tc>
          <w:tcPr>
            <w:tcW w:w="332" w:type="pct"/>
            <w:tcBorders>
              <w:top w:val="single" w:sz="12" w:space="0" w:color="auto"/>
              <w:bottom w:val="single" w:sz="12" w:space="0" w:color="auto"/>
            </w:tcBorders>
            <w:tcMar>
              <w:left w:w="0" w:type="dxa"/>
              <w:right w:w="0" w:type="dxa"/>
            </w:tcMar>
          </w:tcPr>
          <w:p w14:paraId="7A8A5A8A" w14:textId="77777777" w:rsidR="00E6133B" w:rsidRPr="001425EE" w:rsidRDefault="00E6133B" w:rsidP="00EB10D1">
            <w:pPr>
              <w:pStyle w:val="TABLE-col-heading"/>
              <w:jc w:val="center"/>
            </w:pPr>
            <w:r w:rsidRPr="001425EE">
              <w:t>T</w:t>
            </w:r>
            <w:r>
              <w:t>ype</w:t>
            </w:r>
          </w:p>
        </w:tc>
        <w:tc>
          <w:tcPr>
            <w:tcW w:w="285" w:type="pct"/>
            <w:tcBorders>
              <w:top w:val="single" w:sz="12" w:space="0" w:color="auto"/>
              <w:bottom w:val="single" w:sz="12" w:space="0" w:color="auto"/>
            </w:tcBorders>
            <w:tcMar>
              <w:left w:w="58" w:type="dxa"/>
              <w:right w:w="58" w:type="dxa"/>
            </w:tcMar>
          </w:tcPr>
          <w:p w14:paraId="28C04729" w14:textId="707C75E8" w:rsidR="00E6133B" w:rsidRPr="001425EE" w:rsidRDefault="00E6133B" w:rsidP="00BA78EC">
            <w:pPr>
              <w:pStyle w:val="TABLE-col-heading"/>
            </w:pPr>
            <w:r w:rsidRPr="001425EE">
              <w:t>D</w:t>
            </w:r>
            <w:r>
              <w:t>ep</w:t>
            </w:r>
          </w:p>
        </w:tc>
        <w:tc>
          <w:tcPr>
            <w:tcW w:w="142" w:type="pct"/>
            <w:tcBorders>
              <w:top w:val="single" w:sz="12" w:space="0" w:color="auto"/>
              <w:bottom w:val="single" w:sz="12" w:space="0" w:color="auto"/>
            </w:tcBorders>
            <w:tcMar>
              <w:left w:w="0" w:type="dxa"/>
              <w:right w:w="0" w:type="dxa"/>
            </w:tcMar>
          </w:tcPr>
          <w:p w14:paraId="7376C071" w14:textId="77777777" w:rsidR="00E6133B" w:rsidRPr="001425EE" w:rsidRDefault="00E6133B" w:rsidP="00153C3B">
            <w:pPr>
              <w:pStyle w:val="TABLE-col-heading"/>
              <w:jc w:val="center"/>
            </w:pPr>
            <w:r w:rsidRPr="001425EE">
              <w:t>C</w:t>
            </w:r>
          </w:p>
        </w:tc>
        <w:tc>
          <w:tcPr>
            <w:tcW w:w="1045" w:type="pct"/>
            <w:tcBorders>
              <w:top w:val="single" w:sz="12" w:space="0" w:color="auto"/>
              <w:bottom w:val="single" w:sz="12" w:space="0" w:color="auto"/>
            </w:tcBorders>
            <w:tcMar>
              <w:left w:w="58" w:type="dxa"/>
              <w:right w:w="58" w:type="dxa"/>
            </w:tcMar>
          </w:tcPr>
          <w:p w14:paraId="2DC19302" w14:textId="77777777" w:rsidR="00E6133B" w:rsidRPr="001425EE" w:rsidRDefault="00E6133B" w:rsidP="00E6133B">
            <w:pPr>
              <w:pStyle w:val="TABLE-col-heading"/>
            </w:pPr>
            <w:r w:rsidRPr="001425EE">
              <w:t>Reference</w:t>
            </w:r>
          </w:p>
        </w:tc>
        <w:tc>
          <w:tcPr>
            <w:tcW w:w="1408" w:type="pct"/>
            <w:tcBorders>
              <w:top w:val="single" w:sz="12" w:space="0" w:color="auto"/>
              <w:bottom w:val="single" w:sz="12" w:space="0" w:color="auto"/>
            </w:tcBorders>
            <w:tcMar>
              <w:left w:w="58" w:type="dxa"/>
              <w:right w:w="58" w:type="dxa"/>
            </w:tcMar>
          </w:tcPr>
          <w:p w14:paraId="76317330" w14:textId="77777777" w:rsidR="00E6133B" w:rsidRPr="001425EE" w:rsidRDefault="00E6133B" w:rsidP="00E6133B">
            <w:pPr>
              <w:pStyle w:val="TABLE-col-heading"/>
            </w:pPr>
            <w:r w:rsidRPr="001425EE">
              <w:t>Comments</w:t>
            </w:r>
          </w:p>
        </w:tc>
      </w:tr>
      <w:tr w:rsidR="00E6133B" w14:paraId="233FBEFB" w14:textId="77777777" w:rsidTr="00BA78EC">
        <w:trPr>
          <w:cantSplit/>
        </w:trPr>
        <w:tc>
          <w:tcPr>
            <w:tcW w:w="1408" w:type="pct"/>
            <w:tcBorders>
              <w:top w:val="single" w:sz="12" w:space="0" w:color="auto"/>
            </w:tcBorders>
            <w:tcMar>
              <w:left w:w="58" w:type="dxa"/>
              <w:right w:w="58" w:type="dxa"/>
            </w:tcMar>
          </w:tcPr>
          <w:p w14:paraId="0B9E275D" w14:textId="77777777" w:rsidR="00E6133B" w:rsidRPr="001425EE" w:rsidRDefault="00E6133B" w:rsidP="00E6133B">
            <w:pPr>
              <w:pStyle w:val="TABLE-cell"/>
            </w:pPr>
            <w:r w:rsidRPr="001425EE">
              <w:t>TPM_ALG_ERROR</w:t>
            </w:r>
          </w:p>
        </w:tc>
        <w:tc>
          <w:tcPr>
            <w:tcW w:w="380" w:type="pct"/>
            <w:tcBorders>
              <w:top w:val="single" w:sz="12" w:space="0" w:color="auto"/>
            </w:tcBorders>
            <w:tcMar>
              <w:left w:w="0" w:type="dxa"/>
              <w:right w:w="0" w:type="dxa"/>
            </w:tcMar>
          </w:tcPr>
          <w:p w14:paraId="4D58BFCD" w14:textId="77777777" w:rsidR="00E6133B" w:rsidRPr="001425EE" w:rsidRDefault="00E6133B" w:rsidP="00153C3B">
            <w:pPr>
              <w:pStyle w:val="TABLE-cell"/>
              <w:jc w:val="center"/>
            </w:pPr>
            <w:r w:rsidRPr="001425EE">
              <w:t>0x0000</w:t>
            </w:r>
          </w:p>
        </w:tc>
        <w:tc>
          <w:tcPr>
            <w:tcW w:w="332" w:type="pct"/>
            <w:tcBorders>
              <w:top w:val="single" w:sz="12" w:space="0" w:color="auto"/>
            </w:tcBorders>
            <w:tcMar>
              <w:left w:w="0" w:type="dxa"/>
              <w:right w:w="0" w:type="dxa"/>
            </w:tcMar>
          </w:tcPr>
          <w:p w14:paraId="60C2EAF8" w14:textId="77777777" w:rsidR="00E6133B" w:rsidRPr="001425EE" w:rsidRDefault="00E6133B" w:rsidP="00EB10D1">
            <w:pPr>
              <w:pStyle w:val="TABLE-cell"/>
              <w:jc w:val="center"/>
            </w:pPr>
          </w:p>
        </w:tc>
        <w:tc>
          <w:tcPr>
            <w:tcW w:w="285" w:type="pct"/>
            <w:tcBorders>
              <w:top w:val="single" w:sz="12" w:space="0" w:color="auto"/>
            </w:tcBorders>
            <w:tcMar>
              <w:left w:w="58" w:type="dxa"/>
              <w:right w:w="58" w:type="dxa"/>
            </w:tcMar>
          </w:tcPr>
          <w:p w14:paraId="30BD2195" w14:textId="77777777" w:rsidR="00E6133B" w:rsidRPr="001425EE" w:rsidRDefault="00E6133B" w:rsidP="00BA78EC">
            <w:pPr>
              <w:pStyle w:val="TABLE-cell"/>
            </w:pPr>
          </w:p>
        </w:tc>
        <w:tc>
          <w:tcPr>
            <w:tcW w:w="142" w:type="pct"/>
            <w:tcBorders>
              <w:top w:val="single" w:sz="12" w:space="0" w:color="auto"/>
            </w:tcBorders>
            <w:tcMar>
              <w:left w:w="0" w:type="dxa"/>
              <w:right w:w="0" w:type="dxa"/>
            </w:tcMar>
          </w:tcPr>
          <w:p w14:paraId="62BE23C6" w14:textId="77777777" w:rsidR="00E6133B" w:rsidRPr="001425EE" w:rsidRDefault="00E6133B" w:rsidP="00153C3B">
            <w:pPr>
              <w:pStyle w:val="TABLE-cell"/>
              <w:jc w:val="center"/>
            </w:pPr>
          </w:p>
        </w:tc>
        <w:tc>
          <w:tcPr>
            <w:tcW w:w="1045" w:type="pct"/>
            <w:tcBorders>
              <w:top w:val="single" w:sz="12" w:space="0" w:color="auto"/>
            </w:tcBorders>
            <w:tcMar>
              <w:left w:w="58" w:type="dxa"/>
              <w:right w:w="58" w:type="dxa"/>
            </w:tcMar>
          </w:tcPr>
          <w:p w14:paraId="336F4A2F" w14:textId="77777777" w:rsidR="00E6133B" w:rsidRPr="001425EE" w:rsidRDefault="00E6133B" w:rsidP="00E6133B">
            <w:pPr>
              <w:pStyle w:val="TABLE-cell"/>
              <w:jc w:val="left"/>
              <w:rPr>
                <w:lang w:eastAsia="zh-CN"/>
              </w:rPr>
            </w:pPr>
          </w:p>
        </w:tc>
        <w:tc>
          <w:tcPr>
            <w:tcW w:w="1408" w:type="pct"/>
            <w:tcBorders>
              <w:top w:val="single" w:sz="12" w:space="0" w:color="auto"/>
            </w:tcBorders>
            <w:tcMar>
              <w:left w:w="58" w:type="dxa"/>
              <w:right w:w="58" w:type="dxa"/>
            </w:tcMar>
          </w:tcPr>
          <w:p w14:paraId="4F7DAC17" w14:textId="77777777" w:rsidR="00E6133B" w:rsidRPr="001425EE" w:rsidRDefault="00E6133B" w:rsidP="00E6133B">
            <w:pPr>
              <w:pStyle w:val="TABLE-cell"/>
              <w:jc w:val="left"/>
              <w:rPr>
                <w:b/>
                <w:bCs/>
                <w:kern w:val="32"/>
              </w:rPr>
            </w:pPr>
            <w:r w:rsidRPr="001425EE">
              <w:t>should not occur</w:t>
            </w:r>
          </w:p>
        </w:tc>
      </w:tr>
      <w:tr w:rsidR="00E6133B" w14:paraId="0519581A" w14:textId="77777777" w:rsidTr="00BA78EC">
        <w:trPr>
          <w:cantSplit/>
        </w:trPr>
        <w:tc>
          <w:tcPr>
            <w:tcW w:w="1408" w:type="pct"/>
            <w:tcMar>
              <w:left w:w="58" w:type="dxa"/>
              <w:right w:w="58" w:type="dxa"/>
            </w:tcMar>
          </w:tcPr>
          <w:p w14:paraId="3291C999" w14:textId="77777777" w:rsidR="00E6133B" w:rsidRPr="001425EE" w:rsidRDefault="00E6133B" w:rsidP="00E6133B">
            <w:pPr>
              <w:pStyle w:val="TABLE-cell"/>
            </w:pPr>
            <w:r w:rsidRPr="001425EE">
              <w:t>TPM_ALG_RSA</w:t>
            </w:r>
          </w:p>
        </w:tc>
        <w:tc>
          <w:tcPr>
            <w:tcW w:w="380" w:type="pct"/>
            <w:tcMar>
              <w:left w:w="0" w:type="dxa"/>
              <w:right w:w="0" w:type="dxa"/>
            </w:tcMar>
          </w:tcPr>
          <w:p w14:paraId="1DEFB99E" w14:textId="77777777" w:rsidR="00E6133B" w:rsidRPr="001425EE" w:rsidRDefault="00E6133B" w:rsidP="00153C3B">
            <w:pPr>
              <w:pStyle w:val="TABLE-cell"/>
              <w:jc w:val="center"/>
            </w:pPr>
            <w:r w:rsidRPr="001425EE">
              <w:t>0x0001</w:t>
            </w:r>
          </w:p>
        </w:tc>
        <w:tc>
          <w:tcPr>
            <w:tcW w:w="332" w:type="pct"/>
            <w:tcMar>
              <w:left w:w="0" w:type="dxa"/>
              <w:right w:w="0" w:type="dxa"/>
            </w:tcMar>
          </w:tcPr>
          <w:p w14:paraId="10B09D5F" w14:textId="77777777" w:rsidR="00E6133B" w:rsidRPr="001425EE" w:rsidRDefault="00E6133B" w:rsidP="00EB10D1">
            <w:pPr>
              <w:pStyle w:val="TABLE-cell"/>
              <w:jc w:val="center"/>
            </w:pPr>
            <w:r w:rsidRPr="001425EE">
              <w:t>A O</w:t>
            </w:r>
          </w:p>
        </w:tc>
        <w:tc>
          <w:tcPr>
            <w:tcW w:w="285" w:type="pct"/>
            <w:tcMar>
              <w:left w:w="58" w:type="dxa"/>
              <w:right w:w="58" w:type="dxa"/>
            </w:tcMar>
          </w:tcPr>
          <w:p w14:paraId="6291F71D" w14:textId="77777777" w:rsidR="00E6133B" w:rsidRPr="001425EE" w:rsidRDefault="00E6133B" w:rsidP="00BA78EC">
            <w:pPr>
              <w:pStyle w:val="TABLE-cell"/>
            </w:pPr>
          </w:p>
        </w:tc>
        <w:tc>
          <w:tcPr>
            <w:tcW w:w="142" w:type="pct"/>
            <w:tcMar>
              <w:left w:w="0" w:type="dxa"/>
              <w:right w:w="0" w:type="dxa"/>
            </w:tcMar>
          </w:tcPr>
          <w:p w14:paraId="14C1F6D1" w14:textId="00BAD4AF" w:rsidR="00E6133B" w:rsidRPr="001425EE" w:rsidRDefault="0071172D" w:rsidP="00153C3B">
            <w:pPr>
              <w:pStyle w:val="TABLE-cell"/>
              <w:jc w:val="center"/>
            </w:pPr>
            <w:r>
              <w:t>S</w:t>
            </w:r>
          </w:p>
        </w:tc>
        <w:tc>
          <w:tcPr>
            <w:tcW w:w="1045" w:type="pct"/>
            <w:tcMar>
              <w:left w:w="58" w:type="dxa"/>
              <w:right w:w="58" w:type="dxa"/>
            </w:tcMar>
          </w:tcPr>
          <w:p w14:paraId="70267D40" w14:textId="77777777" w:rsidR="00E6133B" w:rsidRPr="004B3A87" w:rsidRDefault="00E6133B" w:rsidP="00E6133B">
            <w:pPr>
              <w:pStyle w:val="TABLE-cell"/>
              <w:jc w:val="left"/>
              <w:rPr>
                <w:b/>
                <w:bCs/>
                <w:kern w:val="32"/>
                <w:szCs w:val="18"/>
              </w:rPr>
            </w:pPr>
            <w:r w:rsidRPr="004B3A87">
              <w:rPr>
                <w:szCs w:val="18"/>
              </w:rPr>
              <w:t>IETF RFC 3447</w:t>
            </w:r>
          </w:p>
        </w:tc>
        <w:tc>
          <w:tcPr>
            <w:tcW w:w="1408" w:type="pct"/>
            <w:tcMar>
              <w:left w:w="58" w:type="dxa"/>
              <w:right w:w="58" w:type="dxa"/>
            </w:tcMar>
          </w:tcPr>
          <w:p w14:paraId="0F9FEB7A" w14:textId="6CC06F74" w:rsidR="00E6133B" w:rsidRPr="001425EE" w:rsidRDefault="00153C3B" w:rsidP="00153C3B">
            <w:pPr>
              <w:pStyle w:val="TABLE-cell"/>
              <w:jc w:val="left"/>
              <w:rPr>
                <w:b/>
                <w:bCs/>
                <w:kern w:val="32"/>
              </w:rPr>
            </w:pPr>
            <w:r>
              <w:t>an object type that contains an RSA key</w:t>
            </w:r>
          </w:p>
        </w:tc>
      </w:tr>
      <w:tr w:rsidR="00376A83" w14:paraId="0123EC82" w14:textId="77777777" w:rsidTr="00BA78EC">
        <w:trPr>
          <w:cantSplit/>
        </w:trPr>
        <w:tc>
          <w:tcPr>
            <w:tcW w:w="1408" w:type="pct"/>
            <w:tcMar>
              <w:left w:w="58" w:type="dxa"/>
              <w:right w:w="58" w:type="dxa"/>
            </w:tcMar>
          </w:tcPr>
          <w:p w14:paraId="22502A46" w14:textId="5A34F258" w:rsidR="00376A83" w:rsidRPr="001425EE" w:rsidRDefault="00376A83" w:rsidP="00E6133B">
            <w:pPr>
              <w:pStyle w:val="TABLE-cell"/>
            </w:pPr>
            <w:r>
              <w:t>TPM_ALG_TDES</w:t>
            </w:r>
          </w:p>
        </w:tc>
        <w:tc>
          <w:tcPr>
            <w:tcW w:w="380" w:type="pct"/>
            <w:tcMar>
              <w:left w:w="0" w:type="dxa"/>
              <w:right w:w="0" w:type="dxa"/>
            </w:tcMar>
          </w:tcPr>
          <w:p w14:paraId="78727CB8" w14:textId="3C41FFDF" w:rsidR="00376A83" w:rsidRPr="001425EE" w:rsidRDefault="00376A83" w:rsidP="00153C3B">
            <w:pPr>
              <w:pStyle w:val="TABLE-cell"/>
              <w:jc w:val="center"/>
            </w:pPr>
            <w:r>
              <w:t>0x0003</w:t>
            </w:r>
          </w:p>
        </w:tc>
        <w:tc>
          <w:tcPr>
            <w:tcW w:w="332" w:type="pct"/>
            <w:tcMar>
              <w:left w:w="0" w:type="dxa"/>
              <w:right w:w="0" w:type="dxa"/>
            </w:tcMar>
          </w:tcPr>
          <w:p w14:paraId="5B278F03" w14:textId="4B01F483" w:rsidR="00376A83" w:rsidRPr="001425EE" w:rsidRDefault="00376A83" w:rsidP="00EB10D1">
            <w:pPr>
              <w:pStyle w:val="TABLE-cell"/>
              <w:jc w:val="center"/>
            </w:pPr>
            <w:r>
              <w:t>S</w:t>
            </w:r>
          </w:p>
        </w:tc>
        <w:tc>
          <w:tcPr>
            <w:tcW w:w="285" w:type="pct"/>
            <w:tcMar>
              <w:left w:w="58" w:type="dxa"/>
              <w:right w:w="58" w:type="dxa"/>
            </w:tcMar>
          </w:tcPr>
          <w:p w14:paraId="17A63CC9" w14:textId="77777777" w:rsidR="00376A83" w:rsidRPr="001425EE" w:rsidRDefault="00376A83" w:rsidP="00BA78EC">
            <w:pPr>
              <w:pStyle w:val="TABLE-cell"/>
            </w:pPr>
          </w:p>
        </w:tc>
        <w:tc>
          <w:tcPr>
            <w:tcW w:w="142" w:type="pct"/>
            <w:tcMar>
              <w:left w:w="0" w:type="dxa"/>
              <w:right w:w="0" w:type="dxa"/>
            </w:tcMar>
          </w:tcPr>
          <w:p w14:paraId="5F76A490" w14:textId="250E3203" w:rsidR="00376A83" w:rsidRPr="001425EE" w:rsidDel="0071172D" w:rsidRDefault="00376A83" w:rsidP="00153C3B">
            <w:pPr>
              <w:pStyle w:val="TABLE-cell"/>
              <w:jc w:val="center"/>
            </w:pPr>
            <w:r>
              <w:t>S</w:t>
            </w:r>
          </w:p>
        </w:tc>
        <w:tc>
          <w:tcPr>
            <w:tcW w:w="1045" w:type="pct"/>
            <w:tcMar>
              <w:left w:w="58" w:type="dxa"/>
              <w:right w:w="58" w:type="dxa"/>
            </w:tcMar>
          </w:tcPr>
          <w:p w14:paraId="65941555" w14:textId="18E54C1F" w:rsidR="00376A83" w:rsidRPr="004B3A87" w:rsidRDefault="00726D74" w:rsidP="00726D74">
            <w:pPr>
              <w:pStyle w:val="TABLE-cell"/>
              <w:jc w:val="left"/>
              <w:rPr>
                <w:szCs w:val="18"/>
              </w:rPr>
            </w:pPr>
            <w:r>
              <w:rPr>
                <w:lang w:val="en"/>
              </w:rPr>
              <w:t>ISO/IEC 18033-3:2010</w:t>
            </w:r>
          </w:p>
        </w:tc>
        <w:tc>
          <w:tcPr>
            <w:tcW w:w="1408" w:type="pct"/>
            <w:tcMar>
              <w:left w:w="58" w:type="dxa"/>
              <w:right w:w="58" w:type="dxa"/>
            </w:tcMar>
          </w:tcPr>
          <w:p w14:paraId="7D0342BB" w14:textId="1D1F0242" w:rsidR="00376A83" w:rsidRPr="001425EE" w:rsidRDefault="007B316A" w:rsidP="00E6133B">
            <w:pPr>
              <w:pStyle w:val="TABLE-cell"/>
              <w:jc w:val="left"/>
            </w:pPr>
            <w:ins w:id="187" w:author="David Wooten" w:date="2019-12-27T13:09:00Z">
              <w:r w:rsidRPr="002407F9">
                <w:t>block cipher with various key sizes (Triple Data Encryption Algorithm, commonly called Triple Data Encryption Standard)</w:t>
              </w:r>
            </w:ins>
          </w:p>
        </w:tc>
      </w:tr>
      <w:tr w:rsidR="00E6133B" w14:paraId="3C0181C8" w14:textId="77777777" w:rsidTr="00BA78EC">
        <w:trPr>
          <w:cantSplit/>
        </w:trPr>
        <w:tc>
          <w:tcPr>
            <w:tcW w:w="1408" w:type="pct"/>
            <w:tcMar>
              <w:left w:w="58" w:type="dxa"/>
              <w:right w:w="58" w:type="dxa"/>
            </w:tcMar>
          </w:tcPr>
          <w:p w14:paraId="38559A70" w14:textId="77777777" w:rsidR="00E6133B" w:rsidRPr="001425EE" w:rsidRDefault="00E6133B" w:rsidP="00E6133B">
            <w:pPr>
              <w:pStyle w:val="TABLE-cell"/>
            </w:pPr>
            <w:r>
              <w:t>TPM_ALG_SHA</w:t>
            </w:r>
          </w:p>
        </w:tc>
        <w:tc>
          <w:tcPr>
            <w:tcW w:w="380" w:type="pct"/>
            <w:tcMar>
              <w:left w:w="0" w:type="dxa"/>
              <w:right w:w="0" w:type="dxa"/>
            </w:tcMar>
          </w:tcPr>
          <w:p w14:paraId="47128EFB" w14:textId="77777777" w:rsidR="00E6133B" w:rsidRPr="001425EE" w:rsidRDefault="00E6133B" w:rsidP="00153C3B">
            <w:pPr>
              <w:pStyle w:val="TABLE-cell"/>
              <w:jc w:val="center"/>
            </w:pPr>
            <w:r w:rsidRPr="001425EE">
              <w:t>0x0004</w:t>
            </w:r>
          </w:p>
        </w:tc>
        <w:tc>
          <w:tcPr>
            <w:tcW w:w="332" w:type="pct"/>
            <w:tcMar>
              <w:left w:w="0" w:type="dxa"/>
              <w:right w:w="0" w:type="dxa"/>
            </w:tcMar>
          </w:tcPr>
          <w:p w14:paraId="2E041A49" w14:textId="77777777" w:rsidR="00E6133B" w:rsidRPr="001425EE" w:rsidRDefault="00E6133B" w:rsidP="00EB10D1">
            <w:pPr>
              <w:pStyle w:val="TABLE-cell"/>
              <w:jc w:val="center"/>
            </w:pPr>
            <w:r>
              <w:t>H</w:t>
            </w:r>
          </w:p>
        </w:tc>
        <w:tc>
          <w:tcPr>
            <w:tcW w:w="285" w:type="pct"/>
            <w:tcMar>
              <w:left w:w="58" w:type="dxa"/>
              <w:right w:w="58" w:type="dxa"/>
            </w:tcMar>
          </w:tcPr>
          <w:p w14:paraId="6E7139F5" w14:textId="224B9435" w:rsidR="00E6133B" w:rsidRPr="001425EE" w:rsidRDefault="00E6133B" w:rsidP="00BA78EC">
            <w:pPr>
              <w:pStyle w:val="TABLE-cell"/>
            </w:pPr>
          </w:p>
        </w:tc>
        <w:tc>
          <w:tcPr>
            <w:tcW w:w="142" w:type="pct"/>
            <w:tcMar>
              <w:left w:w="0" w:type="dxa"/>
              <w:right w:w="0" w:type="dxa"/>
            </w:tcMar>
          </w:tcPr>
          <w:p w14:paraId="08C96B3C" w14:textId="2D80A8F2" w:rsidR="00E6133B" w:rsidRPr="001425EE" w:rsidRDefault="0071172D" w:rsidP="00153C3B">
            <w:pPr>
              <w:pStyle w:val="TABLE-cell"/>
              <w:jc w:val="center"/>
            </w:pPr>
            <w:r>
              <w:t>S</w:t>
            </w:r>
          </w:p>
        </w:tc>
        <w:tc>
          <w:tcPr>
            <w:tcW w:w="1045" w:type="pct"/>
            <w:tcMar>
              <w:left w:w="58" w:type="dxa"/>
              <w:right w:w="58" w:type="dxa"/>
            </w:tcMar>
          </w:tcPr>
          <w:p w14:paraId="3223A0C2" w14:textId="7A81B230" w:rsidR="00E6133B" w:rsidRPr="004B3A87" w:rsidRDefault="00E6133B" w:rsidP="00726D74">
            <w:pPr>
              <w:pStyle w:val="TABLE-cell"/>
              <w:jc w:val="left"/>
              <w:rPr>
                <w:szCs w:val="18"/>
              </w:rPr>
            </w:pPr>
            <w:r>
              <w:rPr>
                <w:szCs w:val="18"/>
              </w:rPr>
              <w:t>ISO/IEC 10118-3</w:t>
            </w:r>
            <w:r w:rsidR="00726D74">
              <w:rPr>
                <w:lang w:val="en"/>
              </w:rPr>
              <w:t>:2010</w:t>
            </w:r>
          </w:p>
        </w:tc>
        <w:tc>
          <w:tcPr>
            <w:tcW w:w="1408" w:type="pct"/>
            <w:tcMar>
              <w:left w:w="58" w:type="dxa"/>
              <w:right w:w="58" w:type="dxa"/>
            </w:tcMar>
          </w:tcPr>
          <w:p w14:paraId="1BDB02A7" w14:textId="3BDE0815" w:rsidR="00E6133B" w:rsidRPr="001425EE" w:rsidRDefault="00CC3DAC" w:rsidP="00E6133B">
            <w:pPr>
              <w:pStyle w:val="TABLE-cell"/>
              <w:jc w:val="left"/>
            </w:pPr>
            <w:r>
              <w:t xml:space="preserve">hash algorithm producing </w:t>
            </w:r>
            <w:r w:rsidR="00153C3B">
              <w:t xml:space="preserve">a </w:t>
            </w:r>
            <w:r>
              <w:t>160-bit digest</w:t>
            </w:r>
          </w:p>
        </w:tc>
      </w:tr>
      <w:tr w:rsidR="00E6133B" w14:paraId="046F20FF" w14:textId="77777777" w:rsidTr="00BA78EC">
        <w:trPr>
          <w:cantSplit/>
        </w:trPr>
        <w:tc>
          <w:tcPr>
            <w:tcW w:w="1408" w:type="pct"/>
            <w:tcMar>
              <w:left w:w="58" w:type="dxa"/>
              <w:right w:w="58" w:type="dxa"/>
            </w:tcMar>
          </w:tcPr>
          <w:p w14:paraId="20DCA994" w14:textId="77777777" w:rsidR="00E6133B" w:rsidRPr="001425EE" w:rsidRDefault="00E6133B" w:rsidP="00E6133B">
            <w:pPr>
              <w:pStyle w:val="TABLE-cell"/>
            </w:pPr>
            <w:r w:rsidRPr="001425EE">
              <w:t>TPM_ALG_SHA1</w:t>
            </w:r>
          </w:p>
        </w:tc>
        <w:tc>
          <w:tcPr>
            <w:tcW w:w="380" w:type="pct"/>
            <w:tcMar>
              <w:left w:w="0" w:type="dxa"/>
              <w:right w:w="0" w:type="dxa"/>
            </w:tcMar>
          </w:tcPr>
          <w:p w14:paraId="4C625706" w14:textId="77777777" w:rsidR="00E6133B" w:rsidRPr="001425EE" w:rsidRDefault="00E6133B" w:rsidP="00153C3B">
            <w:pPr>
              <w:pStyle w:val="TABLE-cell"/>
              <w:jc w:val="center"/>
            </w:pPr>
            <w:r w:rsidRPr="001425EE">
              <w:t>0x0004</w:t>
            </w:r>
          </w:p>
        </w:tc>
        <w:tc>
          <w:tcPr>
            <w:tcW w:w="332" w:type="pct"/>
            <w:tcMar>
              <w:left w:w="0" w:type="dxa"/>
              <w:right w:w="0" w:type="dxa"/>
            </w:tcMar>
          </w:tcPr>
          <w:p w14:paraId="73B16D39" w14:textId="77777777" w:rsidR="00E6133B" w:rsidRPr="001425EE" w:rsidRDefault="00E6133B" w:rsidP="00EB10D1">
            <w:pPr>
              <w:pStyle w:val="TABLE-cell"/>
              <w:jc w:val="center"/>
            </w:pPr>
            <w:r w:rsidRPr="001425EE">
              <w:t>H</w:t>
            </w:r>
          </w:p>
        </w:tc>
        <w:tc>
          <w:tcPr>
            <w:tcW w:w="285" w:type="pct"/>
            <w:tcMar>
              <w:left w:w="58" w:type="dxa"/>
              <w:right w:w="58" w:type="dxa"/>
            </w:tcMar>
          </w:tcPr>
          <w:p w14:paraId="78B8210F" w14:textId="77777777" w:rsidR="00E6133B" w:rsidRPr="001425EE" w:rsidRDefault="00E6133B" w:rsidP="00BA78EC">
            <w:pPr>
              <w:pStyle w:val="TABLE-cell"/>
            </w:pPr>
          </w:p>
        </w:tc>
        <w:tc>
          <w:tcPr>
            <w:tcW w:w="142" w:type="pct"/>
            <w:tcMar>
              <w:left w:w="0" w:type="dxa"/>
              <w:right w:w="0" w:type="dxa"/>
            </w:tcMar>
          </w:tcPr>
          <w:p w14:paraId="4AD9384E" w14:textId="4FE8E1FF" w:rsidR="00E6133B" w:rsidRPr="001425EE" w:rsidRDefault="0071172D" w:rsidP="00153C3B">
            <w:pPr>
              <w:pStyle w:val="TABLE-cell"/>
              <w:jc w:val="center"/>
            </w:pPr>
            <w:r>
              <w:t>S</w:t>
            </w:r>
          </w:p>
        </w:tc>
        <w:tc>
          <w:tcPr>
            <w:tcW w:w="1045" w:type="pct"/>
            <w:tcMar>
              <w:left w:w="58" w:type="dxa"/>
              <w:right w:w="58" w:type="dxa"/>
            </w:tcMar>
          </w:tcPr>
          <w:p w14:paraId="0A51EBEB" w14:textId="2BEC0155" w:rsidR="00E6133B" w:rsidRPr="004B3A87" w:rsidRDefault="00E6133B" w:rsidP="00726D74">
            <w:pPr>
              <w:pStyle w:val="TABLE-cell"/>
              <w:jc w:val="left"/>
              <w:rPr>
                <w:b/>
                <w:bCs/>
                <w:kern w:val="32"/>
                <w:szCs w:val="18"/>
              </w:rPr>
            </w:pPr>
            <w:r w:rsidRPr="004B3A87">
              <w:rPr>
                <w:szCs w:val="18"/>
              </w:rPr>
              <w:t>ISO/IEC 10118-3</w:t>
            </w:r>
            <w:r w:rsidR="00726D74">
              <w:rPr>
                <w:lang w:val="en"/>
              </w:rPr>
              <w:t>:2010</w:t>
            </w:r>
          </w:p>
        </w:tc>
        <w:tc>
          <w:tcPr>
            <w:tcW w:w="1408" w:type="pct"/>
            <w:tcMar>
              <w:left w:w="58" w:type="dxa"/>
              <w:right w:w="58" w:type="dxa"/>
            </w:tcMar>
          </w:tcPr>
          <w:p w14:paraId="03D45936" w14:textId="77777777" w:rsidR="00E6133B" w:rsidRPr="001425EE" w:rsidRDefault="00E6133B" w:rsidP="00E6133B">
            <w:pPr>
              <w:pStyle w:val="TABLE-cell"/>
              <w:jc w:val="left"/>
              <w:rPr>
                <w:b/>
                <w:bCs/>
                <w:kern w:val="32"/>
              </w:rPr>
            </w:pPr>
            <w:r>
              <w:t>redefinition for documentation consistency</w:t>
            </w:r>
          </w:p>
        </w:tc>
      </w:tr>
      <w:tr w:rsidR="00E6133B" w14:paraId="3301495F" w14:textId="77777777" w:rsidTr="00BA78EC">
        <w:trPr>
          <w:cantSplit/>
        </w:trPr>
        <w:tc>
          <w:tcPr>
            <w:tcW w:w="1408" w:type="pct"/>
            <w:tcMar>
              <w:left w:w="58" w:type="dxa"/>
              <w:right w:w="58" w:type="dxa"/>
            </w:tcMar>
          </w:tcPr>
          <w:p w14:paraId="365188D7" w14:textId="77777777" w:rsidR="00E6133B" w:rsidRPr="001425EE" w:rsidRDefault="00E6133B" w:rsidP="00E6133B">
            <w:pPr>
              <w:pStyle w:val="TABLE-cell"/>
            </w:pPr>
            <w:r w:rsidRPr="001425EE">
              <w:t>TPM_ALG_HMAC</w:t>
            </w:r>
          </w:p>
        </w:tc>
        <w:tc>
          <w:tcPr>
            <w:tcW w:w="380" w:type="pct"/>
            <w:tcMar>
              <w:left w:w="0" w:type="dxa"/>
              <w:right w:w="0" w:type="dxa"/>
            </w:tcMar>
          </w:tcPr>
          <w:p w14:paraId="70FB6E67" w14:textId="77777777" w:rsidR="00E6133B" w:rsidRPr="001425EE" w:rsidRDefault="00E6133B" w:rsidP="00153C3B">
            <w:pPr>
              <w:pStyle w:val="TABLE-cell"/>
              <w:jc w:val="center"/>
            </w:pPr>
            <w:r w:rsidRPr="001425EE">
              <w:t>0x0005</w:t>
            </w:r>
          </w:p>
        </w:tc>
        <w:tc>
          <w:tcPr>
            <w:tcW w:w="332" w:type="pct"/>
            <w:tcMar>
              <w:left w:w="0" w:type="dxa"/>
              <w:right w:w="0" w:type="dxa"/>
            </w:tcMar>
          </w:tcPr>
          <w:p w14:paraId="78C75E80" w14:textId="77777777" w:rsidR="00E6133B" w:rsidRPr="001425EE" w:rsidRDefault="00E6133B" w:rsidP="00EB10D1">
            <w:pPr>
              <w:pStyle w:val="TABLE-cell"/>
              <w:jc w:val="center"/>
            </w:pPr>
            <w:r w:rsidRPr="001425EE">
              <w:t>H X</w:t>
            </w:r>
          </w:p>
        </w:tc>
        <w:tc>
          <w:tcPr>
            <w:tcW w:w="285" w:type="pct"/>
            <w:tcMar>
              <w:left w:w="58" w:type="dxa"/>
              <w:right w:w="58" w:type="dxa"/>
            </w:tcMar>
          </w:tcPr>
          <w:p w14:paraId="138142B9" w14:textId="77777777" w:rsidR="00E6133B" w:rsidRPr="001425EE" w:rsidRDefault="00E6133B" w:rsidP="00BA78EC">
            <w:pPr>
              <w:pStyle w:val="TABLE-cell"/>
            </w:pPr>
          </w:p>
        </w:tc>
        <w:tc>
          <w:tcPr>
            <w:tcW w:w="142" w:type="pct"/>
            <w:tcMar>
              <w:left w:w="0" w:type="dxa"/>
              <w:right w:w="0" w:type="dxa"/>
            </w:tcMar>
          </w:tcPr>
          <w:p w14:paraId="60E96E2D" w14:textId="3432E1B5" w:rsidR="00E6133B" w:rsidRPr="001425EE" w:rsidRDefault="0071172D" w:rsidP="00153C3B">
            <w:pPr>
              <w:pStyle w:val="TABLE-cell"/>
              <w:jc w:val="center"/>
            </w:pPr>
            <w:r>
              <w:t>S</w:t>
            </w:r>
          </w:p>
        </w:tc>
        <w:tc>
          <w:tcPr>
            <w:tcW w:w="1045" w:type="pct"/>
            <w:tcMar>
              <w:left w:w="58" w:type="dxa"/>
              <w:right w:w="58" w:type="dxa"/>
            </w:tcMar>
          </w:tcPr>
          <w:p w14:paraId="76348C4F" w14:textId="77777777" w:rsidR="00E6133B" w:rsidRPr="004B3A87" w:rsidRDefault="00E6133B" w:rsidP="00E6133B">
            <w:pPr>
              <w:pStyle w:val="TABLE-cell"/>
              <w:jc w:val="left"/>
              <w:rPr>
                <w:b/>
                <w:bCs/>
                <w:kern w:val="32"/>
                <w:szCs w:val="18"/>
              </w:rPr>
            </w:pPr>
            <w:r w:rsidRPr="004B3A87">
              <w:rPr>
                <w:szCs w:val="18"/>
              </w:rPr>
              <w:t>ISO/IEC 9797-2</w:t>
            </w:r>
          </w:p>
        </w:tc>
        <w:tc>
          <w:tcPr>
            <w:tcW w:w="1408" w:type="pct"/>
            <w:tcMar>
              <w:left w:w="58" w:type="dxa"/>
              <w:right w:w="58" w:type="dxa"/>
            </w:tcMar>
          </w:tcPr>
          <w:p w14:paraId="58F7BC57" w14:textId="77777777" w:rsidR="00E6133B" w:rsidRPr="001425EE" w:rsidRDefault="00E6133B" w:rsidP="00E6133B">
            <w:pPr>
              <w:pStyle w:val="TABLE-cell"/>
              <w:jc w:val="left"/>
              <w:rPr>
                <w:b/>
                <w:bCs/>
                <w:kern w:val="32"/>
              </w:rPr>
            </w:pPr>
            <w:r w:rsidRPr="001425EE">
              <w:t>Hash Message Authentication Code (HMAC) algorithm</w:t>
            </w:r>
          </w:p>
        </w:tc>
      </w:tr>
      <w:tr w:rsidR="00E6133B" w14:paraId="49441DC5" w14:textId="77777777" w:rsidTr="00BA78EC">
        <w:trPr>
          <w:cantSplit/>
        </w:trPr>
        <w:tc>
          <w:tcPr>
            <w:tcW w:w="1408" w:type="pct"/>
            <w:tcMar>
              <w:left w:w="58" w:type="dxa"/>
              <w:right w:w="58" w:type="dxa"/>
            </w:tcMar>
          </w:tcPr>
          <w:p w14:paraId="53688D57" w14:textId="77777777" w:rsidR="00E6133B" w:rsidRPr="001425EE" w:rsidRDefault="00E6133B" w:rsidP="00E6133B">
            <w:pPr>
              <w:pStyle w:val="TABLE-cell"/>
            </w:pPr>
            <w:r w:rsidRPr="001425EE">
              <w:t>TPM_ALG_AES</w:t>
            </w:r>
          </w:p>
        </w:tc>
        <w:tc>
          <w:tcPr>
            <w:tcW w:w="380" w:type="pct"/>
            <w:tcMar>
              <w:left w:w="0" w:type="dxa"/>
              <w:right w:w="0" w:type="dxa"/>
            </w:tcMar>
          </w:tcPr>
          <w:p w14:paraId="6D03158C" w14:textId="77777777" w:rsidR="00E6133B" w:rsidRPr="001425EE" w:rsidRDefault="00E6133B" w:rsidP="00153C3B">
            <w:pPr>
              <w:pStyle w:val="TABLE-cell"/>
              <w:jc w:val="center"/>
            </w:pPr>
            <w:r w:rsidRPr="001425EE">
              <w:t>0x0006</w:t>
            </w:r>
          </w:p>
        </w:tc>
        <w:tc>
          <w:tcPr>
            <w:tcW w:w="332" w:type="pct"/>
            <w:tcMar>
              <w:left w:w="0" w:type="dxa"/>
              <w:right w:w="0" w:type="dxa"/>
            </w:tcMar>
          </w:tcPr>
          <w:p w14:paraId="2A5E9EFC" w14:textId="77777777" w:rsidR="00E6133B" w:rsidRPr="001425EE" w:rsidRDefault="00E6133B" w:rsidP="00EB10D1">
            <w:pPr>
              <w:pStyle w:val="TABLE-cell"/>
              <w:jc w:val="center"/>
            </w:pPr>
            <w:r w:rsidRPr="001425EE">
              <w:t>S</w:t>
            </w:r>
          </w:p>
        </w:tc>
        <w:tc>
          <w:tcPr>
            <w:tcW w:w="285" w:type="pct"/>
            <w:tcMar>
              <w:left w:w="58" w:type="dxa"/>
              <w:right w:w="58" w:type="dxa"/>
            </w:tcMar>
          </w:tcPr>
          <w:p w14:paraId="0B05FE98" w14:textId="77777777" w:rsidR="00E6133B" w:rsidRPr="001425EE" w:rsidRDefault="00E6133B" w:rsidP="00BA78EC">
            <w:pPr>
              <w:pStyle w:val="TABLE-cell"/>
            </w:pPr>
          </w:p>
        </w:tc>
        <w:tc>
          <w:tcPr>
            <w:tcW w:w="142" w:type="pct"/>
            <w:tcMar>
              <w:left w:w="0" w:type="dxa"/>
              <w:right w:w="0" w:type="dxa"/>
            </w:tcMar>
          </w:tcPr>
          <w:p w14:paraId="0004C6EB" w14:textId="1F09B014" w:rsidR="00E6133B" w:rsidRPr="001425EE" w:rsidRDefault="0071172D" w:rsidP="00153C3B">
            <w:pPr>
              <w:pStyle w:val="TABLE-cell"/>
              <w:jc w:val="center"/>
            </w:pPr>
            <w:r>
              <w:t>S</w:t>
            </w:r>
          </w:p>
        </w:tc>
        <w:tc>
          <w:tcPr>
            <w:tcW w:w="1045" w:type="pct"/>
            <w:tcMar>
              <w:left w:w="58" w:type="dxa"/>
              <w:right w:w="58" w:type="dxa"/>
            </w:tcMar>
          </w:tcPr>
          <w:p w14:paraId="524FD39A" w14:textId="55658E56" w:rsidR="00E6133B" w:rsidRPr="004B3A87" w:rsidRDefault="00E6133B" w:rsidP="00726D74">
            <w:pPr>
              <w:pStyle w:val="TABLE-cell"/>
              <w:jc w:val="left"/>
              <w:rPr>
                <w:b/>
                <w:bCs/>
                <w:kern w:val="32"/>
                <w:szCs w:val="18"/>
              </w:rPr>
            </w:pPr>
            <w:r w:rsidRPr="004B3A87">
              <w:rPr>
                <w:szCs w:val="18"/>
              </w:rPr>
              <w:t>ISO/IEC 18033-3</w:t>
            </w:r>
            <w:r w:rsidR="00726D74">
              <w:rPr>
                <w:lang w:val="en"/>
              </w:rPr>
              <w:t>:2010</w:t>
            </w:r>
          </w:p>
        </w:tc>
        <w:tc>
          <w:tcPr>
            <w:tcW w:w="1408" w:type="pct"/>
            <w:tcMar>
              <w:left w:w="58" w:type="dxa"/>
              <w:right w:w="58" w:type="dxa"/>
            </w:tcMar>
          </w:tcPr>
          <w:p w14:paraId="5B75978F" w14:textId="19BD25BC" w:rsidR="00E6133B" w:rsidRPr="001425EE" w:rsidRDefault="00CC3DAC" w:rsidP="00CC3DAC">
            <w:pPr>
              <w:pStyle w:val="TABLE-cell"/>
              <w:jc w:val="left"/>
              <w:rPr>
                <w:b/>
                <w:bCs/>
                <w:kern w:val="32"/>
              </w:rPr>
            </w:pPr>
            <w:r>
              <w:t xml:space="preserve">block cipher </w:t>
            </w:r>
            <w:r w:rsidR="00E6133B" w:rsidRPr="001425EE">
              <w:t xml:space="preserve">with </w:t>
            </w:r>
            <w:r w:rsidR="00E6133B">
              <w:t xml:space="preserve">various key </w:t>
            </w:r>
            <w:r w:rsidR="00E6133B" w:rsidRPr="001425EE">
              <w:t>sizes</w:t>
            </w:r>
          </w:p>
        </w:tc>
      </w:tr>
      <w:tr w:rsidR="00E6133B" w14:paraId="2D28F103" w14:textId="77777777" w:rsidTr="00BA78EC">
        <w:trPr>
          <w:cantSplit/>
        </w:trPr>
        <w:tc>
          <w:tcPr>
            <w:tcW w:w="1408" w:type="pct"/>
            <w:tcMar>
              <w:left w:w="58" w:type="dxa"/>
              <w:right w:w="58" w:type="dxa"/>
            </w:tcMar>
          </w:tcPr>
          <w:p w14:paraId="5536D9B8" w14:textId="77777777" w:rsidR="00E6133B" w:rsidRPr="001425EE" w:rsidRDefault="00E6133B" w:rsidP="00E6133B">
            <w:pPr>
              <w:pStyle w:val="TABLE-cell"/>
            </w:pPr>
            <w:r w:rsidRPr="001425EE">
              <w:t>TPM_ALG_MGF1</w:t>
            </w:r>
          </w:p>
        </w:tc>
        <w:tc>
          <w:tcPr>
            <w:tcW w:w="380" w:type="pct"/>
            <w:tcMar>
              <w:left w:w="0" w:type="dxa"/>
              <w:right w:w="0" w:type="dxa"/>
            </w:tcMar>
          </w:tcPr>
          <w:p w14:paraId="344B48CD" w14:textId="77777777" w:rsidR="00E6133B" w:rsidRPr="001425EE" w:rsidRDefault="00E6133B" w:rsidP="00153C3B">
            <w:pPr>
              <w:pStyle w:val="TABLE-cell"/>
              <w:jc w:val="center"/>
            </w:pPr>
            <w:r w:rsidRPr="001425EE">
              <w:t>0x0007</w:t>
            </w:r>
          </w:p>
        </w:tc>
        <w:tc>
          <w:tcPr>
            <w:tcW w:w="332" w:type="pct"/>
            <w:tcMar>
              <w:left w:w="0" w:type="dxa"/>
              <w:right w:w="0" w:type="dxa"/>
            </w:tcMar>
          </w:tcPr>
          <w:p w14:paraId="4734BBF6" w14:textId="77777777" w:rsidR="00E6133B" w:rsidRPr="001425EE" w:rsidRDefault="00E6133B" w:rsidP="00EB10D1">
            <w:pPr>
              <w:pStyle w:val="TABLE-cell"/>
              <w:jc w:val="center"/>
            </w:pPr>
            <w:r w:rsidRPr="001425EE">
              <w:t>H M</w:t>
            </w:r>
          </w:p>
        </w:tc>
        <w:tc>
          <w:tcPr>
            <w:tcW w:w="285" w:type="pct"/>
            <w:tcMar>
              <w:left w:w="58" w:type="dxa"/>
              <w:right w:w="58" w:type="dxa"/>
            </w:tcMar>
          </w:tcPr>
          <w:p w14:paraId="4D1B9DE4" w14:textId="77777777" w:rsidR="00E6133B" w:rsidRPr="001425EE" w:rsidRDefault="00E6133B" w:rsidP="00BA78EC">
            <w:pPr>
              <w:pStyle w:val="TABLE-cell"/>
            </w:pPr>
          </w:p>
        </w:tc>
        <w:tc>
          <w:tcPr>
            <w:tcW w:w="142" w:type="pct"/>
            <w:tcMar>
              <w:left w:w="0" w:type="dxa"/>
              <w:right w:w="0" w:type="dxa"/>
            </w:tcMar>
          </w:tcPr>
          <w:p w14:paraId="3784FF48" w14:textId="085D4AEF" w:rsidR="00E6133B" w:rsidRPr="001425EE" w:rsidRDefault="0071172D" w:rsidP="00153C3B">
            <w:pPr>
              <w:pStyle w:val="TABLE-cell"/>
              <w:jc w:val="center"/>
            </w:pPr>
            <w:r>
              <w:t>S</w:t>
            </w:r>
          </w:p>
        </w:tc>
        <w:tc>
          <w:tcPr>
            <w:tcW w:w="1045" w:type="pct"/>
            <w:tcMar>
              <w:left w:w="58" w:type="dxa"/>
              <w:right w:w="58" w:type="dxa"/>
            </w:tcMar>
          </w:tcPr>
          <w:p w14:paraId="4EECE184" w14:textId="77777777" w:rsidR="007B316A" w:rsidRDefault="00E63F6F" w:rsidP="00993088">
            <w:pPr>
              <w:pStyle w:val="TABLE-cell"/>
              <w:jc w:val="left"/>
              <w:rPr>
                <w:ins w:id="188" w:author="David Wooten" w:date="2019-12-27T13:10:00Z"/>
              </w:rPr>
            </w:pPr>
            <w:r>
              <w:t>IEEE Std 1363a™-2004</w:t>
            </w:r>
            <w:ins w:id="189" w:author="David Wooten" w:date="2019-12-27T13:10:00Z">
              <w:r w:rsidR="007B316A" w:rsidRPr="002407F9">
                <w:t xml:space="preserve"> </w:t>
              </w:r>
            </w:ins>
          </w:p>
          <w:p w14:paraId="044243A1" w14:textId="70946A1B" w:rsidR="00E63F6F" w:rsidRPr="004B3A87" w:rsidRDefault="007B316A" w:rsidP="00993088">
            <w:pPr>
              <w:pStyle w:val="TABLE-cell"/>
              <w:jc w:val="left"/>
              <w:rPr>
                <w:b/>
                <w:bCs/>
                <w:kern w:val="32"/>
                <w:szCs w:val="18"/>
              </w:rPr>
            </w:pPr>
            <w:ins w:id="190" w:author="David Wooten" w:date="2019-12-27T13:10:00Z">
              <w:r w:rsidRPr="002407F9">
                <w:t>IEEE Std 1363a™-2004</w:t>
              </w:r>
            </w:ins>
          </w:p>
        </w:tc>
        <w:tc>
          <w:tcPr>
            <w:tcW w:w="1408" w:type="pct"/>
            <w:tcMar>
              <w:left w:w="58" w:type="dxa"/>
              <w:right w:w="58" w:type="dxa"/>
            </w:tcMar>
          </w:tcPr>
          <w:p w14:paraId="7D291C20" w14:textId="77777777" w:rsidR="00E6133B" w:rsidRPr="001425EE" w:rsidRDefault="00E6133B" w:rsidP="00E6133B">
            <w:pPr>
              <w:pStyle w:val="TABLE-cell"/>
              <w:jc w:val="left"/>
              <w:rPr>
                <w:b/>
                <w:bCs/>
                <w:kern w:val="32"/>
              </w:rPr>
            </w:pPr>
            <w:r>
              <w:t>hash-based mask-generation function</w:t>
            </w:r>
          </w:p>
        </w:tc>
      </w:tr>
      <w:tr w:rsidR="00E6133B" w14:paraId="084E893C" w14:textId="77777777" w:rsidTr="00BA78EC">
        <w:trPr>
          <w:cantSplit/>
        </w:trPr>
        <w:tc>
          <w:tcPr>
            <w:tcW w:w="1408" w:type="pct"/>
            <w:tcMar>
              <w:left w:w="58" w:type="dxa"/>
              <w:right w:w="58" w:type="dxa"/>
            </w:tcMar>
          </w:tcPr>
          <w:p w14:paraId="16B2BD75" w14:textId="77777777" w:rsidR="00E6133B" w:rsidRPr="001425EE" w:rsidRDefault="00E6133B" w:rsidP="00E6133B">
            <w:pPr>
              <w:pStyle w:val="TABLE-cell"/>
            </w:pPr>
            <w:r w:rsidRPr="001425EE">
              <w:t>TPM_ALG_KEYEDHASH</w:t>
            </w:r>
          </w:p>
        </w:tc>
        <w:tc>
          <w:tcPr>
            <w:tcW w:w="380" w:type="pct"/>
            <w:tcMar>
              <w:left w:w="0" w:type="dxa"/>
              <w:right w:w="0" w:type="dxa"/>
            </w:tcMar>
          </w:tcPr>
          <w:p w14:paraId="621B0246" w14:textId="77777777" w:rsidR="00E6133B" w:rsidRPr="001425EE" w:rsidRDefault="00E6133B" w:rsidP="00153C3B">
            <w:pPr>
              <w:pStyle w:val="TABLE-cell"/>
              <w:jc w:val="center"/>
            </w:pPr>
            <w:r w:rsidRPr="001425EE">
              <w:t>0x0008</w:t>
            </w:r>
          </w:p>
        </w:tc>
        <w:tc>
          <w:tcPr>
            <w:tcW w:w="332" w:type="pct"/>
            <w:tcMar>
              <w:left w:w="0" w:type="dxa"/>
              <w:right w:w="0" w:type="dxa"/>
            </w:tcMar>
          </w:tcPr>
          <w:p w14:paraId="4133304A" w14:textId="2EC32B80" w:rsidR="00E6133B" w:rsidRPr="001425EE" w:rsidRDefault="00E6133B" w:rsidP="00EB10D1">
            <w:pPr>
              <w:pStyle w:val="TABLE-cell"/>
              <w:jc w:val="center"/>
            </w:pPr>
            <w:r w:rsidRPr="001425EE">
              <w:t>H O</w:t>
            </w:r>
            <w:r w:rsidR="0091746E">
              <w:t xml:space="preserve"> </w:t>
            </w:r>
            <w:r w:rsidR="00E92EC0">
              <w:t>S</w:t>
            </w:r>
          </w:p>
        </w:tc>
        <w:tc>
          <w:tcPr>
            <w:tcW w:w="285" w:type="pct"/>
            <w:tcMar>
              <w:left w:w="58" w:type="dxa"/>
              <w:right w:w="58" w:type="dxa"/>
            </w:tcMar>
          </w:tcPr>
          <w:p w14:paraId="63D06032" w14:textId="77777777" w:rsidR="00E6133B" w:rsidRPr="001425EE" w:rsidRDefault="00E6133B" w:rsidP="00BA78EC">
            <w:pPr>
              <w:pStyle w:val="TABLE-cell"/>
            </w:pPr>
          </w:p>
        </w:tc>
        <w:tc>
          <w:tcPr>
            <w:tcW w:w="142" w:type="pct"/>
            <w:tcMar>
              <w:left w:w="0" w:type="dxa"/>
              <w:right w:w="0" w:type="dxa"/>
            </w:tcMar>
          </w:tcPr>
          <w:p w14:paraId="4C074BC9" w14:textId="77777777" w:rsidR="00E6133B" w:rsidRPr="001425EE" w:rsidRDefault="00E6133B" w:rsidP="00153C3B">
            <w:pPr>
              <w:pStyle w:val="TABLE-cell"/>
              <w:jc w:val="center"/>
            </w:pPr>
            <w:r>
              <w:t>S</w:t>
            </w:r>
          </w:p>
        </w:tc>
        <w:tc>
          <w:tcPr>
            <w:tcW w:w="1045" w:type="pct"/>
            <w:tcMar>
              <w:left w:w="58" w:type="dxa"/>
              <w:right w:w="58" w:type="dxa"/>
            </w:tcMar>
          </w:tcPr>
          <w:p w14:paraId="4EF32DE4" w14:textId="77777777" w:rsidR="00E6133B" w:rsidRPr="004B3A87" w:rsidRDefault="00E6133B" w:rsidP="00E6133B">
            <w:pPr>
              <w:pStyle w:val="TABLE-cell"/>
              <w:jc w:val="left"/>
              <w:rPr>
                <w:b/>
                <w:bCs/>
                <w:kern w:val="32"/>
                <w:szCs w:val="18"/>
              </w:rPr>
            </w:pPr>
            <w:r w:rsidRPr="004B3A87">
              <w:rPr>
                <w:szCs w:val="18"/>
              </w:rPr>
              <w:t>TCG TPM 2.0 library specification</w:t>
            </w:r>
          </w:p>
        </w:tc>
        <w:tc>
          <w:tcPr>
            <w:tcW w:w="1408" w:type="pct"/>
            <w:tcMar>
              <w:left w:w="58" w:type="dxa"/>
              <w:right w:w="58" w:type="dxa"/>
            </w:tcMar>
          </w:tcPr>
          <w:p w14:paraId="083F87EF" w14:textId="5CC2C86D" w:rsidR="00E6133B" w:rsidRPr="001425EE" w:rsidRDefault="00865969" w:rsidP="00E6133B">
            <w:pPr>
              <w:pStyle w:val="TABLE-cell"/>
              <w:jc w:val="left"/>
              <w:rPr>
                <w:lang w:eastAsia="zh-CN"/>
              </w:rPr>
            </w:pPr>
            <w:r>
              <w:t>an object type that may use XOR for encryption or an HMAC for signing and m</w:t>
            </w:r>
            <w:r w:rsidR="00E6133B" w:rsidRPr="001425EE">
              <w:t>ay also refer to a data object that is neither signing nor encrypting</w:t>
            </w:r>
          </w:p>
        </w:tc>
      </w:tr>
      <w:tr w:rsidR="00E6133B" w14:paraId="501352C4" w14:textId="77777777" w:rsidTr="00BA78EC">
        <w:trPr>
          <w:cantSplit/>
        </w:trPr>
        <w:tc>
          <w:tcPr>
            <w:tcW w:w="1408" w:type="pct"/>
            <w:tcMar>
              <w:left w:w="58" w:type="dxa"/>
              <w:right w:w="58" w:type="dxa"/>
            </w:tcMar>
          </w:tcPr>
          <w:p w14:paraId="47F3791F" w14:textId="77777777" w:rsidR="00E6133B" w:rsidRPr="001425EE" w:rsidRDefault="00E6133B" w:rsidP="00E6133B">
            <w:pPr>
              <w:pStyle w:val="TABLE-cell"/>
            </w:pPr>
            <w:r w:rsidRPr="001425EE">
              <w:t>TPM_ALG_XOR</w:t>
            </w:r>
          </w:p>
        </w:tc>
        <w:tc>
          <w:tcPr>
            <w:tcW w:w="380" w:type="pct"/>
            <w:tcMar>
              <w:left w:w="0" w:type="dxa"/>
              <w:right w:w="0" w:type="dxa"/>
            </w:tcMar>
          </w:tcPr>
          <w:p w14:paraId="627A682F" w14:textId="77777777" w:rsidR="00E6133B" w:rsidRPr="001425EE" w:rsidRDefault="00E6133B" w:rsidP="00153C3B">
            <w:pPr>
              <w:pStyle w:val="TABLE-cell"/>
              <w:jc w:val="center"/>
            </w:pPr>
            <w:r w:rsidRPr="001425EE">
              <w:t>0x000A</w:t>
            </w:r>
          </w:p>
        </w:tc>
        <w:tc>
          <w:tcPr>
            <w:tcW w:w="332" w:type="pct"/>
            <w:tcMar>
              <w:left w:w="0" w:type="dxa"/>
              <w:right w:w="0" w:type="dxa"/>
            </w:tcMar>
          </w:tcPr>
          <w:p w14:paraId="0CFBCFAF" w14:textId="77777777" w:rsidR="00E6133B" w:rsidRPr="001425EE" w:rsidRDefault="00E6133B" w:rsidP="00EB10D1">
            <w:pPr>
              <w:pStyle w:val="TABLE-cell"/>
              <w:jc w:val="center"/>
            </w:pPr>
            <w:r w:rsidRPr="001425EE">
              <w:t>H S</w:t>
            </w:r>
          </w:p>
        </w:tc>
        <w:tc>
          <w:tcPr>
            <w:tcW w:w="285" w:type="pct"/>
            <w:tcMar>
              <w:left w:w="58" w:type="dxa"/>
              <w:right w:w="58" w:type="dxa"/>
            </w:tcMar>
          </w:tcPr>
          <w:p w14:paraId="335B22AC" w14:textId="77777777" w:rsidR="00E6133B" w:rsidRPr="001425EE" w:rsidRDefault="00E6133B" w:rsidP="00BA78EC">
            <w:pPr>
              <w:pStyle w:val="TABLE-cell"/>
            </w:pPr>
          </w:p>
        </w:tc>
        <w:tc>
          <w:tcPr>
            <w:tcW w:w="142" w:type="pct"/>
            <w:tcMar>
              <w:left w:w="0" w:type="dxa"/>
              <w:right w:w="0" w:type="dxa"/>
            </w:tcMar>
          </w:tcPr>
          <w:p w14:paraId="4A4DFFDE" w14:textId="378FEC7E" w:rsidR="00E6133B" w:rsidRPr="001425EE" w:rsidRDefault="0071172D" w:rsidP="00153C3B">
            <w:pPr>
              <w:pStyle w:val="TABLE-cell"/>
              <w:jc w:val="center"/>
            </w:pPr>
            <w:r>
              <w:t>S</w:t>
            </w:r>
          </w:p>
        </w:tc>
        <w:tc>
          <w:tcPr>
            <w:tcW w:w="1045" w:type="pct"/>
            <w:tcMar>
              <w:left w:w="58" w:type="dxa"/>
              <w:right w:w="58" w:type="dxa"/>
            </w:tcMar>
          </w:tcPr>
          <w:p w14:paraId="2D5DCA41" w14:textId="77777777" w:rsidR="00E6133B" w:rsidRPr="004B3A87" w:rsidRDefault="00E6133B" w:rsidP="00E6133B">
            <w:pPr>
              <w:pStyle w:val="TABLE-cell"/>
              <w:jc w:val="left"/>
              <w:rPr>
                <w:b/>
                <w:bCs/>
                <w:kern w:val="32"/>
                <w:szCs w:val="18"/>
              </w:rPr>
            </w:pPr>
            <w:r w:rsidRPr="004B3A87">
              <w:rPr>
                <w:szCs w:val="18"/>
              </w:rPr>
              <w:t>TCG TPM 2.0 library specification</w:t>
            </w:r>
          </w:p>
        </w:tc>
        <w:tc>
          <w:tcPr>
            <w:tcW w:w="1408" w:type="pct"/>
            <w:tcMar>
              <w:left w:w="58" w:type="dxa"/>
              <w:right w:w="58" w:type="dxa"/>
            </w:tcMar>
          </w:tcPr>
          <w:p w14:paraId="5FBC2639" w14:textId="1FAC9F17" w:rsidR="00E6133B" w:rsidRPr="001425EE" w:rsidRDefault="00153C3B" w:rsidP="00E6133B">
            <w:pPr>
              <w:pStyle w:val="TABLE-cell"/>
              <w:jc w:val="left"/>
              <w:rPr>
                <w:lang w:eastAsia="zh-CN"/>
              </w:rPr>
            </w:pPr>
            <w:r>
              <w:t>hash-based stream cipher</w:t>
            </w:r>
          </w:p>
        </w:tc>
      </w:tr>
      <w:tr w:rsidR="00E6133B" w14:paraId="73460B01" w14:textId="77777777" w:rsidTr="00BA78EC">
        <w:trPr>
          <w:cantSplit/>
        </w:trPr>
        <w:tc>
          <w:tcPr>
            <w:tcW w:w="1408" w:type="pct"/>
            <w:tcMar>
              <w:left w:w="58" w:type="dxa"/>
              <w:right w:w="58" w:type="dxa"/>
            </w:tcMar>
          </w:tcPr>
          <w:p w14:paraId="105B15ED" w14:textId="77777777" w:rsidR="00E6133B" w:rsidRPr="001425EE" w:rsidRDefault="00E6133B" w:rsidP="00E6133B">
            <w:pPr>
              <w:pStyle w:val="TABLE-cell"/>
            </w:pPr>
            <w:r w:rsidRPr="001425EE">
              <w:t>TPM_ALG_SHA256</w:t>
            </w:r>
          </w:p>
        </w:tc>
        <w:tc>
          <w:tcPr>
            <w:tcW w:w="380" w:type="pct"/>
            <w:tcMar>
              <w:left w:w="0" w:type="dxa"/>
              <w:right w:w="0" w:type="dxa"/>
            </w:tcMar>
          </w:tcPr>
          <w:p w14:paraId="1164EE15" w14:textId="77777777" w:rsidR="00E6133B" w:rsidRPr="001425EE" w:rsidRDefault="00E6133B" w:rsidP="00153C3B">
            <w:pPr>
              <w:pStyle w:val="TABLE-cell"/>
              <w:jc w:val="center"/>
            </w:pPr>
            <w:r w:rsidRPr="001425EE">
              <w:t>0x000B</w:t>
            </w:r>
          </w:p>
        </w:tc>
        <w:tc>
          <w:tcPr>
            <w:tcW w:w="332" w:type="pct"/>
            <w:tcMar>
              <w:left w:w="0" w:type="dxa"/>
              <w:right w:w="0" w:type="dxa"/>
            </w:tcMar>
          </w:tcPr>
          <w:p w14:paraId="680E4BF5" w14:textId="77777777" w:rsidR="00E6133B" w:rsidRPr="001425EE" w:rsidRDefault="00E6133B" w:rsidP="00EB10D1">
            <w:pPr>
              <w:pStyle w:val="TABLE-cell"/>
              <w:jc w:val="center"/>
            </w:pPr>
            <w:r w:rsidRPr="001425EE">
              <w:t>H</w:t>
            </w:r>
          </w:p>
        </w:tc>
        <w:tc>
          <w:tcPr>
            <w:tcW w:w="285" w:type="pct"/>
            <w:tcMar>
              <w:left w:w="58" w:type="dxa"/>
              <w:right w:w="58" w:type="dxa"/>
            </w:tcMar>
          </w:tcPr>
          <w:p w14:paraId="0784D5EA" w14:textId="77777777" w:rsidR="00E6133B" w:rsidRPr="001425EE" w:rsidRDefault="00E6133B" w:rsidP="00BA78EC">
            <w:pPr>
              <w:pStyle w:val="TABLE-cell"/>
            </w:pPr>
          </w:p>
        </w:tc>
        <w:tc>
          <w:tcPr>
            <w:tcW w:w="142" w:type="pct"/>
            <w:tcMar>
              <w:left w:w="0" w:type="dxa"/>
              <w:right w:w="0" w:type="dxa"/>
            </w:tcMar>
          </w:tcPr>
          <w:p w14:paraId="0E0F38AB" w14:textId="3C5FF9C4" w:rsidR="00E6133B" w:rsidRPr="001425EE" w:rsidRDefault="0071172D" w:rsidP="00153C3B">
            <w:pPr>
              <w:pStyle w:val="TABLE-cell"/>
              <w:jc w:val="center"/>
            </w:pPr>
            <w:r>
              <w:t>S</w:t>
            </w:r>
          </w:p>
        </w:tc>
        <w:tc>
          <w:tcPr>
            <w:tcW w:w="1045" w:type="pct"/>
            <w:tcMar>
              <w:left w:w="58" w:type="dxa"/>
              <w:right w:w="58" w:type="dxa"/>
            </w:tcMar>
          </w:tcPr>
          <w:p w14:paraId="78FDB69C" w14:textId="77777777" w:rsidR="00E6133B" w:rsidRPr="004B3A87" w:rsidRDefault="00E6133B" w:rsidP="00E6133B">
            <w:pPr>
              <w:pStyle w:val="TABLE-cell"/>
              <w:jc w:val="left"/>
              <w:rPr>
                <w:b/>
                <w:bCs/>
                <w:kern w:val="32"/>
                <w:szCs w:val="18"/>
              </w:rPr>
            </w:pPr>
            <w:r w:rsidRPr="004B3A87">
              <w:rPr>
                <w:szCs w:val="18"/>
              </w:rPr>
              <w:t>ISO/IEC 10118-3</w:t>
            </w:r>
          </w:p>
        </w:tc>
        <w:tc>
          <w:tcPr>
            <w:tcW w:w="1408" w:type="pct"/>
            <w:tcMar>
              <w:left w:w="58" w:type="dxa"/>
              <w:right w:w="58" w:type="dxa"/>
            </w:tcMar>
          </w:tcPr>
          <w:p w14:paraId="38536B3E" w14:textId="48FDA7D3" w:rsidR="00E6133B" w:rsidRPr="001425EE" w:rsidRDefault="00CC3DAC" w:rsidP="00E6133B">
            <w:pPr>
              <w:pStyle w:val="TABLE-cell"/>
              <w:jc w:val="left"/>
              <w:rPr>
                <w:b/>
                <w:bCs/>
                <w:kern w:val="32"/>
              </w:rPr>
            </w:pPr>
            <w:r>
              <w:t xml:space="preserve">hash algorithm producing </w:t>
            </w:r>
            <w:r w:rsidR="00153C3B">
              <w:t xml:space="preserve">a </w:t>
            </w:r>
            <w:r>
              <w:t>256-bit digest</w:t>
            </w:r>
          </w:p>
        </w:tc>
      </w:tr>
      <w:tr w:rsidR="00E6133B" w14:paraId="2341E94B" w14:textId="77777777" w:rsidTr="00BA78EC">
        <w:trPr>
          <w:cantSplit/>
        </w:trPr>
        <w:tc>
          <w:tcPr>
            <w:tcW w:w="1408" w:type="pct"/>
            <w:tcMar>
              <w:left w:w="58" w:type="dxa"/>
              <w:right w:w="58" w:type="dxa"/>
            </w:tcMar>
          </w:tcPr>
          <w:p w14:paraId="61210B44" w14:textId="77777777" w:rsidR="00E6133B" w:rsidRPr="001425EE" w:rsidRDefault="00E6133B" w:rsidP="00E6133B">
            <w:pPr>
              <w:pStyle w:val="TABLE-cell"/>
            </w:pPr>
            <w:r w:rsidRPr="001425EE">
              <w:t>TPM_ALG_SHA384</w:t>
            </w:r>
          </w:p>
        </w:tc>
        <w:tc>
          <w:tcPr>
            <w:tcW w:w="380" w:type="pct"/>
            <w:tcMar>
              <w:left w:w="0" w:type="dxa"/>
              <w:right w:w="0" w:type="dxa"/>
            </w:tcMar>
          </w:tcPr>
          <w:p w14:paraId="4BBA0ABE" w14:textId="77777777" w:rsidR="00E6133B" w:rsidRPr="001425EE" w:rsidRDefault="00E6133B" w:rsidP="00153C3B">
            <w:pPr>
              <w:pStyle w:val="TABLE-cell"/>
              <w:jc w:val="center"/>
            </w:pPr>
            <w:r w:rsidRPr="001425EE">
              <w:t>0x000C</w:t>
            </w:r>
          </w:p>
        </w:tc>
        <w:tc>
          <w:tcPr>
            <w:tcW w:w="332" w:type="pct"/>
            <w:tcMar>
              <w:left w:w="0" w:type="dxa"/>
              <w:right w:w="0" w:type="dxa"/>
            </w:tcMar>
          </w:tcPr>
          <w:p w14:paraId="3B3AE919" w14:textId="77777777" w:rsidR="00E6133B" w:rsidRPr="001425EE" w:rsidRDefault="00E6133B" w:rsidP="00EB10D1">
            <w:pPr>
              <w:pStyle w:val="TABLE-cell"/>
              <w:jc w:val="center"/>
            </w:pPr>
            <w:r w:rsidRPr="001425EE">
              <w:t>H</w:t>
            </w:r>
          </w:p>
        </w:tc>
        <w:tc>
          <w:tcPr>
            <w:tcW w:w="285" w:type="pct"/>
            <w:tcMar>
              <w:left w:w="58" w:type="dxa"/>
              <w:right w:w="58" w:type="dxa"/>
            </w:tcMar>
          </w:tcPr>
          <w:p w14:paraId="5E0D4842" w14:textId="77777777" w:rsidR="00E6133B" w:rsidRPr="001425EE" w:rsidRDefault="00E6133B" w:rsidP="00BA78EC">
            <w:pPr>
              <w:pStyle w:val="TABLE-cell"/>
            </w:pPr>
          </w:p>
        </w:tc>
        <w:tc>
          <w:tcPr>
            <w:tcW w:w="142" w:type="pct"/>
            <w:tcMar>
              <w:left w:w="0" w:type="dxa"/>
              <w:right w:w="0" w:type="dxa"/>
            </w:tcMar>
          </w:tcPr>
          <w:p w14:paraId="3E9A068F" w14:textId="77777777" w:rsidR="00E6133B" w:rsidRPr="001425EE" w:rsidRDefault="00E6133B" w:rsidP="00153C3B">
            <w:pPr>
              <w:pStyle w:val="TABLE-cell"/>
              <w:jc w:val="center"/>
            </w:pPr>
            <w:r w:rsidRPr="001425EE">
              <w:t>A</w:t>
            </w:r>
          </w:p>
        </w:tc>
        <w:tc>
          <w:tcPr>
            <w:tcW w:w="1045" w:type="pct"/>
            <w:tcMar>
              <w:left w:w="58" w:type="dxa"/>
              <w:right w:w="58" w:type="dxa"/>
            </w:tcMar>
          </w:tcPr>
          <w:p w14:paraId="35FA7C15" w14:textId="77777777" w:rsidR="00E6133B" w:rsidRPr="004B3A87" w:rsidRDefault="00E6133B" w:rsidP="00E6133B">
            <w:pPr>
              <w:pStyle w:val="TABLE-cell"/>
              <w:jc w:val="left"/>
              <w:rPr>
                <w:b/>
                <w:bCs/>
                <w:kern w:val="32"/>
                <w:szCs w:val="18"/>
              </w:rPr>
            </w:pPr>
            <w:r w:rsidRPr="004B3A87">
              <w:rPr>
                <w:szCs w:val="18"/>
              </w:rPr>
              <w:t>ISO/IEC 10118-3</w:t>
            </w:r>
          </w:p>
        </w:tc>
        <w:tc>
          <w:tcPr>
            <w:tcW w:w="1408" w:type="pct"/>
            <w:tcMar>
              <w:left w:w="58" w:type="dxa"/>
              <w:right w:w="58" w:type="dxa"/>
            </w:tcMar>
          </w:tcPr>
          <w:p w14:paraId="65770D30" w14:textId="3EE0FD96" w:rsidR="00E6133B" w:rsidRPr="001425EE" w:rsidRDefault="00CC3DAC" w:rsidP="00E6133B">
            <w:pPr>
              <w:pStyle w:val="TABLE-cell"/>
              <w:jc w:val="left"/>
              <w:rPr>
                <w:b/>
                <w:bCs/>
                <w:kern w:val="32"/>
              </w:rPr>
            </w:pPr>
            <w:r>
              <w:t xml:space="preserve">hash algorithm producing </w:t>
            </w:r>
            <w:r w:rsidR="00153C3B">
              <w:t xml:space="preserve">a </w:t>
            </w:r>
            <w:r>
              <w:t>384-bit digest</w:t>
            </w:r>
          </w:p>
        </w:tc>
      </w:tr>
      <w:tr w:rsidR="00E6133B" w14:paraId="70F86D12" w14:textId="77777777" w:rsidTr="00BA78EC">
        <w:trPr>
          <w:cantSplit/>
        </w:trPr>
        <w:tc>
          <w:tcPr>
            <w:tcW w:w="1408" w:type="pct"/>
            <w:tcMar>
              <w:left w:w="58" w:type="dxa"/>
              <w:right w:w="58" w:type="dxa"/>
            </w:tcMar>
          </w:tcPr>
          <w:p w14:paraId="329FA994" w14:textId="77777777" w:rsidR="00E6133B" w:rsidRPr="001425EE" w:rsidRDefault="00E6133B" w:rsidP="00E6133B">
            <w:pPr>
              <w:pStyle w:val="TABLE-cell"/>
            </w:pPr>
            <w:r w:rsidRPr="001425EE">
              <w:t>TPM_ALG_SHA512</w:t>
            </w:r>
          </w:p>
        </w:tc>
        <w:tc>
          <w:tcPr>
            <w:tcW w:w="380" w:type="pct"/>
            <w:tcMar>
              <w:left w:w="0" w:type="dxa"/>
              <w:right w:w="0" w:type="dxa"/>
            </w:tcMar>
          </w:tcPr>
          <w:p w14:paraId="3239699C" w14:textId="77777777" w:rsidR="00E6133B" w:rsidRPr="001425EE" w:rsidRDefault="00E6133B" w:rsidP="00153C3B">
            <w:pPr>
              <w:pStyle w:val="TABLE-cell"/>
              <w:jc w:val="center"/>
            </w:pPr>
            <w:r w:rsidRPr="001425EE">
              <w:t>0x000D</w:t>
            </w:r>
          </w:p>
        </w:tc>
        <w:tc>
          <w:tcPr>
            <w:tcW w:w="332" w:type="pct"/>
            <w:tcMar>
              <w:left w:w="0" w:type="dxa"/>
              <w:right w:w="0" w:type="dxa"/>
            </w:tcMar>
          </w:tcPr>
          <w:p w14:paraId="5F954D27" w14:textId="77777777" w:rsidR="00E6133B" w:rsidRPr="001425EE" w:rsidRDefault="00E6133B" w:rsidP="00EB10D1">
            <w:pPr>
              <w:pStyle w:val="TABLE-cell"/>
              <w:jc w:val="center"/>
            </w:pPr>
            <w:r w:rsidRPr="001425EE">
              <w:t>H</w:t>
            </w:r>
          </w:p>
        </w:tc>
        <w:tc>
          <w:tcPr>
            <w:tcW w:w="285" w:type="pct"/>
            <w:tcMar>
              <w:left w:w="58" w:type="dxa"/>
              <w:right w:w="58" w:type="dxa"/>
            </w:tcMar>
          </w:tcPr>
          <w:p w14:paraId="7DBDB5F1" w14:textId="77777777" w:rsidR="00E6133B" w:rsidRPr="001425EE" w:rsidRDefault="00E6133B" w:rsidP="00BA78EC">
            <w:pPr>
              <w:pStyle w:val="TABLE-cell"/>
            </w:pPr>
          </w:p>
        </w:tc>
        <w:tc>
          <w:tcPr>
            <w:tcW w:w="142" w:type="pct"/>
            <w:tcMar>
              <w:left w:w="0" w:type="dxa"/>
              <w:right w:w="0" w:type="dxa"/>
            </w:tcMar>
          </w:tcPr>
          <w:p w14:paraId="71F9EA84" w14:textId="77777777" w:rsidR="00E6133B" w:rsidRPr="001425EE" w:rsidRDefault="00E6133B" w:rsidP="00153C3B">
            <w:pPr>
              <w:pStyle w:val="TABLE-cell"/>
              <w:jc w:val="center"/>
            </w:pPr>
            <w:r w:rsidRPr="001425EE">
              <w:t>A</w:t>
            </w:r>
          </w:p>
        </w:tc>
        <w:tc>
          <w:tcPr>
            <w:tcW w:w="1045" w:type="pct"/>
            <w:tcMar>
              <w:left w:w="58" w:type="dxa"/>
              <w:right w:w="58" w:type="dxa"/>
            </w:tcMar>
          </w:tcPr>
          <w:p w14:paraId="1BA6AF7C" w14:textId="77777777" w:rsidR="00E6133B" w:rsidRPr="004B3A87" w:rsidRDefault="00E6133B" w:rsidP="00E6133B">
            <w:pPr>
              <w:pStyle w:val="TABLE-cell"/>
              <w:jc w:val="left"/>
              <w:rPr>
                <w:b/>
                <w:bCs/>
                <w:kern w:val="32"/>
                <w:szCs w:val="18"/>
              </w:rPr>
            </w:pPr>
            <w:r w:rsidRPr="004B3A87">
              <w:rPr>
                <w:szCs w:val="18"/>
              </w:rPr>
              <w:t>ISO/IEC 10118-3</w:t>
            </w:r>
          </w:p>
        </w:tc>
        <w:tc>
          <w:tcPr>
            <w:tcW w:w="1408" w:type="pct"/>
            <w:tcMar>
              <w:left w:w="58" w:type="dxa"/>
              <w:right w:w="58" w:type="dxa"/>
            </w:tcMar>
          </w:tcPr>
          <w:p w14:paraId="64A6E051" w14:textId="586D38FC" w:rsidR="00E6133B" w:rsidRPr="001425EE" w:rsidRDefault="00CC3DAC" w:rsidP="00E6133B">
            <w:pPr>
              <w:pStyle w:val="TABLE-cell"/>
              <w:jc w:val="left"/>
              <w:rPr>
                <w:b/>
                <w:bCs/>
                <w:kern w:val="32"/>
              </w:rPr>
            </w:pPr>
            <w:r>
              <w:t xml:space="preserve">hash algorithm producing </w:t>
            </w:r>
            <w:r w:rsidR="00153C3B">
              <w:t xml:space="preserve">a </w:t>
            </w:r>
            <w:r>
              <w:t>512-bit digest</w:t>
            </w:r>
          </w:p>
        </w:tc>
      </w:tr>
      <w:tr w:rsidR="00E6133B" w14:paraId="4138F3B0" w14:textId="77777777" w:rsidTr="00BA78EC">
        <w:trPr>
          <w:cantSplit/>
        </w:trPr>
        <w:tc>
          <w:tcPr>
            <w:tcW w:w="1408" w:type="pct"/>
            <w:tcMar>
              <w:left w:w="58" w:type="dxa"/>
              <w:right w:w="58" w:type="dxa"/>
            </w:tcMar>
          </w:tcPr>
          <w:p w14:paraId="057D5017" w14:textId="77777777" w:rsidR="00E6133B" w:rsidRPr="001425EE" w:rsidRDefault="00E6133B" w:rsidP="00E6133B">
            <w:pPr>
              <w:pStyle w:val="TABLE-cell"/>
            </w:pPr>
            <w:r w:rsidRPr="001425EE">
              <w:t>TPM_ALG_NULL</w:t>
            </w:r>
          </w:p>
        </w:tc>
        <w:tc>
          <w:tcPr>
            <w:tcW w:w="380" w:type="pct"/>
            <w:tcMar>
              <w:left w:w="0" w:type="dxa"/>
              <w:right w:w="0" w:type="dxa"/>
            </w:tcMar>
          </w:tcPr>
          <w:p w14:paraId="33764245" w14:textId="77777777" w:rsidR="00E6133B" w:rsidRPr="001425EE" w:rsidRDefault="00E6133B" w:rsidP="00153C3B">
            <w:pPr>
              <w:pStyle w:val="TABLE-cell"/>
              <w:jc w:val="center"/>
            </w:pPr>
            <w:r w:rsidRPr="001425EE">
              <w:t>0x0010</w:t>
            </w:r>
          </w:p>
        </w:tc>
        <w:tc>
          <w:tcPr>
            <w:tcW w:w="332" w:type="pct"/>
            <w:tcMar>
              <w:left w:w="0" w:type="dxa"/>
              <w:right w:w="0" w:type="dxa"/>
            </w:tcMar>
          </w:tcPr>
          <w:p w14:paraId="5AD92895" w14:textId="77777777" w:rsidR="00E6133B" w:rsidRPr="001425EE" w:rsidRDefault="00E6133B" w:rsidP="00EB10D1">
            <w:pPr>
              <w:pStyle w:val="TABLE-cell"/>
              <w:jc w:val="center"/>
            </w:pPr>
          </w:p>
        </w:tc>
        <w:tc>
          <w:tcPr>
            <w:tcW w:w="285" w:type="pct"/>
            <w:tcMar>
              <w:left w:w="58" w:type="dxa"/>
              <w:right w:w="58" w:type="dxa"/>
            </w:tcMar>
          </w:tcPr>
          <w:p w14:paraId="57F6BBF6" w14:textId="77777777" w:rsidR="00E6133B" w:rsidRPr="001425EE" w:rsidRDefault="00E6133B" w:rsidP="00BA78EC">
            <w:pPr>
              <w:pStyle w:val="TABLE-cell"/>
            </w:pPr>
          </w:p>
        </w:tc>
        <w:tc>
          <w:tcPr>
            <w:tcW w:w="142" w:type="pct"/>
            <w:tcMar>
              <w:left w:w="0" w:type="dxa"/>
              <w:right w:w="0" w:type="dxa"/>
            </w:tcMar>
          </w:tcPr>
          <w:p w14:paraId="2F95B26C" w14:textId="77777777" w:rsidR="00E6133B" w:rsidRPr="001425EE" w:rsidRDefault="00E6133B" w:rsidP="00153C3B">
            <w:pPr>
              <w:pStyle w:val="TABLE-cell"/>
              <w:jc w:val="center"/>
            </w:pPr>
            <w:r>
              <w:t>S</w:t>
            </w:r>
          </w:p>
        </w:tc>
        <w:tc>
          <w:tcPr>
            <w:tcW w:w="1045" w:type="pct"/>
            <w:tcMar>
              <w:left w:w="58" w:type="dxa"/>
              <w:right w:w="58" w:type="dxa"/>
            </w:tcMar>
          </w:tcPr>
          <w:p w14:paraId="1CEA9BD9" w14:textId="77777777" w:rsidR="00E6133B" w:rsidRPr="004B3A87" w:rsidRDefault="00E6133B" w:rsidP="00E6133B">
            <w:pPr>
              <w:pStyle w:val="TABLE-cell"/>
              <w:jc w:val="left"/>
              <w:rPr>
                <w:b/>
                <w:bCs/>
                <w:kern w:val="32"/>
                <w:szCs w:val="18"/>
              </w:rPr>
            </w:pPr>
            <w:r w:rsidRPr="004B3A87">
              <w:rPr>
                <w:szCs w:val="18"/>
              </w:rPr>
              <w:t>TCG TPM 2.0 library specification</w:t>
            </w:r>
          </w:p>
        </w:tc>
        <w:tc>
          <w:tcPr>
            <w:tcW w:w="1408" w:type="pct"/>
            <w:tcMar>
              <w:left w:w="58" w:type="dxa"/>
              <w:right w:w="58" w:type="dxa"/>
            </w:tcMar>
          </w:tcPr>
          <w:p w14:paraId="6F6999AA" w14:textId="712FFF0D" w:rsidR="00E6133B" w:rsidRPr="001425EE" w:rsidRDefault="00153C3B" w:rsidP="00E6133B">
            <w:pPr>
              <w:pStyle w:val="TABLE-cell"/>
              <w:jc w:val="left"/>
              <w:rPr>
                <w:b/>
                <w:bCs/>
                <w:kern w:val="32"/>
              </w:rPr>
            </w:pPr>
            <w:r>
              <w:t>Indication that no algorithm is selected</w:t>
            </w:r>
          </w:p>
        </w:tc>
      </w:tr>
      <w:tr w:rsidR="00E6133B" w14:paraId="10AE5286" w14:textId="77777777" w:rsidTr="00BA78EC">
        <w:trPr>
          <w:cantSplit/>
        </w:trPr>
        <w:tc>
          <w:tcPr>
            <w:tcW w:w="1408" w:type="pct"/>
            <w:tcMar>
              <w:left w:w="58" w:type="dxa"/>
              <w:right w:w="58" w:type="dxa"/>
            </w:tcMar>
          </w:tcPr>
          <w:p w14:paraId="40E97430" w14:textId="77777777" w:rsidR="00E6133B" w:rsidRPr="001425EE" w:rsidRDefault="00E6133B" w:rsidP="00E6133B">
            <w:pPr>
              <w:pStyle w:val="TABLE-cell"/>
            </w:pPr>
            <w:r w:rsidRPr="001425EE">
              <w:t>TPM_ALG_SM3_256</w:t>
            </w:r>
          </w:p>
        </w:tc>
        <w:tc>
          <w:tcPr>
            <w:tcW w:w="380" w:type="pct"/>
            <w:tcMar>
              <w:left w:w="0" w:type="dxa"/>
              <w:right w:w="0" w:type="dxa"/>
            </w:tcMar>
          </w:tcPr>
          <w:p w14:paraId="571B39B1" w14:textId="77777777" w:rsidR="00E6133B" w:rsidRPr="001425EE" w:rsidRDefault="00E6133B" w:rsidP="00153C3B">
            <w:pPr>
              <w:pStyle w:val="TABLE-cell"/>
              <w:jc w:val="center"/>
            </w:pPr>
            <w:r w:rsidRPr="001425EE">
              <w:t>0x0012</w:t>
            </w:r>
          </w:p>
        </w:tc>
        <w:tc>
          <w:tcPr>
            <w:tcW w:w="332" w:type="pct"/>
            <w:tcMar>
              <w:left w:w="0" w:type="dxa"/>
              <w:right w:w="0" w:type="dxa"/>
            </w:tcMar>
          </w:tcPr>
          <w:p w14:paraId="4A81167D" w14:textId="77777777" w:rsidR="00E6133B" w:rsidRPr="001425EE" w:rsidRDefault="00E6133B" w:rsidP="00EB10D1">
            <w:pPr>
              <w:pStyle w:val="TABLE-cell"/>
              <w:jc w:val="center"/>
            </w:pPr>
            <w:r w:rsidRPr="001425EE">
              <w:t>H</w:t>
            </w:r>
          </w:p>
        </w:tc>
        <w:tc>
          <w:tcPr>
            <w:tcW w:w="285" w:type="pct"/>
            <w:tcMar>
              <w:left w:w="58" w:type="dxa"/>
              <w:right w:w="58" w:type="dxa"/>
            </w:tcMar>
          </w:tcPr>
          <w:p w14:paraId="5548956C" w14:textId="77777777" w:rsidR="00E6133B" w:rsidRPr="001425EE" w:rsidRDefault="00E6133B" w:rsidP="00BA78EC">
            <w:pPr>
              <w:pStyle w:val="TABLE-cell"/>
            </w:pPr>
          </w:p>
        </w:tc>
        <w:tc>
          <w:tcPr>
            <w:tcW w:w="142" w:type="pct"/>
            <w:tcMar>
              <w:left w:w="0" w:type="dxa"/>
              <w:right w:w="0" w:type="dxa"/>
            </w:tcMar>
          </w:tcPr>
          <w:p w14:paraId="5C992C2C" w14:textId="77777777" w:rsidR="00E6133B" w:rsidRPr="001425EE" w:rsidRDefault="00E6133B" w:rsidP="00153C3B">
            <w:pPr>
              <w:pStyle w:val="TABLE-cell"/>
              <w:jc w:val="center"/>
            </w:pPr>
            <w:r w:rsidRPr="001425EE">
              <w:t>A</w:t>
            </w:r>
          </w:p>
        </w:tc>
        <w:tc>
          <w:tcPr>
            <w:tcW w:w="1045" w:type="pct"/>
            <w:tcMar>
              <w:left w:w="58" w:type="dxa"/>
              <w:right w:w="58" w:type="dxa"/>
            </w:tcMar>
          </w:tcPr>
          <w:p w14:paraId="710731BA" w14:textId="6F6C3735" w:rsidR="00E6133B" w:rsidRPr="004F2D41" w:rsidRDefault="00E6133B" w:rsidP="00E6133B">
            <w:pPr>
              <w:pStyle w:val="TABLE-cell"/>
              <w:jc w:val="left"/>
              <w:rPr>
                <w:b/>
                <w:bCs/>
                <w:kern w:val="32"/>
                <w:szCs w:val="18"/>
              </w:rPr>
            </w:pPr>
            <w:r>
              <w:rPr>
                <w:szCs w:val="18"/>
              </w:rPr>
              <w:t>GM/T 0004-20</w:t>
            </w:r>
            <w:r w:rsidR="008D1166">
              <w:rPr>
                <w:szCs w:val="18"/>
              </w:rPr>
              <w:t>12</w:t>
            </w:r>
          </w:p>
        </w:tc>
        <w:tc>
          <w:tcPr>
            <w:tcW w:w="1408" w:type="pct"/>
            <w:tcMar>
              <w:left w:w="58" w:type="dxa"/>
              <w:right w:w="58" w:type="dxa"/>
            </w:tcMar>
          </w:tcPr>
          <w:p w14:paraId="577077BC" w14:textId="31FEAA93" w:rsidR="00E6133B" w:rsidRPr="001425EE" w:rsidRDefault="00CC3DAC" w:rsidP="00E6133B">
            <w:pPr>
              <w:pStyle w:val="TABLE-cell"/>
              <w:jc w:val="left"/>
              <w:rPr>
                <w:b/>
                <w:bCs/>
                <w:kern w:val="32"/>
              </w:rPr>
            </w:pPr>
            <w:r>
              <w:t xml:space="preserve">hash algorithm producing </w:t>
            </w:r>
            <w:r w:rsidR="00153C3B">
              <w:t xml:space="preserve">a </w:t>
            </w:r>
            <w:r>
              <w:t>256-bit digest</w:t>
            </w:r>
            <w:r w:rsidR="00E6133B" w:rsidRPr="001425EE">
              <w:t xml:space="preserve"> </w:t>
            </w:r>
          </w:p>
        </w:tc>
      </w:tr>
      <w:tr w:rsidR="00E6133B" w14:paraId="0E306A65" w14:textId="77777777" w:rsidTr="00BA78EC">
        <w:trPr>
          <w:cantSplit/>
        </w:trPr>
        <w:tc>
          <w:tcPr>
            <w:tcW w:w="1408" w:type="pct"/>
            <w:tcMar>
              <w:left w:w="58" w:type="dxa"/>
              <w:right w:w="58" w:type="dxa"/>
            </w:tcMar>
          </w:tcPr>
          <w:p w14:paraId="0AA08F63" w14:textId="77777777" w:rsidR="00E6133B" w:rsidRPr="001425EE" w:rsidRDefault="00E6133B" w:rsidP="00E6133B">
            <w:pPr>
              <w:pStyle w:val="TABLE-cell"/>
            </w:pPr>
            <w:r w:rsidRPr="001425EE">
              <w:t>TPM_ALG_SM4</w:t>
            </w:r>
          </w:p>
        </w:tc>
        <w:tc>
          <w:tcPr>
            <w:tcW w:w="380" w:type="pct"/>
            <w:tcMar>
              <w:left w:w="0" w:type="dxa"/>
              <w:right w:w="0" w:type="dxa"/>
            </w:tcMar>
          </w:tcPr>
          <w:p w14:paraId="4CA97EFD" w14:textId="77777777" w:rsidR="00E6133B" w:rsidRPr="001425EE" w:rsidRDefault="00E6133B" w:rsidP="00153C3B">
            <w:pPr>
              <w:pStyle w:val="TABLE-cell"/>
              <w:jc w:val="center"/>
            </w:pPr>
            <w:r w:rsidRPr="001425EE">
              <w:t>0x0013</w:t>
            </w:r>
          </w:p>
        </w:tc>
        <w:tc>
          <w:tcPr>
            <w:tcW w:w="332" w:type="pct"/>
            <w:tcMar>
              <w:left w:w="0" w:type="dxa"/>
              <w:right w:w="0" w:type="dxa"/>
            </w:tcMar>
          </w:tcPr>
          <w:p w14:paraId="1D798854" w14:textId="77777777" w:rsidR="00E6133B" w:rsidRPr="001425EE" w:rsidRDefault="00E6133B" w:rsidP="00EB10D1">
            <w:pPr>
              <w:pStyle w:val="TABLE-cell"/>
              <w:jc w:val="center"/>
            </w:pPr>
            <w:r w:rsidRPr="001425EE">
              <w:t>S</w:t>
            </w:r>
          </w:p>
        </w:tc>
        <w:tc>
          <w:tcPr>
            <w:tcW w:w="285" w:type="pct"/>
            <w:tcMar>
              <w:left w:w="58" w:type="dxa"/>
              <w:right w:w="58" w:type="dxa"/>
            </w:tcMar>
          </w:tcPr>
          <w:p w14:paraId="5A6FBEE1" w14:textId="77777777" w:rsidR="00E6133B" w:rsidRPr="001425EE" w:rsidRDefault="00E6133B" w:rsidP="00BA78EC">
            <w:pPr>
              <w:pStyle w:val="TABLE-cell"/>
            </w:pPr>
          </w:p>
        </w:tc>
        <w:tc>
          <w:tcPr>
            <w:tcW w:w="142" w:type="pct"/>
            <w:tcMar>
              <w:left w:w="0" w:type="dxa"/>
              <w:right w:w="0" w:type="dxa"/>
            </w:tcMar>
          </w:tcPr>
          <w:p w14:paraId="0BFA98B4" w14:textId="77777777" w:rsidR="00E6133B" w:rsidRPr="001425EE" w:rsidRDefault="00E6133B" w:rsidP="00153C3B">
            <w:pPr>
              <w:pStyle w:val="TABLE-cell"/>
              <w:jc w:val="center"/>
            </w:pPr>
            <w:r w:rsidRPr="001425EE">
              <w:t>A</w:t>
            </w:r>
          </w:p>
        </w:tc>
        <w:tc>
          <w:tcPr>
            <w:tcW w:w="1045" w:type="pct"/>
            <w:tcMar>
              <w:left w:w="58" w:type="dxa"/>
              <w:right w:w="58" w:type="dxa"/>
            </w:tcMar>
          </w:tcPr>
          <w:p w14:paraId="68F28488" w14:textId="23728638" w:rsidR="00E6133B" w:rsidRPr="004B3A87" w:rsidRDefault="008D1166" w:rsidP="004F2D41">
            <w:pPr>
              <w:pStyle w:val="TABLE-cell"/>
              <w:jc w:val="left"/>
              <w:rPr>
                <w:szCs w:val="18"/>
                <w:lang w:eastAsia="zh-CN"/>
              </w:rPr>
            </w:pPr>
            <w:r>
              <w:rPr>
                <w:szCs w:val="18"/>
              </w:rPr>
              <w:t>GM/T 0002-2012</w:t>
            </w:r>
          </w:p>
        </w:tc>
        <w:tc>
          <w:tcPr>
            <w:tcW w:w="1408" w:type="pct"/>
            <w:tcMar>
              <w:left w:w="58" w:type="dxa"/>
              <w:right w:w="58" w:type="dxa"/>
            </w:tcMar>
          </w:tcPr>
          <w:p w14:paraId="588F5804" w14:textId="11E2A890" w:rsidR="00E6133B" w:rsidRPr="001425EE" w:rsidRDefault="00E6133B" w:rsidP="00E6133B">
            <w:pPr>
              <w:pStyle w:val="TABLE-cell"/>
              <w:jc w:val="left"/>
              <w:rPr>
                <w:b/>
                <w:bCs/>
                <w:kern w:val="32"/>
              </w:rPr>
            </w:pPr>
            <w:r w:rsidRPr="001425EE">
              <w:t xml:space="preserve">symmetric </w:t>
            </w:r>
            <w:r>
              <w:t>block cipher</w:t>
            </w:r>
            <w:r w:rsidR="00CC3DAC">
              <w:t xml:space="preserve"> with 128 bit key</w:t>
            </w:r>
            <w:r w:rsidRPr="001425EE">
              <w:t xml:space="preserve"> </w:t>
            </w:r>
          </w:p>
        </w:tc>
      </w:tr>
      <w:tr w:rsidR="00E6133B" w14:paraId="296A6DD1" w14:textId="77777777" w:rsidTr="00BA78EC">
        <w:trPr>
          <w:cantSplit/>
        </w:trPr>
        <w:tc>
          <w:tcPr>
            <w:tcW w:w="1408" w:type="pct"/>
            <w:tcMar>
              <w:left w:w="58" w:type="dxa"/>
              <w:right w:w="58" w:type="dxa"/>
            </w:tcMar>
          </w:tcPr>
          <w:p w14:paraId="726E6F78" w14:textId="77777777" w:rsidR="00E6133B" w:rsidRPr="001425EE" w:rsidRDefault="00E6133B" w:rsidP="00E6133B">
            <w:pPr>
              <w:pStyle w:val="TABLE-cell"/>
            </w:pPr>
            <w:r w:rsidRPr="001425EE">
              <w:t>TPM_ALG_RSASSA</w:t>
            </w:r>
          </w:p>
        </w:tc>
        <w:tc>
          <w:tcPr>
            <w:tcW w:w="380" w:type="pct"/>
            <w:tcMar>
              <w:left w:w="0" w:type="dxa"/>
              <w:right w:w="0" w:type="dxa"/>
            </w:tcMar>
          </w:tcPr>
          <w:p w14:paraId="11B73313" w14:textId="77777777" w:rsidR="00E6133B" w:rsidRPr="001425EE" w:rsidRDefault="00E6133B" w:rsidP="00153C3B">
            <w:pPr>
              <w:pStyle w:val="TABLE-cell"/>
              <w:jc w:val="center"/>
            </w:pPr>
            <w:r w:rsidRPr="001425EE">
              <w:t>0x0014</w:t>
            </w:r>
          </w:p>
        </w:tc>
        <w:tc>
          <w:tcPr>
            <w:tcW w:w="332" w:type="pct"/>
            <w:tcMar>
              <w:left w:w="0" w:type="dxa"/>
              <w:right w:w="0" w:type="dxa"/>
            </w:tcMar>
          </w:tcPr>
          <w:p w14:paraId="3C2F29B5" w14:textId="77777777" w:rsidR="00E6133B" w:rsidRPr="001425EE" w:rsidRDefault="00E6133B" w:rsidP="00EB10D1">
            <w:pPr>
              <w:pStyle w:val="TABLE-cell"/>
              <w:jc w:val="center"/>
            </w:pPr>
            <w:r w:rsidRPr="001425EE">
              <w:t>A X</w:t>
            </w:r>
          </w:p>
        </w:tc>
        <w:tc>
          <w:tcPr>
            <w:tcW w:w="285" w:type="pct"/>
            <w:tcMar>
              <w:left w:w="58" w:type="dxa"/>
              <w:right w:w="58" w:type="dxa"/>
            </w:tcMar>
          </w:tcPr>
          <w:p w14:paraId="785FDB5E" w14:textId="77777777" w:rsidR="00E6133B" w:rsidRPr="001425EE" w:rsidRDefault="00E6133B" w:rsidP="00BA78EC">
            <w:pPr>
              <w:pStyle w:val="TABLE-cell"/>
            </w:pPr>
            <w:r w:rsidRPr="001425EE">
              <w:t>RSA</w:t>
            </w:r>
          </w:p>
        </w:tc>
        <w:tc>
          <w:tcPr>
            <w:tcW w:w="142" w:type="pct"/>
            <w:tcMar>
              <w:left w:w="0" w:type="dxa"/>
              <w:right w:w="0" w:type="dxa"/>
            </w:tcMar>
          </w:tcPr>
          <w:p w14:paraId="106FA474" w14:textId="3F696A03" w:rsidR="00E6133B" w:rsidRPr="001425EE" w:rsidRDefault="00216689" w:rsidP="00153C3B">
            <w:pPr>
              <w:pStyle w:val="TABLE-cell"/>
              <w:jc w:val="center"/>
            </w:pPr>
            <w:r>
              <w:t>S</w:t>
            </w:r>
          </w:p>
        </w:tc>
        <w:tc>
          <w:tcPr>
            <w:tcW w:w="1045" w:type="pct"/>
            <w:tcMar>
              <w:left w:w="58" w:type="dxa"/>
              <w:right w:w="58" w:type="dxa"/>
            </w:tcMar>
          </w:tcPr>
          <w:p w14:paraId="2604C0FF" w14:textId="022CD643" w:rsidR="00E6133B" w:rsidRPr="004B3A87" w:rsidRDefault="00E6133B">
            <w:pPr>
              <w:pStyle w:val="TABLE-cell"/>
              <w:jc w:val="left"/>
              <w:rPr>
                <w:b/>
                <w:bCs/>
                <w:kern w:val="32"/>
                <w:szCs w:val="18"/>
              </w:rPr>
            </w:pPr>
            <w:r w:rsidRPr="004B3A87">
              <w:rPr>
                <w:szCs w:val="18"/>
              </w:rPr>
              <w:t xml:space="preserve">IETF RFC </w:t>
            </w:r>
            <w:del w:id="191" w:author="David Wooten" w:date="2019-12-27T13:14:00Z">
              <w:r w:rsidRPr="004B3A87" w:rsidDel="007B316A">
                <w:rPr>
                  <w:szCs w:val="18"/>
                </w:rPr>
                <w:delText>3447</w:delText>
              </w:r>
            </w:del>
            <w:ins w:id="192" w:author="David Wooten" w:date="2019-12-27T13:14:00Z">
              <w:r w:rsidR="007B316A">
                <w:rPr>
                  <w:szCs w:val="18"/>
                </w:rPr>
                <w:t>8017</w:t>
              </w:r>
            </w:ins>
          </w:p>
        </w:tc>
        <w:tc>
          <w:tcPr>
            <w:tcW w:w="1408" w:type="pct"/>
            <w:tcMar>
              <w:left w:w="58" w:type="dxa"/>
              <w:right w:w="58" w:type="dxa"/>
            </w:tcMar>
          </w:tcPr>
          <w:p w14:paraId="1F6CBBB9" w14:textId="242D1112" w:rsidR="00E6133B" w:rsidRPr="001425EE" w:rsidRDefault="00E6133B" w:rsidP="00E6133B">
            <w:pPr>
              <w:pStyle w:val="TABLE-cell"/>
              <w:jc w:val="left"/>
              <w:rPr>
                <w:b/>
                <w:bCs/>
                <w:kern w:val="32"/>
              </w:rPr>
            </w:pPr>
            <w:r w:rsidRPr="001425EE">
              <w:t xml:space="preserve">a signature algorithm </w:t>
            </w:r>
            <w:r>
              <w:t>defined in section 8.2</w:t>
            </w:r>
            <w:r w:rsidR="00AC4CF8">
              <w:t xml:space="preserve"> (</w:t>
            </w:r>
            <w:r w:rsidR="00AC4CF8" w:rsidRPr="00AC4CF8">
              <w:t>RSASSA-PKCS1-v1_5</w:t>
            </w:r>
            <w:r w:rsidR="00AC4CF8">
              <w:t>)</w:t>
            </w:r>
          </w:p>
        </w:tc>
      </w:tr>
      <w:tr w:rsidR="00E6133B" w14:paraId="4FCAD034" w14:textId="77777777" w:rsidTr="00BA78EC">
        <w:trPr>
          <w:cantSplit/>
        </w:trPr>
        <w:tc>
          <w:tcPr>
            <w:tcW w:w="1408" w:type="pct"/>
            <w:tcMar>
              <w:left w:w="58" w:type="dxa"/>
              <w:right w:w="58" w:type="dxa"/>
            </w:tcMar>
          </w:tcPr>
          <w:p w14:paraId="7303BAF2" w14:textId="77777777" w:rsidR="00E6133B" w:rsidRPr="001425EE" w:rsidRDefault="00E6133B" w:rsidP="00E6133B">
            <w:pPr>
              <w:pStyle w:val="TABLE-cell"/>
            </w:pPr>
            <w:r w:rsidRPr="001425EE">
              <w:t>TPM_ALG_RSAES</w:t>
            </w:r>
          </w:p>
        </w:tc>
        <w:tc>
          <w:tcPr>
            <w:tcW w:w="380" w:type="pct"/>
            <w:tcMar>
              <w:left w:w="0" w:type="dxa"/>
              <w:right w:w="0" w:type="dxa"/>
            </w:tcMar>
          </w:tcPr>
          <w:p w14:paraId="7127D5D0" w14:textId="77777777" w:rsidR="00E6133B" w:rsidRPr="001425EE" w:rsidRDefault="00E6133B" w:rsidP="00153C3B">
            <w:pPr>
              <w:pStyle w:val="TABLE-cell"/>
              <w:jc w:val="center"/>
            </w:pPr>
            <w:r w:rsidRPr="001425EE">
              <w:t>0x0015</w:t>
            </w:r>
          </w:p>
        </w:tc>
        <w:tc>
          <w:tcPr>
            <w:tcW w:w="332" w:type="pct"/>
            <w:tcMar>
              <w:left w:w="0" w:type="dxa"/>
              <w:right w:w="0" w:type="dxa"/>
            </w:tcMar>
          </w:tcPr>
          <w:p w14:paraId="20428F2A" w14:textId="77777777" w:rsidR="00E6133B" w:rsidRPr="001425EE" w:rsidRDefault="00E6133B" w:rsidP="00EB10D1">
            <w:pPr>
              <w:pStyle w:val="TABLE-cell"/>
              <w:jc w:val="center"/>
            </w:pPr>
            <w:r w:rsidRPr="001425EE">
              <w:t>A E</w:t>
            </w:r>
          </w:p>
        </w:tc>
        <w:tc>
          <w:tcPr>
            <w:tcW w:w="285" w:type="pct"/>
            <w:tcMar>
              <w:left w:w="58" w:type="dxa"/>
              <w:right w:w="58" w:type="dxa"/>
            </w:tcMar>
          </w:tcPr>
          <w:p w14:paraId="347B08D0" w14:textId="77777777" w:rsidR="00E6133B" w:rsidRPr="001425EE" w:rsidRDefault="00E6133B" w:rsidP="00BA78EC">
            <w:pPr>
              <w:pStyle w:val="TABLE-cell"/>
            </w:pPr>
            <w:r w:rsidRPr="001425EE">
              <w:t>RSA</w:t>
            </w:r>
          </w:p>
        </w:tc>
        <w:tc>
          <w:tcPr>
            <w:tcW w:w="142" w:type="pct"/>
            <w:tcMar>
              <w:left w:w="0" w:type="dxa"/>
              <w:right w:w="0" w:type="dxa"/>
            </w:tcMar>
          </w:tcPr>
          <w:p w14:paraId="6F0DE322" w14:textId="4A14DCCA" w:rsidR="00E6133B" w:rsidRPr="001425EE" w:rsidRDefault="00216689" w:rsidP="00153C3B">
            <w:pPr>
              <w:pStyle w:val="TABLE-cell"/>
              <w:jc w:val="center"/>
            </w:pPr>
            <w:r>
              <w:t>S</w:t>
            </w:r>
          </w:p>
        </w:tc>
        <w:tc>
          <w:tcPr>
            <w:tcW w:w="1045" w:type="pct"/>
            <w:tcMar>
              <w:left w:w="58" w:type="dxa"/>
              <w:right w:w="58" w:type="dxa"/>
            </w:tcMar>
          </w:tcPr>
          <w:p w14:paraId="6F3352CC" w14:textId="303CAF60" w:rsidR="00E6133B" w:rsidRPr="004B3A87" w:rsidRDefault="00E6133B" w:rsidP="00E6133B">
            <w:pPr>
              <w:pStyle w:val="TABLE-cell"/>
              <w:jc w:val="left"/>
              <w:rPr>
                <w:b/>
                <w:bCs/>
                <w:kern w:val="32"/>
                <w:szCs w:val="18"/>
              </w:rPr>
            </w:pPr>
            <w:r w:rsidRPr="004B3A87">
              <w:rPr>
                <w:szCs w:val="18"/>
              </w:rPr>
              <w:t xml:space="preserve">IETF RFC </w:t>
            </w:r>
            <w:ins w:id="193" w:author="David Wooten" w:date="2019-12-27T13:15:00Z">
              <w:r w:rsidR="007B316A">
                <w:rPr>
                  <w:szCs w:val="18"/>
                </w:rPr>
                <w:t>8017</w:t>
              </w:r>
            </w:ins>
            <w:del w:id="194" w:author="David Wooten" w:date="2019-12-27T13:15:00Z">
              <w:r w:rsidRPr="004B3A87" w:rsidDel="007B316A">
                <w:rPr>
                  <w:szCs w:val="18"/>
                </w:rPr>
                <w:delText>3447</w:delText>
              </w:r>
            </w:del>
          </w:p>
        </w:tc>
        <w:tc>
          <w:tcPr>
            <w:tcW w:w="1408" w:type="pct"/>
            <w:tcMar>
              <w:left w:w="58" w:type="dxa"/>
              <w:right w:w="58" w:type="dxa"/>
            </w:tcMar>
          </w:tcPr>
          <w:p w14:paraId="1EFC4AB5" w14:textId="0D622A9A" w:rsidR="00E6133B" w:rsidRPr="001425EE" w:rsidRDefault="00E6133B" w:rsidP="00E6133B">
            <w:pPr>
              <w:pStyle w:val="TABLE-cell"/>
              <w:jc w:val="left"/>
              <w:rPr>
                <w:b/>
                <w:bCs/>
                <w:kern w:val="32"/>
              </w:rPr>
            </w:pPr>
            <w:r w:rsidRPr="001425EE">
              <w:t xml:space="preserve">a padding algorithm </w:t>
            </w:r>
            <w:r>
              <w:t>defined in section 7</w:t>
            </w:r>
            <w:r w:rsidR="005E20D6">
              <w:t>.2</w:t>
            </w:r>
            <w:r w:rsidR="00AC4CF8">
              <w:t xml:space="preserve"> (</w:t>
            </w:r>
            <w:r w:rsidR="00AC4CF8" w:rsidRPr="00AC4CF8">
              <w:t>RSAES-PKCS1-v1_5</w:t>
            </w:r>
            <w:r w:rsidR="00AC4CF8">
              <w:t>)</w:t>
            </w:r>
          </w:p>
        </w:tc>
      </w:tr>
      <w:tr w:rsidR="00E6133B" w14:paraId="6B238187" w14:textId="77777777" w:rsidTr="00BA78EC">
        <w:trPr>
          <w:cantSplit/>
        </w:trPr>
        <w:tc>
          <w:tcPr>
            <w:tcW w:w="1408" w:type="pct"/>
            <w:tcMar>
              <w:left w:w="58" w:type="dxa"/>
              <w:right w:w="58" w:type="dxa"/>
            </w:tcMar>
          </w:tcPr>
          <w:p w14:paraId="32A23B8D" w14:textId="77777777" w:rsidR="00E6133B" w:rsidRPr="001425EE" w:rsidRDefault="00E6133B" w:rsidP="00E6133B">
            <w:pPr>
              <w:pStyle w:val="TABLE-cell"/>
            </w:pPr>
            <w:r w:rsidRPr="001425EE">
              <w:t>TPM_ALG_RSAPSS</w:t>
            </w:r>
          </w:p>
        </w:tc>
        <w:tc>
          <w:tcPr>
            <w:tcW w:w="380" w:type="pct"/>
            <w:tcMar>
              <w:left w:w="0" w:type="dxa"/>
              <w:right w:w="0" w:type="dxa"/>
            </w:tcMar>
          </w:tcPr>
          <w:p w14:paraId="14D34FD7" w14:textId="77777777" w:rsidR="00E6133B" w:rsidRPr="001425EE" w:rsidRDefault="00E6133B" w:rsidP="00153C3B">
            <w:pPr>
              <w:pStyle w:val="TABLE-cell"/>
              <w:jc w:val="center"/>
            </w:pPr>
            <w:r w:rsidRPr="001425EE">
              <w:t>0x0016</w:t>
            </w:r>
          </w:p>
        </w:tc>
        <w:tc>
          <w:tcPr>
            <w:tcW w:w="332" w:type="pct"/>
            <w:tcMar>
              <w:left w:w="0" w:type="dxa"/>
              <w:right w:w="0" w:type="dxa"/>
            </w:tcMar>
          </w:tcPr>
          <w:p w14:paraId="09AAA6C1" w14:textId="77777777" w:rsidR="00E6133B" w:rsidRPr="001425EE" w:rsidRDefault="00E6133B" w:rsidP="00EB10D1">
            <w:pPr>
              <w:pStyle w:val="TABLE-cell"/>
              <w:jc w:val="center"/>
            </w:pPr>
            <w:r w:rsidRPr="001425EE">
              <w:t>A X</w:t>
            </w:r>
          </w:p>
        </w:tc>
        <w:tc>
          <w:tcPr>
            <w:tcW w:w="285" w:type="pct"/>
            <w:tcMar>
              <w:left w:w="58" w:type="dxa"/>
              <w:right w:w="58" w:type="dxa"/>
            </w:tcMar>
          </w:tcPr>
          <w:p w14:paraId="72CBDDB4" w14:textId="77777777" w:rsidR="00E6133B" w:rsidRPr="001425EE" w:rsidRDefault="00E6133B" w:rsidP="00BA78EC">
            <w:pPr>
              <w:pStyle w:val="TABLE-cell"/>
            </w:pPr>
            <w:r w:rsidRPr="001425EE">
              <w:t>RSA</w:t>
            </w:r>
          </w:p>
        </w:tc>
        <w:tc>
          <w:tcPr>
            <w:tcW w:w="142" w:type="pct"/>
            <w:tcMar>
              <w:left w:w="0" w:type="dxa"/>
              <w:right w:w="0" w:type="dxa"/>
            </w:tcMar>
          </w:tcPr>
          <w:p w14:paraId="120526F3" w14:textId="17654184" w:rsidR="00E6133B" w:rsidRPr="001425EE" w:rsidRDefault="00216689" w:rsidP="00153C3B">
            <w:pPr>
              <w:pStyle w:val="TABLE-cell"/>
              <w:jc w:val="center"/>
            </w:pPr>
            <w:r>
              <w:t>S</w:t>
            </w:r>
          </w:p>
        </w:tc>
        <w:tc>
          <w:tcPr>
            <w:tcW w:w="1045" w:type="pct"/>
            <w:tcMar>
              <w:left w:w="58" w:type="dxa"/>
              <w:right w:w="58" w:type="dxa"/>
            </w:tcMar>
          </w:tcPr>
          <w:p w14:paraId="6AB3E2C2" w14:textId="38FC1D20" w:rsidR="00E6133B" w:rsidRPr="004B3A87" w:rsidRDefault="00E6133B" w:rsidP="00E6133B">
            <w:pPr>
              <w:pStyle w:val="TABLE-cell"/>
              <w:jc w:val="left"/>
              <w:rPr>
                <w:b/>
                <w:bCs/>
                <w:kern w:val="32"/>
                <w:szCs w:val="18"/>
              </w:rPr>
            </w:pPr>
            <w:r w:rsidRPr="004B3A87">
              <w:rPr>
                <w:szCs w:val="18"/>
              </w:rPr>
              <w:t xml:space="preserve">IETF RFC </w:t>
            </w:r>
            <w:ins w:id="195" w:author="David Wooten" w:date="2019-12-27T13:15:00Z">
              <w:r w:rsidR="007B316A">
                <w:rPr>
                  <w:szCs w:val="18"/>
                </w:rPr>
                <w:t>8017</w:t>
              </w:r>
            </w:ins>
            <w:del w:id="196" w:author="David Wooten" w:date="2019-12-27T13:15:00Z">
              <w:r w:rsidRPr="004B3A87" w:rsidDel="007B316A">
                <w:rPr>
                  <w:szCs w:val="18"/>
                </w:rPr>
                <w:delText>3447</w:delText>
              </w:r>
            </w:del>
          </w:p>
        </w:tc>
        <w:tc>
          <w:tcPr>
            <w:tcW w:w="1408" w:type="pct"/>
            <w:tcMar>
              <w:left w:w="58" w:type="dxa"/>
              <w:right w:w="58" w:type="dxa"/>
            </w:tcMar>
          </w:tcPr>
          <w:p w14:paraId="120F2C4F" w14:textId="2569CE83" w:rsidR="00E6133B" w:rsidRPr="001425EE" w:rsidRDefault="00AC4CF8" w:rsidP="00E6133B">
            <w:pPr>
              <w:pStyle w:val="TABLE-cell"/>
              <w:jc w:val="left"/>
              <w:rPr>
                <w:b/>
                <w:bCs/>
                <w:kern w:val="32"/>
              </w:rPr>
            </w:pPr>
            <w:r>
              <w:t>a signature algorithm defined in section 8.1 (RS</w:t>
            </w:r>
            <w:r w:rsidR="00E6133B" w:rsidRPr="001425EE">
              <w:t xml:space="preserve">ASSA-PSS) </w:t>
            </w:r>
          </w:p>
        </w:tc>
      </w:tr>
      <w:tr w:rsidR="00E6133B" w14:paraId="626190FC" w14:textId="77777777" w:rsidTr="00BA78EC">
        <w:trPr>
          <w:cantSplit/>
        </w:trPr>
        <w:tc>
          <w:tcPr>
            <w:tcW w:w="1408" w:type="pct"/>
            <w:tcMar>
              <w:left w:w="58" w:type="dxa"/>
              <w:right w:w="58" w:type="dxa"/>
            </w:tcMar>
          </w:tcPr>
          <w:p w14:paraId="4C2D060A" w14:textId="77777777" w:rsidR="00E6133B" w:rsidRPr="001425EE" w:rsidRDefault="00E6133B" w:rsidP="00E6133B">
            <w:pPr>
              <w:pStyle w:val="TABLE-cell"/>
            </w:pPr>
            <w:r w:rsidRPr="001425EE">
              <w:t>TPM_ALG_OAEP</w:t>
            </w:r>
          </w:p>
        </w:tc>
        <w:tc>
          <w:tcPr>
            <w:tcW w:w="380" w:type="pct"/>
            <w:tcMar>
              <w:left w:w="0" w:type="dxa"/>
              <w:right w:w="0" w:type="dxa"/>
            </w:tcMar>
          </w:tcPr>
          <w:p w14:paraId="764D79FB" w14:textId="77777777" w:rsidR="00E6133B" w:rsidRPr="001425EE" w:rsidRDefault="00E6133B" w:rsidP="00153C3B">
            <w:pPr>
              <w:pStyle w:val="TABLE-cell"/>
              <w:jc w:val="center"/>
            </w:pPr>
            <w:r w:rsidRPr="001425EE">
              <w:t>0x0017</w:t>
            </w:r>
          </w:p>
        </w:tc>
        <w:tc>
          <w:tcPr>
            <w:tcW w:w="332" w:type="pct"/>
            <w:tcMar>
              <w:left w:w="0" w:type="dxa"/>
              <w:right w:w="0" w:type="dxa"/>
            </w:tcMar>
          </w:tcPr>
          <w:p w14:paraId="154D95E9" w14:textId="67D1A9F1" w:rsidR="00E6133B" w:rsidRPr="001425EE" w:rsidRDefault="00E6133B">
            <w:pPr>
              <w:pStyle w:val="TABLE-cell"/>
              <w:jc w:val="center"/>
            </w:pPr>
            <w:r w:rsidRPr="001425EE">
              <w:t>A E</w:t>
            </w:r>
            <w:r w:rsidR="002718CE">
              <w:t xml:space="preserve"> H</w:t>
            </w:r>
          </w:p>
        </w:tc>
        <w:tc>
          <w:tcPr>
            <w:tcW w:w="285" w:type="pct"/>
            <w:tcMar>
              <w:left w:w="58" w:type="dxa"/>
              <w:right w:w="58" w:type="dxa"/>
            </w:tcMar>
          </w:tcPr>
          <w:p w14:paraId="5C7CCBB5" w14:textId="77777777" w:rsidR="00E6133B" w:rsidRPr="001425EE" w:rsidRDefault="00E6133B" w:rsidP="00BA78EC">
            <w:pPr>
              <w:pStyle w:val="TABLE-cell"/>
            </w:pPr>
            <w:r w:rsidRPr="001425EE">
              <w:t>RSA</w:t>
            </w:r>
          </w:p>
        </w:tc>
        <w:tc>
          <w:tcPr>
            <w:tcW w:w="142" w:type="pct"/>
            <w:tcMar>
              <w:left w:w="0" w:type="dxa"/>
              <w:right w:w="0" w:type="dxa"/>
            </w:tcMar>
          </w:tcPr>
          <w:p w14:paraId="3A9FC435" w14:textId="228F2BC3" w:rsidR="00E6133B" w:rsidRPr="001425EE" w:rsidRDefault="00216689" w:rsidP="00153C3B">
            <w:pPr>
              <w:pStyle w:val="TABLE-cell"/>
              <w:jc w:val="center"/>
            </w:pPr>
            <w:r>
              <w:t>S</w:t>
            </w:r>
          </w:p>
        </w:tc>
        <w:tc>
          <w:tcPr>
            <w:tcW w:w="1045" w:type="pct"/>
            <w:tcMar>
              <w:left w:w="58" w:type="dxa"/>
              <w:right w:w="58" w:type="dxa"/>
            </w:tcMar>
          </w:tcPr>
          <w:p w14:paraId="3E8ED145" w14:textId="0E92BD3D" w:rsidR="00E6133B" w:rsidRPr="004B3A87" w:rsidRDefault="00E6133B" w:rsidP="00153C3B">
            <w:pPr>
              <w:pStyle w:val="TABLE-cell"/>
              <w:jc w:val="left"/>
              <w:rPr>
                <w:b/>
                <w:bCs/>
                <w:kern w:val="32"/>
                <w:szCs w:val="18"/>
              </w:rPr>
            </w:pPr>
            <w:r w:rsidRPr="000B1847">
              <w:rPr>
                <w:szCs w:val="18"/>
              </w:rPr>
              <w:t xml:space="preserve">IETF RFC </w:t>
            </w:r>
            <w:ins w:id="197" w:author="David Wooten" w:date="2019-12-27T13:15:00Z">
              <w:r w:rsidR="007B316A">
                <w:rPr>
                  <w:szCs w:val="18"/>
                </w:rPr>
                <w:t>8017</w:t>
              </w:r>
            </w:ins>
            <w:del w:id="198" w:author="David Wooten" w:date="2019-12-27T13:15:00Z">
              <w:r w:rsidRPr="000B1847" w:rsidDel="007B316A">
                <w:rPr>
                  <w:szCs w:val="18"/>
                </w:rPr>
                <w:delText>3447</w:delText>
              </w:r>
            </w:del>
          </w:p>
        </w:tc>
        <w:tc>
          <w:tcPr>
            <w:tcW w:w="1408" w:type="pct"/>
            <w:tcMar>
              <w:left w:w="58" w:type="dxa"/>
              <w:right w:w="58" w:type="dxa"/>
            </w:tcMar>
          </w:tcPr>
          <w:p w14:paraId="07FF2600" w14:textId="2040A909" w:rsidR="00E6133B" w:rsidRPr="001425EE" w:rsidRDefault="00AC4CF8" w:rsidP="00E6133B">
            <w:pPr>
              <w:pStyle w:val="TABLE-cell"/>
              <w:jc w:val="left"/>
              <w:rPr>
                <w:b/>
                <w:bCs/>
                <w:kern w:val="32"/>
              </w:rPr>
            </w:pPr>
            <w:r>
              <w:t xml:space="preserve">a </w:t>
            </w:r>
            <w:r w:rsidR="00E6133B" w:rsidRPr="001425EE">
              <w:t>padding algorithm</w:t>
            </w:r>
            <w:r>
              <w:t xml:space="preserve"> defined in </w:t>
            </w:r>
            <w:r w:rsidR="00153C3B">
              <w:t>S</w:t>
            </w:r>
            <w:r>
              <w:t>ection 7.1</w:t>
            </w:r>
            <w:r w:rsidR="00E6133B" w:rsidRPr="001425EE">
              <w:t xml:space="preserve"> (RSAES_OAEP) </w:t>
            </w:r>
          </w:p>
        </w:tc>
      </w:tr>
      <w:tr w:rsidR="00E6133B" w14:paraId="0F23F24F" w14:textId="77777777" w:rsidTr="00BA78EC">
        <w:trPr>
          <w:cantSplit/>
        </w:trPr>
        <w:tc>
          <w:tcPr>
            <w:tcW w:w="1408" w:type="pct"/>
            <w:tcMar>
              <w:left w:w="58" w:type="dxa"/>
              <w:right w:w="58" w:type="dxa"/>
            </w:tcMar>
          </w:tcPr>
          <w:p w14:paraId="5403FC39" w14:textId="77777777" w:rsidR="00E6133B" w:rsidRPr="001425EE" w:rsidRDefault="00E6133B" w:rsidP="00E6133B">
            <w:pPr>
              <w:pStyle w:val="TABLE-cell"/>
            </w:pPr>
            <w:r w:rsidRPr="001425EE">
              <w:lastRenderedPageBreak/>
              <w:t>TPM_ALG_ECDSA</w:t>
            </w:r>
          </w:p>
        </w:tc>
        <w:tc>
          <w:tcPr>
            <w:tcW w:w="380" w:type="pct"/>
            <w:tcMar>
              <w:left w:w="0" w:type="dxa"/>
              <w:right w:w="0" w:type="dxa"/>
            </w:tcMar>
          </w:tcPr>
          <w:p w14:paraId="37EFE708" w14:textId="77777777" w:rsidR="00E6133B" w:rsidRPr="001425EE" w:rsidRDefault="00E6133B" w:rsidP="00153C3B">
            <w:pPr>
              <w:pStyle w:val="TABLE-cell"/>
              <w:jc w:val="center"/>
            </w:pPr>
            <w:r w:rsidRPr="001425EE">
              <w:t>0x0018</w:t>
            </w:r>
          </w:p>
        </w:tc>
        <w:tc>
          <w:tcPr>
            <w:tcW w:w="332" w:type="pct"/>
            <w:tcMar>
              <w:left w:w="0" w:type="dxa"/>
              <w:right w:w="0" w:type="dxa"/>
            </w:tcMar>
          </w:tcPr>
          <w:p w14:paraId="097EECF6" w14:textId="77777777" w:rsidR="00E6133B" w:rsidRPr="001425EE" w:rsidRDefault="00E6133B" w:rsidP="00EB10D1">
            <w:pPr>
              <w:pStyle w:val="TABLE-cell"/>
              <w:jc w:val="center"/>
            </w:pPr>
            <w:r w:rsidRPr="001425EE">
              <w:t>A X</w:t>
            </w:r>
          </w:p>
        </w:tc>
        <w:tc>
          <w:tcPr>
            <w:tcW w:w="285" w:type="pct"/>
            <w:tcMar>
              <w:left w:w="58" w:type="dxa"/>
              <w:right w:w="58" w:type="dxa"/>
            </w:tcMar>
          </w:tcPr>
          <w:p w14:paraId="65553EAE" w14:textId="77777777" w:rsidR="00E6133B" w:rsidRPr="001425EE" w:rsidRDefault="00E6133B" w:rsidP="00BA78EC">
            <w:pPr>
              <w:pStyle w:val="TABLE-cell"/>
            </w:pPr>
            <w:r w:rsidRPr="001425EE">
              <w:t>ECC</w:t>
            </w:r>
          </w:p>
        </w:tc>
        <w:tc>
          <w:tcPr>
            <w:tcW w:w="142" w:type="pct"/>
            <w:tcMar>
              <w:left w:w="0" w:type="dxa"/>
              <w:right w:w="0" w:type="dxa"/>
            </w:tcMar>
          </w:tcPr>
          <w:p w14:paraId="12528496" w14:textId="6BA17A0F" w:rsidR="00E6133B" w:rsidRPr="001425EE" w:rsidRDefault="00216689" w:rsidP="00153C3B">
            <w:pPr>
              <w:pStyle w:val="TABLE-cell"/>
              <w:jc w:val="center"/>
            </w:pPr>
            <w:r>
              <w:t>S</w:t>
            </w:r>
          </w:p>
        </w:tc>
        <w:tc>
          <w:tcPr>
            <w:tcW w:w="1045" w:type="pct"/>
            <w:tcMar>
              <w:left w:w="58" w:type="dxa"/>
              <w:right w:w="58" w:type="dxa"/>
            </w:tcMar>
          </w:tcPr>
          <w:p w14:paraId="02B52D23" w14:textId="77777777" w:rsidR="00E6133B" w:rsidRPr="004B3A87" w:rsidRDefault="00E6133B" w:rsidP="00E6133B">
            <w:pPr>
              <w:pStyle w:val="TABLE-cell"/>
              <w:jc w:val="left"/>
              <w:rPr>
                <w:b/>
                <w:bCs/>
                <w:kern w:val="32"/>
                <w:szCs w:val="18"/>
              </w:rPr>
            </w:pPr>
            <w:r w:rsidRPr="004B3A87">
              <w:rPr>
                <w:szCs w:val="18"/>
              </w:rPr>
              <w:t>ISO/IEC 14888-3</w:t>
            </w:r>
          </w:p>
        </w:tc>
        <w:tc>
          <w:tcPr>
            <w:tcW w:w="1408" w:type="pct"/>
            <w:tcMar>
              <w:left w:w="58" w:type="dxa"/>
              <w:right w:w="58" w:type="dxa"/>
            </w:tcMar>
          </w:tcPr>
          <w:p w14:paraId="7B91457E" w14:textId="77777777" w:rsidR="00E6133B" w:rsidRPr="001425EE" w:rsidRDefault="00E6133B" w:rsidP="00E6133B">
            <w:pPr>
              <w:pStyle w:val="TABLE-cell"/>
              <w:jc w:val="left"/>
              <w:rPr>
                <w:b/>
                <w:bCs/>
                <w:kern w:val="32"/>
              </w:rPr>
            </w:pPr>
            <w:r w:rsidRPr="001425EE">
              <w:t>signature algorithm using elliptic curve cryptography (ECC)</w:t>
            </w:r>
          </w:p>
        </w:tc>
      </w:tr>
      <w:tr w:rsidR="00E6133B" w14:paraId="76B9FA1D" w14:textId="77777777" w:rsidTr="00BA78EC">
        <w:trPr>
          <w:cantSplit/>
        </w:trPr>
        <w:tc>
          <w:tcPr>
            <w:tcW w:w="1408" w:type="pct"/>
            <w:tcMar>
              <w:left w:w="58" w:type="dxa"/>
              <w:right w:w="58" w:type="dxa"/>
            </w:tcMar>
          </w:tcPr>
          <w:p w14:paraId="71136ABB" w14:textId="77777777" w:rsidR="00E6133B" w:rsidRPr="001425EE" w:rsidRDefault="00E6133B" w:rsidP="00E6133B">
            <w:pPr>
              <w:pStyle w:val="TABLE-cell"/>
            </w:pPr>
            <w:r w:rsidRPr="001425EE">
              <w:t>TPM_ALG_ECDH</w:t>
            </w:r>
          </w:p>
        </w:tc>
        <w:tc>
          <w:tcPr>
            <w:tcW w:w="380" w:type="pct"/>
            <w:tcMar>
              <w:left w:w="0" w:type="dxa"/>
              <w:right w:w="0" w:type="dxa"/>
            </w:tcMar>
          </w:tcPr>
          <w:p w14:paraId="10F28451" w14:textId="77777777" w:rsidR="00E6133B" w:rsidRPr="001425EE" w:rsidRDefault="00E6133B" w:rsidP="00153C3B">
            <w:pPr>
              <w:pStyle w:val="TABLE-cell"/>
              <w:jc w:val="center"/>
            </w:pPr>
            <w:r w:rsidRPr="001425EE">
              <w:t>0x0019</w:t>
            </w:r>
          </w:p>
        </w:tc>
        <w:tc>
          <w:tcPr>
            <w:tcW w:w="332" w:type="pct"/>
            <w:tcMar>
              <w:left w:w="0" w:type="dxa"/>
              <w:right w:w="0" w:type="dxa"/>
            </w:tcMar>
          </w:tcPr>
          <w:p w14:paraId="42CADEFC" w14:textId="77777777" w:rsidR="00E6133B" w:rsidRPr="001425EE" w:rsidRDefault="00E6133B" w:rsidP="00EB10D1">
            <w:pPr>
              <w:pStyle w:val="TABLE-cell"/>
              <w:jc w:val="center"/>
            </w:pPr>
            <w:r w:rsidRPr="001425EE">
              <w:t>A M</w:t>
            </w:r>
          </w:p>
        </w:tc>
        <w:tc>
          <w:tcPr>
            <w:tcW w:w="285" w:type="pct"/>
            <w:tcMar>
              <w:left w:w="58" w:type="dxa"/>
              <w:right w:w="58" w:type="dxa"/>
            </w:tcMar>
          </w:tcPr>
          <w:p w14:paraId="7BD92EED" w14:textId="77777777" w:rsidR="00E6133B" w:rsidRPr="001425EE" w:rsidRDefault="00E6133B" w:rsidP="00BA78EC">
            <w:pPr>
              <w:pStyle w:val="TABLE-cell"/>
            </w:pPr>
            <w:r w:rsidRPr="001425EE">
              <w:t>ECC</w:t>
            </w:r>
          </w:p>
        </w:tc>
        <w:tc>
          <w:tcPr>
            <w:tcW w:w="142" w:type="pct"/>
            <w:tcMar>
              <w:left w:w="0" w:type="dxa"/>
              <w:right w:w="0" w:type="dxa"/>
            </w:tcMar>
          </w:tcPr>
          <w:p w14:paraId="55EA41F1" w14:textId="2CD48FB4" w:rsidR="00E6133B" w:rsidRPr="001425EE" w:rsidRDefault="00216689" w:rsidP="00153C3B">
            <w:pPr>
              <w:pStyle w:val="TABLE-cell"/>
              <w:jc w:val="center"/>
            </w:pPr>
            <w:r>
              <w:t>S</w:t>
            </w:r>
          </w:p>
        </w:tc>
        <w:tc>
          <w:tcPr>
            <w:tcW w:w="1045" w:type="pct"/>
            <w:tcMar>
              <w:left w:w="58" w:type="dxa"/>
              <w:right w:w="58" w:type="dxa"/>
            </w:tcMar>
          </w:tcPr>
          <w:p w14:paraId="16F0A088" w14:textId="4C6035AC" w:rsidR="00E6133B" w:rsidRPr="004B3A87" w:rsidRDefault="00676F2C" w:rsidP="00E6133B">
            <w:pPr>
              <w:pStyle w:val="TABLE-cell"/>
              <w:jc w:val="left"/>
              <w:rPr>
                <w:b/>
                <w:bCs/>
                <w:kern w:val="32"/>
                <w:szCs w:val="18"/>
              </w:rPr>
            </w:pPr>
            <w:r>
              <w:rPr>
                <w:szCs w:val="18"/>
              </w:rPr>
              <w:t>NIST SP800-56A</w:t>
            </w:r>
          </w:p>
        </w:tc>
        <w:tc>
          <w:tcPr>
            <w:tcW w:w="1408" w:type="pct"/>
            <w:tcMar>
              <w:left w:w="58" w:type="dxa"/>
              <w:right w:w="58" w:type="dxa"/>
            </w:tcMar>
          </w:tcPr>
          <w:p w14:paraId="284B3D0D" w14:textId="77777777" w:rsidR="00E6133B" w:rsidRPr="001425EE" w:rsidRDefault="00E6133B" w:rsidP="00E6133B">
            <w:pPr>
              <w:pStyle w:val="TABLE-cell"/>
              <w:jc w:val="left"/>
              <w:rPr>
                <w:b/>
                <w:bCs/>
                <w:kern w:val="32"/>
              </w:rPr>
            </w:pPr>
            <w:r w:rsidRPr="001425EE">
              <w:t xml:space="preserve">secret sharing using ECC </w:t>
            </w:r>
          </w:p>
          <w:p w14:paraId="6971E5AD" w14:textId="77777777" w:rsidR="00E6133B" w:rsidRPr="001425EE" w:rsidRDefault="00E6133B" w:rsidP="00E6133B">
            <w:pPr>
              <w:pStyle w:val="TABLE-cell"/>
              <w:jc w:val="left"/>
              <w:rPr>
                <w:lang w:eastAsia="zh-CN"/>
              </w:rPr>
            </w:pPr>
          </w:p>
          <w:p w14:paraId="51850267" w14:textId="77777777" w:rsidR="00E6133B" w:rsidRPr="001425EE" w:rsidRDefault="00E6133B" w:rsidP="00E6133B">
            <w:pPr>
              <w:pStyle w:val="TABLE-cell"/>
              <w:jc w:val="left"/>
              <w:rPr>
                <w:lang w:eastAsia="zh-CN"/>
              </w:rPr>
            </w:pPr>
            <w:r w:rsidRPr="001425EE">
              <w:t>Based on context, this can be either One-Pass Diffie-Hellman, C(1, 1, ECC CDH) defined in 6.2.2.2 or Full Unified Model C(2, 2, ECC CDH) defined in 6.1.1.2</w:t>
            </w:r>
          </w:p>
        </w:tc>
      </w:tr>
      <w:tr w:rsidR="00E6133B" w14:paraId="4977A9FA" w14:textId="77777777" w:rsidTr="00BA78EC">
        <w:trPr>
          <w:cantSplit/>
        </w:trPr>
        <w:tc>
          <w:tcPr>
            <w:tcW w:w="1408" w:type="pct"/>
            <w:tcMar>
              <w:left w:w="58" w:type="dxa"/>
              <w:right w:w="58" w:type="dxa"/>
            </w:tcMar>
          </w:tcPr>
          <w:p w14:paraId="57BD1C6D" w14:textId="77777777" w:rsidR="00E6133B" w:rsidRPr="001425EE" w:rsidRDefault="00E6133B" w:rsidP="00E6133B">
            <w:pPr>
              <w:pStyle w:val="TABLE-cell"/>
            </w:pPr>
            <w:r w:rsidRPr="001425EE">
              <w:t>TPM_ALG_ECDAA</w:t>
            </w:r>
          </w:p>
        </w:tc>
        <w:tc>
          <w:tcPr>
            <w:tcW w:w="380" w:type="pct"/>
            <w:tcMar>
              <w:left w:w="0" w:type="dxa"/>
              <w:right w:w="0" w:type="dxa"/>
            </w:tcMar>
          </w:tcPr>
          <w:p w14:paraId="0CF85F09" w14:textId="77777777" w:rsidR="00E6133B" w:rsidRPr="001425EE" w:rsidRDefault="00E6133B" w:rsidP="00153C3B">
            <w:pPr>
              <w:pStyle w:val="TABLE-cell"/>
              <w:jc w:val="center"/>
            </w:pPr>
            <w:r w:rsidRPr="001425EE">
              <w:t>0x001A</w:t>
            </w:r>
          </w:p>
        </w:tc>
        <w:tc>
          <w:tcPr>
            <w:tcW w:w="332" w:type="pct"/>
            <w:tcMar>
              <w:left w:w="0" w:type="dxa"/>
              <w:right w:w="0" w:type="dxa"/>
            </w:tcMar>
          </w:tcPr>
          <w:p w14:paraId="2F62A327" w14:textId="77777777" w:rsidR="00E6133B" w:rsidRPr="001425EE" w:rsidRDefault="00E6133B" w:rsidP="00EB10D1">
            <w:pPr>
              <w:pStyle w:val="TABLE-cell"/>
              <w:jc w:val="center"/>
            </w:pPr>
            <w:r w:rsidRPr="001425EE">
              <w:t>A X</w:t>
            </w:r>
            <w:r w:rsidR="002718CE">
              <w:t xml:space="preserve"> N</w:t>
            </w:r>
          </w:p>
        </w:tc>
        <w:tc>
          <w:tcPr>
            <w:tcW w:w="285" w:type="pct"/>
            <w:tcMar>
              <w:left w:w="58" w:type="dxa"/>
              <w:right w:w="58" w:type="dxa"/>
            </w:tcMar>
          </w:tcPr>
          <w:p w14:paraId="7619E28F" w14:textId="77777777" w:rsidR="00E6133B" w:rsidRPr="001425EE" w:rsidRDefault="00E6133B" w:rsidP="00BA78EC">
            <w:pPr>
              <w:pStyle w:val="TABLE-cell"/>
            </w:pPr>
            <w:r w:rsidRPr="001425EE">
              <w:t>ECC</w:t>
            </w:r>
          </w:p>
        </w:tc>
        <w:tc>
          <w:tcPr>
            <w:tcW w:w="142" w:type="pct"/>
            <w:tcMar>
              <w:left w:w="0" w:type="dxa"/>
              <w:right w:w="0" w:type="dxa"/>
            </w:tcMar>
          </w:tcPr>
          <w:p w14:paraId="5A158E85" w14:textId="7199C8C6" w:rsidR="00E6133B" w:rsidRPr="001425EE" w:rsidRDefault="00216689" w:rsidP="00153C3B">
            <w:pPr>
              <w:pStyle w:val="TABLE-cell"/>
              <w:jc w:val="center"/>
            </w:pPr>
            <w:r>
              <w:t>S</w:t>
            </w:r>
          </w:p>
        </w:tc>
        <w:tc>
          <w:tcPr>
            <w:tcW w:w="1045" w:type="pct"/>
            <w:tcMar>
              <w:left w:w="58" w:type="dxa"/>
              <w:right w:w="58" w:type="dxa"/>
            </w:tcMar>
          </w:tcPr>
          <w:p w14:paraId="080966DA" w14:textId="77777777" w:rsidR="00E6133B" w:rsidRPr="004B3A87" w:rsidRDefault="00E6133B" w:rsidP="00E6133B">
            <w:pPr>
              <w:pStyle w:val="TABLE-cell"/>
              <w:jc w:val="left"/>
              <w:rPr>
                <w:b/>
                <w:bCs/>
                <w:kern w:val="32"/>
                <w:szCs w:val="18"/>
              </w:rPr>
            </w:pPr>
            <w:r>
              <w:rPr>
                <w:szCs w:val="18"/>
              </w:rPr>
              <w:t>T</w:t>
            </w:r>
            <w:r w:rsidRPr="000B1847">
              <w:rPr>
                <w:szCs w:val="18"/>
              </w:rPr>
              <w:t>CG TPM 2.0 library specification</w:t>
            </w:r>
          </w:p>
        </w:tc>
        <w:tc>
          <w:tcPr>
            <w:tcW w:w="1408" w:type="pct"/>
            <w:tcMar>
              <w:left w:w="58" w:type="dxa"/>
              <w:right w:w="58" w:type="dxa"/>
            </w:tcMar>
          </w:tcPr>
          <w:p w14:paraId="0F72FD9A" w14:textId="33B852B6" w:rsidR="00E6133B" w:rsidRPr="001425EE" w:rsidRDefault="00E6133B" w:rsidP="00E6133B">
            <w:pPr>
              <w:pStyle w:val="TABLE-cell"/>
              <w:jc w:val="left"/>
              <w:rPr>
                <w:lang w:eastAsia="zh-CN"/>
              </w:rPr>
            </w:pPr>
            <w:r w:rsidRPr="001425EE">
              <w:t>elliptic-curve based, anonymous signing scheme</w:t>
            </w:r>
          </w:p>
        </w:tc>
      </w:tr>
      <w:tr w:rsidR="00E6133B" w14:paraId="6591A021" w14:textId="77777777" w:rsidTr="00BA78EC">
        <w:trPr>
          <w:cantSplit/>
        </w:trPr>
        <w:tc>
          <w:tcPr>
            <w:tcW w:w="1408" w:type="pct"/>
            <w:tcMar>
              <w:left w:w="58" w:type="dxa"/>
              <w:right w:w="58" w:type="dxa"/>
            </w:tcMar>
          </w:tcPr>
          <w:p w14:paraId="0EC0BC08" w14:textId="77777777" w:rsidR="00E6133B" w:rsidRPr="001425EE" w:rsidRDefault="00E6133B" w:rsidP="00E6133B">
            <w:pPr>
              <w:pStyle w:val="TABLE-cell"/>
            </w:pPr>
            <w:r w:rsidRPr="001425EE">
              <w:t>TPM_ALG_SM2</w:t>
            </w:r>
          </w:p>
        </w:tc>
        <w:tc>
          <w:tcPr>
            <w:tcW w:w="380" w:type="pct"/>
            <w:tcMar>
              <w:left w:w="0" w:type="dxa"/>
              <w:right w:w="0" w:type="dxa"/>
            </w:tcMar>
          </w:tcPr>
          <w:p w14:paraId="12FA3B14" w14:textId="77777777" w:rsidR="00E6133B" w:rsidRPr="001425EE" w:rsidRDefault="00E6133B" w:rsidP="00153C3B">
            <w:pPr>
              <w:pStyle w:val="TABLE-cell"/>
              <w:jc w:val="center"/>
            </w:pPr>
            <w:r w:rsidRPr="001425EE">
              <w:t>0x001B</w:t>
            </w:r>
          </w:p>
        </w:tc>
        <w:tc>
          <w:tcPr>
            <w:tcW w:w="332" w:type="pct"/>
            <w:tcMar>
              <w:left w:w="0" w:type="dxa"/>
              <w:right w:w="0" w:type="dxa"/>
            </w:tcMar>
          </w:tcPr>
          <w:p w14:paraId="24B91C46" w14:textId="69712FFE" w:rsidR="00E6133B" w:rsidRPr="001425EE" w:rsidRDefault="00E6133B" w:rsidP="00EB10D1">
            <w:pPr>
              <w:pStyle w:val="TABLE-cell"/>
              <w:jc w:val="center"/>
            </w:pPr>
            <w:r w:rsidRPr="001425EE">
              <w:t xml:space="preserve">A X </w:t>
            </w:r>
          </w:p>
        </w:tc>
        <w:tc>
          <w:tcPr>
            <w:tcW w:w="285" w:type="pct"/>
            <w:tcMar>
              <w:left w:w="58" w:type="dxa"/>
              <w:right w:w="58" w:type="dxa"/>
            </w:tcMar>
          </w:tcPr>
          <w:p w14:paraId="6C7E7122" w14:textId="77777777" w:rsidR="00E6133B" w:rsidRPr="001425EE" w:rsidRDefault="00E6133B" w:rsidP="00BA78EC">
            <w:pPr>
              <w:pStyle w:val="TABLE-cell"/>
            </w:pPr>
            <w:r w:rsidRPr="001425EE">
              <w:t>ECC</w:t>
            </w:r>
          </w:p>
        </w:tc>
        <w:tc>
          <w:tcPr>
            <w:tcW w:w="142" w:type="pct"/>
            <w:tcMar>
              <w:left w:w="0" w:type="dxa"/>
              <w:right w:w="0" w:type="dxa"/>
            </w:tcMar>
          </w:tcPr>
          <w:p w14:paraId="49C71F09" w14:textId="77777777" w:rsidR="00E6133B" w:rsidRPr="001425EE" w:rsidRDefault="00E6133B" w:rsidP="00153C3B">
            <w:pPr>
              <w:pStyle w:val="TABLE-cell"/>
              <w:jc w:val="center"/>
            </w:pPr>
            <w:r w:rsidRPr="001425EE">
              <w:t>A</w:t>
            </w:r>
          </w:p>
        </w:tc>
        <w:tc>
          <w:tcPr>
            <w:tcW w:w="1045" w:type="pct"/>
            <w:tcMar>
              <w:left w:w="58" w:type="dxa"/>
              <w:right w:w="58" w:type="dxa"/>
            </w:tcMar>
          </w:tcPr>
          <w:p w14:paraId="1AEEE2E2" w14:textId="212FEFA0" w:rsidR="00E6133B" w:rsidRPr="008D1166" w:rsidRDefault="004F2D41">
            <w:pPr>
              <w:pStyle w:val="TABLE-cell"/>
              <w:jc w:val="left"/>
              <w:rPr>
                <w:b/>
                <w:bCs/>
                <w:kern w:val="32"/>
                <w:szCs w:val="18"/>
              </w:rPr>
            </w:pPr>
            <w:r>
              <w:rPr>
                <w:szCs w:val="18"/>
              </w:rPr>
              <w:t>GM/T 0003</w:t>
            </w:r>
            <w:r w:rsidR="008D1166">
              <w:rPr>
                <w:szCs w:val="18"/>
              </w:rPr>
              <w:t>.1</w:t>
            </w:r>
            <w:r>
              <w:rPr>
                <w:szCs w:val="18"/>
              </w:rPr>
              <w:t>–</w:t>
            </w:r>
            <w:r w:rsidR="008D1166">
              <w:rPr>
                <w:szCs w:val="18"/>
              </w:rPr>
              <w:t>2012</w:t>
            </w:r>
            <w:r w:rsidR="00153C3B">
              <w:rPr>
                <w:szCs w:val="18"/>
              </w:rPr>
              <w:br/>
            </w:r>
            <w:r w:rsidR="008D1166">
              <w:rPr>
                <w:szCs w:val="18"/>
              </w:rPr>
              <w:t>GM/T 0003.2–2012</w:t>
            </w:r>
            <w:r w:rsidR="00153C3B">
              <w:rPr>
                <w:szCs w:val="18"/>
              </w:rPr>
              <w:br/>
            </w:r>
            <w:r w:rsidR="008D1166">
              <w:rPr>
                <w:szCs w:val="18"/>
              </w:rPr>
              <w:t>GM/T 0003.3–2012</w:t>
            </w:r>
            <w:r w:rsidR="00153C3B">
              <w:rPr>
                <w:szCs w:val="18"/>
              </w:rPr>
              <w:br/>
            </w:r>
            <w:bookmarkStart w:id="199" w:name="_GoBack"/>
            <w:ins w:id="200" w:author="David Wooten" w:date="2019-11-15T20:11:00Z">
              <w:r w:rsidR="00E17971">
                <w:rPr>
                  <w:szCs w:val="18"/>
                </w:rPr>
                <w:t>GM/T 0003.4–2012</w:t>
              </w:r>
              <w:r w:rsidR="00E17971">
                <w:rPr>
                  <w:szCs w:val="18"/>
                </w:rPr>
                <w:br/>
              </w:r>
            </w:ins>
            <w:bookmarkEnd w:id="199"/>
            <w:r w:rsidR="008D1166">
              <w:rPr>
                <w:szCs w:val="18"/>
              </w:rPr>
              <w:t>GM/T 0003.5–2012</w:t>
            </w:r>
          </w:p>
        </w:tc>
        <w:tc>
          <w:tcPr>
            <w:tcW w:w="1408" w:type="pct"/>
            <w:tcMar>
              <w:left w:w="58" w:type="dxa"/>
              <w:right w:w="58" w:type="dxa"/>
            </w:tcMar>
          </w:tcPr>
          <w:p w14:paraId="39AA54A8" w14:textId="35016C1D" w:rsidR="00E6133B" w:rsidRDefault="00E6133B" w:rsidP="004F2D41">
            <w:pPr>
              <w:pStyle w:val="TABLE-cell"/>
              <w:jc w:val="left"/>
            </w:pPr>
            <w:r w:rsidRPr="001425EE">
              <w:t>depending on context, either an elliptic-curve</w:t>
            </w:r>
            <w:ins w:id="201" w:author="David Wooten" w:date="2019-12-27T13:18:00Z">
              <w:r w:rsidR="007B316A">
                <w:t>-</w:t>
              </w:r>
            </w:ins>
            <w:del w:id="202" w:author="David Wooten" w:date="2019-12-27T13:18:00Z">
              <w:r w:rsidRPr="001425EE" w:rsidDel="007B316A">
                <w:delText xml:space="preserve"> </w:delText>
              </w:r>
            </w:del>
            <w:r w:rsidRPr="001425EE">
              <w:t>based</w:t>
            </w:r>
            <w:del w:id="203" w:author="David Wooten" w:date="2019-11-15T20:11:00Z">
              <w:r w:rsidRPr="001425EE" w:rsidDel="00E17971">
                <w:delText>,</w:delText>
              </w:r>
            </w:del>
            <w:r w:rsidRPr="001425EE">
              <w:t xml:space="preserve"> signature algorithm</w:t>
            </w:r>
            <w:ins w:id="204" w:author="David Wooten" w:date="2019-11-15T20:11:00Z">
              <w:r w:rsidR="00E17971">
                <w:t>, encryption alg</w:t>
              </w:r>
            </w:ins>
            <w:ins w:id="205" w:author="David Wooten" w:date="2019-12-27T13:15:00Z">
              <w:r w:rsidR="007B316A">
                <w:t>o</w:t>
              </w:r>
            </w:ins>
            <w:ins w:id="206" w:author="David Wooten" w:date="2019-11-15T20:11:00Z">
              <w:r w:rsidR="00E17971">
                <w:t>r</w:t>
              </w:r>
            </w:ins>
            <w:ins w:id="207" w:author="David Wooten" w:date="2019-12-27T13:15:00Z">
              <w:r w:rsidR="007B316A">
                <w:t>i</w:t>
              </w:r>
            </w:ins>
            <w:ins w:id="208" w:author="David Wooten" w:date="2019-11-15T20:11:00Z">
              <w:r w:rsidR="00E17971">
                <w:t xml:space="preserve">thm, </w:t>
              </w:r>
            </w:ins>
            <w:r w:rsidRPr="001425EE">
              <w:t xml:space="preserve"> or </w:t>
            </w:r>
            <w:del w:id="209" w:author="David Wooten" w:date="2019-12-27T13:18:00Z">
              <w:r w:rsidRPr="001425EE" w:rsidDel="007B316A">
                <w:delText xml:space="preserve">a </w:delText>
              </w:r>
            </w:del>
            <w:r w:rsidRPr="001425EE">
              <w:t>key exchange protocol</w:t>
            </w:r>
          </w:p>
          <w:p w14:paraId="6BCAFE7B" w14:textId="678E7AC1" w:rsidR="00844157" w:rsidRPr="00844157" w:rsidRDefault="00844157" w:rsidP="00726D74">
            <w:pPr>
              <w:pStyle w:val="Table-cell-note"/>
              <w:tabs>
                <w:tab w:val="clear" w:pos="864"/>
                <w:tab w:val="left" w:pos="661"/>
              </w:tabs>
              <w:ind w:left="661" w:hanging="661"/>
            </w:pPr>
            <w:del w:id="210" w:author="David Wooten" w:date="2019-12-27T13:17:00Z">
              <w:r w:rsidDel="007B316A">
                <w:delText>NOTE</w:delText>
              </w:r>
              <w:r w:rsidDel="007B316A">
                <w:tab/>
                <w:delText>Type listed as signing but, other uses are allowed according to context.</w:delText>
              </w:r>
            </w:del>
          </w:p>
        </w:tc>
      </w:tr>
      <w:tr w:rsidR="00E6133B" w14:paraId="58D2C308" w14:textId="77777777" w:rsidTr="00BA78EC">
        <w:trPr>
          <w:cantSplit/>
        </w:trPr>
        <w:tc>
          <w:tcPr>
            <w:tcW w:w="1408" w:type="pct"/>
            <w:tcMar>
              <w:left w:w="58" w:type="dxa"/>
              <w:right w:w="58" w:type="dxa"/>
            </w:tcMar>
          </w:tcPr>
          <w:p w14:paraId="1EB8FE1D" w14:textId="5B0125FC" w:rsidR="00E6133B" w:rsidRPr="001425EE" w:rsidRDefault="00E6133B" w:rsidP="00E6133B">
            <w:pPr>
              <w:pStyle w:val="TABLE-cell"/>
            </w:pPr>
            <w:r w:rsidRPr="001425EE">
              <w:t>TPM_ALG_ECSCHNORR</w:t>
            </w:r>
          </w:p>
        </w:tc>
        <w:tc>
          <w:tcPr>
            <w:tcW w:w="380" w:type="pct"/>
            <w:tcMar>
              <w:left w:w="0" w:type="dxa"/>
              <w:right w:w="0" w:type="dxa"/>
            </w:tcMar>
          </w:tcPr>
          <w:p w14:paraId="39F95622" w14:textId="77777777" w:rsidR="00E6133B" w:rsidRPr="001425EE" w:rsidRDefault="00E6133B" w:rsidP="00153C3B">
            <w:pPr>
              <w:pStyle w:val="TABLE-cell"/>
              <w:jc w:val="center"/>
            </w:pPr>
            <w:r w:rsidRPr="001425EE">
              <w:t>0x001C</w:t>
            </w:r>
          </w:p>
        </w:tc>
        <w:tc>
          <w:tcPr>
            <w:tcW w:w="332" w:type="pct"/>
            <w:tcMar>
              <w:left w:w="0" w:type="dxa"/>
              <w:right w:w="0" w:type="dxa"/>
            </w:tcMar>
          </w:tcPr>
          <w:p w14:paraId="2D6A27A6" w14:textId="77777777" w:rsidR="00E6133B" w:rsidRPr="001425EE" w:rsidRDefault="00E6133B" w:rsidP="00EB10D1">
            <w:pPr>
              <w:pStyle w:val="TABLE-cell"/>
              <w:jc w:val="center"/>
            </w:pPr>
            <w:r w:rsidRPr="001425EE">
              <w:t>A X</w:t>
            </w:r>
          </w:p>
        </w:tc>
        <w:tc>
          <w:tcPr>
            <w:tcW w:w="285" w:type="pct"/>
            <w:tcMar>
              <w:left w:w="58" w:type="dxa"/>
              <w:right w:w="58" w:type="dxa"/>
            </w:tcMar>
          </w:tcPr>
          <w:p w14:paraId="5C7FE837" w14:textId="77777777" w:rsidR="00E6133B" w:rsidRPr="001425EE" w:rsidRDefault="00E6133B" w:rsidP="00BA78EC">
            <w:pPr>
              <w:pStyle w:val="TABLE-cell"/>
            </w:pPr>
            <w:r w:rsidRPr="001425EE">
              <w:t>ECC</w:t>
            </w:r>
          </w:p>
        </w:tc>
        <w:tc>
          <w:tcPr>
            <w:tcW w:w="142" w:type="pct"/>
            <w:tcMar>
              <w:left w:w="0" w:type="dxa"/>
              <w:right w:w="0" w:type="dxa"/>
            </w:tcMar>
          </w:tcPr>
          <w:p w14:paraId="31FC68D0" w14:textId="0AE14FA7" w:rsidR="00E6133B" w:rsidRPr="001425EE" w:rsidRDefault="00216689" w:rsidP="00153C3B">
            <w:pPr>
              <w:pStyle w:val="TABLE-cell"/>
              <w:jc w:val="center"/>
            </w:pPr>
            <w:r>
              <w:t>S</w:t>
            </w:r>
          </w:p>
        </w:tc>
        <w:tc>
          <w:tcPr>
            <w:tcW w:w="1045" w:type="pct"/>
            <w:tcMar>
              <w:left w:w="58" w:type="dxa"/>
              <w:right w:w="58" w:type="dxa"/>
            </w:tcMar>
          </w:tcPr>
          <w:p w14:paraId="3B4DBD71" w14:textId="24E4DAD3" w:rsidR="00E6133B" w:rsidRPr="004B3A87" w:rsidRDefault="00186B99" w:rsidP="00E6133B">
            <w:pPr>
              <w:pStyle w:val="TABLE-cell"/>
              <w:jc w:val="left"/>
              <w:rPr>
                <w:b/>
                <w:bCs/>
                <w:kern w:val="32"/>
                <w:szCs w:val="18"/>
              </w:rPr>
            </w:pPr>
            <w:r>
              <w:rPr>
                <w:szCs w:val="18"/>
              </w:rPr>
              <w:t>T</w:t>
            </w:r>
            <w:r w:rsidRPr="000B1847">
              <w:rPr>
                <w:szCs w:val="18"/>
              </w:rPr>
              <w:t>CG TPM 2.0 library specification</w:t>
            </w:r>
          </w:p>
        </w:tc>
        <w:tc>
          <w:tcPr>
            <w:tcW w:w="1408" w:type="pct"/>
            <w:tcMar>
              <w:left w:w="58" w:type="dxa"/>
              <w:right w:w="58" w:type="dxa"/>
            </w:tcMar>
          </w:tcPr>
          <w:p w14:paraId="306975A3" w14:textId="23EF9585" w:rsidR="00E6133B" w:rsidRPr="001425EE" w:rsidRDefault="00186B99" w:rsidP="00E6133B">
            <w:pPr>
              <w:pStyle w:val="TABLE-cell"/>
              <w:jc w:val="left"/>
              <w:rPr>
                <w:b/>
                <w:bCs/>
                <w:kern w:val="32"/>
              </w:rPr>
            </w:pPr>
            <w:r>
              <w:t xml:space="preserve">elliptic-curve </w:t>
            </w:r>
            <w:r w:rsidR="00E6133B" w:rsidRPr="001425EE">
              <w:t>based Schnorr signature</w:t>
            </w:r>
          </w:p>
        </w:tc>
      </w:tr>
      <w:tr w:rsidR="00E6133B" w14:paraId="6EF5834F" w14:textId="77777777" w:rsidTr="00BA78EC">
        <w:trPr>
          <w:cantSplit/>
        </w:trPr>
        <w:tc>
          <w:tcPr>
            <w:tcW w:w="1408" w:type="pct"/>
            <w:tcMar>
              <w:left w:w="58" w:type="dxa"/>
              <w:right w:w="58" w:type="dxa"/>
            </w:tcMar>
          </w:tcPr>
          <w:p w14:paraId="2890FB6D" w14:textId="77777777" w:rsidR="00E6133B" w:rsidRPr="001425EE" w:rsidRDefault="00E6133B" w:rsidP="00E6133B">
            <w:pPr>
              <w:pStyle w:val="TABLE-cell"/>
            </w:pPr>
            <w:r w:rsidRPr="001425EE">
              <w:t>TPM_ALG_ECMQV</w:t>
            </w:r>
          </w:p>
        </w:tc>
        <w:tc>
          <w:tcPr>
            <w:tcW w:w="380" w:type="pct"/>
            <w:tcMar>
              <w:left w:w="0" w:type="dxa"/>
              <w:right w:w="0" w:type="dxa"/>
            </w:tcMar>
          </w:tcPr>
          <w:p w14:paraId="5D0A3F31" w14:textId="77777777" w:rsidR="00E6133B" w:rsidRPr="001425EE" w:rsidRDefault="00E6133B" w:rsidP="00153C3B">
            <w:pPr>
              <w:pStyle w:val="TABLE-cell"/>
              <w:jc w:val="center"/>
            </w:pPr>
            <w:r w:rsidRPr="001425EE">
              <w:t>0x001D</w:t>
            </w:r>
          </w:p>
        </w:tc>
        <w:tc>
          <w:tcPr>
            <w:tcW w:w="332" w:type="pct"/>
            <w:tcMar>
              <w:left w:w="0" w:type="dxa"/>
              <w:right w:w="0" w:type="dxa"/>
            </w:tcMar>
          </w:tcPr>
          <w:p w14:paraId="6D271649" w14:textId="00B96C40" w:rsidR="00E6133B" w:rsidRPr="001425EE" w:rsidRDefault="00E6133B" w:rsidP="00EB10D1">
            <w:pPr>
              <w:pStyle w:val="TABLE-cell"/>
              <w:jc w:val="center"/>
            </w:pPr>
            <w:r w:rsidRPr="001425EE">
              <w:t xml:space="preserve">A </w:t>
            </w:r>
            <w:r w:rsidR="002718CE">
              <w:t>M</w:t>
            </w:r>
          </w:p>
        </w:tc>
        <w:tc>
          <w:tcPr>
            <w:tcW w:w="285" w:type="pct"/>
            <w:tcMar>
              <w:left w:w="58" w:type="dxa"/>
              <w:right w:w="58" w:type="dxa"/>
            </w:tcMar>
          </w:tcPr>
          <w:p w14:paraId="0F8EE668" w14:textId="77777777" w:rsidR="00E6133B" w:rsidRPr="001425EE" w:rsidRDefault="00E6133B" w:rsidP="00BA78EC">
            <w:pPr>
              <w:pStyle w:val="TABLE-cell"/>
            </w:pPr>
            <w:r w:rsidRPr="001425EE">
              <w:t>ECC</w:t>
            </w:r>
          </w:p>
        </w:tc>
        <w:tc>
          <w:tcPr>
            <w:tcW w:w="142" w:type="pct"/>
            <w:tcMar>
              <w:left w:w="0" w:type="dxa"/>
              <w:right w:w="0" w:type="dxa"/>
            </w:tcMar>
          </w:tcPr>
          <w:p w14:paraId="7829EF3B" w14:textId="77777777" w:rsidR="00E6133B" w:rsidRPr="001425EE" w:rsidRDefault="00E6133B" w:rsidP="00153C3B">
            <w:pPr>
              <w:pStyle w:val="TABLE-cell"/>
              <w:jc w:val="center"/>
            </w:pPr>
            <w:r w:rsidRPr="001425EE">
              <w:t>A</w:t>
            </w:r>
          </w:p>
        </w:tc>
        <w:tc>
          <w:tcPr>
            <w:tcW w:w="1045" w:type="pct"/>
            <w:tcMar>
              <w:left w:w="58" w:type="dxa"/>
              <w:right w:w="58" w:type="dxa"/>
            </w:tcMar>
          </w:tcPr>
          <w:p w14:paraId="4EDCA6DB" w14:textId="00CFF3F8" w:rsidR="00E6133B" w:rsidRPr="004B3A87" w:rsidRDefault="00E6133B" w:rsidP="00E6133B">
            <w:pPr>
              <w:pStyle w:val="TABLE-cell"/>
              <w:jc w:val="left"/>
              <w:rPr>
                <w:b/>
                <w:bCs/>
                <w:kern w:val="32"/>
                <w:szCs w:val="18"/>
              </w:rPr>
            </w:pPr>
            <w:r w:rsidRPr="004B3A87">
              <w:rPr>
                <w:szCs w:val="18"/>
              </w:rPr>
              <w:t>NIST SP800-56A</w:t>
            </w:r>
          </w:p>
        </w:tc>
        <w:tc>
          <w:tcPr>
            <w:tcW w:w="1408" w:type="pct"/>
            <w:tcMar>
              <w:left w:w="58" w:type="dxa"/>
              <w:right w:w="58" w:type="dxa"/>
            </w:tcMar>
          </w:tcPr>
          <w:p w14:paraId="01FA0098" w14:textId="647A77AA" w:rsidR="00E6133B" w:rsidRPr="00D83D99" w:rsidRDefault="00E6133B" w:rsidP="00CC3DAC">
            <w:pPr>
              <w:pStyle w:val="TABLE-cell"/>
              <w:jc w:val="left"/>
              <w:rPr>
                <w:rFonts w:cs="Calibri"/>
                <w:b/>
                <w:bCs/>
                <w:kern w:val="32"/>
              </w:rPr>
            </w:pPr>
            <w:r w:rsidRPr="001425EE">
              <w:t xml:space="preserve">two-phase elliptic-curve key exchange </w:t>
            </w:r>
            <w:r>
              <w:t>–</w:t>
            </w:r>
            <w:r w:rsidRPr="001425EE">
              <w:t xml:space="preserve"> C(2, 2, ECC MQV)</w:t>
            </w:r>
            <w:r w:rsidR="00116F5F">
              <w:t xml:space="preserve"> </w:t>
            </w:r>
            <w:r w:rsidR="00CC3DAC">
              <w:t>S</w:t>
            </w:r>
            <w:r w:rsidR="00116F5F">
              <w:t>ection 6.1.1.4</w:t>
            </w:r>
            <w:r w:rsidRPr="001425EE">
              <w:t xml:space="preserve"> </w:t>
            </w:r>
          </w:p>
        </w:tc>
      </w:tr>
      <w:tr w:rsidR="00E6133B" w14:paraId="1775A869" w14:textId="77777777" w:rsidTr="00BA78EC">
        <w:trPr>
          <w:cantSplit/>
        </w:trPr>
        <w:tc>
          <w:tcPr>
            <w:tcW w:w="1408" w:type="pct"/>
            <w:tcMar>
              <w:left w:w="58" w:type="dxa"/>
              <w:right w:w="58" w:type="dxa"/>
            </w:tcMar>
          </w:tcPr>
          <w:p w14:paraId="5BBB6177" w14:textId="494D993D" w:rsidR="00E6133B" w:rsidRPr="001425EE" w:rsidRDefault="00E6133B" w:rsidP="007166E2">
            <w:pPr>
              <w:pStyle w:val="TABLE-cell"/>
            </w:pPr>
            <w:r w:rsidRPr="001425EE">
              <w:t>TPM_ALG_KDF1_SP800_56</w:t>
            </w:r>
            <w:r w:rsidR="007166E2">
              <w:t>A</w:t>
            </w:r>
          </w:p>
        </w:tc>
        <w:tc>
          <w:tcPr>
            <w:tcW w:w="380" w:type="pct"/>
            <w:tcMar>
              <w:left w:w="0" w:type="dxa"/>
              <w:right w:w="0" w:type="dxa"/>
            </w:tcMar>
          </w:tcPr>
          <w:p w14:paraId="3E96F510" w14:textId="77777777" w:rsidR="00E6133B" w:rsidRPr="001425EE" w:rsidRDefault="00E6133B" w:rsidP="00153C3B">
            <w:pPr>
              <w:pStyle w:val="TABLE-cell"/>
              <w:jc w:val="center"/>
            </w:pPr>
            <w:r w:rsidRPr="001425EE">
              <w:t>0x0020</w:t>
            </w:r>
          </w:p>
        </w:tc>
        <w:tc>
          <w:tcPr>
            <w:tcW w:w="332" w:type="pct"/>
            <w:tcMar>
              <w:left w:w="0" w:type="dxa"/>
              <w:right w:w="0" w:type="dxa"/>
            </w:tcMar>
          </w:tcPr>
          <w:p w14:paraId="404430B1" w14:textId="77777777" w:rsidR="00E6133B" w:rsidRPr="001425EE" w:rsidRDefault="00E6133B" w:rsidP="00EB10D1">
            <w:pPr>
              <w:pStyle w:val="TABLE-cell"/>
              <w:jc w:val="center"/>
            </w:pPr>
            <w:r w:rsidRPr="001425EE">
              <w:t>H M</w:t>
            </w:r>
          </w:p>
        </w:tc>
        <w:tc>
          <w:tcPr>
            <w:tcW w:w="285" w:type="pct"/>
            <w:tcMar>
              <w:left w:w="58" w:type="dxa"/>
              <w:right w:w="58" w:type="dxa"/>
            </w:tcMar>
          </w:tcPr>
          <w:p w14:paraId="130CD3E4" w14:textId="77777777" w:rsidR="00E6133B" w:rsidRPr="001425EE" w:rsidRDefault="00E6133B" w:rsidP="00BA78EC">
            <w:pPr>
              <w:pStyle w:val="TABLE-cell"/>
            </w:pPr>
            <w:r w:rsidRPr="001425EE">
              <w:t>ECC</w:t>
            </w:r>
          </w:p>
        </w:tc>
        <w:tc>
          <w:tcPr>
            <w:tcW w:w="142" w:type="pct"/>
            <w:tcMar>
              <w:left w:w="0" w:type="dxa"/>
              <w:right w:w="0" w:type="dxa"/>
            </w:tcMar>
          </w:tcPr>
          <w:p w14:paraId="6E298048" w14:textId="40FC8E5B" w:rsidR="00E6133B" w:rsidRPr="001425EE" w:rsidRDefault="00216689" w:rsidP="00153C3B">
            <w:pPr>
              <w:pStyle w:val="TABLE-cell"/>
              <w:jc w:val="center"/>
            </w:pPr>
            <w:r>
              <w:t>S</w:t>
            </w:r>
          </w:p>
        </w:tc>
        <w:tc>
          <w:tcPr>
            <w:tcW w:w="1045" w:type="pct"/>
            <w:tcMar>
              <w:left w:w="58" w:type="dxa"/>
              <w:right w:w="58" w:type="dxa"/>
            </w:tcMar>
          </w:tcPr>
          <w:p w14:paraId="492B3BAC" w14:textId="77777777" w:rsidR="00E6133B" w:rsidRPr="004B3A87" w:rsidRDefault="00E6133B" w:rsidP="00E6133B">
            <w:pPr>
              <w:pStyle w:val="TABLE-cell"/>
              <w:jc w:val="left"/>
              <w:rPr>
                <w:b/>
                <w:bCs/>
                <w:kern w:val="32"/>
                <w:szCs w:val="18"/>
              </w:rPr>
            </w:pPr>
            <w:r w:rsidRPr="004B3A87">
              <w:rPr>
                <w:szCs w:val="18"/>
              </w:rPr>
              <w:t>NIST SP800-56A</w:t>
            </w:r>
          </w:p>
        </w:tc>
        <w:tc>
          <w:tcPr>
            <w:tcW w:w="1408" w:type="pct"/>
            <w:tcMar>
              <w:left w:w="58" w:type="dxa"/>
              <w:right w:w="58" w:type="dxa"/>
            </w:tcMar>
          </w:tcPr>
          <w:p w14:paraId="1A9D1685" w14:textId="33EE00B1" w:rsidR="00E6133B" w:rsidRPr="001425EE" w:rsidRDefault="00116F5F" w:rsidP="00CC3DAC">
            <w:pPr>
              <w:pStyle w:val="TABLE-cell"/>
              <w:jc w:val="left"/>
              <w:rPr>
                <w:b/>
                <w:bCs/>
                <w:kern w:val="32"/>
              </w:rPr>
            </w:pPr>
            <w:r>
              <w:t xml:space="preserve">concatenation key derivation function (approved alternative 1) </w:t>
            </w:r>
            <w:r w:rsidR="00CC3DAC">
              <w:t>S</w:t>
            </w:r>
            <w:r>
              <w:t>ection 5.8.1</w:t>
            </w:r>
          </w:p>
        </w:tc>
      </w:tr>
      <w:tr w:rsidR="00E6133B" w14:paraId="706C2FBB" w14:textId="77777777" w:rsidTr="00BA78EC">
        <w:trPr>
          <w:cantSplit/>
        </w:trPr>
        <w:tc>
          <w:tcPr>
            <w:tcW w:w="1408" w:type="pct"/>
            <w:tcMar>
              <w:left w:w="58" w:type="dxa"/>
              <w:right w:w="58" w:type="dxa"/>
            </w:tcMar>
          </w:tcPr>
          <w:p w14:paraId="17CA918C" w14:textId="77777777" w:rsidR="00E6133B" w:rsidRPr="001425EE" w:rsidRDefault="00E6133B" w:rsidP="00E6133B">
            <w:pPr>
              <w:pStyle w:val="TABLE-cell"/>
            </w:pPr>
            <w:r w:rsidRPr="001425EE">
              <w:t>TPM_ALG_KDF2</w:t>
            </w:r>
          </w:p>
        </w:tc>
        <w:tc>
          <w:tcPr>
            <w:tcW w:w="380" w:type="pct"/>
            <w:tcMar>
              <w:left w:w="0" w:type="dxa"/>
              <w:right w:w="0" w:type="dxa"/>
            </w:tcMar>
          </w:tcPr>
          <w:p w14:paraId="513E73B0" w14:textId="77777777" w:rsidR="00E6133B" w:rsidRPr="001425EE" w:rsidRDefault="00E6133B" w:rsidP="00153C3B">
            <w:pPr>
              <w:pStyle w:val="TABLE-cell"/>
              <w:jc w:val="center"/>
            </w:pPr>
            <w:r w:rsidRPr="001425EE">
              <w:t>0x0021</w:t>
            </w:r>
          </w:p>
        </w:tc>
        <w:tc>
          <w:tcPr>
            <w:tcW w:w="332" w:type="pct"/>
            <w:tcMar>
              <w:left w:w="0" w:type="dxa"/>
              <w:right w:w="0" w:type="dxa"/>
            </w:tcMar>
          </w:tcPr>
          <w:p w14:paraId="63E8F9E2" w14:textId="77777777" w:rsidR="00E6133B" w:rsidRPr="001425EE" w:rsidRDefault="00E6133B" w:rsidP="00EB10D1">
            <w:pPr>
              <w:pStyle w:val="TABLE-cell"/>
              <w:jc w:val="center"/>
            </w:pPr>
            <w:r w:rsidRPr="001425EE">
              <w:t>H M</w:t>
            </w:r>
          </w:p>
        </w:tc>
        <w:tc>
          <w:tcPr>
            <w:tcW w:w="285" w:type="pct"/>
            <w:tcMar>
              <w:left w:w="58" w:type="dxa"/>
              <w:right w:w="58" w:type="dxa"/>
            </w:tcMar>
          </w:tcPr>
          <w:p w14:paraId="7BC72FDC" w14:textId="77777777" w:rsidR="00E6133B" w:rsidRPr="001425EE" w:rsidRDefault="00E6133B" w:rsidP="00BA78EC">
            <w:pPr>
              <w:pStyle w:val="TABLE-cell"/>
            </w:pPr>
          </w:p>
        </w:tc>
        <w:tc>
          <w:tcPr>
            <w:tcW w:w="142" w:type="pct"/>
            <w:tcMar>
              <w:left w:w="0" w:type="dxa"/>
              <w:right w:w="0" w:type="dxa"/>
            </w:tcMar>
          </w:tcPr>
          <w:p w14:paraId="2384062E" w14:textId="77777777" w:rsidR="00E6133B" w:rsidRPr="001425EE" w:rsidRDefault="00E6133B" w:rsidP="00153C3B">
            <w:pPr>
              <w:pStyle w:val="TABLE-cell"/>
              <w:jc w:val="center"/>
            </w:pPr>
            <w:r w:rsidRPr="001425EE">
              <w:t>A</w:t>
            </w:r>
          </w:p>
        </w:tc>
        <w:tc>
          <w:tcPr>
            <w:tcW w:w="1045" w:type="pct"/>
            <w:tcMar>
              <w:left w:w="58" w:type="dxa"/>
              <w:right w:w="58" w:type="dxa"/>
            </w:tcMar>
          </w:tcPr>
          <w:p w14:paraId="1AEDE4E9" w14:textId="4C9D52A7" w:rsidR="00E6133B" w:rsidRPr="004B3A87" w:rsidRDefault="00E6133B" w:rsidP="00E6133B">
            <w:pPr>
              <w:pStyle w:val="TABLE-cell"/>
              <w:jc w:val="left"/>
              <w:rPr>
                <w:b/>
                <w:bCs/>
                <w:kern w:val="32"/>
                <w:szCs w:val="18"/>
              </w:rPr>
            </w:pPr>
            <w:r w:rsidRPr="004B3A87">
              <w:rPr>
                <w:szCs w:val="18"/>
              </w:rPr>
              <w:t>IEEE Std 1363a</w:t>
            </w:r>
            <w:r w:rsidR="00726D74">
              <w:rPr>
                <w:szCs w:val="18"/>
              </w:rPr>
              <w:t>:</w:t>
            </w:r>
            <w:r w:rsidRPr="004B3A87">
              <w:rPr>
                <w:szCs w:val="18"/>
              </w:rPr>
              <w:t>2004</w:t>
            </w:r>
          </w:p>
        </w:tc>
        <w:tc>
          <w:tcPr>
            <w:tcW w:w="1408" w:type="pct"/>
            <w:tcMar>
              <w:left w:w="58" w:type="dxa"/>
              <w:right w:w="58" w:type="dxa"/>
            </w:tcMar>
          </w:tcPr>
          <w:p w14:paraId="33737C16" w14:textId="4A78AE07" w:rsidR="00E6133B" w:rsidRPr="001425EE" w:rsidRDefault="00E6133B" w:rsidP="00CC3DAC">
            <w:pPr>
              <w:pStyle w:val="TABLE-cell"/>
              <w:jc w:val="left"/>
              <w:rPr>
                <w:b/>
                <w:bCs/>
                <w:kern w:val="32"/>
              </w:rPr>
            </w:pPr>
            <w:r w:rsidRPr="001425EE">
              <w:t>key derivation function</w:t>
            </w:r>
            <w:r w:rsidR="00116F5F">
              <w:t xml:space="preserve"> KDF2 </w:t>
            </w:r>
            <w:r w:rsidR="00CC3DAC">
              <w:t>S</w:t>
            </w:r>
            <w:r w:rsidR="00116F5F">
              <w:t>ection 13.2</w:t>
            </w:r>
            <w:r w:rsidRPr="001425EE">
              <w:t xml:space="preserve"> </w:t>
            </w:r>
          </w:p>
        </w:tc>
      </w:tr>
      <w:tr w:rsidR="00E6133B" w14:paraId="30A31AE7" w14:textId="77777777" w:rsidTr="00BA78EC">
        <w:trPr>
          <w:cantSplit/>
        </w:trPr>
        <w:tc>
          <w:tcPr>
            <w:tcW w:w="1408" w:type="pct"/>
            <w:tcMar>
              <w:left w:w="58" w:type="dxa"/>
              <w:right w:w="58" w:type="dxa"/>
            </w:tcMar>
          </w:tcPr>
          <w:p w14:paraId="01700DAD" w14:textId="77777777" w:rsidR="00E6133B" w:rsidRPr="001425EE" w:rsidRDefault="00E6133B" w:rsidP="00E6133B">
            <w:pPr>
              <w:pStyle w:val="TABLE-cell"/>
            </w:pPr>
            <w:r w:rsidRPr="001425EE">
              <w:t>TPM_ALG_KDF1_SP800_108</w:t>
            </w:r>
          </w:p>
        </w:tc>
        <w:tc>
          <w:tcPr>
            <w:tcW w:w="380" w:type="pct"/>
            <w:tcMar>
              <w:left w:w="0" w:type="dxa"/>
              <w:right w:w="0" w:type="dxa"/>
            </w:tcMar>
          </w:tcPr>
          <w:p w14:paraId="42C95953" w14:textId="77777777" w:rsidR="00E6133B" w:rsidRPr="001425EE" w:rsidRDefault="00E6133B" w:rsidP="00153C3B">
            <w:pPr>
              <w:pStyle w:val="TABLE-cell"/>
              <w:jc w:val="center"/>
            </w:pPr>
            <w:r w:rsidRPr="001425EE">
              <w:t>0x0022</w:t>
            </w:r>
          </w:p>
        </w:tc>
        <w:tc>
          <w:tcPr>
            <w:tcW w:w="332" w:type="pct"/>
            <w:tcMar>
              <w:left w:w="0" w:type="dxa"/>
              <w:right w:w="0" w:type="dxa"/>
            </w:tcMar>
          </w:tcPr>
          <w:p w14:paraId="417496D3" w14:textId="77777777" w:rsidR="00E6133B" w:rsidRPr="001425EE" w:rsidRDefault="00E6133B" w:rsidP="00EB10D1">
            <w:pPr>
              <w:pStyle w:val="TABLE-cell"/>
              <w:jc w:val="center"/>
            </w:pPr>
            <w:r w:rsidRPr="001425EE">
              <w:t>H M</w:t>
            </w:r>
          </w:p>
        </w:tc>
        <w:tc>
          <w:tcPr>
            <w:tcW w:w="285" w:type="pct"/>
            <w:tcMar>
              <w:left w:w="58" w:type="dxa"/>
              <w:right w:w="58" w:type="dxa"/>
            </w:tcMar>
          </w:tcPr>
          <w:p w14:paraId="30CB0182" w14:textId="77777777" w:rsidR="00E6133B" w:rsidRPr="001425EE" w:rsidRDefault="00E6133B" w:rsidP="00BA78EC">
            <w:pPr>
              <w:pStyle w:val="TABLE-cell"/>
            </w:pPr>
          </w:p>
        </w:tc>
        <w:tc>
          <w:tcPr>
            <w:tcW w:w="142" w:type="pct"/>
            <w:tcMar>
              <w:left w:w="0" w:type="dxa"/>
              <w:right w:w="0" w:type="dxa"/>
            </w:tcMar>
          </w:tcPr>
          <w:p w14:paraId="77059E6E" w14:textId="12B928D3" w:rsidR="00E6133B" w:rsidRPr="001425EE" w:rsidRDefault="00216689" w:rsidP="00153C3B">
            <w:pPr>
              <w:pStyle w:val="TABLE-cell"/>
              <w:jc w:val="center"/>
            </w:pPr>
            <w:r>
              <w:t>S</w:t>
            </w:r>
          </w:p>
        </w:tc>
        <w:tc>
          <w:tcPr>
            <w:tcW w:w="1045" w:type="pct"/>
            <w:tcMar>
              <w:left w:w="58" w:type="dxa"/>
              <w:right w:w="58" w:type="dxa"/>
            </w:tcMar>
          </w:tcPr>
          <w:p w14:paraId="2D9BE9BC" w14:textId="77777777" w:rsidR="00E6133B" w:rsidRPr="004B3A87" w:rsidRDefault="00E6133B" w:rsidP="00E6133B">
            <w:pPr>
              <w:pStyle w:val="TABLE-cell"/>
              <w:jc w:val="left"/>
              <w:rPr>
                <w:b/>
                <w:bCs/>
                <w:kern w:val="32"/>
                <w:szCs w:val="18"/>
              </w:rPr>
            </w:pPr>
            <w:r w:rsidRPr="004B3A87">
              <w:rPr>
                <w:szCs w:val="18"/>
              </w:rPr>
              <w:t xml:space="preserve">NIST </w:t>
            </w:r>
            <w:r>
              <w:rPr>
                <w:szCs w:val="18"/>
              </w:rPr>
              <w:t>SP</w:t>
            </w:r>
            <w:r w:rsidRPr="004B3A87">
              <w:rPr>
                <w:szCs w:val="18"/>
              </w:rPr>
              <w:t>800-108</w:t>
            </w:r>
          </w:p>
        </w:tc>
        <w:tc>
          <w:tcPr>
            <w:tcW w:w="1408" w:type="pct"/>
            <w:tcMar>
              <w:left w:w="58" w:type="dxa"/>
              <w:right w:w="58" w:type="dxa"/>
            </w:tcMar>
          </w:tcPr>
          <w:p w14:paraId="516289DE" w14:textId="77777777" w:rsidR="00E6133B" w:rsidRDefault="00E6133B" w:rsidP="00E6133B">
            <w:pPr>
              <w:pStyle w:val="TABLE-cell"/>
              <w:jc w:val="left"/>
            </w:pPr>
            <w:r w:rsidRPr="001425EE">
              <w:t>a key derivation method</w:t>
            </w:r>
            <w:r>
              <w:t xml:space="preserve"> </w:t>
            </w:r>
          </w:p>
          <w:p w14:paraId="4C4FE8CF" w14:textId="39FA9B76" w:rsidR="00E6133B" w:rsidRPr="001425EE" w:rsidRDefault="00CC3DAC" w:rsidP="00E6133B">
            <w:pPr>
              <w:pStyle w:val="TABLE-cell"/>
              <w:jc w:val="left"/>
              <w:rPr>
                <w:b/>
                <w:bCs/>
                <w:kern w:val="32"/>
              </w:rPr>
            </w:pPr>
            <w:r>
              <w:t xml:space="preserve">SP800-108, </w:t>
            </w:r>
            <w:r w:rsidR="00E6133B">
              <w:t xml:space="preserve">Section </w:t>
            </w:r>
            <w:r w:rsidR="00E6133B" w:rsidRPr="003F2032">
              <w:rPr>
                <w:szCs w:val="18"/>
              </w:rPr>
              <w:t>5.1 KDF in Counter Mode</w:t>
            </w:r>
          </w:p>
        </w:tc>
      </w:tr>
      <w:tr w:rsidR="00E6133B" w14:paraId="45E1AFB2" w14:textId="77777777" w:rsidTr="00BA78EC">
        <w:trPr>
          <w:cantSplit/>
        </w:trPr>
        <w:tc>
          <w:tcPr>
            <w:tcW w:w="1408" w:type="pct"/>
            <w:tcMar>
              <w:left w:w="58" w:type="dxa"/>
              <w:right w:w="58" w:type="dxa"/>
            </w:tcMar>
          </w:tcPr>
          <w:p w14:paraId="7C4BD141" w14:textId="77777777" w:rsidR="00E6133B" w:rsidRPr="001425EE" w:rsidRDefault="00E6133B" w:rsidP="00E6133B">
            <w:pPr>
              <w:pStyle w:val="TABLE-cell"/>
            </w:pPr>
            <w:r w:rsidRPr="001425EE">
              <w:t>TPM_ALG_ECC</w:t>
            </w:r>
          </w:p>
        </w:tc>
        <w:tc>
          <w:tcPr>
            <w:tcW w:w="380" w:type="pct"/>
            <w:tcMar>
              <w:left w:w="0" w:type="dxa"/>
              <w:right w:w="0" w:type="dxa"/>
            </w:tcMar>
          </w:tcPr>
          <w:p w14:paraId="03A79371" w14:textId="77777777" w:rsidR="00E6133B" w:rsidRPr="001425EE" w:rsidRDefault="00E6133B" w:rsidP="00153C3B">
            <w:pPr>
              <w:pStyle w:val="TABLE-cell"/>
              <w:jc w:val="center"/>
            </w:pPr>
            <w:r w:rsidRPr="001425EE">
              <w:t>0x0023</w:t>
            </w:r>
          </w:p>
        </w:tc>
        <w:tc>
          <w:tcPr>
            <w:tcW w:w="332" w:type="pct"/>
            <w:tcMar>
              <w:left w:w="0" w:type="dxa"/>
              <w:right w:w="0" w:type="dxa"/>
            </w:tcMar>
          </w:tcPr>
          <w:p w14:paraId="4ED00E06" w14:textId="77777777" w:rsidR="00E6133B" w:rsidRPr="001425EE" w:rsidRDefault="00E6133B" w:rsidP="00EB10D1">
            <w:pPr>
              <w:pStyle w:val="TABLE-cell"/>
              <w:jc w:val="center"/>
            </w:pPr>
            <w:r w:rsidRPr="001425EE">
              <w:t>A O</w:t>
            </w:r>
          </w:p>
        </w:tc>
        <w:tc>
          <w:tcPr>
            <w:tcW w:w="285" w:type="pct"/>
            <w:tcMar>
              <w:left w:w="58" w:type="dxa"/>
              <w:right w:w="58" w:type="dxa"/>
            </w:tcMar>
          </w:tcPr>
          <w:p w14:paraId="1EB6C9F5" w14:textId="77777777" w:rsidR="00E6133B" w:rsidRPr="001425EE" w:rsidRDefault="00E6133B" w:rsidP="00BA78EC">
            <w:pPr>
              <w:pStyle w:val="TABLE-cell"/>
            </w:pPr>
          </w:p>
        </w:tc>
        <w:tc>
          <w:tcPr>
            <w:tcW w:w="142" w:type="pct"/>
            <w:tcMar>
              <w:left w:w="0" w:type="dxa"/>
              <w:right w:w="0" w:type="dxa"/>
            </w:tcMar>
          </w:tcPr>
          <w:p w14:paraId="656E844F" w14:textId="645FD7CE" w:rsidR="00E6133B" w:rsidRPr="001425EE" w:rsidRDefault="00216689" w:rsidP="00153C3B">
            <w:pPr>
              <w:pStyle w:val="TABLE-cell"/>
              <w:jc w:val="center"/>
            </w:pPr>
            <w:r>
              <w:t>S</w:t>
            </w:r>
          </w:p>
        </w:tc>
        <w:tc>
          <w:tcPr>
            <w:tcW w:w="1045" w:type="pct"/>
            <w:tcMar>
              <w:left w:w="58" w:type="dxa"/>
              <w:right w:w="58" w:type="dxa"/>
            </w:tcMar>
          </w:tcPr>
          <w:p w14:paraId="5BD6AF67" w14:textId="75C4DA2E" w:rsidR="00E6133B" w:rsidRPr="004B3A87" w:rsidRDefault="00E6133B" w:rsidP="00D56208">
            <w:pPr>
              <w:pStyle w:val="TABLE-cell"/>
              <w:tabs>
                <w:tab w:val="left" w:pos="1935"/>
              </w:tabs>
              <w:jc w:val="left"/>
              <w:rPr>
                <w:b/>
                <w:bCs/>
                <w:kern w:val="32"/>
                <w:szCs w:val="18"/>
              </w:rPr>
            </w:pPr>
            <w:r w:rsidRPr="004B3A87">
              <w:rPr>
                <w:szCs w:val="18"/>
              </w:rPr>
              <w:t>ISO/IEC 15946</w:t>
            </w:r>
            <w:r w:rsidR="00D56208">
              <w:rPr>
                <w:szCs w:val="18"/>
              </w:rPr>
              <w:t>-1</w:t>
            </w:r>
          </w:p>
        </w:tc>
        <w:tc>
          <w:tcPr>
            <w:tcW w:w="1408" w:type="pct"/>
            <w:tcMar>
              <w:left w:w="58" w:type="dxa"/>
              <w:right w:w="58" w:type="dxa"/>
            </w:tcMar>
          </w:tcPr>
          <w:p w14:paraId="53AD995F" w14:textId="4BE6D9AB" w:rsidR="00E6133B" w:rsidRPr="001425EE" w:rsidRDefault="00E6133B" w:rsidP="00E6133B">
            <w:pPr>
              <w:pStyle w:val="TABLE-cell"/>
              <w:jc w:val="left"/>
              <w:rPr>
                <w:lang w:eastAsia="zh-CN"/>
              </w:rPr>
            </w:pPr>
            <w:r w:rsidRPr="001425EE">
              <w:t>prime field ECC</w:t>
            </w:r>
          </w:p>
        </w:tc>
      </w:tr>
      <w:tr w:rsidR="00E6133B" w14:paraId="6211C05F" w14:textId="77777777" w:rsidTr="00BA78EC">
        <w:trPr>
          <w:cantSplit/>
        </w:trPr>
        <w:tc>
          <w:tcPr>
            <w:tcW w:w="1408" w:type="pct"/>
            <w:tcMar>
              <w:left w:w="58" w:type="dxa"/>
              <w:right w:w="58" w:type="dxa"/>
            </w:tcMar>
          </w:tcPr>
          <w:p w14:paraId="7E1E25DD" w14:textId="77777777" w:rsidR="00E6133B" w:rsidRPr="001425EE" w:rsidRDefault="00E6133B" w:rsidP="00E6133B">
            <w:pPr>
              <w:pStyle w:val="TABLE-cell"/>
            </w:pPr>
            <w:r w:rsidRPr="001425EE">
              <w:t>TPM_ALG_SYMCIPHER</w:t>
            </w:r>
          </w:p>
        </w:tc>
        <w:tc>
          <w:tcPr>
            <w:tcW w:w="380" w:type="pct"/>
            <w:tcMar>
              <w:left w:w="0" w:type="dxa"/>
              <w:right w:w="0" w:type="dxa"/>
            </w:tcMar>
          </w:tcPr>
          <w:p w14:paraId="659F8632" w14:textId="77777777" w:rsidR="00E6133B" w:rsidRPr="001425EE" w:rsidRDefault="00E6133B" w:rsidP="00153C3B">
            <w:pPr>
              <w:pStyle w:val="TABLE-cell"/>
              <w:jc w:val="center"/>
            </w:pPr>
            <w:r w:rsidRPr="001425EE">
              <w:t>0x0025</w:t>
            </w:r>
          </w:p>
        </w:tc>
        <w:tc>
          <w:tcPr>
            <w:tcW w:w="332" w:type="pct"/>
            <w:tcMar>
              <w:left w:w="0" w:type="dxa"/>
              <w:right w:w="0" w:type="dxa"/>
            </w:tcMar>
          </w:tcPr>
          <w:p w14:paraId="33EC1032" w14:textId="1F0EF291" w:rsidR="00E6133B" w:rsidRPr="001425EE" w:rsidRDefault="00E6133B" w:rsidP="00EB10D1">
            <w:pPr>
              <w:pStyle w:val="TABLE-cell"/>
              <w:jc w:val="center"/>
            </w:pPr>
            <w:r w:rsidRPr="001425EE">
              <w:t>O</w:t>
            </w:r>
            <w:r w:rsidR="0091746E">
              <w:t xml:space="preserve"> S</w:t>
            </w:r>
          </w:p>
        </w:tc>
        <w:tc>
          <w:tcPr>
            <w:tcW w:w="285" w:type="pct"/>
            <w:tcMar>
              <w:left w:w="58" w:type="dxa"/>
              <w:right w:w="58" w:type="dxa"/>
            </w:tcMar>
          </w:tcPr>
          <w:p w14:paraId="02361473" w14:textId="77777777" w:rsidR="00E6133B" w:rsidRPr="001425EE" w:rsidRDefault="00E6133B" w:rsidP="00BA78EC">
            <w:pPr>
              <w:pStyle w:val="TABLE-cell"/>
            </w:pPr>
          </w:p>
        </w:tc>
        <w:tc>
          <w:tcPr>
            <w:tcW w:w="142" w:type="pct"/>
            <w:tcMar>
              <w:left w:w="0" w:type="dxa"/>
              <w:right w:w="0" w:type="dxa"/>
            </w:tcMar>
          </w:tcPr>
          <w:p w14:paraId="6FBB41C9" w14:textId="72395B2C" w:rsidR="00E6133B" w:rsidRPr="001425EE" w:rsidRDefault="00216689" w:rsidP="00153C3B">
            <w:pPr>
              <w:pStyle w:val="TABLE-cell"/>
              <w:jc w:val="center"/>
            </w:pPr>
            <w:r>
              <w:t>S</w:t>
            </w:r>
          </w:p>
        </w:tc>
        <w:tc>
          <w:tcPr>
            <w:tcW w:w="1045" w:type="pct"/>
            <w:tcMar>
              <w:left w:w="58" w:type="dxa"/>
              <w:right w:w="58" w:type="dxa"/>
            </w:tcMar>
          </w:tcPr>
          <w:p w14:paraId="7DD7BD32" w14:textId="77777777" w:rsidR="00E6133B" w:rsidRPr="004B3A87" w:rsidRDefault="00E6133B" w:rsidP="00E6133B">
            <w:pPr>
              <w:pStyle w:val="TABLE-cell"/>
              <w:jc w:val="left"/>
              <w:rPr>
                <w:b/>
                <w:bCs/>
                <w:kern w:val="32"/>
                <w:szCs w:val="18"/>
              </w:rPr>
            </w:pPr>
            <w:r w:rsidRPr="004B3A87">
              <w:rPr>
                <w:szCs w:val="18"/>
              </w:rPr>
              <w:t>TCG TPM 2.0 library specification</w:t>
            </w:r>
          </w:p>
        </w:tc>
        <w:tc>
          <w:tcPr>
            <w:tcW w:w="1408" w:type="pct"/>
            <w:tcMar>
              <w:left w:w="58" w:type="dxa"/>
              <w:right w:w="58" w:type="dxa"/>
            </w:tcMar>
          </w:tcPr>
          <w:p w14:paraId="7D05C98A" w14:textId="427E9647" w:rsidR="00E6133B" w:rsidRPr="001425EE" w:rsidRDefault="00E6133B" w:rsidP="00E6133B">
            <w:pPr>
              <w:pStyle w:val="TABLE-cell"/>
              <w:jc w:val="left"/>
              <w:rPr>
                <w:lang w:eastAsia="zh-CN"/>
              </w:rPr>
            </w:pPr>
            <w:r w:rsidRPr="001425EE">
              <w:t>the object type for a symmetric block cipher</w:t>
            </w:r>
            <w:r w:rsidR="00CC3DAC">
              <w:t xml:space="preserve"> key</w:t>
            </w:r>
          </w:p>
        </w:tc>
      </w:tr>
      <w:tr w:rsidR="00471B10" w14:paraId="7C27A33F" w14:textId="77777777" w:rsidTr="00BA78EC">
        <w:trPr>
          <w:cantSplit/>
        </w:trPr>
        <w:tc>
          <w:tcPr>
            <w:tcW w:w="1408" w:type="pct"/>
            <w:shd w:val="clear" w:color="auto" w:fill="auto"/>
            <w:tcMar>
              <w:left w:w="58" w:type="dxa"/>
              <w:right w:w="58" w:type="dxa"/>
            </w:tcMar>
          </w:tcPr>
          <w:p w14:paraId="0F9A272D" w14:textId="77777777" w:rsidR="00471B10" w:rsidRPr="001425EE" w:rsidRDefault="00471B10" w:rsidP="001F2143">
            <w:pPr>
              <w:pStyle w:val="TABLE-cell"/>
            </w:pPr>
            <w:r>
              <w:t>TPM_ALG_CAMELLIA</w:t>
            </w:r>
          </w:p>
        </w:tc>
        <w:tc>
          <w:tcPr>
            <w:tcW w:w="380" w:type="pct"/>
            <w:shd w:val="clear" w:color="auto" w:fill="auto"/>
            <w:tcMar>
              <w:left w:w="0" w:type="dxa"/>
              <w:right w:w="0" w:type="dxa"/>
            </w:tcMar>
          </w:tcPr>
          <w:p w14:paraId="27DDA1C5" w14:textId="5C7DB2F0" w:rsidR="00471B10" w:rsidRPr="001425EE" w:rsidRDefault="00471B10" w:rsidP="00153C3B">
            <w:pPr>
              <w:pStyle w:val="TABLE-cell"/>
              <w:jc w:val="center"/>
            </w:pPr>
            <w:r>
              <w:t>0x0026</w:t>
            </w:r>
          </w:p>
        </w:tc>
        <w:tc>
          <w:tcPr>
            <w:tcW w:w="332" w:type="pct"/>
            <w:shd w:val="clear" w:color="auto" w:fill="auto"/>
            <w:tcMar>
              <w:left w:w="0" w:type="dxa"/>
              <w:right w:w="0" w:type="dxa"/>
            </w:tcMar>
          </w:tcPr>
          <w:p w14:paraId="7C93D3C9" w14:textId="77777777" w:rsidR="00471B10" w:rsidRPr="001425EE" w:rsidRDefault="00471B10" w:rsidP="00EB10D1">
            <w:pPr>
              <w:pStyle w:val="TABLE-cell"/>
              <w:jc w:val="center"/>
            </w:pPr>
            <w:r>
              <w:t>S</w:t>
            </w:r>
          </w:p>
        </w:tc>
        <w:tc>
          <w:tcPr>
            <w:tcW w:w="285" w:type="pct"/>
            <w:shd w:val="clear" w:color="auto" w:fill="auto"/>
            <w:tcMar>
              <w:left w:w="58" w:type="dxa"/>
              <w:right w:w="58" w:type="dxa"/>
            </w:tcMar>
          </w:tcPr>
          <w:p w14:paraId="4E30C253" w14:textId="77777777" w:rsidR="00471B10" w:rsidRPr="001425EE" w:rsidRDefault="00471B10" w:rsidP="00BA78EC">
            <w:pPr>
              <w:pStyle w:val="TABLE-cell"/>
            </w:pPr>
          </w:p>
        </w:tc>
        <w:tc>
          <w:tcPr>
            <w:tcW w:w="142" w:type="pct"/>
            <w:shd w:val="clear" w:color="auto" w:fill="auto"/>
            <w:tcMar>
              <w:left w:w="0" w:type="dxa"/>
              <w:right w:w="0" w:type="dxa"/>
            </w:tcMar>
          </w:tcPr>
          <w:p w14:paraId="3F9BD12E" w14:textId="77777777" w:rsidR="00471B10" w:rsidRPr="001425EE" w:rsidRDefault="00471B10" w:rsidP="00153C3B">
            <w:pPr>
              <w:pStyle w:val="TABLE-cell"/>
              <w:jc w:val="center"/>
            </w:pPr>
            <w:r>
              <w:t>A</w:t>
            </w:r>
          </w:p>
        </w:tc>
        <w:tc>
          <w:tcPr>
            <w:tcW w:w="1045" w:type="pct"/>
            <w:shd w:val="clear" w:color="auto" w:fill="auto"/>
            <w:tcMar>
              <w:left w:w="58" w:type="dxa"/>
              <w:right w:w="58" w:type="dxa"/>
            </w:tcMar>
          </w:tcPr>
          <w:p w14:paraId="57B4A22F" w14:textId="08FEB03C" w:rsidR="00471B10" w:rsidRPr="004B3A87" w:rsidRDefault="00471B10" w:rsidP="00726D74">
            <w:pPr>
              <w:pStyle w:val="TABLE-cell"/>
              <w:jc w:val="left"/>
            </w:pPr>
            <w:r w:rsidRPr="004B3A87">
              <w:rPr>
                <w:szCs w:val="18"/>
              </w:rPr>
              <w:t>ISO/IEC 18033-3</w:t>
            </w:r>
            <w:r w:rsidR="00726D74">
              <w:rPr>
                <w:lang w:val="en"/>
              </w:rPr>
              <w:t>:2010</w:t>
            </w:r>
          </w:p>
        </w:tc>
        <w:tc>
          <w:tcPr>
            <w:tcW w:w="1408" w:type="pct"/>
            <w:shd w:val="clear" w:color="auto" w:fill="auto"/>
            <w:tcMar>
              <w:left w:w="58" w:type="dxa"/>
              <w:right w:w="58" w:type="dxa"/>
            </w:tcMar>
          </w:tcPr>
          <w:p w14:paraId="47BEC20F" w14:textId="5C62FD6B" w:rsidR="00471B10" w:rsidRPr="001425EE" w:rsidRDefault="00471B10" w:rsidP="00CC3DAC">
            <w:pPr>
              <w:pStyle w:val="TABLE-cell"/>
              <w:jc w:val="left"/>
            </w:pPr>
            <w:r>
              <w:t xml:space="preserve">symmetric block </w:t>
            </w:r>
            <w:r w:rsidR="006779B9">
              <w:t>cipher with</w:t>
            </w:r>
            <w:r w:rsidRPr="001425EE">
              <w:t xml:space="preserve"> </w:t>
            </w:r>
            <w:r>
              <w:t xml:space="preserve">various key </w:t>
            </w:r>
            <w:r w:rsidRPr="001425EE">
              <w:t>sizes</w:t>
            </w:r>
          </w:p>
        </w:tc>
      </w:tr>
      <w:tr w:rsidR="00DF3073" w14:paraId="6C565019" w14:textId="77777777" w:rsidTr="00011D29">
        <w:trPr>
          <w:cantSplit/>
          <w:ins w:id="211" w:author="David Wooten" w:date="2019-03-30T23:21:00Z"/>
        </w:trPr>
        <w:tc>
          <w:tcPr>
            <w:tcW w:w="1408" w:type="pct"/>
            <w:shd w:val="clear" w:color="auto" w:fill="auto"/>
            <w:tcMar>
              <w:left w:w="58" w:type="dxa"/>
              <w:right w:w="58" w:type="dxa"/>
            </w:tcMar>
          </w:tcPr>
          <w:p w14:paraId="6FB519F0" w14:textId="77777777" w:rsidR="00DF3073" w:rsidRDefault="00DF3073" w:rsidP="00011D29">
            <w:pPr>
              <w:pStyle w:val="TABLE-cell"/>
              <w:rPr>
                <w:ins w:id="212" w:author="David Wooten" w:date="2019-03-30T23:21:00Z"/>
              </w:rPr>
            </w:pPr>
            <w:ins w:id="213" w:author="David Wooten" w:date="2019-03-30T23:21:00Z">
              <w:r>
                <w:t>TPM_ALG_SHA3_256</w:t>
              </w:r>
            </w:ins>
          </w:p>
        </w:tc>
        <w:tc>
          <w:tcPr>
            <w:tcW w:w="380" w:type="pct"/>
            <w:shd w:val="clear" w:color="auto" w:fill="auto"/>
            <w:tcMar>
              <w:left w:w="0" w:type="dxa"/>
              <w:right w:w="0" w:type="dxa"/>
            </w:tcMar>
          </w:tcPr>
          <w:p w14:paraId="11B11250" w14:textId="77777777" w:rsidR="00DF3073" w:rsidRDefault="00DF3073" w:rsidP="00011D29">
            <w:pPr>
              <w:pStyle w:val="TABLE-cell"/>
              <w:jc w:val="center"/>
              <w:rPr>
                <w:ins w:id="214" w:author="David Wooten" w:date="2019-03-30T23:21:00Z"/>
              </w:rPr>
            </w:pPr>
            <w:ins w:id="215" w:author="David Wooten" w:date="2019-03-30T23:21:00Z">
              <w:r>
                <w:t>0x0027</w:t>
              </w:r>
            </w:ins>
          </w:p>
        </w:tc>
        <w:tc>
          <w:tcPr>
            <w:tcW w:w="332" w:type="pct"/>
            <w:shd w:val="clear" w:color="auto" w:fill="auto"/>
            <w:tcMar>
              <w:left w:w="0" w:type="dxa"/>
              <w:right w:w="0" w:type="dxa"/>
            </w:tcMar>
          </w:tcPr>
          <w:p w14:paraId="51183FEF" w14:textId="77777777" w:rsidR="00DF3073" w:rsidRDefault="00DF3073" w:rsidP="00011D29">
            <w:pPr>
              <w:pStyle w:val="TABLE-cell"/>
              <w:jc w:val="center"/>
              <w:rPr>
                <w:ins w:id="216" w:author="David Wooten" w:date="2019-03-30T23:21:00Z"/>
              </w:rPr>
            </w:pPr>
            <w:ins w:id="217" w:author="David Wooten" w:date="2019-03-30T23:21:00Z">
              <w:r>
                <w:t>H</w:t>
              </w:r>
            </w:ins>
          </w:p>
        </w:tc>
        <w:tc>
          <w:tcPr>
            <w:tcW w:w="285" w:type="pct"/>
            <w:shd w:val="clear" w:color="auto" w:fill="auto"/>
            <w:tcMar>
              <w:left w:w="58" w:type="dxa"/>
              <w:right w:w="58" w:type="dxa"/>
            </w:tcMar>
          </w:tcPr>
          <w:p w14:paraId="2A59887F" w14:textId="77777777" w:rsidR="00DF3073" w:rsidRPr="001425EE" w:rsidRDefault="00DF3073" w:rsidP="00011D29">
            <w:pPr>
              <w:pStyle w:val="TABLE-cell"/>
              <w:rPr>
                <w:ins w:id="218" w:author="David Wooten" w:date="2019-03-30T23:21:00Z"/>
              </w:rPr>
            </w:pPr>
          </w:p>
        </w:tc>
        <w:tc>
          <w:tcPr>
            <w:tcW w:w="142" w:type="pct"/>
            <w:shd w:val="clear" w:color="auto" w:fill="auto"/>
            <w:tcMar>
              <w:left w:w="0" w:type="dxa"/>
              <w:right w:w="0" w:type="dxa"/>
            </w:tcMar>
          </w:tcPr>
          <w:p w14:paraId="47D62D5A" w14:textId="77777777" w:rsidR="00DF3073" w:rsidRDefault="00DF3073" w:rsidP="00011D29">
            <w:pPr>
              <w:pStyle w:val="TABLE-cell"/>
              <w:jc w:val="center"/>
              <w:rPr>
                <w:ins w:id="219" w:author="David Wooten" w:date="2019-03-30T23:21:00Z"/>
              </w:rPr>
            </w:pPr>
            <w:ins w:id="220" w:author="David Wooten" w:date="2019-03-30T23:21:00Z">
              <w:r>
                <w:t>A</w:t>
              </w:r>
            </w:ins>
          </w:p>
        </w:tc>
        <w:tc>
          <w:tcPr>
            <w:tcW w:w="1045" w:type="pct"/>
            <w:shd w:val="clear" w:color="auto" w:fill="auto"/>
            <w:tcMar>
              <w:left w:w="58" w:type="dxa"/>
              <w:right w:w="58" w:type="dxa"/>
            </w:tcMar>
          </w:tcPr>
          <w:p w14:paraId="7E96BEE4" w14:textId="77777777" w:rsidR="00DF3073" w:rsidRPr="004B3A87" w:rsidRDefault="00DF3073" w:rsidP="00011D29">
            <w:pPr>
              <w:pStyle w:val="TABLE-cell"/>
              <w:jc w:val="left"/>
              <w:rPr>
                <w:ins w:id="221" w:author="David Wooten" w:date="2019-03-30T23:21:00Z"/>
                <w:szCs w:val="18"/>
              </w:rPr>
            </w:pPr>
            <w:ins w:id="222" w:author="David Wooten" w:date="2019-03-30T23:21:00Z">
              <w:r>
                <w:rPr>
                  <w:szCs w:val="18"/>
                </w:rPr>
                <w:t>NIST PUB FIPS 202</w:t>
              </w:r>
            </w:ins>
          </w:p>
        </w:tc>
        <w:tc>
          <w:tcPr>
            <w:tcW w:w="1408" w:type="pct"/>
            <w:shd w:val="clear" w:color="auto" w:fill="auto"/>
            <w:tcMar>
              <w:left w:w="58" w:type="dxa"/>
              <w:right w:w="58" w:type="dxa"/>
            </w:tcMar>
          </w:tcPr>
          <w:p w14:paraId="782631ED" w14:textId="77777777" w:rsidR="00DF3073" w:rsidRDefault="00DF3073" w:rsidP="00011D29">
            <w:pPr>
              <w:pStyle w:val="TABLE-cell"/>
              <w:jc w:val="left"/>
              <w:rPr>
                <w:ins w:id="223" w:author="David Wooten" w:date="2019-03-30T23:21:00Z"/>
              </w:rPr>
            </w:pPr>
            <w:ins w:id="224" w:author="David Wooten" w:date="2019-03-30T23:21:00Z">
              <w:r>
                <w:t>Hash algorithm producing a 256-bit digest</w:t>
              </w:r>
            </w:ins>
          </w:p>
        </w:tc>
      </w:tr>
      <w:tr w:rsidR="00DF3073" w14:paraId="26C3BB9D" w14:textId="77777777" w:rsidTr="00BA78EC">
        <w:trPr>
          <w:cantSplit/>
          <w:ins w:id="225" w:author="David Wooten" w:date="2019-03-30T23:19:00Z"/>
        </w:trPr>
        <w:tc>
          <w:tcPr>
            <w:tcW w:w="1408" w:type="pct"/>
            <w:shd w:val="clear" w:color="auto" w:fill="auto"/>
            <w:tcMar>
              <w:left w:w="58" w:type="dxa"/>
              <w:right w:w="58" w:type="dxa"/>
            </w:tcMar>
          </w:tcPr>
          <w:p w14:paraId="5F5F2E68" w14:textId="3C07EE2A" w:rsidR="00DF3073" w:rsidRDefault="00DF3073" w:rsidP="001F2143">
            <w:pPr>
              <w:pStyle w:val="TABLE-cell"/>
              <w:rPr>
                <w:ins w:id="226" w:author="David Wooten" w:date="2019-03-30T23:19:00Z"/>
              </w:rPr>
            </w:pPr>
            <w:ins w:id="227" w:author="David Wooten" w:date="2019-03-30T23:19:00Z">
              <w:r>
                <w:t>TPM_ALG_SHA3_384</w:t>
              </w:r>
            </w:ins>
          </w:p>
        </w:tc>
        <w:tc>
          <w:tcPr>
            <w:tcW w:w="380" w:type="pct"/>
            <w:shd w:val="clear" w:color="auto" w:fill="auto"/>
            <w:tcMar>
              <w:left w:w="0" w:type="dxa"/>
              <w:right w:w="0" w:type="dxa"/>
            </w:tcMar>
          </w:tcPr>
          <w:p w14:paraId="61843B6C" w14:textId="4BEEF4C6" w:rsidR="00DF3073" w:rsidRDefault="00DF3073" w:rsidP="00153C3B">
            <w:pPr>
              <w:pStyle w:val="TABLE-cell"/>
              <w:jc w:val="center"/>
              <w:rPr>
                <w:ins w:id="228" w:author="David Wooten" w:date="2019-03-30T23:19:00Z"/>
              </w:rPr>
            </w:pPr>
            <w:ins w:id="229" w:author="David Wooten" w:date="2019-03-30T23:19:00Z">
              <w:r>
                <w:t>0x002</w:t>
              </w:r>
            </w:ins>
            <w:ins w:id="230" w:author="David Wooten" w:date="2019-03-30T23:21:00Z">
              <w:r>
                <w:t>8</w:t>
              </w:r>
            </w:ins>
          </w:p>
        </w:tc>
        <w:tc>
          <w:tcPr>
            <w:tcW w:w="332" w:type="pct"/>
            <w:shd w:val="clear" w:color="auto" w:fill="auto"/>
            <w:tcMar>
              <w:left w:w="0" w:type="dxa"/>
              <w:right w:w="0" w:type="dxa"/>
            </w:tcMar>
          </w:tcPr>
          <w:p w14:paraId="28E890CD" w14:textId="77963673" w:rsidR="00DF3073" w:rsidRDefault="00DF3073" w:rsidP="00EB10D1">
            <w:pPr>
              <w:pStyle w:val="TABLE-cell"/>
              <w:jc w:val="center"/>
              <w:rPr>
                <w:ins w:id="231" w:author="David Wooten" w:date="2019-03-30T23:19:00Z"/>
              </w:rPr>
            </w:pPr>
            <w:ins w:id="232" w:author="David Wooten" w:date="2019-03-30T23:19:00Z">
              <w:r>
                <w:t>H</w:t>
              </w:r>
            </w:ins>
          </w:p>
        </w:tc>
        <w:tc>
          <w:tcPr>
            <w:tcW w:w="285" w:type="pct"/>
            <w:shd w:val="clear" w:color="auto" w:fill="auto"/>
            <w:tcMar>
              <w:left w:w="58" w:type="dxa"/>
              <w:right w:w="58" w:type="dxa"/>
            </w:tcMar>
          </w:tcPr>
          <w:p w14:paraId="7D07D7E5" w14:textId="77777777" w:rsidR="00DF3073" w:rsidRPr="001425EE" w:rsidRDefault="00DF3073" w:rsidP="00BA78EC">
            <w:pPr>
              <w:pStyle w:val="TABLE-cell"/>
              <w:rPr>
                <w:ins w:id="233" w:author="David Wooten" w:date="2019-03-30T23:19:00Z"/>
              </w:rPr>
            </w:pPr>
          </w:p>
        </w:tc>
        <w:tc>
          <w:tcPr>
            <w:tcW w:w="142" w:type="pct"/>
            <w:shd w:val="clear" w:color="auto" w:fill="auto"/>
            <w:tcMar>
              <w:left w:w="0" w:type="dxa"/>
              <w:right w:w="0" w:type="dxa"/>
            </w:tcMar>
          </w:tcPr>
          <w:p w14:paraId="30F25AB6" w14:textId="58B3E332" w:rsidR="00DF3073" w:rsidRDefault="00DF3073" w:rsidP="00153C3B">
            <w:pPr>
              <w:pStyle w:val="TABLE-cell"/>
              <w:jc w:val="center"/>
              <w:rPr>
                <w:ins w:id="234" w:author="David Wooten" w:date="2019-03-30T23:19:00Z"/>
              </w:rPr>
            </w:pPr>
            <w:ins w:id="235" w:author="David Wooten" w:date="2019-03-30T23:20:00Z">
              <w:r>
                <w:t>A</w:t>
              </w:r>
            </w:ins>
          </w:p>
        </w:tc>
        <w:tc>
          <w:tcPr>
            <w:tcW w:w="1045" w:type="pct"/>
            <w:shd w:val="clear" w:color="auto" w:fill="auto"/>
            <w:tcMar>
              <w:left w:w="58" w:type="dxa"/>
              <w:right w:w="58" w:type="dxa"/>
            </w:tcMar>
          </w:tcPr>
          <w:p w14:paraId="5C8ECEF5" w14:textId="081FD41A" w:rsidR="00DF3073" w:rsidRPr="004B3A87" w:rsidRDefault="00DF3073" w:rsidP="00726D74">
            <w:pPr>
              <w:pStyle w:val="TABLE-cell"/>
              <w:jc w:val="left"/>
              <w:rPr>
                <w:ins w:id="236" w:author="David Wooten" w:date="2019-03-30T23:19:00Z"/>
                <w:szCs w:val="18"/>
              </w:rPr>
            </w:pPr>
            <w:ins w:id="237" w:author="David Wooten" w:date="2019-03-30T23:20:00Z">
              <w:r>
                <w:rPr>
                  <w:szCs w:val="18"/>
                </w:rPr>
                <w:t>NIST PUB FIPS 202</w:t>
              </w:r>
            </w:ins>
          </w:p>
        </w:tc>
        <w:tc>
          <w:tcPr>
            <w:tcW w:w="1408" w:type="pct"/>
            <w:shd w:val="clear" w:color="auto" w:fill="auto"/>
            <w:tcMar>
              <w:left w:w="58" w:type="dxa"/>
              <w:right w:w="58" w:type="dxa"/>
            </w:tcMar>
          </w:tcPr>
          <w:p w14:paraId="6DA67AD9" w14:textId="1DE09658" w:rsidR="00DF3073" w:rsidRDefault="00DF3073" w:rsidP="00CC3DAC">
            <w:pPr>
              <w:pStyle w:val="TABLE-cell"/>
              <w:jc w:val="left"/>
              <w:rPr>
                <w:ins w:id="238" w:author="David Wooten" w:date="2019-03-30T23:19:00Z"/>
              </w:rPr>
            </w:pPr>
            <w:ins w:id="239" w:author="David Wooten" w:date="2019-03-30T23:20:00Z">
              <w:r>
                <w:t xml:space="preserve">Hash algorithm producing a </w:t>
              </w:r>
            </w:ins>
            <w:ins w:id="240" w:author="David Wooten" w:date="2019-03-30T23:21:00Z">
              <w:r>
                <w:t>384</w:t>
              </w:r>
            </w:ins>
            <w:ins w:id="241" w:author="David Wooten" w:date="2019-03-30T23:20:00Z">
              <w:r>
                <w:t>-bit digest</w:t>
              </w:r>
            </w:ins>
          </w:p>
        </w:tc>
      </w:tr>
      <w:tr w:rsidR="00DF3073" w14:paraId="0EEC5292" w14:textId="77777777" w:rsidTr="00011D29">
        <w:trPr>
          <w:cantSplit/>
          <w:ins w:id="242" w:author="David Wooten" w:date="2019-03-30T23:21:00Z"/>
        </w:trPr>
        <w:tc>
          <w:tcPr>
            <w:tcW w:w="1408" w:type="pct"/>
            <w:shd w:val="clear" w:color="auto" w:fill="auto"/>
            <w:tcMar>
              <w:left w:w="58" w:type="dxa"/>
              <w:right w:w="58" w:type="dxa"/>
            </w:tcMar>
          </w:tcPr>
          <w:p w14:paraId="4BF473BA" w14:textId="24C01D9B" w:rsidR="00DF3073" w:rsidRDefault="00DF3073" w:rsidP="00011D29">
            <w:pPr>
              <w:pStyle w:val="TABLE-cell"/>
              <w:rPr>
                <w:ins w:id="243" w:author="David Wooten" w:date="2019-03-30T23:21:00Z"/>
              </w:rPr>
            </w:pPr>
            <w:ins w:id="244" w:author="David Wooten" w:date="2019-03-30T23:21:00Z">
              <w:r>
                <w:t>TPM_ALG_SHA3_512</w:t>
              </w:r>
            </w:ins>
          </w:p>
        </w:tc>
        <w:tc>
          <w:tcPr>
            <w:tcW w:w="380" w:type="pct"/>
            <w:shd w:val="clear" w:color="auto" w:fill="auto"/>
            <w:tcMar>
              <w:left w:w="0" w:type="dxa"/>
              <w:right w:w="0" w:type="dxa"/>
            </w:tcMar>
          </w:tcPr>
          <w:p w14:paraId="7C088487" w14:textId="25402E29" w:rsidR="00DF3073" w:rsidRDefault="00DF3073" w:rsidP="00DF3073">
            <w:pPr>
              <w:pStyle w:val="TABLE-cell"/>
              <w:jc w:val="center"/>
              <w:rPr>
                <w:ins w:id="245" w:author="David Wooten" w:date="2019-03-30T23:21:00Z"/>
              </w:rPr>
            </w:pPr>
            <w:ins w:id="246" w:author="David Wooten" w:date="2019-03-30T23:21:00Z">
              <w:r>
                <w:t>0x0029</w:t>
              </w:r>
            </w:ins>
          </w:p>
        </w:tc>
        <w:tc>
          <w:tcPr>
            <w:tcW w:w="332" w:type="pct"/>
            <w:shd w:val="clear" w:color="auto" w:fill="auto"/>
            <w:tcMar>
              <w:left w:w="0" w:type="dxa"/>
              <w:right w:w="0" w:type="dxa"/>
            </w:tcMar>
          </w:tcPr>
          <w:p w14:paraId="6DD126B3" w14:textId="77777777" w:rsidR="00DF3073" w:rsidRDefault="00DF3073" w:rsidP="00011D29">
            <w:pPr>
              <w:pStyle w:val="TABLE-cell"/>
              <w:jc w:val="center"/>
              <w:rPr>
                <w:ins w:id="247" w:author="David Wooten" w:date="2019-03-30T23:21:00Z"/>
              </w:rPr>
            </w:pPr>
            <w:ins w:id="248" w:author="David Wooten" w:date="2019-03-30T23:21:00Z">
              <w:r>
                <w:t>H</w:t>
              </w:r>
            </w:ins>
          </w:p>
        </w:tc>
        <w:tc>
          <w:tcPr>
            <w:tcW w:w="285" w:type="pct"/>
            <w:shd w:val="clear" w:color="auto" w:fill="auto"/>
            <w:tcMar>
              <w:left w:w="58" w:type="dxa"/>
              <w:right w:w="58" w:type="dxa"/>
            </w:tcMar>
          </w:tcPr>
          <w:p w14:paraId="0BC6A461" w14:textId="77777777" w:rsidR="00DF3073" w:rsidRPr="001425EE" w:rsidRDefault="00DF3073" w:rsidP="00011D29">
            <w:pPr>
              <w:pStyle w:val="TABLE-cell"/>
              <w:rPr>
                <w:ins w:id="249" w:author="David Wooten" w:date="2019-03-30T23:21:00Z"/>
              </w:rPr>
            </w:pPr>
          </w:p>
        </w:tc>
        <w:tc>
          <w:tcPr>
            <w:tcW w:w="142" w:type="pct"/>
            <w:shd w:val="clear" w:color="auto" w:fill="auto"/>
            <w:tcMar>
              <w:left w:w="0" w:type="dxa"/>
              <w:right w:w="0" w:type="dxa"/>
            </w:tcMar>
          </w:tcPr>
          <w:p w14:paraId="5E9CE0BF" w14:textId="77777777" w:rsidR="00DF3073" w:rsidRDefault="00DF3073" w:rsidP="00011D29">
            <w:pPr>
              <w:pStyle w:val="TABLE-cell"/>
              <w:jc w:val="center"/>
              <w:rPr>
                <w:ins w:id="250" w:author="David Wooten" w:date="2019-03-30T23:21:00Z"/>
              </w:rPr>
            </w:pPr>
            <w:ins w:id="251" w:author="David Wooten" w:date="2019-03-30T23:21:00Z">
              <w:r>
                <w:t>A</w:t>
              </w:r>
            </w:ins>
          </w:p>
        </w:tc>
        <w:tc>
          <w:tcPr>
            <w:tcW w:w="1045" w:type="pct"/>
            <w:shd w:val="clear" w:color="auto" w:fill="auto"/>
            <w:tcMar>
              <w:left w:w="58" w:type="dxa"/>
              <w:right w:w="58" w:type="dxa"/>
            </w:tcMar>
          </w:tcPr>
          <w:p w14:paraId="4366F27A" w14:textId="77777777" w:rsidR="00DF3073" w:rsidRPr="004B3A87" w:rsidRDefault="00DF3073" w:rsidP="00011D29">
            <w:pPr>
              <w:pStyle w:val="TABLE-cell"/>
              <w:jc w:val="left"/>
              <w:rPr>
                <w:ins w:id="252" w:author="David Wooten" w:date="2019-03-30T23:21:00Z"/>
                <w:szCs w:val="18"/>
              </w:rPr>
            </w:pPr>
            <w:ins w:id="253" w:author="David Wooten" w:date="2019-03-30T23:21:00Z">
              <w:r>
                <w:rPr>
                  <w:szCs w:val="18"/>
                </w:rPr>
                <w:t>NIST PUB FIPS 202</w:t>
              </w:r>
            </w:ins>
          </w:p>
        </w:tc>
        <w:tc>
          <w:tcPr>
            <w:tcW w:w="1408" w:type="pct"/>
            <w:shd w:val="clear" w:color="auto" w:fill="auto"/>
            <w:tcMar>
              <w:left w:w="58" w:type="dxa"/>
              <w:right w:w="58" w:type="dxa"/>
            </w:tcMar>
          </w:tcPr>
          <w:p w14:paraId="5F710C28" w14:textId="4C54BE1B" w:rsidR="00DF3073" w:rsidRDefault="00DF3073" w:rsidP="00011D29">
            <w:pPr>
              <w:pStyle w:val="TABLE-cell"/>
              <w:jc w:val="left"/>
              <w:rPr>
                <w:ins w:id="254" w:author="David Wooten" w:date="2019-03-30T23:21:00Z"/>
              </w:rPr>
            </w:pPr>
            <w:ins w:id="255" w:author="David Wooten" w:date="2019-03-30T23:21:00Z">
              <w:r>
                <w:t xml:space="preserve">Hash algorithm producing a </w:t>
              </w:r>
            </w:ins>
            <w:ins w:id="256" w:author="David Wooten" w:date="2019-03-30T23:22:00Z">
              <w:r>
                <w:t>512</w:t>
              </w:r>
            </w:ins>
            <w:ins w:id="257" w:author="David Wooten" w:date="2019-03-30T23:21:00Z">
              <w:r>
                <w:t>-bit digest</w:t>
              </w:r>
            </w:ins>
          </w:p>
        </w:tc>
      </w:tr>
      <w:tr w:rsidR="00726044" w14:paraId="1B4E9134" w14:textId="77777777" w:rsidTr="00BA78EC">
        <w:trPr>
          <w:cantSplit/>
          <w:ins w:id="258" w:author="David Wooten" w:date="2017-07-07T12:28:00Z"/>
        </w:trPr>
        <w:tc>
          <w:tcPr>
            <w:tcW w:w="1408" w:type="pct"/>
            <w:shd w:val="clear" w:color="auto" w:fill="auto"/>
            <w:tcMar>
              <w:left w:w="58" w:type="dxa"/>
              <w:right w:w="58" w:type="dxa"/>
            </w:tcMar>
          </w:tcPr>
          <w:p w14:paraId="204F24A2" w14:textId="302541FF" w:rsidR="00726044" w:rsidRDefault="00726044" w:rsidP="001F2143">
            <w:pPr>
              <w:pStyle w:val="TABLE-cell"/>
              <w:rPr>
                <w:ins w:id="259" w:author="David Wooten" w:date="2017-07-07T12:28:00Z"/>
              </w:rPr>
            </w:pPr>
            <w:ins w:id="260" w:author="David Wooten" w:date="2017-07-07T12:28:00Z">
              <w:r>
                <w:t>TPM_ALG_CMAC</w:t>
              </w:r>
            </w:ins>
          </w:p>
        </w:tc>
        <w:tc>
          <w:tcPr>
            <w:tcW w:w="380" w:type="pct"/>
            <w:shd w:val="clear" w:color="auto" w:fill="auto"/>
            <w:tcMar>
              <w:left w:w="0" w:type="dxa"/>
              <w:right w:w="0" w:type="dxa"/>
            </w:tcMar>
          </w:tcPr>
          <w:p w14:paraId="173D1F30" w14:textId="20619FC4" w:rsidR="00726044" w:rsidRDefault="00726044" w:rsidP="00153C3B">
            <w:pPr>
              <w:pStyle w:val="TABLE-cell"/>
              <w:jc w:val="center"/>
              <w:rPr>
                <w:ins w:id="261" w:author="David Wooten" w:date="2017-07-07T12:28:00Z"/>
              </w:rPr>
            </w:pPr>
            <w:ins w:id="262" w:author="David Wooten" w:date="2017-07-07T12:28:00Z">
              <w:r>
                <w:t>0x003F</w:t>
              </w:r>
            </w:ins>
          </w:p>
        </w:tc>
        <w:tc>
          <w:tcPr>
            <w:tcW w:w="332" w:type="pct"/>
            <w:shd w:val="clear" w:color="auto" w:fill="auto"/>
            <w:tcMar>
              <w:left w:w="0" w:type="dxa"/>
              <w:right w:w="0" w:type="dxa"/>
            </w:tcMar>
          </w:tcPr>
          <w:p w14:paraId="1EE24117" w14:textId="5C3AEAA8" w:rsidR="00726044" w:rsidRDefault="00726044" w:rsidP="00EB10D1">
            <w:pPr>
              <w:pStyle w:val="TABLE-cell"/>
              <w:jc w:val="center"/>
              <w:rPr>
                <w:ins w:id="263" w:author="David Wooten" w:date="2017-07-07T12:28:00Z"/>
              </w:rPr>
            </w:pPr>
            <w:ins w:id="264" w:author="David Wooten" w:date="2017-07-07T12:28:00Z">
              <w:r>
                <w:t>S X</w:t>
              </w:r>
            </w:ins>
          </w:p>
        </w:tc>
        <w:tc>
          <w:tcPr>
            <w:tcW w:w="285" w:type="pct"/>
            <w:shd w:val="clear" w:color="auto" w:fill="auto"/>
            <w:tcMar>
              <w:left w:w="58" w:type="dxa"/>
              <w:right w:w="58" w:type="dxa"/>
            </w:tcMar>
          </w:tcPr>
          <w:p w14:paraId="68E7E239" w14:textId="77777777" w:rsidR="00726044" w:rsidRPr="001425EE" w:rsidRDefault="00726044" w:rsidP="00BA78EC">
            <w:pPr>
              <w:pStyle w:val="TABLE-cell"/>
              <w:rPr>
                <w:ins w:id="265" w:author="David Wooten" w:date="2017-07-07T12:28:00Z"/>
              </w:rPr>
            </w:pPr>
          </w:p>
        </w:tc>
        <w:tc>
          <w:tcPr>
            <w:tcW w:w="142" w:type="pct"/>
            <w:shd w:val="clear" w:color="auto" w:fill="auto"/>
            <w:tcMar>
              <w:left w:w="0" w:type="dxa"/>
              <w:right w:w="0" w:type="dxa"/>
            </w:tcMar>
          </w:tcPr>
          <w:p w14:paraId="22DEA0DE" w14:textId="77777777" w:rsidR="00726044" w:rsidRDefault="00726044" w:rsidP="00153C3B">
            <w:pPr>
              <w:pStyle w:val="TABLE-cell"/>
              <w:jc w:val="center"/>
              <w:rPr>
                <w:ins w:id="266" w:author="David Wooten" w:date="2017-07-07T12:28:00Z"/>
              </w:rPr>
            </w:pPr>
          </w:p>
        </w:tc>
        <w:tc>
          <w:tcPr>
            <w:tcW w:w="1045" w:type="pct"/>
            <w:shd w:val="clear" w:color="auto" w:fill="auto"/>
            <w:tcMar>
              <w:left w:w="58" w:type="dxa"/>
              <w:right w:w="58" w:type="dxa"/>
            </w:tcMar>
          </w:tcPr>
          <w:p w14:paraId="51CE174D" w14:textId="77777777" w:rsidR="00726044" w:rsidRPr="004B3A87" w:rsidRDefault="00726044" w:rsidP="00726D74">
            <w:pPr>
              <w:pStyle w:val="TABLE-cell"/>
              <w:jc w:val="left"/>
              <w:rPr>
                <w:ins w:id="267" w:author="David Wooten" w:date="2017-07-07T12:28:00Z"/>
                <w:szCs w:val="18"/>
              </w:rPr>
            </w:pPr>
          </w:p>
        </w:tc>
        <w:tc>
          <w:tcPr>
            <w:tcW w:w="1408" w:type="pct"/>
            <w:shd w:val="clear" w:color="auto" w:fill="auto"/>
            <w:tcMar>
              <w:left w:w="58" w:type="dxa"/>
              <w:right w:w="58" w:type="dxa"/>
            </w:tcMar>
          </w:tcPr>
          <w:p w14:paraId="6A60B6B8" w14:textId="77777777" w:rsidR="00726044" w:rsidRDefault="00726044" w:rsidP="00CC3DAC">
            <w:pPr>
              <w:pStyle w:val="TABLE-cell"/>
              <w:jc w:val="left"/>
              <w:rPr>
                <w:ins w:id="268" w:author="David Wooten" w:date="2017-07-07T12:28:00Z"/>
              </w:rPr>
            </w:pPr>
          </w:p>
        </w:tc>
      </w:tr>
      <w:tr w:rsidR="00E6133B" w14:paraId="15DD6526" w14:textId="77777777" w:rsidTr="00BA78EC">
        <w:trPr>
          <w:cantSplit/>
        </w:trPr>
        <w:tc>
          <w:tcPr>
            <w:tcW w:w="1408" w:type="pct"/>
            <w:tcMar>
              <w:left w:w="58" w:type="dxa"/>
              <w:right w:w="58" w:type="dxa"/>
            </w:tcMar>
          </w:tcPr>
          <w:p w14:paraId="5E0DE57C" w14:textId="77777777" w:rsidR="00E6133B" w:rsidRPr="001425EE" w:rsidRDefault="00E6133B" w:rsidP="00E6133B">
            <w:pPr>
              <w:pStyle w:val="TABLE-cell"/>
            </w:pPr>
            <w:r w:rsidRPr="001425EE">
              <w:t>TPM_ALG_CTR</w:t>
            </w:r>
          </w:p>
        </w:tc>
        <w:tc>
          <w:tcPr>
            <w:tcW w:w="380" w:type="pct"/>
            <w:tcMar>
              <w:left w:w="0" w:type="dxa"/>
              <w:right w:w="0" w:type="dxa"/>
            </w:tcMar>
          </w:tcPr>
          <w:p w14:paraId="5629B23E" w14:textId="77777777" w:rsidR="00E6133B" w:rsidRPr="001425EE" w:rsidRDefault="00E6133B" w:rsidP="00153C3B">
            <w:pPr>
              <w:pStyle w:val="TABLE-cell"/>
              <w:jc w:val="center"/>
            </w:pPr>
            <w:r w:rsidRPr="001425EE">
              <w:t>0x0040</w:t>
            </w:r>
          </w:p>
        </w:tc>
        <w:tc>
          <w:tcPr>
            <w:tcW w:w="332" w:type="pct"/>
            <w:tcMar>
              <w:left w:w="0" w:type="dxa"/>
              <w:right w:w="0" w:type="dxa"/>
            </w:tcMar>
          </w:tcPr>
          <w:p w14:paraId="18A7D974" w14:textId="77777777" w:rsidR="00E6133B" w:rsidRPr="001425EE" w:rsidRDefault="00E6133B" w:rsidP="00EB10D1">
            <w:pPr>
              <w:pStyle w:val="TABLE-cell"/>
              <w:jc w:val="center"/>
            </w:pPr>
            <w:r w:rsidRPr="001425EE">
              <w:t>S E</w:t>
            </w:r>
          </w:p>
        </w:tc>
        <w:tc>
          <w:tcPr>
            <w:tcW w:w="285" w:type="pct"/>
            <w:tcMar>
              <w:left w:w="58" w:type="dxa"/>
              <w:right w:w="58" w:type="dxa"/>
            </w:tcMar>
          </w:tcPr>
          <w:p w14:paraId="7A4E0450" w14:textId="77777777" w:rsidR="00E6133B" w:rsidRPr="001425EE" w:rsidRDefault="00E6133B" w:rsidP="00BA78EC">
            <w:pPr>
              <w:pStyle w:val="TABLE-cell"/>
            </w:pPr>
          </w:p>
        </w:tc>
        <w:tc>
          <w:tcPr>
            <w:tcW w:w="142" w:type="pct"/>
            <w:tcMar>
              <w:left w:w="0" w:type="dxa"/>
              <w:right w:w="0" w:type="dxa"/>
            </w:tcMar>
          </w:tcPr>
          <w:p w14:paraId="1E0874B7" w14:textId="77777777" w:rsidR="00E6133B" w:rsidRPr="001425EE" w:rsidRDefault="00E6133B" w:rsidP="00153C3B">
            <w:pPr>
              <w:pStyle w:val="TABLE-cell"/>
              <w:jc w:val="center"/>
            </w:pPr>
            <w:r w:rsidRPr="001425EE">
              <w:t>A</w:t>
            </w:r>
          </w:p>
        </w:tc>
        <w:tc>
          <w:tcPr>
            <w:tcW w:w="1045" w:type="pct"/>
            <w:tcMar>
              <w:left w:w="58" w:type="dxa"/>
              <w:right w:w="58" w:type="dxa"/>
            </w:tcMar>
          </w:tcPr>
          <w:p w14:paraId="45724980" w14:textId="77777777" w:rsidR="00E6133B" w:rsidRPr="004B3A87" w:rsidRDefault="00E6133B" w:rsidP="00E6133B">
            <w:pPr>
              <w:pStyle w:val="TABLE-cell"/>
              <w:jc w:val="left"/>
              <w:rPr>
                <w:b/>
                <w:bCs/>
                <w:kern w:val="32"/>
                <w:szCs w:val="18"/>
              </w:rPr>
            </w:pPr>
            <w:r w:rsidRPr="004B3A87">
              <w:rPr>
                <w:szCs w:val="18"/>
              </w:rPr>
              <w:t>ISO/IEC 10116</w:t>
            </w:r>
          </w:p>
        </w:tc>
        <w:tc>
          <w:tcPr>
            <w:tcW w:w="1408" w:type="pct"/>
            <w:tcMar>
              <w:left w:w="58" w:type="dxa"/>
              <w:right w:w="58" w:type="dxa"/>
            </w:tcMar>
          </w:tcPr>
          <w:p w14:paraId="4C7A961B" w14:textId="77777777" w:rsidR="00E6133B" w:rsidRPr="001425EE" w:rsidRDefault="00E6133B" w:rsidP="00E6133B">
            <w:pPr>
              <w:pStyle w:val="TABLE-cell"/>
              <w:jc w:val="left"/>
              <w:rPr>
                <w:b/>
                <w:bCs/>
                <w:kern w:val="32"/>
              </w:rPr>
            </w:pPr>
            <w:r w:rsidRPr="001425EE">
              <w:t>Counter mode – if implemented, all symmetric block ciphers (S type) implemented shall be capable of using this mode.</w:t>
            </w:r>
          </w:p>
        </w:tc>
      </w:tr>
      <w:tr w:rsidR="00E6133B" w14:paraId="205273C8" w14:textId="77777777" w:rsidTr="00BA78EC">
        <w:trPr>
          <w:cantSplit/>
        </w:trPr>
        <w:tc>
          <w:tcPr>
            <w:tcW w:w="1408" w:type="pct"/>
            <w:tcMar>
              <w:left w:w="58" w:type="dxa"/>
              <w:right w:w="58" w:type="dxa"/>
            </w:tcMar>
          </w:tcPr>
          <w:p w14:paraId="697E2663" w14:textId="77777777" w:rsidR="00E6133B" w:rsidRPr="001425EE" w:rsidRDefault="00E6133B" w:rsidP="00E6133B">
            <w:pPr>
              <w:pStyle w:val="TABLE-cell"/>
            </w:pPr>
            <w:r w:rsidRPr="001425EE">
              <w:lastRenderedPageBreak/>
              <w:t>TPM_ALG_OFB</w:t>
            </w:r>
          </w:p>
        </w:tc>
        <w:tc>
          <w:tcPr>
            <w:tcW w:w="380" w:type="pct"/>
            <w:tcMar>
              <w:left w:w="0" w:type="dxa"/>
              <w:right w:w="0" w:type="dxa"/>
            </w:tcMar>
          </w:tcPr>
          <w:p w14:paraId="27939E06" w14:textId="77777777" w:rsidR="00E6133B" w:rsidRPr="001425EE" w:rsidRDefault="00E6133B" w:rsidP="00153C3B">
            <w:pPr>
              <w:pStyle w:val="TABLE-cell"/>
              <w:jc w:val="center"/>
            </w:pPr>
            <w:r w:rsidRPr="001425EE">
              <w:t>0x0041</w:t>
            </w:r>
          </w:p>
        </w:tc>
        <w:tc>
          <w:tcPr>
            <w:tcW w:w="332" w:type="pct"/>
            <w:tcMar>
              <w:left w:w="0" w:type="dxa"/>
              <w:right w:w="0" w:type="dxa"/>
            </w:tcMar>
          </w:tcPr>
          <w:p w14:paraId="652221E5" w14:textId="77777777" w:rsidR="00E6133B" w:rsidRPr="001425EE" w:rsidRDefault="00E6133B" w:rsidP="00EB10D1">
            <w:pPr>
              <w:pStyle w:val="TABLE-cell"/>
              <w:jc w:val="center"/>
            </w:pPr>
            <w:r w:rsidRPr="001425EE">
              <w:t>S E</w:t>
            </w:r>
          </w:p>
        </w:tc>
        <w:tc>
          <w:tcPr>
            <w:tcW w:w="285" w:type="pct"/>
            <w:tcMar>
              <w:left w:w="58" w:type="dxa"/>
              <w:right w:w="58" w:type="dxa"/>
            </w:tcMar>
          </w:tcPr>
          <w:p w14:paraId="697B4699" w14:textId="77777777" w:rsidR="00E6133B" w:rsidRPr="001425EE" w:rsidRDefault="00E6133B" w:rsidP="00BA78EC">
            <w:pPr>
              <w:pStyle w:val="TABLE-cell"/>
            </w:pPr>
          </w:p>
        </w:tc>
        <w:tc>
          <w:tcPr>
            <w:tcW w:w="142" w:type="pct"/>
            <w:tcMar>
              <w:left w:w="0" w:type="dxa"/>
              <w:right w:w="0" w:type="dxa"/>
            </w:tcMar>
          </w:tcPr>
          <w:p w14:paraId="395057D0" w14:textId="77777777" w:rsidR="00E6133B" w:rsidRPr="001425EE" w:rsidRDefault="00E6133B" w:rsidP="00153C3B">
            <w:pPr>
              <w:pStyle w:val="TABLE-cell"/>
              <w:jc w:val="center"/>
            </w:pPr>
            <w:r w:rsidRPr="001425EE">
              <w:t>A</w:t>
            </w:r>
          </w:p>
        </w:tc>
        <w:tc>
          <w:tcPr>
            <w:tcW w:w="1045" w:type="pct"/>
            <w:tcMar>
              <w:left w:w="58" w:type="dxa"/>
              <w:right w:w="58" w:type="dxa"/>
            </w:tcMar>
          </w:tcPr>
          <w:p w14:paraId="5A45A68B" w14:textId="77777777" w:rsidR="00E6133B" w:rsidRPr="004B3A87" w:rsidRDefault="00E6133B" w:rsidP="00E6133B">
            <w:pPr>
              <w:pStyle w:val="TABLE-cell"/>
              <w:jc w:val="left"/>
              <w:rPr>
                <w:b/>
                <w:bCs/>
                <w:kern w:val="32"/>
                <w:szCs w:val="18"/>
              </w:rPr>
            </w:pPr>
            <w:r w:rsidRPr="004B3A87">
              <w:rPr>
                <w:szCs w:val="18"/>
              </w:rPr>
              <w:t>ISO/IEC 10116</w:t>
            </w:r>
          </w:p>
        </w:tc>
        <w:tc>
          <w:tcPr>
            <w:tcW w:w="1408" w:type="pct"/>
            <w:tcMar>
              <w:left w:w="58" w:type="dxa"/>
              <w:right w:w="58" w:type="dxa"/>
            </w:tcMar>
          </w:tcPr>
          <w:p w14:paraId="3D13167C" w14:textId="77777777" w:rsidR="00E6133B" w:rsidRPr="001425EE" w:rsidRDefault="00E6133B" w:rsidP="00E6133B">
            <w:pPr>
              <w:pStyle w:val="TABLE-cell"/>
              <w:jc w:val="left"/>
              <w:rPr>
                <w:b/>
                <w:bCs/>
                <w:kern w:val="32"/>
              </w:rPr>
            </w:pPr>
            <w:r w:rsidRPr="001425EE">
              <w:t>Output Feedback mode – if implemented, all symmetric block ciphers (S type) implemented shall be capable of using this mode.</w:t>
            </w:r>
          </w:p>
        </w:tc>
      </w:tr>
      <w:tr w:rsidR="00E6133B" w14:paraId="6A606C9A" w14:textId="77777777" w:rsidTr="00BA78EC">
        <w:trPr>
          <w:cantSplit/>
        </w:trPr>
        <w:tc>
          <w:tcPr>
            <w:tcW w:w="1408" w:type="pct"/>
            <w:tcMar>
              <w:left w:w="58" w:type="dxa"/>
              <w:right w:w="58" w:type="dxa"/>
            </w:tcMar>
          </w:tcPr>
          <w:p w14:paraId="1630863E" w14:textId="77777777" w:rsidR="00E6133B" w:rsidRPr="001425EE" w:rsidRDefault="00E6133B" w:rsidP="00E6133B">
            <w:pPr>
              <w:pStyle w:val="TABLE-cell"/>
            </w:pPr>
            <w:r w:rsidRPr="001425EE">
              <w:t>TPM_ALG_CBC</w:t>
            </w:r>
          </w:p>
        </w:tc>
        <w:tc>
          <w:tcPr>
            <w:tcW w:w="380" w:type="pct"/>
            <w:tcMar>
              <w:left w:w="0" w:type="dxa"/>
              <w:right w:w="0" w:type="dxa"/>
            </w:tcMar>
          </w:tcPr>
          <w:p w14:paraId="5E9AB00B" w14:textId="77777777" w:rsidR="00E6133B" w:rsidRPr="001425EE" w:rsidRDefault="00E6133B" w:rsidP="00153C3B">
            <w:pPr>
              <w:pStyle w:val="TABLE-cell"/>
              <w:jc w:val="center"/>
            </w:pPr>
            <w:r w:rsidRPr="001425EE">
              <w:t>0x0042</w:t>
            </w:r>
          </w:p>
        </w:tc>
        <w:tc>
          <w:tcPr>
            <w:tcW w:w="332" w:type="pct"/>
            <w:tcMar>
              <w:left w:w="0" w:type="dxa"/>
              <w:right w:w="0" w:type="dxa"/>
            </w:tcMar>
          </w:tcPr>
          <w:p w14:paraId="6F6086B0" w14:textId="77777777" w:rsidR="00E6133B" w:rsidRPr="001425EE" w:rsidRDefault="00E6133B" w:rsidP="00EB10D1">
            <w:pPr>
              <w:pStyle w:val="TABLE-cell"/>
              <w:jc w:val="center"/>
            </w:pPr>
            <w:r w:rsidRPr="001425EE">
              <w:t>S E</w:t>
            </w:r>
          </w:p>
        </w:tc>
        <w:tc>
          <w:tcPr>
            <w:tcW w:w="285" w:type="pct"/>
            <w:tcMar>
              <w:left w:w="58" w:type="dxa"/>
              <w:right w:w="58" w:type="dxa"/>
            </w:tcMar>
          </w:tcPr>
          <w:p w14:paraId="651BEEF8" w14:textId="77777777" w:rsidR="00E6133B" w:rsidRPr="001425EE" w:rsidRDefault="00E6133B" w:rsidP="00BA78EC">
            <w:pPr>
              <w:pStyle w:val="TABLE-cell"/>
            </w:pPr>
          </w:p>
        </w:tc>
        <w:tc>
          <w:tcPr>
            <w:tcW w:w="142" w:type="pct"/>
            <w:tcMar>
              <w:left w:w="0" w:type="dxa"/>
              <w:right w:w="0" w:type="dxa"/>
            </w:tcMar>
          </w:tcPr>
          <w:p w14:paraId="7BAB829F" w14:textId="77777777" w:rsidR="00E6133B" w:rsidRPr="001425EE" w:rsidRDefault="00E6133B" w:rsidP="00153C3B">
            <w:pPr>
              <w:pStyle w:val="TABLE-cell"/>
              <w:jc w:val="center"/>
            </w:pPr>
            <w:r w:rsidRPr="001425EE">
              <w:t>A</w:t>
            </w:r>
          </w:p>
        </w:tc>
        <w:tc>
          <w:tcPr>
            <w:tcW w:w="1045" w:type="pct"/>
            <w:tcMar>
              <w:left w:w="58" w:type="dxa"/>
              <w:right w:w="58" w:type="dxa"/>
            </w:tcMar>
          </w:tcPr>
          <w:p w14:paraId="7DBF087E" w14:textId="77777777" w:rsidR="00E6133B" w:rsidRPr="004B3A87" w:rsidRDefault="00E6133B" w:rsidP="00E6133B">
            <w:pPr>
              <w:pStyle w:val="TABLE-cell"/>
              <w:jc w:val="left"/>
              <w:rPr>
                <w:b/>
                <w:bCs/>
                <w:kern w:val="32"/>
                <w:szCs w:val="18"/>
              </w:rPr>
            </w:pPr>
            <w:r w:rsidRPr="004B3A87">
              <w:rPr>
                <w:szCs w:val="18"/>
              </w:rPr>
              <w:t>ISO/IEC 10116</w:t>
            </w:r>
          </w:p>
        </w:tc>
        <w:tc>
          <w:tcPr>
            <w:tcW w:w="1408" w:type="pct"/>
            <w:tcMar>
              <w:left w:w="58" w:type="dxa"/>
              <w:right w:w="58" w:type="dxa"/>
            </w:tcMar>
          </w:tcPr>
          <w:p w14:paraId="24B5B7FF" w14:textId="77777777" w:rsidR="00E6133B" w:rsidRPr="001425EE" w:rsidRDefault="00E6133B" w:rsidP="00E6133B">
            <w:pPr>
              <w:pStyle w:val="TABLE-cell"/>
              <w:jc w:val="left"/>
              <w:rPr>
                <w:b/>
                <w:bCs/>
                <w:kern w:val="32"/>
              </w:rPr>
            </w:pPr>
            <w:r w:rsidRPr="001425EE">
              <w:t>Cipher Block Chaining mode – if implemented, all symmetric block ciphers (S type) implemented shall be capable of using this mode.</w:t>
            </w:r>
          </w:p>
        </w:tc>
      </w:tr>
      <w:tr w:rsidR="00E6133B" w14:paraId="5859A2F2" w14:textId="77777777" w:rsidTr="00BA78EC">
        <w:trPr>
          <w:cantSplit/>
        </w:trPr>
        <w:tc>
          <w:tcPr>
            <w:tcW w:w="1408" w:type="pct"/>
            <w:tcMar>
              <w:left w:w="58" w:type="dxa"/>
              <w:right w:w="58" w:type="dxa"/>
            </w:tcMar>
          </w:tcPr>
          <w:p w14:paraId="10334E47" w14:textId="77777777" w:rsidR="00E6133B" w:rsidRPr="001425EE" w:rsidRDefault="00E6133B" w:rsidP="00E6133B">
            <w:pPr>
              <w:pStyle w:val="TABLE-cell"/>
            </w:pPr>
            <w:r w:rsidRPr="001425EE">
              <w:t>TPM_ALG_CFB</w:t>
            </w:r>
          </w:p>
        </w:tc>
        <w:tc>
          <w:tcPr>
            <w:tcW w:w="380" w:type="pct"/>
            <w:tcMar>
              <w:left w:w="0" w:type="dxa"/>
              <w:right w:w="0" w:type="dxa"/>
            </w:tcMar>
          </w:tcPr>
          <w:p w14:paraId="1B4EB6B6" w14:textId="77777777" w:rsidR="00E6133B" w:rsidRPr="001425EE" w:rsidRDefault="00E6133B" w:rsidP="00153C3B">
            <w:pPr>
              <w:pStyle w:val="TABLE-cell"/>
              <w:jc w:val="center"/>
            </w:pPr>
            <w:r w:rsidRPr="001425EE">
              <w:t>0x0043</w:t>
            </w:r>
          </w:p>
        </w:tc>
        <w:tc>
          <w:tcPr>
            <w:tcW w:w="332" w:type="pct"/>
            <w:tcMar>
              <w:left w:w="0" w:type="dxa"/>
              <w:right w:w="0" w:type="dxa"/>
            </w:tcMar>
          </w:tcPr>
          <w:p w14:paraId="35C43172" w14:textId="77777777" w:rsidR="00E6133B" w:rsidRPr="001425EE" w:rsidRDefault="00E6133B" w:rsidP="00EB10D1">
            <w:pPr>
              <w:pStyle w:val="TABLE-cell"/>
              <w:jc w:val="center"/>
            </w:pPr>
            <w:r w:rsidRPr="001425EE">
              <w:t>S E</w:t>
            </w:r>
          </w:p>
        </w:tc>
        <w:tc>
          <w:tcPr>
            <w:tcW w:w="285" w:type="pct"/>
            <w:tcMar>
              <w:left w:w="58" w:type="dxa"/>
              <w:right w:w="58" w:type="dxa"/>
            </w:tcMar>
          </w:tcPr>
          <w:p w14:paraId="42A9A746" w14:textId="77777777" w:rsidR="00E6133B" w:rsidRPr="001425EE" w:rsidRDefault="00E6133B" w:rsidP="00BA78EC">
            <w:pPr>
              <w:pStyle w:val="TABLE-cell"/>
            </w:pPr>
          </w:p>
        </w:tc>
        <w:tc>
          <w:tcPr>
            <w:tcW w:w="142" w:type="pct"/>
            <w:tcMar>
              <w:left w:w="0" w:type="dxa"/>
              <w:right w:w="0" w:type="dxa"/>
            </w:tcMar>
          </w:tcPr>
          <w:p w14:paraId="0182FF80" w14:textId="77777777" w:rsidR="00E6133B" w:rsidRPr="001425EE" w:rsidRDefault="00E6133B" w:rsidP="00153C3B">
            <w:pPr>
              <w:pStyle w:val="TABLE-cell"/>
              <w:jc w:val="center"/>
            </w:pPr>
            <w:r w:rsidRPr="001425EE">
              <w:t>A</w:t>
            </w:r>
          </w:p>
        </w:tc>
        <w:tc>
          <w:tcPr>
            <w:tcW w:w="1045" w:type="pct"/>
            <w:tcMar>
              <w:left w:w="58" w:type="dxa"/>
              <w:right w:w="58" w:type="dxa"/>
            </w:tcMar>
          </w:tcPr>
          <w:p w14:paraId="19908787" w14:textId="77777777" w:rsidR="00E6133B" w:rsidRPr="004B3A87" w:rsidRDefault="00E6133B" w:rsidP="00E6133B">
            <w:pPr>
              <w:pStyle w:val="TABLE-cell"/>
              <w:jc w:val="left"/>
              <w:rPr>
                <w:b/>
                <w:bCs/>
                <w:kern w:val="32"/>
                <w:szCs w:val="18"/>
              </w:rPr>
            </w:pPr>
            <w:r w:rsidRPr="004B3A87">
              <w:rPr>
                <w:szCs w:val="18"/>
              </w:rPr>
              <w:t>ISO/IEC 10116</w:t>
            </w:r>
          </w:p>
        </w:tc>
        <w:tc>
          <w:tcPr>
            <w:tcW w:w="1408" w:type="pct"/>
            <w:tcMar>
              <w:left w:w="58" w:type="dxa"/>
              <w:right w:w="58" w:type="dxa"/>
            </w:tcMar>
          </w:tcPr>
          <w:p w14:paraId="58ABF818" w14:textId="77777777" w:rsidR="00E6133B" w:rsidRPr="001425EE" w:rsidRDefault="00E6133B" w:rsidP="00E6133B">
            <w:pPr>
              <w:pStyle w:val="TABLE-cell"/>
              <w:jc w:val="left"/>
              <w:rPr>
                <w:b/>
                <w:bCs/>
                <w:kern w:val="32"/>
              </w:rPr>
            </w:pPr>
            <w:r w:rsidRPr="001425EE">
              <w:t>Cipher Feedback mode – if implemented, all symmetric block ciphers (S type) implemented shall be capable of using this mode.</w:t>
            </w:r>
          </w:p>
        </w:tc>
      </w:tr>
      <w:tr w:rsidR="00E6133B" w14:paraId="63520537" w14:textId="77777777" w:rsidTr="00BA78EC">
        <w:trPr>
          <w:cantSplit/>
        </w:trPr>
        <w:tc>
          <w:tcPr>
            <w:tcW w:w="1408" w:type="pct"/>
            <w:tcMar>
              <w:left w:w="58" w:type="dxa"/>
              <w:right w:w="58" w:type="dxa"/>
            </w:tcMar>
          </w:tcPr>
          <w:p w14:paraId="01CD0791" w14:textId="77777777" w:rsidR="00E6133B" w:rsidRPr="001425EE" w:rsidRDefault="00E6133B" w:rsidP="00E6133B">
            <w:pPr>
              <w:pStyle w:val="TABLE-cell"/>
            </w:pPr>
            <w:r w:rsidRPr="001425EE">
              <w:t>TPM_ALG_ECB</w:t>
            </w:r>
          </w:p>
        </w:tc>
        <w:tc>
          <w:tcPr>
            <w:tcW w:w="380" w:type="pct"/>
            <w:tcMar>
              <w:left w:w="0" w:type="dxa"/>
              <w:right w:w="0" w:type="dxa"/>
            </w:tcMar>
          </w:tcPr>
          <w:p w14:paraId="31A7FD80" w14:textId="77777777" w:rsidR="00E6133B" w:rsidRPr="001425EE" w:rsidRDefault="00E6133B" w:rsidP="00153C3B">
            <w:pPr>
              <w:pStyle w:val="TABLE-cell"/>
              <w:jc w:val="center"/>
            </w:pPr>
            <w:r w:rsidRPr="001425EE">
              <w:t>0x0044</w:t>
            </w:r>
          </w:p>
        </w:tc>
        <w:tc>
          <w:tcPr>
            <w:tcW w:w="332" w:type="pct"/>
            <w:tcMar>
              <w:left w:w="0" w:type="dxa"/>
              <w:right w:w="0" w:type="dxa"/>
            </w:tcMar>
          </w:tcPr>
          <w:p w14:paraId="14B4D758" w14:textId="77777777" w:rsidR="00E6133B" w:rsidRPr="001425EE" w:rsidRDefault="00E6133B" w:rsidP="00EB10D1">
            <w:pPr>
              <w:pStyle w:val="TABLE-cell"/>
              <w:jc w:val="center"/>
            </w:pPr>
            <w:r w:rsidRPr="001425EE">
              <w:t>S E</w:t>
            </w:r>
          </w:p>
        </w:tc>
        <w:tc>
          <w:tcPr>
            <w:tcW w:w="285" w:type="pct"/>
            <w:tcMar>
              <w:left w:w="58" w:type="dxa"/>
              <w:right w:w="58" w:type="dxa"/>
            </w:tcMar>
          </w:tcPr>
          <w:p w14:paraId="78B60C27" w14:textId="77777777" w:rsidR="00E6133B" w:rsidRPr="001425EE" w:rsidRDefault="00E6133B" w:rsidP="00BA78EC">
            <w:pPr>
              <w:pStyle w:val="TABLE-cell"/>
            </w:pPr>
          </w:p>
        </w:tc>
        <w:tc>
          <w:tcPr>
            <w:tcW w:w="142" w:type="pct"/>
            <w:tcMar>
              <w:left w:w="0" w:type="dxa"/>
              <w:right w:w="0" w:type="dxa"/>
            </w:tcMar>
          </w:tcPr>
          <w:p w14:paraId="7AFD356A" w14:textId="77777777" w:rsidR="00E6133B" w:rsidRPr="001425EE" w:rsidRDefault="00E6133B" w:rsidP="00153C3B">
            <w:pPr>
              <w:pStyle w:val="TABLE-cell"/>
              <w:jc w:val="center"/>
            </w:pPr>
            <w:r w:rsidRPr="001425EE">
              <w:t>A</w:t>
            </w:r>
          </w:p>
        </w:tc>
        <w:tc>
          <w:tcPr>
            <w:tcW w:w="1045" w:type="pct"/>
            <w:tcMar>
              <w:left w:w="58" w:type="dxa"/>
              <w:right w:w="58" w:type="dxa"/>
            </w:tcMar>
          </w:tcPr>
          <w:p w14:paraId="5EF73072" w14:textId="77777777" w:rsidR="00E6133B" w:rsidRPr="004B3A87" w:rsidRDefault="00E6133B" w:rsidP="00E6133B">
            <w:pPr>
              <w:pStyle w:val="TABLE-cell"/>
              <w:jc w:val="left"/>
              <w:rPr>
                <w:b/>
                <w:bCs/>
                <w:kern w:val="32"/>
                <w:szCs w:val="18"/>
              </w:rPr>
            </w:pPr>
            <w:r w:rsidRPr="004B3A87">
              <w:rPr>
                <w:szCs w:val="18"/>
              </w:rPr>
              <w:t>ISO/IEC 10116</w:t>
            </w:r>
          </w:p>
        </w:tc>
        <w:tc>
          <w:tcPr>
            <w:tcW w:w="1408" w:type="pct"/>
            <w:tcMar>
              <w:left w:w="58" w:type="dxa"/>
              <w:right w:w="58" w:type="dxa"/>
            </w:tcMar>
          </w:tcPr>
          <w:p w14:paraId="4C0A78E1" w14:textId="5CA0D560" w:rsidR="00E6133B" w:rsidRPr="001425EE" w:rsidRDefault="00E6133B" w:rsidP="00E6133B">
            <w:pPr>
              <w:pStyle w:val="TABLE-cell"/>
              <w:jc w:val="left"/>
              <w:rPr>
                <w:b/>
                <w:bCs/>
                <w:kern w:val="32"/>
              </w:rPr>
            </w:pPr>
            <w:r w:rsidRPr="001425EE">
              <w:t xml:space="preserve">Electronic Codebook mode – if implemented, all </w:t>
            </w:r>
            <w:r w:rsidR="00CC3DAC">
              <w:t xml:space="preserve">implemented </w:t>
            </w:r>
            <w:r w:rsidRPr="001425EE">
              <w:t>symmetric block ciphers (S type) shall be capable of using this mode.</w:t>
            </w:r>
          </w:p>
          <w:p w14:paraId="48CC260E" w14:textId="77777777" w:rsidR="00E6133B" w:rsidRPr="001425EE" w:rsidRDefault="00E6133B" w:rsidP="00E6133B">
            <w:pPr>
              <w:pStyle w:val="TABLE-cell"/>
              <w:jc w:val="left"/>
              <w:rPr>
                <w:lang w:eastAsia="zh-CN"/>
              </w:rPr>
            </w:pPr>
          </w:p>
          <w:p w14:paraId="5ADCCA84" w14:textId="77777777" w:rsidR="00E6133B" w:rsidRPr="001425EE" w:rsidRDefault="00E6133B" w:rsidP="00726D74">
            <w:pPr>
              <w:pStyle w:val="Table-cell-note"/>
              <w:tabs>
                <w:tab w:val="clear" w:pos="864"/>
                <w:tab w:val="left" w:pos="661"/>
              </w:tabs>
              <w:ind w:left="661" w:hanging="661"/>
              <w:rPr>
                <w:lang w:eastAsia="zh-CN"/>
              </w:rPr>
            </w:pPr>
            <w:r w:rsidRPr="001425EE">
              <w:t xml:space="preserve">NOTE This mode is not recommended for uses unless the key is frequently rotated such as in </w:t>
            </w:r>
            <w:r>
              <w:t>video codecs</w:t>
            </w:r>
          </w:p>
        </w:tc>
      </w:tr>
      <w:tr w:rsidR="00E6133B" w14:paraId="4273FA4C" w14:textId="77777777" w:rsidTr="00BA78EC">
        <w:trPr>
          <w:cantSplit/>
        </w:trPr>
        <w:tc>
          <w:tcPr>
            <w:tcW w:w="1408" w:type="pct"/>
            <w:tcMar>
              <w:left w:w="58" w:type="dxa"/>
              <w:right w:w="58" w:type="dxa"/>
            </w:tcMar>
          </w:tcPr>
          <w:p w14:paraId="3DB3E3D5" w14:textId="77777777" w:rsidR="00E6133B" w:rsidRDefault="00E6133B" w:rsidP="00E6133B">
            <w:pPr>
              <w:pStyle w:val="TABLE-cell"/>
            </w:pPr>
            <w:r>
              <w:t>reserved</w:t>
            </w:r>
          </w:p>
        </w:tc>
        <w:tc>
          <w:tcPr>
            <w:tcW w:w="380" w:type="pct"/>
            <w:tcMar>
              <w:left w:w="0" w:type="dxa"/>
              <w:right w:w="0" w:type="dxa"/>
            </w:tcMar>
          </w:tcPr>
          <w:p w14:paraId="39382537" w14:textId="77777777" w:rsidR="00E6133B" w:rsidRDefault="00E6133B" w:rsidP="00153C3B">
            <w:pPr>
              <w:pStyle w:val="TABLE-cell"/>
              <w:jc w:val="center"/>
            </w:pPr>
            <w:r>
              <w:t>0x00C1 through 0x00C6</w:t>
            </w:r>
          </w:p>
        </w:tc>
        <w:tc>
          <w:tcPr>
            <w:tcW w:w="332" w:type="pct"/>
            <w:tcMar>
              <w:left w:w="0" w:type="dxa"/>
              <w:right w:w="0" w:type="dxa"/>
            </w:tcMar>
          </w:tcPr>
          <w:p w14:paraId="39F889B8" w14:textId="77777777" w:rsidR="00E6133B" w:rsidRPr="001425EE" w:rsidRDefault="00E6133B" w:rsidP="00EB10D1">
            <w:pPr>
              <w:pStyle w:val="TABLE-cell"/>
              <w:jc w:val="center"/>
            </w:pPr>
          </w:p>
        </w:tc>
        <w:tc>
          <w:tcPr>
            <w:tcW w:w="285" w:type="pct"/>
            <w:tcMar>
              <w:left w:w="58" w:type="dxa"/>
              <w:right w:w="58" w:type="dxa"/>
            </w:tcMar>
          </w:tcPr>
          <w:p w14:paraId="0EC8306A" w14:textId="77777777" w:rsidR="00E6133B" w:rsidRPr="001425EE" w:rsidRDefault="00E6133B" w:rsidP="00BA78EC">
            <w:pPr>
              <w:pStyle w:val="TABLE-cell"/>
            </w:pPr>
          </w:p>
        </w:tc>
        <w:tc>
          <w:tcPr>
            <w:tcW w:w="142" w:type="pct"/>
            <w:tcMar>
              <w:left w:w="0" w:type="dxa"/>
              <w:right w:w="0" w:type="dxa"/>
            </w:tcMar>
          </w:tcPr>
          <w:p w14:paraId="30F5FA72" w14:textId="77777777" w:rsidR="00E6133B" w:rsidRPr="001425EE" w:rsidRDefault="00E6133B" w:rsidP="00153C3B">
            <w:pPr>
              <w:pStyle w:val="TABLE-cell"/>
              <w:jc w:val="center"/>
            </w:pPr>
          </w:p>
        </w:tc>
        <w:tc>
          <w:tcPr>
            <w:tcW w:w="1045" w:type="pct"/>
            <w:tcMar>
              <w:left w:w="58" w:type="dxa"/>
              <w:right w:w="58" w:type="dxa"/>
            </w:tcMar>
          </w:tcPr>
          <w:p w14:paraId="6795BA22" w14:textId="77777777" w:rsidR="00E6133B" w:rsidRPr="004B3A87" w:rsidRDefault="00E6133B" w:rsidP="00E6133B">
            <w:pPr>
              <w:pStyle w:val="TABLE-cell"/>
              <w:jc w:val="left"/>
              <w:rPr>
                <w:szCs w:val="18"/>
                <w:lang w:eastAsia="zh-CN"/>
              </w:rPr>
            </w:pPr>
          </w:p>
        </w:tc>
        <w:tc>
          <w:tcPr>
            <w:tcW w:w="1408" w:type="pct"/>
            <w:tcMar>
              <w:left w:w="58" w:type="dxa"/>
              <w:right w:w="58" w:type="dxa"/>
            </w:tcMar>
          </w:tcPr>
          <w:p w14:paraId="76129891" w14:textId="77777777" w:rsidR="00E6133B" w:rsidRPr="001425EE" w:rsidRDefault="00E6133B" w:rsidP="00E6133B">
            <w:pPr>
              <w:pStyle w:val="TABLE-cell"/>
              <w:jc w:val="left"/>
              <w:rPr>
                <w:b/>
                <w:bCs/>
                <w:kern w:val="32"/>
              </w:rPr>
            </w:pPr>
            <w:r w:rsidRPr="001425EE">
              <w:t>0x00C1 – 0x00C6 are reserved</w:t>
            </w:r>
            <w:r>
              <w:t xml:space="preserve"> to prevent any overlap with the command structure tags used in TPM 1.2</w:t>
            </w:r>
          </w:p>
        </w:tc>
      </w:tr>
      <w:tr w:rsidR="00E6133B" w14:paraId="536891DE" w14:textId="77777777" w:rsidTr="00BA78EC">
        <w:trPr>
          <w:cantSplit/>
        </w:trPr>
        <w:tc>
          <w:tcPr>
            <w:tcW w:w="1408" w:type="pct"/>
            <w:tcMar>
              <w:left w:w="58" w:type="dxa"/>
              <w:right w:w="58" w:type="dxa"/>
            </w:tcMar>
          </w:tcPr>
          <w:p w14:paraId="765606C1" w14:textId="77777777" w:rsidR="00E6133B" w:rsidRDefault="00E6133B" w:rsidP="00E6133B">
            <w:pPr>
              <w:pStyle w:val="TABLE-cell"/>
            </w:pPr>
            <w:r>
              <w:t>reserved</w:t>
            </w:r>
          </w:p>
        </w:tc>
        <w:tc>
          <w:tcPr>
            <w:tcW w:w="380" w:type="pct"/>
            <w:tcMar>
              <w:left w:w="0" w:type="dxa"/>
              <w:right w:w="0" w:type="dxa"/>
            </w:tcMar>
          </w:tcPr>
          <w:p w14:paraId="5D4E0F73" w14:textId="77777777" w:rsidR="00E6133B" w:rsidRDefault="00E6133B" w:rsidP="00153C3B">
            <w:pPr>
              <w:pStyle w:val="TABLE-cell"/>
              <w:jc w:val="center"/>
            </w:pPr>
            <w:r>
              <w:t>0x8000 through 0xFFFF</w:t>
            </w:r>
          </w:p>
        </w:tc>
        <w:tc>
          <w:tcPr>
            <w:tcW w:w="332" w:type="pct"/>
            <w:tcMar>
              <w:left w:w="0" w:type="dxa"/>
              <w:right w:w="0" w:type="dxa"/>
            </w:tcMar>
          </w:tcPr>
          <w:p w14:paraId="16B39A01" w14:textId="77777777" w:rsidR="00E6133B" w:rsidRPr="001425EE" w:rsidRDefault="00E6133B" w:rsidP="00EB10D1">
            <w:pPr>
              <w:pStyle w:val="TABLE-cell"/>
              <w:jc w:val="center"/>
            </w:pPr>
          </w:p>
        </w:tc>
        <w:tc>
          <w:tcPr>
            <w:tcW w:w="285" w:type="pct"/>
            <w:tcMar>
              <w:left w:w="58" w:type="dxa"/>
              <w:right w:w="58" w:type="dxa"/>
            </w:tcMar>
          </w:tcPr>
          <w:p w14:paraId="0327C912" w14:textId="77777777" w:rsidR="00E6133B" w:rsidRPr="001425EE" w:rsidRDefault="00E6133B" w:rsidP="00BA78EC">
            <w:pPr>
              <w:pStyle w:val="TABLE-cell"/>
            </w:pPr>
          </w:p>
        </w:tc>
        <w:tc>
          <w:tcPr>
            <w:tcW w:w="142" w:type="pct"/>
            <w:tcMar>
              <w:left w:w="0" w:type="dxa"/>
              <w:right w:w="0" w:type="dxa"/>
            </w:tcMar>
          </w:tcPr>
          <w:p w14:paraId="28596D90" w14:textId="77777777" w:rsidR="00E6133B" w:rsidRPr="001425EE" w:rsidRDefault="00E6133B" w:rsidP="00153C3B">
            <w:pPr>
              <w:pStyle w:val="TABLE-cell"/>
              <w:jc w:val="center"/>
            </w:pPr>
          </w:p>
        </w:tc>
        <w:tc>
          <w:tcPr>
            <w:tcW w:w="1045" w:type="pct"/>
            <w:tcMar>
              <w:left w:w="58" w:type="dxa"/>
              <w:right w:w="58" w:type="dxa"/>
            </w:tcMar>
          </w:tcPr>
          <w:p w14:paraId="09CD05BC" w14:textId="77777777" w:rsidR="00E6133B" w:rsidRPr="004B3A87" w:rsidRDefault="00E6133B" w:rsidP="00E6133B">
            <w:pPr>
              <w:pStyle w:val="TABLE-cell"/>
              <w:jc w:val="left"/>
              <w:rPr>
                <w:szCs w:val="18"/>
                <w:lang w:eastAsia="zh-CN"/>
              </w:rPr>
            </w:pPr>
          </w:p>
        </w:tc>
        <w:tc>
          <w:tcPr>
            <w:tcW w:w="1408" w:type="pct"/>
            <w:tcMar>
              <w:left w:w="58" w:type="dxa"/>
              <w:right w:w="58" w:type="dxa"/>
            </w:tcMar>
          </w:tcPr>
          <w:p w14:paraId="1961AE4D" w14:textId="77777777" w:rsidR="00E6133B" w:rsidRPr="001425EE" w:rsidRDefault="00E6133B" w:rsidP="00E6133B">
            <w:pPr>
              <w:pStyle w:val="TABLE-cell"/>
              <w:jc w:val="left"/>
              <w:rPr>
                <w:b/>
                <w:bCs/>
                <w:kern w:val="32"/>
              </w:rPr>
            </w:pPr>
            <w:r>
              <w:t>reserved for other structure tags</w:t>
            </w:r>
          </w:p>
        </w:tc>
      </w:tr>
    </w:tbl>
    <w:p w14:paraId="25B5B9AB" w14:textId="23646CDF" w:rsidR="009344C0" w:rsidRDefault="009344C0">
      <w:pPr>
        <w:pStyle w:val="Heading1"/>
        <w:rPr>
          <w:ins w:id="269" w:author="David Wooten" w:date="2019-08-27T16:55:00Z"/>
        </w:rPr>
        <w:pPrChange w:id="270" w:author="David Wooten" w:date="2019-08-27T16:42:00Z">
          <w:pPr>
            <w:pStyle w:val="Heading2"/>
          </w:pPr>
        </w:pPrChange>
      </w:pPr>
      <w:bookmarkStart w:id="271" w:name="_Toc278371153"/>
      <w:bookmarkStart w:id="272" w:name="_Toc278727184"/>
      <w:bookmarkStart w:id="273" w:name="_Toc279237286"/>
      <w:bookmarkStart w:id="274" w:name="_Toc279503199"/>
      <w:bookmarkStart w:id="275" w:name="_Toc278371154"/>
      <w:bookmarkStart w:id="276" w:name="_Toc278727185"/>
      <w:bookmarkStart w:id="277" w:name="_Toc279237287"/>
      <w:bookmarkStart w:id="278" w:name="_Toc279503200"/>
      <w:bookmarkStart w:id="279" w:name="_Toc278371155"/>
      <w:bookmarkStart w:id="280" w:name="_Toc278727186"/>
      <w:bookmarkStart w:id="281" w:name="_Toc279237288"/>
      <w:bookmarkStart w:id="282" w:name="_Toc279503201"/>
      <w:bookmarkStart w:id="283" w:name="_Toc283539747"/>
      <w:bookmarkStart w:id="284" w:name="_Toc283540191"/>
      <w:bookmarkStart w:id="285" w:name="_Toc283539748"/>
      <w:bookmarkStart w:id="286" w:name="_Toc283540192"/>
      <w:bookmarkStart w:id="287" w:name="_Toc283539805"/>
      <w:bookmarkStart w:id="288" w:name="_Toc283540249"/>
      <w:bookmarkStart w:id="289" w:name="_Toc283539806"/>
      <w:bookmarkStart w:id="290" w:name="_Toc283540250"/>
      <w:bookmarkStart w:id="291" w:name="_Toc283539808"/>
      <w:bookmarkStart w:id="292" w:name="_Toc283540252"/>
      <w:bookmarkStart w:id="293" w:name="_Toc283539809"/>
      <w:bookmarkStart w:id="294" w:name="_Toc283540253"/>
      <w:bookmarkStart w:id="295" w:name="_Toc283539811"/>
      <w:bookmarkStart w:id="296" w:name="_Toc283540255"/>
      <w:bookmarkStart w:id="297" w:name="_Toc283539814"/>
      <w:bookmarkStart w:id="298" w:name="_Toc283540258"/>
      <w:bookmarkStart w:id="299" w:name="_Toc283539852"/>
      <w:bookmarkStart w:id="300" w:name="_Toc283540296"/>
      <w:bookmarkStart w:id="301" w:name="_Toc283539853"/>
      <w:bookmarkStart w:id="302" w:name="_Toc283540297"/>
      <w:bookmarkStart w:id="303" w:name="_Toc283539854"/>
      <w:bookmarkStart w:id="304" w:name="_Toc283540298"/>
      <w:bookmarkStart w:id="305" w:name="_Toc17817224"/>
      <w:bookmarkStart w:id="306" w:name="_Toc286046964"/>
      <w:bookmarkStart w:id="307" w:name="_Toc288814898"/>
      <w:bookmarkStart w:id="308" w:name="_Toc203903572"/>
      <w:bookmarkEnd w:id="185"/>
      <w:bookmarkEnd w:id="186"/>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ins w:id="309" w:author="David Wooten" w:date="2019-08-27T16:42:00Z">
        <w:r>
          <w:lastRenderedPageBreak/>
          <w:t>RSA Values</w:t>
        </w:r>
      </w:ins>
      <w:bookmarkEnd w:id="305"/>
    </w:p>
    <w:p w14:paraId="668CD655" w14:textId="1D95811A" w:rsidR="00C12037" w:rsidRDefault="00C12037" w:rsidP="00C12037">
      <w:pPr>
        <w:pStyle w:val="BodyText"/>
        <w:rPr>
          <w:ins w:id="310" w:author="David Wooten" w:date="2019-08-27T16:56:00Z"/>
        </w:rPr>
      </w:pPr>
      <w:ins w:id="311" w:author="David Wooten" w:date="2019-08-27T16:56:00Z">
        <w:r>
          <w:fldChar w:fldCharType="begin"/>
        </w:r>
        <w:r>
          <w:instrText xml:space="preserve"> REF _Ref17817433 \h </w:instrText>
        </w:r>
      </w:ins>
      <w:r>
        <w:fldChar w:fldCharType="separate"/>
      </w:r>
      <w:ins w:id="312" w:author="David Wooten" w:date="2019-08-27T16:56:00Z">
        <w:r w:rsidRPr="00F15C9B">
          <w:t xml:space="preserve">Table </w:t>
        </w:r>
        <w:r>
          <w:rPr>
            <w:noProof/>
          </w:rPr>
          <w:t>3</w:t>
        </w:r>
        <w:r>
          <w:fldChar w:fldCharType="end"/>
        </w:r>
        <w:r>
          <w:t xml:space="preserve"> lists the allowed </w:t>
        </w:r>
      </w:ins>
      <w:ins w:id="313" w:author="David Wooten" w:date="2019-08-27T16:57:00Z">
        <w:r>
          <w:t>RSA public key sizes.</w:t>
        </w:r>
      </w:ins>
    </w:p>
    <w:p w14:paraId="47A08AEB" w14:textId="44A590C0" w:rsidR="009344C0" w:rsidRPr="00F15C9B" w:rsidRDefault="009344C0" w:rsidP="009344C0">
      <w:pPr>
        <w:pStyle w:val="TABLE-title"/>
        <w:rPr>
          <w:ins w:id="314" w:author="David Wooten" w:date="2019-08-27T16:42:00Z"/>
        </w:rPr>
      </w:pPr>
      <w:bookmarkStart w:id="315" w:name="_Ref17817433"/>
      <w:ins w:id="316" w:author="David Wooten" w:date="2019-08-27T16:42:00Z">
        <w:r w:rsidRPr="00F15C9B">
          <w:t xml:space="preserve">Table </w:t>
        </w:r>
        <w:r w:rsidRPr="00F15C9B">
          <w:fldChar w:fldCharType="begin"/>
        </w:r>
        <w:r w:rsidRPr="00F15C9B">
          <w:instrText xml:space="preserve"> SEQ Table \* ARABIC </w:instrText>
        </w:r>
        <w:r w:rsidRPr="00F15C9B">
          <w:fldChar w:fldCharType="separate"/>
        </w:r>
      </w:ins>
      <w:ins w:id="317" w:author="David Wooten" w:date="2019-08-27T16:53:00Z">
        <w:r w:rsidR="00C12037">
          <w:rPr>
            <w:noProof/>
          </w:rPr>
          <w:t>3</w:t>
        </w:r>
      </w:ins>
      <w:ins w:id="318" w:author="David Wooten" w:date="2019-08-27T16:42:00Z">
        <w:r w:rsidRPr="00F15C9B">
          <w:rPr>
            <w:noProof/>
          </w:rPr>
          <w:fldChar w:fldCharType="end"/>
        </w:r>
        <w:bookmarkEnd w:id="315"/>
        <w:r w:rsidRPr="00F15C9B">
          <w:t xml:space="preserve"> — </w:t>
        </w:r>
      </w:ins>
      <w:ins w:id="319" w:author="David Wooten" w:date="2019-08-27T16:43:00Z">
        <w:r w:rsidRPr="009344C0">
          <w:t>Defines for RSA Asymmetric Cipher Algorithm Constants</w:t>
        </w:r>
      </w:ins>
    </w:p>
    <w:tbl>
      <w:tblPr>
        <w:tblW w:w="9360"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58" w:type="dxa"/>
          <w:right w:w="58" w:type="dxa"/>
        </w:tblCellMar>
        <w:tblLook w:val="0000" w:firstRow="0" w:lastRow="0" w:firstColumn="0" w:lastColumn="0" w:noHBand="0" w:noVBand="0"/>
        <w:tblPrChange w:id="320" w:author="David Wooten" w:date="2019-11-15T20:13:00Z">
          <w:tblPr>
            <w:tblW w:w="9360"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58" w:type="dxa"/>
              <w:right w:w="58" w:type="dxa"/>
            </w:tblCellMar>
            <w:tblLook w:val="0000" w:firstRow="0" w:lastRow="0" w:firstColumn="0" w:lastColumn="0" w:noHBand="0" w:noVBand="0"/>
          </w:tblPr>
        </w:tblPrChange>
      </w:tblPr>
      <w:tblGrid>
        <w:gridCol w:w="2610"/>
        <w:gridCol w:w="2881"/>
        <w:gridCol w:w="3869"/>
        <w:tblGridChange w:id="321">
          <w:tblGrid>
            <w:gridCol w:w="3960"/>
            <w:gridCol w:w="1530"/>
            <w:gridCol w:w="3870"/>
          </w:tblGrid>
        </w:tblGridChange>
      </w:tblGrid>
      <w:tr w:rsidR="009344C0" w:rsidRPr="00F15C9B" w14:paraId="3673770C" w14:textId="77777777" w:rsidTr="00D46168">
        <w:trPr>
          <w:cantSplit/>
          <w:jc w:val="center"/>
          <w:ins w:id="322" w:author="David Wooten" w:date="2019-08-27T16:42:00Z"/>
          <w:trPrChange w:id="323" w:author="David Wooten" w:date="2019-11-15T20:13:00Z">
            <w:trPr>
              <w:cantSplit/>
              <w:jc w:val="center"/>
            </w:trPr>
          </w:trPrChange>
        </w:trPr>
        <w:tc>
          <w:tcPr>
            <w:tcW w:w="1394" w:type="pct"/>
            <w:tcBorders>
              <w:top w:val="single" w:sz="12" w:space="0" w:color="auto"/>
              <w:left w:val="single" w:sz="12" w:space="0" w:color="auto"/>
              <w:bottom w:val="single" w:sz="12" w:space="0" w:color="auto"/>
            </w:tcBorders>
            <w:tcPrChange w:id="324" w:author="David Wooten" w:date="2019-11-15T20:13:00Z">
              <w:tcPr>
                <w:tcW w:w="2115" w:type="pct"/>
                <w:tcBorders>
                  <w:top w:val="single" w:sz="12" w:space="0" w:color="auto"/>
                  <w:left w:val="single" w:sz="12" w:space="0" w:color="auto"/>
                  <w:bottom w:val="single" w:sz="12" w:space="0" w:color="auto"/>
                </w:tcBorders>
              </w:tcPr>
            </w:tcPrChange>
          </w:tcPr>
          <w:p w14:paraId="74FE433E" w14:textId="77777777" w:rsidR="009344C0" w:rsidRPr="00F15C9B" w:rsidRDefault="009344C0" w:rsidP="00D46168">
            <w:pPr>
              <w:pStyle w:val="TABLE-col-heading"/>
              <w:rPr>
                <w:ins w:id="325" w:author="David Wooten" w:date="2019-08-27T16:42:00Z"/>
              </w:rPr>
            </w:pPr>
            <w:ins w:id="326" w:author="David Wooten" w:date="2019-08-27T16:42:00Z">
              <w:r>
                <w:t>Name</w:t>
              </w:r>
            </w:ins>
          </w:p>
        </w:tc>
        <w:tc>
          <w:tcPr>
            <w:tcW w:w="1539" w:type="pct"/>
            <w:tcBorders>
              <w:top w:val="single" w:sz="12" w:space="0" w:color="auto"/>
              <w:bottom w:val="single" w:sz="12" w:space="0" w:color="auto"/>
              <w:right w:val="single" w:sz="12" w:space="0" w:color="auto"/>
            </w:tcBorders>
            <w:tcPrChange w:id="327" w:author="David Wooten" w:date="2019-11-15T20:13:00Z">
              <w:tcPr>
                <w:tcW w:w="817" w:type="pct"/>
                <w:tcBorders>
                  <w:top w:val="single" w:sz="12" w:space="0" w:color="auto"/>
                  <w:bottom w:val="single" w:sz="12" w:space="0" w:color="auto"/>
                  <w:right w:val="single" w:sz="12" w:space="0" w:color="auto"/>
                </w:tcBorders>
              </w:tcPr>
            </w:tcPrChange>
          </w:tcPr>
          <w:p w14:paraId="5966949D" w14:textId="77777777" w:rsidR="009344C0" w:rsidRPr="00F15C9B" w:rsidRDefault="009344C0" w:rsidP="00D46168">
            <w:pPr>
              <w:pStyle w:val="TABLE-col-heading"/>
              <w:jc w:val="left"/>
              <w:rPr>
                <w:ins w:id="328" w:author="David Wooten" w:date="2019-08-27T16:42:00Z"/>
              </w:rPr>
            </w:pPr>
            <w:ins w:id="329" w:author="David Wooten" w:date="2019-08-27T16:42:00Z">
              <w:r>
                <w:t>Value</w:t>
              </w:r>
            </w:ins>
          </w:p>
        </w:tc>
        <w:tc>
          <w:tcPr>
            <w:tcW w:w="2067" w:type="pct"/>
            <w:tcBorders>
              <w:top w:val="single" w:sz="12" w:space="0" w:color="auto"/>
              <w:bottom w:val="single" w:sz="12" w:space="0" w:color="auto"/>
              <w:right w:val="single" w:sz="12" w:space="0" w:color="auto"/>
            </w:tcBorders>
            <w:tcPrChange w:id="330" w:author="David Wooten" w:date="2019-11-15T20:13:00Z">
              <w:tcPr>
                <w:tcW w:w="2067" w:type="pct"/>
                <w:tcBorders>
                  <w:top w:val="single" w:sz="12" w:space="0" w:color="auto"/>
                  <w:bottom w:val="single" w:sz="12" w:space="0" w:color="auto"/>
                  <w:right w:val="single" w:sz="12" w:space="0" w:color="auto"/>
                </w:tcBorders>
              </w:tcPr>
            </w:tcPrChange>
          </w:tcPr>
          <w:p w14:paraId="4F6024E0" w14:textId="77777777" w:rsidR="009344C0" w:rsidRDefault="009344C0" w:rsidP="00D46168">
            <w:pPr>
              <w:pStyle w:val="TABLE-col-heading"/>
              <w:jc w:val="left"/>
              <w:rPr>
                <w:ins w:id="331" w:author="David Wooten" w:date="2019-08-27T16:42:00Z"/>
              </w:rPr>
            </w:pPr>
            <w:ins w:id="332" w:author="David Wooten" w:date="2019-08-27T16:42:00Z">
              <w:r>
                <w:t>Comments</w:t>
              </w:r>
            </w:ins>
          </w:p>
        </w:tc>
      </w:tr>
      <w:tr w:rsidR="009344C0" w:rsidRPr="00F15C9B" w14:paraId="64B29861" w14:textId="77777777" w:rsidTr="00D46168">
        <w:trPr>
          <w:cantSplit/>
          <w:jc w:val="center"/>
          <w:ins w:id="333" w:author="David Wooten" w:date="2019-08-27T16:42:00Z"/>
          <w:trPrChange w:id="334" w:author="David Wooten" w:date="2019-11-15T20:13:00Z">
            <w:trPr>
              <w:cantSplit/>
              <w:jc w:val="center"/>
            </w:trPr>
          </w:trPrChange>
        </w:trPr>
        <w:tc>
          <w:tcPr>
            <w:tcW w:w="1394" w:type="pct"/>
            <w:tcBorders>
              <w:top w:val="single" w:sz="12" w:space="0" w:color="auto"/>
              <w:left w:val="single" w:sz="12" w:space="0" w:color="auto"/>
              <w:bottom w:val="single" w:sz="12" w:space="0" w:color="auto"/>
            </w:tcBorders>
            <w:tcPrChange w:id="335" w:author="David Wooten" w:date="2019-11-15T20:13:00Z">
              <w:tcPr>
                <w:tcW w:w="2115" w:type="pct"/>
                <w:tcBorders>
                  <w:left w:val="single" w:sz="12" w:space="0" w:color="auto"/>
                  <w:bottom w:val="single" w:sz="6" w:space="0" w:color="auto"/>
                </w:tcBorders>
              </w:tcPr>
            </w:tcPrChange>
          </w:tcPr>
          <w:p w14:paraId="06AAE0C1" w14:textId="50F3E817" w:rsidR="009344C0" w:rsidRPr="00F15C9B" w:rsidRDefault="009344C0" w:rsidP="00D46168">
            <w:pPr>
              <w:pStyle w:val="TABLE-cell"/>
              <w:rPr>
                <w:ins w:id="336" w:author="David Wooten" w:date="2019-08-27T16:42:00Z"/>
              </w:rPr>
            </w:pPr>
            <w:ins w:id="337" w:author="David Wooten" w:date="2019-08-27T16:43:00Z">
              <w:r>
                <w:t>RSA</w:t>
              </w:r>
            </w:ins>
            <w:ins w:id="338" w:author="David Wooten" w:date="2019-08-27T16:42:00Z">
              <w:r>
                <w:t>_KEY_SIZES_BITS</w:t>
              </w:r>
            </w:ins>
          </w:p>
        </w:tc>
        <w:tc>
          <w:tcPr>
            <w:tcW w:w="1539" w:type="pct"/>
            <w:tcBorders>
              <w:top w:val="single" w:sz="12" w:space="0" w:color="auto"/>
              <w:bottom w:val="single" w:sz="12" w:space="0" w:color="auto"/>
              <w:right w:val="single" w:sz="12" w:space="0" w:color="auto"/>
            </w:tcBorders>
            <w:tcPrChange w:id="339" w:author="David Wooten" w:date="2019-11-15T20:13:00Z">
              <w:tcPr>
                <w:tcW w:w="817" w:type="pct"/>
                <w:tcBorders>
                  <w:bottom w:val="single" w:sz="6" w:space="0" w:color="auto"/>
                  <w:right w:val="single" w:sz="12" w:space="0" w:color="auto"/>
                </w:tcBorders>
              </w:tcPr>
            </w:tcPrChange>
          </w:tcPr>
          <w:p w14:paraId="647CF3F9" w14:textId="0F0E2081" w:rsidR="009344C0" w:rsidRPr="00F15C9B" w:rsidRDefault="009344C0">
            <w:pPr>
              <w:pStyle w:val="TABLE-cell"/>
              <w:jc w:val="left"/>
              <w:rPr>
                <w:ins w:id="340" w:author="David Wooten" w:date="2019-08-27T16:42:00Z"/>
              </w:rPr>
            </w:pPr>
            <w:ins w:id="341" w:author="David Wooten" w:date="2019-08-27T16:42:00Z">
              <w:r>
                <w:t>{1</w:t>
              </w:r>
            </w:ins>
            <w:ins w:id="342" w:author="David Wooten" w:date="2019-08-27T16:43:00Z">
              <w:r>
                <w:t>024</w:t>
              </w:r>
            </w:ins>
            <w:ins w:id="343" w:author="David Wooten" w:date="2019-08-27T16:42:00Z">
              <w:r>
                <w:t xml:space="preserve">, </w:t>
              </w:r>
            </w:ins>
            <w:ins w:id="344" w:author="David Wooten" w:date="2019-08-27T16:43:00Z">
              <w:r>
                <w:t>2048</w:t>
              </w:r>
            </w:ins>
            <w:ins w:id="345" w:author="David Wooten" w:date="2019-08-27T16:42:00Z">
              <w:r>
                <w:t xml:space="preserve">, </w:t>
              </w:r>
            </w:ins>
            <w:ins w:id="346" w:author="David Wooten" w:date="2019-08-27T16:43:00Z">
              <w:r>
                <w:t>3072, 4096</w:t>
              </w:r>
            </w:ins>
            <w:ins w:id="347" w:author="David Wooten" w:date="2019-11-15T20:13:00Z">
              <w:r w:rsidR="00D46168">
                <w:t>, 16384</w:t>
              </w:r>
            </w:ins>
            <w:ins w:id="348" w:author="David Wooten" w:date="2019-08-27T16:42:00Z">
              <w:r>
                <w:t>}</w:t>
              </w:r>
            </w:ins>
          </w:p>
        </w:tc>
        <w:tc>
          <w:tcPr>
            <w:tcW w:w="2067" w:type="pct"/>
            <w:tcBorders>
              <w:top w:val="single" w:sz="12" w:space="0" w:color="auto"/>
              <w:bottom w:val="single" w:sz="12" w:space="0" w:color="auto"/>
              <w:right w:val="single" w:sz="12" w:space="0" w:color="auto"/>
            </w:tcBorders>
            <w:tcPrChange w:id="349" w:author="David Wooten" w:date="2019-11-15T20:13:00Z">
              <w:tcPr>
                <w:tcW w:w="2067" w:type="pct"/>
                <w:tcBorders>
                  <w:bottom w:val="single" w:sz="6" w:space="0" w:color="auto"/>
                  <w:right w:val="single" w:sz="12" w:space="0" w:color="auto"/>
                </w:tcBorders>
              </w:tcPr>
            </w:tcPrChange>
          </w:tcPr>
          <w:p w14:paraId="28A88993" w14:textId="1B1BB022" w:rsidR="009344C0" w:rsidRDefault="009344C0" w:rsidP="00D46168">
            <w:pPr>
              <w:pStyle w:val="TABLE-cell"/>
              <w:jc w:val="left"/>
              <w:rPr>
                <w:ins w:id="350" w:author="David Wooten" w:date="2019-08-27T16:42:00Z"/>
              </w:rPr>
            </w:pPr>
            <w:ins w:id="351" w:author="David Wooten" w:date="2019-08-27T16:45:00Z">
              <w:r w:rsidRPr="009344C0">
                <w:t>allowed key sises</w:t>
              </w:r>
            </w:ins>
          </w:p>
        </w:tc>
      </w:tr>
    </w:tbl>
    <w:p w14:paraId="6DB0DFF1" w14:textId="77777777" w:rsidR="00975A44" w:rsidRDefault="00B50468" w:rsidP="004E7153">
      <w:pPr>
        <w:pStyle w:val="Heading1"/>
      </w:pPr>
      <w:bookmarkStart w:id="352" w:name="_Toc17817225"/>
      <w:r>
        <w:lastRenderedPageBreak/>
        <w:t>ECC Values</w:t>
      </w:r>
      <w:bookmarkEnd w:id="352"/>
    </w:p>
    <w:p w14:paraId="358C08C7" w14:textId="77777777" w:rsidR="00B50468" w:rsidRPr="00B50468" w:rsidRDefault="00B50468" w:rsidP="00B50468">
      <w:pPr>
        <w:pStyle w:val="Heading2"/>
      </w:pPr>
      <w:bookmarkStart w:id="353" w:name="_Toc17817226"/>
      <w:r>
        <w:t>Curve ID Values</w:t>
      </w:r>
      <w:bookmarkEnd w:id="353"/>
    </w:p>
    <w:p w14:paraId="5839873E" w14:textId="77777777" w:rsidR="00975A44" w:rsidRDefault="007550B5" w:rsidP="00975A44">
      <w:pPr>
        <w:pStyle w:val="BodyText"/>
      </w:pPr>
      <w:r>
        <w:fldChar w:fldCharType="begin"/>
      </w:r>
      <w:r w:rsidR="008A2E5C">
        <w:instrText xml:space="preserve"> REF _Ref350250564 \h </w:instrText>
      </w:r>
      <w:r>
        <w:fldChar w:fldCharType="separate"/>
      </w:r>
      <w:ins w:id="354" w:author="David Wooten" w:date="2019-08-27T16:53:00Z">
        <w:r w:rsidR="00C12037">
          <w:t xml:space="preserve">Table </w:t>
        </w:r>
        <w:r w:rsidR="00C12037">
          <w:rPr>
            <w:noProof/>
          </w:rPr>
          <w:t>4</w:t>
        </w:r>
      </w:ins>
      <w:del w:id="355" w:author="David Wooten" w:date="2019-08-27T16:53:00Z">
        <w:r w:rsidR="00106837" w:rsidDel="00C12037">
          <w:delText xml:space="preserve">Table </w:delText>
        </w:r>
        <w:r w:rsidR="00106837" w:rsidDel="00C12037">
          <w:rPr>
            <w:noProof/>
          </w:rPr>
          <w:delText>3</w:delText>
        </w:r>
      </w:del>
      <w:r>
        <w:fldChar w:fldCharType="end"/>
      </w:r>
      <w:r w:rsidR="00CF5F35">
        <w:t xml:space="preserve"> </w:t>
      </w:r>
      <w:r w:rsidR="008A2E5C">
        <w:t xml:space="preserve">is the list of identifiers for </w:t>
      </w:r>
      <w:r w:rsidR="00A8341A">
        <w:t xml:space="preserve">TCG-registered </w:t>
      </w:r>
      <w:r w:rsidR="00975A44">
        <w:t>curve ID values</w:t>
      </w:r>
      <w:r w:rsidR="008A2E5C">
        <w:t xml:space="preserve"> for </w:t>
      </w:r>
      <w:r w:rsidR="00552B2D">
        <w:t>elliptic</w:t>
      </w:r>
      <w:r w:rsidR="008A2E5C">
        <w:t xml:space="preserve"> curve cryptography</w:t>
      </w:r>
      <w:r w:rsidR="00975A44">
        <w:t>.</w:t>
      </w:r>
    </w:p>
    <w:p w14:paraId="32064445" w14:textId="0B867AB8" w:rsidR="00975A44" w:rsidRDefault="00975A44" w:rsidP="00975A44">
      <w:pPr>
        <w:pStyle w:val="TABLE-title"/>
      </w:pPr>
      <w:bookmarkStart w:id="356" w:name="_Ref350250564"/>
      <w:r>
        <w:t xml:space="preserve">Table </w:t>
      </w:r>
      <w:r w:rsidR="007550B5">
        <w:fldChar w:fldCharType="begin"/>
      </w:r>
      <w:r>
        <w:instrText xml:space="preserve"> SEQ Table \* ARABIC </w:instrText>
      </w:r>
      <w:r w:rsidR="007550B5">
        <w:fldChar w:fldCharType="separate"/>
      </w:r>
      <w:ins w:id="357" w:author="David Wooten" w:date="2019-08-27T16:53:00Z">
        <w:r w:rsidR="00C12037">
          <w:rPr>
            <w:noProof/>
          </w:rPr>
          <w:t>4</w:t>
        </w:r>
      </w:ins>
      <w:r w:rsidR="007550B5">
        <w:rPr>
          <w:noProof/>
        </w:rPr>
        <w:fldChar w:fldCharType="end"/>
      </w:r>
      <w:bookmarkEnd w:id="356"/>
      <w:r>
        <w:rPr>
          <w:noProof/>
        </w:rPr>
        <w:t xml:space="preserve"> </w:t>
      </w:r>
      <w:r w:rsidRPr="00243D6B">
        <w:t>—</w:t>
      </w:r>
      <w:r>
        <w:t xml:space="preserve"> D</w:t>
      </w:r>
      <w:r w:rsidRPr="00AA62B1">
        <w:t>efin</w:t>
      </w:r>
      <w:r>
        <w:t xml:space="preserve">ition of (UINT16) TPM_ECC_CURVE Constants </w:t>
      </w:r>
    </w:p>
    <w:tbl>
      <w:tblPr>
        <w:tblW w:w="9476"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8" w:type="dxa"/>
          <w:right w:w="58" w:type="dxa"/>
        </w:tblCellMar>
        <w:tblLook w:val="0000" w:firstRow="0" w:lastRow="0" w:firstColumn="0" w:lastColumn="0" w:noHBand="0" w:noVBand="0"/>
      </w:tblPr>
      <w:tblGrid>
        <w:gridCol w:w="2218"/>
        <w:gridCol w:w="1224"/>
        <w:gridCol w:w="1588"/>
        <w:gridCol w:w="4446"/>
      </w:tblGrid>
      <w:tr w:rsidR="008E21EB" w:rsidRPr="001F1A1B" w14:paraId="6D8704FF" w14:textId="77777777" w:rsidTr="00EB10D1">
        <w:trPr>
          <w:tblHeader/>
          <w:jc w:val="center"/>
        </w:trPr>
        <w:tc>
          <w:tcPr>
            <w:tcW w:w="1170" w:type="pct"/>
            <w:tcBorders>
              <w:top w:val="single" w:sz="12" w:space="0" w:color="auto"/>
              <w:left w:val="single" w:sz="12" w:space="0" w:color="auto"/>
              <w:bottom w:val="single" w:sz="12" w:space="0" w:color="auto"/>
            </w:tcBorders>
          </w:tcPr>
          <w:p w14:paraId="3575D060" w14:textId="77777777" w:rsidR="008E21EB" w:rsidRPr="001F1A1B" w:rsidRDefault="008E21EB" w:rsidP="006C6220">
            <w:pPr>
              <w:pStyle w:val="TABLE-col-heading"/>
            </w:pPr>
            <w:r w:rsidRPr="001F1A1B">
              <w:t>Name</w:t>
            </w:r>
          </w:p>
        </w:tc>
        <w:tc>
          <w:tcPr>
            <w:tcW w:w="646" w:type="pct"/>
            <w:tcBorders>
              <w:top w:val="single" w:sz="12" w:space="0" w:color="auto"/>
              <w:bottom w:val="single" w:sz="12" w:space="0" w:color="auto"/>
            </w:tcBorders>
          </w:tcPr>
          <w:p w14:paraId="03C7CD64" w14:textId="77777777" w:rsidR="008E21EB" w:rsidRPr="001F1A1B" w:rsidRDefault="008E21EB" w:rsidP="006C6220">
            <w:pPr>
              <w:pStyle w:val="TABLE-col-heading"/>
              <w:jc w:val="center"/>
            </w:pPr>
            <w:r w:rsidRPr="001F1A1B">
              <w:t>Value</w:t>
            </w:r>
          </w:p>
        </w:tc>
        <w:tc>
          <w:tcPr>
            <w:tcW w:w="838" w:type="pct"/>
            <w:tcBorders>
              <w:top w:val="single" w:sz="12" w:space="0" w:color="auto"/>
              <w:bottom w:val="single" w:sz="12" w:space="0" w:color="auto"/>
            </w:tcBorders>
          </w:tcPr>
          <w:p w14:paraId="231F38FE" w14:textId="77777777" w:rsidR="008E21EB" w:rsidRPr="001F1A1B" w:rsidRDefault="008E21EB" w:rsidP="006C6220">
            <w:pPr>
              <w:pStyle w:val="TABLE-col-heading"/>
            </w:pPr>
            <w:r>
              <w:t>Classification</w:t>
            </w:r>
          </w:p>
        </w:tc>
        <w:tc>
          <w:tcPr>
            <w:tcW w:w="2346" w:type="pct"/>
            <w:tcBorders>
              <w:top w:val="single" w:sz="12" w:space="0" w:color="auto"/>
              <w:bottom w:val="single" w:sz="12" w:space="0" w:color="auto"/>
              <w:right w:val="single" w:sz="12" w:space="0" w:color="auto"/>
            </w:tcBorders>
          </w:tcPr>
          <w:p w14:paraId="7FDA1C92" w14:textId="77777777" w:rsidR="008E21EB" w:rsidRPr="001F1A1B" w:rsidRDefault="008E21EB" w:rsidP="006C6220">
            <w:pPr>
              <w:pStyle w:val="TABLE-col-heading"/>
            </w:pPr>
            <w:r w:rsidRPr="001F1A1B">
              <w:t>Comments</w:t>
            </w:r>
          </w:p>
        </w:tc>
      </w:tr>
      <w:tr w:rsidR="008E21EB" w:rsidRPr="004A61C2" w14:paraId="0B839129" w14:textId="77777777" w:rsidTr="00EB10D1">
        <w:trPr>
          <w:jc w:val="center"/>
        </w:trPr>
        <w:tc>
          <w:tcPr>
            <w:tcW w:w="1170" w:type="pct"/>
            <w:tcBorders>
              <w:top w:val="single" w:sz="12" w:space="0" w:color="auto"/>
              <w:left w:val="single" w:sz="12" w:space="0" w:color="auto"/>
              <w:bottom w:val="single" w:sz="6" w:space="0" w:color="auto"/>
            </w:tcBorders>
          </w:tcPr>
          <w:p w14:paraId="6FD7A37E" w14:textId="77777777" w:rsidR="008E21EB" w:rsidRPr="00D638F9" w:rsidRDefault="008E21EB" w:rsidP="006C6220">
            <w:pPr>
              <w:pStyle w:val="TABLE-cell"/>
              <w:rPr>
                <w:noProof/>
              </w:rPr>
            </w:pPr>
            <w:r>
              <w:rPr>
                <w:noProof/>
              </w:rPr>
              <w:t>TPM_ECC_NONE</w:t>
            </w:r>
          </w:p>
        </w:tc>
        <w:tc>
          <w:tcPr>
            <w:tcW w:w="646" w:type="pct"/>
            <w:tcBorders>
              <w:top w:val="single" w:sz="12" w:space="0" w:color="auto"/>
              <w:bottom w:val="single" w:sz="6" w:space="0" w:color="auto"/>
            </w:tcBorders>
          </w:tcPr>
          <w:p w14:paraId="3EA81887" w14:textId="77777777" w:rsidR="008E21EB" w:rsidRDefault="008E21EB" w:rsidP="006C6220">
            <w:pPr>
              <w:pStyle w:val="TABLE-cell"/>
              <w:jc w:val="center"/>
            </w:pPr>
            <w:r>
              <w:t>0x0000</w:t>
            </w:r>
          </w:p>
        </w:tc>
        <w:tc>
          <w:tcPr>
            <w:tcW w:w="838" w:type="pct"/>
            <w:tcBorders>
              <w:top w:val="single" w:sz="12" w:space="0" w:color="auto"/>
              <w:bottom w:val="single" w:sz="6" w:space="0" w:color="auto"/>
            </w:tcBorders>
          </w:tcPr>
          <w:p w14:paraId="51C1C158" w14:textId="77777777" w:rsidR="008E21EB" w:rsidRPr="001F7ECD" w:rsidRDefault="008E21EB" w:rsidP="00AE716D">
            <w:pPr>
              <w:pStyle w:val="TABLE-cell"/>
            </w:pPr>
            <w:r>
              <w:t>Assigned</w:t>
            </w:r>
          </w:p>
        </w:tc>
        <w:tc>
          <w:tcPr>
            <w:tcW w:w="2346" w:type="pct"/>
            <w:tcBorders>
              <w:top w:val="single" w:sz="12" w:space="0" w:color="auto"/>
              <w:bottom w:val="single" w:sz="6" w:space="0" w:color="auto"/>
              <w:right w:val="single" w:sz="12" w:space="0" w:color="auto"/>
            </w:tcBorders>
          </w:tcPr>
          <w:p w14:paraId="11231FB1" w14:textId="77777777" w:rsidR="008E21EB" w:rsidRPr="001F7ECD" w:rsidRDefault="008E21EB" w:rsidP="00AE716D">
            <w:pPr>
              <w:pStyle w:val="TABLE-cell"/>
            </w:pPr>
          </w:p>
        </w:tc>
      </w:tr>
      <w:tr w:rsidR="008E21EB" w:rsidRPr="004A61C2" w14:paraId="58A1B3DC" w14:textId="77777777" w:rsidTr="00EB10D1">
        <w:trPr>
          <w:jc w:val="center"/>
        </w:trPr>
        <w:tc>
          <w:tcPr>
            <w:tcW w:w="1170" w:type="pct"/>
            <w:tcBorders>
              <w:top w:val="single" w:sz="6" w:space="0" w:color="auto"/>
              <w:left w:val="single" w:sz="12" w:space="0" w:color="auto"/>
            </w:tcBorders>
          </w:tcPr>
          <w:p w14:paraId="51648CCA" w14:textId="77777777" w:rsidR="008E21EB" w:rsidRPr="00D638F9" w:rsidRDefault="008E21EB" w:rsidP="006C6220">
            <w:pPr>
              <w:pStyle w:val="TABLE-cell"/>
              <w:rPr>
                <w:noProof/>
              </w:rPr>
            </w:pPr>
            <w:r>
              <w:rPr>
                <w:noProof/>
              </w:rPr>
              <w:t>TPM_ECC_NIST_P192</w:t>
            </w:r>
          </w:p>
        </w:tc>
        <w:tc>
          <w:tcPr>
            <w:tcW w:w="646" w:type="pct"/>
            <w:tcBorders>
              <w:top w:val="single" w:sz="6" w:space="0" w:color="auto"/>
            </w:tcBorders>
          </w:tcPr>
          <w:p w14:paraId="1979F262" w14:textId="77777777" w:rsidR="008E21EB" w:rsidRDefault="008E21EB" w:rsidP="006C6220">
            <w:pPr>
              <w:pStyle w:val="TABLE-cell"/>
              <w:jc w:val="center"/>
            </w:pPr>
            <w:r>
              <w:t>0x0001</w:t>
            </w:r>
          </w:p>
        </w:tc>
        <w:tc>
          <w:tcPr>
            <w:tcW w:w="838" w:type="pct"/>
            <w:tcBorders>
              <w:top w:val="single" w:sz="6" w:space="0" w:color="auto"/>
            </w:tcBorders>
          </w:tcPr>
          <w:p w14:paraId="76545AA3" w14:textId="77777777" w:rsidR="008E21EB" w:rsidRPr="001F7ECD" w:rsidRDefault="008E21EB" w:rsidP="00AE716D">
            <w:pPr>
              <w:pStyle w:val="TABLE-cell"/>
            </w:pPr>
            <w:r>
              <w:t>Assigned</w:t>
            </w:r>
          </w:p>
        </w:tc>
        <w:tc>
          <w:tcPr>
            <w:tcW w:w="2346" w:type="pct"/>
            <w:tcBorders>
              <w:top w:val="single" w:sz="6" w:space="0" w:color="auto"/>
              <w:right w:val="single" w:sz="12" w:space="0" w:color="auto"/>
            </w:tcBorders>
          </w:tcPr>
          <w:p w14:paraId="1D261288" w14:textId="77777777" w:rsidR="008E21EB" w:rsidRPr="001F7ECD" w:rsidRDefault="008E21EB" w:rsidP="00AE716D">
            <w:pPr>
              <w:pStyle w:val="TABLE-cell"/>
            </w:pPr>
          </w:p>
        </w:tc>
      </w:tr>
      <w:tr w:rsidR="008E21EB" w:rsidRPr="004A61C2" w14:paraId="2B1F321C" w14:textId="77777777" w:rsidTr="00EB10D1">
        <w:trPr>
          <w:jc w:val="center"/>
        </w:trPr>
        <w:tc>
          <w:tcPr>
            <w:tcW w:w="1170" w:type="pct"/>
            <w:tcBorders>
              <w:left w:val="single" w:sz="12" w:space="0" w:color="auto"/>
            </w:tcBorders>
          </w:tcPr>
          <w:p w14:paraId="4E7DF190" w14:textId="77777777" w:rsidR="008E21EB" w:rsidRPr="00D638F9" w:rsidRDefault="008E21EB" w:rsidP="006C6220">
            <w:pPr>
              <w:pStyle w:val="TABLE-cell"/>
              <w:rPr>
                <w:noProof/>
              </w:rPr>
            </w:pPr>
            <w:r>
              <w:rPr>
                <w:noProof/>
              </w:rPr>
              <w:t>TPM_ECC_NIST_P224</w:t>
            </w:r>
          </w:p>
        </w:tc>
        <w:tc>
          <w:tcPr>
            <w:tcW w:w="646" w:type="pct"/>
          </w:tcPr>
          <w:p w14:paraId="50A8F7B4" w14:textId="77777777" w:rsidR="008E21EB" w:rsidRDefault="008E21EB" w:rsidP="006C6220">
            <w:pPr>
              <w:pStyle w:val="TABLE-cell"/>
              <w:jc w:val="center"/>
            </w:pPr>
            <w:r>
              <w:t>0x0002</w:t>
            </w:r>
          </w:p>
        </w:tc>
        <w:tc>
          <w:tcPr>
            <w:tcW w:w="838" w:type="pct"/>
          </w:tcPr>
          <w:p w14:paraId="7D339EC9" w14:textId="77777777" w:rsidR="008E21EB" w:rsidRDefault="008E21EB" w:rsidP="00AE716D">
            <w:pPr>
              <w:pStyle w:val="TABLE-cell"/>
            </w:pPr>
            <w:r>
              <w:t>Assigned</w:t>
            </w:r>
          </w:p>
        </w:tc>
        <w:tc>
          <w:tcPr>
            <w:tcW w:w="2346" w:type="pct"/>
            <w:tcBorders>
              <w:right w:val="single" w:sz="12" w:space="0" w:color="auto"/>
            </w:tcBorders>
          </w:tcPr>
          <w:p w14:paraId="405F8286" w14:textId="77777777" w:rsidR="008E21EB" w:rsidRDefault="008E21EB" w:rsidP="00AE716D">
            <w:pPr>
              <w:pStyle w:val="TABLE-cell"/>
            </w:pPr>
          </w:p>
        </w:tc>
      </w:tr>
      <w:tr w:rsidR="008E21EB" w:rsidRPr="004A61C2" w14:paraId="2D7D9829" w14:textId="77777777" w:rsidTr="00EB10D1">
        <w:trPr>
          <w:jc w:val="center"/>
        </w:trPr>
        <w:tc>
          <w:tcPr>
            <w:tcW w:w="1170" w:type="pct"/>
            <w:tcBorders>
              <w:left w:val="single" w:sz="12" w:space="0" w:color="auto"/>
            </w:tcBorders>
          </w:tcPr>
          <w:p w14:paraId="66D2376F" w14:textId="77777777" w:rsidR="008E21EB" w:rsidRPr="00D638F9" w:rsidRDefault="008E21EB" w:rsidP="006C6220">
            <w:pPr>
              <w:pStyle w:val="TABLE-cell"/>
              <w:rPr>
                <w:noProof/>
              </w:rPr>
            </w:pPr>
            <w:r w:rsidRPr="00D638F9">
              <w:rPr>
                <w:noProof/>
              </w:rPr>
              <w:t>TPM_ECC_NIST_P256</w:t>
            </w:r>
          </w:p>
        </w:tc>
        <w:tc>
          <w:tcPr>
            <w:tcW w:w="646" w:type="pct"/>
          </w:tcPr>
          <w:p w14:paraId="29A5804E" w14:textId="77777777" w:rsidR="008E21EB" w:rsidRDefault="008E21EB" w:rsidP="006C6220">
            <w:pPr>
              <w:pStyle w:val="TABLE-cell"/>
              <w:jc w:val="center"/>
            </w:pPr>
            <w:r>
              <w:t>0x0003</w:t>
            </w:r>
          </w:p>
        </w:tc>
        <w:tc>
          <w:tcPr>
            <w:tcW w:w="838" w:type="pct"/>
          </w:tcPr>
          <w:p w14:paraId="4D380827" w14:textId="2126A61C" w:rsidR="008E21EB" w:rsidRDefault="00AF4CCE" w:rsidP="00AE716D">
            <w:pPr>
              <w:pStyle w:val="TABLE-cell"/>
            </w:pPr>
            <w:r>
              <w:t>Standard</w:t>
            </w:r>
          </w:p>
        </w:tc>
        <w:tc>
          <w:tcPr>
            <w:tcW w:w="2346" w:type="pct"/>
            <w:tcBorders>
              <w:right w:val="single" w:sz="12" w:space="0" w:color="auto"/>
            </w:tcBorders>
          </w:tcPr>
          <w:p w14:paraId="799D9582" w14:textId="77777777" w:rsidR="008E21EB" w:rsidRDefault="008E21EB" w:rsidP="00AE716D">
            <w:pPr>
              <w:pStyle w:val="TABLE-cell"/>
            </w:pPr>
          </w:p>
        </w:tc>
      </w:tr>
      <w:tr w:rsidR="008E21EB" w:rsidRPr="004A61C2" w14:paraId="68C757E9" w14:textId="77777777" w:rsidTr="00EB10D1">
        <w:trPr>
          <w:jc w:val="center"/>
        </w:trPr>
        <w:tc>
          <w:tcPr>
            <w:tcW w:w="1170" w:type="pct"/>
            <w:tcBorders>
              <w:left w:val="single" w:sz="12" w:space="0" w:color="auto"/>
            </w:tcBorders>
          </w:tcPr>
          <w:p w14:paraId="46432127" w14:textId="77777777" w:rsidR="008E21EB" w:rsidRPr="00D638F9" w:rsidRDefault="008E21EB" w:rsidP="006C6220">
            <w:pPr>
              <w:pStyle w:val="TABLE-cell"/>
              <w:rPr>
                <w:noProof/>
              </w:rPr>
            </w:pPr>
            <w:r w:rsidRPr="00D638F9">
              <w:rPr>
                <w:noProof/>
              </w:rPr>
              <w:t>TPM_ECC_NIST_P384</w:t>
            </w:r>
          </w:p>
        </w:tc>
        <w:tc>
          <w:tcPr>
            <w:tcW w:w="646" w:type="pct"/>
          </w:tcPr>
          <w:p w14:paraId="185BC138" w14:textId="77777777" w:rsidR="008E21EB" w:rsidRDefault="008E21EB" w:rsidP="006C6220">
            <w:pPr>
              <w:pStyle w:val="TABLE-cell"/>
              <w:jc w:val="center"/>
            </w:pPr>
            <w:r>
              <w:t>0x0004</w:t>
            </w:r>
          </w:p>
        </w:tc>
        <w:tc>
          <w:tcPr>
            <w:tcW w:w="838" w:type="pct"/>
          </w:tcPr>
          <w:p w14:paraId="131031FA" w14:textId="77777777" w:rsidR="008E21EB" w:rsidRDefault="008E21EB" w:rsidP="00AE716D">
            <w:pPr>
              <w:pStyle w:val="TABLE-cell"/>
            </w:pPr>
            <w:r>
              <w:t>Assigned</w:t>
            </w:r>
          </w:p>
        </w:tc>
        <w:tc>
          <w:tcPr>
            <w:tcW w:w="2346" w:type="pct"/>
            <w:tcBorders>
              <w:right w:val="single" w:sz="12" w:space="0" w:color="auto"/>
            </w:tcBorders>
          </w:tcPr>
          <w:p w14:paraId="6F59F2DF" w14:textId="77777777" w:rsidR="008E21EB" w:rsidRDefault="008E21EB" w:rsidP="00AE716D">
            <w:pPr>
              <w:pStyle w:val="TABLE-cell"/>
            </w:pPr>
          </w:p>
        </w:tc>
      </w:tr>
      <w:tr w:rsidR="008E21EB" w:rsidRPr="004A61C2" w14:paraId="57E15CCB" w14:textId="77777777" w:rsidTr="00EB10D1">
        <w:trPr>
          <w:jc w:val="center"/>
        </w:trPr>
        <w:tc>
          <w:tcPr>
            <w:tcW w:w="1170" w:type="pct"/>
            <w:tcBorders>
              <w:left w:val="single" w:sz="12" w:space="0" w:color="auto"/>
            </w:tcBorders>
          </w:tcPr>
          <w:p w14:paraId="42846C12" w14:textId="77777777" w:rsidR="008E21EB" w:rsidRPr="00D638F9" w:rsidRDefault="008E21EB" w:rsidP="006C6220">
            <w:pPr>
              <w:pStyle w:val="TABLE-cell"/>
              <w:rPr>
                <w:noProof/>
              </w:rPr>
            </w:pPr>
            <w:r w:rsidRPr="00D638F9">
              <w:rPr>
                <w:noProof/>
              </w:rPr>
              <w:t>TPM_ECC_NIST_P521</w:t>
            </w:r>
          </w:p>
        </w:tc>
        <w:tc>
          <w:tcPr>
            <w:tcW w:w="646" w:type="pct"/>
          </w:tcPr>
          <w:p w14:paraId="6D32D3FD" w14:textId="77777777" w:rsidR="008E21EB" w:rsidRDefault="008E21EB" w:rsidP="006C6220">
            <w:pPr>
              <w:pStyle w:val="TABLE-cell"/>
              <w:jc w:val="center"/>
            </w:pPr>
            <w:r>
              <w:t>0x0005</w:t>
            </w:r>
          </w:p>
        </w:tc>
        <w:tc>
          <w:tcPr>
            <w:tcW w:w="838" w:type="pct"/>
          </w:tcPr>
          <w:p w14:paraId="51FB8EDD" w14:textId="77777777" w:rsidR="008E21EB" w:rsidRDefault="008E21EB" w:rsidP="00AE716D">
            <w:pPr>
              <w:pStyle w:val="TABLE-cell"/>
            </w:pPr>
            <w:r>
              <w:t>Assigned</w:t>
            </w:r>
          </w:p>
        </w:tc>
        <w:tc>
          <w:tcPr>
            <w:tcW w:w="2346" w:type="pct"/>
            <w:tcBorders>
              <w:right w:val="single" w:sz="12" w:space="0" w:color="auto"/>
            </w:tcBorders>
          </w:tcPr>
          <w:p w14:paraId="3AA49B2A" w14:textId="77777777" w:rsidR="008E21EB" w:rsidRDefault="008E21EB" w:rsidP="00AE716D">
            <w:pPr>
              <w:pStyle w:val="TABLE-cell"/>
            </w:pPr>
          </w:p>
        </w:tc>
      </w:tr>
      <w:tr w:rsidR="008E21EB" w:rsidRPr="004A61C2" w14:paraId="74A937E5" w14:textId="77777777" w:rsidTr="00EB10D1">
        <w:trPr>
          <w:jc w:val="center"/>
        </w:trPr>
        <w:tc>
          <w:tcPr>
            <w:tcW w:w="1170" w:type="pct"/>
            <w:tcBorders>
              <w:left w:val="single" w:sz="12" w:space="0" w:color="auto"/>
              <w:bottom w:val="single" w:sz="6" w:space="0" w:color="auto"/>
            </w:tcBorders>
          </w:tcPr>
          <w:p w14:paraId="7BB1BCF9" w14:textId="77777777" w:rsidR="008E21EB" w:rsidRPr="00D638F9" w:rsidRDefault="008E21EB" w:rsidP="006C6220">
            <w:pPr>
              <w:pStyle w:val="TABLE-cell"/>
              <w:rPr>
                <w:noProof/>
              </w:rPr>
            </w:pPr>
            <w:r>
              <w:rPr>
                <w:noProof/>
              </w:rPr>
              <w:t>TPM_ECC_BN_P256</w:t>
            </w:r>
          </w:p>
        </w:tc>
        <w:tc>
          <w:tcPr>
            <w:tcW w:w="646" w:type="pct"/>
            <w:tcBorders>
              <w:bottom w:val="single" w:sz="6" w:space="0" w:color="auto"/>
            </w:tcBorders>
          </w:tcPr>
          <w:p w14:paraId="6CAB8581" w14:textId="77777777" w:rsidR="008E21EB" w:rsidRDefault="008E21EB" w:rsidP="006C6220">
            <w:pPr>
              <w:pStyle w:val="TABLE-cell"/>
              <w:jc w:val="center"/>
            </w:pPr>
            <w:r>
              <w:t>0x0010</w:t>
            </w:r>
          </w:p>
        </w:tc>
        <w:tc>
          <w:tcPr>
            <w:tcW w:w="838" w:type="pct"/>
            <w:tcBorders>
              <w:bottom w:val="single" w:sz="6" w:space="0" w:color="auto"/>
            </w:tcBorders>
          </w:tcPr>
          <w:p w14:paraId="0B2D992E" w14:textId="62BF38AB" w:rsidR="008E21EB" w:rsidRDefault="00AF4CCE" w:rsidP="00AE716D">
            <w:pPr>
              <w:pStyle w:val="TABLE-cell"/>
            </w:pPr>
            <w:r>
              <w:t>Standard</w:t>
            </w:r>
          </w:p>
        </w:tc>
        <w:tc>
          <w:tcPr>
            <w:tcW w:w="2346" w:type="pct"/>
            <w:tcBorders>
              <w:bottom w:val="single" w:sz="6" w:space="0" w:color="auto"/>
              <w:right w:val="single" w:sz="12" w:space="0" w:color="auto"/>
            </w:tcBorders>
          </w:tcPr>
          <w:p w14:paraId="6F5A422A" w14:textId="77777777" w:rsidR="008E21EB" w:rsidRDefault="008E21EB" w:rsidP="00AE716D">
            <w:pPr>
              <w:pStyle w:val="TABLE-cell"/>
            </w:pPr>
            <w:r>
              <w:t>curve to support ECDAA</w:t>
            </w:r>
          </w:p>
        </w:tc>
      </w:tr>
      <w:tr w:rsidR="008E21EB" w:rsidRPr="004A61C2" w14:paraId="39889C1F" w14:textId="77777777" w:rsidTr="00EB10D1">
        <w:trPr>
          <w:jc w:val="center"/>
        </w:trPr>
        <w:tc>
          <w:tcPr>
            <w:tcW w:w="1170" w:type="pct"/>
            <w:tcBorders>
              <w:left w:val="single" w:sz="12" w:space="0" w:color="auto"/>
            </w:tcBorders>
          </w:tcPr>
          <w:p w14:paraId="1AD24919" w14:textId="77777777" w:rsidR="008E21EB" w:rsidRPr="00D638F9" w:rsidRDefault="008E21EB" w:rsidP="006C6220">
            <w:pPr>
              <w:pStyle w:val="TABLE-cell"/>
              <w:rPr>
                <w:noProof/>
              </w:rPr>
            </w:pPr>
            <w:r>
              <w:rPr>
                <w:noProof/>
              </w:rPr>
              <w:t>TPM_ECC_BN_P638</w:t>
            </w:r>
          </w:p>
        </w:tc>
        <w:tc>
          <w:tcPr>
            <w:tcW w:w="646" w:type="pct"/>
          </w:tcPr>
          <w:p w14:paraId="104B1622" w14:textId="77777777" w:rsidR="008E21EB" w:rsidRDefault="008E21EB" w:rsidP="006C6220">
            <w:pPr>
              <w:pStyle w:val="TABLE-cell"/>
              <w:jc w:val="center"/>
            </w:pPr>
            <w:r>
              <w:t>0x0011</w:t>
            </w:r>
          </w:p>
        </w:tc>
        <w:tc>
          <w:tcPr>
            <w:tcW w:w="838" w:type="pct"/>
          </w:tcPr>
          <w:p w14:paraId="2B9CC5DC" w14:textId="77777777" w:rsidR="008E21EB" w:rsidRDefault="008E21EB" w:rsidP="00AE716D">
            <w:pPr>
              <w:pStyle w:val="TABLE-cell"/>
            </w:pPr>
            <w:r>
              <w:t>Assigned</w:t>
            </w:r>
          </w:p>
        </w:tc>
        <w:tc>
          <w:tcPr>
            <w:tcW w:w="2346" w:type="pct"/>
            <w:tcBorders>
              <w:right w:val="single" w:sz="12" w:space="0" w:color="auto"/>
            </w:tcBorders>
          </w:tcPr>
          <w:p w14:paraId="385F428B" w14:textId="77777777" w:rsidR="008E21EB" w:rsidRDefault="008E21EB" w:rsidP="00AE716D">
            <w:pPr>
              <w:pStyle w:val="TABLE-cell"/>
            </w:pPr>
            <w:r>
              <w:t>curve to support ECDAA</w:t>
            </w:r>
          </w:p>
        </w:tc>
      </w:tr>
      <w:tr w:rsidR="008E21EB" w:rsidRPr="004A61C2" w14:paraId="23D93ABF" w14:textId="77777777" w:rsidTr="00EB10D1">
        <w:trPr>
          <w:jc w:val="center"/>
        </w:trPr>
        <w:tc>
          <w:tcPr>
            <w:tcW w:w="1170" w:type="pct"/>
            <w:tcBorders>
              <w:left w:val="single" w:sz="12" w:space="0" w:color="auto"/>
            </w:tcBorders>
          </w:tcPr>
          <w:p w14:paraId="48DA31FE" w14:textId="77777777" w:rsidR="008E21EB" w:rsidRDefault="008E21EB" w:rsidP="006C6220">
            <w:pPr>
              <w:pStyle w:val="TABLE-cell"/>
              <w:rPr>
                <w:noProof/>
              </w:rPr>
            </w:pPr>
            <w:r>
              <w:rPr>
                <w:noProof/>
              </w:rPr>
              <w:t>TPM_ECC_SM2_P256</w:t>
            </w:r>
          </w:p>
        </w:tc>
        <w:tc>
          <w:tcPr>
            <w:tcW w:w="646" w:type="pct"/>
          </w:tcPr>
          <w:p w14:paraId="75BCCA37" w14:textId="77777777" w:rsidR="008E21EB" w:rsidRDefault="008E21EB" w:rsidP="006C6220">
            <w:pPr>
              <w:pStyle w:val="TABLE-cell"/>
              <w:jc w:val="center"/>
            </w:pPr>
            <w:r>
              <w:t>0x0020</w:t>
            </w:r>
          </w:p>
        </w:tc>
        <w:tc>
          <w:tcPr>
            <w:tcW w:w="838" w:type="pct"/>
          </w:tcPr>
          <w:p w14:paraId="66A6A43A" w14:textId="77777777" w:rsidR="008E21EB" w:rsidRDefault="008E21EB" w:rsidP="00AE716D">
            <w:pPr>
              <w:pStyle w:val="TABLE-cell"/>
            </w:pPr>
            <w:r>
              <w:t>Assigned</w:t>
            </w:r>
          </w:p>
        </w:tc>
        <w:tc>
          <w:tcPr>
            <w:tcW w:w="2346" w:type="pct"/>
            <w:tcBorders>
              <w:right w:val="single" w:sz="12" w:space="0" w:color="auto"/>
            </w:tcBorders>
          </w:tcPr>
          <w:p w14:paraId="21F735D7" w14:textId="77777777" w:rsidR="008E21EB" w:rsidRDefault="008E21EB" w:rsidP="00AE716D">
            <w:pPr>
              <w:pStyle w:val="TABLE-cell"/>
            </w:pPr>
          </w:p>
        </w:tc>
      </w:tr>
      <w:tr w:rsidR="00863717" w:rsidRPr="004A61C2" w14:paraId="75E94790" w14:textId="77777777" w:rsidTr="00EB10D1">
        <w:trPr>
          <w:jc w:val="center"/>
          <w:ins w:id="358" w:author="David Wooten" w:date="2019-11-18T11:38:00Z"/>
        </w:trPr>
        <w:tc>
          <w:tcPr>
            <w:tcW w:w="1170" w:type="pct"/>
            <w:tcBorders>
              <w:left w:val="single" w:sz="12" w:space="0" w:color="auto"/>
            </w:tcBorders>
          </w:tcPr>
          <w:p w14:paraId="0104A384" w14:textId="6BB13DCD" w:rsidR="00863717" w:rsidRDefault="00863717" w:rsidP="006C6220">
            <w:pPr>
              <w:pStyle w:val="TABLE-cell"/>
              <w:rPr>
                <w:ins w:id="359" w:author="David Wooten" w:date="2019-11-18T11:38:00Z"/>
                <w:noProof/>
              </w:rPr>
            </w:pPr>
            <w:ins w:id="360" w:author="David Wooten" w:date="2019-11-18T11:38:00Z">
              <w:r>
                <w:rPr>
                  <w:noProof/>
                </w:rPr>
                <w:t>TPM_ECC_TEST_P192</w:t>
              </w:r>
            </w:ins>
          </w:p>
        </w:tc>
        <w:tc>
          <w:tcPr>
            <w:tcW w:w="646" w:type="pct"/>
          </w:tcPr>
          <w:p w14:paraId="2A01B9B3" w14:textId="099CD9E3" w:rsidR="00863717" w:rsidRDefault="00863717" w:rsidP="006C6220">
            <w:pPr>
              <w:pStyle w:val="TABLE-cell"/>
              <w:jc w:val="center"/>
              <w:rPr>
                <w:ins w:id="361" w:author="David Wooten" w:date="2019-11-18T11:38:00Z"/>
              </w:rPr>
            </w:pPr>
            <w:ins w:id="362" w:author="David Wooten" w:date="2019-11-18T11:38:00Z">
              <w:r>
                <w:t>0x0021</w:t>
              </w:r>
            </w:ins>
          </w:p>
        </w:tc>
        <w:tc>
          <w:tcPr>
            <w:tcW w:w="838" w:type="pct"/>
          </w:tcPr>
          <w:p w14:paraId="1F3DCB17" w14:textId="77777777" w:rsidR="00863717" w:rsidRDefault="00863717" w:rsidP="00AE716D">
            <w:pPr>
              <w:pStyle w:val="TABLE-cell"/>
              <w:rPr>
                <w:ins w:id="363" w:author="David Wooten" w:date="2019-11-18T11:38:00Z"/>
              </w:rPr>
            </w:pPr>
          </w:p>
        </w:tc>
        <w:tc>
          <w:tcPr>
            <w:tcW w:w="2346" w:type="pct"/>
            <w:tcBorders>
              <w:right w:val="single" w:sz="12" w:space="0" w:color="auto"/>
            </w:tcBorders>
          </w:tcPr>
          <w:p w14:paraId="20A50624" w14:textId="77777777" w:rsidR="00863717" w:rsidRDefault="00863717" w:rsidP="00AE716D">
            <w:pPr>
              <w:pStyle w:val="TABLE-cell"/>
              <w:rPr>
                <w:ins w:id="364" w:author="David Wooten" w:date="2019-11-18T11:38:00Z"/>
              </w:rPr>
            </w:pPr>
          </w:p>
        </w:tc>
      </w:tr>
      <w:tr w:rsidR="008E21EB" w:rsidRPr="004A61C2" w14:paraId="1FED0C44" w14:textId="77777777" w:rsidTr="00EB10D1">
        <w:trPr>
          <w:jc w:val="center"/>
        </w:trPr>
        <w:tc>
          <w:tcPr>
            <w:tcW w:w="1170" w:type="pct"/>
            <w:tcBorders>
              <w:left w:val="single" w:sz="12" w:space="0" w:color="auto"/>
              <w:bottom w:val="single" w:sz="12" w:space="0" w:color="auto"/>
            </w:tcBorders>
          </w:tcPr>
          <w:p w14:paraId="5FAF695B" w14:textId="77777777" w:rsidR="008E21EB" w:rsidRDefault="008E21EB" w:rsidP="006C6220">
            <w:pPr>
              <w:pStyle w:val="TABLE-cell"/>
              <w:rPr>
                <w:noProof/>
              </w:rPr>
            </w:pPr>
            <w:r>
              <w:rPr>
                <w:noProof/>
              </w:rPr>
              <w:t>#TPM_RC_CURVE</w:t>
            </w:r>
          </w:p>
        </w:tc>
        <w:tc>
          <w:tcPr>
            <w:tcW w:w="646" w:type="pct"/>
            <w:tcBorders>
              <w:bottom w:val="single" w:sz="12" w:space="0" w:color="auto"/>
            </w:tcBorders>
          </w:tcPr>
          <w:p w14:paraId="6769BC32" w14:textId="77777777" w:rsidR="008E21EB" w:rsidRDefault="008E21EB" w:rsidP="006C6220">
            <w:pPr>
              <w:pStyle w:val="TABLE-cell"/>
              <w:jc w:val="center"/>
            </w:pPr>
          </w:p>
        </w:tc>
        <w:tc>
          <w:tcPr>
            <w:tcW w:w="838" w:type="pct"/>
            <w:tcBorders>
              <w:bottom w:val="single" w:sz="12" w:space="0" w:color="auto"/>
            </w:tcBorders>
          </w:tcPr>
          <w:p w14:paraId="5E65B8D5" w14:textId="77777777" w:rsidR="008E21EB" w:rsidRDefault="008E21EB" w:rsidP="00AE716D">
            <w:pPr>
              <w:pStyle w:val="TABLE-cell"/>
            </w:pPr>
          </w:p>
        </w:tc>
        <w:tc>
          <w:tcPr>
            <w:tcW w:w="2346" w:type="pct"/>
            <w:tcBorders>
              <w:bottom w:val="single" w:sz="12" w:space="0" w:color="auto"/>
              <w:right w:val="single" w:sz="12" w:space="0" w:color="auto"/>
            </w:tcBorders>
          </w:tcPr>
          <w:p w14:paraId="7F70A814" w14:textId="77777777" w:rsidR="008E21EB" w:rsidRDefault="008E21EB" w:rsidP="00AE716D">
            <w:pPr>
              <w:pStyle w:val="TABLE-cell"/>
            </w:pPr>
            <w:r>
              <w:t>has meaning for TPM 2.0 library specification unmarshaling function</w:t>
            </w:r>
          </w:p>
        </w:tc>
      </w:tr>
    </w:tbl>
    <w:p w14:paraId="63FC5010" w14:textId="77777777" w:rsidR="00B50468" w:rsidRDefault="00B50468" w:rsidP="001D55B9">
      <w:pPr>
        <w:pStyle w:val="Heading2"/>
        <w:pageBreakBefore/>
      </w:pPr>
      <w:bookmarkStart w:id="365" w:name="_Toc283301150"/>
      <w:bookmarkStart w:id="366" w:name="_Toc283465858"/>
      <w:bookmarkStart w:id="367" w:name="_Toc283471000"/>
      <w:bookmarkStart w:id="368" w:name="_Toc283540137"/>
      <w:bookmarkStart w:id="369" w:name="_Toc283540581"/>
      <w:bookmarkStart w:id="370" w:name="_Toc283839251"/>
      <w:bookmarkStart w:id="371" w:name="_Toc283839656"/>
      <w:bookmarkStart w:id="372" w:name="_Toc283840061"/>
      <w:bookmarkStart w:id="373" w:name="_Toc283840612"/>
      <w:bookmarkStart w:id="374" w:name="_Toc283841049"/>
      <w:bookmarkStart w:id="375" w:name="_Toc283984304"/>
      <w:bookmarkStart w:id="376" w:name="_Toc284103485"/>
      <w:bookmarkStart w:id="377" w:name="_Toc283301151"/>
      <w:bookmarkStart w:id="378" w:name="_Toc283465859"/>
      <w:bookmarkStart w:id="379" w:name="_Toc283471001"/>
      <w:bookmarkStart w:id="380" w:name="_Toc283540138"/>
      <w:bookmarkStart w:id="381" w:name="_Toc283540582"/>
      <w:bookmarkStart w:id="382" w:name="_Toc283839252"/>
      <w:bookmarkStart w:id="383" w:name="_Toc283839657"/>
      <w:bookmarkStart w:id="384" w:name="_Toc283840062"/>
      <w:bookmarkStart w:id="385" w:name="_Toc283840613"/>
      <w:bookmarkStart w:id="386" w:name="_Toc283841050"/>
      <w:bookmarkStart w:id="387" w:name="_Toc283984305"/>
      <w:bookmarkStart w:id="388" w:name="_Toc284103486"/>
      <w:bookmarkStart w:id="389" w:name="_Toc283301152"/>
      <w:bookmarkStart w:id="390" w:name="_Toc283465860"/>
      <w:bookmarkStart w:id="391" w:name="_Toc283471002"/>
      <w:bookmarkStart w:id="392" w:name="_Toc283540139"/>
      <w:bookmarkStart w:id="393" w:name="_Toc283540583"/>
      <w:bookmarkStart w:id="394" w:name="_Toc283839253"/>
      <w:bookmarkStart w:id="395" w:name="_Toc283839658"/>
      <w:bookmarkStart w:id="396" w:name="_Toc283840063"/>
      <w:bookmarkStart w:id="397" w:name="_Toc283840614"/>
      <w:bookmarkStart w:id="398" w:name="_Toc283841051"/>
      <w:bookmarkStart w:id="399" w:name="_Toc283984306"/>
      <w:bookmarkStart w:id="400" w:name="_Toc284103487"/>
      <w:bookmarkStart w:id="401" w:name="_Toc283301153"/>
      <w:bookmarkStart w:id="402" w:name="_Toc283465861"/>
      <w:bookmarkStart w:id="403" w:name="_Toc283471003"/>
      <w:bookmarkStart w:id="404" w:name="_Toc283540140"/>
      <w:bookmarkStart w:id="405" w:name="_Toc283540584"/>
      <w:bookmarkStart w:id="406" w:name="_Toc283839254"/>
      <w:bookmarkStart w:id="407" w:name="_Toc283839659"/>
      <w:bookmarkStart w:id="408" w:name="_Toc283840064"/>
      <w:bookmarkStart w:id="409" w:name="_Toc283840615"/>
      <w:bookmarkStart w:id="410" w:name="_Toc283841052"/>
      <w:bookmarkStart w:id="411" w:name="_Toc283984307"/>
      <w:bookmarkStart w:id="412" w:name="_Toc284103488"/>
      <w:bookmarkStart w:id="413" w:name="_Toc278371727"/>
      <w:bookmarkStart w:id="414" w:name="_Toc278727774"/>
      <w:bookmarkStart w:id="415" w:name="_Toc278371729"/>
      <w:bookmarkStart w:id="416" w:name="_Toc278727776"/>
      <w:bookmarkStart w:id="417" w:name="_Toc278371730"/>
      <w:bookmarkStart w:id="418" w:name="_Toc278727777"/>
      <w:bookmarkStart w:id="419" w:name="_Toc278371731"/>
      <w:bookmarkStart w:id="420" w:name="_Toc278727778"/>
      <w:bookmarkStart w:id="421" w:name="_Toc278371744"/>
      <w:bookmarkStart w:id="422" w:name="_Toc278727791"/>
      <w:bookmarkStart w:id="423" w:name="_Toc278371748"/>
      <w:bookmarkStart w:id="424" w:name="_Toc278727795"/>
      <w:bookmarkStart w:id="425" w:name="_Toc278371750"/>
      <w:bookmarkStart w:id="426" w:name="_Toc278727797"/>
      <w:bookmarkStart w:id="427" w:name="_Toc278371763"/>
      <w:bookmarkStart w:id="428" w:name="_Toc278727810"/>
      <w:bookmarkStart w:id="429" w:name="_Toc278371768"/>
      <w:bookmarkStart w:id="430" w:name="_Toc278727815"/>
      <w:bookmarkStart w:id="431" w:name="_Toc278371782"/>
      <w:bookmarkStart w:id="432" w:name="_Toc278727829"/>
      <w:bookmarkStart w:id="433" w:name="_Toc278371842"/>
      <w:bookmarkStart w:id="434" w:name="_Toc278727889"/>
      <w:bookmarkStart w:id="435" w:name="_Toc278371843"/>
      <w:bookmarkStart w:id="436" w:name="_Toc278727890"/>
      <w:bookmarkStart w:id="437" w:name="_Toc278371880"/>
      <w:bookmarkStart w:id="438" w:name="_Toc278727927"/>
      <w:bookmarkStart w:id="439" w:name="_Toc278371914"/>
      <w:bookmarkStart w:id="440" w:name="_Toc278727961"/>
      <w:bookmarkStart w:id="441" w:name="_Toc279238044"/>
      <w:bookmarkStart w:id="442" w:name="_Toc279503963"/>
      <w:bookmarkStart w:id="443" w:name="_Toc279238045"/>
      <w:bookmarkStart w:id="444" w:name="_Toc279503964"/>
      <w:bookmarkStart w:id="445" w:name="_Toc279238047"/>
      <w:bookmarkStart w:id="446" w:name="_Toc279503966"/>
      <w:bookmarkStart w:id="447" w:name="_Toc279238049"/>
      <w:bookmarkStart w:id="448" w:name="_Toc279503968"/>
      <w:bookmarkStart w:id="449" w:name="_Toc279238053"/>
      <w:bookmarkStart w:id="450" w:name="_Toc279503972"/>
      <w:bookmarkStart w:id="451" w:name="_Toc279238054"/>
      <w:bookmarkStart w:id="452" w:name="_Toc279503973"/>
      <w:bookmarkStart w:id="453" w:name="_Toc17817227"/>
      <w:bookmarkStart w:id="454" w:name="_Toc286047239"/>
      <w:bookmarkStart w:id="455" w:name="_Toc288815153"/>
      <w:bookmarkStart w:id="456" w:name="_Toc304539399"/>
      <w:bookmarkStart w:id="457" w:name="_Toc308709964"/>
      <w:bookmarkStart w:id="458" w:name="_Toc96145339"/>
      <w:bookmarkStart w:id="459" w:name="_Toc111345922"/>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306"/>
      <w:bookmarkEnd w:id="307"/>
      <w:bookmarkEnd w:id="308"/>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r>
        <w:lastRenderedPageBreak/>
        <w:t>Curve Parameters</w:t>
      </w:r>
      <w:bookmarkEnd w:id="453"/>
    </w:p>
    <w:p w14:paraId="61985AF7" w14:textId="77777777" w:rsidR="008A2E5C" w:rsidRDefault="008A2E5C" w:rsidP="00930C9E">
      <w:pPr>
        <w:pStyle w:val="Heading3"/>
      </w:pPr>
      <w:bookmarkStart w:id="460" w:name="_Toc17817228"/>
      <w:r>
        <w:t>Introduction</w:t>
      </w:r>
      <w:bookmarkEnd w:id="460"/>
    </w:p>
    <w:p w14:paraId="2CE697D0" w14:textId="5024D82C" w:rsidR="008A2E5C" w:rsidRPr="008A2E5C" w:rsidRDefault="008A2E5C" w:rsidP="008A2E5C">
      <w:pPr>
        <w:pStyle w:val="BodyText"/>
      </w:pPr>
      <w:r>
        <w:t xml:space="preserve">The tables in this section contain the curve parameter data associated with the curves listed in </w:t>
      </w:r>
      <w:r w:rsidR="007550B5">
        <w:fldChar w:fldCharType="begin"/>
      </w:r>
      <w:r>
        <w:instrText xml:space="preserve"> REF _Ref350250564 \h </w:instrText>
      </w:r>
      <w:r w:rsidR="007550B5">
        <w:fldChar w:fldCharType="separate"/>
      </w:r>
      <w:ins w:id="461" w:author="David Wooten" w:date="2019-08-27T16:53:00Z">
        <w:r w:rsidR="00C12037">
          <w:t xml:space="preserve">Table </w:t>
        </w:r>
        <w:r w:rsidR="00C12037">
          <w:rPr>
            <w:noProof/>
          </w:rPr>
          <w:t>4</w:t>
        </w:r>
      </w:ins>
      <w:r w:rsidR="007550B5">
        <w:fldChar w:fldCharType="end"/>
      </w:r>
      <w:r>
        <w:t>.</w:t>
      </w:r>
    </w:p>
    <w:p w14:paraId="255AD77D" w14:textId="77777777" w:rsidR="00B50468" w:rsidRPr="001D55B9" w:rsidRDefault="00B50468" w:rsidP="001D55B9">
      <w:pPr>
        <w:pStyle w:val="Heading3"/>
        <w:rPr>
          <w:noProof/>
        </w:rPr>
      </w:pPr>
      <w:bookmarkStart w:id="462" w:name="_Toc17817229"/>
      <w:r>
        <w:rPr>
          <w:noProof/>
        </w:rPr>
        <w:t>NIST P192</w:t>
      </w:r>
      <w:bookmarkEnd w:id="462"/>
    </w:p>
    <w:p w14:paraId="2909907B" w14:textId="3085F630" w:rsidR="00271D1C" w:rsidRDefault="00271D1C" w:rsidP="00271D1C">
      <w:pPr>
        <w:pStyle w:val="TABLE-title"/>
      </w:pPr>
      <w:bookmarkStart w:id="463" w:name="_Toc334019730"/>
      <w:r>
        <w:t xml:space="preserve">Table </w:t>
      </w:r>
      <w:r w:rsidR="007550B5">
        <w:fldChar w:fldCharType="begin"/>
      </w:r>
      <w:r>
        <w:instrText xml:space="preserve"> SEQ Table \* ARABIC </w:instrText>
      </w:r>
      <w:r w:rsidR="007550B5">
        <w:fldChar w:fldCharType="separate"/>
      </w:r>
      <w:ins w:id="464" w:author="David Wooten" w:date="2019-08-27T16:53:00Z">
        <w:r w:rsidR="00C12037">
          <w:rPr>
            <w:noProof/>
          </w:rPr>
          <w:t>5</w:t>
        </w:r>
      </w:ins>
      <w:r w:rsidR="007550B5">
        <w:rPr>
          <w:noProof/>
        </w:rPr>
        <w:fldChar w:fldCharType="end"/>
      </w:r>
      <w:r>
        <w:t xml:space="preserve"> — </w:t>
      </w:r>
      <w:r w:rsidR="009232B6">
        <w:t xml:space="preserve">Defines for NIST_P192 </w:t>
      </w:r>
      <w:bookmarkEnd w:id="463"/>
      <w:r w:rsidR="009232B6">
        <w:t>ECC Values</w:t>
      </w:r>
    </w:p>
    <w:tbl>
      <w:tblPr>
        <w:tblW w:w="9360"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58" w:type="dxa"/>
          <w:right w:w="58" w:type="dxa"/>
        </w:tblCellMar>
        <w:tblLook w:val="0000" w:firstRow="0" w:lastRow="0" w:firstColumn="0" w:lastColumn="0" w:noHBand="0" w:noVBand="0"/>
      </w:tblPr>
      <w:tblGrid>
        <w:gridCol w:w="1080"/>
        <w:gridCol w:w="5760"/>
        <w:gridCol w:w="2520"/>
      </w:tblGrid>
      <w:tr w:rsidR="00271D1C" w:rsidRPr="009E224E" w14:paraId="34C51E5E" w14:textId="77777777" w:rsidTr="00D54DA1">
        <w:trPr>
          <w:jc w:val="center"/>
        </w:trPr>
        <w:tc>
          <w:tcPr>
            <w:tcW w:w="1080" w:type="dxa"/>
            <w:tcBorders>
              <w:top w:val="single" w:sz="12" w:space="0" w:color="auto"/>
              <w:left w:val="single" w:sz="12" w:space="0" w:color="auto"/>
              <w:bottom w:val="single" w:sz="12" w:space="0" w:color="auto"/>
            </w:tcBorders>
          </w:tcPr>
          <w:p w14:paraId="6EF88FC1" w14:textId="77777777" w:rsidR="00271D1C" w:rsidRPr="009E224E" w:rsidRDefault="00271D1C" w:rsidP="00271D1C">
            <w:pPr>
              <w:pStyle w:val="TABLE-col-heading"/>
              <w:rPr>
                <w:szCs w:val="18"/>
              </w:rPr>
            </w:pPr>
            <w:r w:rsidRPr="009E224E">
              <w:rPr>
                <w:szCs w:val="18"/>
              </w:rPr>
              <w:t>Parameter</w:t>
            </w:r>
          </w:p>
        </w:tc>
        <w:tc>
          <w:tcPr>
            <w:tcW w:w="5760" w:type="dxa"/>
            <w:tcBorders>
              <w:top w:val="single" w:sz="12" w:space="0" w:color="auto"/>
              <w:bottom w:val="single" w:sz="12" w:space="0" w:color="auto"/>
            </w:tcBorders>
          </w:tcPr>
          <w:p w14:paraId="50AFCD7B" w14:textId="77777777" w:rsidR="00271D1C" w:rsidRPr="009E224E" w:rsidRDefault="009232B6" w:rsidP="00271D1C">
            <w:pPr>
              <w:pStyle w:val="TABLE-col-heading"/>
              <w:rPr>
                <w:szCs w:val="18"/>
              </w:rPr>
            </w:pPr>
            <w:r w:rsidRPr="009E224E">
              <w:rPr>
                <w:szCs w:val="18"/>
              </w:rPr>
              <w:t>Value</w:t>
            </w:r>
          </w:p>
        </w:tc>
        <w:tc>
          <w:tcPr>
            <w:tcW w:w="2520" w:type="dxa"/>
            <w:tcBorders>
              <w:top w:val="single" w:sz="12" w:space="0" w:color="auto"/>
              <w:bottom w:val="single" w:sz="12" w:space="0" w:color="auto"/>
              <w:right w:val="single" w:sz="12" w:space="0" w:color="auto"/>
            </w:tcBorders>
          </w:tcPr>
          <w:p w14:paraId="036AD6F5" w14:textId="77777777" w:rsidR="00271D1C" w:rsidRPr="009E224E" w:rsidRDefault="00271D1C" w:rsidP="00751AF0">
            <w:pPr>
              <w:pStyle w:val="TABLE-col-heading"/>
              <w:jc w:val="left"/>
              <w:rPr>
                <w:szCs w:val="18"/>
              </w:rPr>
            </w:pPr>
            <w:r w:rsidRPr="009E224E">
              <w:rPr>
                <w:szCs w:val="18"/>
              </w:rPr>
              <w:t>Description</w:t>
            </w:r>
          </w:p>
        </w:tc>
      </w:tr>
      <w:tr w:rsidR="00271D1C" w:rsidRPr="009E224E" w14:paraId="5EA2454D" w14:textId="77777777" w:rsidTr="00D54DA1">
        <w:trPr>
          <w:jc w:val="center"/>
        </w:trPr>
        <w:tc>
          <w:tcPr>
            <w:tcW w:w="1080" w:type="dxa"/>
            <w:tcBorders>
              <w:top w:val="single" w:sz="12" w:space="0" w:color="auto"/>
              <w:left w:val="single" w:sz="12" w:space="0" w:color="auto"/>
              <w:bottom w:val="single" w:sz="6" w:space="0" w:color="auto"/>
            </w:tcBorders>
          </w:tcPr>
          <w:p w14:paraId="092AB9D1" w14:textId="77777777" w:rsidR="00271D1C" w:rsidRPr="009E224E" w:rsidRDefault="00271D1C" w:rsidP="00271D1C">
            <w:pPr>
              <w:pStyle w:val="TABLE-cell"/>
              <w:rPr>
                <w:szCs w:val="18"/>
              </w:rPr>
            </w:pPr>
            <w:r w:rsidRPr="009E224E">
              <w:rPr>
                <w:szCs w:val="18"/>
              </w:rPr>
              <w:t>curveID</w:t>
            </w:r>
          </w:p>
        </w:tc>
        <w:tc>
          <w:tcPr>
            <w:tcW w:w="5760" w:type="dxa"/>
            <w:tcBorders>
              <w:top w:val="single" w:sz="12" w:space="0" w:color="auto"/>
              <w:bottom w:val="single" w:sz="6" w:space="0" w:color="auto"/>
            </w:tcBorders>
          </w:tcPr>
          <w:p w14:paraId="47274D35" w14:textId="77777777" w:rsidR="00271D1C" w:rsidRPr="009E224E" w:rsidRDefault="009232B6" w:rsidP="00271D1C">
            <w:pPr>
              <w:pStyle w:val="TABLE-cell"/>
              <w:rPr>
                <w:szCs w:val="18"/>
              </w:rPr>
            </w:pPr>
            <w:r w:rsidRPr="009E224E">
              <w:rPr>
                <w:szCs w:val="18"/>
              </w:rPr>
              <w:t>TPM_ECC_NIST_P192</w:t>
            </w:r>
          </w:p>
        </w:tc>
        <w:tc>
          <w:tcPr>
            <w:tcW w:w="2520" w:type="dxa"/>
            <w:tcBorders>
              <w:top w:val="single" w:sz="12" w:space="0" w:color="auto"/>
              <w:bottom w:val="single" w:sz="6" w:space="0" w:color="auto"/>
              <w:right w:val="single" w:sz="12" w:space="0" w:color="auto"/>
            </w:tcBorders>
          </w:tcPr>
          <w:p w14:paraId="49C9D2A1" w14:textId="77777777" w:rsidR="00271D1C" w:rsidRPr="009E224E" w:rsidRDefault="00271D1C" w:rsidP="00751AF0">
            <w:pPr>
              <w:pStyle w:val="TABLE-cell"/>
              <w:jc w:val="left"/>
              <w:rPr>
                <w:szCs w:val="18"/>
              </w:rPr>
            </w:pPr>
            <w:r w:rsidRPr="009E224E">
              <w:rPr>
                <w:szCs w:val="18"/>
              </w:rPr>
              <w:t>identifier for the curve</w:t>
            </w:r>
          </w:p>
        </w:tc>
      </w:tr>
      <w:tr w:rsidR="00271D1C" w:rsidRPr="009E224E" w14:paraId="16F6D313" w14:textId="77777777" w:rsidTr="00D54DA1">
        <w:trPr>
          <w:jc w:val="center"/>
        </w:trPr>
        <w:tc>
          <w:tcPr>
            <w:tcW w:w="1080" w:type="dxa"/>
            <w:tcBorders>
              <w:top w:val="single" w:sz="6" w:space="0" w:color="auto"/>
              <w:left w:val="single" w:sz="12" w:space="0" w:color="auto"/>
              <w:bottom w:val="single" w:sz="6" w:space="0" w:color="auto"/>
            </w:tcBorders>
          </w:tcPr>
          <w:p w14:paraId="12497A82" w14:textId="77777777" w:rsidR="00271D1C" w:rsidRPr="009E224E" w:rsidRDefault="00271D1C" w:rsidP="00271D1C">
            <w:pPr>
              <w:pStyle w:val="TABLE-cell"/>
              <w:rPr>
                <w:noProof/>
                <w:szCs w:val="18"/>
              </w:rPr>
            </w:pPr>
            <w:r w:rsidRPr="009E224E">
              <w:rPr>
                <w:noProof/>
                <w:szCs w:val="18"/>
              </w:rPr>
              <w:t>keySize</w:t>
            </w:r>
          </w:p>
        </w:tc>
        <w:tc>
          <w:tcPr>
            <w:tcW w:w="5760" w:type="dxa"/>
            <w:tcBorders>
              <w:top w:val="single" w:sz="6" w:space="0" w:color="auto"/>
              <w:bottom w:val="single" w:sz="6" w:space="0" w:color="auto"/>
            </w:tcBorders>
          </w:tcPr>
          <w:p w14:paraId="27ED9768" w14:textId="77777777" w:rsidR="00271D1C" w:rsidRPr="009E224E" w:rsidRDefault="009232B6" w:rsidP="00271D1C">
            <w:pPr>
              <w:pStyle w:val="TABLE-cell"/>
              <w:rPr>
                <w:noProof/>
                <w:szCs w:val="18"/>
              </w:rPr>
            </w:pPr>
            <w:r w:rsidRPr="009E224E">
              <w:rPr>
                <w:noProof/>
                <w:szCs w:val="18"/>
              </w:rPr>
              <w:t>192</w:t>
            </w:r>
          </w:p>
        </w:tc>
        <w:tc>
          <w:tcPr>
            <w:tcW w:w="2520" w:type="dxa"/>
            <w:tcBorders>
              <w:top w:val="single" w:sz="6" w:space="0" w:color="auto"/>
              <w:bottom w:val="single" w:sz="6" w:space="0" w:color="auto"/>
              <w:right w:val="single" w:sz="12" w:space="0" w:color="auto"/>
            </w:tcBorders>
          </w:tcPr>
          <w:p w14:paraId="60D643E0" w14:textId="77777777" w:rsidR="00271D1C" w:rsidRPr="009E224E" w:rsidRDefault="00B85E17" w:rsidP="00751AF0">
            <w:pPr>
              <w:pStyle w:val="TABLE-cell"/>
              <w:jc w:val="left"/>
              <w:rPr>
                <w:noProof/>
                <w:szCs w:val="18"/>
              </w:rPr>
            </w:pPr>
            <w:r>
              <w:rPr>
                <w:noProof/>
                <w:szCs w:val="18"/>
              </w:rPr>
              <w:t>s</w:t>
            </w:r>
            <w:r w:rsidR="00271D1C" w:rsidRPr="009E224E">
              <w:rPr>
                <w:noProof/>
                <w:szCs w:val="18"/>
              </w:rPr>
              <w:t>ize in bits of the key</w:t>
            </w:r>
          </w:p>
        </w:tc>
      </w:tr>
      <w:tr w:rsidR="00271D1C" w:rsidRPr="009E224E" w14:paraId="05AA48B4" w14:textId="77777777" w:rsidTr="00D54DA1">
        <w:trPr>
          <w:jc w:val="center"/>
        </w:trPr>
        <w:tc>
          <w:tcPr>
            <w:tcW w:w="1080" w:type="dxa"/>
            <w:tcBorders>
              <w:top w:val="single" w:sz="6" w:space="0" w:color="auto"/>
              <w:left w:val="single" w:sz="12" w:space="0" w:color="auto"/>
              <w:bottom w:val="single" w:sz="6" w:space="0" w:color="auto"/>
            </w:tcBorders>
          </w:tcPr>
          <w:p w14:paraId="160C4C8F" w14:textId="77777777" w:rsidR="00271D1C" w:rsidRPr="009E224E" w:rsidRDefault="00271D1C" w:rsidP="00271D1C">
            <w:pPr>
              <w:pStyle w:val="TABLE-cell"/>
              <w:rPr>
                <w:noProof/>
                <w:szCs w:val="18"/>
              </w:rPr>
            </w:pPr>
            <w:r w:rsidRPr="009E224E">
              <w:rPr>
                <w:noProof/>
                <w:szCs w:val="18"/>
              </w:rPr>
              <w:t>kdf</w:t>
            </w:r>
          </w:p>
        </w:tc>
        <w:tc>
          <w:tcPr>
            <w:tcW w:w="5760" w:type="dxa"/>
            <w:tcBorders>
              <w:top w:val="single" w:sz="6" w:space="0" w:color="auto"/>
              <w:bottom w:val="single" w:sz="6" w:space="0" w:color="auto"/>
            </w:tcBorders>
          </w:tcPr>
          <w:p w14:paraId="70E1B674" w14:textId="5CEDD04F" w:rsidR="00271D1C" w:rsidRPr="009E224E" w:rsidRDefault="00BA324B" w:rsidP="00611FDB">
            <w:pPr>
              <w:pStyle w:val="TABLE-cell"/>
              <w:rPr>
                <w:noProof/>
                <w:szCs w:val="18"/>
              </w:rPr>
            </w:pPr>
            <w:r w:rsidRPr="009E224E">
              <w:rPr>
                <w:szCs w:val="18"/>
              </w:rPr>
              <w:t>{</w:t>
            </w:r>
            <w:r w:rsidR="009232B6" w:rsidRPr="009E224E">
              <w:rPr>
                <w:szCs w:val="18"/>
              </w:rPr>
              <w:t>TPM_ALG_KDF1_SP800_56</w:t>
            </w:r>
            <w:r w:rsidR="00611FDB">
              <w:rPr>
                <w:szCs w:val="18"/>
              </w:rPr>
              <w:t>A</w:t>
            </w:r>
            <w:r w:rsidRPr="009E224E">
              <w:rPr>
                <w:szCs w:val="18"/>
              </w:rPr>
              <w:t xml:space="preserve">, </w:t>
            </w:r>
            <w:r w:rsidR="00C21B42">
              <w:rPr>
                <w:szCs w:val="18"/>
              </w:rPr>
              <w:t>TPM</w:t>
            </w:r>
            <w:r w:rsidRPr="009E224E">
              <w:rPr>
                <w:szCs w:val="18"/>
              </w:rPr>
              <w:t>_ALG_SHA256}</w:t>
            </w:r>
          </w:p>
        </w:tc>
        <w:tc>
          <w:tcPr>
            <w:tcW w:w="2520" w:type="dxa"/>
            <w:tcBorders>
              <w:top w:val="single" w:sz="6" w:space="0" w:color="auto"/>
              <w:bottom w:val="single" w:sz="6" w:space="0" w:color="auto"/>
              <w:right w:val="single" w:sz="12" w:space="0" w:color="auto"/>
            </w:tcBorders>
          </w:tcPr>
          <w:p w14:paraId="1E217C4D" w14:textId="77777777" w:rsidR="00271D1C" w:rsidRPr="009E224E" w:rsidRDefault="00BA324B" w:rsidP="00751AF0">
            <w:pPr>
              <w:pStyle w:val="TABLE-cell"/>
              <w:jc w:val="left"/>
              <w:rPr>
                <w:noProof/>
                <w:szCs w:val="18"/>
              </w:rPr>
            </w:pPr>
            <w:r w:rsidRPr="009E224E">
              <w:rPr>
                <w:noProof/>
                <w:szCs w:val="18"/>
              </w:rPr>
              <w:t>the default KDF and hash</w:t>
            </w:r>
          </w:p>
        </w:tc>
      </w:tr>
      <w:tr w:rsidR="00271D1C" w:rsidRPr="009E224E" w14:paraId="318200C4" w14:textId="77777777" w:rsidTr="00D54DA1">
        <w:trPr>
          <w:jc w:val="center"/>
        </w:trPr>
        <w:tc>
          <w:tcPr>
            <w:tcW w:w="1080" w:type="dxa"/>
            <w:tcBorders>
              <w:top w:val="single" w:sz="6" w:space="0" w:color="auto"/>
              <w:left w:val="single" w:sz="12" w:space="0" w:color="auto"/>
              <w:bottom w:val="single" w:sz="6" w:space="0" w:color="auto"/>
            </w:tcBorders>
          </w:tcPr>
          <w:p w14:paraId="70B3D3BD" w14:textId="77777777" w:rsidR="00271D1C" w:rsidRPr="009E224E" w:rsidRDefault="00271D1C" w:rsidP="00271D1C">
            <w:pPr>
              <w:pStyle w:val="TABLE-cell"/>
              <w:rPr>
                <w:noProof/>
                <w:szCs w:val="18"/>
              </w:rPr>
            </w:pPr>
            <w:r w:rsidRPr="009E224E">
              <w:rPr>
                <w:noProof/>
                <w:szCs w:val="18"/>
              </w:rPr>
              <w:t>sign</w:t>
            </w:r>
          </w:p>
        </w:tc>
        <w:tc>
          <w:tcPr>
            <w:tcW w:w="5760" w:type="dxa"/>
            <w:tcBorders>
              <w:top w:val="single" w:sz="6" w:space="0" w:color="auto"/>
              <w:bottom w:val="single" w:sz="6" w:space="0" w:color="auto"/>
            </w:tcBorders>
          </w:tcPr>
          <w:p w14:paraId="3DCEFC43" w14:textId="77777777" w:rsidR="00271D1C" w:rsidRPr="009E224E" w:rsidRDefault="005C3DC5" w:rsidP="00271D1C">
            <w:pPr>
              <w:pStyle w:val="TABLE-cell"/>
              <w:rPr>
                <w:noProof/>
                <w:szCs w:val="18"/>
              </w:rPr>
            </w:pPr>
            <w:r w:rsidRPr="009E224E">
              <w:rPr>
                <w:szCs w:val="18"/>
              </w:rPr>
              <w:t>{</w:t>
            </w:r>
            <w:r w:rsidR="009232B6" w:rsidRPr="009E224E">
              <w:rPr>
                <w:szCs w:val="18"/>
              </w:rPr>
              <w:t>TPM_ALG_NULL</w:t>
            </w:r>
            <w:r w:rsidRPr="009E224E">
              <w:rPr>
                <w:szCs w:val="18"/>
              </w:rPr>
              <w:t>, TPM_ALG_NULL}</w:t>
            </w:r>
          </w:p>
        </w:tc>
        <w:tc>
          <w:tcPr>
            <w:tcW w:w="2520" w:type="dxa"/>
            <w:tcBorders>
              <w:top w:val="single" w:sz="6" w:space="0" w:color="auto"/>
              <w:bottom w:val="single" w:sz="6" w:space="0" w:color="auto"/>
              <w:right w:val="single" w:sz="12" w:space="0" w:color="auto"/>
            </w:tcBorders>
          </w:tcPr>
          <w:p w14:paraId="48B060E5" w14:textId="2A5D5EE3" w:rsidR="00271D1C" w:rsidRPr="009E224E" w:rsidRDefault="00FF7F23" w:rsidP="00751AF0">
            <w:pPr>
              <w:pStyle w:val="TABLE-cell"/>
              <w:jc w:val="left"/>
              <w:rPr>
                <w:noProof/>
                <w:szCs w:val="18"/>
              </w:rPr>
            </w:pPr>
            <w:r>
              <w:rPr>
                <w:noProof/>
                <w:szCs w:val="18"/>
              </w:rPr>
              <w:t xml:space="preserve">no </w:t>
            </w:r>
            <w:r w:rsidR="00973A1D">
              <w:rPr>
                <w:noProof/>
                <w:szCs w:val="18"/>
              </w:rPr>
              <w:t>mandatory</w:t>
            </w:r>
            <w:r w:rsidR="002224FD" w:rsidRPr="009E224E">
              <w:rPr>
                <w:noProof/>
                <w:szCs w:val="18"/>
              </w:rPr>
              <w:t xml:space="preserve"> signing scheme</w:t>
            </w:r>
          </w:p>
        </w:tc>
      </w:tr>
      <w:tr w:rsidR="00271D1C" w:rsidRPr="009E224E" w14:paraId="76DC46AC" w14:textId="77777777" w:rsidTr="00D54DA1">
        <w:trPr>
          <w:jc w:val="center"/>
        </w:trPr>
        <w:tc>
          <w:tcPr>
            <w:tcW w:w="1080" w:type="dxa"/>
            <w:tcBorders>
              <w:left w:val="single" w:sz="12" w:space="0" w:color="auto"/>
            </w:tcBorders>
          </w:tcPr>
          <w:p w14:paraId="6364354B" w14:textId="77777777" w:rsidR="00271D1C" w:rsidRPr="009E224E" w:rsidRDefault="00271D1C" w:rsidP="00271D1C">
            <w:pPr>
              <w:pStyle w:val="TABLE-cell"/>
              <w:rPr>
                <w:noProof/>
                <w:szCs w:val="18"/>
              </w:rPr>
            </w:pPr>
            <w:r w:rsidRPr="009E224E">
              <w:rPr>
                <w:noProof/>
                <w:szCs w:val="18"/>
              </w:rPr>
              <w:t>p</w:t>
            </w:r>
          </w:p>
        </w:tc>
        <w:tc>
          <w:tcPr>
            <w:tcW w:w="5760" w:type="dxa"/>
          </w:tcPr>
          <w:p w14:paraId="165D7323" w14:textId="04FFA5D4" w:rsidR="00271D1C" w:rsidRPr="009E224E" w:rsidRDefault="00BA324B" w:rsidP="00D54DA1">
            <w:pPr>
              <w:pStyle w:val="TABLE-cell"/>
              <w:jc w:val="left"/>
              <w:rPr>
                <w:rFonts w:ascii="Courier New" w:hAnsi="Courier New" w:cs="Courier New"/>
                <w:b/>
                <w:noProof/>
                <w:szCs w:val="18"/>
              </w:rPr>
            </w:pPr>
            <w:r w:rsidRPr="009E224E">
              <w:rPr>
                <w:rFonts w:ascii="Courier New" w:hAnsi="Courier New" w:cs="Courier New"/>
                <w:b/>
                <w:noProof/>
                <w:szCs w:val="18"/>
              </w:rPr>
              <w:t xml:space="preserve">{24, </w:t>
            </w:r>
            <w:r w:rsidR="00651823">
              <w:rPr>
                <w:rFonts w:ascii="Courier New" w:hAnsi="Courier New" w:cs="Courier New"/>
                <w:b/>
                <w:noProof/>
                <w:szCs w:val="18"/>
              </w:rPr>
              <w:br/>
            </w:r>
            <w:r w:rsidRPr="009E224E">
              <w:rPr>
                <w:rFonts w:ascii="Courier New" w:hAnsi="Courier New" w:cs="Courier New"/>
                <w:b/>
                <w:noProof/>
                <w:szCs w:val="18"/>
              </w:rPr>
              <w:t>{0xFF, 0xFF, 0xFF, 0xFF, 0xFF, 0xFF, 0xFF, 0xFF,</w:t>
            </w:r>
            <w:r w:rsidR="00D54DA1">
              <w:rPr>
                <w:rFonts w:ascii="Courier New" w:hAnsi="Courier New" w:cs="Courier New"/>
                <w:b/>
                <w:noProof/>
                <w:szCs w:val="18"/>
              </w:rPr>
              <w:br/>
            </w:r>
            <w:r w:rsidRPr="009E224E">
              <w:rPr>
                <w:rFonts w:ascii="Courier New" w:hAnsi="Courier New" w:cs="Courier New"/>
                <w:b/>
                <w:noProof/>
                <w:szCs w:val="18"/>
              </w:rPr>
              <w:t xml:space="preserve"> 0xFF, 0xFF, 0xFF, 0xFF, 0xFF, 0xFF, 0xF</w:t>
            </w:r>
            <w:r w:rsidR="00651823">
              <w:rPr>
                <w:rFonts w:ascii="Courier New" w:hAnsi="Courier New" w:cs="Courier New"/>
                <w:b/>
                <w:noProof/>
                <w:szCs w:val="18"/>
              </w:rPr>
              <w:t>F, 0xFE,</w:t>
            </w:r>
            <w:r w:rsidR="00D54DA1">
              <w:rPr>
                <w:rFonts w:ascii="Courier New" w:hAnsi="Courier New" w:cs="Courier New"/>
                <w:b/>
                <w:noProof/>
                <w:szCs w:val="18"/>
              </w:rPr>
              <w:br/>
            </w:r>
            <w:r w:rsidR="00651823">
              <w:rPr>
                <w:rFonts w:ascii="Courier New" w:hAnsi="Courier New" w:cs="Courier New"/>
                <w:b/>
                <w:noProof/>
                <w:szCs w:val="18"/>
              </w:rPr>
              <w:t xml:space="preserve"> 0xFF, 0xFF, 0xFF, 0xFF</w:t>
            </w:r>
            <w:r w:rsidR="00D54DA1">
              <w:rPr>
                <w:rFonts w:ascii="Courier New" w:hAnsi="Courier New" w:cs="Courier New"/>
                <w:b/>
                <w:noProof/>
                <w:szCs w:val="18"/>
              </w:rPr>
              <w:t>,</w:t>
            </w:r>
            <w:r w:rsidRPr="009E224E">
              <w:rPr>
                <w:rFonts w:ascii="Courier New" w:hAnsi="Courier New" w:cs="Courier New"/>
                <w:b/>
                <w:noProof/>
                <w:szCs w:val="18"/>
              </w:rPr>
              <w:t xml:space="preserve"> 0xFF, 0xFF ,0xFF, 0xFF}</w:t>
            </w:r>
            <w:r w:rsidR="005C3DC5" w:rsidRPr="009E224E">
              <w:rPr>
                <w:rFonts w:ascii="Courier New" w:hAnsi="Courier New" w:cs="Courier New"/>
                <w:b/>
                <w:noProof/>
                <w:szCs w:val="18"/>
              </w:rPr>
              <w:t>}</w:t>
            </w:r>
          </w:p>
        </w:tc>
        <w:tc>
          <w:tcPr>
            <w:tcW w:w="2520" w:type="dxa"/>
            <w:tcBorders>
              <w:right w:val="single" w:sz="12" w:space="0" w:color="auto"/>
            </w:tcBorders>
          </w:tcPr>
          <w:p w14:paraId="1A16C6FB" w14:textId="77777777" w:rsidR="00271D1C" w:rsidRPr="009E224E" w:rsidRDefault="00271D1C" w:rsidP="00751AF0">
            <w:pPr>
              <w:pStyle w:val="TABLE-cell"/>
              <w:jc w:val="left"/>
              <w:rPr>
                <w:noProof/>
                <w:color w:val="000000"/>
                <w:szCs w:val="18"/>
              </w:rPr>
            </w:pPr>
            <w:r w:rsidRPr="009E224E">
              <w:rPr>
                <w:rFonts w:ascii="Cambria" w:hAnsi="Cambria"/>
                <w:i/>
                <w:noProof/>
                <w:color w:val="000000"/>
                <w:szCs w:val="18"/>
              </w:rPr>
              <w:t>F</w:t>
            </w:r>
            <w:r w:rsidRPr="009E224E">
              <w:rPr>
                <w:rFonts w:ascii="Cambria" w:hAnsi="Cambria" w:cs="Times New Roman"/>
                <w:i/>
                <w:iCs/>
                <w:szCs w:val="18"/>
              </w:rPr>
              <w:t>p</w:t>
            </w:r>
            <w:r w:rsidRPr="009E224E">
              <w:rPr>
                <w:szCs w:val="18"/>
              </w:rPr>
              <w:t xml:space="preserve"> </w:t>
            </w:r>
            <w:r w:rsidRPr="009E224E">
              <w:rPr>
                <w:noProof/>
                <w:szCs w:val="18"/>
              </w:rPr>
              <w:t>(the modulus)</w:t>
            </w:r>
          </w:p>
        </w:tc>
      </w:tr>
      <w:tr w:rsidR="00271D1C" w:rsidRPr="009E224E" w14:paraId="7C7CC3E9" w14:textId="77777777" w:rsidTr="00D54DA1">
        <w:trPr>
          <w:jc w:val="center"/>
        </w:trPr>
        <w:tc>
          <w:tcPr>
            <w:tcW w:w="1080" w:type="dxa"/>
            <w:tcBorders>
              <w:left w:val="single" w:sz="12" w:space="0" w:color="auto"/>
            </w:tcBorders>
          </w:tcPr>
          <w:p w14:paraId="7B903D3A" w14:textId="77777777" w:rsidR="00271D1C" w:rsidRPr="009E224E" w:rsidRDefault="00271D1C" w:rsidP="00271D1C">
            <w:pPr>
              <w:pStyle w:val="TABLE-cell"/>
              <w:rPr>
                <w:noProof/>
                <w:szCs w:val="18"/>
              </w:rPr>
            </w:pPr>
            <w:r w:rsidRPr="009E224E">
              <w:rPr>
                <w:noProof/>
                <w:szCs w:val="18"/>
              </w:rPr>
              <w:t>a</w:t>
            </w:r>
          </w:p>
        </w:tc>
        <w:tc>
          <w:tcPr>
            <w:tcW w:w="5760" w:type="dxa"/>
          </w:tcPr>
          <w:p w14:paraId="6789C6F0" w14:textId="61496A1A" w:rsidR="00271D1C" w:rsidRPr="009E224E" w:rsidRDefault="005C3DC5" w:rsidP="00D54DA1">
            <w:pPr>
              <w:pStyle w:val="TABLE-cell"/>
              <w:jc w:val="left"/>
              <w:rPr>
                <w:rFonts w:ascii="Courier New" w:hAnsi="Courier New" w:cs="Courier New"/>
                <w:b/>
                <w:noProof/>
                <w:szCs w:val="18"/>
              </w:rPr>
            </w:pPr>
            <w:r w:rsidRPr="009E224E">
              <w:rPr>
                <w:rFonts w:ascii="Courier New" w:hAnsi="Courier New" w:cs="Courier New"/>
                <w:b/>
                <w:noProof/>
                <w:szCs w:val="18"/>
              </w:rPr>
              <w:t xml:space="preserve">{24, </w:t>
            </w:r>
            <w:r w:rsidR="00651823">
              <w:rPr>
                <w:rFonts w:ascii="Courier New" w:hAnsi="Courier New" w:cs="Courier New"/>
                <w:b/>
                <w:noProof/>
                <w:szCs w:val="18"/>
              </w:rPr>
              <w:br/>
            </w:r>
            <w:r w:rsidRPr="009E224E">
              <w:rPr>
                <w:rFonts w:ascii="Courier New" w:hAnsi="Courier New" w:cs="Courier New"/>
                <w:b/>
                <w:noProof/>
                <w:szCs w:val="18"/>
              </w:rPr>
              <w:t>{0xFF, 0xFF, 0xFF, 0xFF, 0xFF, 0xFF, 0xFF, 0xFF,</w:t>
            </w:r>
            <w:r w:rsidR="00D54DA1">
              <w:rPr>
                <w:rFonts w:ascii="Courier New" w:hAnsi="Courier New" w:cs="Courier New"/>
                <w:b/>
                <w:noProof/>
                <w:szCs w:val="18"/>
              </w:rPr>
              <w:br/>
            </w:r>
            <w:r w:rsidRPr="009E224E">
              <w:rPr>
                <w:rFonts w:ascii="Courier New" w:hAnsi="Courier New" w:cs="Courier New"/>
                <w:b/>
                <w:noProof/>
                <w:szCs w:val="18"/>
              </w:rPr>
              <w:t xml:space="preserve"> 0xFF, 0xFF, 0xFF, 0xFF, 0xFF, 0xFF, 0xFF, 0xFE,</w:t>
            </w:r>
            <w:r w:rsidR="00D54DA1">
              <w:rPr>
                <w:rFonts w:ascii="Courier New" w:hAnsi="Courier New" w:cs="Courier New"/>
                <w:b/>
                <w:noProof/>
                <w:szCs w:val="18"/>
              </w:rPr>
              <w:br/>
            </w:r>
            <w:r w:rsidRPr="009E224E">
              <w:rPr>
                <w:rFonts w:ascii="Courier New" w:hAnsi="Courier New" w:cs="Courier New"/>
                <w:b/>
                <w:noProof/>
                <w:szCs w:val="18"/>
              </w:rPr>
              <w:t xml:space="preserve"> 0xFF, 0xFF, 0xFF, 0xFF, 0xFF, 0xFF, 0xFF, 0xFC}}</w:t>
            </w:r>
          </w:p>
        </w:tc>
        <w:tc>
          <w:tcPr>
            <w:tcW w:w="2520" w:type="dxa"/>
            <w:tcBorders>
              <w:right w:val="single" w:sz="12" w:space="0" w:color="auto"/>
            </w:tcBorders>
          </w:tcPr>
          <w:p w14:paraId="2BA1E28B" w14:textId="77777777" w:rsidR="00271D1C" w:rsidRPr="009E224E" w:rsidRDefault="00271D1C" w:rsidP="00751AF0">
            <w:pPr>
              <w:pStyle w:val="TABLE-cell"/>
              <w:jc w:val="left"/>
              <w:rPr>
                <w:noProof/>
                <w:szCs w:val="18"/>
              </w:rPr>
            </w:pPr>
            <w:r w:rsidRPr="009E224E">
              <w:rPr>
                <w:noProof/>
                <w:szCs w:val="18"/>
              </w:rPr>
              <w:t>coefficient of the linear term in the curve equation</w:t>
            </w:r>
          </w:p>
        </w:tc>
      </w:tr>
      <w:tr w:rsidR="00271D1C" w:rsidRPr="009E224E" w14:paraId="23C33E2E" w14:textId="77777777" w:rsidTr="00D54DA1">
        <w:trPr>
          <w:jc w:val="center"/>
        </w:trPr>
        <w:tc>
          <w:tcPr>
            <w:tcW w:w="1080" w:type="dxa"/>
            <w:tcBorders>
              <w:left w:val="single" w:sz="12" w:space="0" w:color="auto"/>
            </w:tcBorders>
          </w:tcPr>
          <w:p w14:paraId="5974C48B" w14:textId="77777777" w:rsidR="00271D1C" w:rsidRPr="009E224E" w:rsidRDefault="00271D1C" w:rsidP="00271D1C">
            <w:pPr>
              <w:pStyle w:val="TABLE-cell"/>
              <w:rPr>
                <w:noProof/>
                <w:szCs w:val="18"/>
              </w:rPr>
            </w:pPr>
            <w:r w:rsidRPr="009E224E">
              <w:rPr>
                <w:noProof/>
                <w:szCs w:val="18"/>
              </w:rPr>
              <w:t>b</w:t>
            </w:r>
          </w:p>
        </w:tc>
        <w:tc>
          <w:tcPr>
            <w:tcW w:w="5760" w:type="dxa"/>
          </w:tcPr>
          <w:p w14:paraId="6FA4EEEC" w14:textId="4E38D962" w:rsidR="00271D1C" w:rsidRPr="009E224E" w:rsidRDefault="005C3DC5" w:rsidP="005C3DC5">
            <w:pPr>
              <w:pStyle w:val="TABLE-cell"/>
              <w:jc w:val="left"/>
              <w:rPr>
                <w:rFonts w:ascii="Courier New" w:hAnsi="Courier New" w:cs="Courier New"/>
                <w:b/>
                <w:noProof/>
                <w:szCs w:val="18"/>
              </w:rPr>
            </w:pPr>
            <w:r w:rsidRPr="009E224E">
              <w:rPr>
                <w:rFonts w:ascii="Courier New" w:hAnsi="Courier New" w:cs="Courier New"/>
                <w:b/>
                <w:noProof/>
                <w:szCs w:val="18"/>
              </w:rPr>
              <w:t xml:space="preserve">{24, </w:t>
            </w:r>
            <w:r w:rsidR="00D54DA1">
              <w:rPr>
                <w:rFonts w:ascii="Courier New" w:hAnsi="Courier New" w:cs="Courier New"/>
                <w:b/>
                <w:noProof/>
                <w:szCs w:val="18"/>
              </w:rPr>
              <w:br/>
            </w:r>
            <w:r w:rsidRPr="009E224E">
              <w:rPr>
                <w:rFonts w:ascii="Courier New" w:hAnsi="Courier New" w:cs="Courier New"/>
                <w:b/>
                <w:noProof/>
                <w:szCs w:val="18"/>
              </w:rPr>
              <w:t>{0x64, 0x21, 0x05, 0x19, 0xE5, 0x9C, 0x80, 0xE7,</w:t>
            </w:r>
            <w:r w:rsidR="00D54DA1">
              <w:rPr>
                <w:rFonts w:ascii="Courier New" w:hAnsi="Courier New" w:cs="Courier New"/>
                <w:b/>
                <w:noProof/>
                <w:szCs w:val="18"/>
              </w:rPr>
              <w:br/>
            </w:r>
            <w:r w:rsidRPr="009E224E">
              <w:rPr>
                <w:rFonts w:ascii="Courier New" w:hAnsi="Courier New" w:cs="Courier New"/>
                <w:b/>
                <w:noProof/>
                <w:szCs w:val="18"/>
              </w:rPr>
              <w:t xml:space="preserve"> 0x0F, 0xA7, 0xE9, 0xAB, 0x72, 0x24, 0x30, 0x49,</w:t>
            </w:r>
            <w:r w:rsidR="00D54DA1">
              <w:rPr>
                <w:rFonts w:ascii="Courier New" w:hAnsi="Courier New" w:cs="Courier New"/>
                <w:b/>
                <w:noProof/>
                <w:szCs w:val="18"/>
              </w:rPr>
              <w:br/>
            </w:r>
            <w:r w:rsidRPr="009E224E">
              <w:rPr>
                <w:rFonts w:ascii="Courier New" w:hAnsi="Courier New" w:cs="Courier New"/>
                <w:b/>
                <w:noProof/>
                <w:szCs w:val="18"/>
              </w:rPr>
              <w:t xml:space="preserve"> 0xFE, 0xB8, 0xDE, 0xEC, 0xC1, 0x46, 0xB9, 0xB1}}</w:t>
            </w:r>
          </w:p>
        </w:tc>
        <w:tc>
          <w:tcPr>
            <w:tcW w:w="2520" w:type="dxa"/>
            <w:tcBorders>
              <w:right w:val="single" w:sz="12" w:space="0" w:color="auto"/>
            </w:tcBorders>
          </w:tcPr>
          <w:p w14:paraId="256EB930" w14:textId="77777777" w:rsidR="00271D1C" w:rsidRPr="009E224E" w:rsidRDefault="00271D1C" w:rsidP="00751AF0">
            <w:pPr>
              <w:pStyle w:val="TABLE-cell"/>
              <w:jc w:val="left"/>
              <w:rPr>
                <w:noProof/>
                <w:szCs w:val="18"/>
              </w:rPr>
            </w:pPr>
            <w:r w:rsidRPr="009E224E">
              <w:rPr>
                <w:noProof/>
                <w:szCs w:val="18"/>
              </w:rPr>
              <w:t>constant term for curve equation</w:t>
            </w:r>
          </w:p>
        </w:tc>
      </w:tr>
      <w:tr w:rsidR="00271D1C" w:rsidRPr="009E224E" w14:paraId="7C60CB54" w14:textId="77777777" w:rsidTr="00D54DA1">
        <w:trPr>
          <w:jc w:val="center"/>
        </w:trPr>
        <w:tc>
          <w:tcPr>
            <w:tcW w:w="1080" w:type="dxa"/>
            <w:tcBorders>
              <w:left w:val="single" w:sz="12" w:space="0" w:color="auto"/>
            </w:tcBorders>
          </w:tcPr>
          <w:p w14:paraId="14353917" w14:textId="77777777" w:rsidR="00271D1C" w:rsidRPr="009E224E" w:rsidRDefault="00271D1C" w:rsidP="00271D1C">
            <w:pPr>
              <w:pStyle w:val="TABLE-cell"/>
              <w:rPr>
                <w:noProof/>
                <w:szCs w:val="18"/>
              </w:rPr>
            </w:pPr>
            <w:r w:rsidRPr="009E224E">
              <w:rPr>
                <w:noProof/>
                <w:szCs w:val="18"/>
              </w:rPr>
              <w:t>gX</w:t>
            </w:r>
          </w:p>
        </w:tc>
        <w:tc>
          <w:tcPr>
            <w:tcW w:w="5760" w:type="dxa"/>
          </w:tcPr>
          <w:p w14:paraId="58DBDAAE" w14:textId="5B0DEB6D" w:rsidR="00271D1C" w:rsidRPr="009E224E" w:rsidRDefault="005C3DC5" w:rsidP="00D54DA1">
            <w:pPr>
              <w:pStyle w:val="TABLE-cell"/>
              <w:jc w:val="left"/>
              <w:rPr>
                <w:rFonts w:ascii="Courier New" w:hAnsi="Courier New" w:cs="Courier New"/>
                <w:b/>
                <w:noProof/>
                <w:szCs w:val="18"/>
              </w:rPr>
            </w:pPr>
            <w:r w:rsidRPr="009E224E">
              <w:rPr>
                <w:rFonts w:ascii="Courier New" w:hAnsi="Courier New" w:cs="Courier New"/>
                <w:b/>
                <w:noProof/>
                <w:szCs w:val="18"/>
              </w:rPr>
              <w:t>{24,</w:t>
            </w:r>
            <w:r w:rsidR="00651823">
              <w:rPr>
                <w:rFonts w:ascii="Courier New" w:hAnsi="Courier New" w:cs="Courier New"/>
                <w:b/>
                <w:noProof/>
                <w:szCs w:val="18"/>
              </w:rPr>
              <w:br/>
            </w:r>
            <w:r w:rsidRPr="009E224E">
              <w:rPr>
                <w:rFonts w:ascii="Courier New" w:hAnsi="Courier New" w:cs="Courier New"/>
                <w:b/>
                <w:noProof/>
                <w:szCs w:val="18"/>
              </w:rPr>
              <w:t>{0x18, 0x8D, 0xA8, 0x0E, 0xB0, 0x30, 0x90, 0xF6,</w:t>
            </w:r>
            <w:r w:rsidR="00D54DA1">
              <w:rPr>
                <w:rFonts w:ascii="Courier New" w:hAnsi="Courier New" w:cs="Courier New"/>
                <w:b/>
                <w:noProof/>
                <w:szCs w:val="18"/>
              </w:rPr>
              <w:br/>
            </w:r>
            <w:r w:rsidRPr="009E224E">
              <w:rPr>
                <w:rFonts w:ascii="Courier New" w:hAnsi="Courier New" w:cs="Courier New"/>
                <w:b/>
                <w:noProof/>
                <w:szCs w:val="18"/>
              </w:rPr>
              <w:t xml:space="preserve"> 0x7C, 0xBF,</w:t>
            </w:r>
            <w:r w:rsidR="00651823">
              <w:rPr>
                <w:rFonts w:ascii="Courier New" w:hAnsi="Courier New" w:cs="Courier New"/>
                <w:b/>
                <w:noProof/>
                <w:szCs w:val="18"/>
              </w:rPr>
              <w:t xml:space="preserve"> </w:t>
            </w:r>
            <w:r w:rsidRPr="009E224E">
              <w:rPr>
                <w:rFonts w:ascii="Courier New" w:hAnsi="Courier New" w:cs="Courier New"/>
                <w:b/>
                <w:noProof/>
                <w:szCs w:val="18"/>
              </w:rPr>
              <w:t>0x20, 0xEB, 0x43, 0xA1, 0x88, 0x00,</w:t>
            </w:r>
            <w:r w:rsidR="00D54DA1">
              <w:rPr>
                <w:rFonts w:ascii="Courier New" w:hAnsi="Courier New" w:cs="Courier New"/>
                <w:b/>
                <w:noProof/>
                <w:szCs w:val="18"/>
              </w:rPr>
              <w:br/>
            </w:r>
            <w:r w:rsidRPr="009E224E">
              <w:rPr>
                <w:rFonts w:ascii="Courier New" w:hAnsi="Courier New" w:cs="Courier New"/>
                <w:b/>
                <w:noProof/>
                <w:szCs w:val="18"/>
              </w:rPr>
              <w:t xml:space="preserve"> 0xF4, 0xFF, 0x0A, 0xFD, 0x82, 0xFF, 0x10, 0x12}}</w:t>
            </w:r>
          </w:p>
        </w:tc>
        <w:tc>
          <w:tcPr>
            <w:tcW w:w="2520" w:type="dxa"/>
            <w:tcBorders>
              <w:right w:val="single" w:sz="12" w:space="0" w:color="auto"/>
            </w:tcBorders>
          </w:tcPr>
          <w:p w14:paraId="05612F50" w14:textId="77777777" w:rsidR="00271D1C" w:rsidRPr="009E224E" w:rsidRDefault="00271D1C" w:rsidP="00751AF0">
            <w:pPr>
              <w:pStyle w:val="TABLE-cell"/>
              <w:jc w:val="left"/>
              <w:rPr>
                <w:noProof/>
                <w:szCs w:val="18"/>
              </w:rPr>
            </w:pPr>
            <w:r w:rsidRPr="009E224E">
              <w:rPr>
                <w:noProof/>
                <w:szCs w:val="18"/>
              </w:rPr>
              <w:t>x coordinate of base point G</w:t>
            </w:r>
          </w:p>
        </w:tc>
      </w:tr>
      <w:tr w:rsidR="00271D1C" w:rsidRPr="009E224E" w14:paraId="4E24CA85" w14:textId="77777777" w:rsidTr="00D54DA1">
        <w:trPr>
          <w:jc w:val="center"/>
        </w:trPr>
        <w:tc>
          <w:tcPr>
            <w:tcW w:w="1080" w:type="dxa"/>
            <w:tcBorders>
              <w:left w:val="single" w:sz="12" w:space="0" w:color="auto"/>
            </w:tcBorders>
          </w:tcPr>
          <w:p w14:paraId="2865495B" w14:textId="77777777" w:rsidR="00271D1C" w:rsidRPr="009E224E" w:rsidRDefault="00271D1C" w:rsidP="00271D1C">
            <w:pPr>
              <w:pStyle w:val="TABLE-cell"/>
              <w:rPr>
                <w:noProof/>
                <w:szCs w:val="18"/>
              </w:rPr>
            </w:pPr>
            <w:r w:rsidRPr="009E224E">
              <w:rPr>
                <w:noProof/>
                <w:szCs w:val="18"/>
              </w:rPr>
              <w:t>gY</w:t>
            </w:r>
          </w:p>
        </w:tc>
        <w:tc>
          <w:tcPr>
            <w:tcW w:w="5760" w:type="dxa"/>
          </w:tcPr>
          <w:p w14:paraId="50BBFB01" w14:textId="69E24C1E" w:rsidR="00BD08E2" w:rsidRPr="009E224E" w:rsidRDefault="005C3DC5" w:rsidP="00FC44E7">
            <w:pPr>
              <w:pStyle w:val="TABLE-cell"/>
              <w:jc w:val="left"/>
              <w:rPr>
                <w:rFonts w:ascii="Courier New" w:hAnsi="Courier New" w:cs="Courier New"/>
                <w:b/>
                <w:noProof/>
                <w:szCs w:val="18"/>
              </w:rPr>
            </w:pPr>
            <w:r w:rsidRPr="009E224E">
              <w:rPr>
                <w:rFonts w:ascii="Courier New" w:hAnsi="Courier New" w:cs="Courier New"/>
                <w:b/>
                <w:noProof/>
                <w:szCs w:val="18"/>
              </w:rPr>
              <w:t xml:space="preserve">{24, </w:t>
            </w:r>
            <w:r w:rsidR="000F29A6">
              <w:rPr>
                <w:rFonts w:ascii="Courier New" w:hAnsi="Courier New" w:cs="Courier New"/>
                <w:b/>
                <w:noProof/>
                <w:szCs w:val="18"/>
              </w:rPr>
              <w:br/>
            </w:r>
            <w:r w:rsidRPr="009E224E">
              <w:rPr>
                <w:rFonts w:ascii="Courier New" w:hAnsi="Courier New" w:cs="Courier New"/>
                <w:b/>
                <w:noProof/>
                <w:szCs w:val="18"/>
              </w:rPr>
              <w:t>{</w:t>
            </w:r>
            <w:r w:rsidR="006E48B2" w:rsidRPr="009E224E">
              <w:rPr>
                <w:rFonts w:ascii="Courier New" w:hAnsi="Courier New" w:cs="Courier New"/>
                <w:b/>
                <w:noProof/>
                <w:szCs w:val="18"/>
              </w:rPr>
              <w:t xml:space="preserve">0x07, 0x19, 0x2B, 0x95, </w:t>
            </w:r>
            <w:r w:rsidR="000F29A6">
              <w:rPr>
                <w:rFonts w:ascii="Courier New" w:hAnsi="Courier New" w:cs="Courier New"/>
                <w:b/>
                <w:noProof/>
                <w:szCs w:val="18"/>
              </w:rPr>
              <w:t>0xFF, 0xC8, 0xDA, 0x78,</w:t>
            </w:r>
            <w:r w:rsidR="000F29A6">
              <w:rPr>
                <w:rFonts w:ascii="Courier New" w:hAnsi="Courier New" w:cs="Courier New"/>
                <w:b/>
                <w:noProof/>
                <w:szCs w:val="18"/>
              </w:rPr>
              <w:br/>
            </w:r>
            <w:r w:rsidR="00BD08E2" w:rsidRPr="00BD08E2">
              <w:rPr>
                <w:rFonts w:ascii="Courier New" w:hAnsi="Courier New" w:cs="Courier New"/>
                <w:b/>
                <w:noProof/>
                <w:szCs w:val="18"/>
              </w:rPr>
              <w:t xml:space="preserve"> 0x63, 0x10, 0x11, 0x</w:t>
            </w:r>
            <w:r w:rsidR="00FC44E7">
              <w:rPr>
                <w:rFonts w:ascii="Courier New" w:hAnsi="Courier New" w:cs="Courier New"/>
                <w:b/>
                <w:noProof/>
                <w:szCs w:val="18"/>
              </w:rPr>
              <w:t>ED</w:t>
            </w:r>
            <w:r w:rsidR="00BD08E2" w:rsidRPr="00BD08E2">
              <w:rPr>
                <w:rFonts w:ascii="Courier New" w:hAnsi="Courier New" w:cs="Courier New"/>
                <w:b/>
                <w:noProof/>
                <w:szCs w:val="18"/>
              </w:rPr>
              <w:t>,</w:t>
            </w:r>
            <w:r w:rsidR="006E48B2" w:rsidRPr="009E224E">
              <w:rPr>
                <w:rFonts w:ascii="Courier New" w:hAnsi="Courier New" w:cs="Courier New"/>
                <w:b/>
                <w:noProof/>
                <w:szCs w:val="18"/>
              </w:rPr>
              <w:t xml:space="preserve"> 0x6B, 0x24, 0xCD, 0xD5,</w:t>
            </w:r>
            <w:r w:rsidR="000F29A6">
              <w:rPr>
                <w:rFonts w:ascii="Courier New" w:hAnsi="Courier New" w:cs="Courier New"/>
                <w:b/>
                <w:noProof/>
                <w:szCs w:val="18"/>
              </w:rPr>
              <w:br/>
            </w:r>
            <w:r w:rsidR="006E48B2" w:rsidRPr="009E224E">
              <w:rPr>
                <w:rFonts w:ascii="Courier New" w:hAnsi="Courier New" w:cs="Courier New"/>
                <w:b/>
                <w:noProof/>
                <w:szCs w:val="18"/>
              </w:rPr>
              <w:t xml:space="preserve"> 0x73, 0xF9, 0x77, 0xA1, 0x1E, 0x79, 0x48, 0x11</w:t>
            </w:r>
            <w:r w:rsidRPr="009E224E">
              <w:rPr>
                <w:rFonts w:ascii="Courier New" w:hAnsi="Courier New" w:cs="Courier New"/>
                <w:b/>
                <w:noProof/>
                <w:szCs w:val="18"/>
              </w:rPr>
              <w:t>}}</w:t>
            </w:r>
          </w:p>
        </w:tc>
        <w:tc>
          <w:tcPr>
            <w:tcW w:w="2520" w:type="dxa"/>
            <w:tcBorders>
              <w:right w:val="single" w:sz="12" w:space="0" w:color="auto"/>
            </w:tcBorders>
          </w:tcPr>
          <w:p w14:paraId="56993220" w14:textId="77777777" w:rsidR="00271D1C" w:rsidRPr="009E224E" w:rsidRDefault="00271D1C" w:rsidP="00751AF0">
            <w:pPr>
              <w:pStyle w:val="TABLE-cell"/>
              <w:jc w:val="left"/>
              <w:rPr>
                <w:noProof/>
                <w:szCs w:val="18"/>
              </w:rPr>
            </w:pPr>
            <w:r w:rsidRPr="009E224E">
              <w:rPr>
                <w:noProof/>
                <w:szCs w:val="18"/>
              </w:rPr>
              <w:t>y coordinate of base point G</w:t>
            </w:r>
          </w:p>
        </w:tc>
      </w:tr>
      <w:tr w:rsidR="00271D1C" w:rsidRPr="009E224E" w14:paraId="58C5E95E" w14:textId="77777777" w:rsidTr="00D54DA1">
        <w:trPr>
          <w:jc w:val="center"/>
        </w:trPr>
        <w:tc>
          <w:tcPr>
            <w:tcW w:w="1080" w:type="dxa"/>
            <w:tcBorders>
              <w:left w:val="single" w:sz="12" w:space="0" w:color="auto"/>
            </w:tcBorders>
          </w:tcPr>
          <w:p w14:paraId="747A226F" w14:textId="77777777" w:rsidR="00271D1C" w:rsidRPr="009E224E" w:rsidRDefault="00271D1C" w:rsidP="00271D1C">
            <w:pPr>
              <w:pStyle w:val="TABLE-cell"/>
              <w:rPr>
                <w:noProof/>
                <w:szCs w:val="18"/>
              </w:rPr>
            </w:pPr>
            <w:r w:rsidRPr="009E224E">
              <w:rPr>
                <w:noProof/>
                <w:szCs w:val="18"/>
              </w:rPr>
              <w:t>n</w:t>
            </w:r>
          </w:p>
        </w:tc>
        <w:tc>
          <w:tcPr>
            <w:tcW w:w="5760" w:type="dxa"/>
          </w:tcPr>
          <w:p w14:paraId="0C87FF87" w14:textId="236C43F6" w:rsidR="00271D1C" w:rsidRPr="009E224E" w:rsidRDefault="005C3DC5" w:rsidP="005C3DC5">
            <w:pPr>
              <w:pStyle w:val="TABLE-cell"/>
              <w:jc w:val="left"/>
              <w:rPr>
                <w:rFonts w:ascii="Courier New" w:hAnsi="Courier New" w:cs="Courier New"/>
                <w:b/>
                <w:noProof/>
                <w:szCs w:val="18"/>
              </w:rPr>
            </w:pPr>
            <w:r w:rsidRPr="009E224E">
              <w:rPr>
                <w:rFonts w:ascii="Courier New" w:hAnsi="Courier New" w:cs="Courier New"/>
                <w:b/>
                <w:noProof/>
                <w:szCs w:val="18"/>
              </w:rPr>
              <w:t xml:space="preserve">{24, </w:t>
            </w:r>
            <w:r w:rsidR="000F29A6">
              <w:rPr>
                <w:rFonts w:ascii="Courier New" w:hAnsi="Courier New" w:cs="Courier New"/>
                <w:b/>
                <w:noProof/>
                <w:szCs w:val="18"/>
              </w:rPr>
              <w:br/>
            </w:r>
            <w:r w:rsidRPr="009E224E">
              <w:rPr>
                <w:rFonts w:ascii="Courier New" w:hAnsi="Courier New" w:cs="Courier New"/>
                <w:b/>
                <w:noProof/>
                <w:szCs w:val="18"/>
              </w:rPr>
              <w:t>{0xFF, 0xFF, 0xFF, 0xFF, 0xFF, 0xFF, 0xFF, 0xFF,</w:t>
            </w:r>
            <w:r w:rsidR="000F29A6">
              <w:rPr>
                <w:rFonts w:ascii="Courier New" w:hAnsi="Courier New" w:cs="Courier New"/>
                <w:b/>
                <w:noProof/>
                <w:szCs w:val="18"/>
              </w:rPr>
              <w:br/>
            </w:r>
            <w:r w:rsidRPr="009E224E">
              <w:rPr>
                <w:rFonts w:ascii="Courier New" w:hAnsi="Courier New" w:cs="Courier New"/>
                <w:b/>
                <w:noProof/>
                <w:szCs w:val="18"/>
              </w:rPr>
              <w:t xml:space="preserve"> 0xFF, 0xFF, 0xFF, 0xFF, 0x99, 0xDE, 0xF8, 0x36,</w:t>
            </w:r>
            <w:r w:rsidR="000F29A6">
              <w:rPr>
                <w:rFonts w:ascii="Courier New" w:hAnsi="Courier New" w:cs="Courier New"/>
                <w:b/>
                <w:noProof/>
                <w:szCs w:val="18"/>
              </w:rPr>
              <w:br/>
            </w:r>
            <w:r w:rsidRPr="009E224E">
              <w:rPr>
                <w:rFonts w:ascii="Courier New" w:hAnsi="Courier New" w:cs="Courier New"/>
                <w:b/>
                <w:noProof/>
                <w:szCs w:val="18"/>
              </w:rPr>
              <w:t xml:space="preserve"> 0x14, 0x6B, 0xC9, 0xB1, 0xB4, 0xD2, 0x28, 0x31}}</w:t>
            </w:r>
          </w:p>
        </w:tc>
        <w:tc>
          <w:tcPr>
            <w:tcW w:w="2520" w:type="dxa"/>
            <w:tcBorders>
              <w:right w:val="single" w:sz="12" w:space="0" w:color="auto"/>
            </w:tcBorders>
          </w:tcPr>
          <w:p w14:paraId="5862939E" w14:textId="77777777" w:rsidR="00271D1C" w:rsidRPr="009E224E" w:rsidRDefault="00271D1C" w:rsidP="00751AF0">
            <w:pPr>
              <w:pStyle w:val="TABLE-cell"/>
              <w:jc w:val="left"/>
              <w:rPr>
                <w:noProof/>
                <w:szCs w:val="18"/>
              </w:rPr>
            </w:pPr>
            <w:r w:rsidRPr="009E224E">
              <w:rPr>
                <w:noProof/>
                <w:szCs w:val="18"/>
              </w:rPr>
              <w:t>order of G</w:t>
            </w:r>
          </w:p>
        </w:tc>
      </w:tr>
      <w:tr w:rsidR="00271D1C" w:rsidRPr="009E224E" w14:paraId="2C0FAA84" w14:textId="77777777" w:rsidTr="00D54DA1">
        <w:trPr>
          <w:jc w:val="center"/>
        </w:trPr>
        <w:tc>
          <w:tcPr>
            <w:tcW w:w="1080" w:type="dxa"/>
            <w:tcBorders>
              <w:left w:val="single" w:sz="12" w:space="0" w:color="auto"/>
              <w:bottom w:val="single" w:sz="12" w:space="0" w:color="auto"/>
            </w:tcBorders>
          </w:tcPr>
          <w:p w14:paraId="3B96943D" w14:textId="77777777" w:rsidR="00271D1C" w:rsidRPr="009E224E" w:rsidRDefault="00271D1C" w:rsidP="00271D1C">
            <w:pPr>
              <w:pStyle w:val="TABLE-cell"/>
              <w:keepNext w:val="0"/>
              <w:rPr>
                <w:noProof/>
                <w:szCs w:val="18"/>
              </w:rPr>
            </w:pPr>
            <w:r w:rsidRPr="009E224E">
              <w:rPr>
                <w:noProof/>
                <w:szCs w:val="18"/>
              </w:rPr>
              <w:t>h</w:t>
            </w:r>
          </w:p>
        </w:tc>
        <w:tc>
          <w:tcPr>
            <w:tcW w:w="5760" w:type="dxa"/>
            <w:tcBorders>
              <w:bottom w:val="single" w:sz="12" w:space="0" w:color="auto"/>
            </w:tcBorders>
          </w:tcPr>
          <w:p w14:paraId="1AC1C0E1" w14:textId="77777777" w:rsidR="00271D1C" w:rsidRPr="009E224E" w:rsidRDefault="005C3DC5" w:rsidP="006E48B2">
            <w:pPr>
              <w:pStyle w:val="TABLE-cell"/>
              <w:jc w:val="left"/>
              <w:rPr>
                <w:rFonts w:ascii="Courier New" w:hAnsi="Courier New" w:cs="Courier New"/>
                <w:b/>
                <w:noProof/>
                <w:szCs w:val="18"/>
              </w:rPr>
            </w:pPr>
            <w:r w:rsidRPr="009E224E">
              <w:rPr>
                <w:rFonts w:ascii="Courier New" w:hAnsi="Courier New" w:cs="Courier New"/>
                <w:b/>
                <w:noProof/>
                <w:szCs w:val="18"/>
              </w:rPr>
              <w:t>{1,{1}}</w:t>
            </w:r>
          </w:p>
        </w:tc>
        <w:tc>
          <w:tcPr>
            <w:tcW w:w="2520" w:type="dxa"/>
            <w:tcBorders>
              <w:bottom w:val="single" w:sz="12" w:space="0" w:color="auto"/>
              <w:right w:val="single" w:sz="12" w:space="0" w:color="auto"/>
            </w:tcBorders>
          </w:tcPr>
          <w:p w14:paraId="16112D9D" w14:textId="77777777" w:rsidR="00271D1C" w:rsidRPr="009E224E" w:rsidRDefault="00271D1C" w:rsidP="00751AF0">
            <w:pPr>
              <w:pStyle w:val="TABLE-cell"/>
              <w:keepNext w:val="0"/>
              <w:jc w:val="left"/>
              <w:rPr>
                <w:noProof/>
                <w:szCs w:val="18"/>
              </w:rPr>
            </w:pPr>
            <w:r w:rsidRPr="009E224E">
              <w:rPr>
                <w:noProof/>
                <w:szCs w:val="18"/>
              </w:rPr>
              <w:t>cofactor (a size of zero indicates a cofactor of 1)</w:t>
            </w:r>
          </w:p>
        </w:tc>
      </w:tr>
    </w:tbl>
    <w:p w14:paraId="700D528E" w14:textId="77777777" w:rsidR="00271D1C" w:rsidRPr="00D638F9" w:rsidRDefault="00271D1C" w:rsidP="00271D1C">
      <w:pPr>
        <w:pStyle w:val="Heading3"/>
        <w:rPr>
          <w:noProof/>
        </w:rPr>
      </w:pPr>
      <w:bookmarkStart w:id="465" w:name="_Toc17817230"/>
      <w:r>
        <w:rPr>
          <w:noProof/>
        </w:rPr>
        <w:lastRenderedPageBreak/>
        <w:t>NIST P224</w:t>
      </w:r>
      <w:bookmarkEnd w:id="465"/>
    </w:p>
    <w:p w14:paraId="4A25122A" w14:textId="1E425FFD" w:rsidR="005C3DC5" w:rsidRDefault="005C3DC5" w:rsidP="005C3DC5">
      <w:pPr>
        <w:pStyle w:val="TABLE-title"/>
      </w:pPr>
      <w:r>
        <w:t xml:space="preserve">Table </w:t>
      </w:r>
      <w:r w:rsidR="007550B5">
        <w:fldChar w:fldCharType="begin"/>
      </w:r>
      <w:r>
        <w:instrText xml:space="preserve"> SEQ Table \* ARABIC </w:instrText>
      </w:r>
      <w:r w:rsidR="007550B5">
        <w:fldChar w:fldCharType="separate"/>
      </w:r>
      <w:ins w:id="466" w:author="David Wooten" w:date="2019-08-27T16:53:00Z">
        <w:r w:rsidR="00C12037">
          <w:rPr>
            <w:noProof/>
          </w:rPr>
          <w:t>6</w:t>
        </w:r>
      </w:ins>
      <w:r w:rsidR="007550B5">
        <w:rPr>
          <w:noProof/>
        </w:rPr>
        <w:fldChar w:fldCharType="end"/>
      </w:r>
      <w:r>
        <w:t xml:space="preserve"> — Defines for NIST_P224 ECC Values</w:t>
      </w:r>
    </w:p>
    <w:tbl>
      <w:tblPr>
        <w:tblW w:w="9360"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58" w:type="dxa"/>
          <w:right w:w="58" w:type="dxa"/>
        </w:tblCellMar>
        <w:tblLook w:val="0000" w:firstRow="0" w:lastRow="0" w:firstColumn="0" w:lastColumn="0" w:noHBand="0" w:noVBand="0"/>
      </w:tblPr>
      <w:tblGrid>
        <w:gridCol w:w="1080"/>
        <w:gridCol w:w="5760"/>
        <w:gridCol w:w="2520"/>
      </w:tblGrid>
      <w:tr w:rsidR="005C3DC5" w:rsidRPr="009E224E" w14:paraId="42244F75" w14:textId="77777777" w:rsidTr="00D54DA1">
        <w:trPr>
          <w:jc w:val="center"/>
        </w:trPr>
        <w:tc>
          <w:tcPr>
            <w:tcW w:w="1080" w:type="dxa"/>
            <w:tcBorders>
              <w:top w:val="single" w:sz="12" w:space="0" w:color="auto"/>
              <w:left w:val="single" w:sz="12" w:space="0" w:color="auto"/>
              <w:bottom w:val="single" w:sz="12" w:space="0" w:color="auto"/>
            </w:tcBorders>
          </w:tcPr>
          <w:p w14:paraId="0B36A369" w14:textId="77777777" w:rsidR="005C3DC5" w:rsidRPr="009E224E" w:rsidRDefault="005C3DC5" w:rsidP="00D364E7">
            <w:pPr>
              <w:pStyle w:val="TABLE-col-heading"/>
              <w:rPr>
                <w:szCs w:val="18"/>
              </w:rPr>
            </w:pPr>
            <w:r w:rsidRPr="009E224E">
              <w:rPr>
                <w:szCs w:val="18"/>
              </w:rPr>
              <w:t>Parameter</w:t>
            </w:r>
          </w:p>
        </w:tc>
        <w:tc>
          <w:tcPr>
            <w:tcW w:w="5760" w:type="dxa"/>
            <w:tcBorders>
              <w:top w:val="single" w:sz="12" w:space="0" w:color="auto"/>
              <w:bottom w:val="single" w:sz="12" w:space="0" w:color="auto"/>
            </w:tcBorders>
          </w:tcPr>
          <w:p w14:paraId="4A27B7EE" w14:textId="77777777" w:rsidR="005C3DC5" w:rsidRPr="009E224E" w:rsidRDefault="005C3DC5" w:rsidP="00D364E7">
            <w:pPr>
              <w:pStyle w:val="TABLE-col-heading"/>
              <w:rPr>
                <w:szCs w:val="18"/>
              </w:rPr>
            </w:pPr>
            <w:r w:rsidRPr="009E224E">
              <w:rPr>
                <w:szCs w:val="18"/>
              </w:rPr>
              <w:t>Value</w:t>
            </w:r>
          </w:p>
        </w:tc>
        <w:tc>
          <w:tcPr>
            <w:tcW w:w="2520" w:type="dxa"/>
            <w:tcBorders>
              <w:top w:val="single" w:sz="12" w:space="0" w:color="auto"/>
              <w:bottom w:val="single" w:sz="12" w:space="0" w:color="auto"/>
              <w:right w:val="single" w:sz="12" w:space="0" w:color="auto"/>
            </w:tcBorders>
          </w:tcPr>
          <w:p w14:paraId="70C7F58E" w14:textId="77777777" w:rsidR="005C3DC5" w:rsidRPr="009E224E" w:rsidRDefault="005C3DC5" w:rsidP="00751AF0">
            <w:pPr>
              <w:pStyle w:val="TABLE-col-heading"/>
              <w:jc w:val="left"/>
              <w:rPr>
                <w:szCs w:val="18"/>
              </w:rPr>
            </w:pPr>
            <w:r w:rsidRPr="009E224E">
              <w:rPr>
                <w:szCs w:val="18"/>
              </w:rPr>
              <w:t>Description</w:t>
            </w:r>
          </w:p>
        </w:tc>
      </w:tr>
      <w:tr w:rsidR="005C3DC5" w:rsidRPr="009E224E" w14:paraId="7567E173" w14:textId="77777777" w:rsidTr="00D54DA1">
        <w:trPr>
          <w:jc w:val="center"/>
        </w:trPr>
        <w:tc>
          <w:tcPr>
            <w:tcW w:w="1080" w:type="dxa"/>
            <w:tcBorders>
              <w:top w:val="single" w:sz="12" w:space="0" w:color="auto"/>
              <w:left w:val="single" w:sz="12" w:space="0" w:color="auto"/>
              <w:bottom w:val="single" w:sz="6" w:space="0" w:color="auto"/>
            </w:tcBorders>
          </w:tcPr>
          <w:p w14:paraId="0609138C" w14:textId="77777777" w:rsidR="005C3DC5" w:rsidRPr="009E224E" w:rsidRDefault="005C3DC5" w:rsidP="00D364E7">
            <w:pPr>
              <w:pStyle w:val="TABLE-cell"/>
              <w:rPr>
                <w:szCs w:val="18"/>
              </w:rPr>
            </w:pPr>
            <w:r w:rsidRPr="009E224E">
              <w:rPr>
                <w:szCs w:val="18"/>
              </w:rPr>
              <w:t>curveID</w:t>
            </w:r>
          </w:p>
        </w:tc>
        <w:tc>
          <w:tcPr>
            <w:tcW w:w="5760" w:type="dxa"/>
            <w:tcBorders>
              <w:top w:val="single" w:sz="12" w:space="0" w:color="auto"/>
              <w:bottom w:val="single" w:sz="6" w:space="0" w:color="auto"/>
            </w:tcBorders>
          </w:tcPr>
          <w:p w14:paraId="253FA5BF" w14:textId="77777777" w:rsidR="005C3DC5" w:rsidRPr="009E224E" w:rsidRDefault="005C3DC5" w:rsidP="00D364E7">
            <w:pPr>
              <w:pStyle w:val="TABLE-cell"/>
              <w:rPr>
                <w:szCs w:val="18"/>
              </w:rPr>
            </w:pPr>
            <w:r w:rsidRPr="009E224E">
              <w:rPr>
                <w:szCs w:val="18"/>
              </w:rPr>
              <w:t>TPM_ECC_NIST_P224</w:t>
            </w:r>
          </w:p>
        </w:tc>
        <w:tc>
          <w:tcPr>
            <w:tcW w:w="2520" w:type="dxa"/>
            <w:tcBorders>
              <w:top w:val="single" w:sz="12" w:space="0" w:color="auto"/>
              <w:bottom w:val="single" w:sz="6" w:space="0" w:color="auto"/>
              <w:right w:val="single" w:sz="12" w:space="0" w:color="auto"/>
            </w:tcBorders>
          </w:tcPr>
          <w:p w14:paraId="15C65998" w14:textId="77777777" w:rsidR="005C3DC5" w:rsidRPr="009E224E" w:rsidRDefault="005C3DC5" w:rsidP="00751AF0">
            <w:pPr>
              <w:pStyle w:val="TABLE-cell"/>
              <w:jc w:val="left"/>
              <w:rPr>
                <w:szCs w:val="18"/>
              </w:rPr>
            </w:pPr>
            <w:r w:rsidRPr="009E224E">
              <w:rPr>
                <w:szCs w:val="18"/>
              </w:rPr>
              <w:t>identifier for the curve</w:t>
            </w:r>
          </w:p>
        </w:tc>
      </w:tr>
      <w:tr w:rsidR="005C3DC5" w:rsidRPr="009E224E" w14:paraId="4F13495C" w14:textId="77777777" w:rsidTr="00D54DA1">
        <w:trPr>
          <w:jc w:val="center"/>
        </w:trPr>
        <w:tc>
          <w:tcPr>
            <w:tcW w:w="1080" w:type="dxa"/>
            <w:tcBorders>
              <w:top w:val="single" w:sz="6" w:space="0" w:color="auto"/>
              <w:left w:val="single" w:sz="12" w:space="0" w:color="auto"/>
              <w:bottom w:val="single" w:sz="6" w:space="0" w:color="auto"/>
            </w:tcBorders>
          </w:tcPr>
          <w:p w14:paraId="2D40F2B0" w14:textId="77777777" w:rsidR="005C3DC5" w:rsidRPr="009E224E" w:rsidRDefault="005C3DC5" w:rsidP="00D364E7">
            <w:pPr>
              <w:pStyle w:val="TABLE-cell"/>
              <w:rPr>
                <w:noProof/>
                <w:szCs w:val="18"/>
              </w:rPr>
            </w:pPr>
            <w:r w:rsidRPr="009E224E">
              <w:rPr>
                <w:noProof/>
                <w:szCs w:val="18"/>
              </w:rPr>
              <w:t>keySize</w:t>
            </w:r>
          </w:p>
        </w:tc>
        <w:tc>
          <w:tcPr>
            <w:tcW w:w="5760" w:type="dxa"/>
            <w:tcBorders>
              <w:top w:val="single" w:sz="6" w:space="0" w:color="auto"/>
              <w:bottom w:val="single" w:sz="6" w:space="0" w:color="auto"/>
            </w:tcBorders>
          </w:tcPr>
          <w:p w14:paraId="2FAB11CC" w14:textId="77777777" w:rsidR="005C3DC5" w:rsidRPr="009E224E" w:rsidRDefault="005C3DC5" w:rsidP="00D364E7">
            <w:pPr>
              <w:pStyle w:val="TABLE-cell"/>
              <w:rPr>
                <w:noProof/>
                <w:szCs w:val="18"/>
              </w:rPr>
            </w:pPr>
            <w:r w:rsidRPr="009E224E">
              <w:rPr>
                <w:noProof/>
                <w:szCs w:val="18"/>
              </w:rPr>
              <w:t>224</w:t>
            </w:r>
          </w:p>
        </w:tc>
        <w:tc>
          <w:tcPr>
            <w:tcW w:w="2520" w:type="dxa"/>
            <w:tcBorders>
              <w:top w:val="single" w:sz="6" w:space="0" w:color="auto"/>
              <w:bottom w:val="single" w:sz="6" w:space="0" w:color="auto"/>
              <w:right w:val="single" w:sz="12" w:space="0" w:color="auto"/>
            </w:tcBorders>
          </w:tcPr>
          <w:p w14:paraId="50D67A01" w14:textId="77777777" w:rsidR="005C3DC5" w:rsidRPr="009E224E" w:rsidRDefault="005C3DC5" w:rsidP="00751AF0">
            <w:pPr>
              <w:pStyle w:val="TABLE-cell"/>
              <w:jc w:val="left"/>
              <w:rPr>
                <w:noProof/>
                <w:szCs w:val="18"/>
              </w:rPr>
            </w:pPr>
            <w:r w:rsidRPr="009E224E">
              <w:rPr>
                <w:noProof/>
                <w:szCs w:val="18"/>
              </w:rPr>
              <w:t>Size in bits of the key</w:t>
            </w:r>
          </w:p>
        </w:tc>
      </w:tr>
      <w:tr w:rsidR="005C3DC5" w:rsidRPr="009E224E" w14:paraId="278A119C" w14:textId="77777777" w:rsidTr="00D54DA1">
        <w:trPr>
          <w:jc w:val="center"/>
        </w:trPr>
        <w:tc>
          <w:tcPr>
            <w:tcW w:w="1080" w:type="dxa"/>
            <w:tcBorders>
              <w:top w:val="single" w:sz="6" w:space="0" w:color="auto"/>
              <w:left w:val="single" w:sz="12" w:space="0" w:color="auto"/>
              <w:bottom w:val="single" w:sz="6" w:space="0" w:color="auto"/>
            </w:tcBorders>
          </w:tcPr>
          <w:p w14:paraId="31F235D3" w14:textId="77777777" w:rsidR="005C3DC5" w:rsidRPr="009E224E" w:rsidRDefault="005C3DC5" w:rsidP="00D364E7">
            <w:pPr>
              <w:pStyle w:val="TABLE-cell"/>
              <w:rPr>
                <w:noProof/>
                <w:szCs w:val="18"/>
              </w:rPr>
            </w:pPr>
            <w:r w:rsidRPr="009E224E">
              <w:rPr>
                <w:noProof/>
                <w:szCs w:val="18"/>
              </w:rPr>
              <w:t>kdf</w:t>
            </w:r>
          </w:p>
        </w:tc>
        <w:tc>
          <w:tcPr>
            <w:tcW w:w="5760" w:type="dxa"/>
            <w:tcBorders>
              <w:top w:val="single" w:sz="6" w:space="0" w:color="auto"/>
              <w:bottom w:val="single" w:sz="6" w:space="0" w:color="auto"/>
            </w:tcBorders>
          </w:tcPr>
          <w:p w14:paraId="3407AC9B" w14:textId="400DA0F2" w:rsidR="005C3DC5" w:rsidRPr="009E224E" w:rsidRDefault="005C3DC5" w:rsidP="00611FDB">
            <w:pPr>
              <w:pStyle w:val="TABLE-cell"/>
              <w:rPr>
                <w:noProof/>
                <w:szCs w:val="18"/>
              </w:rPr>
            </w:pPr>
            <w:r w:rsidRPr="009E224E">
              <w:rPr>
                <w:szCs w:val="18"/>
              </w:rPr>
              <w:t>{TPM_ALG_KDF1_SP800_56</w:t>
            </w:r>
            <w:r w:rsidR="00611FDB">
              <w:rPr>
                <w:szCs w:val="18"/>
              </w:rPr>
              <w:t>A</w:t>
            </w:r>
            <w:r w:rsidRPr="009E224E">
              <w:rPr>
                <w:szCs w:val="18"/>
              </w:rPr>
              <w:t xml:space="preserve">, </w:t>
            </w:r>
            <w:r w:rsidR="00C21B42">
              <w:rPr>
                <w:szCs w:val="18"/>
              </w:rPr>
              <w:t>TPM</w:t>
            </w:r>
            <w:r w:rsidRPr="009E224E">
              <w:rPr>
                <w:szCs w:val="18"/>
              </w:rPr>
              <w:t>_ALG_SHA256}</w:t>
            </w:r>
          </w:p>
        </w:tc>
        <w:tc>
          <w:tcPr>
            <w:tcW w:w="2520" w:type="dxa"/>
            <w:tcBorders>
              <w:top w:val="single" w:sz="6" w:space="0" w:color="auto"/>
              <w:bottom w:val="single" w:sz="6" w:space="0" w:color="auto"/>
              <w:right w:val="single" w:sz="12" w:space="0" w:color="auto"/>
            </w:tcBorders>
          </w:tcPr>
          <w:p w14:paraId="25757EB1" w14:textId="77777777" w:rsidR="005C3DC5" w:rsidRPr="009E224E" w:rsidRDefault="005C3DC5" w:rsidP="00751AF0">
            <w:pPr>
              <w:pStyle w:val="TABLE-cell"/>
              <w:jc w:val="left"/>
              <w:rPr>
                <w:noProof/>
                <w:szCs w:val="18"/>
              </w:rPr>
            </w:pPr>
            <w:r w:rsidRPr="009E224E">
              <w:rPr>
                <w:noProof/>
                <w:szCs w:val="18"/>
              </w:rPr>
              <w:t>the default KDF and hash</w:t>
            </w:r>
          </w:p>
        </w:tc>
      </w:tr>
      <w:tr w:rsidR="005C3DC5" w:rsidRPr="009E224E" w14:paraId="1BD24ADC" w14:textId="77777777" w:rsidTr="00D54DA1">
        <w:trPr>
          <w:jc w:val="center"/>
        </w:trPr>
        <w:tc>
          <w:tcPr>
            <w:tcW w:w="1080" w:type="dxa"/>
            <w:tcBorders>
              <w:top w:val="single" w:sz="6" w:space="0" w:color="auto"/>
              <w:left w:val="single" w:sz="12" w:space="0" w:color="auto"/>
              <w:bottom w:val="single" w:sz="6" w:space="0" w:color="auto"/>
            </w:tcBorders>
          </w:tcPr>
          <w:p w14:paraId="76D2682F" w14:textId="77777777" w:rsidR="005C3DC5" w:rsidRPr="009E224E" w:rsidRDefault="005C3DC5" w:rsidP="00D364E7">
            <w:pPr>
              <w:pStyle w:val="TABLE-cell"/>
              <w:rPr>
                <w:noProof/>
                <w:szCs w:val="18"/>
              </w:rPr>
            </w:pPr>
            <w:r w:rsidRPr="009E224E">
              <w:rPr>
                <w:noProof/>
                <w:szCs w:val="18"/>
              </w:rPr>
              <w:t>sign</w:t>
            </w:r>
          </w:p>
        </w:tc>
        <w:tc>
          <w:tcPr>
            <w:tcW w:w="5760" w:type="dxa"/>
            <w:tcBorders>
              <w:top w:val="single" w:sz="6" w:space="0" w:color="auto"/>
              <w:bottom w:val="single" w:sz="6" w:space="0" w:color="auto"/>
            </w:tcBorders>
          </w:tcPr>
          <w:p w14:paraId="00F3BD1A" w14:textId="77777777" w:rsidR="005C3DC5" w:rsidRPr="009E224E" w:rsidRDefault="005C3DC5" w:rsidP="00D364E7">
            <w:pPr>
              <w:pStyle w:val="TABLE-cell"/>
              <w:rPr>
                <w:noProof/>
                <w:szCs w:val="18"/>
              </w:rPr>
            </w:pPr>
            <w:r w:rsidRPr="009E224E">
              <w:rPr>
                <w:szCs w:val="18"/>
              </w:rPr>
              <w:t>{TPM_ALG_NULL, TPM_ALG_NULL}</w:t>
            </w:r>
          </w:p>
        </w:tc>
        <w:tc>
          <w:tcPr>
            <w:tcW w:w="2520" w:type="dxa"/>
            <w:tcBorders>
              <w:top w:val="single" w:sz="6" w:space="0" w:color="auto"/>
              <w:bottom w:val="single" w:sz="6" w:space="0" w:color="auto"/>
              <w:right w:val="single" w:sz="12" w:space="0" w:color="auto"/>
            </w:tcBorders>
          </w:tcPr>
          <w:p w14:paraId="21AA42D3" w14:textId="65E4306A" w:rsidR="005C3DC5" w:rsidRPr="009E224E" w:rsidRDefault="00FF7F23" w:rsidP="00751AF0">
            <w:pPr>
              <w:pStyle w:val="TABLE-cell"/>
              <w:jc w:val="left"/>
              <w:rPr>
                <w:noProof/>
                <w:szCs w:val="18"/>
              </w:rPr>
            </w:pPr>
            <w:r>
              <w:rPr>
                <w:noProof/>
                <w:szCs w:val="18"/>
              </w:rPr>
              <w:t xml:space="preserve">no </w:t>
            </w:r>
            <w:r w:rsidR="00973A1D">
              <w:rPr>
                <w:noProof/>
                <w:szCs w:val="18"/>
              </w:rPr>
              <w:t>mandatory</w:t>
            </w:r>
            <w:r w:rsidR="005C3DC5" w:rsidRPr="009E224E">
              <w:rPr>
                <w:noProof/>
                <w:szCs w:val="18"/>
              </w:rPr>
              <w:t xml:space="preserve"> signing scheme</w:t>
            </w:r>
          </w:p>
        </w:tc>
      </w:tr>
      <w:tr w:rsidR="005C3DC5" w:rsidRPr="009E224E" w14:paraId="69DAF66D" w14:textId="77777777" w:rsidTr="00D54DA1">
        <w:trPr>
          <w:jc w:val="center"/>
        </w:trPr>
        <w:tc>
          <w:tcPr>
            <w:tcW w:w="1080" w:type="dxa"/>
            <w:tcBorders>
              <w:left w:val="single" w:sz="12" w:space="0" w:color="auto"/>
            </w:tcBorders>
          </w:tcPr>
          <w:p w14:paraId="6D8E8D5C" w14:textId="77777777" w:rsidR="005C3DC5" w:rsidRPr="009E224E" w:rsidRDefault="005C3DC5" w:rsidP="00D364E7">
            <w:pPr>
              <w:pStyle w:val="TABLE-cell"/>
              <w:rPr>
                <w:noProof/>
                <w:szCs w:val="18"/>
              </w:rPr>
            </w:pPr>
            <w:r w:rsidRPr="009E224E">
              <w:rPr>
                <w:noProof/>
                <w:szCs w:val="18"/>
              </w:rPr>
              <w:t>p</w:t>
            </w:r>
          </w:p>
        </w:tc>
        <w:tc>
          <w:tcPr>
            <w:tcW w:w="5760" w:type="dxa"/>
          </w:tcPr>
          <w:p w14:paraId="10D1E3CB" w14:textId="5599163D" w:rsidR="005C3DC5" w:rsidRPr="009E224E" w:rsidRDefault="005C3DC5" w:rsidP="000F29A6">
            <w:pPr>
              <w:pStyle w:val="TABLE-cell"/>
              <w:jc w:val="left"/>
              <w:rPr>
                <w:rFonts w:ascii="Courier New" w:hAnsi="Courier New" w:cs="Courier New"/>
                <w:b/>
                <w:noProof/>
                <w:szCs w:val="18"/>
              </w:rPr>
            </w:pPr>
            <w:r w:rsidRPr="009E224E">
              <w:rPr>
                <w:rFonts w:ascii="Courier New" w:hAnsi="Courier New" w:cs="Courier New"/>
                <w:b/>
                <w:noProof/>
                <w:szCs w:val="18"/>
              </w:rPr>
              <w:t xml:space="preserve">{28, </w:t>
            </w:r>
            <w:r w:rsidR="000F29A6">
              <w:rPr>
                <w:rFonts w:ascii="Courier New" w:hAnsi="Courier New" w:cs="Courier New"/>
                <w:b/>
                <w:noProof/>
                <w:szCs w:val="18"/>
              </w:rPr>
              <w:br/>
            </w:r>
            <w:r w:rsidRPr="009E224E">
              <w:rPr>
                <w:rFonts w:ascii="Courier New" w:hAnsi="Courier New" w:cs="Courier New"/>
                <w:b/>
                <w:noProof/>
                <w:szCs w:val="18"/>
              </w:rPr>
              <w:t>{0xFF, 0xFF, 0xFF, 0xFF, 0xFF, 0xFF, 0xFF, 0xFF,</w:t>
            </w:r>
            <w:r w:rsidR="000F29A6">
              <w:rPr>
                <w:rFonts w:ascii="Courier New" w:hAnsi="Courier New" w:cs="Courier New"/>
                <w:b/>
                <w:noProof/>
                <w:szCs w:val="18"/>
              </w:rPr>
              <w:br/>
            </w:r>
            <w:r w:rsidRPr="009E224E">
              <w:rPr>
                <w:rFonts w:ascii="Courier New" w:hAnsi="Courier New" w:cs="Courier New"/>
                <w:b/>
                <w:noProof/>
                <w:szCs w:val="18"/>
              </w:rPr>
              <w:t xml:space="preserve"> 0xFF, 0xFF, 0xFF, 0xFF, 0xFF, 0xFF, 0xFF, 0xFF,</w:t>
            </w:r>
            <w:r w:rsidR="000F29A6">
              <w:rPr>
                <w:rFonts w:ascii="Courier New" w:hAnsi="Courier New" w:cs="Courier New"/>
                <w:b/>
                <w:noProof/>
                <w:szCs w:val="18"/>
              </w:rPr>
              <w:br/>
            </w:r>
            <w:r w:rsidRPr="009E224E">
              <w:rPr>
                <w:rFonts w:ascii="Courier New" w:hAnsi="Courier New" w:cs="Courier New"/>
                <w:b/>
                <w:noProof/>
                <w:szCs w:val="18"/>
              </w:rPr>
              <w:t xml:space="preserve"> 0x00, 0x00, 0x00, 0x00, 0x00, 0x00, 0x00, 0x00,</w:t>
            </w:r>
            <w:r w:rsidR="000F29A6">
              <w:rPr>
                <w:rFonts w:ascii="Courier New" w:hAnsi="Courier New" w:cs="Courier New"/>
                <w:b/>
                <w:noProof/>
                <w:szCs w:val="18"/>
              </w:rPr>
              <w:br/>
            </w:r>
            <w:r w:rsidRPr="009E224E">
              <w:rPr>
                <w:rFonts w:ascii="Courier New" w:hAnsi="Courier New" w:cs="Courier New"/>
                <w:b/>
                <w:noProof/>
                <w:szCs w:val="18"/>
              </w:rPr>
              <w:t xml:space="preserve"> 0x00, 0x00, 0x00, 0x01}}</w:t>
            </w:r>
          </w:p>
        </w:tc>
        <w:tc>
          <w:tcPr>
            <w:tcW w:w="2520" w:type="dxa"/>
            <w:tcBorders>
              <w:right w:val="single" w:sz="12" w:space="0" w:color="auto"/>
            </w:tcBorders>
          </w:tcPr>
          <w:p w14:paraId="5F1CAB0D" w14:textId="77777777" w:rsidR="005C3DC5" w:rsidRPr="009E224E" w:rsidRDefault="005C3DC5" w:rsidP="00751AF0">
            <w:pPr>
              <w:pStyle w:val="TABLE-cell"/>
              <w:jc w:val="left"/>
              <w:rPr>
                <w:noProof/>
                <w:color w:val="000000"/>
                <w:szCs w:val="18"/>
              </w:rPr>
            </w:pPr>
            <w:r w:rsidRPr="009E224E">
              <w:rPr>
                <w:rFonts w:ascii="Cambria" w:hAnsi="Cambria"/>
                <w:i/>
                <w:noProof/>
                <w:color w:val="000000"/>
                <w:szCs w:val="18"/>
              </w:rPr>
              <w:t>F</w:t>
            </w:r>
            <w:r w:rsidRPr="009E224E">
              <w:rPr>
                <w:rFonts w:ascii="Cambria" w:hAnsi="Cambria" w:cs="Times New Roman"/>
                <w:i/>
                <w:iCs/>
                <w:szCs w:val="18"/>
              </w:rPr>
              <w:t>p</w:t>
            </w:r>
            <w:r w:rsidRPr="009E224E">
              <w:rPr>
                <w:szCs w:val="18"/>
              </w:rPr>
              <w:t xml:space="preserve"> </w:t>
            </w:r>
            <w:r w:rsidRPr="009E224E">
              <w:rPr>
                <w:noProof/>
                <w:szCs w:val="18"/>
              </w:rPr>
              <w:t>(the modulus)</w:t>
            </w:r>
          </w:p>
        </w:tc>
      </w:tr>
      <w:tr w:rsidR="005C3DC5" w:rsidRPr="009E224E" w14:paraId="1BEF8BC4" w14:textId="77777777" w:rsidTr="00D54DA1">
        <w:trPr>
          <w:jc w:val="center"/>
        </w:trPr>
        <w:tc>
          <w:tcPr>
            <w:tcW w:w="1080" w:type="dxa"/>
            <w:tcBorders>
              <w:left w:val="single" w:sz="12" w:space="0" w:color="auto"/>
            </w:tcBorders>
          </w:tcPr>
          <w:p w14:paraId="102C923C" w14:textId="77777777" w:rsidR="005C3DC5" w:rsidRPr="009E224E" w:rsidRDefault="005C3DC5" w:rsidP="00D364E7">
            <w:pPr>
              <w:pStyle w:val="TABLE-cell"/>
              <w:rPr>
                <w:noProof/>
                <w:szCs w:val="18"/>
              </w:rPr>
            </w:pPr>
            <w:r w:rsidRPr="009E224E">
              <w:rPr>
                <w:noProof/>
                <w:szCs w:val="18"/>
              </w:rPr>
              <w:t>a</w:t>
            </w:r>
          </w:p>
        </w:tc>
        <w:tc>
          <w:tcPr>
            <w:tcW w:w="5760" w:type="dxa"/>
          </w:tcPr>
          <w:p w14:paraId="18F2CB16" w14:textId="310707C8" w:rsidR="005C3DC5" w:rsidRPr="009E224E" w:rsidRDefault="005C3DC5" w:rsidP="000F29A6">
            <w:pPr>
              <w:pStyle w:val="TABLE-cell"/>
              <w:jc w:val="left"/>
              <w:rPr>
                <w:rFonts w:ascii="Courier New" w:hAnsi="Courier New" w:cs="Courier New"/>
                <w:b/>
                <w:noProof/>
                <w:szCs w:val="18"/>
              </w:rPr>
            </w:pPr>
            <w:r w:rsidRPr="009E224E">
              <w:rPr>
                <w:rFonts w:ascii="Courier New" w:hAnsi="Courier New" w:cs="Courier New"/>
                <w:b/>
                <w:noProof/>
                <w:szCs w:val="18"/>
              </w:rPr>
              <w:t xml:space="preserve">{28, </w:t>
            </w:r>
            <w:r w:rsidR="000F29A6">
              <w:rPr>
                <w:rFonts w:ascii="Courier New" w:hAnsi="Courier New" w:cs="Courier New"/>
                <w:b/>
                <w:noProof/>
                <w:szCs w:val="18"/>
              </w:rPr>
              <w:br/>
            </w:r>
            <w:r w:rsidRPr="009E224E">
              <w:rPr>
                <w:rFonts w:ascii="Courier New" w:hAnsi="Courier New" w:cs="Courier New"/>
                <w:b/>
                <w:noProof/>
                <w:szCs w:val="18"/>
              </w:rPr>
              <w:t>{0xFF, 0xFF, 0xFF, 0xFF, 0xFF, 0xFF, 0xFF, 0xFF,</w:t>
            </w:r>
            <w:r w:rsidR="000F29A6">
              <w:rPr>
                <w:rFonts w:ascii="Courier New" w:hAnsi="Courier New" w:cs="Courier New"/>
                <w:b/>
                <w:noProof/>
                <w:szCs w:val="18"/>
              </w:rPr>
              <w:br/>
            </w:r>
            <w:r w:rsidRPr="009E224E">
              <w:rPr>
                <w:rFonts w:ascii="Courier New" w:hAnsi="Courier New" w:cs="Courier New"/>
                <w:b/>
                <w:noProof/>
                <w:szCs w:val="18"/>
              </w:rPr>
              <w:t xml:space="preserve"> 0xFF, 0xFF, 0xFF, 0xFF, 0xFF, 0xFF, 0xFF, 0xFE,</w:t>
            </w:r>
            <w:r w:rsidR="000F29A6">
              <w:rPr>
                <w:rFonts w:ascii="Courier New" w:hAnsi="Courier New" w:cs="Courier New"/>
                <w:b/>
                <w:noProof/>
                <w:szCs w:val="18"/>
              </w:rPr>
              <w:br/>
            </w:r>
            <w:r w:rsidRPr="009E224E">
              <w:rPr>
                <w:rFonts w:ascii="Courier New" w:hAnsi="Courier New" w:cs="Courier New"/>
                <w:b/>
                <w:noProof/>
                <w:szCs w:val="18"/>
              </w:rPr>
              <w:t xml:space="preserve"> 0xFF, 0xFF, 0xFF, 0xFF, 0xFF, 0xFF, 0xFF, 0xFF,</w:t>
            </w:r>
            <w:r w:rsidR="000F29A6">
              <w:rPr>
                <w:rFonts w:ascii="Courier New" w:hAnsi="Courier New" w:cs="Courier New"/>
                <w:b/>
                <w:noProof/>
                <w:szCs w:val="18"/>
              </w:rPr>
              <w:br/>
            </w:r>
            <w:r w:rsidRPr="009E224E">
              <w:rPr>
                <w:rFonts w:ascii="Courier New" w:hAnsi="Courier New" w:cs="Courier New"/>
                <w:b/>
                <w:noProof/>
                <w:szCs w:val="18"/>
              </w:rPr>
              <w:t xml:space="preserve"> 0xFF, 0xFF, 0xFF, 0xFE</w:t>
            </w:r>
            <w:r w:rsidR="000F29A6">
              <w:rPr>
                <w:rFonts w:ascii="Courier New" w:hAnsi="Courier New" w:cs="Courier New"/>
                <w:b/>
                <w:noProof/>
                <w:szCs w:val="18"/>
              </w:rPr>
              <w:t>}}</w:t>
            </w:r>
          </w:p>
        </w:tc>
        <w:tc>
          <w:tcPr>
            <w:tcW w:w="2520" w:type="dxa"/>
            <w:tcBorders>
              <w:right w:val="single" w:sz="12" w:space="0" w:color="auto"/>
            </w:tcBorders>
          </w:tcPr>
          <w:p w14:paraId="3565C2D1" w14:textId="77777777" w:rsidR="005C3DC5" w:rsidRPr="009E224E" w:rsidRDefault="005C3DC5" w:rsidP="00751AF0">
            <w:pPr>
              <w:pStyle w:val="TABLE-cell"/>
              <w:jc w:val="left"/>
              <w:rPr>
                <w:noProof/>
                <w:szCs w:val="18"/>
              </w:rPr>
            </w:pPr>
            <w:r w:rsidRPr="009E224E">
              <w:rPr>
                <w:noProof/>
                <w:szCs w:val="18"/>
              </w:rPr>
              <w:t>coefficient of the linear term in the curve equation</w:t>
            </w:r>
          </w:p>
        </w:tc>
      </w:tr>
      <w:tr w:rsidR="005C3DC5" w:rsidRPr="009E224E" w14:paraId="592892AC" w14:textId="77777777" w:rsidTr="00D54DA1">
        <w:trPr>
          <w:jc w:val="center"/>
        </w:trPr>
        <w:tc>
          <w:tcPr>
            <w:tcW w:w="1080" w:type="dxa"/>
            <w:tcBorders>
              <w:left w:val="single" w:sz="12" w:space="0" w:color="auto"/>
            </w:tcBorders>
          </w:tcPr>
          <w:p w14:paraId="4FD1AEC0" w14:textId="77777777" w:rsidR="005C3DC5" w:rsidRPr="009E224E" w:rsidRDefault="005C3DC5" w:rsidP="00D364E7">
            <w:pPr>
              <w:pStyle w:val="TABLE-cell"/>
              <w:rPr>
                <w:noProof/>
                <w:szCs w:val="18"/>
              </w:rPr>
            </w:pPr>
            <w:r w:rsidRPr="009E224E">
              <w:rPr>
                <w:noProof/>
                <w:szCs w:val="18"/>
              </w:rPr>
              <w:t>b</w:t>
            </w:r>
          </w:p>
        </w:tc>
        <w:tc>
          <w:tcPr>
            <w:tcW w:w="5760" w:type="dxa"/>
          </w:tcPr>
          <w:p w14:paraId="3A29DFB4" w14:textId="5C0B8834" w:rsidR="005C3DC5" w:rsidRPr="009E224E" w:rsidRDefault="005C3DC5" w:rsidP="000F29A6">
            <w:pPr>
              <w:pStyle w:val="TABLE-cell"/>
              <w:jc w:val="left"/>
              <w:rPr>
                <w:rFonts w:ascii="Courier New" w:hAnsi="Courier New" w:cs="Courier New"/>
                <w:b/>
                <w:noProof/>
                <w:szCs w:val="18"/>
              </w:rPr>
            </w:pPr>
            <w:r w:rsidRPr="009E224E">
              <w:rPr>
                <w:rFonts w:ascii="Courier New" w:hAnsi="Courier New" w:cs="Courier New"/>
                <w:b/>
                <w:noProof/>
                <w:szCs w:val="18"/>
              </w:rPr>
              <w:t xml:space="preserve">{28, </w:t>
            </w:r>
            <w:r w:rsidR="000F29A6">
              <w:rPr>
                <w:rFonts w:ascii="Courier New" w:hAnsi="Courier New" w:cs="Courier New"/>
                <w:b/>
                <w:noProof/>
                <w:szCs w:val="18"/>
              </w:rPr>
              <w:br/>
            </w:r>
            <w:r w:rsidRPr="009E224E">
              <w:rPr>
                <w:rFonts w:ascii="Courier New" w:hAnsi="Courier New" w:cs="Courier New"/>
                <w:b/>
                <w:noProof/>
                <w:szCs w:val="18"/>
              </w:rPr>
              <w:t>{0xB4, 0x05, 0x0A, 0x85, 0x0C, 0x04, 0xB3, 0xAB,</w:t>
            </w:r>
            <w:r w:rsidR="000F29A6">
              <w:rPr>
                <w:rFonts w:ascii="Courier New" w:hAnsi="Courier New" w:cs="Courier New"/>
                <w:b/>
                <w:noProof/>
                <w:szCs w:val="18"/>
              </w:rPr>
              <w:br/>
            </w:r>
            <w:r w:rsidRPr="009E224E">
              <w:rPr>
                <w:rFonts w:ascii="Courier New" w:hAnsi="Courier New" w:cs="Courier New"/>
                <w:b/>
                <w:noProof/>
                <w:szCs w:val="18"/>
              </w:rPr>
              <w:t xml:space="preserve"> 0xF5, 0x41, 0x32, 0x56, 0x50, 0x44, 0xB0, 0xB7,</w:t>
            </w:r>
            <w:r w:rsidR="000F29A6">
              <w:rPr>
                <w:rFonts w:ascii="Courier New" w:hAnsi="Courier New" w:cs="Courier New"/>
                <w:b/>
                <w:noProof/>
                <w:szCs w:val="18"/>
              </w:rPr>
              <w:br/>
            </w:r>
            <w:r w:rsidRPr="009E224E">
              <w:rPr>
                <w:rFonts w:ascii="Courier New" w:hAnsi="Courier New" w:cs="Courier New"/>
                <w:b/>
                <w:noProof/>
                <w:szCs w:val="18"/>
              </w:rPr>
              <w:t xml:space="preserve"> 0xD7, 0xBF, 0xD8, 0xBA, 0x27, 0x0B, 0x39, 0x43,</w:t>
            </w:r>
            <w:r w:rsidR="000F29A6">
              <w:rPr>
                <w:rFonts w:ascii="Courier New" w:hAnsi="Courier New" w:cs="Courier New"/>
                <w:b/>
                <w:noProof/>
                <w:szCs w:val="18"/>
              </w:rPr>
              <w:br/>
            </w:r>
            <w:r w:rsidRPr="009E224E">
              <w:rPr>
                <w:rFonts w:ascii="Courier New" w:hAnsi="Courier New" w:cs="Courier New"/>
                <w:b/>
                <w:noProof/>
                <w:szCs w:val="18"/>
              </w:rPr>
              <w:t xml:space="preserve"> 0x23, 0x55, 0xFF, 0xB4}}</w:t>
            </w:r>
          </w:p>
        </w:tc>
        <w:tc>
          <w:tcPr>
            <w:tcW w:w="2520" w:type="dxa"/>
            <w:tcBorders>
              <w:right w:val="single" w:sz="12" w:space="0" w:color="auto"/>
            </w:tcBorders>
          </w:tcPr>
          <w:p w14:paraId="7377E211" w14:textId="77777777" w:rsidR="005C3DC5" w:rsidRPr="009E224E" w:rsidRDefault="005C3DC5" w:rsidP="00751AF0">
            <w:pPr>
              <w:pStyle w:val="TABLE-cell"/>
              <w:jc w:val="left"/>
              <w:rPr>
                <w:noProof/>
                <w:szCs w:val="18"/>
              </w:rPr>
            </w:pPr>
            <w:r w:rsidRPr="009E224E">
              <w:rPr>
                <w:noProof/>
                <w:szCs w:val="18"/>
              </w:rPr>
              <w:t>constant term for curve equation</w:t>
            </w:r>
          </w:p>
        </w:tc>
      </w:tr>
      <w:tr w:rsidR="005C3DC5" w:rsidRPr="009E224E" w14:paraId="0AD7E8D9" w14:textId="77777777" w:rsidTr="00D54DA1">
        <w:trPr>
          <w:jc w:val="center"/>
        </w:trPr>
        <w:tc>
          <w:tcPr>
            <w:tcW w:w="1080" w:type="dxa"/>
            <w:tcBorders>
              <w:left w:val="single" w:sz="12" w:space="0" w:color="auto"/>
            </w:tcBorders>
          </w:tcPr>
          <w:p w14:paraId="048FAAED" w14:textId="77777777" w:rsidR="005C3DC5" w:rsidRPr="009E224E" w:rsidRDefault="005C3DC5" w:rsidP="00D364E7">
            <w:pPr>
              <w:pStyle w:val="TABLE-cell"/>
              <w:rPr>
                <w:noProof/>
                <w:szCs w:val="18"/>
              </w:rPr>
            </w:pPr>
            <w:r w:rsidRPr="009E224E">
              <w:rPr>
                <w:noProof/>
                <w:szCs w:val="18"/>
              </w:rPr>
              <w:t>gX</w:t>
            </w:r>
          </w:p>
        </w:tc>
        <w:tc>
          <w:tcPr>
            <w:tcW w:w="5760" w:type="dxa"/>
          </w:tcPr>
          <w:p w14:paraId="169D02CB" w14:textId="2E20FAA4" w:rsidR="005C3DC5" w:rsidRPr="009E224E" w:rsidRDefault="005C3DC5" w:rsidP="000F29A6">
            <w:pPr>
              <w:pStyle w:val="TABLE-cell"/>
              <w:jc w:val="left"/>
              <w:rPr>
                <w:rFonts w:ascii="Courier New" w:hAnsi="Courier New" w:cs="Courier New"/>
                <w:b/>
                <w:noProof/>
                <w:szCs w:val="18"/>
              </w:rPr>
            </w:pPr>
            <w:r w:rsidRPr="009E224E">
              <w:rPr>
                <w:rFonts w:ascii="Courier New" w:hAnsi="Courier New" w:cs="Courier New"/>
                <w:b/>
                <w:noProof/>
                <w:szCs w:val="18"/>
              </w:rPr>
              <w:t xml:space="preserve">{28, </w:t>
            </w:r>
            <w:r w:rsidR="000F29A6">
              <w:rPr>
                <w:rFonts w:ascii="Courier New" w:hAnsi="Courier New" w:cs="Courier New"/>
                <w:b/>
                <w:noProof/>
                <w:szCs w:val="18"/>
              </w:rPr>
              <w:br/>
            </w:r>
            <w:r w:rsidRPr="009E224E">
              <w:rPr>
                <w:rFonts w:ascii="Courier New" w:hAnsi="Courier New" w:cs="Courier New"/>
                <w:b/>
                <w:noProof/>
                <w:szCs w:val="18"/>
              </w:rPr>
              <w:t>{0xB7, 0x0E, 0x0C, 0xBD, 0x6B, 0xB4, 0xBF, 0x7F,</w:t>
            </w:r>
            <w:r w:rsidR="000F29A6">
              <w:rPr>
                <w:rFonts w:ascii="Courier New" w:hAnsi="Courier New" w:cs="Courier New"/>
                <w:b/>
                <w:noProof/>
                <w:szCs w:val="18"/>
              </w:rPr>
              <w:br/>
            </w:r>
            <w:r w:rsidRPr="009E224E">
              <w:rPr>
                <w:rFonts w:ascii="Courier New" w:hAnsi="Courier New" w:cs="Courier New"/>
                <w:b/>
                <w:noProof/>
                <w:szCs w:val="18"/>
              </w:rPr>
              <w:t xml:space="preserve"> 0x32, 0x13, 0x90, 0xB9, 0x4A, 0x03, 0xC1, 0xD3,</w:t>
            </w:r>
            <w:r w:rsidR="000F29A6">
              <w:rPr>
                <w:rFonts w:ascii="Courier New" w:hAnsi="Courier New" w:cs="Courier New"/>
                <w:b/>
                <w:noProof/>
                <w:szCs w:val="18"/>
              </w:rPr>
              <w:br/>
            </w:r>
            <w:r w:rsidRPr="009E224E">
              <w:rPr>
                <w:rFonts w:ascii="Courier New" w:hAnsi="Courier New" w:cs="Courier New"/>
                <w:b/>
                <w:noProof/>
                <w:szCs w:val="18"/>
              </w:rPr>
              <w:t xml:space="preserve"> 0x56, 0xC2, 0x11, 0x22, 0x34, 0x32, 0x80, 0xD6,</w:t>
            </w:r>
            <w:r w:rsidR="000F29A6">
              <w:rPr>
                <w:rFonts w:ascii="Courier New" w:hAnsi="Courier New" w:cs="Courier New"/>
                <w:b/>
                <w:noProof/>
                <w:szCs w:val="18"/>
              </w:rPr>
              <w:br/>
            </w:r>
            <w:r w:rsidRPr="009E224E">
              <w:rPr>
                <w:rFonts w:ascii="Courier New" w:hAnsi="Courier New" w:cs="Courier New"/>
                <w:b/>
                <w:noProof/>
                <w:szCs w:val="18"/>
              </w:rPr>
              <w:t xml:space="preserve"> 0x11, 0x5C, 0x1D, 0x21}}</w:t>
            </w:r>
          </w:p>
        </w:tc>
        <w:tc>
          <w:tcPr>
            <w:tcW w:w="2520" w:type="dxa"/>
            <w:tcBorders>
              <w:right w:val="single" w:sz="12" w:space="0" w:color="auto"/>
            </w:tcBorders>
          </w:tcPr>
          <w:p w14:paraId="2080DE2B" w14:textId="77777777" w:rsidR="005C3DC5" w:rsidRPr="009E224E" w:rsidRDefault="005C3DC5" w:rsidP="00751AF0">
            <w:pPr>
              <w:pStyle w:val="TABLE-cell"/>
              <w:jc w:val="left"/>
              <w:rPr>
                <w:noProof/>
                <w:szCs w:val="18"/>
              </w:rPr>
            </w:pPr>
            <w:r w:rsidRPr="009E224E">
              <w:rPr>
                <w:noProof/>
                <w:szCs w:val="18"/>
              </w:rPr>
              <w:t>x coordinate of base point G</w:t>
            </w:r>
          </w:p>
        </w:tc>
      </w:tr>
      <w:tr w:rsidR="005C3DC5" w:rsidRPr="009E224E" w14:paraId="5C462A99" w14:textId="77777777" w:rsidTr="00D54DA1">
        <w:trPr>
          <w:jc w:val="center"/>
        </w:trPr>
        <w:tc>
          <w:tcPr>
            <w:tcW w:w="1080" w:type="dxa"/>
            <w:tcBorders>
              <w:left w:val="single" w:sz="12" w:space="0" w:color="auto"/>
            </w:tcBorders>
          </w:tcPr>
          <w:p w14:paraId="180C7C6A" w14:textId="77777777" w:rsidR="005C3DC5" w:rsidRPr="009E224E" w:rsidRDefault="005C3DC5" w:rsidP="00D364E7">
            <w:pPr>
              <w:pStyle w:val="TABLE-cell"/>
              <w:rPr>
                <w:noProof/>
                <w:szCs w:val="18"/>
              </w:rPr>
            </w:pPr>
            <w:r w:rsidRPr="009E224E">
              <w:rPr>
                <w:noProof/>
                <w:szCs w:val="18"/>
              </w:rPr>
              <w:t>gY</w:t>
            </w:r>
          </w:p>
        </w:tc>
        <w:tc>
          <w:tcPr>
            <w:tcW w:w="5760" w:type="dxa"/>
          </w:tcPr>
          <w:p w14:paraId="320DAF19" w14:textId="35CF44C3" w:rsidR="005C3DC5" w:rsidRPr="009E224E" w:rsidRDefault="005C3DC5" w:rsidP="000F29A6">
            <w:pPr>
              <w:pStyle w:val="TABLE-cell"/>
              <w:jc w:val="left"/>
              <w:rPr>
                <w:rFonts w:ascii="Courier New" w:hAnsi="Courier New" w:cs="Courier New"/>
                <w:b/>
                <w:noProof/>
                <w:szCs w:val="18"/>
              </w:rPr>
            </w:pPr>
            <w:r w:rsidRPr="009E224E">
              <w:rPr>
                <w:rFonts w:ascii="Courier New" w:hAnsi="Courier New" w:cs="Courier New"/>
                <w:b/>
                <w:noProof/>
                <w:szCs w:val="18"/>
              </w:rPr>
              <w:t xml:space="preserve">{28, </w:t>
            </w:r>
            <w:r w:rsidR="000F29A6">
              <w:rPr>
                <w:rFonts w:ascii="Courier New" w:hAnsi="Courier New" w:cs="Courier New"/>
                <w:b/>
                <w:noProof/>
                <w:szCs w:val="18"/>
              </w:rPr>
              <w:br/>
            </w:r>
            <w:r w:rsidRPr="009E224E">
              <w:rPr>
                <w:rFonts w:ascii="Courier New" w:hAnsi="Courier New" w:cs="Courier New"/>
                <w:b/>
                <w:noProof/>
                <w:szCs w:val="18"/>
              </w:rPr>
              <w:t>{0x</w:t>
            </w:r>
            <w:r w:rsidR="006E48B2" w:rsidRPr="009E224E">
              <w:rPr>
                <w:rFonts w:ascii="Courier New" w:hAnsi="Courier New" w:cs="Courier New"/>
                <w:b/>
                <w:noProof/>
                <w:szCs w:val="18"/>
              </w:rPr>
              <w:t>BD</w:t>
            </w:r>
            <w:r w:rsidRPr="009E224E">
              <w:rPr>
                <w:rFonts w:ascii="Courier New" w:hAnsi="Courier New" w:cs="Courier New"/>
                <w:b/>
                <w:noProof/>
                <w:szCs w:val="18"/>
              </w:rPr>
              <w:t>, 0x37, 0x63, 0x88, 0x</w:t>
            </w:r>
            <w:r w:rsidR="006E48B2" w:rsidRPr="009E224E">
              <w:rPr>
                <w:rFonts w:ascii="Courier New" w:hAnsi="Courier New" w:cs="Courier New"/>
                <w:b/>
                <w:noProof/>
                <w:szCs w:val="18"/>
              </w:rPr>
              <w:t>B</w:t>
            </w:r>
            <w:r w:rsidRPr="009E224E">
              <w:rPr>
                <w:rFonts w:ascii="Courier New" w:hAnsi="Courier New" w:cs="Courier New"/>
                <w:b/>
                <w:noProof/>
                <w:szCs w:val="18"/>
              </w:rPr>
              <w:t>5, 0x</w:t>
            </w:r>
            <w:r w:rsidR="006E48B2" w:rsidRPr="009E224E">
              <w:rPr>
                <w:rFonts w:ascii="Courier New" w:hAnsi="Courier New" w:cs="Courier New"/>
                <w:b/>
                <w:noProof/>
                <w:szCs w:val="18"/>
              </w:rPr>
              <w:t>F</w:t>
            </w:r>
            <w:r w:rsidRPr="009E224E">
              <w:rPr>
                <w:rFonts w:ascii="Courier New" w:hAnsi="Courier New" w:cs="Courier New"/>
                <w:b/>
                <w:noProof/>
                <w:szCs w:val="18"/>
              </w:rPr>
              <w:t>7, 0x23, 0x</w:t>
            </w:r>
            <w:r w:rsidR="006E48B2" w:rsidRPr="009E224E">
              <w:rPr>
                <w:rFonts w:ascii="Courier New" w:hAnsi="Courier New" w:cs="Courier New"/>
                <w:b/>
                <w:noProof/>
                <w:szCs w:val="18"/>
              </w:rPr>
              <w:t>FB</w:t>
            </w:r>
            <w:r w:rsidRPr="009E224E">
              <w:rPr>
                <w:rFonts w:ascii="Courier New" w:hAnsi="Courier New" w:cs="Courier New"/>
                <w:b/>
                <w:noProof/>
                <w:szCs w:val="18"/>
              </w:rPr>
              <w:t>,</w:t>
            </w:r>
            <w:r w:rsidR="000F29A6">
              <w:rPr>
                <w:rFonts w:ascii="Courier New" w:hAnsi="Courier New" w:cs="Courier New"/>
                <w:b/>
                <w:noProof/>
                <w:szCs w:val="18"/>
              </w:rPr>
              <w:br/>
            </w:r>
            <w:r w:rsidRPr="009E224E">
              <w:rPr>
                <w:rFonts w:ascii="Courier New" w:hAnsi="Courier New" w:cs="Courier New"/>
                <w:b/>
                <w:noProof/>
                <w:szCs w:val="18"/>
              </w:rPr>
              <w:t xml:space="preserve"> 0x4</w:t>
            </w:r>
            <w:r w:rsidR="006E48B2" w:rsidRPr="009E224E">
              <w:rPr>
                <w:rFonts w:ascii="Courier New" w:hAnsi="Courier New" w:cs="Courier New"/>
                <w:b/>
                <w:noProof/>
                <w:szCs w:val="18"/>
              </w:rPr>
              <w:t>C</w:t>
            </w:r>
            <w:r w:rsidRPr="009E224E">
              <w:rPr>
                <w:rFonts w:ascii="Courier New" w:hAnsi="Courier New" w:cs="Courier New"/>
                <w:b/>
                <w:noProof/>
                <w:szCs w:val="18"/>
              </w:rPr>
              <w:t>, 0x22, 0x</w:t>
            </w:r>
            <w:r w:rsidR="006E48B2" w:rsidRPr="009E224E">
              <w:rPr>
                <w:rFonts w:ascii="Courier New" w:hAnsi="Courier New" w:cs="Courier New"/>
                <w:b/>
                <w:noProof/>
                <w:szCs w:val="18"/>
              </w:rPr>
              <w:t>DF</w:t>
            </w:r>
            <w:r w:rsidRPr="009E224E">
              <w:rPr>
                <w:rFonts w:ascii="Courier New" w:hAnsi="Courier New" w:cs="Courier New"/>
                <w:b/>
                <w:noProof/>
                <w:szCs w:val="18"/>
              </w:rPr>
              <w:t>, 0x</w:t>
            </w:r>
            <w:r w:rsidR="006E48B2" w:rsidRPr="009E224E">
              <w:rPr>
                <w:rFonts w:ascii="Courier New" w:hAnsi="Courier New" w:cs="Courier New"/>
                <w:b/>
                <w:noProof/>
                <w:szCs w:val="18"/>
              </w:rPr>
              <w:t>E</w:t>
            </w:r>
            <w:r w:rsidRPr="009E224E">
              <w:rPr>
                <w:rFonts w:ascii="Courier New" w:hAnsi="Courier New" w:cs="Courier New"/>
                <w:b/>
                <w:noProof/>
                <w:szCs w:val="18"/>
              </w:rPr>
              <w:t>6, 0x</w:t>
            </w:r>
            <w:r w:rsidR="006E48B2" w:rsidRPr="009E224E">
              <w:rPr>
                <w:rFonts w:ascii="Courier New" w:hAnsi="Courier New" w:cs="Courier New"/>
                <w:b/>
                <w:noProof/>
                <w:szCs w:val="18"/>
              </w:rPr>
              <w:t>CD</w:t>
            </w:r>
            <w:r w:rsidRPr="009E224E">
              <w:rPr>
                <w:rFonts w:ascii="Courier New" w:hAnsi="Courier New" w:cs="Courier New"/>
                <w:b/>
                <w:noProof/>
                <w:szCs w:val="18"/>
              </w:rPr>
              <w:t>, 0x43, 0x75, 0x</w:t>
            </w:r>
            <w:r w:rsidR="006E48B2" w:rsidRPr="009E224E">
              <w:rPr>
                <w:rFonts w:ascii="Courier New" w:hAnsi="Courier New" w:cs="Courier New"/>
                <w:b/>
                <w:noProof/>
                <w:szCs w:val="18"/>
              </w:rPr>
              <w:t>A</w:t>
            </w:r>
            <w:r w:rsidRPr="009E224E">
              <w:rPr>
                <w:rFonts w:ascii="Courier New" w:hAnsi="Courier New" w:cs="Courier New"/>
                <w:b/>
                <w:noProof/>
                <w:szCs w:val="18"/>
              </w:rPr>
              <w:t>0,</w:t>
            </w:r>
            <w:r w:rsidR="000F29A6">
              <w:rPr>
                <w:rFonts w:ascii="Courier New" w:hAnsi="Courier New" w:cs="Courier New"/>
                <w:b/>
                <w:noProof/>
                <w:szCs w:val="18"/>
              </w:rPr>
              <w:br/>
            </w:r>
            <w:r w:rsidRPr="009E224E">
              <w:rPr>
                <w:rFonts w:ascii="Courier New" w:hAnsi="Courier New" w:cs="Courier New"/>
                <w:b/>
                <w:noProof/>
                <w:szCs w:val="18"/>
              </w:rPr>
              <w:t xml:space="preserve"> 0x5</w:t>
            </w:r>
            <w:r w:rsidR="006E48B2" w:rsidRPr="009E224E">
              <w:rPr>
                <w:rFonts w:ascii="Courier New" w:hAnsi="Courier New" w:cs="Courier New"/>
                <w:b/>
                <w:noProof/>
                <w:szCs w:val="18"/>
              </w:rPr>
              <w:t>A</w:t>
            </w:r>
            <w:r w:rsidRPr="009E224E">
              <w:rPr>
                <w:rFonts w:ascii="Courier New" w:hAnsi="Courier New" w:cs="Courier New"/>
                <w:b/>
                <w:noProof/>
                <w:szCs w:val="18"/>
              </w:rPr>
              <w:t>, 0x07, 0x47, 0x64, 0x44, 0x</w:t>
            </w:r>
            <w:r w:rsidR="006E48B2" w:rsidRPr="009E224E">
              <w:rPr>
                <w:rFonts w:ascii="Courier New" w:hAnsi="Courier New" w:cs="Courier New"/>
                <w:b/>
                <w:noProof/>
                <w:szCs w:val="18"/>
              </w:rPr>
              <w:t>D</w:t>
            </w:r>
            <w:r w:rsidRPr="009E224E">
              <w:rPr>
                <w:rFonts w:ascii="Courier New" w:hAnsi="Courier New" w:cs="Courier New"/>
                <w:b/>
                <w:noProof/>
                <w:szCs w:val="18"/>
              </w:rPr>
              <w:t>5, 0x81, 0x99,</w:t>
            </w:r>
            <w:r w:rsidR="000F29A6">
              <w:rPr>
                <w:rFonts w:ascii="Courier New" w:hAnsi="Courier New" w:cs="Courier New"/>
                <w:b/>
                <w:noProof/>
                <w:szCs w:val="18"/>
              </w:rPr>
              <w:br/>
            </w:r>
            <w:r w:rsidRPr="009E224E">
              <w:rPr>
                <w:rFonts w:ascii="Courier New" w:hAnsi="Courier New" w:cs="Courier New"/>
                <w:b/>
                <w:noProof/>
                <w:szCs w:val="18"/>
              </w:rPr>
              <w:t xml:space="preserve"> 0x85, 0x00, 0x7</w:t>
            </w:r>
            <w:r w:rsidR="006E48B2" w:rsidRPr="009E224E">
              <w:rPr>
                <w:rFonts w:ascii="Courier New" w:hAnsi="Courier New" w:cs="Courier New"/>
                <w:b/>
                <w:noProof/>
                <w:szCs w:val="18"/>
              </w:rPr>
              <w:t>E</w:t>
            </w:r>
            <w:r w:rsidRPr="009E224E">
              <w:rPr>
                <w:rFonts w:ascii="Courier New" w:hAnsi="Courier New" w:cs="Courier New"/>
                <w:b/>
                <w:noProof/>
                <w:szCs w:val="18"/>
              </w:rPr>
              <w:t>, 0x34}}</w:t>
            </w:r>
          </w:p>
        </w:tc>
        <w:tc>
          <w:tcPr>
            <w:tcW w:w="2520" w:type="dxa"/>
            <w:tcBorders>
              <w:right w:val="single" w:sz="12" w:space="0" w:color="auto"/>
            </w:tcBorders>
          </w:tcPr>
          <w:p w14:paraId="52031B96" w14:textId="77777777" w:rsidR="005C3DC5" w:rsidRPr="009E224E" w:rsidRDefault="005C3DC5" w:rsidP="00751AF0">
            <w:pPr>
              <w:pStyle w:val="TABLE-cell"/>
              <w:jc w:val="left"/>
              <w:rPr>
                <w:noProof/>
                <w:szCs w:val="18"/>
              </w:rPr>
            </w:pPr>
            <w:r w:rsidRPr="009E224E">
              <w:rPr>
                <w:noProof/>
                <w:szCs w:val="18"/>
              </w:rPr>
              <w:t>y coordinate of base point G</w:t>
            </w:r>
          </w:p>
        </w:tc>
      </w:tr>
      <w:tr w:rsidR="005C3DC5" w:rsidRPr="009E224E" w14:paraId="3DDFF4E3" w14:textId="77777777" w:rsidTr="00D54DA1">
        <w:trPr>
          <w:jc w:val="center"/>
        </w:trPr>
        <w:tc>
          <w:tcPr>
            <w:tcW w:w="1080" w:type="dxa"/>
            <w:tcBorders>
              <w:left w:val="single" w:sz="12" w:space="0" w:color="auto"/>
            </w:tcBorders>
          </w:tcPr>
          <w:p w14:paraId="0ADD1902" w14:textId="77777777" w:rsidR="005C3DC5" w:rsidRPr="009E224E" w:rsidRDefault="005C3DC5" w:rsidP="00D364E7">
            <w:pPr>
              <w:pStyle w:val="TABLE-cell"/>
              <w:rPr>
                <w:noProof/>
                <w:szCs w:val="18"/>
              </w:rPr>
            </w:pPr>
            <w:r w:rsidRPr="009E224E">
              <w:rPr>
                <w:noProof/>
                <w:szCs w:val="18"/>
              </w:rPr>
              <w:t>n</w:t>
            </w:r>
          </w:p>
        </w:tc>
        <w:tc>
          <w:tcPr>
            <w:tcW w:w="5760" w:type="dxa"/>
          </w:tcPr>
          <w:p w14:paraId="5F152B01" w14:textId="31245B69" w:rsidR="005C3DC5" w:rsidRPr="009E224E" w:rsidRDefault="005C3DC5" w:rsidP="000F29A6">
            <w:pPr>
              <w:pStyle w:val="TABLE-cell"/>
              <w:jc w:val="left"/>
              <w:rPr>
                <w:rFonts w:ascii="Courier New" w:hAnsi="Courier New" w:cs="Courier New"/>
                <w:b/>
                <w:noProof/>
                <w:szCs w:val="18"/>
              </w:rPr>
            </w:pPr>
            <w:r w:rsidRPr="009E224E">
              <w:rPr>
                <w:rFonts w:ascii="Courier New" w:hAnsi="Courier New" w:cs="Courier New"/>
                <w:b/>
                <w:noProof/>
                <w:szCs w:val="18"/>
              </w:rPr>
              <w:t xml:space="preserve">{28, </w:t>
            </w:r>
            <w:r w:rsidR="000F29A6">
              <w:rPr>
                <w:rFonts w:ascii="Courier New" w:hAnsi="Courier New" w:cs="Courier New"/>
                <w:b/>
                <w:noProof/>
                <w:szCs w:val="18"/>
              </w:rPr>
              <w:br/>
            </w:r>
            <w:r w:rsidRPr="009E224E">
              <w:rPr>
                <w:rFonts w:ascii="Courier New" w:hAnsi="Courier New" w:cs="Courier New"/>
                <w:b/>
                <w:noProof/>
                <w:szCs w:val="18"/>
              </w:rPr>
              <w:t>{0xFF, 0xFF, 0xFF, 0xFF, 0xFF, 0xFF, 0xFF, 0xFF,</w:t>
            </w:r>
            <w:r w:rsidR="000F29A6">
              <w:rPr>
                <w:rFonts w:ascii="Courier New" w:hAnsi="Courier New" w:cs="Courier New"/>
                <w:b/>
                <w:noProof/>
                <w:szCs w:val="18"/>
              </w:rPr>
              <w:br/>
            </w:r>
            <w:r w:rsidRPr="009E224E">
              <w:rPr>
                <w:rFonts w:ascii="Courier New" w:hAnsi="Courier New" w:cs="Courier New"/>
                <w:b/>
                <w:noProof/>
                <w:szCs w:val="18"/>
              </w:rPr>
              <w:t xml:space="preserve"> 0xFF, 0xFF, 0xFF, 0xFF, 0xFF, 0xFF, 0x16, 0xA2,</w:t>
            </w:r>
            <w:r w:rsidR="000F29A6">
              <w:rPr>
                <w:rFonts w:ascii="Courier New" w:hAnsi="Courier New" w:cs="Courier New"/>
                <w:b/>
                <w:noProof/>
                <w:szCs w:val="18"/>
              </w:rPr>
              <w:br/>
            </w:r>
            <w:r w:rsidRPr="009E224E">
              <w:rPr>
                <w:rFonts w:ascii="Courier New" w:hAnsi="Courier New" w:cs="Courier New"/>
                <w:b/>
                <w:noProof/>
                <w:szCs w:val="18"/>
              </w:rPr>
              <w:t xml:space="preserve"> 0xE0, 0xB8, 0xF0, 0x3E, 0x13, 0xDD, 0x29, 0x45,</w:t>
            </w:r>
            <w:r w:rsidR="000F29A6">
              <w:rPr>
                <w:rFonts w:ascii="Courier New" w:hAnsi="Courier New" w:cs="Courier New"/>
                <w:b/>
                <w:noProof/>
                <w:szCs w:val="18"/>
              </w:rPr>
              <w:br/>
            </w:r>
            <w:r w:rsidRPr="009E224E">
              <w:rPr>
                <w:rFonts w:ascii="Courier New" w:hAnsi="Courier New" w:cs="Courier New"/>
                <w:b/>
                <w:noProof/>
                <w:szCs w:val="18"/>
              </w:rPr>
              <w:t xml:space="preserve"> 0x5C, 0x5C, 0x2A, 0x3D}}</w:t>
            </w:r>
          </w:p>
        </w:tc>
        <w:tc>
          <w:tcPr>
            <w:tcW w:w="2520" w:type="dxa"/>
            <w:tcBorders>
              <w:right w:val="single" w:sz="12" w:space="0" w:color="auto"/>
            </w:tcBorders>
          </w:tcPr>
          <w:p w14:paraId="4A1FB7EE" w14:textId="77777777" w:rsidR="005C3DC5" w:rsidRPr="009E224E" w:rsidRDefault="005C3DC5" w:rsidP="00751AF0">
            <w:pPr>
              <w:pStyle w:val="TABLE-cell"/>
              <w:jc w:val="left"/>
              <w:rPr>
                <w:noProof/>
                <w:szCs w:val="18"/>
              </w:rPr>
            </w:pPr>
            <w:r w:rsidRPr="009E224E">
              <w:rPr>
                <w:noProof/>
                <w:szCs w:val="18"/>
              </w:rPr>
              <w:t>order of G</w:t>
            </w:r>
          </w:p>
        </w:tc>
      </w:tr>
      <w:tr w:rsidR="005C3DC5" w:rsidRPr="009E224E" w14:paraId="72B6C745" w14:textId="77777777" w:rsidTr="00D54DA1">
        <w:trPr>
          <w:jc w:val="center"/>
        </w:trPr>
        <w:tc>
          <w:tcPr>
            <w:tcW w:w="1080" w:type="dxa"/>
            <w:tcBorders>
              <w:left w:val="single" w:sz="12" w:space="0" w:color="auto"/>
              <w:bottom w:val="single" w:sz="12" w:space="0" w:color="auto"/>
            </w:tcBorders>
          </w:tcPr>
          <w:p w14:paraId="53C2709F" w14:textId="77777777" w:rsidR="005C3DC5" w:rsidRPr="009E224E" w:rsidRDefault="005C3DC5" w:rsidP="00D364E7">
            <w:pPr>
              <w:pStyle w:val="TABLE-cell"/>
              <w:keepNext w:val="0"/>
              <w:rPr>
                <w:noProof/>
                <w:szCs w:val="18"/>
              </w:rPr>
            </w:pPr>
            <w:r w:rsidRPr="009E224E">
              <w:rPr>
                <w:noProof/>
                <w:szCs w:val="18"/>
              </w:rPr>
              <w:t>h</w:t>
            </w:r>
          </w:p>
        </w:tc>
        <w:tc>
          <w:tcPr>
            <w:tcW w:w="5760" w:type="dxa"/>
            <w:tcBorders>
              <w:bottom w:val="single" w:sz="12" w:space="0" w:color="auto"/>
            </w:tcBorders>
          </w:tcPr>
          <w:p w14:paraId="65675A87" w14:textId="77777777" w:rsidR="005C3DC5" w:rsidRPr="009E224E" w:rsidRDefault="005C3DC5" w:rsidP="006E48B2">
            <w:pPr>
              <w:pStyle w:val="TABLE-cell"/>
              <w:jc w:val="left"/>
              <w:rPr>
                <w:rFonts w:ascii="Courier New" w:hAnsi="Courier New" w:cs="Courier New"/>
                <w:b/>
                <w:noProof/>
                <w:szCs w:val="18"/>
              </w:rPr>
            </w:pPr>
            <w:r w:rsidRPr="009E224E">
              <w:rPr>
                <w:rFonts w:ascii="Courier New" w:hAnsi="Courier New" w:cs="Courier New"/>
                <w:b/>
                <w:noProof/>
                <w:szCs w:val="18"/>
              </w:rPr>
              <w:t>{1,{1}}</w:t>
            </w:r>
          </w:p>
        </w:tc>
        <w:tc>
          <w:tcPr>
            <w:tcW w:w="2520" w:type="dxa"/>
            <w:tcBorders>
              <w:bottom w:val="single" w:sz="12" w:space="0" w:color="auto"/>
              <w:right w:val="single" w:sz="12" w:space="0" w:color="auto"/>
            </w:tcBorders>
          </w:tcPr>
          <w:p w14:paraId="4908D3EB" w14:textId="77777777" w:rsidR="005C3DC5" w:rsidRPr="009E224E" w:rsidRDefault="005C3DC5" w:rsidP="00751AF0">
            <w:pPr>
              <w:pStyle w:val="TABLE-cell"/>
              <w:keepNext w:val="0"/>
              <w:jc w:val="left"/>
              <w:rPr>
                <w:noProof/>
                <w:szCs w:val="18"/>
              </w:rPr>
            </w:pPr>
            <w:r w:rsidRPr="009E224E">
              <w:rPr>
                <w:noProof/>
                <w:szCs w:val="18"/>
              </w:rPr>
              <w:t>cofactor</w:t>
            </w:r>
          </w:p>
        </w:tc>
      </w:tr>
    </w:tbl>
    <w:p w14:paraId="6907874B" w14:textId="77777777" w:rsidR="00271D1C" w:rsidRPr="00D638F9" w:rsidRDefault="00271D1C" w:rsidP="00271D1C">
      <w:pPr>
        <w:pStyle w:val="Heading3"/>
        <w:rPr>
          <w:noProof/>
        </w:rPr>
      </w:pPr>
      <w:bookmarkStart w:id="467" w:name="_Toc17817231"/>
      <w:r w:rsidRPr="00D638F9">
        <w:rPr>
          <w:noProof/>
        </w:rPr>
        <w:lastRenderedPageBreak/>
        <w:t>NIST</w:t>
      </w:r>
      <w:r>
        <w:rPr>
          <w:noProof/>
        </w:rPr>
        <w:t xml:space="preserve"> </w:t>
      </w:r>
      <w:r w:rsidRPr="00D638F9">
        <w:rPr>
          <w:noProof/>
        </w:rPr>
        <w:t>P256</w:t>
      </w:r>
      <w:bookmarkEnd w:id="467"/>
    </w:p>
    <w:p w14:paraId="60DE315E" w14:textId="73692A80" w:rsidR="005C3DC5" w:rsidRDefault="005C3DC5" w:rsidP="005C3DC5">
      <w:pPr>
        <w:pStyle w:val="TABLE-title"/>
      </w:pPr>
      <w:r>
        <w:t xml:space="preserve">Table </w:t>
      </w:r>
      <w:r w:rsidR="007550B5">
        <w:fldChar w:fldCharType="begin"/>
      </w:r>
      <w:r>
        <w:instrText xml:space="preserve"> SEQ Table \* ARABIC </w:instrText>
      </w:r>
      <w:r w:rsidR="007550B5">
        <w:fldChar w:fldCharType="separate"/>
      </w:r>
      <w:ins w:id="468" w:author="David Wooten" w:date="2019-08-27T16:53:00Z">
        <w:r w:rsidR="00C12037">
          <w:rPr>
            <w:noProof/>
          </w:rPr>
          <w:t>7</w:t>
        </w:r>
      </w:ins>
      <w:r w:rsidR="007550B5">
        <w:rPr>
          <w:noProof/>
        </w:rPr>
        <w:fldChar w:fldCharType="end"/>
      </w:r>
      <w:r>
        <w:t xml:space="preserve"> — Defines for NIST_P256 ECC Values</w:t>
      </w:r>
    </w:p>
    <w:tbl>
      <w:tblPr>
        <w:tblW w:w="9360"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58" w:type="dxa"/>
          <w:right w:w="58" w:type="dxa"/>
        </w:tblCellMar>
        <w:tblLook w:val="0000" w:firstRow="0" w:lastRow="0" w:firstColumn="0" w:lastColumn="0" w:noHBand="0" w:noVBand="0"/>
      </w:tblPr>
      <w:tblGrid>
        <w:gridCol w:w="1080"/>
        <w:gridCol w:w="5760"/>
        <w:gridCol w:w="2520"/>
      </w:tblGrid>
      <w:tr w:rsidR="005C3DC5" w:rsidRPr="009E224E" w14:paraId="3B509BEF" w14:textId="77777777" w:rsidTr="00D54DA1">
        <w:trPr>
          <w:jc w:val="center"/>
        </w:trPr>
        <w:tc>
          <w:tcPr>
            <w:tcW w:w="1080" w:type="dxa"/>
            <w:tcBorders>
              <w:top w:val="single" w:sz="12" w:space="0" w:color="auto"/>
              <w:left w:val="single" w:sz="12" w:space="0" w:color="auto"/>
              <w:bottom w:val="single" w:sz="12" w:space="0" w:color="auto"/>
            </w:tcBorders>
          </w:tcPr>
          <w:p w14:paraId="4718DD48" w14:textId="77777777" w:rsidR="005C3DC5" w:rsidRPr="009E224E" w:rsidRDefault="005C3DC5" w:rsidP="00D364E7">
            <w:pPr>
              <w:pStyle w:val="TABLE-col-heading"/>
              <w:rPr>
                <w:szCs w:val="18"/>
              </w:rPr>
            </w:pPr>
            <w:r w:rsidRPr="009E224E">
              <w:rPr>
                <w:szCs w:val="18"/>
              </w:rPr>
              <w:t>Parameter</w:t>
            </w:r>
          </w:p>
        </w:tc>
        <w:tc>
          <w:tcPr>
            <w:tcW w:w="5760" w:type="dxa"/>
            <w:tcBorders>
              <w:top w:val="single" w:sz="12" w:space="0" w:color="auto"/>
              <w:bottom w:val="single" w:sz="12" w:space="0" w:color="auto"/>
            </w:tcBorders>
          </w:tcPr>
          <w:p w14:paraId="1FEDEFD8" w14:textId="77777777" w:rsidR="005C3DC5" w:rsidRPr="009E224E" w:rsidRDefault="005C3DC5" w:rsidP="00D364E7">
            <w:pPr>
              <w:pStyle w:val="TABLE-col-heading"/>
              <w:rPr>
                <w:szCs w:val="18"/>
              </w:rPr>
            </w:pPr>
            <w:r w:rsidRPr="009E224E">
              <w:rPr>
                <w:szCs w:val="18"/>
              </w:rPr>
              <w:t>Value</w:t>
            </w:r>
          </w:p>
        </w:tc>
        <w:tc>
          <w:tcPr>
            <w:tcW w:w="2520" w:type="dxa"/>
            <w:tcBorders>
              <w:top w:val="single" w:sz="12" w:space="0" w:color="auto"/>
              <w:bottom w:val="single" w:sz="12" w:space="0" w:color="auto"/>
              <w:right w:val="single" w:sz="12" w:space="0" w:color="auto"/>
            </w:tcBorders>
          </w:tcPr>
          <w:p w14:paraId="0616FF66" w14:textId="77777777" w:rsidR="005C3DC5" w:rsidRPr="009E224E" w:rsidRDefault="005C3DC5" w:rsidP="00751AF0">
            <w:pPr>
              <w:pStyle w:val="TABLE-col-heading"/>
              <w:jc w:val="left"/>
              <w:rPr>
                <w:szCs w:val="18"/>
              </w:rPr>
            </w:pPr>
            <w:r w:rsidRPr="009E224E">
              <w:rPr>
                <w:szCs w:val="18"/>
              </w:rPr>
              <w:t>Description</w:t>
            </w:r>
          </w:p>
        </w:tc>
      </w:tr>
      <w:tr w:rsidR="005C3DC5" w:rsidRPr="009E224E" w14:paraId="342DE305" w14:textId="77777777" w:rsidTr="00D54DA1">
        <w:trPr>
          <w:jc w:val="center"/>
        </w:trPr>
        <w:tc>
          <w:tcPr>
            <w:tcW w:w="1080" w:type="dxa"/>
            <w:tcBorders>
              <w:top w:val="single" w:sz="12" w:space="0" w:color="auto"/>
              <w:left w:val="single" w:sz="12" w:space="0" w:color="auto"/>
              <w:bottom w:val="single" w:sz="6" w:space="0" w:color="auto"/>
            </w:tcBorders>
          </w:tcPr>
          <w:p w14:paraId="1E7AFC4A" w14:textId="77777777" w:rsidR="005C3DC5" w:rsidRPr="009E224E" w:rsidRDefault="005C3DC5" w:rsidP="00D364E7">
            <w:pPr>
              <w:pStyle w:val="TABLE-cell"/>
              <w:rPr>
                <w:szCs w:val="18"/>
              </w:rPr>
            </w:pPr>
            <w:r w:rsidRPr="009E224E">
              <w:rPr>
                <w:szCs w:val="18"/>
              </w:rPr>
              <w:t>curveID</w:t>
            </w:r>
          </w:p>
        </w:tc>
        <w:tc>
          <w:tcPr>
            <w:tcW w:w="5760" w:type="dxa"/>
            <w:tcBorders>
              <w:top w:val="single" w:sz="12" w:space="0" w:color="auto"/>
              <w:bottom w:val="single" w:sz="6" w:space="0" w:color="auto"/>
            </w:tcBorders>
          </w:tcPr>
          <w:p w14:paraId="6F2D5BE7" w14:textId="77777777" w:rsidR="005C3DC5" w:rsidRPr="009E224E" w:rsidRDefault="005C3DC5" w:rsidP="005C3DC5">
            <w:pPr>
              <w:pStyle w:val="TABLE-cell"/>
              <w:rPr>
                <w:szCs w:val="18"/>
              </w:rPr>
            </w:pPr>
            <w:r w:rsidRPr="009E224E">
              <w:rPr>
                <w:szCs w:val="18"/>
              </w:rPr>
              <w:t>TPM_ECC_NIST_P256</w:t>
            </w:r>
          </w:p>
        </w:tc>
        <w:tc>
          <w:tcPr>
            <w:tcW w:w="2520" w:type="dxa"/>
            <w:tcBorders>
              <w:top w:val="single" w:sz="12" w:space="0" w:color="auto"/>
              <w:bottom w:val="single" w:sz="6" w:space="0" w:color="auto"/>
              <w:right w:val="single" w:sz="12" w:space="0" w:color="auto"/>
            </w:tcBorders>
          </w:tcPr>
          <w:p w14:paraId="3A2B8F86" w14:textId="77777777" w:rsidR="005C3DC5" w:rsidRPr="009E224E" w:rsidRDefault="005C3DC5" w:rsidP="00751AF0">
            <w:pPr>
              <w:pStyle w:val="TABLE-cell"/>
              <w:jc w:val="left"/>
              <w:rPr>
                <w:szCs w:val="18"/>
              </w:rPr>
            </w:pPr>
            <w:r w:rsidRPr="009E224E">
              <w:rPr>
                <w:szCs w:val="18"/>
              </w:rPr>
              <w:t>identifier for the curve</w:t>
            </w:r>
          </w:p>
        </w:tc>
      </w:tr>
      <w:tr w:rsidR="005C3DC5" w:rsidRPr="009E224E" w14:paraId="1F36C2A9" w14:textId="77777777" w:rsidTr="00D54DA1">
        <w:trPr>
          <w:jc w:val="center"/>
        </w:trPr>
        <w:tc>
          <w:tcPr>
            <w:tcW w:w="1080" w:type="dxa"/>
            <w:tcBorders>
              <w:top w:val="single" w:sz="6" w:space="0" w:color="auto"/>
              <w:left w:val="single" w:sz="12" w:space="0" w:color="auto"/>
              <w:bottom w:val="single" w:sz="6" w:space="0" w:color="auto"/>
            </w:tcBorders>
          </w:tcPr>
          <w:p w14:paraId="5F6AFA66" w14:textId="77777777" w:rsidR="005C3DC5" w:rsidRPr="009E224E" w:rsidRDefault="005C3DC5" w:rsidP="00D364E7">
            <w:pPr>
              <w:pStyle w:val="TABLE-cell"/>
              <w:rPr>
                <w:noProof/>
                <w:szCs w:val="18"/>
              </w:rPr>
            </w:pPr>
            <w:r w:rsidRPr="009E224E">
              <w:rPr>
                <w:noProof/>
                <w:szCs w:val="18"/>
              </w:rPr>
              <w:t>keySize</w:t>
            </w:r>
          </w:p>
        </w:tc>
        <w:tc>
          <w:tcPr>
            <w:tcW w:w="5760" w:type="dxa"/>
            <w:tcBorders>
              <w:top w:val="single" w:sz="6" w:space="0" w:color="auto"/>
              <w:bottom w:val="single" w:sz="6" w:space="0" w:color="auto"/>
            </w:tcBorders>
          </w:tcPr>
          <w:p w14:paraId="2615151D" w14:textId="77777777" w:rsidR="005C3DC5" w:rsidRPr="009E224E" w:rsidRDefault="005C3DC5" w:rsidP="00D364E7">
            <w:pPr>
              <w:pStyle w:val="TABLE-cell"/>
              <w:rPr>
                <w:noProof/>
                <w:szCs w:val="18"/>
              </w:rPr>
            </w:pPr>
            <w:r w:rsidRPr="009E224E">
              <w:rPr>
                <w:noProof/>
                <w:szCs w:val="18"/>
              </w:rPr>
              <w:t>256</w:t>
            </w:r>
          </w:p>
        </w:tc>
        <w:tc>
          <w:tcPr>
            <w:tcW w:w="2520" w:type="dxa"/>
            <w:tcBorders>
              <w:top w:val="single" w:sz="6" w:space="0" w:color="auto"/>
              <w:bottom w:val="single" w:sz="6" w:space="0" w:color="auto"/>
              <w:right w:val="single" w:sz="12" w:space="0" w:color="auto"/>
            </w:tcBorders>
          </w:tcPr>
          <w:p w14:paraId="11D7CF42" w14:textId="77777777" w:rsidR="005C3DC5" w:rsidRPr="009E224E" w:rsidRDefault="005C3DC5" w:rsidP="00751AF0">
            <w:pPr>
              <w:pStyle w:val="TABLE-cell"/>
              <w:jc w:val="left"/>
              <w:rPr>
                <w:noProof/>
                <w:szCs w:val="18"/>
              </w:rPr>
            </w:pPr>
            <w:r w:rsidRPr="009E224E">
              <w:rPr>
                <w:noProof/>
                <w:szCs w:val="18"/>
              </w:rPr>
              <w:t>Size in bits of the key</w:t>
            </w:r>
          </w:p>
        </w:tc>
      </w:tr>
      <w:tr w:rsidR="005C3DC5" w:rsidRPr="009E224E" w14:paraId="5EACC506" w14:textId="77777777" w:rsidTr="00D54DA1">
        <w:trPr>
          <w:jc w:val="center"/>
        </w:trPr>
        <w:tc>
          <w:tcPr>
            <w:tcW w:w="1080" w:type="dxa"/>
            <w:tcBorders>
              <w:top w:val="single" w:sz="6" w:space="0" w:color="auto"/>
              <w:left w:val="single" w:sz="12" w:space="0" w:color="auto"/>
              <w:bottom w:val="single" w:sz="6" w:space="0" w:color="auto"/>
            </w:tcBorders>
          </w:tcPr>
          <w:p w14:paraId="12D6A344" w14:textId="77777777" w:rsidR="005C3DC5" w:rsidRPr="009E224E" w:rsidRDefault="005C3DC5" w:rsidP="00D364E7">
            <w:pPr>
              <w:pStyle w:val="TABLE-cell"/>
              <w:rPr>
                <w:noProof/>
                <w:szCs w:val="18"/>
              </w:rPr>
            </w:pPr>
            <w:r w:rsidRPr="009E224E">
              <w:rPr>
                <w:noProof/>
                <w:szCs w:val="18"/>
              </w:rPr>
              <w:t>kdf</w:t>
            </w:r>
          </w:p>
        </w:tc>
        <w:tc>
          <w:tcPr>
            <w:tcW w:w="5760" w:type="dxa"/>
            <w:tcBorders>
              <w:top w:val="single" w:sz="6" w:space="0" w:color="auto"/>
              <w:bottom w:val="single" w:sz="6" w:space="0" w:color="auto"/>
            </w:tcBorders>
          </w:tcPr>
          <w:p w14:paraId="4F422153" w14:textId="7E223DCD" w:rsidR="005C3DC5" w:rsidRPr="009E224E" w:rsidRDefault="005C3DC5" w:rsidP="00611FDB">
            <w:pPr>
              <w:pStyle w:val="TABLE-cell"/>
              <w:rPr>
                <w:noProof/>
                <w:szCs w:val="18"/>
              </w:rPr>
            </w:pPr>
            <w:r w:rsidRPr="009E224E">
              <w:rPr>
                <w:szCs w:val="18"/>
              </w:rPr>
              <w:t>{TPM_ALG_KDF1_SP800_56</w:t>
            </w:r>
            <w:r w:rsidR="00611FDB">
              <w:rPr>
                <w:szCs w:val="18"/>
              </w:rPr>
              <w:t>A</w:t>
            </w:r>
            <w:r w:rsidRPr="009E224E">
              <w:rPr>
                <w:szCs w:val="18"/>
              </w:rPr>
              <w:t xml:space="preserve">, </w:t>
            </w:r>
            <w:r w:rsidR="00C21B42">
              <w:rPr>
                <w:szCs w:val="18"/>
              </w:rPr>
              <w:t>TPM</w:t>
            </w:r>
            <w:r w:rsidRPr="009E224E">
              <w:rPr>
                <w:szCs w:val="18"/>
              </w:rPr>
              <w:t>_ALG_SHA256}</w:t>
            </w:r>
          </w:p>
        </w:tc>
        <w:tc>
          <w:tcPr>
            <w:tcW w:w="2520" w:type="dxa"/>
            <w:tcBorders>
              <w:top w:val="single" w:sz="6" w:space="0" w:color="auto"/>
              <w:bottom w:val="single" w:sz="6" w:space="0" w:color="auto"/>
              <w:right w:val="single" w:sz="12" w:space="0" w:color="auto"/>
            </w:tcBorders>
          </w:tcPr>
          <w:p w14:paraId="37053AC7" w14:textId="77777777" w:rsidR="005C3DC5" w:rsidRPr="009E224E" w:rsidRDefault="005C3DC5" w:rsidP="00751AF0">
            <w:pPr>
              <w:pStyle w:val="TABLE-cell"/>
              <w:jc w:val="left"/>
              <w:rPr>
                <w:noProof/>
                <w:szCs w:val="18"/>
              </w:rPr>
            </w:pPr>
            <w:r w:rsidRPr="009E224E">
              <w:rPr>
                <w:noProof/>
                <w:szCs w:val="18"/>
              </w:rPr>
              <w:t>the default KDF and hash</w:t>
            </w:r>
          </w:p>
        </w:tc>
      </w:tr>
      <w:tr w:rsidR="005C3DC5" w:rsidRPr="009E224E" w14:paraId="52E89C67" w14:textId="77777777" w:rsidTr="00D54DA1">
        <w:trPr>
          <w:jc w:val="center"/>
        </w:trPr>
        <w:tc>
          <w:tcPr>
            <w:tcW w:w="1080" w:type="dxa"/>
            <w:tcBorders>
              <w:top w:val="single" w:sz="6" w:space="0" w:color="auto"/>
              <w:left w:val="single" w:sz="12" w:space="0" w:color="auto"/>
              <w:bottom w:val="single" w:sz="6" w:space="0" w:color="auto"/>
            </w:tcBorders>
          </w:tcPr>
          <w:p w14:paraId="250F6421" w14:textId="77777777" w:rsidR="005C3DC5" w:rsidRPr="009E224E" w:rsidRDefault="005C3DC5" w:rsidP="00D364E7">
            <w:pPr>
              <w:pStyle w:val="TABLE-cell"/>
              <w:rPr>
                <w:noProof/>
                <w:szCs w:val="18"/>
              </w:rPr>
            </w:pPr>
            <w:r w:rsidRPr="009E224E">
              <w:rPr>
                <w:noProof/>
                <w:szCs w:val="18"/>
              </w:rPr>
              <w:t>sign</w:t>
            </w:r>
          </w:p>
        </w:tc>
        <w:tc>
          <w:tcPr>
            <w:tcW w:w="5760" w:type="dxa"/>
            <w:tcBorders>
              <w:top w:val="single" w:sz="6" w:space="0" w:color="auto"/>
              <w:bottom w:val="single" w:sz="6" w:space="0" w:color="auto"/>
            </w:tcBorders>
          </w:tcPr>
          <w:p w14:paraId="5A80FD82" w14:textId="77777777" w:rsidR="005C3DC5" w:rsidRPr="009E224E" w:rsidRDefault="005C3DC5" w:rsidP="00D364E7">
            <w:pPr>
              <w:pStyle w:val="TABLE-cell"/>
              <w:rPr>
                <w:noProof/>
                <w:szCs w:val="18"/>
              </w:rPr>
            </w:pPr>
            <w:r w:rsidRPr="009E224E">
              <w:rPr>
                <w:szCs w:val="18"/>
              </w:rPr>
              <w:t>{TPM_ALG_NULL, TPM_ALG_NULL}</w:t>
            </w:r>
          </w:p>
        </w:tc>
        <w:tc>
          <w:tcPr>
            <w:tcW w:w="2520" w:type="dxa"/>
            <w:tcBorders>
              <w:top w:val="single" w:sz="6" w:space="0" w:color="auto"/>
              <w:bottom w:val="single" w:sz="6" w:space="0" w:color="auto"/>
              <w:right w:val="single" w:sz="12" w:space="0" w:color="auto"/>
            </w:tcBorders>
          </w:tcPr>
          <w:p w14:paraId="218A54EC" w14:textId="02A9E5E0" w:rsidR="005C3DC5" w:rsidRPr="009E224E" w:rsidRDefault="00FF7F23" w:rsidP="00751AF0">
            <w:pPr>
              <w:pStyle w:val="TABLE-cell"/>
              <w:jc w:val="left"/>
              <w:rPr>
                <w:noProof/>
                <w:szCs w:val="18"/>
              </w:rPr>
            </w:pPr>
            <w:r>
              <w:rPr>
                <w:noProof/>
                <w:szCs w:val="18"/>
              </w:rPr>
              <w:t xml:space="preserve">no </w:t>
            </w:r>
            <w:r w:rsidR="00973A1D">
              <w:rPr>
                <w:noProof/>
                <w:szCs w:val="18"/>
              </w:rPr>
              <w:t>mandatory</w:t>
            </w:r>
            <w:r w:rsidR="005C3DC5" w:rsidRPr="009E224E">
              <w:rPr>
                <w:noProof/>
                <w:szCs w:val="18"/>
              </w:rPr>
              <w:t xml:space="preserve"> signing scheme</w:t>
            </w:r>
          </w:p>
        </w:tc>
      </w:tr>
      <w:tr w:rsidR="005C3DC5" w:rsidRPr="009E224E" w14:paraId="324F9D35" w14:textId="77777777" w:rsidTr="00D54DA1">
        <w:trPr>
          <w:jc w:val="center"/>
        </w:trPr>
        <w:tc>
          <w:tcPr>
            <w:tcW w:w="1080" w:type="dxa"/>
            <w:tcBorders>
              <w:left w:val="single" w:sz="12" w:space="0" w:color="auto"/>
            </w:tcBorders>
          </w:tcPr>
          <w:p w14:paraId="40C4FDE0" w14:textId="77777777" w:rsidR="005C3DC5" w:rsidRPr="009E224E" w:rsidRDefault="005C3DC5" w:rsidP="00D364E7">
            <w:pPr>
              <w:pStyle w:val="TABLE-cell"/>
              <w:rPr>
                <w:noProof/>
                <w:szCs w:val="18"/>
              </w:rPr>
            </w:pPr>
            <w:r w:rsidRPr="009E224E">
              <w:rPr>
                <w:noProof/>
                <w:szCs w:val="18"/>
              </w:rPr>
              <w:t>p</w:t>
            </w:r>
          </w:p>
        </w:tc>
        <w:tc>
          <w:tcPr>
            <w:tcW w:w="5760" w:type="dxa"/>
          </w:tcPr>
          <w:p w14:paraId="604C47C6" w14:textId="1BCA15E1" w:rsidR="005C3DC5" w:rsidRPr="009E224E" w:rsidRDefault="005C3DC5" w:rsidP="006E48B2">
            <w:pPr>
              <w:pStyle w:val="TABLE-cell"/>
              <w:jc w:val="left"/>
              <w:rPr>
                <w:rFonts w:ascii="Courier New" w:hAnsi="Courier New" w:cs="Courier New"/>
                <w:b/>
                <w:noProof/>
                <w:szCs w:val="18"/>
              </w:rPr>
            </w:pPr>
            <w:r w:rsidRPr="009E224E">
              <w:rPr>
                <w:rFonts w:ascii="Courier New" w:hAnsi="Courier New" w:cs="Courier New"/>
                <w:b/>
                <w:noProof/>
                <w:szCs w:val="18"/>
              </w:rPr>
              <w:t>{</w:t>
            </w:r>
            <w:r w:rsidR="003B606B" w:rsidRPr="009E224E">
              <w:rPr>
                <w:rFonts w:ascii="Courier New" w:hAnsi="Courier New" w:cs="Courier New"/>
                <w:b/>
                <w:noProof/>
                <w:szCs w:val="18"/>
              </w:rPr>
              <w:t>32</w:t>
            </w:r>
            <w:r w:rsidRPr="009E224E">
              <w:rPr>
                <w:rFonts w:ascii="Courier New" w:hAnsi="Courier New" w:cs="Courier New"/>
                <w:b/>
                <w:noProof/>
                <w:szCs w:val="18"/>
              </w:rPr>
              <w:t xml:space="preserve">, </w:t>
            </w:r>
            <w:r w:rsidR="000F29A6">
              <w:rPr>
                <w:rFonts w:ascii="Courier New" w:hAnsi="Courier New" w:cs="Courier New"/>
                <w:b/>
                <w:noProof/>
                <w:szCs w:val="18"/>
              </w:rPr>
              <w:br/>
            </w:r>
            <w:r w:rsidRPr="009E224E">
              <w:rPr>
                <w:rFonts w:ascii="Courier New" w:hAnsi="Courier New" w:cs="Courier New"/>
                <w:b/>
                <w:noProof/>
                <w:szCs w:val="18"/>
              </w:rPr>
              <w:t>{</w:t>
            </w:r>
            <w:r w:rsidR="003B606B" w:rsidRPr="009E224E">
              <w:rPr>
                <w:rFonts w:ascii="Courier New" w:hAnsi="Courier New" w:cs="Courier New"/>
                <w:b/>
                <w:noProof/>
                <w:szCs w:val="18"/>
              </w:rPr>
              <w:t>0xFF, 0xFF, 0xFF, 0xFF, 0x00, 0x00, 0x00, 0x01,</w:t>
            </w:r>
            <w:r w:rsidR="000F29A6">
              <w:rPr>
                <w:rFonts w:ascii="Courier New" w:hAnsi="Courier New" w:cs="Courier New"/>
                <w:b/>
                <w:noProof/>
                <w:szCs w:val="18"/>
              </w:rPr>
              <w:br/>
            </w:r>
            <w:r w:rsidR="003B606B" w:rsidRPr="009E224E">
              <w:rPr>
                <w:rFonts w:ascii="Courier New" w:hAnsi="Courier New" w:cs="Courier New"/>
                <w:b/>
                <w:noProof/>
                <w:szCs w:val="18"/>
              </w:rPr>
              <w:t xml:space="preserve"> 0x00, 0x00, 0x00, 0x00, 0x00, 0x00, 0x00, 0x00,</w:t>
            </w:r>
            <w:r w:rsidR="000F29A6">
              <w:rPr>
                <w:rFonts w:ascii="Courier New" w:hAnsi="Courier New" w:cs="Courier New"/>
                <w:b/>
                <w:noProof/>
                <w:szCs w:val="18"/>
              </w:rPr>
              <w:br/>
            </w:r>
            <w:r w:rsidR="003B606B" w:rsidRPr="009E224E">
              <w:rPr>
                <w:rFonts w:ascii="Courier New" w:hAnsi="Courier New" w:cs="Courier New"/>
                <w:b/>
                <w:noProof/>
                <w:szCs w:val="18"/>
              </w:rPr>
              <w:t xml:space="preserve"> 0x00, 0x00, 0x00, 0x00, 0xFF, 0xFF, 0xFF, 0xFF,</w:t>
            </w:r>
            <w:r w:rsidR="000F29A6">
              <w:rPr>
                <w:rFonts w:ascii="Courier New" w:hAnsi="Courier New" w:cs="Courier New"/>
                <w:b/>
                <w:noProof/>
                <w:szCs w:val="18"/>
              </w:rPr>
              <w:br/>
            </w:r>
            <w:r w:rsidR="003B606B" w:rsidRPr="009E224E">
              <w:rPr>
                <w:rFonts w:ascii="Courier New" w:hAnsi="Courier New" w:cs="Courier New"/>
                <w:b/>
                <w:noProof/>
                <w:szCs w:val="18"/>
              </w:rPr>
              <w:t xml:space="preserve"> 0xFF, 0xFF, 0xFF, 0xFF, 0xFF, 0xFF, 0xFF, 0xFF</w:t>
            </w:r>
            <w:r w:rsidR="000F29A6">
              <w:rPr>
                <w:rFonts w:ascii="Courier New" w:hAnsi="Courier New" w:cs="Courier New"/>
                <w:b/>
                <w:noProof/>
                <w:szCs w:val="18"/>
              </w:rPr>
              <w:t>}}</w:t>
            </w:r>
          </w:p>
        </w:tc>
        <w:tc>
          <w:tcPr>
            <w:tcW w:w="2520" w:type="dxa"/>
            <w:tcBorders>
              <w:right w:val="single" w:sz="12" w:space="0" w:color="auto"/>
            </w:tcBorders>
          </w:tcPr>
          <w:p w14:paraId="696A691E" w14:textId="77777777" w:rsidR="005C3DC5" w:rsidRPr="009E224E" w:rsidRDefault="005C3DC5" w:rsidP="00751AF0">
            <w:pPr>
              <w:pStyle w:val="TABLE-cell"/>
              <w:jc w:val="left"/>
              <w:rPr>
                <w:noProof/>
                <w:color w:val="000000"/>
                <w:szCs w:val="18"/>
              </w:rPr>
            </w:pPr>
            <w:r w:rsidRPr="009E224E">
              <w:rPr>
                <w:rFonts w:ascii="Cambria" w:hAnsi="Cambria"/>
                <w:i/>
                <w:noProof/>
                <w:color w:val="000000"/>
                <w:szCs w:val="18"/>
              </w:rPr>
              <w:t>F</w:t>
            </w:r>
            <w:r w:rsidRPr="009E224E">
              <w:rPr>
                <w:rFonts w:ascii="Cambria" w:hAnsi="Cambria" w:cs="Times New Roman"/>
                <w:i/>
                <w:iCs/>
                <w:szCs w:val="18"/>
              </w:rPr>
              <w:t>p</w:t>
            </w:r>
            <w:r w:rsidRPr="009E224E">
              <w:rPr>
                <w:szCs w:val="18"/>
              </w:rPr>
              <w:t xml:space="preserve"> </w:t>
            </w:r>
            <w:r w:rsidRPr="009E224E">
              <w:rPr>
                <w:noProof/>
                <w:szCs w:val="18"/>
              </w:rPr>
              <w:t>(the modulus)</w:t>
            </w:r>
          </w:p>
        </w:tc>
      </w:tr>
      <w:tr w:rsidR="005C3DC5" w:rsidRPr="009E224E" w14:paraId="5CD257FA" w14:textId="77777777" w:rsidTr="00D54DA1">
        <w:trPr>
          <w:jc w:val="center"/>
        </w:trPr>
        <w:tc>
          <w:tcPr>
            <w:tcW w:w="1080" w:type="dxa"/>
            <w:tcBorders>
              <w:left w:val="single" w:sz="12" w:space="0" w:color="auto"/>
            </w:tcBorders>
          </w:tcPr>
          <w:p w14:paraId="334ED704" w14:textId="77777777" w:rsidR="005C3DC5" w:rsidRPr="009E224E" w:rsidRDefault="005C3DC5" w:rsidP="00D364E7">
            <w:pPr>
              <w:pStyle w:val="TABLE-cell"/>
              <w:rPr>
                <w:noProof/>
                <w:szCs w:val="18"/>
              </w:rPr>
            </w:pPr>
            <w:r w:rsidRPr="009E224E">
              <w:rPr>
                <w:noProof/>
                <w:szCs w:val="18"/>
              </w:rPr>
              <w:t>a</w:t>
            </w:r>
          </w:p>
        </w:tc>
        <w:tc>
          <w:tcPr>
            <w:tcW w:w="5760" w:type="dxa"/>
          </w:tcPr>
          <w:p w14:paraId="729B8958" w14:textId="3BE14A6B" w:rsidR="005C3DC5" w:rsidRPr="009E224E" w:rsidRDefault="005C3DC5" w:rsidP="000F29A6">
            <w:pPr>
              <w:pStyle w:val="TABLE-cell"/>
              <w:jc w:val="left"/>
              <w:rPr>
                <w:rFonts w:ascii="Courier New" w:hAnsi="Courier New" w:cs="Courier New"/>
                <w:b/>
                <w:noProof/>
                <w:szCs w:val="18"/>
              </w:rPr>
            </w:pPr>
            <w:r w:rsidRPr="009E224E">
              <w:rPr>
                <w:rFonts w:ascii="Courier New" w:hAnsi="Courier New" w:cs="Courier New"/>
                <w:b/>
                <w:noProof/>
                <w:szCs w:val="18"/>
              </w:rPr>
              <w:t>{</w:t>
            </w:r>
            <w:r w:rsidR="003B606B" w:rsidRPr="009E224E">
              <w:rPr>
                <w:rFonts w:ascii="Courier New" w:hAnsi="Courier New" w:cs="Courier New"/>
                <w:b/>
                <w:noProof/>
                <w:szCs w:val="18"/>
              </w:rPr>
              <w:t>32</w:t>
            </w:r>
            <w:r w:rsidRPr="009E224E">
              <w:rPr>
                <w:rFonts w:ascii="Courier New" w:hAnsi="Courier New" w:cs="Courier New"/>
                <w:b/>
                <w:noProof/>
                <w:szCs w:val="18"/>
              </w:rPr>
              <w:t xml:space="preserve">, </w:t>
            </w:r>
            <w:r w:rsidR="000F29A6">
              <w:rPr>
                <w:rFonts w:ascii="Courier New" w:hAnsi="Courier New" w:cs="Courier New"/>
                <w:b/>
                <w:noProof/>
                <w:szCs w:val="18"/>
              </w:rPr>
              <w:br/>
            </w:r>
            <w:r w:rsidRPr="009E224E">
              <w:rPr>
                <w:rFonts w:ascii="Courier New" w:hAnsi="Courier New" w:cs="Courier New"/>
                <w:b/>
                <w:noProof/>
                <w:szCs w:val="18"/>
              </w:rPr>
              <w:t>{</w:t>
            </w:r>
            <w:r w:rsidR="003B606B" w:rsidRPr="009E224E">
              <w:rPr>
                <w:rFonts w:ascii="Courier New" w:hAnsi="Courier New" w:cs="Courier New"/>
                <w:b/>
                <w:noProof/>
                <w:szCs w:val="18"/>
              </w:rPr>
              <w:t>0xFF, 0xFF, 0xFF, 0xFF, 0x00, 0x00, 0x00,</w:t>
            </w:r>
            <w:r w:rsidR="000F29A6">
              <w:rPr>
                <w:rFonts w:ascii="Courier New" w:hAnsi="Courier New" w:cs="Courier New"/>
                <w:b/>
                <w:noProof/>
                <w:szCs w:val="18"/>
              </w:rPr>
              <w:t xml:space="preserve"> </w:t>
            </w:r>
            <w:r w:rsidR="003B606B" w:rsidRPr="009E224E">
              <w:rPr>
                <w:rFonts w:ascii="Courier New" w:hAnsi="Courier New" w:cs="Courier New"/>
                <w:b/>
                <w:noProof/>
                <w:szCs w:val="18"/>
              </w:rPr>
              <w:t>0x01,</w:t>
            </w:r>
            <w:r w:rsidR="000F29A6">
              <w:rPr>
                <w:rFonts w:ascii="Courier New" w:hAnsi="Courier New" w:cs="Courier New"/>
                <w:b/>
                <w:noProof/>
                <w:szCs w:val="18"/>
              </w:rPr>
              <w:br/>
            </w:r>
            <w:r w:rsidR="003B606B" w:rsidRPr="009E224E">
              <w:rPr>
                <w:rFonts w:ascii="Courier New" w:hAnsi="Courier New" w:cs="Courier New"/>
                <w:b/>
                <w:noProof/>
                <w:szCs w:val="18"/>
              </w:rPr>
              <w:t xml:space="preserve"> 0x00, 0x00, 0x00, 0x00, 0x00, 0x00, 0x00, 0x00,</w:t>
            </w:r>
            <w:r w:rsidR="000F29A6">
              <w:rPr>
                <w:rFonts w:ascii="Courier New" w:hAnsi="Courier New" w:cs="Courier New"/>
                <w:b/>
                <w:noProof/>
                <w:szCs w:val="18"/>
              </w:rPr>
              <w:br/>
            </w:r>
            <w:r w:rsidR="003B606B" w:rsidRPr="009E224E">
              <w:rPr>
                <w:rFonts w:ascii="Courier New" w:hAnsi="Courier New" w:cs="Courier New"/>
                <w:b/>
                <w:noProof/>
                <w:szCs w:val="18"/>
              </w:rPr>
              <w:t xml:space="preserve"> 0x00, 0x00, 0x00, 0x00, 0xFF, 0xFF, 0xFF, 0xFF,</w:t>
            </w:r>
            <w:r w:rsidR="000F29A6">
              <w:rPr>
                <w:rFonts w:ascii="Courier New" w:hAnsi="Courier New" w:cs="Courier New"/>
                <w:b/>
                <w:noProof/>
                <w:szCs w:val="18"/>
              </w:rPr>
              <w:br/>
            </w:r>
            <w:r w:rsidR="003B606B" w:rsidRPr="009E224E">
              <w:rPr>
                <w:rFonts w:ascii="Courier New" w:hAnsi="Courier New" w:cs="Courier New"/>
                <w:b/>
                <w:noProof/>
                <w:szCs w:val="18"/>
              </w:rPr>
              <w:t xml:space="preserve"> 0xFF, 0xFF, 0xFF, 0xFF, 0xFF, 0xFF, 0xFF, 0xFC</w:t>
            </w:r>
            <w:r w:rsidR="000F29A6">
              <w:rPr>
                <w:rFonts w:ascii="Courier New" w:hAnsi="Courier New" w:cs="Courier New"/>
                <w:b/>
                <w:noProof/>
                <w:szCs w:val="18"/>
              </w:rPr>
              <w:t>}}</w:t>
            </w:r>
          </w:p>
        </w:tc>
        <w:tc>
          <w:tcPr>
            <w:tcW w:w="2520" w:type="dxa"/>
            <w:tcBorders>
              <w:right w:val="single" w:sz="12" w:space="0" w:color="auto"/>
            </w:tcBorders>
          </w:tcPr>
          <w:p w14:paraId="53F0ED74" w14:textId="77777777" w:rsidR="005C3DC5" w:rsidRPr="009E224E" w:rsidRDefault="005C3DC5" w:rsidP="00751AF0">
            <w:pPr>
              <w:pStyle w:val="TABLE-cell"/>
              <w:jc w:val="left"/>
              <w:rPr>
                <w:noProof/>
                <w:szCs w:val="18"/>
              </w:rPr>
            </w:pPr>
            <w:r w:rsidRPr="009E224E">
              <w:rPr>
                <w:noProof/>
                <w:szCs w:val="18"/>
              </w:rPr>
              <w:t>coefficient of the linear term in the curve equation</w:t>
            </w:r>
          </w:p>
        </w:tc>
      </w:tr>
      <w:tr w:rsidR="005C3DC5" w:rsidRPr="009E224E" w14:paraId="363E5360" w14:textId="77777777" w:rsidTr="00D54DA1">
        <w:trPr>
          <w:jc w:val="center"/>
        </w:trPr>
        <w:tc>
          <w:tcPr>
            <w:tcW w:w="1080" w:type="dxa"/>
            <w:tcBorders>
              <w:left w:val="single" w:sz="12" w:space="0" w:color="auto"/>
            </w:tcBorders>
          </w:tcPr>
          <w:p w14:paraId="0C85EDB0" w14:textId="77777777" w:rsidR="005C3DC5" w:rsidRPr="009E224E" w:rsidRDefault="005C3DC5" w:rsidP="00D364E7">
            <w:pPr>
              <w:pStyle w:val="TABLE-cell"/>
              <w:rPr>
                <w:noProof/>
                <w:szCs w:val="18"/>
              </w:rPr>
            </w:pPr>
            <w:r w:rsidRPr="009E224E">
              <w:rPr>
                <w:noProof/>
                <w:szCs w:val="18"/>
              </w:rPr>
              <w:t>b</w:t>
            </w:r>
          </w:p>
        </w:tc>
        <w:tc>
          <w:tcPr>
            <w:tcW w:w="5760" w:type="dxa"/>
          </w:tcPr>
          <w:p w14:paraId="08FC2094" w14:textId="3F37D293" w:rsidR="005C3DC5" w:rsidRPr="009E224E" w:rsidRDefault="005C3DC5" w:rsidP="003B606B">
            <w:pPr>
              <w:pStyle w:val="TABLE-cell"/>
              <w:jc w:val="left"/>
              <w:rPr>
                <w:rFonts w:ascii="Courier New" w:hAnsi="Courier New" w:cs="Courier New"/>
                <w:b/>
                <w:noProof/>
                <w:szCs w:val="18"/>
              </w:rPr>
            </w:pPr>
            <w:r w:rsidRPr="009E224E">
              <w:rPr>
                <w:rFonts w:ascii="Courier New" w:hAnsi="Courier New" w:cs="Courier New"/>
                <w:b/>
                <w:noProof/>
                <w:szCs w:val="18"/>
              </w:rPr>
              <w:t>{</w:t>
            </w:r>
            <w:r w:rsidR="003B606B" w:rsidRPr="009E224E">
              <w:rPr>
                <w:rFonts w:ascii="Courier New" w:hAnsi="Courier New" w:cs="Courier New"/>
                <w:b/>
                <w:noProof/>
                <w:szCs w:val="18"/>
              </w:rPr>
              <w:t>32</w:t>
            </w:r>
            <w:r w:rsidRPr="009E224E">
              <w:rPr>
                <w:rFonts w:ascii="Courier New" w:hAnsi="Courier New" w:cs="Courier New"/>
                <w:b/>
                <w:noProof/>
                <w:szCs w:val="18"/>
              </w:rPr>
              <w:t xml:space="preserve">, </w:t>
            </w:r>
            <w:r w:rsidR="000F29A6">
              <w:rPr>
                <w:rFonts w:ascii="Courier New" w:hAnsi="Courier New" w:cs="Courier New"/>
                <w:b/>
                <w:noProof/>
                <w:szCs w:val="18"/>
              </w:rPr>
              <w:br/>
            </w:r>
            <w:r w:rsidRPr="009E224E">
              <w:rPr>
                <w:rFonts w:ascii="Courier New" w:hAnsi="Courier New" w:cs="Courier New"/>
                <w:b/>
                <w:noProof/>
                <w:szCs w:val="18"/>
              </w:rPr>
              <w:t>{</w:t>
            </w:r>
            <w:r w:rsidR="003B606B" w:rsidRPr="009E224E">
              <w:rPr>
                <w:rFonts w:ascii="Courier New" w:hAnsi="Courier New" w:cs="Courier New"/>
                <w:b/>
                <w:noProof/>
                <w:szCs w:val="18"/>
              </w:rPr>
              <w:t>0x5A, 0xC6, 0x35, 0xD8, 0xAA, 0x3A, 0x93, 0xE7,</w:t>
            </w:r>
            <w:r w:rsidR="000F29A6">
              <w:rPr>
                <w:rFonts w:ascii="Courier New" w:hAnsi="Courier New" w:cs="Courier New"/>
                <w:b/>
                <w:noProof/>
                <w:szCs w:val="18"/>
              </w:rPr>
              <w:br/>
            </w:r>
            <w:r w:rsidR="003B606B" w:rsidRPr="009E224E">
              <w:rPr>
                <w:rFonts w:ascii="Courier New" w:hAnsi="Courier New" w:cs="Courier New"/>
                <w:b/>
                <w:noProof/>
                <w:szCs w:val="18"/>
              </w:rPr>
              <w:t xml:space="preserve"> 0xB3, 0xEB, 0xBD, 0x55, 0x76, 0x98, 0x86, 0xBC,</w:t>
            </w:r>
            <w:r w:rsidR="000F29A6">
              <w:rPr>
                <w:rFonts w:ascii="Courier New" w:hAnsi="Courier New" w:cs="Courier New"/>
                <w:b/>
                <w:noProof/>
                <w:szCs w:val="18"/>
              </w:rPr>
              <w:br/>
            </w:r>
            <w:r w:rsidR="003B606B" w:rsidRPr="009E224E">
              <w:rPr>
                <w:rFonts w:ascii="Courier New" w:hAnsi="Courier New" w:cs="Courier New"/>
                <w:b/>
                <w:noProof/>
                <w:szCs w:val="18"/>
              </w:rPr>
              <w:t xml:space="preserve"> 0x65, 0x1D, 0x06, 0xB0, 0xCC, 0x53, 0xB0, 0xF6,</w:t>
            </w:r>
            <w:r w:rsidR="000F29A6">
              <w:rPr>
                <w:rFonts w:ascii="Courier New" w:hAnsi="Courier New" w:cs="Courier New"/>
                <w:b/>
                <w:noProof/>
                <w:szCs w:val="18"/>
              </w:rPr>
              <w:br/>
            </w:r>
            <w:r w:rsidR="003B606B" w:rsidRPr="009E224E">
              <w:rPr>
                <w:rFonts w:ascii="Courier New" w:hAnsi="Courier New" w:cs="Courier New"/>
                <w:b/>
                <w:noProof/>
                <w:szCs w:val="18"/>
              </w:rPr>
              <w:t xml:space="preserve"> 0x3B, 0xCE, 0x3C, 0x3E, 0x27, 0xD2, 0x60, 0x4B</w:t>
            </w:r>
            <w:r w:rsidR="000F29A6">
              <w:rPr>
                <w:rFonts w:ascii="Courier New" w:hAnsi="Courier New" w:cs="Courier New"/>
                <w:b/>
                <w:noProof/>
                <w:szCs w:val="18"/>
              </w:rPr>
              <w:t>}}</w:t>
            </w:r>
          </w:p>
        </w:tc>
        <w:tc>
          <w:tcPr>
            <w:tcW w:w="2520" w:type="dxa"/>
            <w:tcBorders>
              <w:right w:val="single" w:sz="12" w:space="0" w:color="auto"/>
            </w:tcBorders>
          </w:tcPr>
          <w:p w14:paraId="4B7A849D" w14:textId="77777777" w:rsidR="005C3DC5" w:rsidRPr="009E224E" w:rsidRDefault="005C3DC5" w:rsidP="00751AF0">
            <w:pPr>
              <w:pStyle w:val="TABLE-cell"/>
              <w:jc w:val="left"/>
              <w:rPr>
                <w:noProof/>
                <w:szCs w:val="18"/>
              </w:rPr>
            </w:pPr>
            <w:r w:rsidRPr="009E224E">
              <w:rPr>
                <w:noProof/>
                <w:szCs w:val="18"/>
              </w:rPr>
              <w:t>constant term for curve equation</w:t>
            </w:r>
          </w:p>
        </w:tc>
      </w:tr>
      <w:tr w:rsidR="005C3DC5" w:rsidRPr="009E224E" w14:paraId="04CCE632" w14:textId="77777777" w:rsidTr="00D54DA1">
        <w:trPr>
          <w:jc w:val="center"/>
        </w:trPr>
        <w:tc>
          <w:tcPr>
            <w:tcW w:w="1080" w:type="dxa"/>
            <w:tcBorders>
              <w:left w:val="single" w:sz="12" w:space="0" w:color="auto"/>
            </w:tcBorders>
          </w:tcPr>
          <w:p w14:paraId="101169A3" w14:textId="77777777" w:rsidR="005C3DC5" w:rsidRPr="009E224E" w:rsidRDefault="005C3DC5" w:rsidP="00D364E7">
            <w:pPr>
              <w:pStyle w:val="TABLE-cell"/>
              <w:rPr>
                <w:noProof/>
                <w:szCs w:val="18"/>
              </w:rPr>
            </w:pPr>
            <w:r w:rsidRPr="009E224E">
              <w:rPr>
                <w:noProof/>
                <w:szCs w:val="18"/>
              </w:rPr>
              <w:t>gX</w:t>
            </w:r>
          </w:p>
        </w:tc>
        <w:tc>
          <w:tcPr>
            <w:tcW w:w="5760" w:type="dxa"/>
          </w:tcPr>
          <w:p w14:paraId="070E4AF0" w14:textId="6E212AB4" w:rsidR="005C3DC5" w:rsidRPr="009E224E" w:rsidRDefault="005C3DC5" w:rsidP="003B606B">
            <w:pPr>
              <w:pStyle w:val="TABLE-cell"/>
              <w:jc w:val="left"/>
              <w:rPr>
                <w:rFonts w:ascii="Courier New" w:hAnsi="Courier New" w:cs="Courier New"/>
                <w:b/>
                <w:noProof/>
                <w:szCs w:val="18"/>
              </w:rPr>
            </w:pPr>
            <w:r w:rsidRPr="009E224E">
              <w:rPr>
                <w:rFonts w:ascii="Courier New" w:hAnsi="Courier New" w:cs="Courier New"/>
                <w:b/>
                <w:noProof/>
                <w:szCs w:val="18"/>
              </w:rPr>
              <w:t>{</w:t>
            </w:r>
            <w:r w:rsidR="003B606B" w:rsidRPr="009E224E">
              <w:rPr>
                <w:rFonts w:ascii="Courier New" w:hAnsi="Courier New" w:cs="Courier New"/>
                <w:b/>
                <w:noProof/>
                <w:szCs w:val="18"/>
              </w:rPr>
              <w:t>32</w:t>
            </w:r>
            <w:r w:rsidRPr="009E224E">
              <w:rPr>
                <w:rFonts w:ascii="Courier New" w:hAnsi="Courier New" w:cs="Courier New"/>
                <w:b/>
                <w:noProof/>
                <w:szCs w:val="18"/>
              </w:rPr>
              <w:t xml:space="preserve">, </w:t>
            </w:r>
            <w:r w:rsidR="000F29A6">
              <w:rPr>
                <w:rFonts w:ascii="Courier New" w:hAnsi="Courier New" w:cs="Courier New"/>
                <w:b/>
                <w:noProof/>
                <w:szCs w:val="18"/>
              </w:rPr>
              <w:br/>
            </w:r>
            <w:r w:rsidRPr="009E224E">
              <w:rPr>
                <w:rFonts w:ascii="Courier New" w:hAnsi="Courier New" w:cs="Courier New"/>
                <w:b/>
                <w:noProof/>
                <w:szCs w:val="18"/>
              </w:rPr>
              <w:t>{</w:t>
            </w:r>
            <w:r w:rsidR="003B606B" w:rsidRPr="009E224E">
              <w:rPr>
                <w:rFonts w:ascii="Courier New" w:hAnsi="Courier New" w:cs="Courier New"/>
                <w:b/>
                <w:noProof/>
                <w:szCs w:val="18"/>
              </w:rPr>
              <w:t>0x6B, 0x17, 0xD1, 0xF2, 0xE1, 0x2C, 0x42, 0x47,</w:t>
            </w:r>
            <w:r w:rsidR="000F29A6">
              <w:rPr>
                <w:rFonts w:ascii="Courier New" w:hAnsi="Courier New" w:cs="Courier New"/>
                <w:b/>
                <w:noProof/>
                <w:szCs w:val="18"/>
              </w:rPr>
              <w:br/>
            </w:r>
            <w:r w:rsidR="003B606B" w:rsidRPr="009E224E">
              <w:rPr>
                <w:rFonts w:ascii="Courier New" w:hAnsi="Courier New" w:cs="Courier New"/>
                <w:b/>
                <w:noProof/>
                <w:szCs w:val="18"/>
              </w:rPr>
              <w:t xml:space="preserve"> 0xF8, 0xBC, 0xE6, 0xE5, 0x63, 0xA4, 0x40, 0xF2,</w:t>
            </w:r>
            <w:r w:rsidR="000F29A6">
              <w:rPr>
                <w:rFonts w:ascii="Courier New" w:hAnsi="Courier New" w:cs="Courier New"/>
                <w:b/>
                <w:noProof/>
                <w:szCs w:val="18"/>
              </w:rPr>
              <w:br/>
            </w:r>
            <w:r w:rsidR="003B606B" w:rsidRPr="009E224E">
              <w:rPr>
                <w:rFonts w:ascii="Courier New" w:hAnsi="Courier New" w:cs="Courier New"/>
                <w:b/>
                <w:noProof/>
                <w:szCs w:val="18"/>
              </w:rPr>
              <w:t xml:space="preserve"> 0x77, 0x03, 0x7D, 0x81, 0x2D, 0xEB, 0x33, 0xA0,</w:t>
            </w:r>
            <w:r w:rsidR="000F29A6">
              <w:rPr>
                <w:rFonts w:ascii="Courier New" w:hAnsi="Courier New" w:cs="Courier New"/>
                <w:b/>
                <w:noProof/>
                <w:szCs w:val="18"/>
              </w:rPr>
              <w:br/>
            </w:r>
            <w:r w:rsidR="003B606B" w:rsidRPr="009E224E">
              <w:rPr>
                <w:rFonts w:ascii="Courier New" w:hAnsi="Courier New" w:cs="Courier New"/>
                <w:b/>
                <w:noProof/>
                <w:szCs w:val="18"/>
              </w:rPr>
              <w:t xml:space="preserve"> 0xF4, 0xA1, 0x39, 0x45, 0xD8, 0x98, 0xC2, 0x96</w:t>
            </w:r>
            <w:r w:rsidR="000F29A6">
              <w:rPr>
                <w:rFonts w:ascii="Courier New" w:hAnsi="Courier New" w:cs="Courier New"/>
                <w:b/>
                <w:noProof/>
                <w:szCs w:val="18"/>
              </w:rPr>
              <w:t>}}</w:t>
            </w:r>
          </w:p>
        </w:tc>
        <w:tc>
          <w:tcPr>
            <w:tcW w:w="2520" w:type="dxa"/>
            <w:tcBorders>
              <w:right w:val="single" w:sz="12" w:space="0" w:color="auto"/>
            </w:tcBorders>
          </w:tcPr>
          <w:p w14:paraId="4A5D9FEB" w14:textId="77777777" w:rsidR="005C3DC5" w:rsidRPr="009E224E" w:rsidRDefault="005C3DC5" w:rsidP="00751AF0">
            <w:pPr>
              <w:pStyle w:val="TABLE-cell"/>
              <w:jc w:val="left"/>
              <w:rPr>
                <w:noProof/>
                <w:szCs w:val="18"/>
              </w:rPr>
            </w:pPr>
            <w:r w:rsidRPr="009E224E">
              <w:rPr>
                <w:noProof/>
                <w:szCs w:val="18"/>
              </w:rPr>
              <w:t>x coordinate of base point G</w:t>
            </w:r>
          </w:p>
        </w:tc>
      </w:tr>
      <w:tr w:rsidR="005C3DC5" w:rsidRPr="009E224E" w14:paraId="5D793157" w14:textId="77777777" w:rsidTr="00D54DA1">
        <w:trPr>
          <w:jc w:val="center"/>
        </w:trPr>
        <w:tc>
          <w:tcPr>
            <w:tcW w:w="1080" w:type="dxa"/>
            <w:tcBorders>
              <w:left w:val="single" w:sz="12" w:space="0" w:color="auto"/>
            </w:tcBorders>
          </w:tcPr>
          <w:p w14:paraId="43A7CE40" w14:textId="77777777" w:rsidR="005C3DC5" w:rsidRPr="009E224E" w:rsidRDefault="005C3DC5" w:rsidP="00D364E7">
            <w:pPr>
              <w:pStyle w:val="TABLE-cell"/>
              <w:rPr>
                <w:noProof/>
                <w:szCs w:val="18"/>
              </w:rPr>
            </w:pPr>
            <w:r w:rsidRPr="009E224E">
              <w:rPr>
                <w:noProof/>
                <w:szCs w:val="18"/>
              </w:rPr>
              <w:t>gY</w:t>
            </w:r>
          </w:p>
        </w:tc>
        <w:tc>
          <w:tcPr>
            <w:tcW w:w="5760" w:type="dxa"/>
          </w:tcPr>
          <w:p w14:paraId="097028DD" w14:textId="77777777" w:rsidR="000F29A6" w:rsidRDefault="005C3DC5" w:rsidP="003B606B">
            <w:pPr>
              <w:pStyle w:val="TABLE-cell"/>
              <w:jc w:val="left"/>
              <w:rPr>
                <w:rFonts w:ascii="Courier New" w:hAnsi="Courier New" w:cs="Courier New"/>
                <w:b/>
                <w:noProof/>
                <w:szCs w:val="18"/>
              </w:rPr>
            </w:pPr>
            <w:r w:rsidRPr="009E224E">
              <w:rPr>
                <w:rFonts w:ascii="Courier New" w:hAnsi="Courier New" w:cs="Courier New"/>
                <w:b/>
                <w:noProof/>
                <w:szCs w:val="18"/>
              </w:rPr>
              <w:t>{</w:t>
            </w:r>
            <w:r w:rsidR="003B606B" w:rsidRPr="009E224E">
              <w:rPr>
                <w:rFonts w:ascii="Courier New" w:hAnsi="Courier New" w:cs="Courier New"/>
                <w:b/>
                <w:noProof/>
                <w:szCs w:val="18"/>
              </w:rPr>
              <w:t>32</w:t>
            </w:r>
            <w:r w:rsidRPr="009E224E">
              <w:rPr>
                <w:rFonts w:ascii="Courier New" w:hAnsi="Courier New" w:cs="Courier New"/>
                <w:b/>
                <w:noProof/>
                <w:szCs w:val="18"/>
              </w:rPr>
              <w:t xml:space="preserve">, </w:t>
            </w:r>
          </w:p>
          <w:p w14:paraId="17A04F09" w14:textId="06291BC0" w:rsidR="005C3DC5" w:rsidRPr="009E224E" w:rsidRDefault="005C3DC5" w:rsidP="003B606B">
            <w:pPr>
              <w:pStyle w:val="TABLE-cell"/>
              <w:jc w:val="left"/>
              <w:rPr>
                <w:rFonts w:ascii="Courier New" w:hAnsi="Courier New" w:cs="Courier New"/>
                <w:b/>
                <w:noProof/>
                <w:szCs w:val="18"/>
              </w:rPr>
            </w:pPr>
            <w:r w:rsidRPr="009E224E">
              <w:rPr>
                <w:rFonts w:ascii="Courier New" w:hAnsi="Courier New" w:cs="Courier New"/>
                <w:b/>
                <w:noProof/>
                <w:szCs w:val="18"/>
              </w:rPr>
              <w:t>{</w:t>
            </w:r>
            <w:r w:rsidR="003B606B" w:rsidRPr="009E224E">
              <w:rPr>
                <w:rFonts w:ascii="Courier New" w:hAnsi="Courier New" w:cs="Courier New"/>
                <w:b/>
                <w:noProof/>
                <w:szCs w:val="18"/>
              </w:rPr>
              <w:t>0x4</w:t>
            </w:r>
            <w:r w:rsidR="00FD6756" w:rsidRPr="009E224E">
              <w:rPr>
                <w:rFonts w:ascii="Courier New" w:hAnsi="Courier New" w:cs="Courier New"/>
                <w:b/>
                <w:noProof/>
                <w:szCs w:val="18"/>
              </w:rPr>
              <w:t>F</w:t>
            </w:r>
            <w:r w:rsidR="003B606B" w:rsidRPr="009E224E">
              <w:rPr>
                <w:rFonts w:ascii="Courier New" w:hAnsi="Courier New" w:cs="Courier New"/>
                <w:b/>
                <w:noProof/>
                <w:szCs w:val="18"/>
              </w:rPr>
              <w:t>, 0x</w:t>
            </w:r>
            <w:r w:rsidR="00FD6756" w:rsidRPr="009E224E">
              <w:rPr>
                <w:rFonts w:ascii="Courier New" w:hAnsi="Courier New" w:cs="Courier New"/>
                <w:b/>
                <w:noProof/>
                <w:szCs w:val="18"/>
              </w:rPr>
              <w:t>E</w:t>
            </w:r>
            <w:r w:rsidR="003B606B" w:rsidRPr="009E224E">
              <w:rPr>
                <w:rFonts w:ascii="Courier New" w:hAnsi="Courier New" w:cs="Courier New"/>
                <w:b/>
                <w:noProof/>
                <w:szCs w:val="18"/>
              </w:rPr>
              <w:t>3, 0x42, 0x</w:t>
            </w:r>
            <w:r w:rsidR="00FD6756" w:rsidRPr="009E224E">
              <w:rPr>
                <w:rFonts w:ascii="Courier New" w:hAnsi="Courier New" w:cs="Courier New"/>
                <w:b/>
                <w:noProof/>
                <w:szCs w:val="18"/>
              </w:rPr>
              <w:t>E</w:t>
            </w:r>
            <w:r w:rsidR="003B606B" w:rsidRPr="009E224E">
              <w:rPr>
                <w:rFonts w:ascii="Courier New" w:hAnsi="Courier New" w:cs="Courier New"/>
                <w:b/>
                <w:noProof/>
                <w:szCs w:val="18"/>
              </w:rPr>
              <w:t>2, 0x</w:t>
            </w:r>
            <w:r w:rsidR="00FD6756" w:rsidRPr="009E224E">
              <w:rPr>
                <w:rFonts w:ascii="Courier New" w:hAnsi="Courier New" w:cs="Courier New"/>
                <w:b/>
                <w:noProof/>
                <w:szCs w:val="18"/>
              </w:rPr>
              <w:t>FE</w:t>
            </w:r>
            <w:r w:rsidR="003B606B" w:rsidRPr="009E224E">
              <w:rPr>
                <w:rFonts w:ascii="Courier New" w:hAnsi="Courier New" w:cs="Courier New"/>
                <w:b/>
                <w:noProof/>
                <w:szCs w:val="18"/>
              </w:rPr>
              <w:t>, 0x1</w:t>
            </w:r>
            <w:r w:rsidR="00FD6756" w:rsidRPr="009E224E">
              <w:rPr>
                <w:rFonts w:ascii="Courier New" w:hAnsi="Courier New" w:cs="Courier New"/>
                <w:b/>
                <w:noProof/>
                <w:szCs w:val="18"/>
              </w:rPr>
              <w:t>A</w:t>
            </w:r>
            <w:r w:rsidR="003B606B" w:rsidRPr="009E224E">
              <w:rPr>
                <w:rFonts w:ascii="Courier New" w:hAnsi="Courier New" w:cs="Courier New"/>
                <w:b/>
                <w:noProof/>
                <w:szCs w:val="18"/>
              </w:rPr>
              <w:t>, 0x7</w:t>
            </w:r>
            <w:r w:rsidR="00FD6756" w:rsidRPr="009E224E">
              <w:rPr>
                <w:rFonts w:ascii="Courier New" w:hAnsi="Courier New" w:cs="Courier New"/>
                <w:b/>
                <w:noProof/>
                <w:szCs w:val="18"/>
              </w:rPr>
              <w:t>F</w:t>
            </w:r>
            <w:r w:rsidR="003B606B" w:rsidRPr="009E224E">
              <w:rPr>
                <w:rFonts w:ascii="Courier New" w:hAnsi="Courier New" w:cs="Courier New"/>
                <w:b/>
                <w:noProof/>
                <w:szCs w:val="18"/>
              </w:rPr>
              <w:t>, 0x9</w:t>
            </w:r>
            <w:r w:rsidR="00FD6756" w:rsidRPr="009E224E">
              <w:rPr>
                <w:rFonts w:ascii="Courier New" w:hAnsi="Courier New" w:cs="Courier New"/>
                <w:b/>
                <w:noProof/>
                <w:szCs w:val="18"/>
              </w:rPr>
              <w:t>B</w:t>
            </w:r>
            <w:r w:rsidR="003B606B" w:rsidRPr="009E224E">
              <w:rPr>
                <w:rFonts w:ascii="Courier New" w:hAnsi="Courier New" w:cs="Courier New"/>
                <w:b/>
                <w:noProof/>
                <w:szCs w:val="18"/>
              </w:rPr>
              <w:t>,</w:t>
            </w:r>
            <w:r w:rsidR="000F29A6">
              <w:rPr>
                <w:rFonts w:ascii="Courier New" w:hAnsi="Courier New" w:cs="Courier New"/>
                <w:b/>
                <w:noProof/>
                <w:szCs w:val="18"/>
              </w:rPr>
              <w:br/>
            </w:r>
            <w:r w:rsidR="003B606B" w:rsidRPr="009E224E">
              <w:rPr>
                <w:rFonts w:ascii="Courier New" w:hAnsi="Courier New" w:cs="Courier New"/>
                <w:b/>
                <w:noProof/>
                <w:szCs w:val="18"/>
              </w:rPr>
              <w:t xml:space="preserve"> 0x8</w:t>
            </w:r>
            <w:r w:rsidR="00FD6756" w:rsidRPr="009E224E">
              <w:rPr>
                <w:rFonts w:ascii="Courier New" w:hAnsi="Courier New" w:cs="Courier New"/>
                <w:b/>
                <w:noProof/>
                <w:szCs w:val="18"/>
              </w:rPr>
              <w:t>E</w:t>
            </w:r>
            <w:r w:rsidR="003B606B" w:rsidRPr="009E224E">
              <w:rPr>
                <w:rFonts w:ascii="Courier New" w:hAnsi="Courier New" w:cs="Courier New"/>
                <w:b/>
                <w:noProof/>
                <w:szCs w:val="18"/>
              </w:rPr>
              <w:t>, 0x</w:t>
            </w:r>
            <w:r w:rsidR="00FD6756" w:rsidRPr="009E224E">
              <w:rPr>
                <w:rFonts w:ascii="Courier New" w:hAnsi="Courier New" w:cs="Courier New"/>
                <w:b/>
                <w:noProof/>
                <w:szCs w:val="18"/>
              </w:rPr>
              <w:t>E</w:t>
            </w:r>
            <w:r w:rsidR="003B606B" w:rsidRPr="009E224E">
              <w:rPr>
                <w:rFonts w:ascii="Courier New" w:hAnsi="Courier New" w:cs="Courier New"/>
                <w:b/>
                <w:noProof/>
                <w:szCs w:val="18"/>
              </w:rPr>
              <w:t>7, 0x</w:t>
            </w:r>
            <w:r w:rsidR="00FD6756" w:rsidRPr="009E224E">
              <w:rPr>
                <w:rFonts w:ascii="Courier New" w:hAnsi="Courier New" w:cs="Courier New"/>
                <w:b/>
                <w:noProof/>
                <w:szCs w:val="18"/>
              </w:rPr>
              <w:t>EB</w:t>
            </w:r>
            <w:r w:rsidR="003B606B" w:rsidRPr="009E224E">
              <w:rPr>
                <w:rFonts w:ascii="Courier New" w:hAnsi="Courier New" w:cs="Courier New"/>
                <w:b/>
                <w:noProof/>
                <w:szCs w:val="18"/>
              </w:rPr>
              <w:t>, 0x4</w:t>
            </w:r>
            <w:r w:rsidR="00FD6756" w:rsidRPr="009E224E">
              <w:rPr>
                <w:rFonts w:ascii="Courier New" w:hAnsi="Courier New" w:cs="Courier New"/>
                <w:b/>
                <w:noProof/>
                <w:szCs w:val="18"/>
              </w:rPr>
              <w:t>A</w:t>
            </w:r>
            <w:r w:rsidR="003B606B" w:rsidRPr="009E224E">
              <w:rPr>
                <w:rFonts w:ascii="Courier New" w:hAnsi="Courier New" w:cs="Courier New"/>
                <w:b/>
                <w:noProof/>
                <w:szCs w:val="18"/>
              </w:rPr>
              <w:t>, 0x7</w:t>
            </w:r>
            <w:r w:rsidR="00FD6756" w:rsidRPr="009E224E">
              <w:rPr>
                <w:rFonts w:ascii="Courier New" w:hAnsi="Courier New" w:cs="Courier New"/>
                <w:b/>
                <w:noProof/>
                <w:szCs w:val="18"/>
              </w:rPr>
              <w:t>C</w:t>
            </w:r>
            <w:r w:rsidR="003B606B" w:rsidRPr="009E224E">
              <w:rPr>
                <w:rFonts w:ascii="Courier New" w:hAnsi="Courier New" w:cs="Courier New"/>
                <w:b/>
                <w:noProof/>
                <w:szCs w:val="18"/>
              </w:rPr>
              <w:t>, 0x0</w:t>
            </w:r>
            <w:r w:rsidR="00FD6756" w:rsidRPr="009E224E">
              <w:rPr>
                <w:rFonts w:ascii="Courier New" w:hAnsi="Courier New" w:cs="Courier New"/>
                <w:b/>
                <w:noProof/>
                <w:szCs w:val="18"/>
              </w:rPr>
              <w:t>F</w:t>
            </w:r>
            <w:r w:rsidR="003B606B" w:rsidRPr="009E224E">
              <w:rPr>
                <w:rFonts w:ascii="Courier New" w:hAnsi="Courier New" w:cs="Courier New"/>
                <w:b/>
                <w:noProof/>
                <w:szCs w:val="18"/>
              </w:rPr>
              <w:t>, 0x9</w:t>
            </w:r>
            <w:r w:rsidR="00FD6756" w:rsidRPr="009E224E">
              <w:rPr>
                <w:rFonts w:ascii="Courier New" w:hAnsi="Courier New" w:cs="Courier New"/>
                <w:b/>
                <w:noProof/>
                <w:szCs w:val="18"/>
              </w:rPr>
              <w:t>E</w:t>
            </w:r>
            <w:r w:rsidR="003B606B" w:rsidRPr="009E224E">
              <w:rPr>
                <w:rFonts w:ascii="Courier New" w:hAnsi="Courier New" w:cs="Courier New"/>
                <w:b/>
                <w:noProof/>
                <w:szCs w:val="18"/>
              </w:rPr>
              <w:t>, 0x16,</w:t>
            </w:r>
            <w:r w:rsidR="000F29A6">
              <w:rPr>
                <w:rFonts w:ascii="Courier New" w:hAnsi="Courier New" w:cs="Courier New"/>
                <w:b/>
                <w:noProof/>
                <w:szCs w:val="18"/>
              </w:rPr>
              <w:br/>
            </w:r>
            <w:r w:rsidR="003B606B" w:rsidRPr="009E224E">
              <w:rPr>
                <w:rFonts w:ascii="Courier New" w:hAnsi="Courier New" w:cs="Courier New"/>
                <w:b/>
                <w:noProof/>
                <w:szCs w:val="18"/>
              </w:rPr>
              <w:t xml:space="preserve"> 0x2</w:t>
            </w:r>
            <w:r w:rsidR="00FD6756" w:rsidRPr="009E224E">
              <w:rPr>
                <w:rFonts w:ascii="Courier New" w:hAnsi="Courier New" w:cs="Courier New"/>
                <w:b/>
                <w:noProof/>
                <w:szCs w:val="18"/>
              </w:rPr>
              <w:t>B</w:t>
            </w:r>
            <w:r w:rsidR="003B606B" w:rsidRPr="009E224E">
              <w:rPr>
                <w:rFonts w:ascii="Courier New" w:hAnsi="Courier New" w:cs="Courier New"/>
                <w:b/>
                <w:noProof/>
                <w:szCs w:val="18"/>
              </w:rPr>
              <w:t>, 0x</w:t>
            </w:r>
            <w:r w:rsidR="00FD6756" w:rsidRPr="009E224E">
              <w:rPr>
                <w:rFonts w:ascii="Courier New" w:hAnsi="Courier New" w:cs="Courier New"/>
                <w:b/>
                <w:noProof/>
                <w:szCs w:val="18"/>
              </w:rPr>
              <w:t>CE</w:t>
            </w:r>
            <w:r w:rsidR="003B606B" w:rsidRPr="009E224E">
              <w:rPr>
                <w:rFonts w:ascii="Courier New" w:hAnsi="Courier New" w:cs="Courier New"/>
                <w:b/>
                <w:noProof/>
                <w:szCs w:val="18"/>
              </w:rPr>
              <w:t>, 0x33, 0x57, 0x6</w:t>
            </w:r>
            <w:r w:rsidR="00FD6756" w:rsidRPr="009E224E">
              <w:rPr>
                <w:rFonts w:ascii="Courier New" w:hAnsi="Courier New" w:cs="Courier New"/>
                <w:b/>
                <w:noProof/>
                <w:szCs w:val="18"/>
              </w:rPr>
              <w:t>B</w:t>
            </w:r>
            <w:r w:rsidR="003B606B" w:rsidRPr="009E224E">
              <w:rPr>
                <w:rFonts w:ascii="Courier New" w:hAnsi="Courier New" w:cs="Courier New"/>
                <w:b/>
                <w:noProof/>
                <w:szCs w:val="18"/>
              </w:rPr>
              <w:t>, 0x31, 0x5</w:t>
            </w:r>
            <w:r w:rsidR="00FD6756" w:rsidRPr="009E224E">
              <w:rPr>
                <w:rFonts w:ascii="Courier New" w:hAnsi="Courier New" w:cs="Courier New"/>
                <w:b/>
                <w:noProof/>
                <w:szCs w:val="18"/>
              </w:rPr>
              <w:t>E</w:t>
            </w:r>
            <w:r w:rsidR="003B606B" w:rsidRPr="009E224E">
              <w:rPr>
                <w:rFonts w:ascii="Courier New" w:hAnsi="Courier New" w:cs="Courier New"/>
                <w:b/>
                <w:noProof/>
                <w:szCs w:val="18"/>
              </w:rPr>
              <w:t>, 0x</w:t>
            </w:r>
            <w:r w:rsidR="00FD6756" w:rsidRPr="009E224E">
              <w:rPr>
                <w:rFonts w:ascii="Courier New" w:hAnsi="Courier New" w:cs="Courier New"/>
                <w:b/>
                <w:noProof/>
                <w:szCs w:val="18"/>
              </w:rPr>
              <w:t>CE</w:t>
            </w:r>
            <w:r w:rsidR="003B606B" w:rsidRPr="009E224E">
              <w:rPr>
                <w:rFonts w:ascii="Courier New" w:hAnsi="Courier New" w:cs="Courier New"/>
                <w:b/>
                <w:noProof/>
                <w:szCs w:val="18"/>
              </w:rPr>
              <w:t>,</w:t>
            </w:r>
            <w:r w:rsidR="000F29A6">
              <w:rPr>
                <w:rFonts w:ascii="Courier New" w:hAnsi="Courier New" w:cs="Courier New"/>
                <w:b/>
                <w:noProof/>
                <w:szCs w:val="18"/>
              </w:rPr>
              <w:br/>
            </w:r>
            <w:r w:rsidR="003B606B" w:rsidRPr="009E224E">
              <w:rPr>
                <w:rFonts w:ascii="Courier New" w:hAnsi="Courier New" w:cs="Courier New"/>
                <w:b/>
                <w:noProof/>
                <w:szCs w:val="18"/>
              </w:rPr>
              <w:t xml:space="preserve"> 0x</w:t>
            </w:r>
            <w:r w:rsidR="00FD6756" w:rsidRPr="009E224E">
              <w:rPr>
                <w:rFonts w:ascii="Courier New" w:hAnsi="Courier New" w:cs="Courier New"/>
                <w:b/>
                <w:noProof/>
                <w:szCs w:val="18"/>
              </w:rPr>
              <w:t>CB</w:t>
            </w:r>
            <w:r w:rsidR="003B606B" w:rsidRPr="009E224E">
              <w:rPr>
                <w:rFonts w:ascii="Courier New" w:hAnsi="Courier New" w:cs="Courier New"/>
                <w:b/>
                <w:noProof/>
                <w:szCs w:val="18"/>
              </w:rPr>
              <w:t>, 0x</w:t>
            </w:r>
            <w:r w:rsidR="00FD6756" w:rsidRPr="009E224E">
              <w:rPr>
                <w:rFonts w:ascii="Courier New" w:hAnsi="Courier New" w:cs="Courier New"/>
                <w:b/>
                <w:noProof/>
                <w:szCs w:val="18"/>
              </w:rPr>
              <w:t>B</w:t>
            </w:r>
            <w:r w:rsidR="003B606B" w:rsidRPr="009E224E">
              <w:rPr>
                <w:rFonts w:ascii="Courier New" w:hAnsi="Courier New" w:cs="Courier New"/>
                <w:b/>
                <w:noProof/>
                <w:szCs w:val="18"/>
              </w:rPr>
              <w:t>6, 0x40, 0x68, 0x37, 0x</w:t>
            </w:r>
            <w:r w:rsidR="00FD6756" w:rsidRPr="009E224E">
              <w:rPr>
                <w:rFonts w:ascii="Courier New" w:hAnsi="Courier New" w:cs="Courier New"/>
                <w:b/>
                <w:noProof/>
                <w:szCs w:val="18"/>
              </w:rPr>
              <w:t>BF</w:t>
            </w:r>
            <w:r w:rsidR="003B606B" w:rsidRPr="009E224E">
              <w:rPr>
                <w:rFonts w:ascii="Courier New" w:hAnsi="Courier New" w:cs="Courier New"/>
                <w:b/>
                <w:noProof/>
                <w:szCs w:val="18"/>
              </w:rPr>
              <w:t>, 0x51, 0x</w:t>
            </w:r>
            <w:r w:rsidR="00FD6756" w:rsidRPr="009E224E">
              <w:rPr>
                <w:rFonts w:ascii="Courier New" w:hAnsi="Courier New" w:cs="Courier New"/>
                <w:b/>
                <w:noProof/>
                <w:szCs w:val="18"/>
              </w:rPr>
              <w:t>F</w:t>
            </w:r>
            <w:r w:rsidR="003B606B" w:rsidRPr="009E224E">
              <w:rPr>
                <w:rFonts w:ascii="Courier New" w:hAnsi="Courier New" w:cs="Courier New"/>
                <w:b/>
                <w:noProof/>
                <w:szCs w:val="18"/>
              </w:rPr>
              <w:t>5</w:t>
            </w:r>
            <w:r w:rsidR="000F29A6">
              <w:rPr>
                <w:rFonts w:ascii="Courier New" w:hAnsi="Courier New" w:cs="Courier New"/>
                <w:b/>
                <w:noProof/>
                <w:szCs w:val="18"/>
              </w:rPr>
              <w:t>}}</w:t>
            </w:r>
          </w:p>
        </w:tc>
        <w:tc>
          <w:tcPr>
            <w:tcW w:w="2520" w:type="dxa"/>
            <w:tcBorders>
              <w:right w:val="single" w:sz="12" w:space="0" w:color="auto"/>
            </w:tcBorders>
          </w:tcPr>
          <w:p w14:paraId="7C04C151" w14:textId="77777777" w:rsidR="005C3DC5" w:rsidRPr="009E224E" w:rsidRDefault="005C3DC5" w:rsidP="00751AF0">
            <w:pPr>
              <w:pStyle w:val="TABLE-cell"/>
              <w:jc w:val="left"/>
              <w:rPr>
                <w:noProof/>
                <w:szCs w:val="18"/>
              </w:rPr>
            </w:pPr>
            <w:r w:rsidRPr="009E224E">
              <w:rPr>
                <w:noProof/>
                <w:szCs w:val="18"/>
              </w:rPr>
              <w:t>y coordinate of base point G</w:t>
            </w:r>
          </w:p>
        </w:tc>
      </w:tr>
      <w:tr w:rsidR="005C3DC5" w:rsidRPr="009E224E" w14:paraId="71138A10" w14:textId="77777777" w:rsidTr="00D54DA1">
        <w:trPr>
          <w:jc w:val="center"/>
        </w:trPr>
        <w:tc>
          <w:tcPr>
            <w:tcW w:w="1080" w:type="dxa"/>
            <w:tcBorders>
              <w:left w:val="single" w:sz="12" w:space="0" w:color="auto"/>
            </w:tcBorders>
          </w:tcPr>
          <w:p w14:paraId="0D66CC9F" w14:textId="77777777" w:rsidR="005C3DC5" w:rsidRPr="009E224E" w:rsidRDefault="005C3DC5" w:rsidP="00D364E7">
            <w:pPr>
              <w:pStyle w:val="TABLE-cell"/>
              <w:rPr>
                <w:noProof/>
                <w:szCs w:val="18"/>
              </w:rPr>
            </w:pPr>
            <w:r w:rsidRPr="009E224E">
              <w:rPr>
                <w:noProof/>
                <w:szCs w:val="18"/>
              </w:rPr>
              <w:t>n</w:t>
            </w:r>
          </w:p>
        </w:tc>
        <w:tc>
          <w:tcPr>
            <w:tcW w:w="5760" w:type="dxa"/>
          </w:tcPr>
          <w:p w14:paraId="3BC4A676" w14:textId="3017C28F" w:rsidR="005C3DC5" w:rsidRPr="009E224E" w:rsidRDefault="005C3DC5" w:rsidP="003B606B">
            <w:pPr>
              <w:pStyle w:val="TABLE-cell"/>
              <w:jc w:val="left"/>
              <w:rPr>
                <w:rFonts w:ascii="Courier New" w:hAnsi="Courier New" w:cs="Courier New"/>
                <w:b/>
                <w:noProof/>
                <w:szCs w:val="18"/>
              </w:rPr>
            </w:pPr>
            <w:r w:rsidRPr="009E224E">
              <w:rPr>
                <w:rFonts w:ascii="Courier New" w:hAnsi="Courier New" w:cs="Courier New"/>
                <w:b/>
                <w:noProof/>
                <w:szCs w:val="18"/>
              </w:rPr>
              <w:t>{</w:t>
            </w:r>
            <w:r w:rsidR="003B606B" w:rsidRPr="009E224E">
              <w:rPr>
                <w:rFonts w:ascii="Courier New" w:hAnsi="Courier New" w:cs="Courier New"/>
                <w:b/>
                <w:noProof/>
                <w:szCs w:val="18"/>
              </w:rPr>
              <w:t>32</w:t>
            </w:r>
            <w:r w:rsidRPr="009E224E">
              <w:rPr>
                <w:rFonts w:ascii="Courier New" w:hAnsi="Courier New" w:cs="Courier New"/>
                <w:b/>
                <w:noProof/>
                <w:szCs w:val="18"/>
              </w:rPr>
              <w:t xml:space="preserve">, </w:t>
            </w:r>
            <w:r w:rsidR="000F29A6">
              <w:rPr>
                <w:rFonts w:ascii="Courier New" w:hAnsi="Courier New" w:cs="Courier New"/>
                <w:b/>
                <w:noProof/>
                <w:szCs w:val="18"/>
              </w:rPr>
              <w:br/>
            </w:r>
            <w:r w:rsidRPr="009E224E">
              <w:rPr>
                <w:rFonts w:ascii="Courier New" w:hAnsi="Courier New" w:cs="Courier New"/>
                <w:b/>
                <w:noProof/>
                <w:szCs w:val="18"/>
              </w:rPr>
              <w:t>{</w:t>
            </w:r>
            <w:r w:rsidR="003B606B" w:rsidRPr="009E224E">
              <w:rPr>
                <w:rFonts w:ascii="Courier New" w:hAnsi="Courier New" w:cs="Courier New"/>
                <w:b/>
                <w:noProof/>
                <w:szCs w:val="18"/>
              </w:rPr>
              <w:t>0xFF, 0xFF, 0xFF, 0xFF, 0x00, 0x00, 0x00, 0x00,</w:t>
            </w:r>
            <w:r w:rsidR="000F29A6">
              <w:rPr>
                <w:rFonts w:ascii="Courier New" w:hAnsi="Courier New" w:cs="Courier New"/>
                <w:b/>
                <w:noProof/>
                <w:szCs w:val="18"/>
              </w:rPr>
              <w:br/>
            </w:r>
            <w:r w:rsidR="003B606B" w:rsidRPr="009E224E">
              <w:rPr>
                <w:rFonts w:ascii="Courier New" w:hAnsi="Courier New" w:cs="Courier New"/>
                <w:b/>
                <w:noProof/>
                <w:szCs w:val="18"/>
              </w:rPr>
              <w:t xml:space="preserve"> 0xFF, 0xFF, 0xFF, 0xFF, 0xFF, 0xFF, 0xFF, 0xFF,</w:t>
            </w:r>
            <w:r w:rsidR="000F29A6">
              <w:rPr>
                <w:rFonts w:ascii="Courier New" w:hAnsi="Courier New" w:cs="Courier New"/>
                <w:b/>
                <w:noProof/>
                <w:szCs w:val="18"/>
              </w:rPr>
              <w:br/>
            </w:r>
            <w:r w:rsidR="003B606B" w:rsidRPr="009E224E">
              <w:rPr>
                <w:rFonts w:ascii="Courier New" w:hAnsi="Courier New" w:cs="Courier New"/>
                <w:b/>
                <w:noProof/>
                <w:szCs w:val="18"/>
              </w:rPr>
              <w:t xml:space="preserve"> 0xBC, 0xE6, 0xFA, 0xAD, 0xA7, 0x17, 0x9E, 0x84,</w:t>
            </w:r>
            <w:r w:rsidR="000F29A6">
              <w:rPr>
                <w:rFonts w:ascii="Courier New" w:hAnsi="Courier New" w:cs="Courier New"/>
                <w:b/>
                <w:noProof/>
                <w:szCs w:val="18"/>
              </w:rPr>
              <w:br/>
            </w:r>
            <w:r w:rsidR="003B606B" w:rsidRPr="009E224E">
              <w:rPr>
                <w:rFonts w:ascii="Courier New" w:hAnsi="Courier New" w:cs="Courier New"/>
                <w:b/>
                <w:noProof/>
                <w:szCs w:val="18"/>
              </w:rPr>
              <w:t xml:space="preserve"> 0xF3, 0xB9, 0xCA, 0xC2, 0xFC, 0x63, 0x25, 0x51</w:t>
            </w:r>
            <w:r w:rsidR="000F29A6">
              <w:rPr>
                <w:rFonts w:ascii="Courier New" w:hAnsi="Courier New" w:cs="Courier New"/>
                <w:b/>
                <w:noProof/>
                <w:szCs w:val="18"/>
              </w:rPr>
              <w:t>}}</w:t>
            </w:r>
          </w:p>
        </w:tc>
        <w:tc>
          <w:tcPr>
            <w:tcW w:w="2520" w:type="dxa"/>
            <w:tcBorders>
              <w:right w:val="single" w:sz="12" w:space="0" w:color="auto"/>
            </w:tcBorders>
          </w:tcPr>
          <w:p w14:paraId="0232C746" w14:textId="77777777" w:rsidR="005C3DC5" w:rsidRPr="009E224E" w:rsidRDefault="005C3DC5" w:rsidP="00751AF0">
            <w:pPr>
              <w:pStyle w:val="TABLE-cell"/>
              <w:jc w:val="left"/>
              <w:rPr>
                <w:noProof/>
                <w:szCs w:val="18"/>
              </w:rPr>
            </w:pPr>
            <w:r w:rsidRPr="009E224E">
              <w:rPr>
                <w:noProof/>
                <w:szCs w:val="18"/>
              </w:rPr>
              <w:t>order of G</w:t>
            </w:r>
          </w:p>
        </w:tc>
      </w:tr>
      <w:tr w:rsidR="003B606B" w:rsidRPr="009E224E" w14:paraId="1C46CC48" w14:textId="77777777" w:rsidTr="00D54DA1">
        <w:trPr>
          <w:jc w:val="center"/>
        </w:trPr>
        <w:tc>
          <w:tcPr>
            <w:tcW w:w="1080" w:type="dxa"/>
            <w:tcBorders>
              <w:left w:val="single" w:sz="12" w:space="0" w:color="auto"/>
              <w:bottom w:val="single" w:sz="12" w:space="0" w:color="auto"/>
            </w:tcBorders>
          </w:tcPr>
          <w:p w14:paraId="15A48C84" w14:textId="77777777" w:rsidR="003B606B" w:rsidRPr="009E224E" w:rsidRDefault="003B606B" w:rsidP="00D54DA1">
            <w:pPr>
              <w:pStyle w:val="TABLE-cell"/>
              <w:keepNext w:val="0"/>
              <w:rPr>
                <w:noProof/>
                <w:szCs w:val="18"/>
              </w:rPr>
            </w:pPr>
            <w:r w:rsidRPr="009E224E">
              <w:rPr>
                <w:noProof/>
                <w:szCs w:val="18"/>
              </w:rPr>
              <w:t>h</w:t>
            </w:r>
          </w:p>
        </w:tc>
        <w:tc>
          <w:tcPr>
            <w:tcW w:w="5760" w:type="dxa"/>
            <w:tcBorders>
              <w:bottom w:val="single" w:sz="12" w:space="0" w:color="auto"/>
            </w:tcBorders>
          </w:tcPr>
          <w:p w14:paraId="64AF625E" w14:textId="77777777" w:rsidR="003B606B" w:rsidRPr="009E224E" w:rsidRDefault="003B606B" w:rsidP="00D54DA1">
            <w:pPr>
              <w:pStyle w:val="TABLE-cell"/>
              <w:keepNext w:val="0"/>
              <w:jc w:val="left"/>
              <w:rPr>
                <w:rFonts w:ascii="Courier New" w:hAnsi="Courier New" w:cs="Courier New"/>
                <w:b/>
                <w:noProof/>
                <w:szCs w:val="18"/>
              </w:rPr>
            </w:pPr>
            <w:r w:rsidRPr="009E224E">
              <w:rPr>
                <w:rFonts w:ascii="Courier New" w:hAnsi="Courier New" w:cs="Courier New"/>
                <w:b/>
                <w:noProof/>
                <w:szCs w:val="18"/>
              </w:rPr>
              <w:t>{1,{1}}</w:t>
            </w:r>
          </w:p>
        </w:tc>
        <w:tc>
          <w:tcPr>
            <w:tcW w:w="2520" w:type="dxa"/>
            <w:tcBorders>
              <w:bottom w:val="single" w:sz="12" w:space="0" w:color="auto"/>
              <w:right w:val="single" w:sz="12" w:space="0" w:color="auto"/>
            </w:tcBorders>
          </w:tcPr>
          <w:p w14:paraId="375D95C1" w14:textId="77777777" w:rsidR="003B606B" w:rsidRPr="009E224E" w:rsidRDefault="003B606B" w:rsidP="00D54DA1">
            <w:pPr>
              <w:pStyle w:val="TABLE-cell"/>
              <w:keepNext w:val="0"/>
              <w:jc w:val="left"/>
              <w:rPr>
                <w:noProof/>
                <w:szCs w:val="18"/>
              </w:rPr>
            </w:pPr>
            <w:r w:rsidRPr="009E224E">
              <w:rPr>
                <w:noProof/>
                <w:szCs w:val="18"/>
              </w:rPr>
              <w:t>cofactor</w:t>
            </w:r>
          </w:p>
        </w:tc>
      </w:tr>
    </w:tbl>
    <w:p w14:paraId="63179E5A" w14:textId="77777777" w:rsidR="00271D1C" w:rsidRPr="00D638F9" w:rsidRDefault="00271D1C" w:rsidP="00271D1C">
      <w:pPr>
        <w:pStyle w:val="Heading3"/>
        <w:rPr>
          <w:noProof/>
        </w:rPr>
      </w:pPr>
      <w:bookmarkStart w:id="469" w:name="_Toc17817232"/>
      <w:r w:rsidRPr="00D638F9">
        <w:rPr>
          <w:noProof/>
        </w:rPr>
        <w:lastRenderedPageBreak/>
        <w:t>NIST</w:t>
      </w:r>
      <w:r>
        <w:rPr>
          <w:noProof/>
        </w:rPr>
        <w:t xml:space="preserve"> </w:t>
      </w:r>
      <w:r w:rsidRPr="00D638F9">
        <w:rPr>
          <w:noProof/>
        </w:rPr>
        <w:t>P384</w:t>
      </w:r>
      <w:bookmarkEnd w:id="469"/>
    </w:p>
    <w:p w14:paraId="1C22C561" w14:textId="2490562E" w:rsidR="003B606B" w:rsidRDefault="003B606B" w:rsidP="003B606B">
      <w:pPr>
        <w:pStyle w:val="TABLE-title"/>
      </w:pPr>
      <w:r>
        <w:t xml:space="preserve">Table </w:t>
      </w:r>
      <w:r w:rsidR="007550B5">
        <w:fldChar w:fldCharType="begin"/>
      </w:r>
      <w:r>
        <w:instrText xml:space="preserve"> SEQ Table \* ARABIC </w:instrText>
      </w:r>
      <w:r w:rsidR="007550B5">
        <w:fldChar w:fldCharType="separate"/>
      </w:r>
      <w:ins w:id="470" w:author="David Wooten" w:date="2019-08-27T16:53:00Z">
        <w:r w:rsidR="00C12037">
          <w:rPr>
            <w:noProof/>
          </w:rPr>
          <w:t>8</w:t>
        </w:r>
      </w:ins>
      <w:r w:rsidR="007550B5">
        <w:rPr>
          <w:noProof/>
        </w:rPr>
        <w:fldChar w:fldCharType="end"/>
      </w:r>
      <w:r>
        <w:t xml:space="preserve"> — Defines for NIST_P384 ECC Values</w:t>
      </w:r>
    </w:p>
    <w:tbl>
      <w:tblPr>
        <w:tblW w:w="9360"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58" w:type="dxa"/>
          <w:right w:w="58" w:type="dxa"/>
        </w:tblCellMar>
        <w:tblLook w:val="0000" w:firstRow="0" w:lastRow="0" w:firstColumn="0" w:lastColumn="0" w:noHBand="0" w:noVBand="0"/>
      </w:tblPr>
      <w:tblGrid>
        <w:gridCol w:w="1080"/>
        <w:gridCol w:w="5760"/>
        <w:gridCol w:w="2520"/>
      </w:tblGrid>
      <w:tr w:rsidR="003B606B" w:rsidRPr="009E224E" w14:paraId="4E517EF5" w14:textId="77777777" w:rsidTr="00D54DA1">
        <w:trPr>
          <w:jc w:val="center"/>
        </w:trPr>
        <w:tc>
          <w:tcPr>
            <w:tcW w:w="1080" w:type="dxa"/>
            <w:tcBorders>
              <w:top w:val="single" w:sz="12" w:space="0" w:color="auto"/>
              <w:left w:val="single" w:sz="12" w:space="0" w:color="auto"/>
              <w:bottom w:val="single" w:sz="12" w:space="0" w:color="auto"/>
            </w:tcBorders>
          </w:tcPr>
          <w:p w14:paraId="7CFAD62D" w14:textId="77777777" w:rsidR="003B606B" w:rsidRPr="009E224E" w:rsidRDefault="003B606B" w:rsidP="00D364E7">
            <w:pPr>
              <w:pStyle w:val="TABLE-col-heading"/>
              <w:rPr>
                <w:szCs w:val="18"/>
              </w:rPr>
            </w:pPr>
            <w:r w:rsidRPr="009E224E">
              <w:rPr>
                <w:szCs w:val="18"/>
              </w:rPr>
              <w:t>Parameter</w:t>
            </w:r>
          </w:p>
        </w:tc>
        <w:tc>
          <w:tcPr>
            <w:tcW w:w="5760" w:type="dxa"/>
            <w:tcBorders>
              <w:top w:val="single" w:sz="12" w:space="0" w:color="auto"/>
              <w:bottom w:val="single" w:sz="12" w:space="0" w:color="auto"/>
            </w:tcBorders>
          </w:tcPr>
          <w:p w14:paraId="3DF7888A" w14:textId="77777777" w:rsidR="003B606B" w:rsidRPr="009E224E" w:rsidRDefault="003B606B" w:rsidP="00D364E7">
            <w:pPr>
              <w:pStyle w:val="TABLE-col-heading"/>
              <w:rPr>
                <w:szCs w:val="18"/>
              </w:rPr>
            </w:pPr>
            <w:r w:rsidRPr="009E224E">
              <w:rPr>
                <w:szCs w:val="18"/>
              </w:rPr>
              <w:t>Value</w:t>
            </w:r>
          </w:p>
        </w:tc>
        <w:tc>
          <w:tcPr>
            <w:tcW w:w="2520" w:type="dxa"/>
            <w:tcBorders>
              <w:top w:val="single" w:sz="12" w:space="0" w:color="auto"/>
              <w:bottom w:val="single" w:sz="12" w:space="0" w:color="auto"/>
              <w:right w:val="single" w:sz="12" w:space="0" w:color="auto"/>
            </w:tcBorders>
          </w:tcPr>
          <w:p w14:paraId="5C3DEA47" w14:textId="77777777" w:rsidR="003B606B" w:rsidRPr="009E224E" w:rsidRDefault="003B606B" w:rsidP="00751AF0">
            <w:pPr>
              <w:pStyle w:val="TABLE-col-heading"/>
              <w:jc w:val="left"/>
              <w:rPr>
                <w:szCs w:val="18"/>
              </w:rPr>
            </w:pPr>
            <w:r w:rsidRPr="009E224E">
              <w:rPr>
                <w:szCs w:val="18"/>
              </w:rPr>
              <w:t>Description</w:t>
            </w:r>
          </w:p>
        </w:tc>
      </w:tr>
      <w:tr w:rsidR="003B606B" w:rsidRPr="009E224E" w14:paraId="14D01DA4" w14:textId="77777777" w:rsidTr="00D54DA1">
        <w:trPr>
          <w:jc w:val="center"/>
        </w:trPr>
        <w:tc>
          <w:tcPr>
            <w:tcW w:w="1080" w:type="dxa"/>
            <w:tcBorders>
              <w:top w:val="single" w:sz="12" w:space="0" w:color="auto"/>
              <w:left w:val="single" w:sz="12" w:space="0" w:color="auto"/>
              <w:bottom w:val="single" w:sz="6" w:space="0" w:color="auto"/>
            </w:tcBorders>
          </w:tcPr>
          <w:p w14:paraId="27805CB0" w14:textId="77777777" w:rsidR="003B606B" w:rsidRPr="009E224E" w:rsidRDefault="003B606B" w:rsidP="00D364E7">
            <w:pPr>
              <w:pStyle w:val="TABLE-cell"/>
              <w:rPr>
                <w:szCs w:val="18"/>
              </w:rPr>
            </w:pPr>
            <w:r w:rsidRPr="009E224E">
              <w:rPr>
                <w:szCs w:val="18"/>
              </w:rPr>
              <w:t>curveID</w:t>
            </w:r>
          </w:p>
        </w:tc>
        <w:tc>
          <w:tcPr>
            <w:tcW w:w="5760" w:type="dxa"/>
            <w:tcBorders>
              <w:top w:val="single" w:sz="12" w:space="0" w:color="auto"/>
              <w:bottom w:val="single" w:sz="6" w:space="0" w:color="auto"/>
            </w:tcBorders>
          </w:tcPr>
          <w:p w14:paraId="0270A40F" w14:textId="77777777" w:rsidR="003B606B" w:rsidRPr="009E224E" w:rsidRDefault="003B606B" w:rsidP="00D364E7">
            <w:pPr>
              <w:pStyle w:val="TABLE-cell"/>
              <w:rPr>
                <w:szCs w:val="18"/>
              </w:rPr>
            </w:pPr>
            <w:r w:rsidRPr="009E224E">
              <w:rPr>
                <w:szCs w:val="18"/>
              </w:rPr>
              <w:t>TPM_ECC_NIST_P384</w:t>
            </w:r>
          </w:p>
        </w:tc>
        <w:tc>
          <w:tcPr>
            <w:tcW w:w="2520" w:type="dxa"/>
            <w:tcBorders>
              <w:top w:val="single" w:sz="12" w:space="0" w:color="auto"/>
              <w:bottom w:val="single" w:sz="6" w:space="0" w:color="auto"/>
              <w:right w:val="single" w:sz="12" w:space="0" w:color="auto"/>
            </w:tcBorders>
          </w:tcPr>
          <w:p w14:paraId="365277F1" w14:textId="77777777" w:rsidR="003B606B" w:rsidRPr="009E224E" w:rsidRDefault="003B606B" w:rsidP="00751AF0">
            <w:pPr>
              <w:pStyle w:val="TABLE-cell"/>
              <w:jc w:val="left"/>
              <w:rPr>
                <w:szCs w:val="18"/>
              </w:rPr>
            </w:pPr>
            <w:r w:rsidRPr="009E224E">
              <w:rPr>
                <w:szCs w:val="18"/>
              </w:rPr>
              <w:t>identifier for the curve</w:t>
            </w:r>
          </w:p>
        </w:tc>
      </w:tr>
      <w:tr w:rsidR="003B606B" w:rsidRPr="009E224E" w14:paraId="098ED361" w14:textId="77777777" w:rsidTr="00D54DA1">
        <w:trPr>
          <w:jc w:val="center"/>
        </w:trPr>
        <w:tc>
          <w:tcPr>
            <w:tcW w:w="1080" w:type="dxa"/>
            <w:tcBorders>
              <w:top w:val="single" w:sz="6" w:space="0" w:color="auto"/>
              <w:left w:val="single" w:sz="12" w:space="0" w:color="auto"/>
              <w:bottom w:val="single" w:sz="6" w:space="0" w:color="auto"/>
            </w:tcBorders>
          </w:tcPr>
          <w:p w14:paraId="0F0DD2D4" w14:textId="77777777" w:rsidR="003B606B" w:rsidRPr="009E224E" w:rsidRDefault="003B606B" w:rsidP="00D364E7">
            <w:pPr>
              <w:pStyle w:val="TABLE-cell"/>
              <w:rPr>
                <w:noProof/>
                <w:szCs w:val="18"/>
              </w:rPr>
            </w:pPr>
            <w:r w:rsidRPr="009E224E">
              <w:rPr>
                <w:noProof/>
                <w:szCs w:val="18"/>
              </w:rPr>
              <w:t>keySize</w:t>
            </w:r>
          </w:p>
        </w:tc>
        <w:tc>
          <w:tcPr>
            <w:tcW w:w="5760" w:type="dxa"/>
            <w:tcBorders>
              <w:top w:val="single" w:sz="6" w:space="0" w:color="auto"/>
              <w:bottom w:val="single" w:sz="6" w:space="0" w:color="auto"/>
            </w:tcBorders>
          </w:tcPr>
          <w:p w14:paraId="205DD5FA" w14:textId="77777777" w:rsidR="003B606B" w:rsidRPr="009E224E" w:rsidRDefault="003B606B" w:rsidP="00D364E7">
            <w:pPr>
              <w:pStyle w:val="TABLE-cell"/>
              <w:rPr>
                <w:noProof/>
                <w:szCs w:val="18"/>
              </w:rPr>
            </w:pPr>
            <w:r w:rsidRPr="009E224E">
              <w:rPr>
                <w:noProof/>
                <w:szCs w:val="18"/>
              </w:rPr>
              <w:t>384</w:t>
            </w:r>
          </w:p>
        </w:tc>
        <w:tc>
          <w:tcPr>
            <w:tcW w:w="2520" w:type="dxa"/>
            <w:tcBorders>
              <w:top w:val="single" w:sz="6" w:space="0" w:color="auto"/>
              <w:bottom w:val="single" w:sz="6" w:space="0" w:color="auto"/>
              <w:right w:val="single" w:sz="12" w:space="0" w:color="auto"/>
            </w:tcBorders>
          </w:tcPr>
          <w:p w14:paraId="4AE68BD2" w14:textId="77777777" w:rsidR="003B606B" w:rsidRPr="009E224E" w:rsidRDefault="00B85E17" w:rsidP="00751AF0">
            <w:pPr>
              <w:pStyle w:val="TABLE-cell"/>
              <w:jc w:val="left"/>
              <w:rPr>
                <w:noProof/>
                <w:szCs w:val="18"/>
              </w:rPr>
            </w:pPr>
            <w:r>
              <w:rPr>
                <w:noProof/>
                <w:szCs w:val="18"/>
              </w:rPr>
              <w:t>s</w:t>
            </w:r>
            <w:r w:rsidR="003B606B" w:rsidRPr="009E224E">
              <w:rPr>
                <w:noProof/>
                <w:szCs w:val="18"/>
              </w:rPr>
              <w:t>ize in bits of the key</w:t>
            </w:r>
          </w:p>
        </w:tc>
      </w:tr>
      <w:tr w:rsidR="003B606B" w:rsidRPr="009E224E" w14:paraId="778A8EB5" w14:textId="77777777" w:rsidTr="00D54DA1">
        <w:trPr>
          <w:jc w:val="center"/>
        </w:trPr>
        <w:tc>
          <w:tcPr>
            <w:tcW w:w="1080" w:type="dxa"/>
            <w:tcBorders>
              <w:top w:val="single" w:sz="6" w:space="0" w:color="auto"/>
              <w:left w:val="single" w:sz="12" w:space="0" w:color="auto"/>
              <w:bottom w:val="single" w:sz="6" w:space="0" w:color="auto"/>
            </w:tcBorders>
          </w:tcPr>
          <w:p w14:paraId="474FECC8" w14:textId="77777777" w:rsidR="003B606B" w:rsidRPr="009E224E" w:rsidRDefault="003B606B" w:rsidP="00D364E7">
            <w:pPr>
              <w:pStyle w:val="TABLE-cell"/>
              <w:rPr>
                <w:noProof/>
                <w:szCs w:val="18"/>
              </w:rPr>
            </w:pPr>
            <w:r w:rsidRPr="009E224E">
              <w:rPr>
                <w:noProof/>
                <w:szCs w:val="18"/>
              </w:rPr>
              <w:t>kdf</w:t>
            </w:r>
          </w:p>
        </w:tc>
        <w:tc>
          <w:tcPr>
            <w:tcW w:w="5760" w:type="dxa"/>
            <w:tcBorders>
              <w:top w:val="single" w:sz="6" w:space="0" w:color="auto"/>
              <w:bottom w:val="single" w:sz="6" w:space="0" w:color="auto"/>
            </w:tcBorders>
          </w:tcPr>
          <w:p w14:paraId="603B8581" w14:textId="4AE4745A" w:rsidR="003B606B" w:rsidRPr="009E224E" w:rsidRDefault="003B606B" w:rsidP="00611FDB">
            <w:pPr>
              <w:pStyle w:val="TABLE-cell"/>
              <w:rPr>
                <w:noProof/>
                <w:szCs w:val="18"/>
              </w:rPr>
            </w:pPr>
            <w:r w:rsidRPr="009E224E">
              <w:rPr>
                <w:szCs w:val="18"/>
              </w:rPr>
              <w:t>{TPM_ALG_KDF1_SP800_56</w:t>
            </w:r>
            <w:r w:rsidR="00611FDB">
              <w:rPr>
                <w:szCs w:val="18"/>
              </w:rPr>
              <w:t>A</w:t>
            </w:r>
            <w:r w:rsidRPr="009E224E">
              <w:rPr>
                <w:szCs w:val="18"/>
              </w:rPr>
              <w:t xml:space="preserve">, </w:t>
            </w:r>
            <w:r w:rsidR="00C21B42">
              <w:rPr>
                <w:szCs w:val="18"/>
              </w:rPr>
              <w:t>TPM</w:t>
            </w:r>
            <w:r w:rsidRPr="009E224E">
              <w:rPr>
                <w:szCs w:val="18"/>
              </w:rPr>
              <w:t>_ALG_SHA384}</w:t>
            </w:r>
          </w:p>
        </w:tc>
        <w:tc>
          <w:tcPr>
            <w:tcW w:w="2520" w:type="dxa"/>
            <w:tcBorders>
              <w:top w:val="single" w:sz="6" w:space="0" w:color="auto"/>
              <w:bottom w:val="single" w:sz="6" w:space="0" w:color="auto"/>
              <w:right w:val="single" w:sz="12" w:space="0" w:color="auto"/>
            </w:tcBorders>
          </w:tcPr>
          <w:p w14:paraId="667D7F53" w14:textId="77777777" w:rsidR="003B606B" w:rsidRPr="009E224E" w:rsidRDefault="003B606B" w:rsidP="00751AF0">
            <w:pPr>
              <w:pStyle w:val="TABLE-cell"/>
              <w:jc w:val="left"/>
              <w:rPr>
                <w:noProof/>
                <w:szCs w:val="18"/>
              </w:rPr>
            </w:pPr>
            <w:r w:rsidRPr="009E224E">
              <w:rPr>
                <w:noProof/>
                <w:szCs w:val="18"/>
              </w:rPr>
              <w:t>the default KDF and hash</w:t>
            </w:r>
          </w:p>
        </w:tc>
      </w:tr>
      <w:tr w:rsidR="003B606B" w:rsidRPr="009E224E" w14:paraId="7FAC101D" w14:textId="77777777" w:rsidTr="00D54DA1">
        <w:trPr>
          <w:jc w:val="center"/>
        </w:trPr>
        <w:tc>
          <w:tcPr>
            <w:tcW w:w="1080" w:type="dxa"/>
            <w:tcBorders>
              <w:top w:val="single" w:sz="6" w:space="0" w:color="auto"/>
              <w:left w:val="single" w:sz="12" w:space="0" w:color="auto"/>
              <w:bottom w:val="single" w:sz="6" w:space="0" w:color="auto"/>
            </w:tcBorders>
          </w:tcPr>
          <w:p w14:paraId="1991A3C0" w14:textId="77777777" w:rsidR="003B606B" w:rsidRPr="009E224E" w:rsidRDefault="003B606B" w:rsidP="00D364E7">
            <w:pPr>
              <w:pStyle w:val="TABLE-cell"/>
              <w:rPr>
                <w:noProof/>
                <w:szCs w:val="18"/>
              </w:rPr>
            </w:pPr>
            <w:r w:rsidRPr="009E224E">
              <w:rPr>
                <w:noProof/>
                <w:szCs w:val="18"/>
              </w:rPr>
              <w:t>sign</w:t>
            </w:r>
          </w:p>
        </w:tc>
        <w:tc>
          <w:tcPr>
            <w:tcW w:w="5760" w:type="dxa"/>
            <w:tcBorders>
              <w:top w:val="single" w:sz="6" w:space="0" w:color="auto"/>
              <w:bottom w:val="single" w:sz="6" w:space="0" w:color="auto"/>
            </w:tcBorders>
          </w:tcPr>
          <w:p w14:paraId="0343C91B" w14:textId="77777777" w:rsidR="003B606B" w:rsidRPr="009E224E" w:rsidRDefault="003B606B" w:rsidP="00D364E7">
            <w:pPr>
              <w:pStyle w:val="TABLE-cell"/>
              <w:rPr>
                <w:noProof/>
                <w:szCs w:val="18"/>
              </w:rPr>
            </w:pPr>
            <w:r w:rsidRPr="009E224E">
              <w:rPr>
                <w:szCs w:val="18"/>
              </w:rPr>
              <w:t>{TPM_ALG_NULL, TPM_ALG_NULL}</w:t>
            </w:r>
          </w:p>
        </w:tc>
        <w:tc>
          <w:tcPr>
            <w:tcW w:w="2520" w:type="dxa"/>
            <w:tcBorders>
              <w:top w:val="single" w:sz="6" w:space="0" w:color="auto"/>
              <w:bottom w:val="single" w:sz="6" w:space="0" w:color="auto"/>
              <w:right w:val="single" w:sz="12" w:space="0" w:color="auto"/>
            </w:tcBorders>
          </w:tcPr>
          <w:p w14:paraId="5A86C7CE" w14:textId="39508075" w:rsidR="003B606B" w:rsidRPr="009E224E" w:rsidRDefault="00FF7F23" w:rsidP="00751AF0">
            <w:pPr>
              <w:pStyle w:val="TABLE-cell"/>
              <w:jc w:val="left"/>
              <w:rPr>
                <w:noProof/>
                <w:szCs w:val="18"/>
              </w:rPr>
            </w:pPr>
            <w:r>
              <w:rPr>
                <w:noProof/>
                <w:szCs w:val="18"/>
              </w:rPr>
              <w:t xml:space="preserve">no </w:t>
            </w:r>
            <w:r w:rsidR="00973A1D">
              <w:rPr>
                <w:noProof/>
                <w:szCs w:val="18"/>
              </w:rPr>
              <w:t>mandatory</w:t>
            </w:r>
            <w:r w:rsidR="003B606B" w:rsidRPr="009E224E">
              <w:rPr>
                <w:noProof/>
                <w:szCs w:val="18"/>
              </w:rPr>
              <w:t xml:space="preserve"> signing scheme</w:t>
            </w:r>
          </w:p>
        </w:tc>
      </w:tr>
      <w:tr w:rsidR="003B606B" w:rsidRPr="009E224E" w14:paraId="44742954" w14:textId="77777777" w:rsidTr="00D54DA1">
        <w:trPr>
          <w:jc w:val="center"/>
        </w:trPr>
        <w:tc>
          <w:tcPr>
            <w:tcW w:w="1080" w:type="dxa"/>
            <w:tcBorders>
              <w:left w:val="single" w:sz="12" w:space="0" w:color="auto"/>
            </w:tcBorders>
          </w:tcPr>
          <w:p w14:paraId="06F3170F" w14:textId="77777777" w:rsidR="003B606B" w:rsidRPr="009E224E" w:rsidRDefault="003B606B" w:rsidP="00D364E7">
            <w:pPr>
              <w:pStyle w:val="TABLE-cell"/>
              <w:rPr>
                <w:noProof/>
                <w:szCs w:val="18"/>
              </w:rPr>
            </w:pPr>
            <w:r w:rsidRPr="009E224E">
              <w:rPr>
                <w:noProof/>
                <w:szCs w:val="18"/>
              </w:rPr>
              <w:t>p</w:t>
            </w:r>
          </w:p>
        </w:tc>
        <w:tc>
          <w:tcPr>
            <w:tcW w:w="5760" w:type="dxa"/>
          </w:tcPr>
          <w:p w14:paraId="36C84AEE" w14:textId="0FA2E65E" w:rsidR="003B606B" w:rsidRPr="009E224E" w:rsidRDefault="003B606B" w:rsidP="006E48B2">
            <w:pPr>
              <w:pStyle w:val="TABLE-cell"/>
              <w:jc w:val="left"/>
              <w:rPr>
                <w:rFonts w:ascii="Courier New" w:hAnsi="Courier New" w:cs="Courier New"/>
                <w:b/>
                <w:noProof/>
                <w:szCs w:val="18"/>
              </w:rPr>
            </w:pPr>
            <w:r w:rsidRPr="009E224E">
              <w:rPr>
                <w:rFonts w:ascii="Courier New" w:hAnsi="Courier New" w:cs="Courier New"/>
                <w:b/>
                <w:noProof/>
                <w:szCs w:val="18"/>
              </w:rPr>
              <w:t>{</w:t>
            </w:r>
            <w:r w:rsidR="006E48B2" w:rsidRPr="009E224E">
              <w:rPr>
                <w:rFonts w:ascii="Courier New" w:hAnsi="Courier New" w:cs="Courier New"/>
                <w:b/>
                <w:noProof/>
                <w:szCs w:val="18"/>
              </w:rPr>
              <w:t>48</w:t>
            </w:r>
            <w:r w:rsidRPr="009E224E">
              <w:rPr>
                <w:rFonts w:ascii="Courier New" w:hAnsi="Courier New" w:cs="Courier New"/>
                <w:b/>
                <w:noProof/>
                <w:szCs w:val="18"/>
              </w:rPr>
              <w:t xml:space="preserve">, </w:t>
            </w:r>
            <w:r w:rsidR="000F29A6">
              <w:rPr>
                <w:rFonts w:ascii="Courier New" w:hAnsi="Courier New" w:cs="Courier New"/>
                <w:b/>
                <w:noProof/>
                <w:szCs w:val="18"/>
              </w:rPr>
              <w:br/>
            </w:r>
            <w:r w:rsidRPr="009E224E">
              <w:rPr>
                <w:rFonts w:ascii="Courier New" w:hAnsi="Courier New" w:cs="Courier New"/>
                <w:b/>
                <w:noProof/>
                <w:szCs w:val="18"/>
              </w:rPr>
              <w:t>{</w:t>
            </w:r>
            <w:r w:rsidR="006E48B2" w:rsidRPr="009E224E">
              <w:rPr>
                <w:rFonts w:ascii="Courier New" w:hAnsi="Courier New" w:cs="Courier New"/>
                <w:b/>
                <w:noProof/>
                <w:szCs w:val="18"/>
              </w:rPr>
              <w:t>0xFF, 0xFF, 0xFF, 0xFF, 0xFF, 0xFF, 0xFF, 0xFF,</w:t>
            </w:r>
            <w:r w:rsidR="000F29A6">
              <w:rPr>
                <w:rFonts w:ascii="Courier New" w:hAnsi="Courier New" w:cs="Courier New"/>
                <w:b/>
                <w:noProof/>
                <w:szCs w:val="18"/>
              </w:rPr>
              <w:br/>
            </w:r>
            <w:r w:rsidR="006E48B2" w:rsidRPr="009E224E">
              <w:rPr>
                <w:rFonts w:ascii="Courier New" w:hAnsi="Courier New" w:cs="Courier New"/>
                <w:b/>
                <w:noProof/>
                <w:szCs w:val="18"/>
              </w:rPr>
              <w:t xml:space="preserve"> 0xFF, 0xFF, 0xFF, 0xFF, 0xFF, 0xFF, 0xFF, 0xFF,</w:t>
            </w:r>
            <w:r w:rsidR="000F29A6">
              <w:rPr>
                <w:rFonts w:ascii="Courier New" w:hAnsi="Courier New" w:cs="Courier New"/>
                <w:b/>
                <w:noProof/>
                <w:szCs w:val="18"/>
              </w:rPr>
              <w:br/>
            </w:r>
            <w:r w:rsidR="006E48B2" w:rsidRPr="009E224E">
              <w:rPr>
                <w:rFonts w:ascii="Courier New" w:hAnsi="Courier New" w:cs="Courier New"/>
                <w:b/>
                <w:noProof/>
                <w:szCs w:val="18"/>
              </w:rPr>
              <w:t xml:space="preserve"> 0xFF, 0xFF, 0xFF, 0xFF, 0xFF, 0xFF, 0xFF, 0xFF,</w:t>
            </w:r>
            <w:r w:rsidR="000F29A6">
              <w:rPr>
                <w:rFonts w:ascii="Courier New" w:hAnsi="Courier New" w:cs="Courier New"/>
                <w:b/>
                <w:noProof/>
                <w:szCs w:val="18"/>
              </w:rPr>
              <w:br/>
            </w:r>
            <w:r w:rsidR="006E48B2" w:rsidRPr="009E224E">
              <w:rPr>
                <w:rFonts w:ascii="Courier New" w:hAnsi="Courier New" w:cs="Courier New"/>
                <w:b/>
                <w:noProof/>
                <w:szCs w:val="18"/>
              </w:rPr>
              <w:t xml:space="preserve"> 0xFF, 0xFF, 0xFF, 0xFF, 0xFF, 0xFF, 0xFF, 0xFE,</w:t>
            </w:r>
            <w:r w:rsidR="000F29A6">
              <w:rPr>
                <w:rFonts w:ascii="Courier New" w:hAnsi="Courier New" w:cs="Courier New"/>
                <w:b/>
                <w:noProof/>
                <w:szCs w:val="18"/>
              </w:rPr>
              <w:br/>
            </w:r>
            <w:r w:rsidR="006E48B2" w:rsidRPr="009E224E">
              <w:rPr>
                <w:rFonts w:ascii="Courier New" w:hAnsi="Courier New" w:cs="Courier New"/>
                <w:b/>
                <w:noProof/>
                <w:szCs w:val="18"/>
              </w:rPr>
              <w:t xml:space="preserve"> 0xFF, 0xFF, 0xFF, 0xFF, 0x00, 0x00, 0x00, 0x00,</w:t>
            </w:r>
            <w:r w:rsidR="000F29A6">
              <w:rPr>
                <w:rFonts w:ascii="Courier New" w:hAnsi="Courier New" w:cs="Courier New"/>
                <w:b/>
                <w:noProof/>
                <w:szCs w:val="18"/>
              </w:rPr>
              <w:br/>
            </w:r>
            <w:r w:rsidR="006E48B2" w:rsidRPr="009E224E">
              <w:rPr>
                <w:rFonts w:ascii="Courier New" w:hAnsi="Courier New" w:cs="Courier New"/>
                <w:b/>
                <w:noProof/>
                <w:szCs w:val="18"/>
              </w:rPr>
              <w:t xml:space="preserve"> 0x00, 0x00, 0x00, 0x00, 0xFF, 0xFF, 0xFF, 0xFF</w:t>
            </w:r>
            <w:r w:rsidR="000F29A6">
              <w:rPr>
                <w:rFonts w:ascii="Courier New" w:hAnsi="Courier New" w:cs="Courier New"/>
                <w:b/>
                <w:noProof/>
                <w:szCs w:val="18"/>
              </w:rPr>
              <w:t>}}</w:t>
            </w:r>
          </w:p>
        </w:tc>
        <w:tc>
          <w:tcPr>
            <w:tcW w:w="2520" w:type="dxa"/>
            <w:tcBorders>
              <w:right w:val="single" w:sz="12" w:space="0" w:color="auto"/>
            </w:tcBorders>
          </w:tcPr>
          <w:p w14:paraId="3CEF53F1" w14:textId="77777777" w:rsidR="003B606B" w:rsidRPr="009E224E" w:rsidRDefault="003B606B" w:rsidP="00751AF0">
            <w:pPr>
              <w:pStyle w:val="TABLE-cell"/>
              <w:jc w:val="left"/>
              <w:rPr>
                <w:noProof/>
                <w:color w:val="000000"/>
                <w:szCs w:val="18"/>
              </w:rPr>
            </w:pPr>
            <w:r w:rsidRPr="009E224E">
              <w:rPr>
                <w:rFonts w:ascii="Cambria" w:hAnsi="Cambria"/>
                <w:i/>
                <w:noProof/>
                <w:color w:val="000000"/>
                <w:szCs w:val="18"/>
              </w:rPr>
              <w:t>F</w:t>
            </w:r>
            <w:r w:rsidRPr="009E224E">
              <w:rPr>
                <w:rFonts w:ascii="Cambria" w:hAnsi="Cambria" w:cs="Times New Roman"/>
                <w:i/>
                <w:iCs/>
                <w:szCs w:val="18"/>
              </w:rPr>
              <w:t>p</w:t>
            </w:r>
            <w:r w:rsidRPr="009E224E">
              <w:rPr>
                <w:szCs w:val="18"/>
              </w:rPr>
              <w:t xml:space="preserve"> </w:t>
            </w:r>
            <w:r w:rsidRPr="009E224E">
              <w:rPr>
                <w:noProof/>
                <w:szCs w:val="18"/>
              </w:rPr>
              <w:t>(the modulus)</w:t>
            </w:r>
          </w:p>
        </w:tc>
      </w:tr>
      <w:tr w:rsidR="003B606B" w:rsidRPr="009E224E" w14:paraId="61962E36" w14:textId="77777777" w:rsidTr="00D54DA1">
        <w:trPr>
          <w:jc w:val="center"/>
        </w:trPr>
        <w:tc>
          <w:tcPr>
            <w:tcW w:w="1080" w:type="dxa"/>
            <w:tcBorders>
              <w:left w:val="single" w:sz="12" w:space="0" w:color="auto"/>
            </w:tcBorders>
          </w:tcPr>
          <w:p w14:paraId="3762611F" w14:textId="77777777" w:rsidR="003B606B" w:rsidRPr="009E224E" w:rsidRDefault="003B606B" w:rsidP="00D364E7">
            <w:pPr>
              <w:pStyle w:val="TABLE-cell"/>
              <w:rPr>
                <w:noProof/>
                <w:szCs w:val="18"/>
              </w:rPr>
            </w:pPr>
            <w:r w:rsidRPr="009E224E">
              <w:rPr>
                <w:noProof/>
                <w:szCs w:val="18"/>
              </w:rPr>
              <w:t>a</w:t>
            </w:r>
          </w:p>
        </w:tc>
        <w:tc>
          <w:tcPr>
            <w:tcW w:w="5760" w:type="dxa"/>
          </w:tcPr>
          <w:p w14:paraId="5434A16D" w14:textId="6908A71F" w:rsidR="003B606B" w:rsidRPr="009E224E" w:rsidRDefault="003B606B" w:rsidP="006E48B2">
            <w:pPr>
              <w:pStyle w:val="TABLE-cell"/>
              <w:jc w:val="left"/>
              <w:rPr>
                <w:rFonts w:ascii="Courier New" w:hAnsi="Courier New" w:cs="Courier New"/>
                <w:b/>
                <w:noProof/>
                <w:szCs w:val="18"/>
              </w:rPr>
            </w:pPr>
            <w:r w:rsidRPr="009E224E">
              <w:rPr>
                <w:rFonts w:ascii="Courier New" w:hAnsi="Courier New" w:cs="Courier New"/>
                <w:b/>
                <w:noProof/>
                <w:szCs w:val="18"/>
              </w:rPr>
              <w:t>{</w:t>
            </w:r>
            <w:r w:rsidR="006E48B2" w:rsidRPr="009E224E">
              <w:rPr>
                <w:rFonts w:ascii="Courier New" w:hAnsi="Courier New" w:cs="Courier New"/>
                <w:b/>
                <w:noProof/>
                <w:szCs w:val="18"/>
              </w:rPr>
              <w:t>48</w:t>
            </w:r>
            <w:r w:rsidRPr="009E224E">
              <w:rPr>
                <w:rFonts w:ascii="Courier New" w:hAnsi="Courier New" w:cs="Courier New"/>
                <w:b/>
                <w:noProof/>
                <w:szCs w:val="18"/>
              </w:rPr>
              <w:t xml:space="preserve">, </w:t>
            </w:r>
            <w:r w:rsidR="000F29A6">
              <w:rPr>
                <w:rFonts w:ascii="Courier New" w:hAnsi="Courier New" w:cs="Courier New"/>
                <w:b/>
                <w:noProof/>
                <w:szCs w:val="18"/>
              </w:rPr>
              <w:br/>
            </w:r>
            <w:r w:rsidRPr="009E224E">
              <w:rPr>
                <w:rFonts w:ascii="Courier New" w:hAnsi="Courier New" w:cs="Courier New"/>
                <w:b/>
                <w:noProof/>
                <w:szCs w:val="18"/>
              </w:rPr>
              <w:t>{</w:t>
            </w:r>
            <w:r w:rsidR="006E48B2" w:rsidRPr="009E224E">
              <w:rPr>
                <w:rFonts w:ascii="Courier New" w:hAnsi="Courier New" w:cs="Courier New"/>
                <w:b/>
                <w:noProof/>
                <w:szCs w:val="18"/>
              </w:rPr>
              <w:t>0xFF, 0xFF, 0xFF, 0xFF, 0xFF, 0xFF, 0xFF, 0xFF,</w:t>
            </w:r>
            <w:r w:rsidR="000F29A6">
              <w:rPr>
                <w:rFonts w:ascii="Courier New" w:hAnsi="Courier New" w:cs="Courier New"/>
                <w:b/>
                <w:noProof/>
                <w:szCs w:val="18"/>
              </w:rPr>
              <w:br/>
            </w:r>
            <w:r w:rsidR="006E48B2" w:rsidRPr="009E224E">
              <w:rPr>
                <w:rFonts w:ascii="Courier New" w:hAnsi="Courier New" w:cs="Courier New"/>
                <w:b/>
                <w:noProof/>
                <w:szCs w:val="18"/>
              </w:rPr>
              <w:t xml:space="preserve"> 0xFF, 0xFF, 0xFF, 0xFF, 0xFF, 0xFF, 0xFF, 0xFF,</w:t>
            </w:r>
            <w:r w:rsidR="000F29A6">
              <w:rPr>
                <w:rFonts w:ascii="Courier New" w:hAnsi="Courier New" w:cs="Courier New"/>
                <w:b/>
                <w:noProof/>
                <w:szCs w:val="18"/>
              </w:rPr>
              <w:br/>
            </w:r>
            <w:r w:rsidR="006E48B2" w:rsidRPr="009E224E">
              <w:rPr>
                <w:rFonts w:ascii="Courier New" w:hAnsi="Courier New" w:cs="Courier New"/>
                <w:b/>
                <w:noProof/>
                <w:szCs w:val="18"/>
              </w:rPr>
              <w:t xml:space="preserve"> 0xFF, 0xFF, 0xFF, 0xFF, 0xFF, 0xFF, 0xFF, 0xFF,</w:t>
            </w:r>
            <w:r w:rsidR="000F29A6">
              <w:rPr>
                <w:rFonts w:ascii="Courier New" w:hAnsi="Courier New" w:cs="Courier New"/>
                <w:b/>
                <w:noProof/>
                <w:szCs w:val="18"/>
              </w:rPr>
              <w:br/>
            </w:r>
            <w:r w:rsidR="006E48B2" w:rsidRPr="009E224E">
              <w:rPr>
                <w:rFonts w:ascii="Courier New" w:hAnsi="Courier New" w:cs="Courier New"/>
                <w:b/>
                <w:noProof/>
                <w:szCs w:val="18"/>
              </w:rPr>
              <w:t xml:space="preserve"> 0xFF, 0xFF, 0xFF, 0xFF, 0xFF, 0xFF, 0xFF, 0xFE,</w:t>
            </w:r>
            <w:r w:rsidR="000F29A6">
              <w:rPr>
                <w:rFonts w:ascii="Courier New" w:hAnsi="Courier New" w:cs="Courier New"/>
                <w:b/>
                <w:noProof/>
                <w:szCs w:val="18"/>
              </w:rPr>
              <w:br/>
            </w:r>
            <w:r w:rsidR="006E48B2" w:rsidRPr="009E224E">
              <w:rPr>
                <w:rFonts w:ascii="Courier New" w:hAnsi="Courier New" w:cs="Courier New"/>
                <w:b/>
                <w:noProof/>
                <w:szCs w:val="18"/>
              </w:rPr>
              <w:t xml:space="preserve"> 0xFF, 0xFF, 0xFF, 0xFF, 0x00, 0x00, 0x00, 0x00,</w:t>
            </w:r>
            <w:r w:rsidR="000F29A6">
              <w:rPr>
                <w:rFonts w:ascii="Courier New" w:hAnsi="Courier New" w:cs="Courier New"/>
                <w:b/>
                <w:noProof/>
                <w:szCs w:val="18"/>
              </w:rPr>
              <w:br/>
            </w:r>
            <w:r w:rsidR="006E48B2" w:rsidRPr="009E224E">
              <w:rPr>
                <w:rFonts w:ascii="Courier New" w:hAnsi="Courier New" w:cs="Courier New"/>
                <w:b/>
                <w:noProof/>
                <w:szCs w:val="18"/>
              </w:rPr>
              <w:t xml:space="preserve"> 0x00, 0x00, 0x00, 0x00, 0xFF, 0xFF, 0xFF, 0xFC</w:t>
            </w:r>
            <w:r w:rsidR="000F29A6">
              <w:rPr>
                <w:rFonts w:ascii="Courier New" w:hAnsi="Courier New" w:cs="Courier New"/>
                <w:b/>
                <w:noProof/>
                <w:szCs w:val="18"/>
              </w:rPr>
              <w:t>}}</w:t>
            </w:r>
          </w:p>
        </w:tc>
        <w:tc>
          <w:tcPr>
            <w:tcW w:w="2520" w:type="dxa"/>
            <w:tcBorders>
              <w:right w:val="single" w:sz="12" w:space="0" w:color="auto"/>
            </w:tcBorders>
          </w:tcPr>
          <w:p w14:paraId="0221B129" w14:textId="77777777" w:rsidR="003B606B" w:rsidRPr="009E224E" w:rsidRDefault="003B606B" w:rsidP="00751AF0">
            <w:pPr>
              <w:pStyle w:val="TABLE-cell"/>
              <w:jc w:val="left"/>
              <w:rPr>
                <w:noProof/>
                <w:szCs w:val="18"/>
              </w:rPr>
            </w:pPr>
            <w:r w:rsidRPr="009E224E">
              <w:rPr>
                <w:noProof/>
                <w:szCs w:val="18"/>
              </w:rPr>
              <w:t>coefficient of the linear term in the curve equation</w:t>
            </w:r>
          </w:p>
        </w:tc>
      </w:tr>
      <w:tr w:rsidR="003B606B" w:rsidRPr="009E224E" w14:paraId="44E64C3B" w14:textId="77777777" w:rsidTr="00D54DA1">
        <w:trPr>
          <w:jc w:val="center"/>
        </w:trPr>
        <w:tc>
          <w:tcPr>
            <w:tcW w:w="1080" w:type="dxa"/>
            <w:tcBorders>
              <w:left w:val="single" w:sz="12" w:space="0" w:color="auto"/>
            </w:tcBorders>
          </w:tcPr>
          <w:p w14:paraId="5977AFED" w14:textId="77777777" w:rsidR="003B606B" w:rsidRPr="009E224E" w:rsidRDefault="003B606B" w:rsidP="00D364E7">
            <w:pPr>
              <w:pStyle w:val="TABLE-cell"/>
              <w:rPr>
                <w:noProof/>
                <w:szCs w:val="18"/>
              </w:rPr>
            </w:pPr>
            <w:r w:rsidRPr="009E224E">
              <w:rPr>
                <w:noProof/>
                <w:szCs w:val="18"/>
              </w:rPr>
              <w:t>b</w:t>
            </w:r>
          </w:p>
        </w:tc>
        <w:tc>
          <w:tcPr>
            <w:tcW w:w="5760" w:type="dxa"/>
          </w:tcPr>
          <w:p w14:paraId="5FA4ED90" w14:textId="197F1F1F" w:rsidR="003B606B" w:rsidRPr="009E224E" w:rsidRDefault="003B606B" w:rsidP="006E48B2">
            <w:pPr>
              <w:pStyle w:val="TABLE-cell"/>
              <w:jc w:val="left"/>
              <w:rPr>
                <w:rFonts w:ascii="Courier New" w:hAnsi="Courier New" w:cs="Courier New"/>
                <w:b/>
                <w:noProof/>
                <w:szCs w:val="18"/>
              </w:rPr>
            </w:pPr>
            <w:r w:rsidRPr="009E224E">
              <w:rPr>
                <w:rFonts w:ascii="Courier New" w:hAnsi="Courier New" w:cs="Courier New"/>
                <w:b/>
                <w:noProof/>
                <w:szCs w:val="18"/>
              </w:rPr>
              <w:t>{</w:t>
            </w:r>
            <w:r w:rsidR="006E48B2" w:rsidRPr="009E224E">
              <w:rPr>
                <w:rFonts w:ascii="Courier New" w:hAnsi="Courier New" w:cs="Courier New"/>
                <w:b/>
                <w:noProof/>
                <w:szCs w:val="18"/>
              </w:rPr>
              <w:t>48</w:t>
            </w:r>
            <w:r w:rsidRPr="009E224E">
              <w:rPr>
                <w:rFonts w:ascii="Courier New" w:hAnsi="Courier New" w:cs="Courier New"/>
                <w:b/>
                <w:noProof/>
                <w:szCs w:val="18"/>
              </w:rPr>
              <w:t xml:space="preserve">, </w:t>
            </w:r>
            <w:r w:rsidR="000F29A6">
              <w:rPr>
                <w:rFonts w:ascii="Courier New" w:hAnsi="Courier New" w:cs="Courier New"/>
                <w:b/>
                <w:noProof/>
                <w:szCs w:val="18"/>
              </w:rPr>
              <w:br/>
            </w:r>
            <w:r w:rsidRPr="009E224E">
              <w:rPr>
                <w:rFonts w:ascii="Courier New" w:hAnsi="Courier New" w:cs="Courier New"/>
                <w:b/>
                <w:noProof/>
                <w:szCs w:val="18"/>
              </w:rPr>
              <w:t>{</w:t>
            </w:r>
            <w:r w:rsidR="006E48B2" w:rsidRPr="009E224E">
              <w:rPr>
                <w:rFonts w:ascii="Courier New" w:hAnsi="Courier New" w:cs="Courier New"/>
                <w:b/>
                <w:noProof/>
                <w:szCs w:val="18"/>
              </w:rPr>
              <w:t>0xB3, 0x31, 0x2F, 0xA7, 0xE2, 0x3E, 0xE7, 0xE4,</w:t>
            </w:r>
            <w:r w:rsidR="000F29A6">
              <w:rPr>
                <w:rFonts w:ascii="Courier New" w:hAnsi="Courier New" w:cs="Courier New"/>
                <w:b/>
                <w:noProof/>
                <w:szCs w:val="18"/>
              </w:rPr>
              <w:br/>
            </w:r>
            <w:r w:rsidR="006E48B2" w:rsidRPr="009E224E">
              <w:rPr>
                <w:rFonts w:ascii="Courier New" w:hAnsi="Courier New" w:cs="Courier New"/>
                <w:b/>
                <w:noProof/>
                <w:szCs w:val="18"/>
              </w:rPr>
              <w:t xml:space="preserve"> 0x98, 0x8E, 0x05, 0x6B, 0xE3, 0xF8, 0x2D, 0x19,</w:t>
            </w:r>
            <w:r w:rsidR="000F29A6">
              <w:rPr>
                <w:rFonts w:ascii="Courier New" w:hAnsi="Courier New" w:cs="Courier New"/>
                <w:b/>
                <w:noProof/>
                <w:szCs w:val="18"/>
              </w:rPr>
              <w:br/>
            </w:r>
            <w:r w:rsidR="006E48B2" w:rsidRPr="009E224E">
              <w:rPr>
                <w:rFonts w:ascii="Courier New" w:hAnsi="Courier New" w:cs="Courier New"/>
                <w:b/>
                <w:noProof/>
                <w:szCs w:val="18"/>
              </w:rPr>
              <w:t xml:space="preserve"> 0x18, 0x1D, 0x9C, 0x6E, 0xFE, 0x81, 0x41, 0x12,</w:t>
            </w:r>
            <w:r w:rsidR="000F29A6">
              <w:rPr>
                <w:rFonts w:ascii="Courier New" w:hAnsi="Courier New" w:cs="Courier New"/>
                <w:b/>
                <w:noProof/>
                <w:szCs w:val="18"/>
              </w:rPr>
              <w:br/>
            </w:r>
            <w:r w:rsidR="006E48B2" w:rsidRPr="009E224E">
              <w:rPr>
                <w:rFonts w:ascii="Courier New" w:hAnsi="Courier New" w:cs="Courier New"/>
                <w:b/>
                <w:noProof/>
                <w:szCs w:val="18"/>
              </w:rPr>
              <w:t xml:space="preserve"> 0x03, 0x14, 0x08, 0x8F, 0x50, 0x13, 0x87, 0x5A,</w:t>
            </w:r>
            <w:r w:rsidR="000F29A6">
              <w:rPr>
                <w:rFonts w:ascii="Courier New" w:hAnsi="Courier New" w:cs="Courier New"/>
                <w:b/>
                <w:noProof/>
                <w:szCs w:val="18"/>
              </w:rPr>
              <w:br/>
            </w:r>
            <w:r w:rsidR="006E48B2" w:rsidRPr="009E224E">
              <w:rPr>
                <w:rFonts w:ascii="Courier New" w:hAnsi="Courier New" w:cs="Courier New"/>
                <w:b/>
                <w:noProof/>
                <w:szCs w:val="18"/>
              </w:rPr>
              <w:t xml:space="preserve"> 0xC6, 0x56, 0x39, 0x8D, 0x8A, 0x2E, 0xD1, 0x9D,</w:t>
            </w:r>
            <w:r w:rsidR="000F29A6">
              <w:rPr>
                <w:rFonts w:ascii="Courier New" w:hAnsi="Courier New" w:cs="Courier New"/>
                <w:b/>
                <w:noProof/>
                <w:szCs w:val="18"/>
              </w:rPr>
              <w:br/>
            </w:r>
            <w:r w:rsidR="006E48B2" w:rsidRPr="009E224E">
              <w:rPr>
                <w:rFonts w:ascii="Courier New" w:hAnsi="Courier New" w:cs="Courier New"/>
                <w:b/>
                <w:noProof/>
                <w:szCs w:val="18"/>
              </w:rPr>
              <w:t xml:space="preserve"> 0x2A, 0x85, 0xC8, 0xED, 0xD3, 0xEC, 0x2A, 0xEF</w:t>
            </w:r>
            <w:r w:rsidR="000F29A6">
              <w:rPr>
                <w:rFonts w:ascii="Courier New" w:hAnsi="Courier New" w:cs="Courier New"/>
                <w:b/>
                <w:noProof/>
                <w:szCs w:val="18"/>
              </w:rPr>
              <w:t>}}</w:t>
            </w:r>
          </w:p>
        </w:tc>
        <w:tc>
          <w:tcPr>
            <w:tcW w:w="2520" w:type="dxa"/>
            <w:tcBorders>
              <w:right w:val="single" w:sz="12" w:space="0" w:color="auto"/>
            </w:tcBorders>
          </w:tcPr>
          <w:p w14:paraId="553A9EAE" w14:textId="77777777" w:rsidR="003B606B" w:rsidRPr="009E224E" w:rsidRDefault="003B606B" w:rsidP="00751AF0">
            <w:pPr>
              <w:pStyle w:val="TABLE-cell"/>
              <w:jc w:val="left"/>
              <w:rPr>
                <w:noProof/>
                <w:szCs w:val="18"/>
              </w:rPr>
            </w:pPr>
            <w:r w:rsidRPr="009E224E">
              <w:rPr>
                <w:noProof/>
                <w:szCs w:val="18"/>
              </w:rPr>
              <w:t>constant term for curve equation</w:t>
            </w:r>
          </w:p>
        </w:tc>
      </w:tr>
      <w:tr w:rsidR="003B606B" w:rsidRPr="009E224E" w14:paraId="50BBC8CF" w14:textId="77777777" w:rsidTr="00D54DA1">
        <w:trPr>
          <w:jc w:val="center"/>
        </w:trPr>
        <w:tc>
          <w:tcPr>
            <w:tcW w:w="1080" w:type="dxa"/>
            <w:tcBorders>
              <w:left w:val="single" w:sz="12" w:space="0" w:color="auto"/>
            </w:tcBorders>
          </w:tcPr>
          <w:p w14:paraId="5207572A" w14:textId="77777777" w:rsidR="003B606B" w:rsidRPr="009E224E" w:rsidRDefault="003B606B" w:rsidP="00D364E7">
            <w:pPr>
              <w:pStyle w:val="TABLE-cell"/>
              <w:rPr>
                <w:noProof/>
                <w:szCs w:val="18"/>
              </w:rPr>
            </w:pPr>
            <w:r w:rsidRPr="009E224E">
              <w:rPr>
                <w:noProof/>
                <w:szCs w:val="18"/>
              </w:rPr>
              <w:t>gX</w:t>
            </w:r>
          </w:p>
        </w:tc>
        <w:tc>
          <w:tcPr>
            <w:tcW w:w="5760" w:type="dxa"/>
          </w:tcPr>
          <w:p w14:paraId="7EA7B707" w14:textId="26881FDD" w:rsidR="003B606B" w:rsidRPr="009E224E" w:rsidRDefault="003B606B" w:rsidP="006E48B2">
            <w:pPr>
              <w:pStyle w:val="TABLE-cell"/>
              <w:jc w:val="left"/>
              <w:rPr>
                <w:rFonts w:ascii="Courier New" w:hAnsi="Courier New" w:cs="Courier New"/>
                <w:b/>
                <w:noProof/>
                <w:szCs w:val="18"/>
              </w:rPr>
            </w:pPr>
            <w:r w:rsidRPr="009E224E">
              <w:rPr>
                <w:rFonts w:ascii="Courier New" w:hAnsi="Courier New" w:cs="Courier New"/>
                <w:b/>
                <w:noProof/>
                <w:szCs w:val="18"/>
              </w:rPr>
              <w:t>{</w:t>
            </w:r>
            <w:r w:rsidR="006E48B2" w:rsidRPr="009E224E">
              <w:rPr>
                <w:rFonts w:ascii="Courier New" w:hAnsi="Courier New" w:cs="Courier New"/>
                <w:b/>
                <w:noProof/>
                <w:szCs w:val="18"/>
              </w:rPr>
              <w:t>48</w:t>
            </w:r>
            <w:r w:rsidRPr="009E224E">
              <w:rPr>
                <w:rFonts w:ascii="Courier New" w:hAnsi="Courier New" w:cs="Courier New"/>
                <w:b/>
                <w:noProof/>
                <w:szCs w:val="18"/>
              </w:rPr>
              <w:t xml:space="preserve">, </w:t>
            </w:r>
            <w:r w:rsidR="000F29A6">
              <w:rPr>
                <w:rFonts w:ascii="Courier New" w:hAnsi="Courier New" w:cs="Courier New"/>
                <w:b/>
                <w:noProof/>
                <w:szCs w:val="18"/>
              </w:rPr>
              <w:br/>
            </w:r>
            <w:r w:rsidRPr="009E224E">
              <w:rPr>
                <w:rFonts w:ascii="Courier New" w:hAnsi="Courier New" w:cs="Courier New"/>
                <w:b/>
                <w:noProof/>
                <w:szCs w:val="18"/>
              </w:rPr>
              <w:t>{</w:t>
            </w:r>
            <w:r w:rsidR="006E48B2" w:rsidRPr="009E224E">
              <w:rPr>
                <w:rFonts w:ascii="Courier New" w:hAnsi="Courier New" w:cs="Courier New"/>
                <w:b/>
                <w:noProof/>
                <w:szCs w:val="18"/>
              </w:rPr>
              <w:t>0xAA, 0x87, 0xCA, 0x22, 0xBE, 0x8B, 0x05, 0x37,</w:t>
            </w:r>
            <w:r w:rsidR="000F29A6">
              <w:rPr>
                <w:rFonts w:ascii="Courier New" w:hAnsi="Courier New" w:cs="Courier New"/>
                <w:b/>
                <w:noProof/>
                <w:szCs w:val="18"/>
              </w:rPr>
              <w:br/>
            </w:r>
            <w:r w:rsidR="006E48B2" w:rsidRPr="009E224E">
              <w:rPr>
                <w:rFonts w:ascii="Courier New" w:hAnsi="Courier New" w:cs="Courier New"/>
                <w:b/>
                <w:noProof/>
                <w:szCs w:val="18"/>
              </w:rPr>
              <w:t xml:space="preserve"> 0x8E, 0xB1, 0xC7, 0x1E, 0xF3, 0x20, 0xAD, 0x74,</w:t>
            </w:r>
            <w:r w:rsidR="000F29A6">
              <w:rPr>
                <w:rFonts w:ascii="Courier New" w:hAnsi="Courier New" w:cs="Courier New"/>
                <w:b/>
                <w:noProof/>
                <w:szCs w:val="18"/>
              </w:rPr>
              <w:br/>
            </w:r>
            <w:r w:rsidR="006E48B2" w:rsidRPr="009E224E">
              <w:rPr>
                <w:rFonts w:ascii="Courier New" w:hAnsi="Courier New" w:cs="Courier New"/>
                <w:b/>
                <w:noProof/>
                <w:szCs w:val="18"/>
              </w:rPr>
              <w:t xml:space="preserve"> 0x6E, 0x1D, 0x3B, 0x62, 0x8B, 0xA7, 0x9B, 0x98,</w:t>
            </w:r>
            <w:r w:rsidR="000F29A6">
              <w:rPr>
                <w:rFonts w:ascii="Courier New" w:hAnsi="Courier New" w:cs="Courier New"/>
                <w:b/>
                <w:noProof/>
                <w:szCs w:val="18"/>
              </w:rPr>
              <w:br/>
            </w:r>
            <w:r w:rsidR="006E48B2" w:rsidRPr="009E224E">
              <w:rPr>
                <w:rFonts w:ascii="Courier New" w:hAnsi="Courier New" w:cs="Courier New"/>
                <w:b/>
                <w:noProof/>
                <w:szCs w:val="18"/>
              </w:rPr>
              <w:t xml:space="preserve"> 0x59, 0xF7, 0x41, 0xE0, 0x82, 0x54, 0x2A, 0x38,</w:t>
            </w:r>
            <w:r w:rsidR="000F29A6">
              <w:rPr>
                <w:rFonts w:ascii="Courier New" w:hAnsi="Courier New" w:cs="Courier New"/>
                <w:b/>
                <w:noProof/>
                <w:szCs w:val="18"/>
              </w:rPr>
              <w:br/>
            </w:r>
            <w:r w:rsidR="006E48B2" w:rsidRPr="009E224E">
              <w:rPr>
                <w:rFonts w:ascii="Courier New" w:hAnsi="Courier New" w:cs="Courier New"/>
                <w:b/>
                <w:noProof/>
                <w:szCs w:val="18"/>
              </w:rPr>
              <w:t xml:space="preserve"> 0x55, 0x02, 0xF2, 0x5D, 0xBF, 0x55, 0x29, 0x6C,</w:t>
            </w:r>
            <w:r w:rsidR="000F29A6">
              <w:rPr>
                <w:rFonts w:ascii="Courier New" w:hAnsi="Courier New" w:cs="Courier New"/>
                <w:b/>
                <w:noProof/>
                <w:szCs w:val="18"/>
              </w:rPr>
              <w:br/>
            </w:r>
            <w:r w:rsidR="006E48B2" w:rsidRPr="009E224E">
              <w:rPr>
                <w:rFonts w:ascii="Courier New" w:hAnsi="Courier New" w:cs="Courier New"/>
                <w:b/>
                <w:noProof/>
                <w:szCs w:val="18"/>
              </w:rPr>
              <w:t xml:space="preserve"> 0x3A, 0x54, 0x5E, 0x38, 0x72, 0x76, 0x0A, 0xB7</w:t>
            </w:r>
            <w:r w:rsidR="000F29A6">
              <w:rPr>
                <w:rFonts w:ascii="Courier New" w:hAnsi="Courier New" w:cs="Courier New"/>
                <w:b/>
                <w:noProof/>
                <w:szCs w:val="18"/>
              </w:rPr>
              <w:t>}}</w:t>
            </w:r>
          </w:p>
        </w:tc>
        <w:tc>
          <w:tcPr>
            <w:tcW w:w="2520" w:type="dxa"/>
            <w:tcBorders>
              <w:right w:val="single" w:sz="12" w:space="0" w:color="auto"/>
            </w:tcBorders>
          </w:tcPr>
          <w:p w14:paraId="03258068" w14:textId="77777777" w:rsidR="003B606B" w:rsidRPr="009E224E" w:rsidRDefault="003B606B" w:rsidP="00751AF0">
            <w:pPr>
              <w:pStyle w:val="TABLE-cell"/>
              <w:jc w:val="left"/>
              <w:rPr>
                <w:noProof/>
                <w:szCs w:val="18"/>
              </w:rPr>
            </w:pPr>
            <w:r w:rsidRPr="009E224E">
              <w:rPr>
                <w:noProof/>
                <w:szCs w:val="18"/>
              </w:rPr>
              <w:t>x coordinate of base point G</w:t>
            </w:r>
          </w:p>
        </w:tc>
      </w:tr>
      <w:tr w:rsidR="003B606B" w:rsidRPr="009E224E" w14:paraId="27891BCD" w14:textId="77777777" w:rsidTr="00D54DA1">
        <w:trPr>
          <w:jc w:val="center"/>
        </w:trPr>
        <w:tc>
          <w:tcPr>
            <w:tcW w:w="1080" w:type="dxa"/>
            <w:tcBorders>
              <w:left w:val="single" w:sz="12" w:space="0" w:color="auto"/>
            </w:tcBorders>
          </w:tcPr>
          <w:p w14:paraId="4F137B6D" w14:textId="77777777" w:rsidR="003B606B" w:rsidRPr="009E224E" w:rsidRDefault="003B606B" w:rsidP="00D364E7">
            <w:pPr>
              <w:pStyle w:val="TABLE-cell"/>
              <w:rPr>
                <w:noProof/>
                <w:szCs w:val="18"/>
              </w:rPr>
            </w:pPr>
            <w:r w:rsidRPr="009E224E">
              <w:rPr>
                <w:noProof/>
                <w:szCs w:val="18"/>
              </w:rPr>
              <w:t>gY</w:t>
            </w:r>
          </w:p>
        </w:tc>
        <w:tc>
          <w:tcPr>
            <w:tcW w:w="5760" w:type="dxa"/>
          </w:tcPr>
          <w:p w14:paraId="3972E75B" w14:textId="0AD30D5C" w:rsidR="003B606B" w:rsidRPr="009E224E" w:rsidRDefault="003B606B" w:rsidP="006E48B2">
            <w:pPr>
              <w:pStyle w:val="TABLE-cell"/>
              <w:jc w:val="left"/>
              <w:rPr>
                <w:rFonts w:ascii="Courier New" w:hAnsi="Courier New" w:cs="Courier New"/>
                <w:b/>
                <w:noProof/>
                <w:szCs w:val="18"/>
              </w:rPr>
            </w:pPr>
            <w:r w:rsidRPr="009E224E">
              <w:rPr>
                <w:rFonts w:ascii="Courier New" w:hAnsi="Courier New" w:cs="Courier New"/>
                <w:b/>
                <w:noProof/>
                <w:szCs w:val="18"/>
              </w:rPr>
              <w:t>{</w:t>
            </w:r>
            <w:r w:rsidR="006E48B2" w:rsidRPr="009E224E">
              <w:rPr>
                <w:rFonts w:ascii="Courier New" w:hAnsi="Courier New" w:cs="Courier New"/>
                <w:b/>
                <w:noProof/>
                <w:szCs w:val="18"/>
              </w:rPr>
              <w:t>48</w:t>
            </w:r>
            <w:r w:rsidR="000F29A6">
              <w:rPr>
                <w:rFonts w:ascii="Courier New" w:hAnsi="Courier New" w:cs="Courier New"/>
                <w:b/>
                <w:noProof/>
                <w:szCs w:val="18"/>
              </w:rPr>
              <w:t>,</w:t>
            </w:r>
            <w:r w:rsidR="000F29A6">
              <w:rPr>
                <w:rFonts w:ascii="Courier New" w:hAnsi="Courier New" w:cs="Courier New"/>
                <w:b/>
                <w:noProof/>
                <w:szCs w:val="18"/>
              </w:rPr>
              <w:br/>
            </w:r>
            <w:r w:rsidRPr="009E224E">
              <w:rPr>
                <w:rFonts w:ascii="Courier New" w:hAnsi="Courier New" w:cs="Courier New"/>
                <w:b/>
                <w:noProof/>
                <w:szCs w:val="18"/>
              </w:rPr>
              <w:t>{</w:t>
            </w:r>
            <w:r w:rsidR="006E48B2" w:rsidRPr="009E224E">
              <w:rPr>
                <w:rFonts w:ascii="Courier New" w:hAnsi="Courier New" w:cs="Courier New"/>
                <w:b/>
                <w:noProof/>
                <w:szCs w:val="18"/>
              </w:rPr>
              <w:t>0x36, 0x17, 0xDE, 0x4A, 0x96, 0x26, 0x2C, 0x6F,</w:t>
            </w:r>
            <w:r w:rsidR="000F29A6">
              <w:rPr>
                <w:rFonts w:ascii="Courier New" w:hAnsi="Courier New" w:cs="Courier New"/>
                <w:b/>
                <w:noProof/>
                <w:szCs w:val="18"/>
              </w:rPr>
              <w:br/>
            </w:r>
            <w:r w:rsidR="006E48B2" w:rsidRPr="009E224E">
              <w:rPr>
                <w:rFonts w:ascii="Courier New" w:hAnsi="Courier New" w:cs="Courier New"/>
                <w:b/>
                <w:noProof/>
                <w:szCs w:val="18"/>
              </w:rPr>
              <w:t xml:space="preserve"> 0x5D, 0x9E, 0x98, 0xBF, 0x92, 0x92, 0xDC, 0x29,</w:t>
            </w:r>
            <w:r w:rsidR="000F29A6">
              <w:rPr>
                <w:rFonts w:ascii="Courier New" w:hAnsi="Courier New" w:cs="Courier New"/>
                <w:b/>
                <w:noProof/>
                <w:szCs w:val="18"/>
              </w:rPr>
              <w:br/>
            </w:r>
            <w:r w:rsidR="006E48B2" w:rsidRPr="009E224E">
              <w:rPr>
                <w:rFonts w:ascii="Courier New" w:hAnsi="Courier New" w:cs="Courier New"/>
                <w:b/>
                <w:noProof/>
                <w:szCs w:val="18"/>
              </w:rPr>
              <w:t xml:space="preserve"> 0xF8, 0xF4, 0x1D, 0xBD, 0x28, 0x9A, 0x14, 0x7C,</w:t>
            </w:r>
            <w:r w:rsidR="000F29A6">
              <w:rPr>
                <w:rFonts w:ascii="Courier New" w:hAnsi="Courier New" w:cs="Courier New"/>
                <w:b/>
                <w:noProof/>
                <w:szCs w:val="18"/>
              </w:rPr>
              <w:br/>
            </w:r>
            <w:r w:rsidR="006E48B2" w:rsidRPr="009E224E">
              <w:rPr>
                <w:rFonts w:ascii="Courier New" w:hAnsi="Courier New" w:cs="Courier New"/>
                <w:b/>
                <w:noProof/>
                <w:szCs w:val="18"/>
              </w:rPr>
              <w:t xml:space="preserve"> 0xE9, 0xDA, 0x31, 0x13, 0xB5, 0xF0, 0xB8, 0xC0,</w:t>
            </w:r>
            <w:r w:rsidR="000F29A6">
              <w:rPr>
                <w:rFonts w:ascii="Courier New" w:hAnsi="Courier New" w:cs="Courier New"/>
                <w:b/>
                <w:noProof/>
                <w:szCs w:val="18"/>
              </w:rPr>
              <w:br/>
            </w:r>
            <w:r w:rsidR="006E48B2" w:rsidRPr="009E224E">
              <w:rPr>
                <w:rFonts w:ascii="Courier New" w:hAnsi="Courier New" w:cs="Courier New"/>
                <w:b/>
                <w:noProof/>
                <w:szCs w:val="18"/>
              </w:rPr>
              <w:t xml:space="preserve"> 0x0A, 0x60, 0xB1, 0xCE, 0x1D, 0x7E, 0x81, 0x9D,</w:t>
            </w:r>
            <w:r w:rsidR="000F29A6">
              <w:rPr>
                <w:rFonts w:ascii="Courier New" w:hAnsi="Courier New" w:cs="Courier New"/>
                <w:b/>
                <w:noProof/>
                <w:szCs w:val="18"/>
              </w:rPr>
              <w:br/>
            </w:r>
            <w:r w:rsidR="006E48B2" w:rsidRPr="009E224E">
              <w:rPr>
                <w:rFonts w:ascii="Courier New" w:hAnsi="Courier New" w:cs="Courier New"/>
                <w:b/>
                <w:noProof/>
                <w:szCs w:val="18"/>
              </w:rPr>
              <w:t xml:space="preserve"> 0x7A, 0x43, 0x1D, 0x7C, 0x90, 0xEA, 0x0E, 0x5F</w:t>
            </w:r>
            <w:r w:rsidR="000F29A6">
              <w:rPr>
                <w:rFonts w:ascii="Courier New" w:hAnsi="Courier New" w:cs="Courier New"/>
                <w:b/>
                <w:noProof/>
                <w:szCs w:val="18"/>
              </w:rPr>
              <w:t>}}</w:t>
            </w:r>
          </w:p>
        </w:tc>
        <w:tc>
          <w:tcPr>
            <w:tcW w:w="2520" w:type="dxa"/>
            <w:tcBorders>
              <w:right w:val="single" w:sz="12" w:space="0" w:color="auto"/>
            </w:tcBorders>
          </w:tcPr>
          <w:p w14:paraId="082250F9" w14:textId="77777777" w:rsidR="003B606B" w:rsidRPr="009E224E" w:rsidRDefault="003B606B" w:rsidP="00751AF0">
            <w:pPr>
              <w:pStyle w:val="TABLE-cell"/>
              <w:jc w:val="left"/>
              <w:rPr>
                <w:noProof/>
                <w:szCs w:val="18"/>
              </w:rPr>
            </w:pPr>
            <w:r w:rsidRPr="009E224E">
              <w:rPr>
                <w:noProof/>
                <w:szCs w:val="18"/>
              </w:rPr>
              <w:t>y coordinate of base point G</w:t>
            </w:r>
          </w:p>
        </w:tc>
      </w:tr>
      <w:tr w:rsidR="003B606B" w:rsidRPr="009E224E" w14:paraId="239B1391" w14:textId="77777777" w:rsidTr="00D54DA1">
        <w:trPr>
          <w:jc w:val="center"/>
        </w:trPr>
        <w:tc>
          <w:tcPr>
            <w:tcW w:w="1080" w:type="dxa"/>
            <w:tcBorders>
              <w:left w:val="single" w:sz="12" w:space="0" w:color="auto"/>
            </w:tcBorders>
          </w:tcPr>
          <w:p w14:paraId="51FC5BEB" w14:textId="2C866140" w:rsidR="003B606B" w:rsidRPr="009E224E" w:rsidRDefault="003B606B" w:rsidP="00D364E7">
            <w:pPr>
              <w:pStyle w:val="TABLE-cell"/>
              <w:rPr>
                <w:noProof/>
                <w:szCs w:val="18"/>
              </w:rPr>
            </w:pPr>
            <w:r w:rsidRPr="009E224E">
              <w:rPr>
                <w:noProof/>
                <w:szCs w:val="18"/>
              </w:rPr>
              <w:t>n</w:t>
            </w:r>
          </w:p>
        </w:tc>
        <w:tc>
          <w:tcPr>
            <w:tcW w:w="5760" w:type="dxa"/>
          </w:tcPr>
          <w:p w14:paraId="595F150B" w14:textId="6D40CC59" w:rsidR="003B606B" w:rsidRPr="009E224E" w:rsidRDefault="003B606B" w:rsidP="000F29A6">
            <w:pPr>
              <w:pStyle w:val="TABLE-cell"/>
              <w:jc w:val="left"/>
              <w:rPr>
                <w:rFonts w:ascii="Courier New" w:hAnsi="Courier New" w:cs="Courier New"/>
                <w:b/>
                <w:noProof/>
                <w:szCs w:val="18"/>
              </w:rPr>
            </w:pPr>
            <w:r w:rsidRPr="009E224E">
              <w:rPr>
                <w:rFonts w:ascii="Courier New" w:hAnsi="Courier New" w:cs="Courier New"/>
                <w:b/>
                <w:noProof/>
                <w:szCs w:val="18"/>
              </w:rPr>
              <w:t>{</w:t>
            </w:r>
            <w:r w:rsidR="0074415B" w:rsidRPr="009E224E">
              <w:rPr>
                <w:rFonts w:ascii="Courier New" w:hAnsi="Courier New" w:cs="Courier New"/>
                <w:b/>
                <w:noProof/>
                <w:szCs w:val="18"/>
              </w:rPr>
              <w:t>48</w:t>
            </w:r>
            <w:r w:rsidRPr="009E224E">
              <w:rPr>
                <w:rFonts w:ascii="Courier New" w:hAnsi="Courier New" w:cs="Courier New"/>
                <w:b/>
                <w:noProof/>
                <w:szCs w:val="18"/>
              </w:rPr>
              <w:t>,</w:t>
            </w:r>
            <w:r w:rsidR="000F29A6">
              <w:rPr>
                <w:rFonts w:ascii="Courier New" w:hAnsi="Courier New" w:cs="Courier New"/>
                <w:b/>
                <w:noProof/>
                <w:szCs w:val="18"/>
              </w:rPr>
              <w:br/>
            </w:r>
            <w:r w:rsidRPr="009E224E">
              <w:rPr>
                <w:rFonts w:ascii="Courier New" w:hAnsi="Courier New" w:cs="Courier New"/>
                <w:b/>
                <w:noProof/>
                <w:szCs w:val="18"/>
              </w:rPr>
              <w:t>{</w:t>
            </w:r>
            <w:r w:rsidR="006E48B2" w:rsidRPr="009E224E">
              <w:rPr>
                <w:rFonts w:ascii="Courier New" w:hAnsi="Courier New" w:cs="Courier New"/>
                <w:b/>
                <w:noProof/>
                <w:szCs w:val="18"/>
              </w:rPr>
              <w:t>0xFF, 0xFF, 0xFF, 0xFF, 0xFF, 0xFF, 0xFF, 0xFF,</w:t>
            </w:r>
            <w:r w:rsidR="000F29A6">
              <w:rPr>
                <w:rFonts w:ascii="Courier New" w:hAnsi="Courier New" w:cs="Courier New"/>
                <w:b/>
                <w:noProof/>
                <w:szCs w:val="18"/>
              </w:rPr>
              <w:br/>
            </w:r>
            <w:r w:rsidR="006E48B2" w:rsidRPr="009E224E">
              <w:rPr>
                <w:rFonts w:ascii="Courier New" w:hAnsi="Courier New" w:cs="Courier New"/>
                <w:b/>
                <w:noProof/>
                <w:szCs w:val="18"/>
              </w:rPr>
              <w:t xml:space="preserve"> 0xFF, 0xFF, 0xFF, 0xFF, 0xFF, 0xFF, 0xFF, 0xFF,</w:t>
            </w:r>
            <w:r w:rsidR="000F29A6">
              <w:rPr>
                <w:rFonts w:ascii="Courier New" w:hAnsi="Courier New" w:cs="Courier New"/>
                <w:b/>
                <w:noProof/>
                <w:szCs w:val="18"/>
              </w:rPr>
              <w:br/>
            </w:r>
            <w:r w:rsidR="006E48B2" w:rsidRPr="009E224E">
              <w:rPr>
                <w:rFonts w:ascii="Courier New" w:hAnsi="Courier New" w:cs="Courier New"/>
                <w:b/>
                <w:noProof/>
                <w:szCs w:val="18"/>
              </w:rPr>
              <w:t xml:space="preserve"> 0xFF, 0xFF, 0xFF, 0xFF, 0xFF, 0xFF, 0xFF, 0xFF,</w:t>
            </w:r>
            <w:r w:rsidR="000F29A6">
              <w:rPr>
                <w:rFonts w:ascii="Courier New" w:hAnsi="Courier New" w:cs="Courier New"/>
                <w:b/>
                <w:noProof/>
                <w:szCs w:val="18"/>
              </w:rPr>
              <w:br/>
            </w:r>
            <w:r w:rsidR="006E48B2" w:rsidRPr="009E224E">
              <w:rPr>
                <w:rFonts w:ascii="Courier New" w:hAnsi="Courier New" w:cs="Courier New"/>
                <w:b/>
                <w:noProof/>
                <w:szCs w:val="18"/>
              </w:rPr>
              <w:t xml:space="preserve"> 0xC7, 0x63, 0x4D, 0x81, 0xF4, 0x37, 0x2D, 0xDF,</w:t>
            </w:r>
            <w:r w:rsidR="000F29A6">
              <w:rPr>
                <w:rFonts w:ascii="Courier New" w:hAnsi="Courier New" w:cs="Courier New"/>
                <w:b/>
                <w:noProof/>
                <w:szCs w:val="18"/>
              </w:rPr>
              <w:br/>
            </w:r>
            <w:r w:rsidR="006E48B2" w:rsidRPr="009E224E">
              <w:rPr>
                <w:rFonts w:ascii="Courier New" w:hAnsi="Courier New" w:cs="Courier New"/>
                <w:b/>
                <w:noProof/>
                <w:szCs w:val="18"/>
              </w:rPr>
              <w:t xml:space="preserve"> 0x58, 0x1A, 0x0D, 0xB2, 0x48, 0xB0, 0xA7, 0x7A,</w:t>
            </w:r>
            <w:r w:rsidR="000F29A6">
              <w:rPr>
                <w:rFonts w:ascii="Courier New" w:hAnsi="Courier New" w:cs="Courier New"/>
                <w:b/>
                <w:noProof/>
                <w:szCs w:val="18"/>
              </w:rPr>
              <w:br/>
            </w:r>
            <w:r w:rsidR="006E48B2" w:rsidRPr="009E224E">
              <w:rPr>
                <w:rFonts w:ascii="Courier New" w:hAnsi="Courier New" w:cs="Courier New"/>
                <w:b/>
                <w:noProof/>
                <w:szCs w:val="18"/>
              </w:rPr>
              <w:t xml:space="preserve"> 0xEC, 0xEC, 0x19, 0x6A, 0xCC, 0xC5, 0x29, 0x73</w:t>
            </w:r>
            <w:r w:rsidR="000F29A6">
              <w:rPr>
                <w:rFonts w:ascii="Courier New" w:hAnsi="Courier New" w:cs="Courier New"/>
                <w:b/>
                <w:noProof/>
                <w:szCs w:val="18"/>
              </w:rPr>
              <w:t>}}</w:t>
            </w:r>
          </w:p>
        </w:tc>
        <w:tc>
          <w:tcPr>
            <w:tcW w:w="2520" w:type="dxa"/>
            <w:tcBorders>
              <w:right w:val="single" w:sz="12" w:space="0" w:color="auto"/>
            </w:tcBorders>
          </w:tcPr>
          <w:p w14:paraId="2FB73C8F" w14:textId="77777777" w:rsidR="003B606B" w:rsidRPr="009E224E" w:rsidRDefault="003B606B" w:rsidP="00751AF0">
            <w:pPr>
              <w:pStyle w:val="TABLE-cell"/>
              <w:jc w:val="left"/>
              <w:rPr>
                <w:noProof/>
                <w:szCs w:val="18"/>
              </w:rPr>
            </w:pPr>
            <w:r w:rsidRPr="009E224E">
              <w:rPr>
                <w:noProof/>
                <w:szCs w:val="18"/>
              </w:rPr>
              <w:t>order of G</w:t>
            </w:r>
          </w:p>
        </w:tc>
      </w:tr>
      <w:tr w:rsidR="003B606B" w:rsidRPr="009E224E" w14:paraId="51433681" w14:textId="77777777" w:rsidTr="00D54DA1">
        <w:trPr>
          <w:jc w:val="center"/>
        </w:trPr>
        <w:tc>
          <w:tcPr>
            <w:tcW w:w="1080" w:type="dxa"/>
            <w:tcBorders>
              <w:left w:val="single" w:sz="12" w:space="0" w:color="auto"/>
              <w:bottom w:val="single" w:sz="12" w:space="0" w:color="auto"/>
            </w:tcBorders>
          </w:tcPr>
          <w:p w14:paraId="0F4A5E72" w14:textId="77777777" w:rsidR="003B606B" w:rsidRPr="009E224E" w:rsidRDefault="003B606B" w:rsidP="00D54DA1">
            <w:pPr>
              <w:pStyle w:val="TABLE-cell"/>
              <w:keepNext w:val="0"/>
              <w:rPr>
                <w:noProof/>
                <w:szCs w:val="18"/>
              </w:rPr>
            </w:pPr>
            <w:r w:rsidRPr="009E224E">
              <w:rPr>
                <w:noProof/>
                <w:szCs w:val="18"/>
              </w:rPr>
              <w:t>h</w:t>
            </w:r>
          </w:p>
        </w:tc>
        <w:tc>
          <w:tcPr>
            <w:tcW w:w="5760" w:type="dxa"/>
            <w:tcBorders>
              <w:bottom w:val="single" w:sz="12" w:space="0" w:color="auto"/>
            </w:tcBorders>
          </w:tcPr>
          <w:p w14:paraId="3315FACE" w14:textId="77777777" w:rsidR="003B606B" w:rsidRPr="009E224E" w:rsidRDefault="003B606B" w:rsidP="00D54DA1">
            <w:pPr>
              <w:pStyle w:val="TABLE-cell"/>
              <w:keepNext w:val="0"/>
              <w:jc w:val="left"/>
              <w:rPr>
                <w:rFonts w:ascii="Courier New" w:hAnsi="Courier New" w:cs="Courier New"/>
                <w:b/>
                <w:noProof/>
                <w:szCs w:val="18"/>
              </w:rPr>
            </w:pPr>
            <w:r w:rsidRPr="009E224E">
              <w:rPr>
                <w:rFonts w:ascii="Courier New" w:hAnsi="Courier New" w:cs="Courier New"/>
                <w:b/>
                <w:noProof/>
                <w:szCs w:val="18"/>
              </w:rPr>
              <w:t>{1,{1}}</w:t>
            </w:r>
          </w:p>
        </w:tc>
        <w:tc>
          <w:tcPr>
            <w:tcW w:w="2520" w:type="dxa"/>
            <w:tcBorders>
              <w:bottom w:val="single" w:sz="12" w:space="0" w:color="auto"/>
              <w:right w:val="single" w:sz="12" w:space="0" w:color="auto"/>
            </w:tcBorders>
          </w:tcPr>
          <w:p w14:paraId="6D437DEF" w14:textId="77777777" w:rsidR="003B606B" w:rsidRPr="009E224E" w:rsidRDefault="003B606B" w:rsidP="00D54DA1">
            <w:pPr>
              <w:pStyle w:val="TABLE-cell"/>
              <w:keepNext w:val="0"/>
              <w:jc w:val="left"/>
              <w:rPr>
                <w:noProof/>
                <w:szCs w:val="18"/>
              </w:rPr>
            </w:pPr>
            <w:r w:rsidRPr="009E224E">
              <w:rPr>
                <w:noProof/>
                <w:szCs w:val="18"/>
              </w:rPr>
              <w:t>cofactor</w:t>
            </w:r>
          </w:p>
        </w:tc>
      </w:tr>
    </w:tbl>
    <w:p w14:paraId="1A8ED64C" w14:textId="77777777" w:rsidR="00271D1C" w:rsidRPr="00D638F9" w:rsidRDefault="00271D1C" w:rsidP="00271D1C">
      <w:pPr>
        <w:pStyle w:val="Heading3"/>
        <w:rPr>
          <w:noProof/>
        </w:rPr>
      </w:pPr>
      <w:bookmarkStart w:id="471" w:name="_Toc17817233"/>
      <w:r>
        <w:rPr>
          <w:noProof/>
        </w:rPr>
        <w:lastRenderedPageBreak/>
        <w:t xml:space="preserve">NIST </w:t>
      </w:r>
      <w:r w:rsidRPr="00D638F9">
        <w:rPr>
          <w:noProof/>
        </w:rPr>
        <w:t>P521</w:t>
      </w:r>
      <w:bookmarkEnd w:id="471"/>
    </w:p>
    <w:p w14:paraId="74BFD682" w14:textId="5046E8EB" w:rsidR="00D364E7" w:rsidRDefault="00D364E7" w:rsidP="00D364E7">
      <w:pPr>
        <w:pStyle w:val="TABLE-title"/>
      </w:pPr>
      <w:r>
        <w:t xml:space="preserve">Table </w:t>
      </w:r>
      <w:r w:rsidR="007550B5">
        <w:fldChar w:fldCharType="begin"/>
      </w:r>
      <w:r>
        <w:instrText xml:space="preserve"> SEQ Table \* ARABIC </w:instrText>
      </w:r>
      <w:r w:rsidR="007550B5">
        <w:fldChar w:fldCharType="separate"/>
      </w:r>
      <w:ins w:id="472" w:author="David Wooten" w:date="2019-08-27T16:53:00Z">
        <w:r w:rsidR="00C12037">
          <w:rPr>
            <w:noProof/>
          </w:rPr>
          <w:t>9</w:t>
        </w:r>
      </w:ins>
      <w:r w:rsidR="007550B5">
        <w:rPr>
          <w:noProof/>
        </w:rPr>
        <w:fldChar w:fldCharType="end"/>
      </w:r>
      <w:r>
        <w:t xml:space="preserve"> — Defines for NIST_P521 ECC Values</w:t>
      </w:r>
    </w:p>
    <w:tbl>
      <w:tblPr>
        <w:tblW w:w="9360"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58" w:type="dxa"/>
          <w:right w:w="58" w:type="dxa"/>
        </w:tblCellMar>
        <w:tblLook w:val="0000" w:firstRow="0" w:lastRow="0" w:firstColumn="0" w:lastColumn="0" w:noHBand="0" w:noVBand="0"/>
      </w:tblPr>
      <w:tblGrid>
        <w:gridCol w:w="1080"/>
        <w:gridCol w:w="5760"/>
        <w:gridCol w:w="2520"/>
      </w:tblGrid>
      <w:tr w:rsidR="00D364E7" w:rsidRPr="009E224E" w14:paraId="49A6656E" w14:textId="77777777" w:rsidTr="00D54DA1">
        <w:trPr>
          <w:jc w:val="center"/>
        </w:trPr>
        <w:tc>
          <w:tcPr>
            <w:tcW w:w="1080" w:type="dxa"/>
            <w:tcBorders>
              <w:top w:val="single" w:sz="12" w:space="0" w:color="auto"/>
              <w:left w:val="single" w:sz="12" w:space="0" w:color="auto"/>
              <w:bottom w:val="single" w:sz="12" w:space="0" w:color="auto"/>
            </w:tcBorders>
          </w:tcPr>
          <w:p w14:paraId="7E951C34" w14:textId="77777777" w:rsidR="00D364E7" w:rsidRPr="009E224E" w:rsidRDefault="00D364E7" w:rsidP="00D364E7">
            <w:pPr>
              <w:pStyle w:val="TABLE-col-heading"/>
              <w:rPr>
                <w:szCs w:val="18"/>
              </w:rPr>
            </w:pPr>
            <w:r w:rsidRPr="009E224E">
              <w:rPr>
                <w:szCs w:val="18"/>
              </w:rPr>
              <w:t>Parameter</w:t>
            </w:r>
          </w:p>
        </w:tc>
        <w:tc>
          <w:tcPr>
            <w:tcW w:w="5760" w:type="dxa"/>
            <w:tcBorders>
              <w:top w:val="single" w:sz="12" w:space="0" w:color="auto"/>
              <w:bottom w:val="single" w:sz="12" w:space="0" w:color="auto"/>
            </w:tcBorders>
          </w:tcPr>
          <w:p w14:paraId="3967F525" w14:textId="77777777" w:rsidR="00D364E7" w:rsidRPr="009E224E" w:rsidRDefault="00D364E7" w:rsidP="00D364E7">
            <w:pPr>
              <w:pStyle w:val="TABLE-col-heading"/>
              <w:rPr>
                <w:szCs w:val="18"/>
              </w:rPr>
            </w:pPr>
            <w:r w:rsidRPr="009E224E">
              <w:rPr>
                <w:szCs w:val="18"/>
              </w:rPr>
              <w:t>Value</w:t>
            </w:r>
          </w:p>
        </w:tc>
        <w:tc>
          <w:tcPr>
            <w:tcW w:w="2520" w:type="dxa"/>
            <w:tcBorders>
              <w:top w:val="single" w:sz="12" w:space="0" w:color="auto"/>
              <w:bottom w:val="single" w:sz="12" w:space="0" w:color="auto"/>
              <w:right w:val="single" w:sz="12" w:space="0" w:color="auto"/>
            </w:tcBorders>
          </w:tcPr>
          <w:p w14:paraId="643468D3" w14:textId="77777777" w:rsidR="00D364E7" w:rsidRPr="009E224E" w:rsidRDefault="00D364E7" w:rsidP="00751AF0">
            <w:pPr>
              <w:pStyle w:val="TABLE-col-heading"/>
              <w:jc w:val="left"/>
              <w:rPr>
                <w:szCs w:val="18"/>
              </w:rPr>
            </w:pPr>
            <w:r w:rsidRPr="009E224E">
              <w:rPr>
                <w:szCs w:val="18"/>
              </w:rPr>
              <w:t>Description</w:t>
            </w:r>
          </w:p>
        </w:tc>
      </w:tr>
      <w:tr w:rsidR="00D364E7" w:rsidRPr="009E224E" w14:paraId="0780687C" w14:textId="77777777" w:rsidTr="00D54DA1">
        <w:trPr>
          <w:jc w:val="center"/>
        </w:trPr>
        <w:tc>
          <w:tcPr>
            <w:tcW w:w="1080" w:type="dxa"/>
            <w:tcBorders>
              <w:top w:val="single" w:sz="12" w:space="0" w:color="auto"/>
              <w:left w:val="single" w:sz="12" w:space="0" w:color="auto"/>
              <w:bottom w:val="single" w:sz="6" w:space="0" w:color="auto"/>
            </w:tcBorders>
          </w:tcPr>
          <w:p w14:paraId="0F8E13B1" w14:textId="77777777" w:rsidR="00D364E7" w:rsidRPr="009E224E" w:rsidRDefault="00D364E7" w:rsidP="00D364E7">
            <w:pPr>
              <w:pStyle w:val="TABLE-cell"/>
              <w:rPr>
                <w:szCs w:val="18"/>
              </w:rPr>
            </w:pPr>
            <w:r w:rsidRPr="009E224E">
              <w:rPr>
                <w:szCs w:val="18"/>
              </w:rPr>
              <w:t>curveID</w:t>
            </w:r>
          </w:p>
        </w:tc>
        <w:tc>
          <w:tcPr>
            <w:tcW w:w="5760" w:type="dxa"/>
            <w:tcBorders>
              <w:top w:val="single" w:sz="12" w:space="0" w:color="auto"/>
              <w:bottom w:val="single" w:sz="6" w:space="0" w:color="auto"/>
            </w:tcBorders>
          </w:tcPr>
          <w:p w14:paraId="589621E6" w14:textId="77777777" w:rsidR="00D364E7" w:rsidRPr="009E224E" w:rsidRDefault="00D364E7" w:rsidP="00D364E7">
            <w:pPr>
              <w:pStyle w:val="TABLE-cell"/>
              <w:rPr>
                <w:szCs w:val="18"/>
              </w:rPr>
            </w:pPr>
            <w:r w:rsidRPr="009E224E">
              <w:rPr>
                <w:szCs w:val="18"/>
              </w:rPr>
              <w:t>TPM_ECC_NIST_P521</w:t>
            </w:r>
          </w:p>
        </w:tc>
        <w:tc>
          <w:tcPr>
            <w:tcW w:w="2520" w:type="dxa"/>
            <w:tcBorders>
              <w:top w:val="single" w:sz="12" w:space="0" w:color="auto"/>
              <w:bottom w:val="single" w:sz="6" w:space="0" w:color="auto"/>
              <w:right w:val="single" w:sz="12" w:space="0" w:color="auto"/>
            </w:tcBorders>
          </w:tcPr>
          <w:p w14:paraId="129F6207" w14:textId="77777777" w:rsidR="00D364E7" w:rsidRPr="009E224E" w:rsidRDefault="00D364E7" w:rsidP="00751AF0">
            <w:pPr>
              <w:pStyle w:val="TABLE-cell"/>
              <w:jc w:val="left"/>
              <w:rPr>
                <w:szCs w:val="18"/>
              </w:rPr>
            </w:pPr>
            <w:r w:rsidRPr="009E224E">
              <w:rPr>
                <w:szCs w:val="18"/>
              </w:rPr>
              <w:t>identifier for the curve</w:t>
            </w:r>
          </w:p>
        </w:tc>
      </w:tr>
      <w:tr w:rsidR="00D364E7" w:rsidRPr="009E224E" w14:paraId="1EB82E00" w14:textId="77777777" w:rsidTr="00D54DA1">
        <w:trPr>
          <w:jc w:val="center"/>
        </w:trPr>
        <w:tc>
          <w:tcPr>
            <w:tcW w:w="1080" w:type="dxa"/>
            <w:tcBorders>
              <w:top w:val="single" w:sz="6" w:space="0" w:color="auto"/>
              <w:left w:val="single" w:sz="12" w:space="0" w:color="auto"/>
              <w:bottom w:val="single" w:sz="6" w:space="0" w:color="auto"/>
            </w:tcBorders>
          </w:tcPr>
          <w:p w14:paraId="64350A87" w14:textId="77777777" w:rsidR="00D364E7" w:rsidRPr="009E224E" w:rsidRDefault="00D364E7" w:rsidP="00D364E7">
            <w:pPr>
              <w:pStyle w:val="TABLE-cell"/>
              <w:rPr>
                <w:noProof/>
                <w:szCs w:val="18"/>
              </w:rPr>
            </w:pPr>
            <w:r w:rsidRPr="009E224E">
              <w:rPr>
                <w:noProof/>
                <w:szCs w:val="18"/>
              </w:rPr>
              <w:t>keySize</w:t>
            </w:r>
          </w:p>
        </w:tc>
        <w:tc>
          <w:tcPr>
            <w:tcW w:w="5760" w:type="dxa"/>
            <w:tcBorders>
              <w:top w:val="single" w:sz="6" w:space="0" w:color="auto"/>
              <w:bottom w:val="single" w:sz="6" w:space="0" w:color="auto"/>
            </w:tcBorders>
          </w:tcPr>
          <w:p w14:paraId="61E1C0B2" w14:textId="77777777" w:rsidR="00D364E7" w:rsidRPr="009E224E" w:rsidRDefault="00D364E7" w:rsidP="00D364E7">
            <w:pPr>
              <w:pStyle w:val="TABLE-cell"/>
              <w:rPr>
                <w:noProof/>
                <w:szCs w:val="18"/>
              </w:rPr>
            </w:pPr>
            <w:r w:rsidRPr="009E224E">
              <w:rPr>
                <w:noProof/>
                <w:szCs w:val="18"/>
              </w:rPr>
              <w:t>521</w:t>
            </w:r>
          </w:p>
        </w:tc>
        <w:tc>
          <w:tcPr>
            <w:tcW w:w="2520" w:type="dxa"/>
            <w:tcBorders>
              <w:top w:val="single" w:sz="6" w:space="0" w:color="auto"/>
              <w:bottom w:val="single" w:sz="6" w:space="0" w:color="auto"/>
              <w:right w:val="single" w:sz="12" w:space="0" w:color="auto"/>
            </w:tcBorders>
          </w:tcPr>
          <w:p w14:paraId="2CAA5CD5" w14:textId="77777777" w:rsidR="00D364E7" w:rsidRPr="009E224E" w:rsidRDefault="00B85E17" w:rsidP="00751AF0">
            <w:pPr>
              <w:pStyle w:val="TABLE-cell"/>
              <w:jc w:val="left"/>
              <w:rPr>
                <w:noProof/>
                <w:szCs w:val="18"/>
              </w:rPr>
            </w:pPr>
            <w:r>
              <w:rPr>
                <w:noProof/>
                <w:szCs w:val="18"/>
              </w:rPr>
              <w:t>s</w:t>
            </w:r>
            <w:r w:rsidR="00D364E7" w:rsidRPr="009E224E">
              <w:rPr>
                <w:noProof/>
                <w:szCs w:val="18"/>
              </w:rPr>
              <w:t>ize in bits of the key</w:t>
            </w:r>
          </w:p>
        </w:tc>
      </w:tr>
      <w:tr w:rsidR="00D364E7" w:rsidRPr="009E224E" w14:paraId="367DD88D" w14:textId="77777777" w:rsidTr="00D54DA1">
        <w:trPr>
          <w:jc w:val="center"/>
        </w:trPr>
        <w:tc>
          <w:tcPr>
            <w:tcW w:w="1080" w:type="dxa"/>
            <w:tcBorders>
              <w:top w:val="single" w:sz="6" w:space="0" w:color="auto"/>
              <w:left w:val="single" w:sz="12" w:space="0" w:color="auto"/>
              <w:bottom w:val="single" w:sz="6" w:space="0" w:color="auto"/>
            </w:tcBorders>
          </w:tcPr>
          <w:p w14:paraId="1AC96894" w14:textId="77777777" w:rsidR="00D364E7" w:rsidRPr="009E224E" w:rsidRDefault="00D364E7" w:rsidP="00D364E7">
            <w:pPr>
              <w:pStyle w:val="TABLE-cell"/>
              <w:rPr>
                <w:noProof/>
                <w:szCs w:val="18"/>
              </w:rPr>
            </w:pPr>
            <w:r w:rsidRPr="009E224E">
              <w:rPr>
                <w:noProof/>
                <w:szCs w:val="18"/>
              </w:rPr>
              <w:t>kdf</w:t>
            </w:r>
          </w:p>
        </w:tc>
        <w:tc>
          <w:tcPr>
            <w:tcW w:w="5760" w:type="dxa"/>
            <w:tcBorders>
              <w:top w:val="single" w:sz="6" w:space="0" w:color="auto"/>
              <w:bottom w:val="single" w:sz="6" w:space="0" w:color="auto"/>
            </w:tcBorders>
          </w:tcPr>
          <w:p w14:paraId="3BBDC08B" w14:textId="605CD83A" w:rsidR="00D364E7" w:rsidRPr="009E224E" w:rsidRDefault="00D364E7" w:rsidP="00611FDB">
            <w:pPr>
              <w:pStyle w:val="TABLE-cell"/>
              <w:rPr>
                <w:noProof/>
                <w:szCs w:val="18"/>
              </w:rPr>
            </w:pPr>
            <w:r w:rsidRPr="009E224E">
              <w:rPr>
                <w:szCs w:val="18"/>
              </w:rPr>
              <w:t>{TPM_ALG_KDF1_SP800_56</w:t>
            </w:r>
            <w:r w:rsidR="00611FDB">
              <w:rPr>
                <w:szCs w:val="18"/>
              </w:rPr>
              <w:t>A</w:t>
            </w:r>
            <w:r w:rsidRPr="009E224E">
              <w:rPr>
                <w:szCs w:val="18"/>
              </w:rPr>
              <w:t xml:space="preserve">, </w:t>
            </w:r>
            <w:r w:rsidR="00C21B42">
              <w:rPr>
                <w:szCs w:val="18"/>
              </w:rPr>
              <w:t>TPM</w:t>
            </w:r>
            <w:r w:rsidRPr="009E224E">
              <w:rPr>
                <w:szCs w:val="18"/>
              </w:rPr>
              <w:t>_ALG_SHA512}</w:t>
            </w:r>
          </w:p>
        </w:tc>
        <w:tc>
          <w:tcPr>
            <w:tcW w:w="2520" w:type="dxa"/>
            <w:tcBorders>
              <w:top w:val="single" w:sz="6" w:space="0" w:color="auto"/>
              <w:bottom w:val="single" w:sz="6" w:space="0" w:color="auto"/>
              <w:right w:val="single" w:sz="12" w:space="0" w:color="auto"/>
            </w:tcBorders>
          </w:tcPr>
          <w:p w14:paraId="799078F9" w14:textId="77777777" w:rsidR="00D364E7" w:rsidRPr="009E224E" w:rsidRDefault="00D364E7" w:rsidP="00751AF0">
            <w:pPr>
              <w:pStyle w:val="TABLE-cell"/>
              <w:jc w:val="left"/>
              <w:rPr>
                <w:noProof/>
                <w:szCs w:val="18"/>
              </w:rPr>
            </w:pPr>
            <w:r w:rsidRPr="009E224E">
              <w:rPr>
                <w:noProof/>
                <w:szCs w:val="18"/>
              </w:rPr>
              <w:t>the default KDF and hash</w:t>
            </w:r>
          </w:p>
        </w:tc>
      </w:tr>
      <w:tr w:rsidR="00D364E7" w:rsidRPr="009E224E" w14:paraId="76465F55" w14:textId="77777777" w:rsidTr="00D54DA1">
        <w:trPr>
          <w:jc w:val="center"/>
        </w:trPr>
        <w:tc>
          <w:tcPr>
            <w:tcW w:w="1080" w:type="dxa"/>
            <w:tcBorders>
              <w:top w:val="single" w:sz="6" w:space="0" w:color="auto"/>
              <w:left w:val="single" w:sz="12" w:space="0" w:color="auto"/>
              <w:bottom w:val="single" w:sz="6" w:space="0" w:color="auto"/>
            </w:tcBorders>
          </w:tcPr>
          <w:p w14:paraId="14E968E0" w14:textId="77777777" w:rsidR="00D364E7" w:rsidRPr="009E224E" w:rsidRDefault="00D364E7" w:rsidP="00D364E7">
            <w:pPr>
              <w:pStyle w:val="TABLE-cell"/>
              <w:rPr>
                <w:noProof/>
                <w:szCs w:val="18"/>
              </w:rPr>
            </w:pPr>
            <w:r w:rsidRPr="009E224E">
              <w:rPr>
                <w:noProof/>
                <w:szCs w:val="18"/>
              </w:rPr>
              <w:t>sign</w:t>
            </w:r>
          </w:p>
        </w:tc>
        <w:tc>
          <w:tcPr>
            <w:tcW w:w="5760" w:type="dxa"/>
            <w:tcBorders>
              <w:top w:val="single" w:sz="6" w:space="0" w:color="auto"/>
              <w:bottom w:val="single" w:sz="6" w:space="0" w:color="auto"/>
            </w:tcBorders>
          </w:tcPr>
          <w:p w14:paraId="59691012" w14:textId="77777777" w:rsidR="00D364E7" w:rsidRPr="009E224E" w:rsidRDefault="00D364E7" w:rsidP="00D364E7">
            <w:pPr>
              <w:pStyle w:val="TABLE-cell"/>
              <w:rPr>
                <w:noProof/>
                <w:szCs w:val="18"/>
              </w:rPr>
            </w:pPr>
            <w:r w:rsidRPr="009E224E">
              <w:rPr>
                <w:szCs w:val="18"/>
              </w:rPr>
              <w:t>{TPM_ALG_NULL, TPM_ALG_NULL}</w:t>
            </w:r>
          </w:p>
        </w:tc>
        <w:tc>
          <w:tcPr>
            <w:tcW w:w="2520" w:type="dxa"/>
            <w:tcBorders>
              <w:top w:val="single" w:sz="6" w:space="0" w:color="auto"/>
              <w:bottom w:val="single" w:sz="6" w:space="0" w:color="auto"/>
              <w:right w:val="single" w:sz="12" w:space="0" w:color="auto"/>
            </w:tcBorders>
          </w:tcPr>
          <w:p w14:paraId="2E9A734F" w14:textId="64E00D19" w:rsidR="00D364E7" w:rsidRPr="009E224E" w:rsidRDefault="00FF7F23" w:rsidP="00751AF0">
            <w:pPr>
              <w:pStyle w:val="TABLE-cell"/>
              <w:jc w:val="left"/>
              <w:rPr>
                <w:noProof/>
                <w:szCs w:val="18"/>
              </w:rPr>
            </w:pPr>
            <w:r>
              <w:rPr>
                <w:noProof/>
                <w:szCs w:val="18"/>
              </w:rPr>
              <w:t xml:space="preserve">no </w:t>
            </w:r>
            <w:r w:rsidR="00973A1D">
              <w:rPr>
                <w:noProof/>
                <w:szCs w:val="18"/>
              </w:rPr>
              <w:t>mandatory</w:t>
            </w:r>
            <w:r w:rsidR="00D364E7" w:rsidRPr="009E224E">
              <w:rPr>
                <w:noProof/>
                <w:szCs w:val="18"/>
              </w:rPr>
              <w:t xml:space="preserve"> signing scheme</w:t>
            </w:r>
          </w:p>
        </w:tc>
      </w:tr>
      <w:tr w:rsidR="00D364E7" w:rsidRPr="009E224E" w14:paraId="418B1A38" w14:textId="77777777" w:rsidTr="00D54DA1">
        <w:trPr>
          <w:jc w:val="center"/>
        </w:trPr>
        <w:tc>
          <w:tcPr>
            <w:tcW w:w="1080" w:type="dxa"/>
            <w:tcBorders>
              <w:left w:val="single" w:sz="12" w:space="0" w:color="auto"/>
            </w:tcBorders>
          </w:tcPr>
          <w:p w14:paraId="04C44495" w14:textId="77777777" w:rsidR="00D364E7" w:rsidRPr="009E224E" w:rsidRDefault="00D364E7" w:rsidP="00D364E7">
            <w:pPr>
              <w:pStyle w:val="TABLE-cell"/>
              <w:rPr>
                <w:noProof/>
                <w:szCs w:val="18"/>
              </w:rPr>
            </w:pPr>
            <w:r w:rsidRPr="009E224E">
              <w:rPr>
                <w:noProof/>
                <w:szCs w:val="18"/>
              </w:rPr>
              <w:t>p</w:t>
            </w:r>
          </w:p>
        </w:tc>
        <w:tc>
          <w:tcPr>
            <w:tcW w:w="5760" w:type="dxa"/>
          </w:tcPr>
          <w:p w14:paraId="7887AF9D" w14:textId="1C9F1E4B" w:rsidR="00D364E7" w:rsidRPr="009E224E" w:rsidRDefault="00D364E7" w:rsidP="009E224E">
            <w:pPr>
              <w:pStyle w:val="TABLE-cell"/>
              <w:spacing w:line="216" w:lineRule="auto"/>
              <w:jc w:val="left"/>
              <w:rPr>
                <w:rFonts w:ascii="Courier New" w:hAnsi="Courier New" w:cs="Courier New"/>
                <w:b/>
                <w:noProof/>
                <w:szCs w:val="18"/>
              </w:rPr>
            </w:pPr>
            <w:r w:rsidRPr="009E224E">
              <w:rPr>
                <w:rFonts w:ascii="Courier New" w:hAnsi="Courier New" w:cs="Courier New"/>
                <w:b/>
                <w:noProof/>
                <w:szCs w:val="18"/>
              </w:rPr>
              <w:t>{</w:t>
            </w:r>
            <w:r w:rsidR="0074415B" w:rsidRPr="009E224E">
              <w:rPr>
                <w:rFonts w:ascii="Courier New" w:hAnsi="Courier New" w:cs="Courier New"/>
                <w:b/>
                <w:noProof/>
                <w:szCs w:val="18"/>
              </w:rPr>
              <w:t xml:space="preserve">66, </w:t>
            </w:r>
            <w:r w:rsidR="00D54DA1">
              <w:rPr>
                <w:rFonts w:ascii="Courier New" w:hAnsi="Courier New" w:cs="Courier New"/>
                <w:b/>
                <w:noProof/>
                <w:szCs w:val="18"/>
              </w:rPr>
              <w:br/>
            </w:r>
            <w:r w:rsidRPr="009E224E">
              <w:rPr>
                <w:rFonts w:ascii="Courier New" w:hAnsi="Courier New" w:cs="Courier New"/>
                <w:b/>
                <w:noProof/>
                <w:szCs w:val="18"/>
              </w:rPr>
              <w:t>{</w:t>
            </w:r>
            <w:r w:rsidR="0074415B" w:rsidRPr="009E224E">
              <w:rPr>
                <w:rFonts w:ascii="Courier New" w:hAnsi="Courier New" w:cs="Courier New"/>
                <w:b/>
                <w:noProof/>
                <w:szCs w:val="18"/>
              </w:rPr>
              <w:t>0x01, 0xFF, 0xFF, 0xFF, 0xFF, 0xFF, 0xFF, 0xFF,</w:t>
            </w:r>
            <w:r w:rsidR="00D54DA1">
              <w:rPr>
                <w:rFonts w:ascii="Courier New" w:hAnsi="Courier New" w:cs="Courier New"/>
                <w:b/>
                <w:noProof/>
                <w:szCs w:val="18"/>
              </w:rPr>
              <w:br/>
            </w:r>
            <w:r w:rsidR="0074415B" w:rsidRPr="009E224E">
              <w:rPr>
                <w:rFonts w:ascii="Courier New" w:hAnsi="Courier New" w:cs="Courier New"/>
                <w:b/>
                <w:noProof/>
                <w:szCs w:val="18"/>
              </w:rPr>
              <w:t xml:space="preserve"> 0xFF, 0xFF, 0xFF, 0xFF, 0xFF, 0xFF, 0xFF, 0xFF,</w:t>
            </w:r>
            <w:r w:rsidR="00D54DA1">
              <w:rPr>
                <w:rFonts w:ascii="Courier New" w:hAnsi="Courier New" w:cs="Courier New"/>
                <w:b/>
                <w:noProof/>
                <w:szCs w:val="18"/>
              </w:rPr>
              <w:br/>
            </w:r>
            <w:r w:rsidR="0074415B" w:rsidRPr="009E224E">
              <w:rPr>
                <w:rFonts w:ascii="Courier New" w:hAnsi="Courier New" w:cs="Courier New"/>
                <w:b/>
                <w:noProof/>
                <w:szCs w:val="18"/>
              </w:rPr>
              <w:t xml:space="preserve"> 0xFF, 0xFF, 0xFF, 0xFF, 0xFF, 0xFF, 0xFF, 0xFF,</w:t>
            </w:r>
            <w:r w:rsidR="00D54DA1">
              <w:rPr>
                <w:rFonts w:ascii="Courier New" w:hAnsi="Courier New" w:cs="Courier New"/>
                <w:b/>
                <w:noProof/>
                <w:szCs w:val="18"/>
              </w:rPr>
              <w:br/>
            </w:r>
            <w:r w:rsidR="0074415B" w:rsidRPr="009E224E">
              <w:rPr>
                <w:rFonts w:ascii="Courier New" w:hAnsi="Courier New" w:cs="Courier New"/>
                <w:b/>
                <w:noProof/>
                <w:szCs w:val="18"/>
              </w:rPr>
              <w:t xml:space="preserve"> 0xFF, 0xFF, 0xFF, 0xFF, 0xFF, 0xFF, 0xFF, 0xFF,</w:t>
            </w:r>
            <w:r w:rsidR="00D54DA1">
              <w:rPr>
                <w:rFonts w:ascii="Courier New" w:hAnsi="Courier New" w:cs="Courier New"/>
                <w:b/>
                <w:noProof/>
                <w:szCs w:val="18"/>
              </w:rPr>
              <w:br/>
            </w:r>
            <w:r w:rsidR="0074415B" w:rsidRPr="009E224E">
              <w:rPr>
                <w:rFonts w:ascii="Courier New" w:hAnsi="Courier New" w:cs="Courier New"/>
                <w:b/>
                <w:noProof/>
                <w:szCs w:val="18"/>
              </w:rPr>
              <w:t xml:space="preserve"> 0xFF, 0xFF, 0xFF, 0xFF, 0xFF, 0xFF, 0xFF, 0xFF,</w:t>
            </w:r>
            <w:r w:rsidR="00D54DA1">
              <w:rPr>
                <w:rFonts w:ascii="Courier New" w:hAnsi="Courier New" w:cs="Courier New"/>
                <w:b/>
                <w:noProof/>
                <w:szCs w:val="18"/>
              </w:rPr>
              <w:br/>
            </w:r>
            <w:r w:rsidR="0074415B" w:rsidRPr="009E224E">
              <w:rPr>
                <w:rFonts w:ascii="Courier New" w:hAnsi="Courier New" w:cs="Courier New"/>
                <w:b/>
                <w:noProof/>
                <w:szCs w:val="18"/>
              </w:rPr>
              <w:t xml:space="preserve"> 0xFF, 0xFF, 0xFF, 0xFF, 0xFF, 0xFF, 0xFF, 0xFF,</w:t>
            </w:r>
            <w:r w:rsidR="00D54DA1">
              <w:rPr>
                <w:rFonts w:ascii="Courier New" w:hAnsi="Courier New" w:cs="Courier New"/>
                <w:b/>
                <w:noProof/>
                <w:szCs w:val="18"/>
              </w:rPr>
              <w:br/>
            </w:r>
            <w:r w:rsidR="0074415B" w:rsidRPr="009E224E">
              <w:rPr>
                <w:rFonts w:ascii="Courier New" w:hAnsi="Courier New" w:cs="Courier New"/>
                <w:b/>
                <w:noProof/>
                <w:szCs w:val="18"/>
              </w:rPr>
              <w:t xml:space="preserve"> 0xFF, 0xFF, 0xFF, 0xFF, 0xFF, 0xFF, 0xFF, 0xFF,</w:t>
            </w:r>
            <w:r w:rsidR="00D54DA1">
              <w:rPr>
                <w:rFonts w:ascii="Courier New" w:hAnsi="Courier New" w:cs="Courier New"/>
                <w:b/>
                <w:noProof/>
                <w:szCs w:val="18"/>
              </w:rPr>
              <w:br/>
            </w:r>
            <w:r w:rsidR="0074415B" w:rsidRPr="009E224E">
              <w:rPr>
                <w:rFonts w:ascii="Courier New" w:hAnsi="Courier New" w:cs="Courier New"/>
                <w:b/>
                <w:noProof/>
                <w:szCs w:val="18"/>
              </w:rPr>
              <w:t xml:space="preserve"> 0xFF, 0xFF, 0xFF, 0xFF, 0xFF, 0xFF, 0xFF, 0xFF,</w:t>
            </w:r>
            <w:r w:rsidR="00D54DA1">
              <w:rPr>
                <w:rFonts w:ascii="Courier New" w:hAnsi="Courier New" w:cs="Courier New"/>
                <w:b/>
                <w:noProof/>
                <w:szCs w:val="18"/>
              </w:rPr>
              <w:br/>
            </w:r>
            <w:r w:rsidR="0074415B" w:rsidRPr="009E224E">
              <w:rPr>
                <w:rFonts w:ascii="Courier New" w:hAnsi="Courier New" w:cs="Courier New"/>
                <w:b/>
                <w:noProof/>
                <w:szCs w:val="18"/>
              </w:rPr>
              <w:t xml:space="preserve"> 0xFF, 0xFF</w:t>
            </w:r>
            <w:r w:rsidR="000F29A6">
              <w:rPr>
                <w:rFonts w:ascii="Courier New" w:hAnsi="Courier New" w:cs="Courier New"/>
                <w:b/>
                <w:noProof/>
                <w:szCs w:val="18"/>
              </w:rPr>
              <w:t>}}</w:t>
            </w:r>
          </w:p>
        </w:tc>
        <w:tc>
          <w:tcPr>
            <w:tcW w:w="2520" w:type="dxa"/>
            <w:tcBorders>
              <w:right w:val="single" w:sz="12" w:space="0" w:color="auto"/>
            </w:tcBorders>
          </w:tcPr>
          <w:p w14:paraId="08690FAD" w14:textId="77777777" w:rsidR="00D364E7" w:rsidRPr="009E224E" w:rsidRDefault="00D364E7" w:rsidP="00751AF0">
            <w:pPr>
              <w:pStyle w:val="TABLE-cell"/>
              <w:jc w:val="left"/>
              <w:rPr>
                <w:noProof/>
                <w:color w:val="000000"/>
                <w:szCs w:val="18"/>
              </w:rPr>
            </w:pPr>
            <w:r w:rsidRPr="009E224E">
              <w:rPr>
                <w:rFonts w:ascii="Cambria" w:hAnsi="Cambria"/>
                <w:i/>
                <w:noProof/>
                <w:color w:val="000000"/>
                <w:szCs w:val="18"/>
              </w:rPr>
              <w:t>F</w:t>
            </w:r>
            <w:r w:rsidRPr="009E224E">
              <w:rPr>
                <w:rFonts w:ascii="Cambria" w:hAnsi="Cambria" w:cs="Times New Roman"/>
                <w:i/>
                <w:iCs/>
                <w:szCs w:val="18"/>
              </w:rPr>
              <w:t>p</w:t>
            </w:r>
            <w:r w:rsidRPr="009E224E">
              <w:rPr>
                <w:szCs w:val="18"/>
              </w:rPr>
              <w:t xml:space="preserve"> </w:t>
            </w:r>
            <w:r w:rsidRPr="009E224E">
              <w:rPr>
                <w:noProof/>
                <w:szCs w:val="18"/>
              </w:rPr>
              <w:t>(the modulus)</w:t>
            </w:r>
          </w:p>
        </w:tc>
      </w:tr>
      <w:tr w:rsidR="00D364E7" w:rsidRPr="009E224E" w14:paraId="5552E068" w14:textId="77777777" w:rsidTr="00D54DA1">
        <w:trPr>
          <w:jc w:val="center"/>
        </w:trPr>
        <w:tc>
          <w:tcPr>
            <w:tcW w:w="1080" w:type="dxa"/>
            <w:tcBorders>
              <w:left w:val="single" w:sz="12" w:space="0" w:color="auto"/>
            </w:tcBorders>
          </w:tcPr>
          <w:p w14:paraId="10799CEE" w14:textId="77777777" w:rsidR="00D364E7" w:rsidRPr="009E224E" w:rsidRDefault="00D364E7" w:rsidP="00D364E7">
            <w:pPr>
              <w:pStyle w:val="TABLE-cell"/>
              <w:rPr>
                <w:noProof/>
                <w:szCs w:val="18"/>
              </w:rPr>
            </w:pPr>
            <w:r w:rsidRPr="009E224E">
              <w:rPr>
                <w:noProof/>
                <w:szCs w:val="18"/>
              </w:rPr>
              <w:t>a</w:t>
            </w:r>
          </w:p>
        </w:tc>
        <w:tc>
          <w:tcPr>
            <w:tcW w:w="5760" w:type="dxa"/>
          </w:tcPr>
          <w:p w14:paraId="24860DFC" w14:textId="54093351" w:rsidR="00D364E7" w:rsidRPr="009E224E" w:rsidRDefault="00D364E7" w:rsidP="0074415B">
            <w:pPr>
              <w:pStyle w:val="TABLE-cell"/>
              <w:jc w:val="left"/>
              <w:rPr>
                <w:rFonts w:ascii="Courier New" w:hAnsi="Courier New" w:cs="Courier New"/>
                <w:b/>
                <w:noProof/>
                <w:szCs w:val="18"/>
              </w:rPr>
            </w:pPr>
            <w:r w:rsidRPr="009E224E">
              <w:rPr>
                <w:rFonts w:ascii="Courier New" w:hAnsi="Courier New" w:cs="Courier New"/>
                <w:b/>
                <w:noProof/>
                <w:szCs w:val="18"/>
              </w:rPr>
              <w:t>{</w:t>
            </w:r>
            <w:r w:rsidR="0074415B" w:rsidRPr="009E224E">
              <w:rPr>
                <w:rFonts w:ascii="Courier New" w:hAnsi="Courier New" w:cs="Courier New"/>
                <w:b/>
                <w:noProof/>
                <w:szCs w:val="18"/>
              </w:rPr>
              <w:t>66</w:t>
            </w:r>
            <w:r w:rsidRPr="009E224E">
              <w:rPr>
                <w:rFonts w:ascii="Courier New" w:hAnsi="Courier New" w:cs="Courier New"/>
                <w:b/>
                <w:noProof/>
                <w:szCs w:val="18"/>
              </w:rPr>
              <w:t xml:space="preserve">, </w:t>
            </w:r>
            <w:r w:rsidR="00D54DA1">
              <w:rPr>
                <w:rFonts w:ascii="Courier New" w:hAnsi="Courier New" w:cs="Courier New"/>
                <w:b/>
                <w:noProof/>
                <w:szCs w:val="18"/>
              </w:rPr>
              <w:br/>
            </w:r>
            <w:r w:rsidRPr="009E224E">
              <w:rPr>
                <w:rFonts w:ascii="Courier New" w:hAnsi="Courier New" w:cs="Courier New"/>
                <w:b/>
                <w:noProof/>
                <w:szCs w:val="18"/>
              </w:rPr>
              <w:t>{</w:t>
            </w:r>
            <w:r w:rsidR="0074415B" w:rsidRPr="009E224E">
              <w:rPr>
                <w:rFonts w:ascii="Courier New" w:hAnsi="Courier New" w:cs="Courier New"/>
                <w:b/>
                <w:noProof/>
                <w:szCs w:val="18"/>
              </w:rPr>
              <w:t>0x01, 0xFF, 0xFF, 0xFF, 0xFF, 0xFF, 0xFF, 0xFF,</w:t>
            </w:r>
            <w:r w:rsidR="00D54DA1">
              <w:rPr>
                <w:rFonts w:ascii="Courier New" w:hAnsi="Courier New" w:cs="Courier New"/>
                <w:b/>
                <w:noProof/>
                <w:szCs w:val="18"/>
              </w:rPr>
              <w:br/>
            </w:r>
            <w:r w:rsidR="0074415B" w:rsidRPr="009E224E">
              <w:rPr>
                <w:rFonts w:ascii="Courier New" w:hAnsi="Courier New" w:cs="Courier New"/>
                <w:b/>
                <w:noProof/>
                <w:szCs w:val="18"/>
              </w:rPr>
              <w:t xml:space="preserve"> 0xFF, 0xFF, 0xFF, 0xFF, 0xFF, 0xFF, 0xFF, 0xFF,</w:t>
            </w:r>
            <w:r w:rsidR="00D54DA1">
              <w:rPr>
                <w:rFonts w:ascii="Courier New" w:hAnsi="Courier New" w:cs="Courier New"/>
                <w:b/>
                <w:noProof/>
                <w:szCs w:val="18"/>
              </w:rPr>
              <w:br/>
            </w:r>
            <w:r w:rsidR="0074415B" w:rsidRPr="009E224E">
              <w:rPr>
                <w:rFonts w:ascii="Courier New" w:hAnsi="Courier New" w:cs="Courier New"/>
                <w:b/>
                <w:noProof/>
                <w:szCs w:val="18"/>
              </w:rPr>
              <w:t xml:space="preserve"> 0xFF, 0xFF, 0xFF, 0xFF, 0xFF, 0xFF, 0xFF, 0xFF,</w:t>
            </w:r>
            <w:r w:rsidR="00D54DA1">
              <w:rPr>
                <w:rFonts w:ascii="Courier New" w:hAnsi="Courier New" w:cs="Courier New"/>
                <w:b/>
                <w:noProof/>
                <w:szCs w:val="18"/>
              </w:rPr>
              <w:br/>
            </w:r>
            <w:r w:rsidR="0074415B" w:rsidRPr="009E224E">
              <w:rPr>
                <w:rFonts w:ascii="Courier New" w:hAnsi="Courier New" w:cs="Courier New"/>
                <w:b/>
                <w:noProof/>
                <w:szCs w:val="18"/>
              </w:rPr>
              <w:t xml:space="preserve"> 0xFF, 0xFF, 0xFF, 0xFF, 0xFF, 0xFF, 0xFF, 0xFF,</w:t>
            </w:r>
            <w:r w:rsidR="00D54DA1">
              <w:rPr>
                <w:rFonts w:ascii="Courier New" w:hAnsi="Courier New" w:cs="Courier New"/>
                <w:b/>
                <w:noProof/>
                <w:szCs w:val="18"/>
              </w:rPr>
              <w:br/>
            </w:r>
            <w:r w:rsidR="0074415B" w:rsidRPr="009E224E">
              <w:rPr>
                <w:rFonts w:ascii="Courier New" w:hAnsi="Courier New" w:cs="Courier New"/>
                <w:b/>
                <w:noProof/>
                <w:szCs w:val="18"/>
              </w:rPr>
              <w:t xml:space="preserve"> 0xFF, 0xFF, 0xFF, 0xFF, 0xFF, 0xFF, 0xFF, 0xFF,</w:t>
            </w:r>
            <w:r w:rsidR="00D54DA1">
              <w:rPr>
                <w:rFonts w:ascii="Courier New" w:hAnsi="Courier New" w:cs="Courier New"/>
                <w:b/>
                <w:noProof/>
                <w:szCs w:val="18"/>
              </w:rPr>
              <w:br/>
            </w:r>
            <w:r w:rsidR="0074415B" w:rsidRPr="009E224E">
              <w:rPr>
                <w:rFonts w:ascii="Courier New" w:hAnsi="Courier New" w:cs="Courier New"/>
                <w:b/>
                <w:noProof/>
                <w:szCs w:val="18"/>
              </w:rPr>
              <w:t xml:space="preserve"> 0xFF, 0xFF, 0xFF, 0xFF, 0xFF, 0xFF, 0xFF, 0xFF,</w:t>
            </w:r>
            <w:r w:rsidR="00D54DA1">
              <w:rPr>
                <w:rFonts w:ascii="Courier New" w:hAnsi="Courier New" w:cs="Courier New"/>
                <w:b/>
                <w:noProof/>
                <w:szCs w:val="18"/>
              </w:rPr>
              <w:br/>
            </w:r>
            <w:r w:rsidR="0074415B" w:rsidRPr="009E224E">
              <w:rPr>
                <w:rFonts w:ascii="Courier New" w:hAnsi="Courier New" w:cs="Courier New"/>
                <w:b/>
                <w:noProof/>
                <w:szCs w:val="18"/>
              </w:rPr>
              <w:t xml:space="preserve"> 0xFF, 0xFF, 0xFF, 0xFF, 0xFF, 0xFF, 0xFF, 0xFF,</w:t>
            </w:r>
            <w:r w:rsidR="00D54DA1">
              <w:rPr>
                <w:rFonts w:ascii="Courier New" w:hAnsi="Courier New" w:cs="Courier New"/>
                <w:b/>
                <w:noProof/>
                <w:szCs w:val="18"/>
              </w:rPr>
              <w:br/>
            </w:r>
            <w:r w:rsidR="0074415B" w:rsidRPr="009E224E">
              <w:rPr>
                <w:rFonts w:ascii="Courier New" w:hAnsi="Courier New" w:cs="Courier New"/>
                <w:b/>
                <w:noProof/>
                <w:szCs w:val="18"/>
              </w:rPr>
              <w:t xml:space="preserve"> 0xFF, 0xFF, 0xFF, 0xFF, 0xFF, 0xFF, 0xFF, 0xFF,</w:t>
            </w:r>
            <w:r w:rsidR="00D54DA1">
              <w:rPr>
                <w:rFonts w:ascii="Courier New" w:hAnsi="Courier New" w:cs="Courier New"/>
                <w:b/>
                <w:noProof/>
                <w:szCs w:val="18"/>
              </w:rPr>
              <w:br/>
            </w:r>
            <w:r w:rsidR="0074415B" w:rsidRPr="009E224E">
              <w:rPr>
                <w:rFonts w:ascii="Courier New" w:hAnsi="Courier New" w:cs="Courier New"/>
                <w:b/>
                <w:noProof/>
                <w:szCs w:val="18"/>
              </w:rPr>
              <w:t xml:space="preserve"> 0xFF, 0xFC</w:t>
            </w:r>
            <w:r w:rsidR="000F29A6">
              <w:rPr>
                <w:rFonts w:ascii="Courier New" w:hAnsi="Courier New" w:cs="Courier New"/>
                <w:b/>
                <w:noProof/>
                <w:szCs w:val="18"/>
              </w:rPr>
              <w:t>}}</w:t>
            </w:r>
          </w:p>
        </w:tc>
        <w:tc>
          <w:tcPr>
            <w:tcW w:w="2520" w:type="dxa"/>
            <w:tcBorders>
              <w:right w:val="single" w:sz="12" w:space="0" w:color="auto"/>
            </w:tcBorders>
          </w:tcPr>
          <w:p w14:paraId="45D346E0" w14:textId="77777777" w:rsidR="00D364E7" w:rsidRPr="009E224E" w:rsidRDefault="00D364E7" w:rsidP="00751AF0">
            <w:pPr>
              <w:pStyle w:val="TABLE-cell"/>
              <w:jc w:val="left"/>
              <w:rPr>
                <w:noProof/>
                <w:szCs w:val="18"/>
              </w:rPr>
            </w:pPr>
            <w:r w:rsidRPr="009E224E">
              <w:rPr>
                <w:noProof/>
                <w:szCs w:val="18"/>
              </w:rPr>
              <w:t>coefficient of the linear term in the curve equation</w:t>
            </w:r>
          </w:p>
        </w:tc>
      </w:tr>
      <w:tr w:rsidR="00D364E7" w:rsidRPr="009E224E" w14:paraId="050D8907" w14:textId="77777777" w:rsidTr="00D54DA1">
        <w:trPr>
          <w:jc w:val="center"/>
        </w:trPr>
        <w:tc>
          <w:tcPr>
            <w:tcW w:w="1080" w:type="dxa"/>
            <w:tcBorders>
              <w:left w:val="single" w:sz="12" w:space="0" w:color="auto"/>
            </w:tcBorders>
          </w:tcPr>
          <w:p w14:paraId="6777D83C" w14:textId="77777777" w:rsidR="00D364E7" w:rsidRPr="009E224E" w:rsidRDefault="00D364E7" w:rsidP="00D364E7">
            <w:pPr>
              <w:pStyle w:val="TABLE-cell"/>
              <w:rPr>
                <w:noProof/>
                <w:szCs w:val="18"/>
              </w:rPr>
            </w:pPr>
            <w:r w:rsidRPr="009E224E">
              <w:rPr>
                <w:noProof/>
                <w:szCs w:val="18"/>
              </w:rPr>
              <w:t>b</w:t>
            </w:r>
          </w:p>
        </w:tc>
        <w:tc>
          <w:tcPr>
            <w:tcW w:w="5760" w:type="dxa"/>
          </w:tcPr>
          <w:p w14:paraId="7BAF698F" w14:textId="467440F9" w:rsidR="00D364E7" w:rsidRPr="009E224E" w:rsidRDefault="00D364E7" w:rsidP="0074415B">
            <w:pPr>
              <w:pStyle w:val="TABLE-cell"/>
              <w:jc w:val="left"/>
              <w:rPr>
                <w:rFonts w:ascii="Courier New" w:hAnsi="Courier New" w:cs="Courier New"/>
                <w:b/>
                <w:noProof/>
                <w:szCs w:val="18"/>
              </w:rPr>
            </w:pPr>
            <w:r w:rsidRPr="009E224E">
              <w:rPr>
                <w:rFonts w:ascii="Courier New" w:hAnsi="Courier New" w:cs="Courier New"/>
                <w:b/>
                <w:noProof/>
                <w:szCs w:val="18"/>
              </w:rPr>
              <w:t>{</w:t>
            </w:r>
            <w:r w:rsidR="0074415B" w:rsidRPr="009E224E">
              <w:rPr>
                <w:rFonts w:ascii="Courier New" w:hAnsi="Courier New" w:cs="Courier New"/>
                <w:b/>
                <w:noProof/>
                <w:szCs w:val="18"/>
              </w:rPr>
              <w:t>66</w:t>
            </w:r>
            <w:r w:rsidR="00D54DA1">
              <w:rPr>
                <w:rFonts w:ascii="Courier New" w:hAnsi="Courier New" w:cs="Courier New"/>
                <w:b/>
                <w:noProof/>
                <w:szCs w:val="18"/>
              </w:rPr>
              <w:t>,</w:t>
            </w:r>
            <w:r w:rsidR="00D54DA1">
              <w:rPr>
                <w:rFonts w:ascii="Courier New" w:hAnsi="Courier New" w:cs="Courier New"/>
                <w:b/>
                <w:noProof/>
                <w:szCs w:val="18"/>
              </w:rPr>
              <w:br/>
            </w:r>
            <w:r w:rsidRPr="009E224E">
              <w:rPr>
                <w:rFonts w:ascii="Courier New" w:hAnsi="Courier New" w:cs="Courier New"/>
                <w:b/>
                <w:noProof/>
                <w:szCs w:val="18"/>
              </w:rPr>
              <w:t>{</w:t>
            </w:r>
            <w:r w:rsidR="0074415B" w:rsidRPr="009E224E">
              <w:rPr>
                <w:rFonts w:ascii="Courier New" w:hAnsi="Courier New" w:cs="Courier New"/>
                <w:b/>
                <w:noProof/>
                <w:szCs w:val="18"/>
              </w:rPr>
              <w:t>0x00, 0x51, 0x95, 0x3E, 0xB9, 0x61, 0x8E, 0x1C,</w:t>
            </w:r>
            <w:r w:rsidR="00D54DA1">
              <w:rPr>
                <w:rFonts w:ascii="Courier New" w:hAnsi="Courier New" w:cs="Courier New"/>
                <w:b/>
                <w:noProof/>
                <w:szCs w:val="18"/>
              </w:rPr>
              <w:br/>
            </w:r>
            <w:r w:rsidR="0074415B" w:rsidRPr="009E224E">
              <w:rPr>
                <w:rFonts w:ascii="Courier New" w:hAnsi="Courier New" w:cs="Courier New"/>
                <w:b/>
                <w:noProof/>
                <w:szCs w:val="18"/>
              </w:rPr>
              <w:t xml:space="preserve"> 0x9A, 0x1F, 0x92, 0x9A, 0x21, 0xA0, 0xB6, 0x85,</w:t>
            </w:r>
            <w:r w:rsidR="00D54DA1">
              <w:rPr>
                <w:rFonts w:ascii="Courier New" w:hAnsi="Courier New" w:cs="Courier New"/>
                <w:b/>
                <w:noProof/>
                <w:szCs w:val="18"/>
              </w:rPr>
              <w:br/>
            </w:r>
            <w:r w:rsidR="0074415B" w:rsidRPr="009E224E">
              <w:rPr>
                <w:rFonts w:ascii="Courier New" w:hAnsi="Courier New" w:cs="Courier New"/>
                <w:b/>
                <w:noProof/>
                <w:szCs w:val="18"/>
              </w:rPr>
              <w:t xml:space="preserve"> 0x40, 0xEE, 0xA2, 0xDA, 0x72, 0x5B, 0x99, 0xB3,</w:t>
            </w:r>
            <w:r w:rsidR="00D54DA1">
              <w:rPr>
                <w:rFonts w:ascii="Courier New" w:hAnsi="Courier New" w:cs="Courier New"/>
                <w:b/>
                <w:noProof/>
                <w:szCs w:val="18"/>
              </w:rPr>
              <w:br/>
            </w:r>
            <w:r w:rsidR="0074415B" w:rsidRPr="009E224E">
              <w:rPr>
                <w:rFonts w:ascii="Courier New" w:hAnsi="Courier New" w:cs="Courier New"/>
                <w:b/>
                <w:noProof/>
                <w:szCs w:val="18"/>
              </w:rPr>
              <w:t xml:space="preserve"> 0x15, 0xF3, 0xB8, 0xB4, 0x89, 0x91, 0x8E, 0xF1,</w:t>
            </w:r>
            <w:r w:rsidR="00D54DA1">
              <w:rPr>
                <w:rFonts w:ascii="Courier New" w:hAnsi="Courier New" w:cs="Courier New"/>
                <w:b/>
                <w:noProof/>
                <w:szCs w:val="18"/>
              </w:rPr>
              <w:br/>
            </w:r>
            <w:r w:rsidR="0074415B" w:rsidRPr="009E224E">
              <w:rPr>
                <w:rFonts w:ascii="Courier New" w:hAnsi="Courier New" w:cs="Courier New"/>
                <w:b/>
                <w:noProof/>
                <w:szCs w:val="18"/>
              </w:rPr>
              <w:t xml:space="preserve"> 0x09, 0xE1, 0x56, 0x19, 0x39, 0x51, 0xEC, 0x7E,</w:t>
            </w:r>
            <w:r w:rsidR="00D54DA1">
              <w:rPr>
                <w:rFonts w:ascii="Courier New" w:hAnsi="Courier New" w:cs="Courier New"/>
                <w:b/>
                <w:noProof/>
                <w:szCs w:val="18"/>
              </w:rPr>
              <w:br/>
            </w:r>
            <w:r w:rsidR="0074415B" w:rsidRPr="009E224E">
              <w:rPr>
                <w:rFonts w:ascii="Courier New" w:hAnsi="Courier New" w:cs="Courier New"/>
                <w:b/>
                <w:noProof/>
                <w:szCs w:val="18"/>
              </w:rPr>
              <w:t xml:space="preserve"> 0x93, 0x7B, 0x16, 0x52, 0xC0, 0xBD, 0x3B, 0xB1,</w:t>
            </w:r>
            <w:r w:rsidR="00D54DA1">
              <w:rPr>
                <w:rFonts w:ascii="Courier New" w:hAnsi="Courier New" w:cs="Courier New"/>
                <w:b/>
                <w:noProof/>
                <w:szCs w:val="18"/>
              </w:rPr>
              <w:br/>
            </w:r>
            <w:r w:rsidR="0074415B" w:rsidRPr="009E224E">
              <w:rPr>
                <w:rFonts w:ascii="Courier New" w:hAnsi="Courier New" w:cs="Courier New"/>
                <w:b/>
                <w:noProof/>
                <w:szCs w:val="18"/>
              </w:rPr>
              <w:t xml:space="preserve"> 0xBF, 0x07, 0x35, 0x73, 0xDF, 0x88, 0x3D, 0x2C,</w:t>
            </w:r>
            <w:r w:rsidR="00D54DA1">
              <w:rPr>
                <w:rFonts w:ascii="Courier New" w:hAnsi="Courier New" w:cs="Courier New"/>
                <w:b/>
                <w:noProof/>
                <w:szCs w:val="18"/>
              </w:rPr>
              <w:br/>
            </w:r>
            <w:r w:rsidR="0074415B" w:rsidRPr="009E224E">
              <w:rPr>
                <w:rFonts w:ascii="Courier New" w:hAnsi="Courier New" w:cs="Courier New"/>
                <w:b/>
                <w:noProof/>
                <w:szCs w:val="18"/>
              </w:rPr>
              <w:t xml:space="preserve"> 0x34, 0xF1, 0xEF, 0x45, 0x1F, 0xD4, 0x6B, 0x50,</w:t>
            </w:r>
            <w:r w:rsidR="00D54DA1">
              <w:rPr>
                <w:rFonts w:ascii="Courier New" w:hAnsi="Courier New" w:cs="Courier New"/>
                <w:b/>
                <w:noProof/>
                <w:szCs w:val="18"/>
              </w:rPr>
              <w:br/>
            </w:r>
            <w:r w:rsidR="0074415B" w:rsidRPr="009E224E">
              <w:rPr>
                <w:rFonts w:ascii="Courier New" w:hAnsi="Courier New" w:cs="Courier New"/>
                <w:b/>
                <w:noProof/>
                <w:szCs w:val="18"/>
              </w:rPr>
              <w:t xml:space="preserve"> 0x3F, 0x00</w:t>
            </w:r>
            <w:r w:rsidR="000F29A6">
              <w:rPr>
                <w:rFonts w:ascii="Courier New" w:hAnsi="Courier New" w:cs="Courier New"/>
                <w:b/>
                <w:noProof/>
                <w:szCs w:val="18"/>
              </w:rPr>
              <w:t>}}</w:t>
            </w:r>
          </w:p>
        </w:tc>
        <w:tc>
          <w:tcPr>
            <w:tcW w:w="2520" w:type="dxa"/>
            <w:tcBorders>
              <w:right w:val="single" w:sz="12" w:space="0" w:color="auto"/>
            </w:tcBorders>
          </w:tcPr>
          <w:p w14:paraId="13718525" w14:textId="77777777" w:rsidR="00D364E7" w:rsidRPr="009E224E" w:rsidRDefault="00D364E7" w:rsidP="00751AF0">
            <w:pPr>
              <w:pStyle w:val="TABLE-cell"/>
              <w:jc w:val="left"/>
              <w:rPr>
                <w:noProof/>
                <w:szCs w:val="18"/>
              </w:rPr>
            </w:pPr>
            <w:r w:rsidRPr="009E224E">
              <w:rPr>
                <w:noProof/>
                <w:szCs w:val="18"/>
              </w:rPr>
              <w:t>constant term for curve equation</w:t>
            </w:r>
          </w:p>
        </w:tc>
      </w:tr>
      <w:tr w:rsidR="00D364E7" w:rsidRPr="009E224E" w14:paraId="4E63D47A" w14:textId="77777777" w:rsidTr="00D54DA1">
        <w:trPr>
          <w:jc w:val="center"/>
        </w:trPr>
        <w:tc>
          <w:tcPr>
            <w:tcW w:w="1080" w:type="dxa"/>
            <w:tcBorders>
              <w:left w:val="single" w:sz="12" w:space="0" w:color="auto"/>
            </w:tcBorders>
          </w:tcPr>
          <w:p w14:paraId="734E87F0" w14:textId="77777777" w:rsidR="00D364E7" w:rsidRPr="009E224E" w:rsidRDefault="00D364E7" w:rsidP="00D364E7">
            <w:pPr>
              <w:pStyle w:val="TABLE-cell"/>
              <w:rPr>
                <w:noProof/>
                <w:szCs w:val="18"/>
              </w:rPr>
            </w:pPr>
            <w:r w:rsidRPr="009E224E">
              <w:rPr>
                <w:noProof/>
                <w:szCs w:val="18"/>
              </w:rPr>
              <w:t>gX</w:t>
            </w:r>
          </w:p>
        </w:tc>
        <w:tc>
          <w:tcPr>
            <w:tcW w:w="5760" w:type="dxa"/>
          </w:tcPr>
          <w:p w14:paraId="26C1FD72" w14:textId="0CEDABE3" w:rsidR="00D364E7" w:rsidRPr="009E224E" w:rsidRDefault="00D364E7" w:rsidP="00D54DA1">
            <w:pPr>
              <w:pStyle w:val="TABLE-cell"/>
              <w:jc w:val="left"/>
              <w:rPr>
                <w:rFonts w:ascii="Courier New" w:hAnsi="Courier New" w:cs="Courier New"/>
                <w:b/>
                <w:noProof/>
                <w:szCs w:val="18"/>
              </w:rPr>
            </w:pPr>
            <w:r w:rsidRPr="009E224E">
              <w:rPr>
                <w:rFonts w:ascii="Courier New" w:hAnsi="Courier New" w:cs="Courier New"/>
                <w:b/>
                <w:noProof/>
                <w:szCs w:val="18"/>
              </w:rPr>
              <w:t>{</w:t>
            </w:r>
            <w:r w:rsidR="0074415B" w:rsidRPr="009E224E">
              <w:rPr>
                <w:rFonts w:ascii="Courier New" w:hAnsi="Courier New" w:cs="Courier New"/>
                <w:b/>
                <w:noProof/>
                <w:szCs w:val="18"/>
              </w:rPr>
              <w:t>66</w:t>
            </w:r>
            <w:r w:rsidRPr="009E224E">
              <w:rPr>
                <w:rFonts w:ascii="Courier New" w:hAnsi="Courier New" w:cs="Courier New"/>
                <w:b/>
                <w:noProof/>
                <w:szCs w:val="18"/>
              </w:rPr>
              <w:t>,</w:t>
            </w:r>
            <w:r w:rsidR="00D54DA1">
              <w:rPr>
                <w:rFonts w:ascii="Courier New" w:hAnsi="Courier New" w:cs="Courier New"/>
                <w:b/>
                <w:noProof/>
                <w:szCs w:val="18"/>
              </w:rPr>
              <w:br/>
            </w:r>
            <w:r w:rsidRPr="009E224E">
              <w:rPr>
                <w:rFonts w:ascii="Courier New" w:hAnsi="Courier New" w:cs="Courier New"/>
                <w:b/>
                <w:noProof/>
                <w:szCs w:val="18"/>
              </w:rPr>
              <w:t>{</w:t>
            </w:r>
            <w:r w:rsidR="0074415B" w:rsidRPr="009E224E">
              <w:rPr>
                <w:rFonts w:ascii="Courier New" w:hAnsi="Courier New" w:cs="Courier New"/>
                <w:b/>
                <w:noProof/>
                <w:szCs w:val="18"/>
              </w:rPr>
              <w:t>0x00, 0xC6, 0x85, 0x8E, 0x06, 0xB7, 0x04, 0x04,</w:t>
            </w:r>
            <w:r w:rsidR="00D54DA1">
              <w:rPr>
                <w:rFonts w:ascii="Courier New" w:hAnsi="Courier New" w:cs="Courier New"/>
                <w:b/>
                <w:noProof/>
                <w:szCs w:val="18"/>
              </w:rPr>
              <w:br/>
            </w:r>
            <w:r w:rsidR="0074415B" w:rsidRPr="009E224E">
              <w:rPr>
                <w:rFonts w:ascii="Courier New" w:hAnsi="Courier New" w:cs="Courier New"/>
                <w:b/>
                <w:noProof/>
                <w:szCs w:val="18"/>
              </w:rPr>
              <w:t xml:space="preserve"> 0xE9, 0xCD, 0x9E, 0x3E, 0xCB, 0x66, 0x23, 0x95,</w:t>
            </w:r>
            <w:r w:rsidR="00D54DA1">
              <w:rPr>
                <w:rFonts w:ascii="Courier New" w:hAnsi="Courier New" w:cs="Courier New"/>
                <w:b/>
                <w:noProof/>
                <w:szCs w:val="18"/>
              </w:rPr>
              <w:br/>
            </w:r>
            <w:r w:rsidR="0074415B" w:rsidRPr="009E224E">
              <w:rPr>
                <w:rFonts w:ascii="Courier New" w:hAnsi="Courier New" w:cs="Courier New"/>
                <w:b/>
                <w:noProof/>
                <w:szCs w:val="18"/>
              </w:rPr>
              <w:t xml:space="preserve"> 0xB4, 0x42, 0x9C, 0x64, 0x81, 0x39, 0x05, 0x3F,</w:t>
            </w:r>
            <w:r w:rsidR="00D54DA1">
              <w:rPr>
                <w:rFonts w:ascii="Courier New" w:hAnsi="Courier New" w:cs="Courier New"/>
                <w:b/>
                <w:noProof/>
                <w:szCs w:val="18"/>
              </w:rPr>
              <w:br/>
            </w:r>
            <w:r w:rsidR="0074415B" w:rsidRPr="009E224E">
              <w:rPr>
                <w:rFonts w:ascii="Courier New" w:hAnsi="Courier New" w:cs="Courier New"/>
                <w:b/>
                <w:noProof/>
                <w:szCs w:val="18"/>
              </w:rPr>
              <w:t xml:space="preserve"> 0xB5, 0x21, 0xF8, 0x28, 0xAF, 0x60, 0x6B, 0x4D,</w:t>
            </w:r>
            <w:r w:rsidR="00D54DA1">
              <w:rPr>
                <w:rFonts w:ascii="Courier New" w:hAnsi="Courier New" w:cs="Courier New"/>
                <w:b/>
                <w:noProof/>
                <w:szCs w:val="18"/>
              </w:rPr>
              <w:br/>
            </w:r>
            <w:r w:rsidR="0074415B" w:rsidRPr="009E224E">
              <w:rPr>
                <w:rFonts w:ascii="Courier New" w:hAnsi="Courier New" w:cs="Courier New"/>
                <w:b/>
                <w:noProof/>
                <w:szCs w:val="18"/>
              </w:rPr>
              <w:t xml:space="preserve"> 0x3D, 0xBA, 0xA1, 0x4B, 0x5E, 0x77, 0xEF, 0xE7,</w:t>
            </w:r>
            <w:r w:rsidR="00D54DA1">
              <w:rPr>
                <w:rFonts w:ascii="Courier New" w:hAnsi="Courier New" w:cs="Courier New"/>
                <w:b/>
                <w:noProof/>
                <w:szCs w:val="18"/>
              </w:rPr>
              <w:br/>
            </w:r>
            <w:r w:rsidR="0074415B" w:rsidRPr="009E224E">
              <w:rPr>
                <w:rFonts w:ascii="Courier New" w:hAnsi="Courier New" w:cs="Courier New"/>
                <w:b/>
                <w:noProof/>
                <w:szCs w:val="18"/>
              </w:rPr>
              <w:t xml:space="preserve"> 0x59, 0x28, 0xFE, 0x1D, 0xC1, 0x27, 0xA2, 0xFF,</w:t>
            </w:r>
            <w:r w:rsidR="00D54DA1">
              <w:rPr>
                <w:rFonts w:ascii="Courier New" w:hAnsi="Courier New" w:cs="Courier New"/>
                <w:b/>
                <w:noProof/>
                <w:szCs w:val="18"/>
              </w:rPr>
              <w:br/>
            </w:r>
            <w:r w:rsidR="0074415B" w:rsidRPr="009E224E">
              <w:rPr>
                <w:rFonts w:ascii="Courier New" w:hAnsi="Courier New" w:cs="Courier New"/>
                <w:b/>
                <w:noProof/>
                <w:szCs w:val="18"/>
              </w:rPr>
              <w:t xml:space="preserve"> 0xA8, 0xDE, 0x33, 0x48, 0xB3, 0xC1, 0x85, 0x6A,</w:t>
            </w:r>
            <w:r w:rsidR="00D54DA1">
              <w:rPr>
                <w:rFonts w:ascii="Courier New" w:hAnsi="Courier New" w:cs="Courier New"/>
                <w:b/>
                <w:noProof/>
                <w:szCs w:val="18"/>
              </w:rPr>
              <w:br/>
            </w:r>
            <w:r w:rsidR="0074415B" w:rsidRPr="009E224E">
              <w:rPr>
                <w:rFonts w:ascii="Courier New" w:hAnsi="Courier New" w:cs="Courier New"/>
                <w:b/>
                <w:noProof/>
                <w:szCs w:val="18"/>
              </w:rPr>
              <w:t xml:space="preserve"> 0x42, 0x9B, 0xF9, 0x7E, 0x7E, 0x31, 0xC2, 0xE5,</w:t>
            </w:r>
            <w:r w:rsidR="00D54DA1">
              <w:rPr>
                <w:rFonts w:ascii="Courier New" w:hAnsi="Courier New" w:cs="Courier New"/>
                <w:b/>
                <w:noProof/>
                <w:szCs w:val="18"/>
              </w:rPr>
              <w:br/>
            </w:r>
            <w:r w:rsidR="0074415B" w:rsidRPr="009E224E">
              <w:rPr>
                <w:rFonts w:ascii="Courier New" w:hAnsi="Courier New" w:cs="Courier New"/>
                <w:b/>
                <w:noProof/>
                <w:szCs w:val="18"/>
              </w:rPr>
              <w:t xml:space="preserve"> 0xBD, 0x66</w:t>
            </w:r>
            <w:r w:rsidR="000F29A6">
              <w:rPr>
                <w:rFonts w:ascii="Courier New" w:hAnsi="Courier New" w:cs="Courier New"/>
                <w:b/>
                <w:noProof/>
                <w:szCs w:val="18"/>
              </w:rPr>
              <w:t>}}</w:t>
            </w:r>
          </w:p>
        </w:tc>
        <w:tc>
          <w:tcPr>
            <w:tcW w:w="2520" w:type="dxa"/>
            <w:tcBorders>
              <w:right w:val="single" w:sz="12" w:space="0" w:color="auto"/>
            </w:tcBorders>
          </w:tcPr>
          <w:p w14:paraId="7B24D09B" w14:textId="77777777" w:rsidR="00D364E7" w:rsidRPr="009E224E" w:rsidRDefault="00D364E7" w:rsidP="00751AF0">
            <w:pPr>
              <w:pStyle w:val="TABLE-cell"/>
              <w:jc w:val="left"/>
              <w:rPr>
                <w:noProof/>
                <w:szCs w:val="18"/>
              </w:rPr>
            </w:pPr>
            <w:r w:rsidRPr="009E224E">
              <w:rPr>
                <w:noProof/>
                <w:szCs w:val="18"/>
              </w:rPr>
              <w:t>x coordinate of base point G</w:t>
            </w:r>
          </w:p>
        </w:tc>
      </w:tr>
      <w:tr w:rsidR="00D364E7" w:rsidRPr="009E224E" w14:paraId="11B73CBA" w14:textId="77777777" w:rsidTr="00D54DA1">
        <w:trPr>
          <w:jc w:val="center"/>
        </w:trPr>
        <w:tc>
          <w:tcPr>
            <w:tcW w:w="1080" w:type="dxa"/>
            <w:tcBorders>
              <w:left w:val="single" w:sz="12" w:space="0" w:color="auto"/>
            </w:tcBorders>
          </w:tcPr>
          <w:p w14:paraId="66DB240F" w14:textId="77777777" w:rsidR="00D364E7" w:rsidRPr="009E224E" w:rsidRDefault="00D364E7" w:rsidP="00D364E7">
            <w:pPr>
              <w:pStyle w:val="TABLE-cell"/>
              <w:rPr>
                <w:noProof/>
                <w:szCs w:val="18"/>
              </w:rPr>
            </w:pPr>
            <w:r w:rsidRPr="009E224E">
              <w:rPr>
                <w:noProof/>
                <w:szCs w:val="18"/>
              </w:rPr>
              <w:t>gY</w:t>
            </w:r>
          </w:p>
        </w:tc>
        <w:tc>
          <w:tcPr>
            <w:tcW w:w="5760" w:type="dxa"/>
          </w:tcPr>
          <w:p w14:paraId="00034831" w14:textId="125C6742" w:rsidR="00D364E7" w:rsidRPr="009E224E" w:rsidRDefault="00D364E7" w:rsidP="00D54DA1">
            <w:pPr>
              <w:pStyle w:val="TABLE-cell"/>
              <w:jc w:val="left"/>
              <w:rPr>
                <w:rFonts w:ascii="Courier New" w:hAnsi="Courier New" w:cs="Courier New"/>
                <w:b/>
                <w:noProof/>
                <w:szCs w:val="18"/>
              </w:rPr>
            </w:pPr>
            <w:r w:rsidRPr="009E224E">
              <w:rPr>
                <w:rFonts w:ascii="Courier New" w:hAnsi="Courier New" w:cs="Courier New"/>
                <w:b/>
                <w:noProof/>
                <w:szCs w:val="18"/>
              </w:rPr>
              <w:t>{</w:t>
            </w:r>
            <w:r w:rsidR="0074415B" w:rsidRPr="009E224E">
              <w:rPr>
                <w:rFonts w:ascii="Courier New" w:hAnsi="Courier New" w:cs="Courier New"/>
                <w:b/>
                <w:noProof/>
                <w:szCs w:val="18"/>
              </w:rPr>
              <w:t>66</w:t>
            </w:r>
            <w:r w:rsidRPr="009E224E">
              <w:rPr>
                <w:rFonts w:ascii="Courier New" w:hAnsi="Courier New" w:cs="Courier New"/>
                <w:b/>
                <w:noProof/>
                <w:szCs w:val="18"/>
              </w:rPr>
              <w:t>,</w:t>
            </w:r>
            <w:r w:rsidR="00D54DA1">
              <w:rPr>
                <w:rFonts w:ascii="Courier New" w:hAnsi="Courier New" w:cs="Courier New"/>
                <w:b/>
                <w:noProof/>
                <w:szCs w:val="18"/>
              </w:rPr>
              <w:br/>
            </w:r>
            <w:r w:rsidRPr="009E224E">
              <w:rPr>
                <w:rFonts w:ascii="Courier New" w:hAnsi="Courier New" w:cs="Courier New"/>
                <w:b/>
                <w:noProof/>
                <w:szCs w:val="18"/>
              </w:rPr>
              <w:t>{</w:t>
            </w:r>
            <w:r w:rsidR="0074415B" w:rsidRPr="009E224E">
              <w:rPr>
                <w:rFonts w:ascii="Courier New" w:hAnsi="Courier New" w:cs="Courier New"/>
                <w:b/>
                <w:noProof/>
                <w:szCs w:val="18"/>
              </w:rPr>
              <w:t>0x01, 0x18, 0x39, 0x29, 0x6A, 0x78, 0x9A, 0x3B,</w:t>
            </w:r>
            <w:r w:rsidR="00D54DA1">
              <w:rPr>
                <w:rFonts w:ascii="Courier New" w:hAnsi="Courier New" w:cs="Courier New"/>
                <w:b/>
                <w:noProof/>
                <w:szCs w:val="18"/>
              </w:rPr>
              <w:br/>
            </w:r>
            <w:r w:rsidR="0074415B" w:rsidRPr="009E224E">
              <w:rPr>
                <w:rFonts w:ascii="Courier New" w:hAnsi="Courier New" w:cs="Courier New"/>
                <w:b/>
                <w:noProof/>
                <w:szCs w:val="18"/>
              </w:rPr>
              <w:t xml:space="preserve"> 0xC0, 0x04, 0x5C, 0x8A, 0x5F, 0xB4, 0x2C, 0x7D,</w:t>
            </w:r>
            <w:r w:rsidR="00D54DA1">
              <w:rPr>
                <w:rFonts w:ascii="Courier New" w:hAnsi="Courier New" w:cs="Courier New"/>
                <w:b/>
                <w:noProof/>
                <w:szCs w:val="18"/>
              </w:rPr>
              <w:br/>
            </w:r>
            <w:r w:rsidR="0074415B" w:rsidRPr="009E224E">
              <w:rPr>
                <w:rFonts w:ascii="Courier New" w:hAnsi="Courier New" w:cs="Courier New"/>
                <w:b/>
                <w:noProof/>
                <w:szCs w:val="18"/>
              </w:rPr>
              <w:t xml:space="preserve"> 0x1B, 0xD9, 0x98, 0xF5, 0x44, 0x49, 0x57, 0x9B,</w:t>
            </w:r>
            <w:r w:rsidR="00D54DA1">
              <w:rPr>
                <w:rFonts w:ascii="Courier New" w:hAnsi="Courier New" w:cs="Courier New"/>
                <w:b/>
                <w:noProof/>
                <w:szCs w:val="18"/>
              </w:rPr>
              <w:br/>
            </w:r>
            <w:r w:rsidR="0074415B" w:rsidRPr="009E224E">
              <w:rPr>
                <w:rFonts w:ascii="Courier New" w:hAnsi="Courier New" w:cs="Courier New"/>
                <w:b/>
                <w:noProof/>
                <w:szCs w:val="18"/>
              </w:rPr>
              <w:t xml:space="preserve"> 0x44, 0x68, 0x17, 0xAF, 0xBD, 0x17, 0x27, 0x3E,</w:t>
            </w:r>
            <w:r w:rsidR="00D54DA1">
              <w:rPr>
                <w:rFonts w:ascii="Courier New" w:hAnsi="Courier New" w:cs="Courier New"/>
                <w:b/>
                <w:noProof/>
                <w:szCs w:val="18"/>
              </w:rPr>
              <w:br/>
            </w:r>
            <w:r w:rsidR="0074415B" w:rsidRPr="009E224E">
              <w:rPr>
                <w:rFonts w:ascii="Courier New" w:hAnsi="Courier New" w:cs="Courier New"/>
                <w:b/>
                <w:noProof/>
                <w:szCs w:val="18"/>
              </w:rPr>
              <w:t xml:space="preserve"> 0x66, 0x2C, 0x97, 0xEE, 0x72, 0x99, 0x5E, 0xF4,</w:t>
            </w:r>
            <w:r w:rsidR="00D54DA1">
              <w:rPr>
                <w:rFonts w:ascii="Courier New" w:hAnsi="Courier New" w:cs="Courier New"/>
                <w:b/>
                <w:noProof/>
                <w:szCs w:val="18"/>
              </w:rPr>
              <w:br/>
            </w:r>
            <w:r w:rsidR="0074415B" w:rsidRPr="009E224E">
              <w:rPr>
                <w:rFonts w:ascii="Courier New" w:hAnsi="Courier New" w:cs="Courier New"/>
                <w:b/>
                <w:noProof/>
                <w:szCs w:val="18"/>
              </w:rPr>
              <w:t xml:space="preserve"> 0x26, 0x40, 0xC5, 0x50, 0xB9, 0x01, 0x3F, 0xAD,</w:t>
            </w:r>
            <w:r w:rsidR="00D54DA1">
              <w:rPr>
                <w:rFonts w:ascii="Courier New" w:hAnsi="Courier New" w:cs="Courier New"/>
                <w:b/>
                <w:noProof/>
                <w:szCs w:val="18"/>
              </w:rPr>
              <w:br/>
            </w:r>
            <w:r w:rsidR="0074415B" w:rsidRPr="009E224E">
              <w:rPr>
                <w:rFonts w:ascii="Courier New" w:hAnsi="Courier New" w:cs="Courier New"/>
                <w:b/>
                <w:noProof/>
                <w:szCs w:val="18"/>
              </w:rPr>
              <w:t xml:space="preserve"> 0x07, 0x61, 0x35, 0x3C, 0x70, 0x86, 0xA2, 0x72,</w:t>
            </w:r>
            <w:r w:rsidR="00D54DA1">
              <w:rPr>
                <w:rFonts w:ascii="Courier New" w:hAnsi="Courier New" w:cs="Courier New"/>
                <w:b/>
                <w:noProof/>
                <w:szCs w:val="18"/>
              </w:rPr>
              <w:br/>
            </w:r>
            <w:r w:rsidR="0074415B" w:rsidRPr="009E224E">
              <w:rPr>
                <w:rFonts w:ascii="Courier New" w:hAnsi="Courier New" w:cs="Courier New"/>
                <w:b/>
                <w:noProof/>
                <w:szCs w:val="18"/>
              </w:rPr>
              <w:t xml:space="preserve"> 0xC2, 0x40, 0x88, 0xBE, 0x94, 0x76, 0x9F, 0xD1,</w:t>
            </w:r>
            <w:r w:rsidR="00D54DA1">
              <w:rPr>
                <w:rFonts w:ascii="Courier New" w:hAnsi="Courier New" w:cs="Courier New"/>
                <w:b/>
                <w:noProof/>
                <w:szCs w:val="18"/>
              </w:rPr>
              <w:br/>
            </w:r>
            <w:r w:rsidR="0074415B" w:rsidRPr="009E224E">
              <w:rPr>
                <w:rFonts w:ascii="Courier New" w:hAnsi="Courier New" w:cs="Courier New"/>
                <w:b/>
                <w:noProof/>
                <w:szCs w:val="18"/>
              </w:rPr>
              <w:t xml:space="preserve"> 0x66, 0x50</w:t>
            </w:r>
            <w:r w:rsidR="000F29A6">
              <w:rPr>
                <w:rFonts w:ascii="Courier New" w:hAnsi="Courier New" w:cs="Courier New"/>
                <w:b/>
                <w:noProof/>
                <w:szCs w:val="18"/>
              </w:rPr>
              <w:t>}}</w:t>
            </w:r>
          </w:p>
        </w:tc>
        <w:tc>
          <w:tcPr>
            <w:tcW w:w="2520" w:type="dxa"/>
            <w:tcBorders>
              <w:right w:val="single" w:sz="12" w:space="0" w:color="auto"/>
            </w:tcBorders>
          </w:tcPr>
          <w:p w14:paraId="18F53321" w14:textId="77777777" w:rsidR="00D364E7" w:rsidRPr="009E224E" w:rsidRDefault="00D364E7" w:rsidP="00751AF0">
            <w:pPr>
              <w:pStyle w:val="TABLE-cell"/>
              <w:jc w:val="left"/>
              <w:rPr>
                <w:noProof/>
                <w:szCs w:val="18"/>
              </w:rPr>
            </w:pPr>
            <w:r w:rsidRPr="009E224E">
              <w:rPr>
                <w:noProof/>
                <w:szCs w:val="18"/>
              </w:rPr>
              <w:t>y coordinate of base point G</w:t>
            </w:r>
          </w:p>
        </w:tc>
      </w:tr>
      <w:tr w:rsidR="00D364E7" w:rsidRPr="009E224E" w14:paraId="7AFB496A" w14:textId="77777777" w:rsidTr="00D54DA1">
        <w:trPr>
          <w:jc w:val="center"/>
        </w:trPr>
        <w:tc>
          <w:tcPr>
            <w:tcW w:w="1080" w:type="dxa"/>
            <w:tcBorders>
              <w:left w:val="single" w:sz="12" w:space="0" w:color="auto"/>
            </w:tcBorders>
          </w:tcPr>
          <w:p w14:paraId="3DA174AA" w14:textId="77777777" w:rsidR="00D364E7" w:rsidRPr="009E224E" w:rsidRDefault="00D364E7" w:rsidP="00D364E7">
            <w:pPr>
              <w:pStyle w:val="TABLE-cell"/>
              <w:rPr>
                <w:noProof/>
                <w:szCs w:val="18"/>
              </w:rPr>
            </w:pPr>
            <w:r w:rsidRPr="009E224E">
              <w:rPr>
                <w:noProof/>
                <w:szCs w:val="18"/>
              </w:rPr>
              <w:lastRenderedPageBreak/>
              <w:t>n</w:t>
            </w:r>
          </w:p>
        </w:tc>
        <w:tc>
          <w:tcPr>
            <w:tcW w:w="5760" w:type="dxa"/>
          </w:tcPr>
          <w:p w14:paraId="76056BB8" w14:textId="44905DE5" w:rsidR="00D364E7" w:rsidRPr="009E224E" w:rsidRDefault="00D364E7" w:rsidP="00D54DA1">
            <w:pPr>
              <w:pStyle w:val="TABLE-cell"/>
              <w:jc w:val="left"/>
              <w:rPr>
                <w:rFonts w:ascii="Courier New" w:hAnsi="Courier New" w:cs="Courier New"/>
                <w:b/>
                <w:noProof/>
                <w:szCs w:val="18"/>
              </w:rPr>
            </w:pPr>
            <w:r w:rsidRPr="009E224E">
              <w:rPr>
                <w:rFonts w:ascii="Courier New" w:hAnsi="Courier New" w:cs="Courier New"/>
                <w:b/>
                <w:noProof/>
                <w:szCs w:val="18"/>
              </w:rPr>
              <w:t>{</w:t>
            </w:r>
            <w:r w:rsidR="0074415B" w:rsidRPr="009E224E">
              <w:rPr>
                <w:rFonts w:ascii="Courier New" w:hAnsi="Courier New" w:cs="Courier New"/>
                <w:b/>
                <w:noProof/>
                <w:szCs w:val="18"/>
              </w:rPr>
              <w:t>66</w:t>
            </w:r>
            <w:r w:rsidRPr="009E224E">
              <w:rPr>
                <w:rFonts w:ascii="Courier New" w:hAnsi="Courier New" w:cs="Courier New"/>
                <w:b/>
                <w:noProof/>
                <w:szCs w:val="18"/>
              </w:rPr>
              <w:t>,</w:t>
            </w:r>
            <w:r w:rsidR="00D54DA1">
              <w:rPr>
                <w:rFonts w:ascii="Courier New" w:hAnsi="Courier New" w:cs="Courier New"/>
                <w:b/>
                <w:noProof/>
                <w:szCs w:val="18"/>
              </w:rPr>
              <w:br/>
            </w:r>
            <w:r w:rsidRPr="009E224E">
              <w:rPr>
                <w:rFonts w:ascii="Courier New" w:hAnsi="Courier New" w:cs="Courier New"/>
                <w:b/>
                <w:noProof/>
                <w:szCs w:val="18"/>
              </w:rPr>
              <w:t>{</w:t>
            </w:r>
            <w:r w:rsidR="0074415B" w:rsidRPr="009E224E">
              <w:rPr>
                <w:rFonts w:ascii="Courier New" w:hAnsi="Courier New" w:cs="Courier New"/>
                <w:b/>
                <w:noProof/>
                <w:szCs w:val="18"/>
              </w:rPr>
              <w:t>0x01, 0xFF, 0xFF, 0xFF, 0xFF, 0xFF, 0xFF, 0xFF,</w:t>
            </w:r>
            <w:r w:rsidR="00D54DA1">
              <w:rPr>
                <w:rFonts w:ascii="Courier New" w:hAnsi="Courier New" w:cs="Courier New"/>
                <w:b/>
                <w:noProof/>
                <w:szCs w:val="18"/>
              </w:rPr>
              <w:br/>
            </w:r>
            <w:r w:rsidR="0074415B" w:rsidRPr="009E224E">
              <w:rPr>
                <w:rFonts w:ascii="Courier New" w:hAnsi="Courier New" w:cs="Courier New"/>
                <w:b/>
                <w:noProof/>
                <w:szCs w:val="18"/>
              </w:rPr>
              <w:t xml:space="preserve"> 0xFF, 0xFF, 0xFF, 0xFF, 0xFF, 0xFF, 0xFF, 0xFF,</w:t>
            </w:r>
            <w:r w:rsidR="00D54DA1">
              <w:rPr>
                <w:rFonts w:ascii="Courier New" w:hAnsi="Courier New" w:cs="Courier New"/>
                <w:b/>
                <w:noProof/>
                <w:szCs w:val="18"/>
              </w:rPr>
              <w:br/>
            </w:r>
            <w:r w:rsidR="0074415B" w:rsidRPr="009E224E">
              <w:rPr>
                <w:rFonts w:ascii="Courier New" w:hAnsi="Courier New" w:cs="Courier New"/>
                <w:b/>
                <w:noProof/>
                <w:szCs w:val="18"/>
              </w:rPr>
              <w:t xml:space="preserve"> 0xFF, 0xFF, 0xFF, 0xFF, 0xFF, 0xFF, 0xFF, 0xFF,</w:t>
            </w:r>
            <w:r w:rsidR="00D54DA1">
              <w:rPr>
                <w:rFonts w:ascii="Courier New" w:hAnsi="Courier New" w:cs="Courier New"/>
                <w:b/>
                <w:noProof/>
                <w:szCs w:val="18"/>
              </w:rPr>
              <w:br/>
            </w:r>
            <w:r w:rsidR="0074415B" w:rsidRPr="009E224E">
              <w:rPr>
                <w:rFonts w:ascii="Courier New" w:hAnsi="Courier New" w:cs="Courier New"/>
                <w:b/>
                <w:noProof/>
                <w:szCs w:val="18"/>
              </w:rPr>
              <w:t xml:space="preserve"> 0xFF, 0xFF, 0xFF, 0xFF, 0xFF, 0xFF, 0xFF, 0xFF,</w:t>
            </w:r>
            <w:r w:rsidR="00D54DA1">
              <w:rPr>
                <w:rFonts w:ascii="Courier New" w:hAnsi="Courier New" w:cs="Courier New"/>
                <w:b/>
                <w:noProof/>
                <w:szCs w:val="18"/>
              </w:rPr>
              <w:br/>
            </w:r>
            <w:r w:rsidR="0074415B" w:rsidRPr="009E224E">
              <w:rPr>
                <w:rFonts w:ascii="Courier New" w:hAnsi="Courier New" w:cs="Courier New"/>
                <w:b/>
                <w:noProof/>
                <w:szCs w:val="18"/>
              </w:rPr>
              <w:t xml:space="preserve"> 0xFF, 0xFA, 0x51, 0x86, 0x87, 0x83, 0xBF, 0x2F,</w:t>
            </w:r>
            <w:r w:rsidR="00D54DA1">
              <w:rPr>
                <w:rFonts w:ascii="Courier New" w:hAnsi="Courier New" w:cs="Courier New"/>
                <w:b/>
                <w:noProof/>
                <w:szCs w:val="18"/>
              </w:rPr>
              <w:br/>
            </w:r>
            <w:r w:rsidR="0074415B" w:rsidRPr="009E224E">
              <w:rPr>
                <w:rFonts w:ascii="Courier New" w:hAnsi="Courier New" w:cs="Courier New"/>
                <w:b/>
                <w:noProof/>
                <w:szCs w:val="18"/>
              </w:rPr>
              <w:t xml:space="preserve"> 0x96, 0x6B, 0x7F, 0xCC, 0x01, 0x48, 0xF7, 0x09,</w:t>
            </w:r>
            <w:r w:rsidR="00D54DA1">
              <w:rPr>
                <w:rFonts w:ascii="Courier New" w:hAnsi="Courier New" w:cs="Courier New"/>
                <w:b/>
                <w:noProof/>
                <w:szCs w:val="18"/>
              </w:rPr>
              <w:br/>
            </w:r>
            <w:r w:rsidR="0074415B" w:rsidRPr="009E224E">
              <w:rPr>
                <w:rFonts w:ascii="Courier New" w:hAnsi="Courier New" w:cs="Courier New"/>
                <w:b/>
                <w:noProof/>
                <w:szCs w:val="18"/>
              </w:rPr>
              <w:t xml:space="preserve"> 0xA5, 0xD0, 0x3B, 0xB5, 0xC9, 0xB8, 0x89, 0x9C,</w:t>
            </w:r>
            <w:r w:rsidR="00D54DA1">
              <w:rPr>
                <w:rFonts w:ascii="Courier New" w:hAnsi="Courier New" w:cs="Courier New"/>
                <w:b/>
                <w:noProof/>
                <w:szCs w:val="18"/>
              </w:rPr>
              <w:br/>
            </w:r>
            <w:r w:rsidR="0074415B" w:rsidRPr="009E224E">
              <w:rPr>
                <w:rFonts w:ascii="Courier New" w:hAnsi="Courier New" w:cs="Courier New"/>
                <w:b/>
                <w:noProof/>
                <w:szCs w:val="18"/>
              </w:rPr>
              <w:t xml:space="preserve"> 0x47, 0xAE, 0xBB, 0x6F, 0xB7, 0x1E, 0x91, 0x38,</w:t>
            </w:r>
            <w:r w:rsidR="00D54DA1">
              <w:rPr>
                <w:rFonts w:ascii="Courier New" w:hAnsi="Courier New" w:cs="Courier New"/>
                <w:b/>
                <w:noProof/>
                <w:szCs w:val="18"/>
              </w:rPr>
              <w:br/>
            </w:r>
            <w:r w:rsidR="0074415B" w:rsidRPr="009E224E">
              <w:rPr>
                <w:rFonts w:ascii="Courier New" w:hAnsi="Courier New" w:cs="Courier New"/>
                <w:b/>
                <w:noProof/>
                <w:szCs w:val="18"/>
              </w:rPr>
              <w:t xml:space="preserve"> 0x64, 0x09</w:t>
            </w:r>
            <w:r w:rsidR="000F29A6">
              <w:rPr>
                <w:rFonts w:ascii="Courier New" w:hAnsi="Courier New" w:cs="Courier New"/>
                <w:b/>
                <w:noProof/>
                <w:szCs w:val="18"/>
              </w:rPr>
              <w:t>}}</w:t>
            </w:r>
          </w:p>
        </w:tc>
        <w:tc>
          <w:tcPr>
            <w:tcW w:w="2520" w:type="dxa"/>
            <w:tcBorders>
              <w:right w:val="single" w:sz="12" w:space="0" w:color="auto"/>
            </w:tcBorders>
          </w:tcPr>
          <w:p w14:paraId="49025ECA" w14:textId="77777777" w:rsidR="00D364E7" w:rsidRPr="009E224E" w:rsidRDefault="00D364E7" w:rsidP="00751AF0">
            <w:pPr>
              <w:pStyle w:val="TABLE-cell"/>
              <w:jc w:val="left"/>
              <w:rPr>
                <w:noProof/>
                <w:szCs w:val="18"/>
              </w:rPr>
            </w:pPr>
            <w:r w:rsidRPr="009E224E">
              <w:rPr>
                <w:noProof/>
                <w:szCs w:val="18"/>
              </w:rPr>
              <w:t>order of G</w:t>
            </w:r>
          </w:p>
        </w:tc>
      </w:tr>
      <w:tr w:rsidR="00D364E7" w:rsidRPr="009E224E" w14:paraId="0BADB1AE" w14:textId="77777777" w:rsidTr="00D54DA1">
        <w:trPr>
          <w:jc w:val="center"/>
        </w:trPr>
        <w:tc>
          <w:tcPr>
            <w:tcW w:w="1080" w:type="dxa"/>
            <w:tcBorders>
              <w:left w:val="single" w:sz="12" w:space="0" w:color="auto"/>
              <w:bottom w:val="single" w:sz="12" w:space="0" w:color="auto"/>
            </w:tcBorders>
          </w:tcPr>
          <w:p w14:paraId="153C6624" w14:textId="77777777" w:rsidR="00D364E7" w:rsidRPr="009E224E" w:rsidRDefault="00D364E7" w:rsidP="00D54DA1">
            <w:pPr>
              <w:pStyle w:val="TABLE-cell"/>
              <w:keepNext w:val="0"/>
              <w:rPr>
                <w:noProof/>
                <w:szCs w:val="18"/>
              </w:rPr>
            </w:pPr>
            <w:r w:rsidRPr="009E224E">
              <w:rPr>
                <w:noProof/>
                <w:szCs w:val="18"/>
              </w:rPr>
              <w:t>h</w:t>
            </w:r>
          </w:p>
        </w:tc>
        <w:tc>
          <w:tcPr>
            <w:tcW w:w="5760" w:type="dxa"/>
            <w:tcBorders>
              <w:bottom w:val="single" w:sz="12" w:space="0" w:color="auto"/>
            </w:tcBorders>
          </w:tcPr>
          <w:p w14:paraId="492725A8" w14:textId="77777777" w:rsidR="00D364E7" w:rsidRPr="009E224E" w:rsidRDefault="00D364E7" w:rsidP="00D54DA1">
            <w:pPr>
              <w:pStyle w:val="TABLE-cell"/>
              <w:keepNext w:val="0"/>
              <w:jc w:val="left"/>
              <w:rPr>
                <w:rFonts w:ascii="Courier New" w:hAnsi="Courier New" w:cs="Courier New"/>
                <w:b/>
                <w:noProof/>
                <w:szCs w:val="18"/>
              </w:rPr>
            </w:pPr>
            <w:r w:rsidRPr="009E224E">
              <w:rPr>
                <w:rFonts w:ascii="Courier New" w:hAnsi="Courier New" w:cs="Courier New"/>
                <w:b/>
                <w:noProof/>
                <w:szCs w:val="18"/>
              </w:rPr>
              <w:t>{1,{1}}</w:t>
            </w:r>
          </w:p>
        </w:tc>
        <w:tc>
          <w:tcPr>
            <w:tcW w:w="2520" w:type="dxa"/>
            <w:tcBorders>
              <w:bottom w:val="single" w:sz="12" w:space="0" w:color="auto"/>
              <w:right w:val="single" w:sz="12" w:space="0" w:color="auto"/>
            </w:tcBorders>
          </w:tcPr>
          <w:p w14:paraId="7DDC68CE" w14:textId="77777777" w:rsidR="00D364E7" w:rsidRPr="009E224E" w:rsidRDefault="00D364E7" w:rsidP="00D54DA1">
            <w:pPr>
              <w:pStyle w:val="TABLE-cell"/>
              <w:keepNext w:val="0"/>
              <w:jc w:val="left"/>
              <w:rPr>
                <w:noProof/>
                <w:szCs w:val="18"/>
              </w:rPr>
            </w:pPr>
            <w:r w:rsidRPr="009E224E">
              <w:rPr>
                <w:noProof/>
                <w:szCs w:val="18"/>
              </w:rPr>
              <w:t>cofactor</w:t>
            </w:r>
          </w:p>
        </w:tc>
      </w:tr>
    </w:tbl>
    <w:p w14:paraId="21862A04" w14:textId="77777777" w:rsidR="00271D1C" w:rsidRDefault="00271D1C" w:rsidP="00271D1C">
      <w:pPr>
        <w:pStyle w:val="Heading3"/>
        <w:rPr>
          <w:noProof/>
        </w:rPr>
      </w:pPr>
      <w:bookmarkStart w:id="473" w:name="_Toc17817234"/>
      <w:r>
        <w:rPr>
          <w:noProof/>
        </w:rPr>
        <w:t>BN P256</w:t>
      </w:r>
      <w:bookmarkEnd w:id="473"/>
    </w:p>
    <w:p w14:paraId="3306B212" w14:textId="4B6260C7" w:rsidR="00AA19B7" w:rsidRDefault="00AA19B7" w:rsidP="00AA19B7">
      <w:pPr>
        <w:pStyle w:val="TABLE-title"/>
      </w:pPr>
      <w:r>
        <w:t xml:space="preserve">Table </w:t>
      </w:r>
      <w:r w:rsidR="007550B5">
        <w:fldChar w:fldCharType="begin"/>
      </w:r>
      <w:r>
        <w:instrText xml:space="preserve"> SEQ Table \* ARABIC </w:instrText>
      </w:r>
      <w:r w:rsidR="007550B5">
        <w:fldChar w:fldCharType="separate"/>
      </w:r>
      <w:ins w:id="474" w:author="David Wooten" w:date="2019-08-27T16:53:00Z">
        <w:r w:rsidR="00C12037">
          <w:rPr>
            <w:noProof/>
          </w:rPr>
          <w:t>10</w:t>
        </w:r>
      </w:ins>
      <w:r w:rsidR="007550B5">
        <w:rPr>
          <w:noProof/>
        </w:rPr>
        <w:fldChar w:fldCharType="end"/>
      </w:r>
      <w:r>
        <w:t xml:space="preserve"> — Defines for BN_P256 ECC Values</w:t>
      </w:r>
    </w:p>
    <w:tbl>
      <w:tblPr>
        <w:tblW w:w="9360"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58" w:type="dxa"/>
          <w:right w:w="58" w:type="dxa"/>
        </w:tblCellMar>
        <w:tblLook w:val="0000" w:firstRow="0" w:lastRow="0" w:firstColumn="0" w:lastColumn="0" w:noHBand="0" w:noVBand="0"/>
      </w:tblPr>
      <w:tblGrid>
        <w:gridCol w:w="1080"/>
        <w:gridCol w:w="5760"/>
        <w:gridCol w:w="2520"/>
      </w:tblGrid>
      <w:tr w:rsidR="00AA19B7" w:rsidRPr="009E224E" w14:paraId="359B5110" w14:textId="77777777" w:rsidTr="00D54DA1">
        <w:trPr>
          <w:jc w:val="center"/>
        </w:trPr>
        <w:tc>
          <w:tcPr>
            <w:tcW w:w="1080" w:type="dxa"/>
            <w:tcBorders>
              <w:top w:val="single" w:sz="12" w:space="0" w:color="auto"/>
              <w:left w:val="single" w:sz="12" w:space="0" w:color="auto"/>
              <w:bottom w:val="single" w:sz="12" w:space="0" w:color="auto"/>
            </w:tcBorders>
          </w:tcPr>
          <w:p w14:paraId="22EA357B" w14:textId="77777777" w:rsidR="00AA19B7" w:rsidRPr="009E224E" w:rsidRDefault="00AA19B7" w:rsidP="00926019">
            <w:pPr>
              <w:pStyle w:val="TABLE-col-heading"/>
              <w:rPr>
                <w:szCs w:val="18"/>
              </w:rPr>
            </w:pPr>
            <w:r w:rsidRPr="009E224E">
              <w:rPr>
                <w:szCs w:val="18"/>
              </w:rPr>
              <w:t>Parameter</w:t>
            </w:r>
          </w:p>
        </w:tc>
        <w:tc>
          <w:tcPr>
            <w:tcW w:w="5760" w:type="dxa"/>
            <w:tcBorders>
              <w:top w:val="single" w:sz="12" w:space="0" w:color="auto"/>
              <w:bottom w:val="single" w:sz="12" w:space="0" w:color="auto"/>
            </w:tcBorders>
          </w:tcPr>
          <w:p w14:paraId="0E127A77" w14:textId="77777777" w:rsidR="00AA19B7" w:rsidRPr="009E224E" w:rsidRDefault="00AA19B7" w:rsidP="00926019">
            <w:pPr>
              <w:pStyle w:val="TABLE-col-heading"/>
              <w:rPr>
                <w:szCs w:val="18"/>
              </w:rPr>
            </w:pPr>
            <w:r w:rsidRPr="009E224E">
              <w:rPr>
                <w:szCs w:val="18"/>
              </w:rPr>
              <w:t>Value</w:t>
            </w:r>
          </w:p>
        </w:tc>
        <w:tc>
          <w:tcPr>
            <w:tcW w:w="2520" w:type="dxa"/>
            <w:tcBorders>
              <w:top w:val="single" w:sz="12" w:space="0" w:color="auto"/>
              <w:bottom w:val="single" w:sz="12" w:space="0" w:color="auto"/>
              <w:right w:val="single" w:sz="12" w:space="0" w:color="auto"/>
            </w:tcBorders>
          </w:tcPr>
          <w:p w14:paraId="75F0E558" w14:textId="77777777" w:rsidR="00AA19B7" w:rsidRPr="009E224E" w:rsidRDefault="00AA19B7" w:rsidP="00751AF0">
            <w:pPr>
              <w:pStyle w:val="TABLE-col-heading"/>
              <w:jc w:val="left"/>
              <w:rPr>
                <w:szCs w:val="18"/>
              </w:rPr>
            </w:pPr>
            <w:r w:rsidRPr="009E224E">
              <w:rPr>
                <w:szCs w:val="18"/>
              </w:rPr>
              <w:t>Description</w:t>
            </w:r>
          </w:p>
        </w:tc>
      </w:tr>
      <w:tr w:rsidR="00AA19B7" w:rsidRPr="009E224E" w14:paraId="32B27749" w14:textId="77777777" w:rsidTr="00D54DA1">
        <w:trPr>
          <w:jc w:val="center"/>
        </w:trPr>
        <w:tc>
          <w:tcPr>
            <w:tcW w:w="1080" w:type="dxa"/>
            <w:tcBorders>
              <w:top w:val="single" w:sz="12" w:space="0" w:color="auto"/>
              <w:left w:val="single" w:sz="12" w:space="0" w:color="auto"/>
              <w:bottom w:val="single" w:sz="6" w:space="0" w:color="auto"/>
            </w:tcBorders>
          </w:tcPr>
          <w:p w14:paraId="2281A277" w14:textId="77777777" w:rsidR="00AA19B7" w:rsidRPr="009E224E" w:rsidRDefault="00AA19B7" w:rsidP="00926019">
            <w:pPr>
              <w:pStyle w:val="TABLE-cell"/>
              <w:rPr>
                <w:szCs w:val="18"/>
              </w:rPr>
            </w:pPr>
            <w:r w:rsidRPr="009E224E">
              <w:rPr>
                <w:szCs w:val="18"/>
              </w:rPr>
              <w:t>curveID</w:t>
            </w:r>
          </w:p>
        </w:tc>
        <w:tc>
          <w:tcPr>
            <w:tcW w:w="5760" w:type="dxa"/>
            <w:tcBorders>
              <w:top w:val="single" w:sz="12" w:space="0" w:color="auto"/>
              <w:bottom w:val="single" w:sz="6" w:space="0" w:color="auto"/>
            </w:tcBorders>
          </w:tcPr>
          <w:p w14:paraId="624265ED" w14:textId="77777777" w:rsidR="00AA19B7" w:rsidRPr="009E224E" w:rsidRDefault="00AA19B7" w:rsidP="00926019">
            <w:pPr>
              <w:pStyle w:val="TABLE-cell"/>
              <w:rPr>
                <w:szCs w:val="18"/>
              </w:rPr>
            </w:pPr>
            <w:r>
              <w:rPr>
                <w:szCs w:val="18"/>
              </w:rPr>
              <w:t>TPM_ECC_BN_P256</w:t>
            </w:r>
          </w:p>
        </w:tc>
        <w:tc>
          <w:tcPr>
            <w:tcW w:w="2520" w:type="dxa"/>
            <w:tcBorders>
              <w:top w:val="single" w:sz="12" w:space="0" w:color="auto"/>
              <w:bottom w:val="single" w:sz="6" w:space="0" w:color="auto"/>
              <w:right w:val="single" w:sz="12" w:space="0" w:color="auto"/>
            </w:tcBorders>
          </w:tcPr>
          <w:p w14:paraId="284D25DE" w14:textId="77777777" w:rsidR="00AA19B7" w:rsidRPr="009E224E" w:rsidRDefault="00AA19B7" w:rsidP="00751AF0">
            <w:pPr>
              <w:pStyle w:val="TABLE-cell"/>
              <w:jc w:val="left"/>
              <w:rPr>
                <w:szCs w:val="18"/>
              </w:rPr>
            </w:pPr>
            <w:r w:rsidRPr="009E224E">
              <w:rPr>
                <w:szCs w:val="18"/>
              </w:rPr>
              <w:t>identifier for the curve</w:t>
            </w:r>
          </w:p>
        </w:tc>
      </w:tr>
      <w:tr w:rsidR="00AA19B7" w:rsidRPr="009E224E" w14:paraId="65070290" w14:textId="77777777" w:rsidTr="00D54DA1">
        <w:trPr>
          <w:jc w:val="center"/>
        </w:trPr>
        <w:tc>
          <w:tcPr>
            <w:tcW w:w="1080" w:type="dxa"/>
            <w:tcBorders>
              <w:top w:val="single" w:sz="6" w:space="0" w:color="auto"/>
              <w:left w:val="single" w:sz="12" w:space="0" w:color="auto"/>
              <w:bottom w:val="single" w:sz="6" w:space="0" w:color="auto"/>
            </w:tcBorders>
          </w:tcPr>
          <w:p w14:paraId="039709DC" w14:textId="77777777" w:rsidR="00AA19B7" w:rsidRPr="009E224E" w:rsidRDefault="00AA19B7" w:rsidP="00926019">
            <w:pPr>
              <w:pStyle w:val="TABLE-cell"/>
              <w:rPr>
                <w:noProof/>
                <w:szCs w:val="18"/>
              </w:rPr>
            </w:pPr>
            <w:r w:rsidRPr="009E224E">
              <w:rPr>
                <w:noProof/>
                <w:szCs w:val="18"/>
              </w:rPr>
              <w:t>keySize</w:t>
            </w:r>
          </w:p>
        </w:tc>
        <w:tc>
          <w:tcPr>
            <w:tcW w:w="5760" w:type="dxa"/>
            <w:tcBorders>
              <w:top w:val="single" w:sz="6" w:space="0" w:color="auto"/>
              <w:bottom w:val="single" w:sz="6" w:space="0" w:color="auto"/>
            </w:tcBorders>
          </w:tcPr>
          <w:p w14:paraId="5461E455" w14:textId="77777777" w:rsidR="00AA19B7" w:rsidRPr="009E224E" w:rsidRDefault="00AA19B7" w:rsidP="00926019">
            <w:pPr>
              <w:pStyle w:val="TABLE-cell"/>
              <w:rPr>
                <w:noProof/>
                <w:szCs w:val="18"/>
              </w:rPr>
            </w:pPr>
            <w:r>
              <w:rPr>
                <w:noProof/>
                <w:szCs w:val="18"/>
              </w:rPr>
              <w:t>256</w:t>
            </w:r>
          </w:p>
        </w:tc>
        <w:tc>
          <w:tcPr>
            <w:tcW w:w="2520" w:type="dxa"/>
            <w:tcBorders>
              <w:top w:val="single" w:sz="6" w:space="0" w:color="auto"/>
              <w:bottom w:val="single" w:sz="6" w:space="0" w:color="auto"/>
              <w:right w:val="single" w:sz="12" w:space="0" w:color="auto"/>
            </w:tcBorders>
          </w:tcPr>
          <w:p w14:paraId="4A817F8C" w14:textId="77777777" w:rsidR="00AA19B7" w:rsidRPr="009E224E" w:rsidRDefault="00B85E17" w:rsidP="00751AF0">
            <w:pPr>
              <w:pStyle w:val="TABLE-cell"/>
              <w:jc w:val="left"/>
              <w:rPr>
                <w:noProof/>
                <w:szCs w:val="18"/>
              </w:rPr>
            </w:pPr>
            <w:r>
              <w:rPr>
                <w:noProof/>
                <w:szCs w:val="18"/>
              </w:rPr>
              <w:t>s</w:t>
            </w:r>
            <w:r w:rsidR="00AA19B7" w:rsidRPr="009E224E">
              <w:rPr>
                <w:noProof/>
                <w:szCs w:val="18"/>
              </w:rPr>
              <w:t>ize in bits of the key</w:t>
            </w:r>
          </w:p>
        </w:tc>
      </w:tr>
      <w:tr w:rsidR="00AA19B7" w:rsidRPr="009E224E" w14:paraId="41A78957" w14:textId="77777777" w:rsidTr="00D54DA1">
        <w:trPr>
          <w:jc w:val="center"/>
        </w:trPr>
        <w:tc>
          <w:tcPr>
            <w:tcW w:w="1080" w:type="dxa"/>
            <w:tcBorders>
              <w:top w:val="single" w:sz="6" w:space="0" w:color="auto"/>
              <w:left w:val="single" w:sz="12" w:space="0" w:color="auto"/>
              <w:bottom w:val="single" w:sz="6" w:space="0" w:color="auto"/>
            </w:tcBorders>
          </w:tcPr>
          <w:p w14:paraId="58FA2CF2" w14:textId="77777777" w:rsidR="00AA19B7" w:rsidRPr="009E224E" w:rsidRDefault="00AA19B7" w:rsidP="00926019">
            <w:pPr>
              <w:pStyle w:val="TABLE-cell"/>
              <w:rPr>
                <w:noProof/>
                <w:szCs w:val="18"/>
              </w:rPr>
            </w:pPr>
            <w:r w:rsidRPr="009E224E">
              <w:rPr>
                <w:noProof/>
                <w:szCs w:val="18"/>
              </w:rPr>
              <w:t>kdf</w:t>
            </w:r>
          </w:p>
        </w:tc>
        <w:tc>
          <w:tcPr>
            <w:tcW w:w="5760" w:type="dxa"/>
            <w:tcBorders>
              <w:top w:val="single" w:sz="6" w:space="0" w:color="auto"/>
              <w:bottom w:val="single" w:sz="6" w:space="0" w:color="auto"/>
            </w:tcBorders>
          </w:tcPr>
          <w:p w14:paraId="109B2991" w14:textId="77777777" w:rsidR="00AA19B7" w:rsidRPr="009E224E" w:rsidRDefault="00AA19B7" w:rsidP="00AA19B7">
            <w:pPr>
              <w:pStyle w:val="TABLE-cell"/>
              <w:rPr>
                <w:noProof/>
                <w:szCs w:val="18"/>
              </w:rPr>
            </w:pPr>
            <w:r>
              <w:rPr>
                <w:szCs w:val="18"/>
              </w:rPr>
              <w:t xml:space="preserve">{TPM_ALG_NULL, </w:t>
            </w:r>
            <w:r w:rsidR="00C21B42">
              <w:rPr>
                <w:szCs w:val="18"/>
              </w:rPr>
              <w:t>TPM</w:t>
            </w:r>
            <w:r>
              <w:rPr>
                <w:szCs w:val="18"/>
              </w:rPr>
              <w:t>_ALG_NULL</w:t>
            </w:r>
            <w:r w:rsidRPr="009E224E">
              <w:rPr>
                <w:szCs w:val="18"/>
              </w:rPr>
              <w:t>}</w:t>
            </w:r>
          </w:p>
        </w:tc>
        <w:tc>
          <w:tcPr>
            <w:tcW w:w="2520" w:type="dxa"/>
            <w:tcBorders>
              <w:top w:val="single" w:sz="6" w:space="0" w:color="auto"/>
              <w:bottom w:val="single" w:sz="6" w:space="0" w:color="auto"/>
              <w:right w:val="single" w:sz="12" w:space="0" w:color="auto"/>
            </w:tcBorders>
          </w:tcPr>
          <w:p w14:paraId="2B965780" w14:textId="77777777" w:rsidR="00AA19B7" w:rsidRPr="009E224E" w:rsidRDefault="00AA19B7" w:rsidP="00751AF0">
            <w:pPr>
              <w:pStyle w:val="TABLE-cell"/>
              <w:jc w:val="left"/>
              <w:rPr>
                <w:noProof/>
                <w:szCs w:val="18"/>
              </w:rPr>
            </w:pPr>
            <w:r w:rsidRPr="009E224E">
              <w:rPr>
                <w:noProof/>
                <w:szCs w:val="18"/>
              </w:rPr>
              <w:t>the default KDF and hash</w:t>
            </w:r>
          </w:p>
        </w:tc>
      </w:tr>
      <w:tr w:rsidR="00AA19B7" w:rsidRPr="009E224E" w14:paraId="6F44BCAE" w14:textId="77777777" w:rsidTr="00D54DA1">
        <w:trPr>
          <w:jc w:val="center"/>
        </w:trPr>
        <w:tc>
          <w:tcPr>
            <w:tcW w:w="1080" w:type="dxa"/>
            <w:tcBorders>
              <w:top w:val="single" w:sz="6" w:space="0" w:color="auto"/>
              <w:left w:val="single" w:sz="12" w:space="0" w:color="auto"/>
              <w:bottom w:val="single" w:sz="6" w:space="0" w:color="auto"/>
            </w:tcBorders>
          </w:tcPr>
          <w:p w14:paraId="534C9F27" w14:textId="77777777" w:rsidR="00AA19B7" w:rsidRPr="009E224E" w:rsidRDefault="00AA19B7" w:rsidP="00926019">
            <w:pPr>
              <w:pStyle w:val="TABLE-cell"/>
              <w:rPr>
                <w:noProof/>
                <w:szCs w:val="18"/>
              </w:rPr>
            </w:pPr>
            <w:r w:rsidRPr="009E224E">
              <w:rPr>
                <w:noProof/>
                <w:szCs w:val="18"/>
              </w:rPr>
              <w:t>sign</w:t>
            </w:r>
          </w:p>
        </w:tc>
        <w:tc>
          <w:tcPr>
            <w:tcW w:w="5760" w:type="dxa"/>
            <w:tcBorders>
              <w:top w:val="single" w:sz="6" w:space="0" w:color="auto"/>
              <w:bottom w:val="single" w:sz="6" w:space="0" w:color="auto"/>
            </w:tcBorders>
          </w:tcPr>
          <w:p w14:paraId="3D827F1F" w14:textId="77777777" w:rsidR="00AA19B7" w:rsidRPr="009E224E" w:rsidRDefault="00AA19B7" w:rsidP="00926019">
            <w:pPr>
              <w:pStyle w:val="TABLE-cell"/>
              <w:rPr>
                <w:noProof/>
                <w:szCs w:val="18"/>
              </w:rPr>
            </w:pPr>
            <w:r w:rsidRPr="009E224E">
              <w:rPr>
                <w:szCs w:val="18"/>
              </w:rPr>
              <w:t>{TPM_ALG_NULL, TPM_ALG_NULL}</w:t>
            </w:r>
          </w:p>
        </w:tc>
        <w:tc>
          <w:tcPr>
            <w:tcW w:w="2520" w:type="dxa"/>
            <w:tcBorders>
              <w:top w:val="single" w:sz="6" w:space="0" w:color="auto"/>
              <w:bottom w:val="single" w:sz="6" w:space="0" w:color="auto"/>
              <w:right w:val="single" w:sz="12" w:space="0" w:color="auto"/>
            </w:tcBorders>
          </w:tcPr>
          <w:p w14:paraId="5253ADF0" w14:textId="026364BB" w:rsidR="00AA19B7" w:rsidRPr="009E224E" w:rsidRDefault="00FF7F23" w:rsidP="00751AF0">
            <w:pPr>
              <w:pStyle w:val="TABLE-cell"/>
              <w:jc w:val="left"/>
              <w:rPr>
                <w:noProof/>
                <w:szCs w:val="18"/>
              </w:rPr>
            </w:pPr>
            <w:r>
              <w:rPr>
                <w:noProof/>
                <w:szCs w:val="18"/>
              </w:rPr>
              <w:t xml:space="preserve">no </w:t>
            </w:r>
            <w:r w:rsidR="00973A1D">
              <w:rPr>
                <w:noProof/>
                <w:szCs w:val="18"/>
              </w:rPr>
              <w:t>mandatory</w:t>
            </w:r>
            <w:r w:rsidR="00AA19B7" w:rsidRPr="009E224E">
              <w:rPr>
                <w:noProof/>
                <w:szCs w:val="18"/>
              </w:rPr>
              <w:t xml:space="preserve"> signing scheme</w:t>
            </w:r>
          </w:p>
        </w:tc>
      </w:tr>
      <w:tr w:rsidR="00AA19B7" w:rsidRPr="009E224E" w14:paraId="64E3D42E" w14:textId="77777777" w:rsidTr="00D54DA1">
        <w:trPr>
          <w:jc w:val="center"/>
        </w:trPr>
        <w:tc>
          <w:tcPr>
            <w:tcW w:w="1080" w:type="dxa"/>
            <w:tcBorders>
              <w:left w:val="single" w:sz="12" w:space="0" w:color="auto"/>
            </w:tcBorders>
          </w:tcPr>
          <w:p w14:paraId="3B076003" w14:textId="77777777" w:rsidR="00AA19B7" w:rsidRPr="009E224E" w:rsidRDefault="00AA19B7" w:rsidP="00926019">
            <w:pPr>
              <w:pStyle w:val="TABLE-cell"/>
              <w:rPr>
                <w:noProof/>
                <w:szCs w:val="18"/>
              </w:rPr>
            </w:pPr>
            <w:r w:rsidRPr="009E224E">
              <w:rPr>
                <w:noProof/>
                <w:szCs w:val="18"/>
              </w:rPr>
              <w:t>p</w:t>
            </w:r>
          </w:p>
        </w:tc>
        <w:tc>
          <w:tcPr>
            <w:tcW w:w="5760" w:type="dxa"/>
          </w:tcPr>
          <w:p w14:paraId="24FB3639" w14:textId="04D8317E" w:rsidR="00AA19B7" w:rsidRPr="009E224E" w:rsidRDefault="00AA19B7" w:rsidP="00AA19B7">
            <w:pPr>
              <w:pStyle w:val="TABLE-cell"/>
              <w:jc w:val="left"/>
              <w:rPr>
                <w:rFonts w:ascii="Courier New" w:hAnsi="Courier New" w:cs="Courier New"/>
                <w:b/>
                <w:noProof/>
                <w:szCs w:val="18"/>
              </w:rPr>
            </w:pPr>
            <w:r w:rsidRPr="009E224E">
              <w:rPr>
                <w:rFonts w:ascii="Courier New" w:hAnsi="Courier New" w:cs="Courier New"/>
                <w:b/>
                <w:noProof/>
                <w:szCs w:val="18"/>
              </w:rPr>
              <w:t>{</w:t>
            </w:r>
            <w:r>
              <w:rPr>
                <w:rFonts w:ascii="Courier New" w:hAnsi="Courier New" w:cs="Courier New"/>
                <w:b/>
                <w:noProof/>
                <w:szCs w:val="18"/>
              </w:rPr>
              <w:t>32</w:t>
            </w:r>
            <w:r w:rsidRPr="009E224E">
              <w:rPr>
                <w:rFonts w:ascii="Courier New" w:hAnsi="Courier New" w:cs="Courier New"/>
                <w:b/>
                <w:noProof/>
                <w:szCs w:val="18"/>
              </w:rPr>
              <w:t xml:space="preserve">, </w:t>
            </w:r>
            <w:r w:rsidR="00D54DA1">
              <w:rPr>
                <w:rFonts w:ascii="Courier New" w:hAnsi="Courier New" w:cs="Courier New"/>
                <w:b/>
                <w:noProof/>
                <w:szCs w:val="18"/>
              </w:rPr>
              <w:br/>
            </w:r>
            <w:r w:rsidRPr="009E224E">
              <w:rPr>
                <w:rFonts w:ascii="Courier New" w:hAnsi="Courier New" w:cs="Courier New"/>
                <w:b/>
                <w:noProof/>
                <w:szCs w:val="18"/>
              </w:rPr>
              <w:t>{</w:t>
            </w:r>
            <w:r w:rsidRPr="00CE5D74">
              <w:rPr>
                <w:rFonts w:ascii="Courier New" w:hAnsi="Courier New" w:cs="Courier New"/>
                <w:b/>
                <w:noProof/>
                <w:szCs w:val="18"/>
              </w:rPr>
              <w:t>0xFF, 0XFF, 0XFF, 0XFF, 0XFF, 0XFC, 0XF0, 0XCD,</w:t>
            </w:r>
            <w:r w:rsidR="00D54DA1">
              <w:rPr>
                <w:rFonts w:ascii="Courier New" w:hAnsi="Courier New" w:cs="Courier New"/>
                <w:b/>
                <w:noProof/>
                <w:szCs w:val="18"/>
              </w:rPr>
              <w:br/>
            </w:r>
            <w:r w:rsidRPr="00CE5D74">
              <w:rPr>
                <w:rFonts w:ascii="Courier New" w:hAnsi="Courier New" w:cs="Courier New"/>
                <w:b/>
                <w:noProof/>
                <w:szCs w:val="18"/>
              </w:rPr>
              <w:t xml:space="preserve"> 0X46, 0XE5, 0XF2, 0X5E, 0XEE, 0X71, 0XA4, 0X9F,</w:t>
            </w:r>
            <w:r w:rsidR="00D54DA1">
              <w:rPr>
                <w:rFonts w:ascii="Courier New" w:hAnsi="Courier New" w:cs="Courier New"/>
                <w:b/>
                <w:noProof/>
                <w:szCs w:val="18"/>
              </w:rPr>
              <w:br/>
            </w:r>
            <w:r w:rsidRPr="00CE5D74">
              <w:rPr>
                <w:rFonts w:ascii="Courier New" w:hAnsi="Courier New" w:cs="Courier New"/>
                <w:b/>
                <w:noProof/>
                <w:szCs w:val="18"/>
              </w:rPr>
              <w:t xml:space="preserve"> 0X0C, 0XDC, 0X65, 0XFB, 0X12, 0X98, 0X0A, 0X82,</w:t>
            </w:r>
            <w:r w:rsidR="00D54DA1">
              <w:rPr>
                <w:rFonts w:ascii="Courier New" w:hAnsi="Courier New" w:cs="Courier New"/>
                <w:b/>
                <w:noProof/>
                <w:szCs w:val="18"/>
              </w:rPr>
              <w:br/>
            </w:r>
            <w:r w:rsidRPr="00CE5D74">
              <w:rPr>
                <w:rFonts w:ascii="Courier New" w:hAnsi="Courier New" w:cs="Courier New"/>
                <w:b/>
                <w:noProof/>
                <w:szCs w:val="18"/>
              </w:rPr>
              <w:t xml:space="preserve"> 0XD3, 0X29, 0X2D, 0XDB, 0XAE, 0XD3, 0X30, 0X13</w:t>
            </w:r>
            <w:r w:rsidR="000F29A6">
              <w:rPr>
                <w:rFonts w:ascii="Courier New" w:hAnsi="Courier New" w:cs="Courier New"/>
                <w:b/>
                <w:noProof/>
                <w:szCs w:val="18"/>
              </w:rPr>
              <w:t>}}</w:t>
            </w:r>
          </w:p>
        </w:tc>
        <w:tc>
          <w:tcPr>
            <w:tcW w:w="2520" w:type="dxa"/>
            <w:tcBorders>
              <w:right w:val="single" w:sz="12" w:space="0" w:color="auto"/>
            </w:tcBorders>
          </w:tcPr>
          <w:p w14:paraId="545BE818" w14:textId="77777777" w:rsidR="00AA19B7" w:rsidRPr="009E224E" w:rsidRDefault="00AA19B7" w:rsidP="00751AF0">
            <w:pPr>
              <w:pStyle w:val="TABLE-cell"/>
              <w:jc w:val="left"/>
              <w:rPr>
                <w:noProof/>
                <w:color w:val="000000"/>
                <w:szCs w:val="18"/>
              </w:rPr>
            </w:pPr>
            <w:r w:rsidRPr="009E224E">
              <w:rPr>
                <w:rFonts w:ascii="Cambria" w:hAnsi="Cambria"/>
                <w:i/>
                <w:noProof/>
                <w:color w:val="000000"/>
                <w:szCs w:val="18"/>
              </w:rPr>
              <w:t>F</w:t>
            </w:r>
            <w:r w:rsidRPr="009E224E">
              <w:rPr>
                <w:rFonts w:ascii="Cambria" w:hAnsi="Cambria" w:cs="Times New Roman"/>
                <w:i/>
                <w:iCs/>
                <w:szCs w:val="18"/>
              </w:rPr>
              <w:t>p</w:t>
            </w:r>
            <w:r w:rsidRPr="009E224E">
              <w:rPr>
                <w:szCs w:val="18"/>
              </w:rPr>
              <w:t xml:space="preserve"> </w:t>
            </w:r>
            <w:r w:rsidRPr="009E224E">
              <w:rPr>
                <w:noProof/>
                <w:szCs w:val="18"/>
              </w:rPr>
              <w:t>(the modulus)</w:t>
            </w:r>
          </w:p>
        </w:tc>
      </w:tr>
      <w:tr w:rsidR="00AA19B7" w:rsidRPr="009E224E" w14:paraId="7A8EDEC9" w14:textId="77777777" w:rsidTr="00D54DA1">
        <w:trPr>
          <w:jc w:val="center"/>
        </w:trPr>
        <w:tc>
          <w:tcPr>
            <w:tcW w:w="1080" w:type="dxa"/>
            <w:tcBorders>
              <w:left w:val="single" w:sz="12" w:space="0" w:color="auto"/>
            </w:tcBorders>
          </w:tcPr>
          <w:p w14:paraId="134FE565" w14:textId="77777777" w:rsidR="00AA19B7" w:rsidRPr="009E224E" w:rsidRDefault="00AA19B7" w:rsidP="00926019">
            <w:pPr>
              <w:pStyle w:val="TABLE-cell"/>
              <w:rPr>
                <w:noProof/>
                <w:szCs w:val="18"/>
              </w:rPr>
            </w:pPr>
            <w:r w:rsidRPr="009E224E">
              <w:rPr>
                <w:noProof/>
                <w:szCs w:val="18"/>
              </w:rPr>
              <w:t>a</w:t>
            </w:r>
          </w:p>
        </w:tc>
        <w:tc>
          <w:tcPr>
            <w:tcW w:w="5760" w:type="dxa"/>
          </w:tcPr>
          <w:p w14:paraId="7B2010C1" w14:textId="77777777" w:rsidR="00AA19B7" w:rsidRPr="009E224E" w:rsidRDefault="00AA19B7" w:rsidP="00926019">
            <w:pPr>
              <w:pStyle w:val="TABLE-cell"/>
              <w:jc w:val="left"/>
              <w:rPr>
                <w:rFonts w:ascii="Courier New" w:hAnsi="Courier New" w:cs="Courier New"/>
                <w:b/>
                <w:noProof/>
                <w:szCs w:val="18"/>
              </w:rPr>
            </w:pPr>
            <w:r w:rsidRPr="00CE5D74">
              <w:rPr>
                <w:rFonts w:ascii="Courier New" w:hAnsi="Courier New" w:cs="Courier New"/>
                <w:b/>
                <w:noProof/>
                <w:szCs w:val="18"/>
              </w:rPr>
              <w:t>{1,{0}}</w:t>
            </w:r>
          </w:p>
        </w:tc>
        <w:tc>
          <w:tcPr>
            <w:tcW w:w="2520" w:type="dxa"/>
            <w:tcBorders>
              <w:right w:val="single" w:sz="12" w:space="0" w:color="auto"/>
            </w:tcBorders>
          </w:tcPr>
          <w:p w14:paraId="182FBDBE" w14:textId="77777777" w:rsidR="00AA19B7" w:rsidRPr="009E224E" w:rsidRDefault="00AA19B7" w:rsidP="00751AF0">
            <w:pPr>
              <w:pStyle w:val="TABLE-cell"/>
              <w:jc w:val="left"/>
              <w:rPr>
                <w:noProof/>
                <w:szCs w:val="18"/>
              </w:rPr>
            </w:pPr>
            <w:r w:rsidRPr="009E224E">
              <w:rPr>
                <w:noProof/>
                <w:szCs w:val="18"/>
              </w:rPr>
              <w:t>coefficient of the linear term in the curve equation</w:t>
            </w:r>
          </w:p>
        </w:tc>
      </w:tr>
      <w:tr w:rsidR="00AA19B7" w:rsidRPr="009E224E" w14:paraId="294C41BC" w14:textId="77777777" w:rsidTr="00D54DA1">
        <w:trPr>
          <w:jc w:val="center"/>
        </w:trPr>
        <w:tc>
          <w:tcPr>
            <w:tcW w:w="1080" w:type="dxa"/>
            <w:tcBorders>
              <w:left w:val="single" w:sz="12" w:space="0" w:color="auto"/>
            </w:tcBorders>
          </w:tcPr>
          <w:p w14:paraId="5605D122" w14:textId="77777777" w:rsidR="00AA19B7" w:rsidRPr="009E224E" w:rsidRDefault="00AA19B7" w:rsidP="00926019">
            <w:pPr>
              <w:pStyle w:val="TABLE-cell"/>
              <w:rPr>
                <w:noProof/>
                <w:szCs w:val="18"/>
              </w:rPr>
            </w:pPr>
            <w:r w:rsidRPr="009E224E">
              <w:rPr>
                <w:noProof/>
                <w:szCs w:val="18"/>
              </w:rPr>
              <w:t>b</w:t>
            </w:r>
          </w:p>
        </w:tc>
        <w:tc>
          <w:tcPr>
            <w:tcW w:w="5760" w:type="dxa"/>
          </w:tcPr>
          <w:p w14:paraId="3834F8F7" w14:textId="77777777" w:rsidR="00AA19B7" w:rsidRPr="009E224E" w:rsidRDefault="00CE5D74" w:rsidP="00926019">
            <w:pPr>
              <w:pStyle w:val="TABLE-cell"/>
              <w:jc w:val="left"/>
              <w:rPr>
                <w:rFonts w:ascii="Courier New" w:hAnsi="Courier New" w:cs="Courier New"/>
                <w:b/>
                <w:noProof/>
                <w:szCs w:val="18"/>
              </w:rPr>
            </w:pPr>
            <w:r w:rsidRPr="00CE5D74">
              <w:rPr>
                <w:rFonts w:ascii="Courier New" w:hAnsi="Courier New" w:cs="Courier New"/>
                <w:b/>
                <w:noProof/>
                <w:szCs w:val="18"/>
              </w:rPr>
              <w:t>{1,{3}}</w:t>
            </w:r>
          </w:p>
        </w:tc>
        <w:tc>
          <w:tcPr>
            <w:tcW w:w="2520" w:type="dxa"/>
            <w:tcBorders>
              <w:right w:val="single" w:sz="12" w:space="0" w:color="auto"/>
            </w:tcBorders>
          </w:tcPr>
          <w:p w14:paraId="633FFFFC" w14:textId="77777777" w:rsidR="00AA19B7" w:rsidRPr="009E224E" w:rsidRDefault="00AA19B7" w:rsidP="00751AF0">
            <w:pPr>
              <w:pStyle w:val="TABLE-cell"/>
              <w:jc w:val="left"/>
              <w:rPr>
                <w:noProof/>
                <w:szCs w:val="18"/>
              </w:rPr>
            </w:pPr>
            <w:r w:rsidRPr="009E224E">
              <w:rPr>
                <w:noProof/>
                <w:szCs w:val="18"/>
              </w:rPr>
              <w:t>constant term for curve equation</w:t>
            </w:r>
          </w:p>
        </w:tc>
      </w:tr>
      <w:tr w:rsidR="00AA19B7" w:rsidRPr="009E224E" w14:paraId="02AEB90A" w14:textId="77777777" w:rsidTr="00D54DA1">
        <w:trPr>
          <w:jc w:val="center"/>
        </w:trPr>
        <w:tc>
          <w:tcPr>
            <w:tcW w:w="1080" w:type="dxa"/>
            <w:tcBorders>
              <w:left w:val="single" w:sz="12" w:space="0" w:color="auto"/>
            </w:tcBorders>
          </w:tcPr>
          <w:p w14:paraId="6D82A54E" w14:textId="77777777" w:rsidR="00AA19B7" w:rsidRPr="009E224E" w:rsidRDefault="00AA19B7" w:rsidP="00926019">
            <w:pPr>
              <w:pStyle w:val="TABLE-cell"/>
              <w:rPr>
                <w:noProof/>
                <w:szCs w:val="18"/>
              </w:rPr>
            </w:pPr>
            <w:r w:rsidRPr="009E224E">
              <w:rPr>
                <w:noProof/>
                <w:szCs w:val="18"/>
              </w:rPr>
              <w:t>gX</w:t>
            </w:r>
          </w:p>
        </w:tc>
        <w:tc>
          <w:tcPr>
            <w:tcW w:w="5760" w:type="dxa"/>
          </w:tcPr>
          <w:p w14:paraId="480CA3A3" w14:textId="77777777" w:rsidR="00AA19B7" w:rsidRPr="009E224E" w:rsidRDefault="00CE5D74" w:rsidP="00926019">
            <w:pPr>
              <w:pStyle w:val="TABLE-cell"/>
              <w:jc w:val="left"/>
              <w:rPr>
                <w:rFonts w:ascii="Courier New" w:hAnsi="Courier New" w:cs="Courier New"/>
                <w:b/>
                <w:noProof/>
                <w:szCs w:val="18"/>
              </w:rPr>
            </w:pPr>
            <w:r w:rsidRPr="00CE5D74">
              <w:rPr>
                <w:rFonts w:ascii="Courier New" w:hAnsi="Courier New" w:cs="Courier New"/>
                <w:b/>
                <w:noProof/>
                <w:szCs w:val="18"/>
              </w:rPr>
              <w:t>{1,{1}}</w:t>
            </w:r>
          </w:p>
        </w:tc>
        <w:tc>
          <w:tcPr>
            <w:tcW w:w="2520" w:type="dxa"/>
            <w:tcBorders>
              <w:right w:val="single" w:sz="12" w:space="0" w:color="auto"/>
            </w:tcBorders>
          </w:tcPr>
          <w:p w14:paraId="27EE7943" w14:textId="77777777" w:rsidR="00AA19B7" w:rsidRPr="009E224E" w:rsidRDefault="00AA19B7" w:rsidP="00751AF0">
            <w:pPr>
              <w:pStyle w:val="TABLE-cell"/>
              <w:jc w:val="left"/>
              <w:rPr>
                <w:noProof/>
                <w:szCs w:val="18"/>
              </w:rPr>
            </w:pPr>
            <w:r w:rsidRPr="009E224E">
              <w:rPr>
                <w:noProof/>
                <w:szCs w:val="18"/>
              </w:rPr>
              <w:t>x coordinate of base point G</w:t>
            </w:r>
          </w:p>
        </w:tc>
      </w:tr>
      <w:tr w:rsidR="00AA19B7" w:rsidRPr="009E224E" w14:paraId="1F1E5247" w14:textId="77777777" w:rsidTr="00D54DA1">
        <w:trPr>
          <w:jc w:val="center"/>
        </w:trPr>
        <w:tc>
          <w:tcPr>
            <w:tcW w:w="1080" w:type="dxa"/>
            <w:tcBorders>
              <w:left w:val="single" w:sz="12" w:space="0" w:color="auto"/>
            </w:tcBorders>
          </w:tcPr>
          <w:p w14:paraId="03FD62DE" w14:textId="77777777" w:rsidR="00AA19B7" w:rsidRPr="009E224E" w:rsidRDefault="00AA19B7" w:rsidP="00926019">
            <w:pPr>
              <w:pStyle w:val="TABLE-cell"/>
              <w:rPr>
                <w:noProof/>
                <w:szCs w:val="18"/>
              </w:rPr>
            </w:pPr>
            <w:r w:rsidRPr="009E224E">
              <w:rPr>
                <w:noProof/>
                <w:szCs w:val="18"/>
              </w:rPr>
              <w:t>gY</w:t>
            </w:r>
          </w:p>
        </w:tc>
        <w:tc>
          <w:tcPr>
            <w:tcW w:w="5760" w:type="dxa"/>
          </w:tcPr>
          <w:p w14:paraId="2AC694E7" w14:textId="1827913B" w:rsidR="00AA19B7" w:rsidRPr="009E224E" w:rsidRDefault="00CE5D74" w:rsidP="00926019">
            <w:pPr>
              <w:pStyle w:val="TABLE-cell"/>
              <w:jc w:val="left"/>
              <w:rPr>
                <w:rFonts w:ascii="Courier New" w:hAnsi="Courier New" w:cs="Courier New"/>
                <w:b/>
                <w:noProof/>
                <w:szCs w:val="18"/>
              </w:rPr>
            </w:pPr>
            <w:r w:rsidRPr="00CE5D74">
              <w:rPr>
                <w:rFonts w:ascii="Courier New" w:hAnsi="Courier New" w:cs="Courier New"/>
                <w:b/>
                <w:noProof/>
                <w:szCs w:val="18"/>
              </w:rPr>
              <w:t>{1,{2}}</w:t>
            </w:r>
          </w:p>
        </w:tc>
        <w:tc>
          <w:tcPr>
            <w:tcW w:w="2520" w:type="dxa"/>
            <w:tcBorders>
              <w:right w:val="single" w:sz="12" w:space="0" w:color="auto"/>
            </w:tcBorders>
          </w:tcPr>
          <w:p w14:paraId="1F4B1982" w14:textId="77777777" w:rsidR="00AA19B7" w:rsidRPr="009E224E" w:rsidRDefault="00AA19B7" w:rsidP="00751AF0">
            <w:pPr>
              <w:pStyle w:val="TABLE-cell"/>
              <w:jc w:val="left"/>
              <w:rPr>
                <w:noProof/>
                <w:szCs w:val="18"/>
              </w:rPr>
            </w:pPr>
            <w:r w:rsidRPr="009E224E">
              <w:rPr>
                <w:noProof/>
                <w:szCs w:val="18"/>
              </w:rPr>
              <w:t>y coordinate of base point G</w:t>
            </w:r>
          </w:p>
        </w:tc>
      </w:tr>
      <w:tr w:rsidR="00AA19B7" w:rsidRPr="009E224E" w14:paraId="6EF931FC" w14:textId="77777777" w:rsidTr="00D54DA1">
        <w:trPr>
          <w:jc w:val="center"/>
        </w:trPr>
        <w:tc>
          <w:tcPr>
            <w:tcW w:w="1080" w:type="dxa"/>
            <w:tcBorders>
              <w:left w:val="single" w:sz="12" w:space="0" w:color="auto"/>
            </w:tcBorders>
          </w:tcPr>
          <w:p w14:paraId="694738E8" w14:textId="77777777" w:rsidR="00AA19B7" w:rsidRPr="009E224E" w:rsidRDefault="00AA19B7" w:rsidP="00926019">
            <w:pPr>
              <w:pStyle w:val="TABLE-cell"/>
              <w:rPr>
                <w:noProof/>
                <w:szCs w:val="18"/>
              </w:rPr>
            </w:pPr>
            <w:r w:rsidRPr="009E224E">
              <w:rPr>
                <w:noProof/>
                <w:szCs w:val="18"/>
              </w:rPr>
              <w:t>n</w:t>
            </w:r>
          </w:p>
        </w:tc>
        <w:tc>
          <w:tcPr>
            <w:tcW w:w="5760" w:type="dxa"/>
          </w:tcPr>
          <w:p w14:paraId="6C5F0CEF" w14:textId="0859D967" w:rsidR="00AA19B7" w:rsidRPr="009E224E" w:rsidRDefault="00AA19B7" w:rsidP="00CE5D74">
            <w:pPr>
              <w:pStyle w:val="TABLE-cell"/>
              <w:jc w:val="left"/>
              <w:rPr>
                <w:rFonts w:ascii="Courier New" w:hAnsi="Courier New" w:cs="Courier New"/>
                <w:b/>
                <w:noProof/>
                <w:szCs w:val="18"/>
              </w:rPr>
            </w:pPr>
            <w:r w:rsidRPr="009E224E">
              <w:rPr>
                <w:rFonts w:ascii="Courier New" w:hAnsi="Courier New" w:cs="Courier New"/>
                <w:b/>
                <w:noProof/>
                <w:szCs w:val="18"/>
              </w:rPr>
              <w:t>{</w:t>
            </w:r>
            <w:r w:rsidR="00CE5D74">
              <w:rPr>
                <w:rFonts w:ascii="Courier New" w:hAnsi="Courier New" w:cs="Courier New"/>
                <w:b/>
                <w:noProof/>
                <w:szCs w:val="18"/>
              </w:rPr>
              <w:t>32</w:t>
            </w:r>
            <w:r w:rsidR="00D54DA1">
              <w:rPr>
                <w:rFonts w:ascii="Courier New" w:hAnsi="Courier New" w:cs="Courier New"/>
                <w:b/>
                <w:noProof/>
                <w:szCs w:val="18"/>
              </w:rPr>
              <w:t>,</w:t>
            </w:r>
            <w:r w:rsidR="00D54DA1">
              <w:rPr>
                <w:rFonts w:ascii="Courier New" w:hAnsi="Courier New" w:cs="Courier New"/>
                <w:b/>
                <w:noProof/>
                <w:szCs w:val="18"/>
              </w:rPr>
              <w:br/>
            </w:r>
            <w:r w:rsidRPr="009E224E">
              <w:rPr>
                <w:rFonts w:ascii="Courier New" w:hAnsi="Courier New" w:cs="Courier New"/>
                <w:b/>
                <w:noProof/>
                <w:szCs w:val="18"/>
              </w:rPr>
              <w:t>{</w:t>
            </w:r>
            <w:r w:rsidR="00CE5D74" w:rsidRPr="00CE5D74">
              <w:rPr>
                <w:rFonts w:ascii="Courier New" w:hAnsi="Courier New" w:cs="Courier New"/>
                <w:b/>
                <w:noProof/>
                <w:szCs w:val="18"/>
              </w:rPr>
              <w:t>0xFF, 0XFF, 0XFF, 0XFF, 0XFF, 0XFC, 0XF0, 0XCD,</w:t>
            </w:r>
            <w:r w:rsidR="00D54DA1">
              <w:rPr>
                <w:rFonts w:ascii="Courier New" w:hAnsi="Courier New" w:cs="Courier New"/>
                <w:b/>
                <w:noProof/>
                <w:szCs w:val="18"/>
              </w:rPr>
              <w:br/>
            </w:r>
            <w:r w:rsidR="00CE5D74" w:rsidRPr="00CE5D74">
              <w:rPr>
                <w:rFonts w:ascii="Courier New" w:hAnsi="Courier New" w:cs="Courier New"/>
                <w:b/>
                <w:noProof/>
                <w:szCs w:val="18"/>
              </w:rPr>
              <w:t xml:space="preserve"> 0X46, 0XE5, 0XF2, 0X5E, 0XEE, 0X71, 0XA4, 0X9E,</w:t>
            </w:r>
            <w:r w:rsidR="00D54DA1">
              <w:rPr>
                <w:rFonts w:ascii="Courier New" w:hAnsi="Courier New" w:cs="Courier New"/>
                <w:b/>
                <w:noProof/>
                <w:szCs w:val="18"/>
              </w:rPr>
              <w:br/>
            </w:r>
            <w:r w:rsidR="00CE5D74" w:rsidRPr="00CE5D74">
              <w:rPr>
                <w:rFonts w:ascii="Courier New" w:hAnsi="Courier New" w:cs="Courier New"/>
                <w:b/>
                <w:noProof/>
                <w:szCs w:val="18"/>
              </w:rPr>
              <w:t xml:space="preserve"> 0X0C, 0XDC, 0X65, 0XFB, 0X12, 0X99, 0X92, 0X1A,</w:t>
            </w:r>
            <w:r w:rsidR="00D54DA1">
              <w:rPr>
                <w:rFonts w:ascii="Courier New" w:hAnsi="Courier New" w:cs="Courier New"/>
                <w:b/>
                <w:noProof/>
                <w:szCs w:val="18"/>
              </w:rPr>
              <w:br/>
            </w:r>
            <w:r w:rsidR="00CE5D74" w:rsidRPr="00CE5D74">
              <w:rPr>
                <w:rFonts w:ascii="Courier New" w:hAnsi="Courier New" w:cs="Courier New"/>
                <w:b/>
                <w:noProof/>
                <w:szCs w:val="18"/>
              </w:rPr>
              <w:t xml:space="preserve"> 0XF6, 0X2D, 0X53, 0X6C, 0XD1, 0X0B, 0X50, 0X0D</w:t>
            </w:r>
            <w:r w:rsidR="000F29A6">
              <w:rPr>
                <w:rFonts w:ascii="Courier New" w:hAnsi="Courier New" w:cs="Courier New"/>
                <w:b/>
                <w:noProof/>
                <w:szCs w:val="18"/>
              </w:rPr>
              <w:t>}}</w:t>
            </w:r>
          </w:p>
        </w:tc>
        <w:tc>
          <w:tcPr>
            <w:tcW w:w="2520" w:type="dxa"/>
            <w:tcBorders>
              <w:right w:val="single" w:sz="12" w:space="0" w:color="auto"/>
            </w:tcBorders>
          </w:tcPr>
          <w:p w14:paraId="15801D85" w14:textId="77777777" w:rsidR="00AA19B7" w:rsidRPr="009E224E" w:rsidRDefault="00AA19B7" w:rsidP="00751AF0">
            <w:pPr>
              <w:pStyle w:val="TABLE-cell"/>
              <w:jc w:val="left"/>
              <w:rPr>
                <w:noProof/>
                <w:szCs w:val="18"/>
              </w:rPr>
            </w:pPr>
            <w:r w:rsidRPr="009E224E">
              <w:rPr>
                <w:noProof/>
                <w:szCs w:val="18"/>
              </w:rPr>
              <w:t>order of G</w:t>
            </w:r>
          </w:p>
        </w:tc>
      </w:tr>
      <w:tr w:rsidR="00AA19B7" w:rsidRPr="009E224E" w14:paraId="19B582A3" w14:textId="77777777" w:rsidTr="00D54DA1">
        <w:trPr>
          <w:jc w:val="center"/>
        </w:trPr>
        <w:tc>
          <w:tcPr>
            <w:tcW w:w="1080" w:type="dxa"/>
            <w:tcBorders>
              <w:left w:val="single" w:sz="12" w:space="0" w:color="auto"/>
              <w:bottom w:val="single" w:sz="12" w:space="0" w:color="auto"/>
            </w:tcBorders>
          </w:tcPr>
          <w:p w14:paraId="68FF7300" w14:textId="77777777" w:rsidR="00AA19B7" w:rsidRPr="009E224E" w:rsidRDefault="00AA19B7" w:rsidP="00D54DA1">
            <w:pPr>
              <w:pStyle w:val="TABLE-cell"/>
              <w:keepNext w:val="0"/>
              <w:rPr>
                <w:noProof/>
                <w:szCs w:val="18"/>
              </w:rPr>
            </w:pPr>
            <w:r w:rsidRPr="009E224E">
              <w:rPr>
                <w:noProof/>
                <w:szCs w:val="18"/>
              </w:rPr>
              <w:t>h</w:t>
            </w:r>
          </w:p>
        </w:tc>
        <w:tc>
          <w:tcPr>
            <w:tcW w:w="5760" w:type="dxa"/>
            <w:tcBorders>
              <w:bottom w:val="single" w:sz="12" w:space="0" w:color="auto"/>
            </w:tcBorders>
          </w:tcPr>
          <w:p w14:paraId="2AEBBAEA" w14:textId="77777777" w:rsidR="00AA19B7" w:rsidRPr="009E224E" w:rsidRDefault="00AA19B7" w:rsidP="00D54DA1">
            <w:pPr>
              <w:pStyle w:val="TABLE-cell"/>
              <w:keepNext w:val="0"/>
              <w:jc w:val="left"/>
              <w:rPr>
                <w:rFonts w:ascii="Courier New" w:hAnsi="Courier New" w:cs="Courier New"/>
                <w:b/>
                <w:noProof/>
                <w:szCs w:val="18"/>
              </w:rPr>
            </w:pPr>
            <w:r w:rsidRPr="009E224E">
              <w:rPr>
                <w:rFonts w:ascii="Courier New" w:hAnsi="Courier New" w:cs="Courier New"/>
                <w:b/>
                <w:noProof/>
                <w:szCs w:val="18"/>
              </w:rPr>
              <w:t>{1,{1}}</w:t>
            </w:r>
          </w:p>
        </w:tc>
        <w:tc>
          <w:tcPr>
            <w:tcW w:w="2520" w:type="dxa"/>
            <w:tcBorders>
              <w:bottom w:val="single" w:sz="12" w:space="0" w:color="auto"/>
              <w:right w:val="single" w:sz="12" w:space="0" w:color="auto"/>
            </w:tcBorders>
          </w:tcPr>
          <w:p w14:paraId="306E7CC6" w14:textId="77777777" w:rsidR="00AA19B7" w:rsidRPr="009E224E" w:rsidRDefault="00AA19B7" w:rsidP="00D54DA1">
            <w:pPr>
              <w:pStyle w:val="TABLE-cell"/>
              <w:keepNext w:val="0"/>
              <w:jc w:val="left"/>
              <w:rPr>
                <w:noProof/>
                <w:szCs w:val="18"/>
              </w:rPr>
            </w:pPr>
            <w:r w:rsidRPr="009E224E">
              <w:rPr>
                <w:noProof/>
                <w:szCs w:val="18"/>
              </w:rPr>
              <w:t>cofactor</w:t>
            </w:r>
          </w:p>
        </w:tc>
      </w:tr>
    </w:tbl>
    <w:p w14:paraId="63615E5C" w14:textId="77777777" w:rsidR="00F40462" w:rsidRDefault="00F40462" w:rsidP="00F40462">
      <w:pPr>
        <w:pStyle w:val="Heading3"/>
        <w:rPr>
          <w:noProof/>
        </w:rPr>
      </w:pPr>
      <w:bookmarkStart w:id="475" w:name="_Toc17817235"/>
      <w:r>
        <w:rPr>
          <w:noProof/>
        </w:rPr>
        <w:lastRenderedPageBreak/>
        <w:t xml:space="preserve">BN </w:t>
      </w:r>
      <w:r w:rsidR="00271D1C">
        <w:rPr>
          <w:noProof/>
        </w:rPr>
        <w:t>P638</w:t>
      </w:r>
      <w:bookmarkEnd w:id="475"/>
    </w:p>
    <w:p w14:paraId="296DE3A3" w14:textId="40FB3D3B" w:rsidR="00F40462" w:rsidRDefault="00F40462" w:rsidP="00F40462">
      <w:pPr>
        <w:pStyle w:val="TABLE-title"/>
      </w:pPr>
      <w:r>
        <w:t xml:space="preserve">Table </w:t>
      </w:r>
      <w:r w:rsidR="007550B5">
        <w:fldChar w:fldCharType="begin"/>
      </w:r>
      <w:r>
        <w:instrText xml:space="preserve"> SEQ Table \* ARABIC </w:instrText>
      </w:r>
      <w:r w:rsidR="007550B5">
        <w:fldChar w:fldCharType="separate"/>
      </w:r>
      <w:ins w:id="476" w:author="David Wooten" w:date="2019-08-27T16:53:00Z">
        <w:r w:rsidR="00C12037">
          <w:rPr>
            <w:noProof/>
          </w:rPr>
          <w:t>11</w:t>
        </w:r>
      </w:ins>
      <w:r w:rsidR="007550B5">
        <w:rPr>
          <w:noProof/>
        </w:rPr>
        <w:fldChar w:fldCharType="end"/>
      </w:r>
      <w:r>
        <w:t xml:space="preserve"> — Defines for BN_P638 ECC Values</w:t>
      </w:r>
    </w:p>
    <w:tbl>
      <w:tblPr>
        <w:tblW w:w="9360"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58" w:type="dxa"/>
          <w:right w:w="58" w:type="dxa"/>
        </w:tblCellMar>
        <w:tblLook w:val="0000" w:firstRow="0" w:lastRow="0" w:firstColumn="0" w:lastColumn="0" w:noHBand="0" w:noVBand="0"/>
      </w:tblPr>
      <w:tblGrid>
        <w:gridCol w:w="1080"/>
        <w:gridCol w:w="5760"/>
        <w:gridCol w:w="2520"/>
      </w:tblGrid>
      <w:tr w:rsidR="00F40462" w:rsidRPr="009E224E" w14:paraId="4DFA9527" w14:textId="77777777" w:rsidTr="00D54DA1">
        <w:trPr>
          <w:jc w:val="center"/>
        </w:trPr>
        <w:tc>
          <w:tcPr>
            <w:tcW w:w="1080" w:type="dxa"/>
            <w:tcBorders>
              <w:top w:val="single" w:sz="12" w:space="0" w:color="auto"/>
              <w:left w:val="single" w:sz="12" w:space="0" w:color="auto"/>
              <w:bottom w:val="single" w:sz="12" w:space="0" w:color="auto"/>
            </w:tcBorders>
          </w:tcPr>
          <w:p w14:paraId="77C2B37C" w14:textId="77777777" w:rsidR="00F40462" w:rsidRPr="009E224E" w:rsidRDefault="00F40462" w:rsidP="00926019">
            <w:pPr>
              <w:pStyle w:val="TABLE-col-heading"/>
              <w:rPr>
                <w:szCs w:val="18"/>
              </w:rPr>
            </w:pPr>
            <w:r w:rsidRPr="009E224E">
              <w:rPr>
                <w:szCs w:val="18"/>
              </w:rPr>
              <w:t>Parameter</w:t>
            </w:r>
          </w:p>
        </w:tc>
        <w:tc>
          <w:tcPr>
            <w:tcW w:w="5760" w:type="dxa"/>
            <w:tcBorders>
              <w:top w:val="single" w:sz="12" w:space="0" w:color="auto"/>
              <w:bottom w:val="single" w:sz="12" w:space="0" w:color="auto"/>
            </w:tcBorders>
          </w:tcPr>
          <w:p w14:paraId="036CA2FF" w14:textId="77777777" w:rsidR="00F40462" w:rsidRPr="009E224E" w:rsidRDefault="00F40462" w:rsidP="00926019">
            <w:pPr>
              <w:pStyle w:val="TABLE-col-heading"/>
              <w:rPr>
                <w:szCs w:val="18"/>
              </w:rPr>
            </w:pPr>
            <w:r w:rsidRPr="009E224E">
              <w:rPr>
                <w:szCs w:val="18"/>
              </w:rPr>
              <w:t>Value</w:t>
            </w:r>
          </w:p>
        </w:tc>
        <w:tc>
          <w:tcPr>
            <w:tcW w:w="2520" w:type="dxa"/>
            <w:tcBorders>
              <w:top w:val="single" w:sz="12" w:space="0" w:color="auto"/>
              <w:bottom w:val="single" w:sz="12" w:space="0" w:color="auto"/>
              <w:right w:val="single" w:sz="12" w:space="0" w:color="auto"/>
            </w:tcBorders>
          </w:tcPr>
          <w:p w14:paraId="79B5C95B" w14:textId="77777777" w:rsidR="00F40462" w:rsidRPr="009E224E" w:rsidRDefault="00F40462" w:rsidP="00751AF0">
            <w:pPr>
              <w:pStyle w:val="TABLE-col-heading"/>
              <w:jc w:val="left"/>
              <w:rPr>
                <w:szCs w:val="18"/>
              </w:rPr>
            </w:pPr>
            <w:r w:rsidRPr="009E224E">
              <w:rPr>
                <w:szCs w:val="18"/>
              </w:rPr>
              <w:t>Description</w:t>
            </w:r>
          </w:p>
        </w:tc>
      </w:tr>
      <w:tr w:rsidR="00F40462" w:rsidRPr="009E224E" w14:paraId="7B541B4D" w14:textId="77777777" w:rsidTr="00D54DA1">
        <w:trPr>
          <w:jc w:val="center"/>
        </w:trPr>
        <w:tc>
          <w:tcPr>
            <w:tcW w:w="1080" w:type="dxa"/>
            <w:tcBorders>
              <w:top w:val="single" w:sz="12" w:space="0" w:color="auto"/>
              <w:left w:val="single" w:sz="12" w:space="0" w:color="auto"/>
              <w:bottom w:val="single" w:sz="6" w:space="0" w:color="auto"/>
            </w:tcBorders>
          </w:tcPr>
          <w:p w14:paraId="2138E4FE" w14:textId="77777777" w:rsidR="00F40462" w:rsidRPr="009E224E" w:rsidRDefault="00F40462" w:rsidP="00926019">
            <w:pPr>
              <w:pStyle w:val="TABLE-cell"/>
              <w:rPr>
                <w:szCs w:val="18"/>
              </w:rPr>
            </w:pPr>
            <w:r w:rsidRPr="009E224E">
              <w:rPr>
                <w:szCs w:val="18"/>
              </w:rPr>
              <w:t>curveID</w:t>
            </w:r>
          </w:p>
        </w:tc>
        <w:tc>
          <w:tcPr>
            <w:tcW w:w="5760" w:type="dxa"/>
            <w:tcBorders>
              <w:top w:val="single" w:sz="12" w:space="0" w:color="auto"/>
              <w:bottom w:val="single" w:sz="6" w:space="0" w:color="auto"/>
            </w:tcBorders>
          </w:tcPr>
          <w:p w14:paraId="1EB5A65D" w14:textId="77777777" w:rsidR="00F40462" w:rsidRPr="009E224E" w:rsidRDefault="00F40462" w:rsidP="00926019">
            <w:pPr>
              <w:pStyle w:val="TABLE-cell"/>
              <w:rPr>
                <w:szCs w:val="18"/>
              </w:rPr>
            </w:pPr>
            <w:r>
              <w:rPr>
                <w:szCs w:val="18"/>
              </w:rPr>
              <w:t>TPM_ECC_BN_P638</w:t>
            </w:r>
          </w:p>
        </w:tc>
        <w:tc>
          <w:tcPr>
            <w:tcW w:w="2520" w:type="dxa"/>
            <w:tcBorders>
              <w:top w:val="single" w:sz="12" w:space="0" w:color="auto"/>
              <w:bottom w:val="single" w:sz="6" w:space="0" w:color="auto"/>
              <w:right w:val="single" w:sz="12" w:space="0" w:color="auto"/>
            </w:tcBorders>
          </w:tcPr>
          <w:p w14:paraId="39BBF934" w14:textId="77777777" w:rsidR="00F40462" w:rsidRPr="009E224E" w:rsidRDefault="00F40462" w:rsidP="00751AF0">
            <w:pPr>
              <w:pStyle w:val="TABLE-cell"/>
              <w:jc w:val="left"/>
              <w:rPr>
                <w:szCs w:val="18"/>
              </w:rPr>
            </w:pPr>
            <w:r w:rsidRPr="009E224E">
              <w:rPr>
                <w:szCs w:val="18"/>
              </w:rPr>
              <w:t>identifier for the curve</w:t>
            </w:r>
          </w:p>
        </w:tc>
      </w:tr>
      <w:tr w:rsidR="00F40462" w:rsidRPr="009E224E" w14:paraId="3CAFA202" w14:textId="77777777" w:rsidTr="00D54DA1">
        <w:trPr>
          <w:jc w:val="center"/>
        </w:trPr>
        <w:tc>
          <w:tcPr>
            <w:tcW w:w="1080" w:type="dxa"/>
            <w:tcBorders>
              <w:top w:val="single" w:sz="6" w:space="0" w:color="auto"/>
              <w:left w:val="single" w:sz="12" w:space="0" w:color="auto"/>
              <w:bottom w:val="single" w:sz="6" w:space="0" w:color="auto"/>
            </w:tcBorders>
          </w:tcPr>
          <w:p w14:paraId="64A849E3" w14:textId="77777777" w:rsidR="00F40462" w:rsidRPr="009E224E" w:rsidRDefault="00F40462" w:rsidP="00926019">
            <w:pPr>
              <w:pStyle w:val="TABLE-cell"/>
              <w:rPr>
                <w:noProof/>
                <w:szCs w:val="18"/>
              </w:rPr>
            </w:pPr>
            <w:r w:rsidRPr="009E224E">
              <w:rPr>
                <w:noProof/>
                <w:szCs w:val="18"/>
              </w:rPr>
              <w:t>keySize</w:t>
            </w:r>
          </w:p>
        </w:tc>
        <w:tc>
          <w:tcPr>
            <w:tcW w:w="5760" w:type="dxa"/>
            <w:tcBorders>
              <w:top w:val="single" w:sz="6" w:space="0" w:color="auto"/>
              <w:bottom w:val="single" w:sz="6" w:space="0" w:color="auto"/>
            </w:tcBorders>
          </w:tcPr>
          <w:p w14:paraId="27277F7B" w14:textId="77777777" w:rsidR="00F40462" w:rsidRPr="009E224E" w:rsidRDefault="00F40462" w:rsidP="00926019">
            <w:pPr>
              <w:pStyle w:val="TABLE-cell"/>
              <w:rPr>
                <w:noProof/>
                <w:szCs w:val="18"/>
              </w:rPr>
            </w:pPr>
            <w:r>
              <w:rPr>
                <w:noProof/>
                <w:szCs w:val="18"/>
              </w:rPr>
              <w:t>638</w:t>
            </w:r>
          </w:p>
        </w:tc>
        <w:tc>
          <w:tcPr>
            <w:tcW w:w="2520" w:type="dxa"/>
            <w:tcBorders>
              <w:top w:val="single" w:sz="6" w:space="0" w:color="auto"/>
              <w:bottom w:val="single" w:sz="6" w:space="0" w:color="auto"/>
              <w:right w:val="single" w:sz="12" w:space="0" w:color="auto"/>
            </w:tcBorders>
          </w:tcPr>
          <w:p w14:paraId="31524862" w14:textId="77777777" w:rsidR="00F40462" w:rsidRPr="009E224E" w:rsidRDefault="00B85E17" w:rsidP="00751AF0">
            <w:pPr>
              <w:pStyle w:val="TABLE-cell"/>
              <w:jc w:val="left"/>
              <w:rPr>
                <w:noProof/>
                <w:szCs w:val="18"/>
              </w:rPr>
            </w:pPr>
            <w:r>
              <w:rPr>
                <w:noProof/>
                <w:szCs w:val="18"/>
              </w:rPr>
              <w:t>s</w:t>
            </w:r>
            <w:r w:rsidR="00F40462" w:rsidRPr="009E224E">
              <w:rPr>
                <w:noProof/>
                <w:szCs w:val="18"/>
              </w:rPr>
              <w:t>ize in bits of the key</w:t>
            </w:r>
          </w:p>
        </w:tc>
      </w:tr>
      <w:tr w:rsidR="00F40462" w:rsidRPr="009E224E" w14:paraId="055B54F1" w14:textId="77777777" w:rsidTr="00D54DA1">
        <w:trPr>
          <w:jc w:val="center"/>
        </w:trPr>
        <w:tc>
          <w:tcPr>
            <w:tcW w:w="1080" w:type="dxa"/>
            <w:tcBorders>
              <w:top w:val="single" w:sz="6" w:space="0" w:color="auto"/>
              <w:left w:val="single" w:sz="12" w:space="0" w:color="auto"/>
              <w:bottom w:val="single" w:sz="6" w:space="0" w:color="auto"/>
            </w:tcBorders>
          </w:tcPr>
          <w:p w14:paraId="38E6E85D" w14:textId="77777777" w:rsidR="00F40462" w:rsidRPr="009E224E" w:rsidRDefault="00F40462" w:rsidP="00926019">
            <w:pPr>
              <w:pStyle w:val="TABLE-cell"/>
              <w:rPr>
                <w:noProof/>
                <w:szCs w:val="18"/>
              </w:rPr>
            </w:pPr>
            <w:r w:rsidRPr="009E224E">
              <w:rPr>
                <w:noProof/>
                <w:szCs w:val="18"/>
              </w:rPr>
              <w:t>kdf</w:t>
            </w:r>
          </w:p>
        </w:tc>
        <w:tc>
          <w:tcPr>
            <w:tcW w:w="5760" w:type="dxa"/>
            <w:tcBorders>
              <w:top w:val="single" w:sz="6" w:space="0" w:color="auto"/>
              <w:bottom w:val="single" w:sz="6" w:space="0" w:color="auto"/>
            </w:tcBorders>
          </w:tcPr>
          <w:p w14:paraId="0D6D1620" w14:textId="77777777" w:rsidR="00F40462" w:rsidRPr="009E224E" w:rsidRDefault="00F40462" w:rsidP="00926019">
            <w:pPr>
              <w:pStyle w:val="TABLE-cell"/>
              <w:rPr>
                <w:noProof/>
                <w:szCs w:val="18"/>
              </w:rPr>
            </w:pPr>
            <w:r>
              <w:rPr>
                <w:szCs w:val="18"/>
              </w:rPr>
              <w:t xml:space="preserve">{TPM_ALG_NULL, </w:t>
            </w:r>
            <w:r w:rsidR="00C21B42">
              <w:rPr>
                <w:szCs w:val="18"/>
              </w:rPr>
              <w:t>TPM</w:t>
            </w:r>
            <w:r>
              <w:rPr>
                <w:szCs w:val="18"/>
              </w:rPr>
              <w:t>_ALG_NULL</w:t>
            </w:r>
            <w:r w:rsidRPr="009E224E">
              <w:rPr>
                <w:szCs w:val="18"/>
              </w:rPr>
              <w:t>}</w:t>
            </w:r>
          </w:p>
        </w:tc>
        <w:tc>
          <w:tcPr>
            <w:tcW w:w="2520" w:type="dxa"/>
            <w:tcBorders>
              <w:top w:val="single" w:sz="6" w:space="0" w:color="auto"/>
              <w:bottom w:val="single" w:sz="6" w:space="0" w:color="auto"/>
              <w:right w:val="single" w:sz="12" w:space="0" w:color="auto"/>
            </w:tcBorders>
          </w:tcPr>
          <w:p w14:paraId="2CF6710A" w14:textId="77777777" w:rsidR="00F40462" w:rsidRPr="009E224E" w:rsidRDefault="00F40462" w:rsidP="00751AF0">
            <w:pPr>
              <w:pStyle w:val="TABLE-cell"/>
              <w:jc w:val="left"/>
              <w:rPr>
                <w:noProof/>
                <w:szCs w:val="18"/>
              </w:rPr>
            </w:pPr>
            <w:r w:rsidRPr="009E224E">
              <w:rPr>
                <w:noProof/>
                <w:szCs w:val="18"/>
              </w:rPr>
              <w:t>the default KDF and hash</w:t>
            </w:r>
          </w:p>
        </w:tc>
      </w:tr>
      <w:tr w:rsidR="00F40462" w:rsidRPr="009E224E" w14:paraId="1AC8CA24" w14:textId="77777777" w:rsidTr="00D54DA1">
        <w:trPr>
          <w:jc w:val="center"/>
        </w:trPr>
        <w:tc>
          <w:tcPr>
            <w:tcW w:w="1080" w:type="dxa"/>
            <w:tcBorders>
              <w:top w:val="single" w:sz="6" w:space="0" w:color="auto"/>
              <w:left w:val="single" w:sz="12" w:space="0" w:color="auto"/>
              <w:bottom w:val="single" w:sz="6" w:space="0" w:color="auto"/>
            </w:tcBorders>
          </w:tcPr>
          <w:p w14:paraId="1BD65FE5" w14:textId="77777777" w:rsidR="00F40462" w:rsidRPr="009E224E" w:rsidRDefault="00F40462" w:rsidP="00926019">
            <w:pPr>
              <w:pStyle w:val="TABLE-cell"/>
              <w:rPr>
                <w:noProof/>
                <w:szCs w:val="18"/>
              </w:rPr>
            </w:pPr>
            <w:r w:rsidRPr="009E224E">
              <w:rPr>
                <w:noProof/>
                <w:szCs w:val="18"/>
              </w:rPr>
              <w:t>sign</w:t>
            </w:r>
          </w:p>
        </w:tc>
        <w:tc>
          <w:tcPr>
            <w:tcW w:w="5760" w:type="dxa"/>
            <w:tcBorders>
              <w:top w:val="single" w:sz="6" w:space="0" w:color="auto"/>
              <w:bottom w:val="single" w:sz="6" w:space="0" w:color="auto"/>
            </w:tcBorders>
          </w:tcPr>
          <w:p w14:paraId="0A298C77" w14:textId="77777777" w:rsidR="00F40462" w:rsidRPr="009E224E" w:rsidRDefault="00F40462" w:rsidP="00926019">
            <w:pPr>
              <w:pStyle w:val="TABLE-cell"/>
              <w:rPr>
                <w:noProof/>
                <w:szCs w:val="18"/>
              </w:rPr>
            </w:pPr>
            <w:r w:rsidRPr="009E224E">
              <w:rPr>
                <w:szCs w:val="18"/>
              </w:rPr>
              <w:t>{TPM_ALG_NULL, TPM_ALG_NULL}</w:t>
            </w:r>
          </w:p>
        </w:tc>
        <w:tc>
          <w:tcPr>
            <w:tcW w:w="2520" w:type="dxa"/>
            <w:tcBorders>
              <w:top w:val="single" w:sz="6" w:space="0" w:color="auto"/>
              <w:bottom w:val="single" w:sz="6" w:space="0" w:color="auto"/>
              <w:right w:val="single" w:sz="12" w:space="0" w:color="auto"/>
            </w:tcBorders>
          </w:tcPr>
          <w:p w14:paraId="76FE7483" w14:textId="3A1C1BF2" w:rsidR="00F40462" w:rsidRPr="009E224E" w:rsidRDefault="00FF7F23" w:rsidP="00751AF0">
            <w:pPr>
              <w:pStyle w:val="TABLE-cell"/>
              <w:jc w:val="left"/>
              <w:rPr>
                <w:noProof/>
                <w:szCs w:val="18"/>
              </w:rPr>
            </w:pPr>
            <w:r>
              <w:rPr>
                <w:noProof/>
                <w:szCs w:val="18"/>
              </w:rPr>
              <w:t xml:space="preserve">no </w:t>
            </w:r>
            <w:r w:rsidR="00973A1D">
              <w:rPr>
                <w:noProof/>
                <w:szCs w:val="18"/>
              </w:rPr>
              <w:t>mandatory</w:t>
            </w:r>
            <w:r w:rsidR="00F40462" w:rsidRPr="009E224E">
              <w:rPr>
                <w:noProof/>
                <w:szCs w:val="18"/>
              </w:rPr>
              <w:t xml:space="preserve"> signing scheme</w:t>
            </w:r>
          </w:p>
        </w:tc>
      </w:tr>
      <w:tr w:rsidR="00F40462" w:rsidRPr="009E224E" w14:paraId="706F9208" w14:textId="77777777" w:rsidTr="00D54DA1">
        <w:trPr>
          <w:jc w:val="center"/>
        </w:trPr>
        <w:tc>
          <w:tcPr>
            <w:tcW w:w="1080" w:type="dxa"/>
            <w:tcBorders>
              <w:left w:val="single" w:sz="12" w:space="0" w:color="auto"/>
            </w:tcBorders>
          </w:tcPr>
          <w:p w14:paraId="23FF86FE" w14:textId="77777777" w:rsidR="00F40462" w:rsidRPr="009E224E" w:rsidRDefault="00F40462" w:rsidP="00926019">
            <w:pPr>
              <w:pStyle w:val="TABLE-cell"/>
              <w:rPr>
                <w:noProof/>
                <w:szCs w:val="18"/>
              </w:rPr>
            </w:pPr>
            <w:r w:rsidRPr="009E224E">
              <w:rPr>
                <w:noProof/>
                <w:szCs w:val="18"/>
              </w:rPr>
              <w:t>p</w:t>
            </w:r>
          </w:p>
        </w:tc>
        <w:tc>
          <w:tcPr>
            <w:tcW w:w="5760" w:type="dxa"/>
          </w:tcPr>
          <w:p w14:paraId="79F5FD96" w14:textId="77777777" w:rsidR="00D54DA1" w:rsidRDefault="00F40462" w:rsidP="00926019">
            <w:pPr>
              <w:pStyle w:val="TABLE-cell"/>
              <w:jc w:val="left"/>
              <w:rPr>
                <w:rFonts w:ascii="Courier New" w:hAnsi="Courier New" w:cs="Courier New"/>
                <w:b/>
                <w:noProof/>
                <w:szCs w:val="18"/>
              </w:rPr>
            </w:pPr>
            <w:r w:rsidRPr="00F40462">
              <w:rPr>
                <w:rFonts w:ascii="Courier New" w:hAnsi="Courier New" w:cs="Courier New"/>
                <w:b/>
                <w:noProof/>
                <w:szCs w:val="18"/>
              </w:rPr>
              <w:t>{80,</w:t>
            </w:r>
            <w:r>
              <w:rPr>
                <w:rFonts w:ascii="Courier New" w:hAnsi="Courier New" w:cs="Courier New"/>
                <w:b/>
                <w:noProof/>
                <w:szCs w:val="18"/>
              </w:rPr>
              <w:t xml:space="preserve"> </w:t>
            </w:r>
          </w:p>
          <w:p w14:paraId="1CEA95CB" w14:textId="2E1A7027" w:rsidR="00F40462" w:rsidRPr="009E224E" w:rsidRDefault="00F40462" w:rsidP="00926019">
            <w:pPr>
              <w:pStyle w:val="TABLE-cell"/>
              <w:jc w:val="left"/>
              <w:rPr>
                <w:rFonts w:ascii="Courier New" w:hAnsi="Courier New" w:cs="Courier New"/>
                <w:b/>
                <w:noProof/>
                <w:szCs w:val="18"/>
              </w:rPr>
            </w:pPr>
            <w:r w:rsidRPr="00F40462">
              <w:rPr>
                <w:rFonts w:ascii="Courier New" w:hAnsi="Courier New" w:cs="Courier New"/>
                <w:b/>
                <w:noProof/>
                <w:szCs w:val="18"/>
              </w:rPr>
              <w:t>{0x23, 0xFF, 0xFF, 0xFD, 0xC0, 0x00, 0x00, 0x0D,</w:t>
            </w:r>
            <w:r w:rsidR="00D54DA1">
              <w:rPr>
                <w:rFonts w:ascii="Courier New" w:hAnsi="Courier New" w:cs="Courier New"/>
                <w:b/>
                <w:noProof/>
                <w:szCs w:val="18"/>
              </w:rPr>
              <w:br/>
            </w:r>
            <w:r w:rsidRPr="00F40462">
              <w:rPr>
                <w:rFonts w:ascii="Courier New" w:hAnsi="Courier New" w:cs="Courier New"/>
                <w:b/>
                <w:noProof/>
                <w:szCs w:val="18"/>
              </w:rPr>
              <w:t xml:space="preserve"> 0x7F, 0xFF, 0xFF, 0xB8, 0x00, 0x00, 0x01, 0xD3,</w:t>
            </w:r>
            <w:r w:rsidR="00D54DA1">
              <w:rPr>
                <w:rFonts w:ascii="Courier New" w:hAnsi="Courier New" w:cs="Courier New"/>
                <w:b/>
                <w:noProof/>
                <w:szCs w:val="18"/>
              </w:rPr>
              <w:br/>
            </w:r>
            <w:r w:rsidRPr="00F40462">
              <w:rPr>
                <w:rFonts w:ascii="Courier New" w:hAnsi="Courier New" w:cs="Courier New"/>
                <w:b/>
                <w:noProof/>
                <w:szCs w:val="18"/>
              </w:rPr>
              <w:t xml:space="preserve"> 0xFF, 0xFF, 0xF9, 0x42, 0xD0, 0x00, 0x16, 0x5E,</w:t>
            </w:r>
            <w:r w:rsidR="00D54DA1">
              <w:rPr>
                <w:rFonts w:ascii="Courier New" w:hAnsi="Courier New" w:cs="Courier New"/>
                <w:b/>
                <w:noProof/>
                <w:szCs w:val="18"/>
              </w:rPr>
              <w:br/>
            </w:r>
            <w:r w:rsidRPr="00F40462">
              <w:rPr>
                <w:rFonts w:ascii="Courier New" w:hAnsi="Courier New" w:cs="Courier New"/>
                <w:b/>
                <w:noProof/>
                <w:szCs w:val="18"/>
              </w:rPr>
              <w:t xml:space="preserve"> 0x3F, 0xFF, 0x94, 0x87, 0x00, 0x00, 0xD5, 0x2F,</w:t>
            </w:r>
            <w:r w:rsidR="00D54DA1">
              <w:rPr>
                <w:rFonts w:ascii="Courier New" w:hAnsi="Courier New" w:cs="Courier New"/>
                <w:b/>
                <w:noProof/>
                <w:szCs w:val="18"/>
              </w:rPr>
              <w:br/>
            </w:r>
            <w:r w:rsidRPr="00F40462">
              <w:rPr>
                <w:rFonts w:ascii="Courier New" w:hAnsi="Courier New" w:cs="Courier New"/>
                <w:b/>
                <w:noProof/>
                <w:szCs w:val="18"/>
              </w:rPr>
              <w:t xml:space="preserve"> 0xFF, 0xFD, 0xD0, 0xE0, 0x00, 0x08, 0xDE, 0x55,</w:t>
            </w:r>
            <w:r w:rsidR="00D54DA1">
              <w:rPr>
                <w:rFonts w:ascii="Courier New" w:hAnsi="Courier New" w:cs="Courier New"/>
                <w:b/>
                <w:noProof/>
                <w:szCs w:val="18"/>
              </w:rPr>
              <w:br/>
            </w:r>
            <w:r w:rsidRPr="00F40462">
              <w:rPr>
                <w:rFonts w:ascii="Courier New" w:hAnsi="Courier New" w:cs="Courier New"/>
                <w:b/>
                <w:noProof/>
                <w:szCs w:val="18"/>
              </w:rPr>
              <w:t xml:space="preserve"> 0xC0, 0x00, 0x86, 0x52, 0x00, 0x21, 0xE5, 0x5B,</w:t>
            </w:r>
            <w:r w:rsidR="00D54DA1">
              <w:rPr>
                <w:rFonts w:ascii="Courier New" w:hAnsi="Courier New" w:cs="Courier New"/>
                <w:b/>
                <w:noProof/>
                <w:szCs w:val="18"/>
              </w:rPr>
              <w:br/>
            </w:r>
            <w:r w:rsidRPr="00F40462">
              <w:rPr>
                <w:rFonts w:ascii="Courier New" w:hAnsi="Courier New" w:cs="Courier New"/>
                <w:b/>
                <w:noProof/>
                <w:szCs w:val="18"/>
              </w:rPr>
              <w:t xml:space="preserve"> 0xFF, 0xFF, 0xF5, 0x1F, 0xFF, 0xF4, 0xEB, 0x80,</w:t>
            </w:r>
            <w:r w:rsidR="00D54DA1">
              <w:rPr>
                <w:rFonts w:ascii="Courier New" w:hAnsi="Courier New" w:cs="Courier New"/>
                <w:b/>
                <w:noProof/>
                <w:szCs w:val="18"/>
              </w:rPr>
              <w:br/>
            </w:r>
            <w:r w:rsidRPr="00F40462">
              <w:rPr>
                <w:rFonts w:ascii="Courier New" w:hAnsi="Courier New" w:cs="Courier New"/>
                <w:b/>
                <w:noProof/>
                <w:szCs w:val="18"/>
              </w:rPr>
              <w:t xml:space="preserve"> 0x00, 0x00, 0x00, 0x4C, 0x80, 0x01, 0x5A, 0xCD,</w:t>
            </w:r>
            <w:r w:rsidR="00D54DA1">
              <w:rPr>
                <w:rFonts w:ascii="Courier New" w:hAnsi="Courier New" w:cs="Courier New"/>
                <w:b/>
                <w:noProof/>
                <w:szCs w:val="18"/>
              </w:rPr>
              <w:br/>
            </w:r>
            <w:r w:rsidRPr="00F40462">
              <w:rPr>
                <w:rFonts w:ascii="Courier New" w:hAnsi="Courier New" w:cs="Courier New"/>
                <w:b/>
                <w:noProof/>
                <w:szCs w:val="18"/>
              </w:rPr>
              <w:t xml:space="preserve"> 0xFF, 0xFF, 0xFF, 0xFF, 0xFF, 0xFF, 0xEC, 0xE0,</w:t>
            </w:r>
            <w:r w:rsidR="00D54DA1">
              <w:rPr>
                <w:rFonts w:ascii="Courier New" w:hAnsi="Courier New" w:cs="Courier New"/>
                <w:b/>
                <w:noProof/>
                <w:szCs w:val="18"/>
              </w:rPr>
              <w:br/>
            </w:r>
            <w:r w:rsidRPr="00F40462">
              <w:rPr>
                <w:rFonts w:ascii="Courier New" w:hAnsi="Courier New" w:cs="Courier New"/>
                <w:b/>
                <w:noProof/>
                <w:szCs w:val="18"/>
              </w:rPr>
              <w:t xml:space="preserve"> 0x00, 0x00, 0x00, 0x00, 0x00, 0x00, 0x00, 0x67</w:t>
            </w:r>
            <w:r w:rsidR="000F29A6">
              <w:rPr>
                <w:rFonts w:ascii="Courier New" w:hAnsi="Courier New" w:cs="Courier New"/>
                <w:b/>
                <w:noProof/>
                <w:szCs w:val="18"/>
              </w:rPr>
              <w:t>}}</w:t>
            </w:r>
          </w:p>
        </w:tc>
        <w:tc>
          <w:tcPr>
            <w:tcW w:w="2520" w:type="dxa"/>
            <w:tcBorders>
              <w:right w:val="single" w:sz="12" w:space="0" w:color="auto"/>
            </w:tcBorders>
          </w:tcPr>
          <w:p w14:paraId="6E814637" w14:textId="77777777" w:rsidR="00F40462" w:rsidRPr="009E224E" w:rsidRDefault="00F40462" w:rsidP="00751AF0">
            <w:pPr>
              <w:pStyle w:val="TABLE-cell"/>
              <w:jc w:val="left"/>
              <w:rPr>
                <w:noProof/>
                <w:color w:val="000000"/>
                <w:szCs w:val="18"/>
              </w:rPr>
            </w:pPr>
            <w:r w:rsidRPr="009E224E">
              <w:rPr>
                <w:rFonts w:ascii="Cambria" w:hAnsi="Cambria"/>
                <w:i/>
                <w:noProof/>
                <w:color w:val="000000"/>
                <w:szCs w:val="18"/>
              </w:rPr>
              <w:t>F</w:t>
            </w:r>
            <w:r w:rsidRPr="009E224E">
              <w:rPr>
                <w:rFonts w:ascii="Cambria" w:hAnsi="Cambria" w:cs="Times New Roman"/>
                <w:i/>
                <w:iCs/>
                <w:szCs w:val="18"/>
              </w:rPr>
              <w:t>p</w:t>
            </w:r>
            <w:r w:rsidRPr="009E224E">
              <w:rPr>
                <w:szCs w:val="18"/>
              </w:rPr>
              <w:t xml:space="preserve"> </w:t>
            </w:r>
            <w:r w:rsidRPr="009E224E">
              <w:rPr>
                <w:noProof/>
                <w:szCs w:val="18"/>
              </w:rPr>
              <w:t>(the modulus)</w:t>
            </w:r>
          </w:p>
        </w:tc>
      </w:tr>
      <w:tr w:rsidR="00F40462" w:rsidRPr="009E224E" w14:paraId="4EBA2168" w14:textId="77777777" w:rsidTr="00D54DA1">
        <w:trPr>
          <w:jc w:val="center"/>
        </w:trPr>
        <w:tc>
          <w:tcPr>
            <w:tcW w:w="1080" w:type="dxa"/>
            <w:tcBorders>
              <w:left w:val="single" w:sz="12" w:space="0" w:color="auto"/>
            </w:tcBorders>
          </w:tcPr>
          <w:p w14:paraId="03422609" w14:textId="77777777" w:rsidR="00F40462" w:rsidRPr="009E224E" w:rsidRDefault="00F40462" w:rsidP="00926019">
            <w:pPr>
              <w:pStyle w:val="TABLE-cell"/>
              <w:rPr>
                <w:noProof/>
                <w:szCs w:val="18"/>
              </w:rPr>
            </w:pPr>
            <w:r w:rsidRPr="009E224E">
              <w:rPr>
                <w:noProof/>
                <w:szCs w:val="18"/>
              </w:rPr>
              <w:t>a</w:t>
            </w:r>
          </w:p>
        </w:tc>
        <w:tc>
          <w:tcPr>
            <w:tcW w:w="5760" w:type="dxa"/>
          </w:tcPr>
          <w:p w14:paraId="1BB9D4C1" w14:textId="77777777" w:rsidR="00F40462" w:rsidRPr="00F40462" w:rsidRDefault="00F40462" w:rsidP="00F40462">
            <w:pPr>
              <w:pStyle w:val="TABLE-cell"/>
              <w:jc w:val="left"/>
              <w:rPr>
                <w:rFonts w:ascii="Courier New" w:hAnsi="Courier New" w:cs="Courier New"/>
                <w:b/>
                <w:noProof/>
                <w:szCs w:val="18"/>
              </w:rPr>
            </w:pPr>
            <w:r>
              <w:rPr>
                <w:rFonts w:ascii="Courier New" w:hAnsi="Courier New" w:cs="Courier New"/>
                <w:b/>
                <w:noProof/>
                <w:szCs w:val="18"/>
              </w:rPr>
              <w:t>{1,{0}}</w:t>
            </w:r>
          </w:p>
          <w:p w14:paraId="4323AD68" w14:textId="77777777" w:rsidR="00F40462" w:rsidRPr="009E224E" w:rsidRDefault="00F40462" w:rsidP="00F40462">
            <w:pPr>
              <w:pStyle w:val="TABLE-cell"/>
              <w:jc w:val="left"/>
              <w:rPr>
                <w:rFonts w:ascii="Courier New" w:hAnsi="Courier New" w:cs="Courier New"/>
                <w:b/>
                <w:noProof/>
                <w:szCs w:val="18"/>
              </w:rPr>
            </w:pPr>
          </w:p>
        </w:tc>
        <w:tc>
          <w:tcPr>
            <w:tcW w:w="2520" w:type="dxa"/>
            <w:tcBorders>
              <w:right w:val="single" w:sz="12" w:space="0" w:color="auto"/>
            </w:tcBorders>
          </w:tcPr>
          <w:p w14:paraId="4AC04F97" w14:textId="77777777" w:rsidR="00F40462" w:rsidRPr="009E224E" w:rsidRDefault="00F40462" w:rsidP="00751AF0">
            <w:pPr>
              <w:pStyle w:val="TABLE-cell"/>
              <w:jc w:val="left"/>
              <w:rPr>
                <w:noProof/>
                <w:szCs w:val="18"/>
              </w:rPr>
            </w:pPr>
            <w:r w:rsidRPr="009E224E">
              <w:rPr>
                <w:noProof/>
                <w:szCs w:val="18"/>
              </w:rPr>
              <w:t>coefficient of the linear term in the curve equation</w:t>
            </w:r>
          </w:p>
        </w:tc>
      </w:tr>
      <w:tr w:rsidR="00F40462" w:rsidRPr="009E224E" w14:paraId="4EEC4281" w14:textId="77777777" w:rsidTr="00D54DA1">
        <w:trPr>
          <w:jc w:val="center"/>
        </w:trPr>
        <w:tc>
          <w:tcPr>
            <w:tcW w:w="1080" w:type="dxa"/>
            <w:tcBorders>
              <w:left w:val="single" w:sz="12" w:space="0" w:color="auto"/>
            </w:tcBorders>
          </w:tcPr>
          <w:p w14:paraId="55A06C8B" w14:textId="77777777" w:rsidR="00F40462" w:rsidRPr="009E224E" w:rsidRDefault="00F40462" w:rsidP="00926019">
            <w:pPr>
              <w:pStyle w:val="TABLE-cell"/>
              <w:rPr>
                <w:noProof/>
                <w:szCs w:val="18"/>
              </w:rPr>
            </w:pPr>
            <w:r w:rsidRPr="009E224E">
              <w:rPr>
                <w:noProof/>
                <w:szCs w:val="18"/>
              </w:rPr>
              <w:t>b</w:t>
            </w:r>
          </w:p>
        </w:tc>
        <w:tc>
          <w:tcPr>
            <w:tcW w:w="5760" w:type="dxa"/>
          </w:tcPr>
          <w:p w14:paraId="06710191" w14:textId="77777777" w:rsidR="00F40462" w:rsidRPr="009E224E" w:rsidRDefault="00F40462" w:rsidP="00F40462">
            <w:pPr>
              <w:pStyle w:val="TABLE-cell"/>
              <w:jc w:val="left"/>
              <w:rPr>
                <w:rFonts w:ascii="Courier New" w:hAnsi="Courier New" w:cs="Courier New"/>
                <w:b/>
                <w:noProof/>
                <w:szCs w:val="18"/>
              </w:rPr>
            </w:pPr>
            <w:r w:rsidRPr="00F40462">
              <w:rPr>
                <w:rFonts w:ascii="Courier New" w:hAnsi="Courier New" w:cs="Courier New"/>
                <w:b/>
                <w:noProof/>
                <w:szCs w:val="18"/>
              </w:rPr>
              <w:t>{2,{0x01, 0x01}}</w:t>
            </w:r>
          </w:p>
        </w:tc>
        <w:tc>
          <w:tcPr>
            <w:tcW w:w="2520" w:type="dxa"/>
            <w:tcBorders>
              <w:right w:val="single" w:sz="12" w:space="0" w:color="auto"/>
            </w:tcBorders>
          </w:tcPr>
          <w:p w14:paraId="3855CED3" w14:textId="77777777" w:rsidR="00F40462" w:rsidRPr="009E224E" w:rsidRDefault="00F40462" w:rsidP="00751AF0">
            <w:pPr>
              <w:pStyle w:val="TABLE-cell"/>
              <w:jc w:val="left"/>
              <w:rPr>
                <w:noProof/>
                <w:szCs w:val="18"/>
              </w:rPr>
            </w:pPr>
            <w:r w:rsidRPr="009E224E">
              <w:rPr>
                <w:noProof/>
                <w:szCs w:val="18"/>
              </w:rPr>
              <w:t>constant term for curve equation</w:t>
            </w:r>
          </w:p>
        </w:tc>
      </w:tr>
      <w:tr w:rsidR="00F40462" w:rsidRPr="009E224E" w14:paraId="5D0E7A86" w14:textId="77777777" w:rsidTr="00D54DA1">
        <w:trPr>
          <w:jc w:val="center"/>
        </w:trPr>
        <w:tc>
          <w:tcPr>
            <w:tcW w:w="1080" w:type="dxa"/>
            <w:tcBorders>
              <w:left w:val="single" w:sz="12" w:space="0" w:color="auto"/>
            </w:tcBorders>
          </w:tcPr>
          <w:p w14:paraId="58C01E23" w14:textId="77777777" w:rsidR="00F40462" w:rsidRPr="009E224E" w:rsidRDefault="00F40462" w:rsidP="00926019">
            <w:pPr>
              <w:pStyle w:val="TABLE-cell"/>
              <w:rPr>
                <w:noProof/>
                <w:szCs w:val="18"/>
              </w:rPr>
            </w:pPr>
            <w:r w:rsidRPr="009E224E">
              <w:rPr>
                <w:noProof/>
                <w:szCs w:val="18"/>
              </w:rPr>
              <w:t>gX</w:t>
            </w:r>
          </w:p>
        </w:tc>
        <w:tc>
          <w:tcPr>
            <w:tcW w:w="5760" w:type="dxa"/>
          </w:tcPr>
          <w:p w14:paraId="5D51054C" w14:textId="0987B436" w:rsidR="00F40462" w:rsidRPr="009E224E" w:rsidRDefault="00F40462" w:rsidP="00926019">
            <w:pPr>
              <w:pStyle w:val="TABLE-cell"/>
              <w:jc w:val="left"/>
              <w:rPr>
                <w:rFonts w:ascii="Courier New" w:hAnsi="Courier New" w:cs="Courier New"/>
                <w:b/>
                <w:noProof/>
                <w:szCs w:val="18"/>
              </w:rPr>
            </w:pPr>
            <w:r w:rsidRPr="00F40462">
              <w:rPr>
                <w:rFonts w:ascii="Courier New" w:hAnsi="Courier New" w:cs="Courier New"/>
                <w:b/>
                <w:noProof/>
                <w:szCs w:val="18"/>
              </w:rPr>
              <w:t>{80,</w:t>
            </w:r>
            <w:r w:rsidR="00D54DA1">
              <w:rPr>
                <w:rFonts w:ascii="Courier New" w:hAnsi="Courier New" w:cs="Courier New"/>
                <w:b/>
                <w:noProof/>
                <w:szCs w:val="18"/>
              </w:rPr>
              <w:br/>
            </w:r>
            <w:r w:rsidRPr="00F40462">
              <w:rPr>
                <w:rFonts w:ascii="Courier New" w:hAnsi="Courier New" w:cs="Courier New"/>
                <w:b/>
                <w:noProof/>
                <w:szCs w:val="18"/>
              </w:rPr>
              <w:t>{0x23, 0xFF, 0xFF, 0xFD, 0xC0, 0x00, 0x00, 0x0D,</w:t>
            </w:r>
            <w:r w:rsidR="00D54DA1">
              <w:rPr>
                <w:rFonts w:ascii="Courier New" w:hAnsi="Courier New" w:cs="Courier New"/>
                <w:b/>
                <w:noProof/>
                <w:szCs w:val="18"/>
              </w:rPr>
              <w:br/>
            </w:r>
            <w:r w:rsidRPr="00F40462">
              <w:rPr>
                <w:rFonts w:ascii="Courier New" w:hAnsi="Courier New" w:cs="Courier New"/>
                <w:b/>
                <w:noProof/>
                <w:szCs w:val="18"/>
              </w:rPr>
              <w:t xml:space="preserve"> 0x7F, 0xFF, 0xFF, 0xB8, 0x00, 0x00, 0x01, 0xD3,</w:t>
            </w:r>
            <w:r w:rsidR="00D54DA1">
              <w:rPr>
                <w:rFonts w:ascii="Courier New" w:hAnsi="Courier New" w:cs="Courier New"/>
                <w:b/>
                <w:noProof/>
                <w:szCs w:val="18"/>
              </w:rPr>
              <w:br/>
            </w:r>
            <w:r w:rsidRPr="00F40462">
              <w:rPr>
                <w:rFonts w:ascii="Courier New" w:hAnsi="Courier New" w:cs="Courier New"/>
                <w:b/>
                <w:noProof/>
                <w:szCs w:val="18"/>
              </w:rPr>
              <w:t xml:space="preserve"> 0xFF, 0xFF, 0xF9, 0x42, 0xD0, 0x00, 0x16, 0x5E,</w:t>
            </w:r>
            <w:r w:rsidR="00D54DA1">
              <w:rPr>
                <w:rFonts w:ascii="Courier New" w:hAnsi="Courier New" w:cs="Courier New"/>
                <w:b/>
                <w:noProof/>
                <w:szCs w:val="18"/>
              </w:rPr>
              <w:br/>
            </w:r>
            <w:r w:rsidRPr="00F40462">
              <w:rPr>
                <w:rFonts w:ascii="Courier New" w:hAnsi="Courier New" w:cs="Courier New"/>
                <w:b/>
                <w:noProof/>
                <w:szCs w:val="18"/>
              </w:rPr>
              <w:t xml:space="preserve"> 0x3F, 0xFF, 0x94, 0x87, 0x00, 0x00, 0xD5, 0x2F,</w:t>
            </w:r>
            <w:r w:rsidR="00D54DA1">
              <w:rPr>
                <w:rFonts w:ascii="Courier New" w:hAnsi="Courier New" w:cs="Courier New"/>
                <w:b/>
                <w:noProof/>
                <w:szCs w:val="18"/>
              </w:rPr>
              <w:br/>
            </w:r>
            <w:r w:rsidRPr="00F40462">
              <w:rPr>
                <w:rFonts w:ascii="Courier New" w:hAnsi="Courier New" w:cs="Courier New"/>
                <w:b/>
                <w:noProof/>
                <w:szCs w:val="18"/>
              </w:rPr>
              <w:t xml:space="preserve"> 0xFF, 0xFD, 0xD0, 0xE0, 0x00, 0x08, 0xDE, 0x55,</w:t>
            </w:r>
            <w:r w:rsidR="00D54DA1">
              <w:rPr>
                <w:rFonts w:ascii="Courier New" w:hAnsi="Courier New" w:cs="Courier New"/>
                <w:b/>
                <w:noProof/>
                <w:szCs w:val="18"/>
              </w:rPr>
              <w:br/>
            </w:r>
            <w:r w:rsidRPr="00F40462">
              <w:rPr>
                <w:rFonts w:ascii="Courier New" w:hAnsi="Courier New" w:cs="Courier New"/>
                <w:b/>
                <w:noProof/>
                <w:szCs w:val="18"/>
              </w:rPr>
              <w:t xml:space="preserve"> 0xC0, 0x00, 0x86, 0x52, 0x00, 0x21, 0xE5, 0x5B,</w:t>
            </w:r>
            <w:r w:rsidR="00D54DA1">
              <w:rPr>
                <w:rFonts w:ascii="Courier New" w:hAnsi="Courier New" w:cs="Courier New"/>
                <w:b/>
                <w:noProof/>
                <w:szCs w:val="18"/>
              </w:rPr>
              <w:br/>
            </w:r>
            <w:r w:rsidRPr="00F40462">
              <w:rPr>
                <w:rFonts w:ascii="Courier New" w:hAnsi="Courier New" w:cs="Courier New"/>
                <w:b/>
                <w:noProof/>
                <w:szCs w:val="18"/>
              </w:rPr>
              <w:t xml:space="preserve"> 0xFF, 0xFF, 0xF5, 0x1F, 0xFF, 0xF4, 0xEB, 0x80,</w:t>
            </w:r>
            <w:r w:rsidR="00D54DA1">
              <w:rPr>
                <w:rFonts w:ascii="Courier New" w:hAnsi="Courier New" w:cs="Courier New"/>
                <w:b/>
                <w:noProof/>
                <w:szCs w:val="18"/>
              </w:rPr>
              <w:br/>
            </w:r>
            <w:r w:rsidRPr="00F40462">
              <w:rPr>
                <w:rFonts w:ascii="Courier New" w:hAnsi="Courier New" w:cs="Courier New"/>
                <w:b/>
                <w:noProof/>
                <w:szCs w:val="18"/>
              </w:rPr>
              <w:t xml:space="preserve"> 0x00, 0x00, 0x00, 0x4C, 0x80, 0x01, 0x5A, 0xCD,</w:t>
            </w:r>
            <w:r w:rsidR="00D54DA1">
              <w:rPr>
                <w:rFonts w:ascii="Courier New" w:hAnsi="Courier New" w:cs="Courier New"/>
                <w:b/>
                <w:noProof/>
                <w:szCs w:val="18"/>
              </w:rPr>
              <w:br/>
            </w:r>
            <w:r w:rsidRPr="00F40462">
              <w:rPr>
                <w:rFonts w:ascii="Courier New" w:hAnsi="Courier New" w:cs="Courier New"/>
                <w:b/>
                <w:noProof/>
                <w:szCs w:val="18"/>
              </w:rPr>
              <w:t xml:space="preserve"> 0xFF, 0xFF, 0xFF, 0xFF, 0xFF, 0xFF, 0xEC, 0xE0,</w:t>
            </w:r>
            <w:r w:rsidR="00D54DA1">
              <w:rPr>
                <w:rFonts w:ascii="Courier New" w:hAnsi="Courier New" w:cs="Courier New"/>
                <w:b/>
                <w:noProof/>
                <w:szCs w:val="18"/>
              </w:rPr>
              <w:br/>
            </w:r>
            <w:r w:rsidRPr="00F40462">
              <w:rPr>
                <w:rFonts w:ascii="Courier New" w:hAnsi="Courier New" w:cs="Courier New"/>
                <w:b/>
                <w:noProof/>
                <w:szCs w:val="18"/>
              </w:rPr>
              <w:t xml:space="preserve"> 0x00, 0x00, 0x00, 0x00, 0x00, 0x00, 0x00, 0x66</w:t>
            </w:r>
            <w:r w:rsidR="000F29A6">
              <w:rPr>
                <w:rFonts w:ascii="Courier New" w:hAnsi="Courier New" w:cs="Courier New"/>
                <w:b/>
                <w:noProof/>
                <w:szCs w:val="18"/>
              </w:rPr>
              <w:t>}}</w:t>
            </w:r>
          </w:p>
        </w:tc>
        <w:tc>
          <w:tcPr>
            <w:tcW w:w="2520" w:type="dxa"/>
            <w:tcBorders>
              <w:right w:val="single" w:sz="12" w:space="0" w:color="auto"/>
            </w:tcBorders>
          </w:tcPr>
          <w:p w14:paraId="0845139F" w14:textId="77777777" w:rsidR="00F40462" w:rsidRPr="009E224E" w:rsidRDefault="00F40462" w:rsidP="00751AF0">
            <w:pPr>
              <w:pStyle w:val="TABLE-cell"/>
              <w:jc w:val="left"/>
              <w:rPr>
                <w:noProof/>
                <w:szCs w:val="18"/>
              </w:rPr>
            </w:pPr>
            <w:r w:rsidRPr="009E224E">
              <w:rPr>
                <w:noProof/>
                <w:szCs w:val="18"/>
              </w:rPr>
              <w:t>x coordinate of base point G</w:t>
            </w:r>
          </w:p>
        </w:tc>
      </w:tr>
      <w:tr w:rsidR="00F40462" w:rsidRPr="009E224E" w14:paraId="44A0D204" w14:textId="77777777" w:rsidTr="00D54DA1">
        <w:trPr>
          <w:jc w:val="center"/>
        </w:trPr>
        <w:tc>
          <w:tcPr>
            <w:tcW w:w="1080" w:type="dxa"/>
            <w:tcBorders>
              <w:left w:val="single" w:sz="12" w:space="0" w:color="auto"/>
            </w:tcBorders>
          </w:tcPr>
          <w:p w14:paraId="0F7F56A0" w14:textId="77777777" w:rsidR="00F40462" w:rsidRPr="009E224E" w:rsidRDefault="00F40462" w:rsidP="00926019">
            <w:pPr>
              <w:pStyle w:val="TABLE-cell"/>
              <w:rPr>
                <w:noProof/>
                <w:szCs w:val="18"/>
              </w:rPr>
            </w:pPr>
            <w:r w:rsidRPr="009E224E">
              <w:rPr>
                <w:noProof/>
                <w:szCs w:val="18"/>
              </w:rPr>
              <w:t>gY</w:t>
            </w:r>
          </w:p>
        </w:tc>
        <w:tc>
          <w:tcPr>
            <w:tcW w:w="5760" w:type="dxa"/>
          </w:tcPr>
          <w:p w14:paraId="232AF9D7" w14:textId="77777777" w:rsidR="00F40462" w:rsidRPr="009E224E" w:rsidRDefault="00F40462" w:rsidP="00F40462">
            <w:pPr>
              <w:pStyle w:val="TABLE-cell"/>
              <w:jc w:val="left"/>
              <w:rPr>
                <w:rFonts w:ascii="Courier New" w:hAnsi="Courier New" w:cs="Courier New"/>
                <w:b/>
                <w:noProof/>
                <w:szCs w:val="18"/>
              </w:rPr>
            </w:pPr>
            <w:r w:rsidRPr="00F40462">
              <w:rPr>
                <w:rFonts w:ascii="Courier New" w:hAnsi="Courier New" w:cs="Courier New"/>
                <w:b/>
                <w:noProof/>
                <w:szCs w:val="18"/>
              </w:rPr>
              <w:t>{1,{0x10}}</w:t>
            </w:r>
          </w:p>
        </w:tc>
        <w:tc>
          <w:tcPr>
            <w:tcW w:w="2520" w:type="dxa"/>
            <w:tcBorders>
              <w:right w:val="single" w:sz="12" w:space="0" w:color="auto"/>
            </w:tcBorders>
          </w:tcPr>
          <w:p w14:paraId="42BF6C0C" w14:textId="77777777" w:rsidR="00F40462" w:rsidRPr="009E224E" w:rsidRDefault="00F40462" w:rsidP="00751AF0">
            <w:pPr>
              <w:pStyle w:val="TABLE-cell"/>
              <w:jc w:val="left"/>
              <w:rPr>
                <w:noProof/>
                <w:szCs w:val="18"/>
              </w:rPr>
            </w:pPr>
            <w:r w:rsidRPr="009E224E">
              <w:rPr>
                <w:noProof/>
                <w:szCs w:val="18"/>
              </w:rPr>
              <w:t>y coordinate of base point G</w:t>
            </w:r>
          </w:p>
        </w:tc>
      </w:tr>
      <w:tr w:rsidR="00F40462" w:rsidRPr="009E224E" w14:paraId="72D9C7A1" w14:textId="77777777" w:rsidTr="00D54DA1">
        <w:trPr>
          <w:jc w:val="center"/>
        </w:trPr>
        <w:tc>
          <w:tcPr>
            <w:tcW w:w="1080" w:type="dxa"/>
            <w:tcBorders>
              <w:left w:val="single" w:sz="12" w:space="0" w:color="auto"/>
            </w:tcBorders>
          </w:tcPr>
          <w:p w14:paraId="68A5AC22" w14:textId="77777777" w:rsidR="00F40462" w:rsidRPr="009E224E" w:rsidRDefault="00F40462" w:rsidP="00926019">
            <w:pPr>
              <w:pStyle w:val="TABLE-cell"/>
              <w:rPr>
                <w:noProof/>
                <w:szCs w:val="18"/>
              </w:rPr>
            </w:pPr>
            <w:r w:rsidRPr="009E224E">
              <w:rPr>
                <w:noProof/>
                <w:szCs w:val="18"/>
              </w:rPr>
              <w:t>n</w:t>
            </w:r>
          </w:p>
        </w:tc>
        <w:tc>
          <w:tcPr>
            <w:tcW w:w="5760" w:type="dxa"/>
          </w:tcPr>
          <w:p w14:paraId="36C97589" w14:textId="3596FBC7" w:rsidR="00F40462" w:rsidRPr="009E224E" w:rsidRDefault="00F40462" w:rsidP="00F40462">
            <w:pPr>
              <w:pStyle w:val="TABLE-cell"/>
              <w:jc w:val="left"/>
              <w:rPr>
                <w:rFonts w:ascii="Courier New" w:hAnsi="Courier New" w:cs="Courier New"/>
                <w:b/>
                <w:noProof/>
                <w:szCs w:val="18"/>
              </w:rPr>
            </w:pPr>
            <w:r w:rsidRPr="00F40462">
              <w:rPr>
                <w:rFonts w:ascii="Courier New" w:hAnsi="Courier New" w:cs="Courier New"/>
                <w:b/>
                <w:noProof/>
                <w:szCs w:val="18"/>
              </w:rPr>
              <w:t>{80,</w:t>
            </w:r>
            <w:r w:rsidR="00D54DA1">
              <w:rPr>
                <w:rFonts w:ascii="Courier New" w:hAnsi="Courier New" w:cs="Courier New"/>
                <w:b/>
                <w:noProof/>
                <w:szCs w:val="18"/>
              </w:rPr>
              <w:br/>
            </w:r>
            <w:r w:rsidRPr="00F40462">
              <w:rPr>
                <w:rFonts w:ascii="Courier New" w:hAnsi="Courier New" w:cs="Courier New"/>
                <w:b/>
                <w:noProof/>
                <w:szCs w:val="18"/>
              </w:rPr>
              <w:t>{0x23, 0xFF, 0xFF, 0xFD, 0xC0, 0x00, 0x00, 0x0D,</w:t>
            </w:r>
            <w:r w:rsidR="00D54DA1">
              <w:rPr>
                <w:rFonts w:ascii="Courier New" w:hAnsi="Courier New" w:cs="Courier New"/>
                <w:b/>
                <w:noProof/>
                <w:szCs w:val="18"/>
              </w:rPr>
              <w:br/>
            </w:r>
            <w:r w:rsidRPr="00F40462">
              <w:rPr>
                <w:rFonts w:ascii="Courier New" w:hAnsi="Courier New" w:cs="Courier New"/>
                <w:b/>
                <w:noProof/>
                <w:szCs w:val="18"/>
              </w:rPr>
              <w:t xml:space="preserve"> 0x7F, 0xFF, 0xFF, 0xB8, 0x00, 0x00, 0x01, 0xD3,</w:t>
            </w:r>
            <w:r w:rsidR="00D54DA1">
              <w:rPr>
                <w:rFonts w:ascii="Courier New" w:hAnsi="Courier New" w:cs="Courier New"/>
                <w:b/>
                <w:noProof/>
                <w:szCs w:val="18"/>
              </w:rPr>
              <w:br/>
            </w:r>
            <w:r w:rsidRPr="00F40462">
              <w:rPr>
                <w:rFonts w:ascii="Courier New" w:hAnsi="Courier New" w:cs="Courier New"/>
                <w:b/>
                <w:noProof/>
                <w:szCs w:val="18"/>
              </w:rPr>
              <w:t xml:space="preserve"> 0xFF, 0xFF, 0xF9, 0x42, 0xD0, 0x00, 0x16, 0x5E,</w:t>
            </w:r>
            <w:r w:rsidR="00D54DA1">
              <w:rPr>
                <w:rFonts w:ascii="Courier New" w:hAnsi="Courier New" w:cs="Courier New"/>
                <w:b/>
                <w:noProof/>
                <w:szCs w:val="18"/>
              </w:rPr>
              <w:br/>
            </w:r>
            <w:r w:rsidRPr="00F40462">
              <w:rPr>
                <w:rFonts w:ascii="Courier New" w:hAnsi="Courier New" w:cs="Courier New"/>
                <w:b/>
                <w:noProof/>
                <w:szCs w:val="18"/>
              </w:rPr>
              <w:t xml:space="preserve"> 0x3F, 0xFF, 0x94, 0x87, 0x00, 0x00, 0xD5, 0x2F,</w:t>
            </w:r>
            <w:r w:rsidR="00D54DA1">
              <w:rPr>
                <w:rFonts w:ascii="Courier New" w:hAnsi="Courier New" w:cs="Courier New"/>
                <w:b/>
                <w:noProof/>
                <w:szCs w:val="18"/>
              </w:rPr>
              <w:br/>
            </w:r>
            <w:r w:rsidRPr="00F40462">
              <w:rPr>
                <w:rFonts w:ascii="Courier New" w:hAnsi="Courier New" w:cs="Courier New"/>
                <w:b/>
                <w:noProof/>
                <w:szCs w:val="18"/>
              </w:rPr>
              <w:t xml:space="preserve"> 0xFF, 0xFD, 0xD0, 0xE0, 0x00, 0x08, 0xDE, 0x55,</w:t>
            </w:r>
            <w:r w:rsidR="00D54DA1">
              <w:rPr>
                <w:rFonts w:ascii="Courier New" w:hAnsi="Courier New" w:cs="Courier New"/>
                <w:b/>
                <w:noProof/>
                <w:szCs w:val="18"/>
              </w:rPr>
              <w:br/>
            </w:r>
            <w:r w:rsidRPr="00F40462">
              <w:rPr>
                <w:rFonts w:ascii="Courier New" w:hAnsi="Courier New" w:cs="Courier New"/>
                <w:b/>
                <w:noProof/>
                <w:szCs w:val="18"/>
              </w:rPr>
              <w:t xml:space="preserve"> 0x60, 0x00, 0x86, 0x55, 0x00, 0x21, 0xE5, 0x55,</w:t>
            </w:r>
            <w:r w:rsidR="00D54DA1">
              <w:rPr>
                <w:rFonts w:ascii="Courier New" w:hAnsi="Courier New" w:cs="Courier New"/>
                <w:b/>
                <w:noProof/>
                <w:szCs w:val="18"/>
              </w:rPr>
              <w:br/>
            </w:r>
            <w:r w:rsidRPr="00F40462">
              <w:rPr>
                <w:rFonts w:ascii="Courier New" w:hAnsi="Courier New" w:cs="Courier New"/>
                <w:b/>
                <w:noProof/>
                <w:szCs w:val="18"/>
              </w:rPr>
              <w:t xml:space="preserve"> 0xFF, 0xFF, 0xF5, 0x4F, 0xFF, 0xF4, 0xEA, 0xC0,</w:t>
            </w:r>
            <w:r w:rsidR="00D54DA1">
              <w:rPr>
                <w:rFonts w:ascii="Courier New" w:hAnsi="Courier New" w:cs="Courier New"/>
                <w:b/>
                <w:noProof/>
                <w:szCs w:val="18"/>
              </w:rPr>
              <w:br/>
            </w:r>
            <w:r w:rsidRPr="00F40462">
              <w:rPr>
                <w:rFonts w:ascii="Courier New" w:hAnsi="Courier New" w:cs="Courier New"/>
                <w:b/>
                <w:noProof/>
                <w:szCs w:val="18"/>
              </w:rPr>
              <w:t xml:space="preserve"> 0x00, 0x00, 0x00, 0x49, 0x80, 0x01, 0x54, 0xD9,</w:t>
            </w:r>
            <w:r w:rsidR="00D54DA1">
              <w:rPr>
                <w:rFonts w:ascii="Courier New" w:hAnsi="Courier New" w:cs="Courier New"/>
                <w:b/>
                <w:noProof/>
                <w:szCs w:val="18"/>
              </w:rPr>
              <w:br/>
            </w:r>
            <w:r w:rsidRPr="00F40462">
              <w:rPr>
                <w:rFonts w:ascii="Courier New" w:hAnsi="Courier New" w:cs="Courier New"/>
                <w:b/>
                <w:noProof/>
                <w:szCs w:val="18"/>
              </w:rPr>
              <w:t xml:space="preserve"> 0xFF, 0xFF, 0xFF, 0xFF, 0xFF, 0xFF, 0xED, 0xA0,</w:t>
            </w:r>
            <w:r w:rsidR="00D54DA1">
              <w:rPr>
                <w:rFonts w:ascii="Courier New" w:hAnsi="Courier New" w:cs="Courier New"/>
                <w:b/>
                <w:noProof/>
                <w:szCs w:val="18"/>
              </w:rPr>
              <w:br/>
            </w:r>
            <w:r w:rsidRPr="00F40462">
              <w:rPr>
                <w:rFonts w:ascii="Courier New" w:hAnsi="Courier New" w:cs="Courier New"/>
                <w:b/>
                <w:noProof/>
                <w:szCs w:val="18"/>
              </w:rPr>
              <w:t xml:space="preserve"> 0x00, 0x00, 0x00, 0x00, 0x00, 0x00, 0x00, 0x61</w:t>
            </w:r>
            <w:r w:rsidR="000F29A6">
              <w:rPr>
                <w:rFonts w:ascii="Courier New" w:hAnsi="Courier New" w:cs="Courier New"/>
                <w:b/>
                <w:noProof/>
                <w:szCs w:val="18"/>
              </w:rPr>
              <w:t>}}</w:t>
            </w:r>
          </w:p>
        </w:tc>
        <w:tc>
          <w:tcPr>
            <w:tcW w:w="2520" w:type="dxa"/>
            <w:tcBorders>
              <w:right w:val="single" w:sz="12" w:space="0" w:color="auto"/>
            </w:tcBorders>
          </w:tcPr>
          <w:p w14:paraId="69AED2CC" w14:textId="77777777" w:rsidR="00F40462" w:rsidRPr="009E224E" w:rsidRDefault="00F40462" w:rsidP="00751AF0">
            <w:pPr>
              <w:pStyle w:val="TABLE-cell"/>
              <w:jc w:val="left"/>
              <w:rPr>
                <w:noProof/>
                <w:szCs w:val="18"/>
              </w:rPr>
            </w:pPr>
            <w:r w:rsidRPr="009E224E">
              <w:rPr>
                <w:noProof/>
                <w:szCs w:val="18"/>
              </w:rPr>
              <w:t>order of G</w:t>
            </w:r>
          </w:p>
        </w:tc>
      </w:tr>
      <w:tr w:rsidR="00F40462" w:rsidRPr="009E224E" w14:paraId="74F9FDF2" w14:textId="77777777" w:rsidTr="00D54DA1">
        <w:trPr>
          <w:jc w:val="center"/>
        </w:trPr>
        <w:tc>
          <w:tcPr>
            <w:tcW w:w="1080" w:type="dxa"/>
            <w:tcBorders>
              <w:left w:val="single" w:sz="12" w:space="0" w:color="auto"/>
              <w:bottom w:val="single" w:sz="12" w:space="0" w:color="auto"/>
            </w:tcBorders>
          </w:tcPr>
          <w:p w14:paraId="27CC5E6E" w14:textId="77777777" w:rsidR="00F40462" w:rsidRPr="009E224E" w:rsidRDefault="00F40462" w:rsidP="00D54DA1">
            <w:pPr>
              <w:pStyle w:val="TABLE-cell"/>
              <w:keepNext w:val="0"/>
              <w:rPr>
                <w:noProof/>
                <w:szCs w:val="18"/>
              </w:rPr>
            </w:pPr>
            <w:r w:rsidRPr="009E224E">
              <w:rPr>
                <w:noProof/>
                <w:szCs w:val="18"/>
              </w:rPr>
              <w:t>h</w:t>
            </w:r>
          </w:p>
        </w:tc>
        <w:tc>
          <w:tcPr>
            <w:tcW w:w="5760" w:type="dxa"/>
            <w:tcBorders>
              <w:bottom w:val="single" w:sz="12" w:space="0" w:color="auto"/>
            </w:tcBorders>
          </w:tcPr>
          <w:p w14:paraId="664F6E03" w14:textId="77777777" w:rsidR="00F40462" w:rsidRPr="009E224E" w:rsidRDefault="00F40462" w:rsidP="00D54DA1">
            <w:pPr>
              <w:pStyle w:val="TABLE-cell"/>
              <w:keepNext w:val="0"/>
              <w:jc w:val="left"/>
              <w:rPr>
                <w:rFonts w:ascii="Courier New" w:hAnsi="Courier New" w:cs="Courier New"/>
                <w:b/>
                <w:noProof/>
                <w:szCs w:val="18"/>
              </w:rPr>
            </w:pPr>
            <w:r w:rsidRPr="009E224E">
              <w:rPr>
                <w:rFonts w:ascii="Courier New" w:hAnsi="Courier New" w:cs="Courier New"/>
                <w:b/>
                <w:noProof/>
                <w:szCs w:val="18"/>
              </w:rPr>
              <w:t>{1,{1}}</w:t>
            </w:r>
          </w:p>
        </w:tc>
        <w:tc>
          <w:tcPr>
            <w:tcW w:w="2520" w:type="dxa"/>
            <w:tcBorders>
              <w:bottom w:val="single" w:sz="12" w:space="0" w:color="auto"/>
              <w:right w:val="single" w:sz="12" w:space="0" w:color="auto"/>
            </w:tcBorders>
          </w:tcPr>
          <w:p w14:paraId="103C50F2" w14:textId="77777777" w:rsidR="00F40462" w:rsidRPr="009E224E" w:rsidRDefault="00F40462" w:rsidP="00D54DA1">
            <w:pPr>
              <w:pStyle w:val="TABLE-cell"/>
              <w:keepNext w:val="0"/>
              <w:jc w:val="left"/>
              <w:rPr>
                <w:noProof/>
                <w:szCs w:val="18"/>
              </w:rPr>
            </w:pPr>
            <w:r w:rsidRPr="009E224E">
              <w:rPr>
                <w:noProof/>
                <w:szCs w:val="18"/>
              </w:rPr>
              <w:t>cofactor</w:t>
            </w:r>
          </w:p>
        </w:tc>
      </w:tr>
    </w:tbl>
    <w:p w14:paraId="3590294C" w14:textId="77777777" w:rsidR="00D364E7" w:rsidRDefault="00D364E7" w:rsidP="00D364E7">
      <w:pPr>
        <w:pStyle w:val="Heading3"/>
        <w:rPr>
          <w:noProof/>
        </w:rPr>
      </w:pPr>
      <w:bookmarkStart w:id="477" w:name="_Toc17817236"/>
      <w:r>
        <w:rPr>
          <w:noProof/>
        </w:rPr>
        <w:lastRenderedPageBreak/>
        <w:t>SM2_P256</w:t>
      </w:r>
      <w:bookmarkEnd w:id="477"/>
    </w:p>
    <w:p w14:paraId="768D102A" w14:textId="0168CE23" w:rsidR="0008205B" w:rsidRDefault="0008205B" w:rsidP="0008205B">
      <w:pPr>
        <w:pStyle w:val="TABLE-title"/>
      </w:pPr>
      <w:r>
        <w:t xml:space="preserve">Table </w:t>
      </w:r>
      <w:r w:rsidR="007550B5">
        <w:fldChar w:fldCharType="begin"/>
      </w:r>
      <w:r>
        <w:instrText xml:space="preserve"> SEQ Table \* ARABIC </w:instrText>
      </w:r>
      <w:r w:rsidR="007550B5">
        <w:fldChar w:fldCharType="separate"/>
      </w:r>
      <w:ins w:id="478" w:author="David Wooten" w:date="2019-08-27T16:53:00Z">
        <w:r w:rsidR="00C12037">
          <w:rPr>
            <w:noProof/>
          </w:rPr>
          <w:t>12</w:t>
        </w:r>
      </w:ins>
      <w:r w:rsidR="007550B5">
        <w:rPr>
          <w:noProof/>
        </w:rPr>
        <w:fldChar w:fldCharType="end"/>
      </w:r>
      <w:r>
        <w:t xml:space="preserve"> — Defines for SM2_P256 ECC Values</w:t>
      </w:r>
    </w:p>
    <w:tbl>
      <w:tblPr>
        <w:tblW w:w="9360"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58" w:type="dxa"/>
          <w:right w:w="58" w:type="dxa"/>
        </w:tblCellMar>
        <w:tblLook w:val="0000" w:firstRow="0" w:lastRow="0" w:firstColumn="0" w:lastColumn="0" w:noHBand="0" w:noVBand="0"/>
      </w:tblPr>
      <w:tblGrid>
        <w:gridCol w:w="1080"/>
        <w:gridCol w:w="5760"/>
        <w:gridCol w:w="2520"/>
      </w:tblGrid>
      <w:tr w:rsidR="0008205B" w:rsidRPr="009E224E" w14:paraId="0D89417C" w14:textId="77777777" w:rsidTr="00F80AE3">
        <w:trPr>
          <w:jc w:val="center"/>
        </w:trPr>
        <w:tc>
          <w:tcPr>
            <w:tcW w:w="1080" w:type="dxa"/>
            <w:tcBorders>
              <w:top w:val="single" w:sz="12" w:space="0" w:color="auto"/>
              <w:left w:val="single" w:sz="12" w:space="0" w:color="auto"/>
              <w:bottom w:val="single" w:sz="12" w:space="0" w:color="auto"/>
            </w:tcBorders>
          </w:tcPr>
          <w:p w14:paraId="1CB20702" w14:textId="77777777" w:rsidR="0008205B" w:rsidRPr="009E224E" w:rsidRDefault="0008205B" w:rsidP="00926019">
            <w:pPr>
              <w:pStyle w:val="TABLE-col-heading"/>
              <w:rPr>
                <w:szCs w:val="18"/>
              </w:rPr>
            </w:pPr>
            <w:r w:rsidRPr="009E224E">
              <w:rPr>
                <w:szCs w:val="18"/>
              </w:rPr>
              <w:t>Parameter</w:t>
            </w:r>
          </w:p>
        </w:tc>
        <w:tc>
          <w:tcPr>
            <w:tcW w:w="5760" w:type="dxa"/>
            <w:tcBorders>
              <w:top w:val="single" w:sz="12" w:space="0" w:color="auto"/>
              <w:bottom w:val="single" w:sz="12" w:space="0" w:color="auto"/>
            </w:tcBorders>
          </w:tcPr>
          <w:p w14:paraId="74C392FE" w14:textId="77777777" w:rsidR="0008205B" w:rsidRPr="009E224E" w:rsidRDefault="0008205B" w:rsidP="00926019">
            <w:pPr>
              <w:pStyle w:val="TABLE-col-heading"/>
              <w:rPr>
                <w:szCs w:val="18"/>
              </w:rPr>
            </w:pPr>
            <w:r w:rsidRPr="009E224E">
              <w:rPr>
                <w:szCs w:val="18"/>
              </w:rPr>
              <w:t>Value</w:t>
            </w:r>
          </w:p>
        </w:tc>
        <w:tc>
          <w:tcPr>
            <w:tcW w:w="2520" w:type="dxa"/>
            <w:tcBorders>
              <w:top w:val="single" w:sz="12" w:space="0" w:color="auto"/>
              <w:bottom w:val="single" w:sz="12" w:space="0" w:color="auto"/>
              <w:right w:val="single" w:sz="12" w:space="0" w:color="auto"/>
            </w:tcBorders>
          </w:tcPr>
          <w:p w14:paraId="0DEB0E1E" w14:textId="77777777" w:rsidR="0008205B" w:rsidRPr="009E224E" w:rsidRDefault="0008205B" w:rsidP="00751AF0">
            <w:pPr>
              <w:pStyle w:val="TABLE-col-heading"/>
              <w:jc w:val="left"/>
              <w:rPr>
                <w:szCs w:val="18"/>
              </w:rPr>
            </w:pPr>
            <w:r w:rsidRPr="009E224E">
              <w:rPr>
                <w:szCs w:val="18"/>
              </w:rPr>
              <w:t>Description</w:t>
            </w:r>
          </w:p>
        </w:tc>
      </w:tr>
      <w:tr w:rsidR="0008205B" w:rsidRPr="009E224E" w14:paraId="43B99F20" w14:textId="77777777" w:rsidTr="00F80AE3">
        <w:trPr>
          <w:jc w:val="center"/>
        </w:trPr>
        <w:tc>
          <w:tcPr>
            <w:tcW w:w="1080" w:type="dxa"/>
            <w:tcBorders>
              <w:top w:val="single" w:sz="12" w:space="0" w:color="auto"/>
              <w:left w:val="single" w:sz="12" w:space="0" w:color="auto"/>
              <w:bottom w:val="single" w:sz="6" w:space="0" w:color="auto"/>
            </w:tcBorders>
          </w:tcPr>
          <w:p w14:paraId="65A1E871" w14:textId="77777777" w:rsidR="0008205B" w:rsidRPr="009E224E" w:rsidRDefault="0008205B" w:rsidP="00926019">
            <w:pPr>
              <w:pStyle w:val="TABLE-cell"/>
              <w:rPr>
                <w:szCs w:val="18"/>
              </w:rPr>
            </w:pPr>
            <w:r w:rsidRPr="009E224E">
              <w:rPr>
                <w:szCs w:val="18"/>
              </w:rPr>
              <w:t>curveID</w:t>
            </w:r>
          </w:p>
        </w:tc>
        <w:tc>
          <w:tcPr>
            <w:tcW w:w="5760" w:type="dxa"/>
            <w:tcBorders>
              <w:top w:val="single" w:sz="12" w:space="0" w:color="auto"/>
              <w:bottom w:val="single" w:sz="6" w:space="0" w:color="auto"/>
            </w:tcBorders>
          </w:tcPr>
          <w:p w14:paraId="0F5F3250" w14:textId="77777777" w:rsidR="0008205B" w:rsidRPr="009E224E" w:rsidRDefault="0008205B" w:rsidP="00926019">
            <w:pPr>
              <w:pStyle w:val="TABLE-cell"/>
              <w:rPr>
                <w:szCs w:val="18"/>
              </w:rPr>
            </w:pPr>
            <w:r>
              <w:rPr>
                <w:szCs w:val="18"/>
              </w:rPr>
              <w:t>TPM_ECC_SM2_P256</w:t>
            </w:r>
          </w:p>
        </w:tc>
        <w:tc>
          <w:tcPr>
            <w:tcW w:w="2520" w:type="dxa"/>
            <w:tcBorders>
              <w:top w:val="single" w:sz="12" w:space="0" w:color="auto"/>
              <w:bottom w:val="single" w:sz="6" w:space="0" w:color="auto"/>
              <w:right w:val="single" w:sz="12" w:space="0" w:color="auto"/>
            </w:tcBorders>
          </w:tcPr>
          <w:p w14:paraId="5219D2D2" w14:textId="77777777" w:rsidR="0008205B" w:rsidRPr="009E224E" w:rsidRDefault="0008205B" w:rsidP="00751AF0">
            <w:pPr>
              <w:pStyle w:val="TABLE-cell"/>
              <w:jc w:val="left"/>
              <w:rPr>
                <w:szCs w:val="18"/>
              </w:rPr>
            </w:pPr>
            <w:r w:rsidRPr="009E224E">
              <w:rPr>
                <w:szCs w:val="18"/>
              </w:rPr>
              <w:t>identifier for the curve</w:t>
            </w:r>
          </w:p>
        </w:tc>
      </w:tr>
      <w:tr w:rsidR="0008205B" w:rsidRPr="009E224E" w14:paraId="4E6FB366" w14:textId="77777777" w:rsidTr="00F80AE3">
        <w:trPr>
          <w:jc w:val="center"/>
        </w:trPr>
        <w:tc>
          <w:tcPr>
            <w:tcW w:w="1080" w:type="dxa"/>
            <w:tcBorders>
              <w:top w:val="single" w:sz="6" w:space="0" w:color="auto"/>
              <w:left w:val="single" w:sz="12" w:space="0" w:color="auto"/>
              <w:bottom w:val="single" w:sz="6" w:space="0" w:color="auto"/>
            </w:tcBorders>
          </w:tcPr>
          <w:p w14:paraId="431A6A7D" w14:textId="77777777" w:rsidR="0008205B" w:rsidRPr="009E224E" w:rsidRDefault="0008205B" w:rsidP="00926019">
            <w:pPr>
              <w:pStyle w:val="TABLE-cell"/>
              <w:rPr>
                <w:noProof/>
                <w:szCs w:val="18"/>
              </w:rPr>
            </w:pPr>
            <w:r w:rsidRPr="009E224E">
              <w:rPr>
                <w:noProof/>
                <w:szCs w:val="18"/>
              </w:rPr>
              <w:t>keySize</w:t>
            </w:r>
          </w:p>
        </w:tc>
        <w:tc>
          <w:tcPr>
            <w:tcW w:w="5760" w:type="dxa"/>
            <w:tcBorders>
              <w:top w:val="single" w:sz="6" w:space="0" w:color="auto"/>
              <w:bottom w:val="single" w:sz="6" w:space="0" w:color="auto"/>
            </w:tcBorders>
          </w:tcPr>
          <w:p w14:paraId="67740B69" w14:textId="77777777" w:rsidR="0008205B" w:rsidRPr="009E224E" w:rsidRDefault="0008205B" w:rsidP="00926019">
            <w:pPr>
              <w:pStyle w:val="TABLE-cell"/>
              <w:rPr>
                <w:noProof/>
                <w:szCs w:val="18"/>
              </w:rPr>
            </w:pPr>
            <w:r>
              <w:rPr>
                <w:noProof/>
                <w:szCs w:val="18"/>
              </w:rPr>
              <w:t>256</w:t>
            </w:r>
          </w:p>
        </w:tc>
        <w:tc>
          <w:tcPr>
            <w:tcW w:w="2520" w:type="dxa"/>
            <w:tcBorders>
              <w:top w:val="single" w:sz="6" w:space="0" w:color="auto"/>
              <w:bottom w:val="single" w:sz="6" w:space="0" w:color="auto"/>
              <w:right w:val="single" w:sz="12" w:space="0" w:color="auto"/>
            </w:tcBorders>
          </w:tcPr>
          <w:p w14:paraId="69E6985A" w14:textId="77777777" w:rsidR="0008205B" w:rsidRPr="009E224E" w:rsidRDefault="00B85E17" w:rsidP="00751AF0">
            <w:pPr>
              <w:pStyle w:val="TABLE-cell"/>
              <w:jc w:val="left"/>
              <w:rPr>
                <w:noProof/>
                <w:szCs w:val="18"/>
              </w:rPr>
            </w:pPr>
            <w:r>
              <w:rPr>
                <w:noProof/>
                <w:szCs w:val="18"/>
              </w:rPr>
              <w:t>s</w:t>
            </w:r>
            <w:r w:rsidR="0008205B" w:rsidRPr="009E224E">
              <w:rPr>
                <w:noProof/>
                <w:szCs w:val="18"/>
              </w:rPr>
              <w:t>ize in bits of the key</w:t>
            </w:r>
          </w:p>
        </w:tc>
      </w:tr>
      <w:tr w:rsidR="0008205B" w:rsidRPr="009E224E" w14:paraId="367EB518" w14:textId="77777777" w:rsidTr="00F80AE3">
        <w:trPr>
          <w:jc w:val="center"/>
        </w:trPr>
        <w:tc>
          <w:tcPr>
            <w:tcW w:w="1080" w:type="dxa"/>
            <w:tcBorders>
              <w:top w:val="single" w:sz="6" w:space="0" w:color="auto"/>
              <w:left w:val="single" w:sz="12" w:space="0" w:color="auto"/>
              <w:bottom w:val="single" w:sz="6" w:space="0" w:color="auto"/>
            </w:tcBorders>
          </w:tcPr>
          <w:p w14:paraId="2E422FD0" w14:textId="77777777" w:rsidR="0008205B" w:rsidRPr="009E224E" w:rsidRDefault="0008205B" w:rsidP="00926019">
            <w:pPr>
              <w:pStyle w:val="TABLE-cell"/>
              <w:rPr>
                <w:noProof/>
                <w:szCs w:val="18"/>
              </w:rPr>
            </w:pPr>
            <w:r w:rsidRPr="009E224E">
              <w:rPr>
                <w:noProof/>
                <w:szCs w:val="18"/>
              </w:rPr>
              <w:t>kdf</w:t>
            </w:r>
          </w:p>
        </w:tc>
        <w:tc>
          <w:tcPr>
            <w:tcW w:w="5760" w:type="dxa"/>
            <w:tcBorders>
              <w:top w:val="single" w:sz="6" w:space="0" w:color="auto"/>
              <w:bottom w:val="single" w:sz="6" w:space="0" w:color="auto"/>
            </w:tcBorders>
          </w:tcPr>
          <w:p w14:paraId="3C311DA6" w14:textId="6368EDBA" w:rsidR="0008205B" w:rsidRPr="009E224E" w:rsidRDefault="0008205B" w:rsidP="00611FDB">
            <w:pPr>
              <w:pStyle w:val="TABLE-cell"/>
              <w:rPr>
                <w:noProof/>
                <w:szCs w:val="18"/>
              </w:rPr>
            </w:pPr>
            <w:r w:rsidRPr="009E224E">
              <w:rPr>
                <w:szCs w:val="18"/>
              </w:rPr>
              <w:t>{TPM_AL</w:t>
            </w:r>
            <w:r>
              <w:rPr>
                <w:szCs w:val="18"/>
              </w:rPr>
              <w:t>G_KDF1_SP800_56</w:t>
            </w:r>
            <w:r w:rsidR="00611FDB">
              <w:rPr>
                <w:szCs w:val="18"/>
              </w:rPr>
              <w:t>A</w:t>
            </w:r>
            <w:r>
              <w:rPr>
                <w:szCs w:val="18"/>
              </w:rPr>
              <w:t xml:space="preserve">, </w:t>
            </w:r>
            <w:r w:rsidR="00C21B42">
              <w:rPr>
                <w:szCs w:val="18"/>
              </w:rPr>
              <w:t>TPM</w:t>
            </w:r>
            <w:r>
              <w:rPr>
                <w:szCs w:val="18"/>
              </w:rPr>
              <w:t>_ALG_SM3_256</w:t>
            </w:r>
            <w:r w:rsidRPr="009E224E">
              <w:rPr>
                <w:szCs w:val="18"/>
              </w:rPr>
              <w:t>}</w:t>
            </w:r>
          </w:p>
        </w:tc>
        <w:tc>
          <w:tcPr>
            <w:tcW w:w="2520" w:type="dxa"/>
            <w:tcBorders>
              <w:top w:val="single" w:sz="6" w:space="0" w:color="auto"/>
              <w:bottom w:val="single" w:sz="6" w:space="0" w:color="auto"/>
              <w:right w:val="single" w:sz="12" w:space="0" w:color="auto"/>
            </w:tcBorders>
          </w:tcPr>
          <w:p w14:paraId="434B300A" w14:textId="77777777" w:rsidR="0008205B" w:rsidRPr="009E224E" w:rsidRDefault="0008205B" w:rsidP="00751AF0">
            <w:pPr>
              <w:pStyle w:val="TABLE-cell"/>
              <w:jc w:val="left"/>
              <w:rPr>
                <w:noProof/>
                <w:szCs w:val="18"/>
              </w:rPr>
            </w:pPr>
            <w:r w:rsidRPr="009E224E">
              <w:rPr>
                <w:noProof/>
                <w:szCs w:val="18"/>
              </w:rPr>
              <w:t>the default KDF and hash</w:t>
            </w:r>
          </w:p>
        </w:tc>
      </w:tr>
      <w:tr w:rsidR="0008205B" w:rsidRPr="009E224E" w14:paraId="59A1A51D" w14:textId="77777777" w:rsidTr="00F80AE3">
        <w:trPr>
          <w:jc w:val="center"/>
        </w:trPr>
        <w:tc>
          <w:tcPr>
            <w:tcW w:w="1080" w:type="dxa"/>
            <w:tcBorders>
              <w:top w:val="single" w:sz="6" w:space="0" w:color="auto"/>
              <w:left w:val="single" w:sz="12" w:space="0" w:color="auto"/>
              <w:bottom w:val="single" w:sz="6" w:space="0" w:color="auto"/>
            </w:tcBorders>
          </w:tcPr>
          <w:p w14:paraId="35F61BCE" w14:textId="77777777" w:rsidR="0008205B" w:rsidRPr="009E224E" w:rsidRDefault="0008205B" w:rsidP="00926019">
            <w:pPr>
              <w:pStyle w:val="TABLE-cell"/>
              <w:rPr>
                <w:noProof/>
                <w:szCs w:val="18"/>
              </w:rPr>
            </w:pPr>
            <w:r w:rsidRPr="009E224E">
              <w:rPr>
                <w:noProof/>
                <w:szCs w:val="18"/>
              </w:rPr>
              <w:t>sign</w:t>
            </w:r>
          </w:p>
        </w:tc>
        <w:tc>
          <w:tcPr>
            <w:tcW w:w="5760" w:type="dxa"/>
            <w:tcBorders>
              <w:top w:val="single" w:sz="6" w:space="0" w:color="auto"/>
              <w:bottom w:val="single" w:sz="6" w:space="0" w:color="auto"/>
            </w:tcBorders>
          </w:tcPr>
          <w:p w14:paraId="3D958F9E" w14:textId="77777777" w:rsidR="0008205B" w:rsidRPr="009E224E" w:rsidRDefault="0008205B" w:rsidP="00926019">
            <w:pPr>
              <w:pStyle w:val="TABLE-cell"/>
              <w:rPr>
                <w:noProof/>
                <w:szCs w:val="18"/>
              </w:rPr>
            </w:pPr>
            <w:r w:rsidRPr="009E224E">
              <w:rPr>
                <w:szCs w:val="18"/>
              </w:rPr>
              <w:t>{TPM_ALG_NULL, TPM_ALG_NULL}</w:t>
            </w:r>
          </w:p>
        </w:tc>
        <w:tc>
          <w:tcPr>
            <w:tcW w:w="2520" w:type="dxa"/>
            <w:tcBorders>
              <w:top w:val="single" w:sz="6" w:space="0" w:color="auto"/>
              <w:bottom w:val="single" w:sz="6" w:space="0" w:color="auto"/>
              <w:right w:val="single" w:sz="12" w:space="0" w:color="auto"/>
            </w:tcBorders>
          </w:tcPr>
          <w:p w14:paraId="2DB37BD0" w14:textId="4B74EF1B" w:rsidR="0008205B" w:rsidRPr="009E224E" w:rsidRDefault="00FF7F23" w:rsidP="00751AF0">
            <w:pPr>
              <w:pStyle w:val="TABLE-cell"/>
              <w:jc w:val="left"/>
              <w:rPr>
                <w:noProof/>
                <w:szCs w:val="18"/>
              </w:rPr>
            </w:pPr>
            <w:r>
              <w:rPr>
                <w:noProof/>
                <w:szCs w:val="18"/>
              </w:rPr>
              <w:t xml:space="preserve">no </w:t>
            </w:r>
            <w:r w:rsidR="00973A1D">
              <w:rPr>
                <w:noProof/>
                <w:szCs w:val="18"/>
              </w:rPr>
              <w:t>mandatory</w:t>
            </w:r>
            <w:r w:rsidR="0008205B" w:rsidRPr="009E224E">
              <w:rPr>
                <w:noProof/>
                <w:szCs w:val="18"/>
              </w:rPr>
              <w:t xml:space="preserve"> signing scheme</w:t>
            </w:r>
          </w:p>
        </w:tc>
      </w:tr>
      <w:tr w:rsidR="0008205B" w:rsidRPr="009E224E" w14:paraId="7D226882" w14:textId="77777777" w:rsidTr="00F80AE3">
        <w:trPr>
          <w:jc w:val="center"/>
        </w:trPr>
        <w:tc>
          <w:tcPr>
            <w:tcW w:w="1080" w:type="dxa"/>
            <w:tcBorders>
              <w:left w:val="single" w:sz="12" w:space="0" w:color="auto"/>
            </w:tcBorders>
          </w:tcPr>
          <w:p w14:paraId="29483F79" w14:textId="77777777" w:rsidR="0008205B" w:rsidRPr="009E224E" w:rsidRDefault="0008205B" w:rsidP="00926019">
            <w:pPr>
              <w:pStyle w:val="TABLE-cell"/>
              <w:rPr>
                <w:noProof/>
                <w:szCs w:val="18"/>
              </w:rPr>
            </w:pPr>
            <w:r w:rsidRPr="009E224E">
              <w:rPr>
                <w:noProof/>
                <w:szCs w:val="18"/>
              </w:rPr>
              <w:t>p</w:t>
            </w:r>
          </w:p>
        </w:tc>
        <w:tc>
          <w:tcPr>
            <w:tcW w:w="5760" w:type="dxa"/>
          </w:tcPr>
          <w:p w14:paraId="53B7DB0C" w14:textId="1A0B3FBE" w:rsidR="0008205B" w:rsidRPr="009E224E" w:rsidRDefault="0008205B" w:rsidP="0008205B">
            <w:pPr>
              <w:pStyle w:val="TABLE-cell"/>
              <w:jc w:val="left"/>
              <w:rPr>
                <w:rFonts w:ascii="Courier New" w:hAnsi="Courier New" w:cs="Courier New"/>
                <w:b/>
                <w:noProof/>
                <w:szCs w:val="18"/>
              </w:rPr>
            </w:pPr>
            <w:r w:rsidRPr="009E224E">
              <w:rPr>
                <w:rFonts w:ascii="Courier New" w:hAnsi="Courier New" w:cs="Courier New"/>
                <w:b/>
                <w:noProof/>
                <w:szCs w:val="18"/>
              </w:rPr>
              <w:t>{</w:t>
            </w:r>
            <w:r>
              <w:rPr>
                <w:rFonts w:ascii="Courier New" w:hAnsi="Courier New" w:cs="Courier New"/>
                <w:b/>
                <w:noProof/>
                <w:szCs w:val="18"/>
              </w:rPr>
              <w:t>32</w:t>
            </w:r>
            <w:r w:rsidR="00D54DA1">
              <w:rPr>
                <w:rFonts w:ascii="Courier New" w:hAnsi="Courier New" w:cs="Courier New"/>
                <w:b/>
                <w:noProof/>
                <w:szCs w:val="18"/>
              </w:rPr>
              <w:t>,</w:t>
            </w:r>
            <w:r w:rsidR="00D54DA1">
              <w:rPr>
                <w:rFonts w:ascii="Courier New" w:hAnsi="Courier New" w:cs="Courier New"/>
                <w:b/>
                <w:noProof/>
                <w:szCs w:val="18"/>
              </w:rPr>
              <w:br/>
            </w:r>
            <w:r w:rsidRPr="009E224E">
              <w:rPr>
                <w:rFonts w:ascii="Courier New" w:hAnsi="Courier New" w:cs="Courier New"/>
                <w:b/>
                <w:noProof/>
                <w:szCs w:val="18"/>
              </w:rPr>
              <w:t>{</w:t>
            </w:r>
            <w:r w:rsidRPr="0008205B">
              <w:rPr>
                <w:rFonts w:ascii="Courier New" w:hAnsi="Courier New" w:cs="Courier New"/>
                <w:b/>
                <w:noProof/>
                <w:szCs w:val="18"/>
              </w:rPr>
              <w:t>0xFF, 0xFF, 0xFF, 0xFE, 0xFF, 0xFF, 0xFF, 0xFF,</w:t>
            </w:r>
            <w:r w:rsidR="00D54DA1">
              <w:rPr>
                <w:rFonts w:ascii="Courier New" w:hAnsi="Courier New" w:cs="Courier New"/>
                <w:b/>
                <w:noProof/>
                <w:szCs w:val="18"/>
              </w:rPr>
              <w:br/>
            </w:r>
            <w:r w:rsidRPr="0008205B">
              <w:rPr>
                <w:rFonts w:ascii="Courier New" w:hAnsi="Courier New" w:cs="Courier New"/>
                <w:b/>
                <w:noProof/>
                <w:szCs w:val="18"/>
              </w:rPr>
              <w:t xml:space="preserve"> 0xFF, 0xFF, 0xFF, 0xFF, 0xFF, 0xFF, 0xFF, 0xFF,</w:t>
            </w:r>
            <w:r w:rsidR="00D54DA1">
              <w:rPr>
                <w:rFonts w:ascii="Courier New" w:hAnsi="Courier New" w:cs="Courier New"/>
                <w:b/>
                <w:noProof/>
                <w:szCs w:val="18"/>
              </w:rPr>
              <w:br/>
            </w:r>
            <w:r w:rsidRPr="0008205B">
              <w:rPr>
                <w:rFonts w:ascii="Courier New" w:hAnsi="Courier New" w:cs="Courier New"/>
                <w:b/>
                <w:noProof/>
                <w:szCs w:val="18"/>
              </w:rPr>
              <w:t xml:space="preserve"> 0xFF, 0xFF, 0xFF, 0xFF, 0x00, 0x00, 0x00, 0x00,</w:t>
            </w:r>
            <w:r w:rsidR="00D54DA1">
              <w:rPr>
                <w:rFonts w:ascii="Courier New" w:hAnsi="Courier New" w:cs="Courier New"/>
                <w:b/>
                <w:noProof/>
                <w:szCs w:val="18"/>
              </w:rPr>
              <w:br/>
            </w:r>
            <w:r w:rsidRPr="0008205B">
              <w:rPr>
                <w:rFonts w:ascii="Courier New" w:hAnsi="Courier New" w:cs="Courier New"/>
                <w:b/>
                <w:noProof/>
                <w:szCs w:val="18"/>
              </w:rPr>
              <w:t xml:space="preserve"> 0xFF, 0xFF, 0xFF, 0xFF, 0xFF, 0xFF, 0xFF, 0xFF</w:t>
            </w:r>
            <w:r w:rsidR="000F29A6">
              <w:rPr>
                <w:rFonts w:ascii="Courier New" w:hAnsi="Courier New" w:cs="Courier New"/>
                <w:b/>
                <w:noProof/>
                <w:szCs w:val="18"/>
              </w:rPr>
              <w:t>}}</w:t>
            </w:r>
          </w:p>
        </w:tc>
        <w:tc>
          <w:tcPr>
            <w:tcW w:w="2520" w:type="dxa"/>
            <w:tcBorders>
              <w:right w:val="single" w:sz="12" w:space="0" w:color="auto"/>
            </w:tcBorders>
          </w:tcPr>
          <w:p w14:paraId="4F5B503F" w14:textId="77777777" w:rsidR="0008205B" w:rsidRPr="009E224E" w:rsidRDefault="0008205B" w:rsidP="00751AF0">
            <w:pPr>
              <w:pStyle w:val="TABLE-cell"/>
              <w:jc w:val="left"/>
              <w:rPr>
                <w:noProof/>
                <w:color w:val="000000"/>
                <w:szCs w:val="18"/>
              </w:rPr>
            </w:pPr>
            <w:r w:rsidRPr="009E224E">
              <w:rPr>
                <w:rFonts w:ascii="Cambria" w:hAnsi="Cambria"/>
                <w:i/>
                <w:noProof/>
                <w:color w:val="000000"/>
                <w:szCs w:val="18"/>
              </w:rPr>
              <w:t>F</w:t>
            </w:r>
            <w:r w:rsidRPr="009E224E">
              <w:rPr>
                <w:rFonts w:ascii="Cambria" w:hAnsi="Cambria" w:cs="Times New Roman"/>
                <w:i/>
                <w:iCs/>
                <w:szCs w:val="18"/>
              </w:rPr>
              <w:t>p</w:t>
            </w:r>
            <w:r w:rsidRPr="009E224E">
              <w:rPr>
                <w:szCs w:val="18"/>
              </w:rPr>
              <w:t xml:space="preserve"> </w:t>
            </w:r>
            <w:r w:rsidRPr="009E224E">
              <w:rPr>
                <w:noProof/>
                <w:szCs w:val="18"/>
              </w:rPr>
              <w:t>(the modulus)</w:t>
            </w:r>
          </w:p>
        </w:tc>
      </w:tr>
      <w:tr w:rsidR="0008205B" w:rsidRPr="009E224E" w14:paraId="6048D639" w14:textId="77777777" w:rsidTr="00F80AE3">
        <w:trPr>
          <w:jc w:val="center"/>
        </w:trPr>
        <w:tc>
          <w:tcPr>
            <w:tcW w:w="1080" w:type="dxa"/>
            <w:tcBorders>
              <w:left w:val="single" w:sz="12" w:space="0" w:color="auto"/>
            </w:tcBorders>
          </w:tcPr>
          <w:p w14:paraId="2C104B73" w14:textId="77777777" w:rsidR="0008205B" w:rsidRPr="009E224E" w:rsidRDefault="0008205B" w:rsidP="00926019">
            <w:pPr>
              <w:pStyle w:val="TABLE-cell"/>
              <w:rPr>
                <w:noProof/>
                <w:szCs w:val="18"/>
              </w:rPr>
            </w:pPr>
            <w:r w:rsidRPr="009E224E">
              <w:rPr>
                <w:noProof/>
                <w:szCs w:val="18"/>
              </w:rPr>
              <w:t>a</w:t>
            </w:r>
          </w:p>
        </w:tc>
        <w:tc>
          <w:tcPr>
            <w:tcW w:w="5760" w:type="dxa"/>
          </w:tcPr>
          <w:p w14:paraId="082B36F3" w14:textId="336799F5" w:rsidR="0008205B" w:rsidRPr="009E224E" w:rsidRDefault="0008205B" w:rsidP="0008205B">
            <w:pPr>
              <w:pStyle w:val="TABLE-cell"/>
              <w:jc w:val="left"/>
              <w:rPr>
                <w:rFonts w:ascii="Courier New" w:hAnsi="Courier New" w:cs="Courier New"/>
                <w:b/>
                <w:noProof/>
                <w:szCs w:val="18"/>
              </w:rPr>
            </w:pPr>
            <w:r w:rsidRPr="009E224E">
              <w:rPr>
                <w:rFonts w:ascii="Courier New" w:hAnsi="Courier New" w:cs="Courier New"/>
                <w:b/>
                <w:noProof/>
                <w:szCs w:val="18"/>
              </w:rPr>
              <w:t>{</w:t>
            </w:r>
            <w:r>
              <w:rPr>
                <w:rFonts w:ascii="Courier New" w:hAnsi="Courier New" w:cs="Courier New"/>
                <w:b/>
                <w:noProof/>
                <w:szCs w:val="18"/>
              </w:rPr>
              <w:t>32</w:t>
            </w:r>
            <w:r w:rsidR="00D54DA1">
              <w:rPr>
                <w:rFonts w:ascii="Courier New" w:hAnsi="Courier New" w:cs="Courier New"/>
                <w:b/>
                <w:noProof/>
                <w:szCs w:val="18"/>
              </w:rPr>
              <w:t>,</w:t>
            </w:r>
            <w:r w:rsidR="00D54DA1">
              <w:rPr>
                <w:rFonts w:ascii="Courier New" w:hAnsi="Courier New" w:cs="Courier New"/>
                <w:b/>
                <w:noProof/>
                <w:szCs w:val="18"/>
              </w:rPr>
              <w:br/>
            </w:r>
            <w:r w:rsidRPr="009E224E">
              <w:rPr>
                <w:rFonts w:ascii="Courier New" w:hAnsi="Courier New" w:cs="Courier New"/>
                <w:b/>
                <w:noProof/>
                <w:szCs w:val="18"/>
              </w:rPr>
              <w:t>{</w:t>
            </w:r>
            <w:r w:rsidRPr="0008205B">
              <w:rPr>
                <w:rFonts w:ascii="Courier New" w:hAnsi="Courier New" w:cs="Courier New"/>
                <w:b/>
                <w:noProof/>
                <w:szCs w:val="18"/>
              </w:rPr>
              <w:t>0xFF, 0xFF, 0xFF, 0xFE, 0xFF, 0xFF, 0xFF, 0xFF,</w:t>
            </w:r>
            <w:r w:rsidR="00D54DA1">
              <w:rPr>
                <w:rFonts w:ascii="Courier New" w:hAnsi="Courier New" w:cs="Courier New"/>
                <w:b/>
                <w:noProof/>
                <w:szCs w:val="18"/>
              </w:rPr>
              <w:br/>
            </w:r>
            <w:r w:rsidRPr="0008205B">
              <w:rPr>
                <w:rFonts w:ascii="Courier New" w:hAnsi="Courier New" w:cs="Courier New"/>
                <w:b/>
                <w:noProof/>
                <w:szCs w:val="18"/>
              </w:rPr>
              <w:t xml:space="preserve"> 0xFF, 0xFF, 0xFF, 0xFF, 0xFF, 0xFF, 0xFF, 0xFF,</w:t>
            </w:r>
            <w:r w:rsidR="00D54DA1">
              <w:rPr>
                <w:rFonts w:ascii="Courier New" w:hAnsi="Courier New" w:cs="Courier New"/>
                <w:b/>
                <w:noProof/>
                <w:szCs w:val="18"/>
              </w:rPr>
              <w:br/>
            </w:r>
            <w:r w:rsidRPr="0008205B">
              <w:rPr>
                <w:rFonts w:ascii="Courier New" w:hAnsi="Courier New" w:cs="Courier New"/>
                <w:b/>
                <w:noProof/>
                <w:szCs w:val="18"/>
              </w:rPr>
              <w:t xml:space="preserve"> 0xFF, 0xFF, 0xFF, 0xFF, 0x00, 0x00, 0x00, 0x00,</w:t>
            </w:r>
            <w:r w:rsidR="00D54DA1">
              <w:rPr>
                <w:rFonts w:ascii="Courier New" w:hAnsi="Courier New" w:cs="Courier New"/>
                <w:b/>
                <w:noProof/>
                <w:szCs w:val="18"/>
              </w:rPr>
              <w:br/>
            </w:r>
            <w:r w:rsidRPr="0008205B">
              <w:rPr>
                <w:rFonts w:ascii="Courier New" w:hAnsi="Courier New" w:cs="Courier New"/>
                <w:b/>
                <w:noProof/>
                <w:szCs w:val="18"/>
              </w:rPr>
              <w:t xml:space="preserve"> 0xFF, 0xFF, 0xFF, 0xFF, 0xFF, 0xFF, 0xFF, 0xFC</w:t>
            </w:r>
            <w:r w:rsidR="000F29A6">
              <w:rPr>
                <w:rFonts w:ascii="Courier New" w:hAnsi="Courier New" w:cs="Courier New"/>
                <w:b/>
                <w:noProof/>
                <w:szCs w:val="18"/>
              </w:rPr>
              <w:t>}}</w:t>
            </w:r>
          </w:p>
        </w:tc>
        <w:tc>
          <w:tcPr>
            <w:tcW w:w="2520" w:type="dxa"/>
            <w:tcBorders>
              <w:right w:val="single" w:sz="12" w:space="0" w:color="auto"/>
            </w:tcBorders>
          </w:tcPr>
          <w:p w14:paraId="7CE7B648" w14:textId="77777777" w:rsidR="0008205B" w:rsidRPr="009E224E" w:rsidRDefault="0008205B" w:rsidP="00751AF0">
            <w:pPr>
              <w:pStyle w:val="TABLE-cell"/>
              <w:jc w:val="left"/>
              <w:rPr>
                <w:noProof/>
                <w:szCs w:val="18"/>
              </w:rPr>
            </w:pPr>
            <w:r w:rsidRPr="009E224E">
              <w:rPr>
                <w:noProof/>
                <w:szCs w:val="18"/>
              </w:rPr>
              <w:t>coefficient of the linear term in the curve equation</w:t>
            </w:r>
          </w:p>
        </w:tc>
      </w:tr>
      <w:tr w:rsidR="0008205B" w:rsidRPr="009E224E" w14:paraId="2A17BEB7" w14:textId="77777777" w:rsidTr="00F80AE3">
        <w:trPr>
          <w:jc w:val="center"/>
        </w:trPr>
        <w:tc>
          <w:tcPr>
            <w:tcW w:w="1080" w:type="dxa"/>
            <w:tcBorders>
              <w:left w:val="single" w:sz="12" w:space="0" w:color="auto"/>
            </w:tcBorders>
          </w:tcPr>
          <w:p w14:paraId="654F4277" w14:textId="77777777" w:rsidR="0008205B" w:rsidRPr="009E224E" w:rsidRDefault="0008205B" w:rsidP="00926019">
            <w:pPr>
              <w:pStyle w:val="TABLE-cell"/>
              <w:rPr>
                <w:noProof/>
                <w:szCs w:val="18"/>
              </w:rPr>
            </w:pPr>
            <w:r w:rsidRPr="009E224E">
              <w:rPr>
                <w:noProof/>
                <w:szCs w:val="18"/>
              </w:rPr>
              <w:t>b</w:t>
            </w:r>
          </w:p>
        </w:tc>
        <w:tc>
          <w:tcPr>
            <w:tcW w:w="5760" w:type="dxa"/>
          </w:tcPr>
          <w:p w14:paraId="54903B86" w14:textId="77777777" w:rsidR="00D54DA1" w:rsidRDefault="0008205B" w:rsidP="0008205B">
            <w:pPr>
              <w:pStyle w:val="TABLE-cell"/>
              <w:jc w:val="left"/>
              <w:rPr>
                <w:rFonts w:ascii="Courier New" w:hAnsi="Courier New" w:cs="Courier New"/>
                <w:b/>
                <w:noProof/>
                <w:szCs w:val="18"/>
              </w:rPr>
            </w:pPr>
            <w:r w:rsidRPr="009E224E">
              <w:rPr>
                <w:rFonts w:ascii="Courier New" w:hAnsi="Courier New" w:cs="Courier New"/>
                <w:b/>
                <w:noProof/>
                <w:szCs w:val="18"/>
              </w:rPr>
              <w:t>{</w:t>
            </w:r>
            <w:r>
              <w:rPr>
                <w:rFonts w:ascii="Courier New" w:hAnsi="Courier New" w:cs="Courier New"/>
                <w:b/>
                <w:noProof/>
                <w:szCs w:val="18"/>
              </w:rPr>
              <w:t>32</w:t>
            </w:r>
            <w:r w:rsidR="00D54DA1">
              <w:rPr>
                <w:rFonts w:ascii="Courier New" w:hAnsi="Courier New" w:cs="Courier New"/>
                <w:b/>
                <w:noProof/>
                <w:szCs w:val="18"/>
              </w:rPr>
              <w:t>,</w:t>
            </w:r>
          </w:p>
          <w:p w14:paraId="2CB5AF71" w14:textId="385E4D0F" w:rsidR="0008205B" w:rsidRPr="009E224E" w:rsidRDefault="0008205B" w:rsidP="0008205B">
            <w:pPr>
              <w:pStyle w:val="TABLE-cell"/>
              <w:jc w:val="left"/>
              <w:rPr>
                <w:rFonts w:ascii="Courier New" w:hAnsi="Courier New" w:cs="Courier New"/>
                <w:b/>
                <w:noProof/>
                <w:szCs w:val="18"/>
              </w:rPr>
            </w:pPr>
            <w:r w:rsidRPr="009E224E">
              <w:rPr>
                <w:rFonts w:ascii="Courier New" w:hAnsi="Courier New" w:cs="Courier New"/>
                <w:b/>
                <w:noProof/>
                <w:szCs w:val="18"/>
              </w:rPr>
              <w:t>{</w:t>
            </w:r>
            <w:r w:rsidRPr="0008205B">
              <w:rPr>
                <w:rFonts w:ascii="Courier New" w:hAnsi="Courier New" w:cs="Courier New"/>
                <w:b/>
                <w:noProof/>
                <w:szCs w:val="18"/>
              </w:rPr>
              <w:t>0x28, 0xE9, 0xFA, 0x9E, 0x9D, 0x9F, 0x5E, 0x34,</w:t>
            </w:r>
            <w:r w:rsidR="00D54DA1">
              <w:rPr>
                <w:rFonts w:ascii="Courier New" w:hAnsi="Courier New" w:cs="Courier New"/>
                <w:b/>
                <w:noProof/>
                <w:szCs w:val="18"/>
              </w:rPr>
              <w:br/>
            </w:r>
            <w:r w:rsidRPr="0008205B">
              <w:rPr>
                <w:rFonts w:ascii="Courier New" w:hAnsi="Courier New" w:cs="Courier New"/>
                <w:b/>
                <w:noProof/>
                <w:szCs w:val="18"/>
              </w:rPr>
              <w:t xml:space="preserve"> 0x4D, 0x5A, 0x9E, 0x4B, 0xCF, 0x65, 0x09, 0xA7,</w:t>
            </w:r>
            <w:r w:rsidR="00D54DA1">
              <w:rPr>
                <w:rFonts w:ascii="Courier New" w:hAnsi="Courier New" w:cs="Courier New"/>
                <w:b/>
                <w:noProof/>
                <w:szCs w:val="18"/>
              </w:rPr>
              <w:br/>
            </w:r>
            <w:r w:rsidRPr="0008205B">
              <w:rPr>
                <w:rFonts w:ascii="Courier New" w:hAnsi="Courier New" w:cs="Courier New"/>
                <w:b/>
                <w:noProof/>
                <w:szCs w:val="18"/>
              </w:rPr>
              <w:t xml:space="preserve"> 0xF3, 0x97, 0x89, 0xF5, 0x15, 0xAB, 0x8F, 0x92,</w:t>
            </w:r>
            <w:r w:rsidR="00D54DA1">
              <w:rPr>
                <w:rFonts w:ascii="Courier New" w:hAnsi="Courier New" w:cs="Courier New"/>
                <w:b/>
                <w:noProof/>
                <w:szCs w:val="18"/>
              </w:rPr>
              <w:br/>
            </w:r>
            <w:r w:rsidRPr="0008205B">
              <w:rPr>
                <w:rFonts w:ascii="Courier New" w:hAnsi="Courier New" w:cs="Courier New"/>
                <w:b/>
                <w:noProof/>
                <w:szCs w:val="18"/>
              </w:rPr>
              <w:t xml:space="preserve"> 0xDD, 0xBC, 0xBD, 0x41, 0x4D, 0x94, 0x0E, 0x93</w:t>
            </w:r>
            <w:r w:rsidR="000F29A6">
              <w:rPr>
                <w:rFonts w:ascii="Courier New" w:hAnsi="Courier New" w:cs="Courier New"/>
                <w:b/>
                <w:noProof/>
                <w:szCs w:val="18"/>
              </w:rPr>
              <w:t>}}</w:t>
            </w:r>
          </w:p>
        </w:tc>
        <w:tc>
          <w:tcPr>
            <w:tcW w:w="2520" w:type="dxa"/>
            <w:tcBorders>
              <w:right w:val="single" w:sz="12" w:space="0" w:color="auto"/>
            </w:tcBorders>
          </w:tcPr>
          <w:p w14:paraId="51183E38" w14:textId="77777777" w:rsidR="0008205B" w:rsidRPr="009E224E" w:rsidRDefault="0008205B" w:rsidP="00751AF0">
            <w:pPr>
              <w:pStyle w:val="TABLE-cell"/>
              <w:jc w:val="left"/>
              <w:rPr>
                <w:noProof/>
                <w:szCs w:val="18"/>
              </w:rPr>
            </w:pPr>
            <w:r w:rsidRPr="009E224E">
              <w:rPr>
                <w:noProof/>
                <w:szCs w:val="18"/>
              </w:rPr>
              <w:t>constant term for curve equation</w:t>
            </w:r>
          </w:p>
        </w:tc>
      </w:tr>
      <w:tr w:rsidR="0008205B" w:rsidRPr="009E224E" w14:paraId="2F2CF822" w14:textId="77777777" w:rsidTr="00F80AE3">
        <w:trPr>
          <w:jc w:val="center"/>
        </w:trPr>
        <w:tc>
          <w:tcPr>
            <w:tcW w:w="1080" w:type="dxa"/>
            <w:tcBorders>
              <w:left w:val="single" w:sz="12" w:space="0" w:color="auto"/>
            </w:tcBorders>
          </w:tcPr>
          <w:p w14:paraId="6BFC3A2F" w14:textId="3C4859C6" w:rsidR="0008205B" w:rsidRPr="009E224E" w:rsidRDefault="0008205B" w:rsidP="00926019">
            <w:pPr>
              <w:pStyle w:val="TABLE-cell"/>
              <w:rPr>
                <w:noProof/>
                <w:szCs w:val="18"/>
              </w:rPr>
            </w:pPr>
            <w:r w:rsidRPr="009E224E">
              <w:rPr>
                <w:noProof/>
                <w:szCs w:val="18"/>
              </w:rPr>
              <w:t>gX</w:t>
            </w:r>
          </w:p>
        </w:tc>
        <w:tc>
          <w:tcPr>
            <w:tcW w:w="5760" w:type="dxa"/>
          </w:tcPr>
          <w:p w14:paraId="465116C2" w14:textId="072C1E2B" w:rsidR="0008205B" w:rsidRPr="009E224E" w:rsidRDefault="0008205B" w:rsidP="0008205B">
            <w:pPr>
              <w:pStyle w:val="TABLE-cell"/>
              <w:jc w:val="left"/>
              <w:rPr>
                <w:rFonts w:ascii="Courier New" w:hAnsi="Courier New" w:cs="Courier New"/>
                <w:b/>
                <w:noProof/>
                <w:szCs w:val="18"/>
              </w:rPr>
            </w:pPr>
            <w:r w:rsidRPr="009E224E">
              <w:rPr>
                <w:rFonts w:ascii="Courier New" w:hAnsi="Courier New" w:cs="Courier New"/>
                <w:b/>
                <w:noProof/>
                <w:szCs w:val="18"/>
              </w:rPr>
              <w:t>{</w:t>
            </w:r>
            <w:r>
              <w:rPr>
                <w:rFonts w:ascii="Courier New" w:hAnsi="Courier New" w:cs="Courier New"/>
                <w:b/>
                <w:noProof/>
                <w:szCs w:val="18"/>
              </w:rPr>
              <w:t>32</w:t>
            </w:r>
            <w:r w:rsidRPr="009E224E">
              <w:rPr>
                <w:rFonts w:ascii="Courier New" w:hAnsi="Courier New" w:cs="Courier New"/>
                <w:b/>
                <w:noProof/>
                <w:szCs w:val="18"/>
              </w:rPr>
              <w:t xml:space="preserve">, </w:t>
            </w:r>
            <w:r w:rsidR="00D54DA1">
              <w:rPr>
                <w:rFonts w:ascii="Courier New" w:hAnsi="Courier New" w:cs="Courier New"/>
                <w:b/>
                <w:noProof/>
                <w:szCs w:val="18"/>
              </w:rPr>
              <w:br/>
            </w:r>
            <w:r w:rsidRPr="009E224E">
              <w:rPr>
                <w:rFonts w:ascii="Courier New" w:hAnsi="Courier New" w:cs="Courier New"/>
                <w:b/>
                <w:noProof/>
                <w:szCs w:val="18"/>
              </w:rPr>
              <w:t>{</w:t>
            </w:r>
            <w:r w:rsidRPr="0008205B">
              <w:rPr>
                <w:rFonts w:ascii="Courier New" w:hAnsi="Courier New" w:cs="Courier New"/>
                <w:b/>
                <w:noProof/>
                <w:szCs w:val="18"/>
              </w:rPr>
              <w:t>0x32, 0xC4, 0xAE, 0x2C, 0x1F, 0x19, 0x81, 0x19,</w:t>
            </w:r>
            <w:r w:rsidR="00D54DA1">
              <w:rPr>
                <w:rFonts w:ascii="Courier New" w:hAnsi="Courier New" w:cs="Courier New"/>
                <w:b/>
                <w:noProof/>
                <w:szCs w:val="18"/>
              </w:rPr>
              <w:br/>
            </w:r>
            <w:r w:rsidRPr="0008205B">
              <w:rPr>
                <w:rFonts w:ascii="Courier New" w:hAnsi="Courier New" w:cs="Courier New"/>
                <w:b/>
                <w:noProof/>
                <w:szCs w:val="18"/>
              </w:rPr>
              <w:t xml:space="preserve"> 0x5F, 0x99, 0x04, 0x46, 0x6A, 0x39, 0xC9, 0x94,</w:t>
            </w:r>
            <w:r w:rsidR="00D54DA1">
              <w:rPr>
                <w:rFonts w:ascii="Courier New" w:hAnsi="Courier New" w:cs="Courier New"/>
                <w:b/>
                <w:noProof/>
                <w:szCs w:val="18"/>
              </w:rPr>
              <w:br/>
            </w:r>
            <w:r w:rsidRPr="0008205B">
              <w:rPr>
                <w:rFonts w:ascii="Courier New" w:hAnsi="Courier New" w:cs="Courier New"/>
                <w:b/>
                <w:noProof/>
                <w:szCs w:val="18"/>
              </w:rPr>
              <w:t xml:space="preserve"> 0x8F, 0xE3, 0x0B, 0xBF, 0xF2, 0x66, 0x0B, 0xE1,</w:t>
            </w:r>
            <w:r w:rsidR="00D54DA1">
              <w:rPr>
                <w:rFonts w:ascii="Courier New" w:hAnsi="Courier New" w:cs="Courier New"/>
                <w:b/>
                <w:noProof/>
                <w:szCs w:val="18"/>
              </w:rPr>
              <w:br/>
            </w:r>
            <w:r w:rsidRPr="0008205B">
              <w:rPr>
                <w:rFonts w:ascii="Courier New" w:hAnsi="Courier New" w:cs="Courier New"/>
                <w:b/>
                <w:noProof/>
                <w:szCs w:val="18"/>
              </w:rPr>
              <w:t xml:space="preserve"> 0x71, 0x5A, 0x45, 0x89, 0x33, 0x4C, 0x74, 0xC7</w:t>
            </w:r>
            <w:r w:rsidR="000F29A6">
              <w:rPr>
                <w:rFonts w:ascii="Courier New" w:hAnsi="Courier New" w:cs="Courier New"/>
                <w:b/>
                <w:noProof/>
                <w:szCs w:val="18"/>
              </w:rPr>
              <w:t>}}</w:t>
            </w:r>
          </w:p>
        </w:tc>
        <w:tc>
          <w:tcPr>
            <w:tcW w:w="2520" w:type="dxa"/>
            <w:tcBorders>
              <w:right w:val="single" w:sz="12" w:space="0" w:color="auto"/>
            </w:tcBorders>
          </w:tcPr>
          <w:p w14:paraId="2FE2E9B8" w14:textId="77777777" w:rsidR="0008205B" w:rsidRPr="009E224E" w:rsidRDefault="0008205B" w:rsidP="00751AF0">
            <w:pPr>
              <w:pStyle w:val="TABLE-cell"/>
              <w:jc w:val="left"/>
              <w:rPr>
                <w:noProof/>
                <w:szCs w:val="18"/>
              </w:rPr>
            </w:pPr>
            <w:r w:rsidRPr="009E224E">
              <w:rPr>
                <w:noProof/>
                <w:szCs w:val="18"/>
              </w:rPr>
              <w:t>x coordinate of base point G</w:t>
            </w:r>
          </w:p>
        </w:tc>
      </w:tr>
      <w:tr w:rsidR="0008205B" w:rsidRPr="009E224E" w14:paraId="675E46BD" w14:textId="77777777" w:rsidTr="00F80AE3">
        <w:trPr>
          <w:jc w:val="center"/>
        </w:trPr>
        <w:tc>
          <w:tcPr>
            <w:tcW w:w="1080" w:type="dxa"/>
            <w:tcBorders>
              <w:left w:val="single" w:sz="12" w:space="0" w:color="auto"/>
            </w:tcBorders>
          </w:tcPr>
          <w:p w14:paraId="6B380458" w14:textId="77777777" w:rsidR="0008205B" w:rsidRPr="009E224E" w:rsidRDefault="0008205B" w:rsidP="00926019">
            <w:pPr>
              <w:pStyle w:val="TABLE-cell"/>
              <w:rPr>
                <w:noProof/>
                <w:szCs w:val="18"/>
              </w:rPr>
            </w:pPr>
            <w:r w:rsidRPr="009E224E">
              <w:rPr>
                <w:noProof/>
                <w:szCs w:val="18"/>
              </w:rPr>
              <w:t>gY</w:t>
            </w:r>
          </w:p>
        </w:tc>
        <w:tc>
          <w:tcPr>
            <w:tcW w:w="5760" w:type="dxa"/>
          </w:tcPr>
          <w:p w14:paraId="5F0B958F" w14:textId="5717A051" w:rsidR="0008205B" w:rsidRPr="009E224E" w:rsidRDefault="0008205B" w:rsidP="00D54DA1">
            <w:pPr>
              <w:pStyle w:val="TABLE-cell"/>
              <w:jc w:val="left"/>
              <w:rPr>
                <w:rFonts w:ascii="Courier New" w:hAnsi="Courier New" w:cs="Courier New"/>
                <w:b/>
                <w:noProof/>
                <w:szCs w:val="18"/>
              </w:rPr>
            </w:pPr>
            <w:r w:rsidRPr="009E224E">
              <w:rPr>
                <w:rFonts w:ascii="Courier New" w:hAnsi="Courier New" w:cs="Courier New"/>
                <w:b/>
                <w:noProof/>
                <w:szCs w:val="18"/>
              </w:rPr>
              <w:t>{</w:t>
            </w:r>
            <w:r>
              <w:rPr>
                <w:rFonts w:ascii="Courier New" w:hAnsi="Courier New" w:cs="Courier New"/>
                <w:b/>
                <w:noProof/>
                <w:szCs w:val="18"/>
              </w:rPr>
              <w:t>32</w:t>
            </w:r>
            <w:r w:rsidRPr="009E224E">
              <w:rPr>
                <w:rFonts w:ascii="Courier New" w:hAnsi="Courier New" w:cs="Courier New"/>
                <w:b/>
                <w:noProof/>
                <w:szCs w:val="18"/>
              </w:rPr>
              <w:t>,</w:t>
            </w:r>
            <w:r w:rsidR="00D54DA1">
              <w:rPr>
                <w:rFonts w:ascii="Courier New" w:hAnsi="Courier New" w:cs="Courier New"/>
                <w:b/>
                <w:noProof/>
                <w:szCs w:val="18"/>
              </w:rPr>
              <w:br/>
            </w:r>
            <w:r w:rsidRPr="009E224E">
              <w:rPr>
                <w:rFonts w:ascii="Courier New" w:hAnsi="Courier New" w:cs="Courier New"/>
                <w:b/>
                <w:noProof/>
                <w:szCs w:val="18"/>
              </w:rPr>
              <w:t>{</w:t>
            </w:r>
            <w:r w:rsidRPr="0008205B">
              <w:rPr>
                <w:rFonts w:ascii="Courier New" w:hAnsi="Courier New" w:cs="Courier New"/>
                <w:b/>
                <w:noProof/>
                <w:szCs w:val="18"/>
              </w:rPr>
              <w:t>0xBC, 0x37, 0x36, 0xA2, 0xF4, 0xF6, 0x77, 0x9C,</w:t>
            </w:r>
            <w:r w:rsidR="00D54DA1">
              <w:rPr>
                <w:rFonts w:ascii="Courier New" w:hAnsi="Courier New" w:cs="Courier New"/>
                <w:b/>
                <w:noProof/>
                <w:szCs w:val="18"/>
              </w:rPr>
              <w:br/>
            </w:r>
            <w:r w:rsidRPr="0008205B">
              <w:rPr>
                <w:rFonts w:ascii="Courier New" w:hAnsi="Courier New" w:cs="Courier New"/>
                <w:b/>
                <w:noProof/>
                <w:szCs w:val="18"/>
              </w:rPr>
              <w:t xml:space="preserve"> 0x59, 0xBD, 0xCE, 0xE3, 0x6B, 0x69, 0x21, 0x53,</w:t>
            </w:r>
            <w:r w:rsidR="00D54DA1">
              <w:rPr>
                <w:rFonts w:ascii="Courier New" w:hAnsi="Courier New" w:cs="Courier New"/>
                <w:b/>
                <w:noProof/>
                <w:szCs w:val="18"/>
              </w:rPr>
              <w:br/>
            </w:r>
            <w:r w:rsidRPr="0008205B">
              <w:rPr>
                <w:rFonts w:ascii="Courier New" w:hAnsi="Courier New" w:cs="Courier New"/>
                <w:b/>
                <w:noProof/>
                <w:szCs w:val="18"/>
              </w:rPr>
              <w:t xml:space="preserve"> 0xD0, 0xA9, 0x87, 0x7C, 0xC6, 0x2A, 0x47, 0x40,</w:t>
            </w:r>
            <w:r w:rsidR="00D54DA1">
              <w:rPr>
                <w:rFonts w:ascii="Courier New" w:hAnsi="Courier New" w:cs="Courier New"/>
                <w:b/>
                <w:noProof/>
                <w:szCs w:val="18"/>
              </w:rPr>
              <w:br/>
            </w:r>
            <w:r w:rsidRPr="0008205B">
              <w:rPr>
                <w:rFonts w:ascii="Courier New" w:hAnsi="Courier New" w:cs="Courier New"/>
                <w:b/>
                <w:noProof/>
                <w:szCs w:val="18"/>
              </w:rPr>
              <w:t xml:space="preserve"> 0x02, 0xDF, 0x32, 0xE5, 0x21, 0x39, 0xF0, 0xA0</w:t>
            </w:r>
            <w:r w:rsidR="000F29A6">
              <w:rPr>
                <w:rFonts w:ascii="Courier New" w:hAnsi="Courier New" w:cs="Courier New"/>
                <w:b/>
                <w:noProof/>
                <w:szCs w:val="18"/>
              </w:rPr>
              <w:t>}}</w:t>
            </w:r>
          </w:p>
        </w:tc>
        <w:tc>
          <w:tcPr>
            <w:tcW w:w="2520" w:type="dxa"/>
            <w:tcBorders>
              <w:right w:val="single" w:sz="12" w:space="0" w:color="auto"/>
            </w:tcBorders>
          </w:tcPr>
          <w:p w14:paraId="5A7576E0" w14:textId="77777777" w:rsidR="0008205B" w:rsidRPr="009E224E" w:rsidRDefault="0008205B" w:rsidP="00751AF0">
            <w:pPr>
              <w:pStyle w:val="TABLE-cell"/>
              <w:jc w:val="left"/>
              <w:rPr>
                <w:noProof/>
                <w:szCs w:val="18"/>
              </w:rPr>
            </w:pPr>
            <w:r w:rsidRPr="009E224E">
              <w:rPr>
                <w:noProof/>
                <w:szCs w:val="18"/>
              </w:rPr>
              <w:t>y coordinate of base point G</w:t>
            </w:r>
          </w:p>
        </w:tc>
      </w:tr>
      <w:tr w:rsidR="0008205B" w:rsidRPr="009E224E" w14:paraId="0367726D" w14:textId="77777777" w:rsidTr="00F80AE3">
        <w:trPr>
          <w:jc w:val="center"/>
        </w:trPr>
        <w:tc>
          <w:tcPr>
            <w:tcW w:w="1080" w:type="dxa"/>
            <w:tcBorders>
              <w:left w:val="single" w:sz="12" w:space="0" w:color="auto"/>
            </w:tcBorders>
          </w:tcPr>
          <w:p w14:paraId="26CCB8EC" w14:textId="77777777" w:rsidR="0008205B" w:rsidRPr="009E224E" w:rsidRDefault="0008205B" w:rsidP="00926019">
            <w:pPr>
              <w:pStyle w:val="TABLE-cell"/>
              <w:rPr>
                <w:noProof/>
                <w:szCs w:val="18"/>
              </w:rPr>
            </w:pPr>
            <w:r w:rsidRPr="009E224E">
              <w:rPr>
                <w:noProof/>
                <w:szCs w:val="18"/>
              </w:rPr>
              <w:t>n</w:t>
            </w:r>
          </w:p>
        </w:tc>
        <w:tc>
          <w:tcPr>
            <w:tcW w:w="5760" w:type="dxa"/>
          </w:tcPr>
          <w:p w14:paraId="16DEFDAB" w14:textId="194F93F2" w:rsidR="0008205B" w:rsidRPr="009E224E" w:rsidRDefault="0008205B" w:rsidP="0008205B">
            <w:pPr>
              <w:pStyle w:val="TABLE-cell"/>
              <w:jc w:val="left"/>
              <w:rPr>
                <w:rFonts w:ascii="Courier New" w:hAnsi="Courier New" w:cs="Courier New"/>
                <w:b/>
                <w:noProof/>
                <w:szCs w:val="18"/>
              </w:rPr>
            </w:pPr>
            <w:r w:rsidRPr="009E224E">
              <w:rPr>
                <w:rFonts w:ascii="Courier New" w:hAnsi="Courier New" w:cs="Courier New"/>
                <w:b/>
                <w:noProof/>
                <w:szCs w:val="18"/>
              </w:rPr>
              <w:t>{</w:t>
            </w:r>
            <w:r>
              <w:rPr>
                <w:rFonts w:ascii="Courier New" w:hAnsi="Courier New" w:cs="Courier New"/>
                <w:b/>
                <w:noProof/>
                <w:szCs w:val="18"/>
              </w:rPr>
              <w:t>32</w:t>
            </w:r>
            <w:r w:rsidR="00D54DA1">
              <w:rPr>
                <w:rFonts w:ascii="Courier New" w:hAnsi="Courier New" w:cs="Courier New"/>
                <w:b/>
                <w:noProof/>
                <w:szCs w:val="18"/>
              </w:rPr>
              <w:t>,</w:t>
            </w:r>
            <w:r w:rsidR="00D54DA1">
              <w:rPr>
                <w:rFonts w:ascii="Courier New" w:hAnsi="Courier New" w:cs="Courier New"/>
                <w:b/>
                <w:noProof/>
                <w:szCs w:val="18"/>
              </w:rPr>
              <w:br/>
            </w:r>
            <w:r w:rsidRPr="009E224E">
              <w:rPr>
                <w:rFonts w:ascii="Courier New" w:hAnsi="Courier New" w:cs="Courier New"/>
                <w:b/>
                <w:noProof/>
                <w:szCs w:val="18"/>
              </w:rPr>
              <w:t>{</w:t>
            </w:r>
            <w:r w:rsidRPr="0008205B">
              <w:rPr>
                <w:rFonts w:ascii="Courier New" w:hAnsi="Courier New" w:cs="Courier New"/>
                <w:b/>
                <w:noProof/>
                <w:szCs w:val="18"/>
              </w:rPr>
              <w:t>0xFF, 0xFF, 0xFF, 0xFE, 0xFF, 0xFF, 0xFF, 0xFF,</w:t>
            </w:r>
            <w:r w:rsidR="00D54DA1">
              <w:rPr>
                <w:rFonts w:ascii="Courier New" w:hAnsi="Courier New" w:cs="Courier New"/>
                <w:b/>
                <w:noProof/>
                <w:szCs w:val="18"/>
              </w:rPr>
              <w:br/>
            </w:r>
            <w:r w:rsidRPr="0008205B">
              <w:rPr>
                <w:rFonts w:ascii="Courier New" w:hAnsi="Courier New" w:cs="Courier New"/>
                <w:b/>
                <w:noProof/>
                <w:szCs w:val="18"/>
              </w:rPr>
              <w:t xml:space="preserve"> 0xFF, 0xFF, 0xFF, 0xFF, 0xFF, 0xFF, 0xFF, 0xFF,</w:t>
            </w:r>
            <w:r w:rsidR="00D54DA1">
              <w:rPr>
                <w:rFonts w:ascii="Courier New" w:hAnsi="Courier New" w:cs="Courier New"/>
                <w:b/>
                <w:noProof/>
                <w:szCs w:val="18"/>
              </w:rPr>
              <w:br/>
            </w:r>
            <w:r w:rsidRPr="0008205B">
              <w:rPr>
                <w:rFonts w:ascii="Courier New" w:hAnsi="Courier New" w:cs="Courier New"/>
                <w:b/>
                <w:noProof/>
                <w:szCs w:val="18"/>
              </w:rPr>
              <w:t xml:space="preserve"> 0x72, 0x03, 0xDF, 0x6B, 0x21, 0xC6, 0x05, 0x2B,</w:t>
            </w:r>
            <w:r w:rsidR="00D54DA1">
              <w:rPr>
                <w:rFonts w:ascii="Courier New" w:hAnsi="Courier New" w:cs="Courier New"/>
                <w:b/>
                <w:noProof/>
                <w:szCs w:val="18"/>
              </w:rPr>
              <w:br/>
            </w:r>
            <w:r w:rsidRPr="0008205B">
              <w:rPr>
                <w:rFonts w:ascii="Courier New" w:hAnsi="Courier New" w:cs="Courier New"/>
                <w:b/>
                <w:noProof/>
                <w:szCs w:val="18"/>
              </w:rPr>
              <w:t xml:space="preserve"> 0x53, 0xBB, 0xF4, 0x09, 0x39, 0xD5, 0x41, 0x23</w:t>
            </w:r>
            <w:r w:rsidR="000F29A6">
              <w:rPr>
                <w:rFonts w:ascii="Courier New" w:hAnsi="Courier New" w:cs="Courier New"/>
                <w:b/>
                <w:noProof/>
                <w:szCs w:val="18"/>
              </w:rPr>
              <w:t>}}</w:t>
            </w:r>
          </w:p>
        </w:tc>
        <w:tc>
          <w:tcPr>
            <w:tcW w:w="2520" w:type="dxa"/>
            <w:tcBorders>
              <w:right w:val="single" w:sz="12" w:space="0" w:color="auto"/>
            </w:tcBorders>
          </w:tcPr>
          <w:p w14:paraId="03B64AFD" w14:textId="77777777" w:rsidR="0008205B" w:rsidRPr="009E224E" w:rsidRDefault="0008205B" w:rsidP="00751AF0">
            <w:pPr>
              <w:pStyle w:val="TABLE-cell"/>
              <w:jc w:val="left"/>
              <w:rPr>
                <w:noProof/>
                <w:szCs w:val="18"/>
              </w:rPr>
            </w:pPr>
            <w:r w:rsidRPr="009E224E">
              <w:rPr>
                <w:noProof/>
                <w:szCs w:val="18"/>
              </w:rPr>
              <w:t>order of G</w:t>
            </w:r>
          </w:p>
        </w:tc>
      </w:tr>
      <w:tr w:rsidR="0008205B" w:rsidRPr="009E224E" w14:paraId="774298AF" w14:textId="77777777" w:rsidTr="00F80AE3">
        <w:trPr>
          <w:jc w:val="center"/>
        </w:trPr>
        <w:tc>
          <w:tcPr>
            <w:tcW w:w="1080" w:type="dxa"/>
            <w:tcBorders>
              <w:left w:val="single" w:sz="12" w:space="0" w:color="auto"/>
              <w:bottom w:val="single" w:sz="12" w:space="0" w:color="auto"/>
            </w:tcBorders>
          </w:tcPr>
          <w:p w14:paraId="329D8103" w14:textId="77777777" w:rsidR="0008205B" w:rsidRPr="009E224E" w:rsidRDefault="0008205B" w:rsidP="00D54DA1">
            <w:pPr>
              <w:pStyle w:val="TABLE-cell"/>
              <w:keepNext w:val="0"/>
              <w:rPr>
                <w:noProof/>
                <w:szCs w:val="18"/>
              </w:rPr>
            </w:pPr>
            <w:r w:rsidRPr="009E224E">
              <w:rPr>
                <w:noProof/>
                <w:szCs w:val="18"/>
              </w:rPr>
              <w:t>h</w:t>
            </w:r>
          </w:p>
        </w:tc>
        <w:tc>
          <w:tcPr>
            <w:tcW w:w="5760" w:type="dxa"/>
            <w:tcBorders>
              <w:bottom w:val="single" w:sz="12" w:space="0" w:color="auto"/>
            </w:tcBorders>
          </w:tcPr>
          <w:p w14:paraId="5F6B1985" w14:textId="77777777" w:rsidR="0008205B" w:rsidRPr="009E224E" w:rsidRDefault="0008205B" w:rsidP="00D54DA1">
            <w:pPr>
              <w:pStyle w:val="TABLE-cell"/>
              <w:keepNext w:val="0"/>
              <w:jc w:val="left"/>
              <w:rPr>
                <w:rFonts w:ascii="Courier New" w:hAnsi="Courier New" w:cs="Courier New"/>
                <w:b/>
                <w:noProof/>
                <w:szCs w:val="18"/>
              </w:rPr>
            </w:pPr>
            <w:r w:rsidRPr="009E224E">
              <w:rPr>
                <w:rFonts w:ascii="Courier New" w:hAnsi="Courier New" w:cs="Courier New"/>
                <w:b/>
                <w:noProof/>
                <w:szCs w:val="18"/>
              </w:rPr>
              <w:t>{1,{1}}</w:t>
            </w:r>
          </w:p>
        </w:tc>
        <w:tc>
          <w:tcPr>
            <w:tcW w:w="2520" w:type="dxa"/>
            <w:tcBorders>
              <w:bottom w:val="single" w:sz="12" w:space="0" w:color="auto"/>
              <w:right w:val="single" w:sz="12" w:space="0" w:color="auto"/>
            </w:tcBorders>
          </w:tcPr>
          <w:p w14:paraId="2ABEDD75" w14:textId="77777777" w:rsidR="0008205B" w:rsidRPr="009E224E" w:rsidRDefault="0008205B" w:rsidP="00D54DA1">
            <w:pPr>
              <w:pStyle w:val="TABLE-cell"/>
              <w:keepNext w:val="0"/>
              <w:jc w:val="left"/>
              <w:rPr>
                <w:noProof/>
                <w:szCs w:val="18"/>
              </w:rPr>
            </w:pPr>
            <w:r w:rsidRPr="009E224E">
              <w:rPr>
                <w:noProof/>
                <w:szCs w:val="18"/>
              </w:rPr>
              <w:t>cofactor</w:t>
            </w:r>
          </w:p>
        </w:tc>
      </w:tr>
    </w:tbl>
    <w:p w14:paraId="34377A97" w14:textId="404C8FBF" w:rsidR="006F4457" w:rsidRDefault="005F59D4" w:rsidP="006F4457">
      <w:pPr>
        <w:pStyle w:val="Heading3"/>
        <w:rPr>
          <w:ins w:id="479" w:author="David Wooten" w:date="2019-11-18T11:24:00Z"/>
          <w:noProof/>
        </w:rPr>
      </w:pPr>
      <w:bookmarkStart w:id="480" w:name="_Toc17817237"/>
      <w:ins w:id="481" w:author="David Wooten" w:date="2019-11-18T11:24:00Z">
        <w:r>
          <w:rPr>
            <w:noProof/>
          </w:rPr>
          <w:lastRenderedPageBreak/>
          <w:t>TEST_P</w:t>
        </w:r>
      </w:ins>
      <w:ins w:id="482" w:author="David Wooten" w:date="2019-11-18T11:37:00Z">
        <w:r>
          <w:rPr>
            <w:noProof/>
          </w:rPr>
          <w:t>192</w:t>
        </w:r>
      </w:ins>
    </w:p>
    <w:p w14:paraId="4F66B95D" w14:textId="72366B3C" w:rsidR="006F4457" w:rsidRDefault="006F4457" w:rsidP="006F4457">
      <w:pPr>
        <w:pStyle w:val="TABLE-title"/>
        <w:rPr>
          <w:ins w:id="483" w:author="David Wooten" w:date="2019-11-18T11:24:00Z"/>
        </w:rPr>
      </w:pPr>
      <w:ins w:id="484" w:author="David Wooten" w:date="2019-11-18T11:24:00Z">
        <w:r>
          <w:t xml:space="preserve">Table </w:t>
        </w:r>
        <w:r>
          <w:fldChar w:fldCharType="begin"/>
        </w:r>
        <w:r>
          <w:instrText xml:space="preserve"> SEQ Table \* ARABIC </w:instrText>
        </w:r>
        <w:r>
          <w:fldChar w:fldCharType="separate"/>
        </w:r>
        <w:r>
          <w:rPr>
            <w:noProof/>
          </w:rPr>
          <w:t>12</w:t>
        </w:r>
        <w:r>
          <w:rPr>
            <w:noProof/>
          </w:rPr>
          <w:fldChar w:fldCharType="end"/>
        </w:r>
        <w:r w:rsidR="005F59D4">
          <w:t xml:space="preserve"> — Defines for TEST_P</w:t>
        </w:r>
      </w:ins>
      <w:ins w:id="485" w:author="David Wooten" w:date="2019-11-18T11:37:00Z">
        <w:r w:rsidR="005F59D4">
          <w:t>192</w:t>
        </w:r>
      </w:ins>
      <w:ins w:id="486" w:author="David Wooten" w:date="2019-11-18T11:24:00Z">
        <w:r>
          <w:t xml:space="preserve"> ECC Values</w:t>
        </w:r>
      </w:ins>
    </w:p>
    <w:tbl>
      <w:tblPr>
        <w:tblW w:w="9360"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58" w:type="dxa"/>
          <w:right w:w="58" w:type="dxa"/>
        </w:tblCellMar>
        <w:tblLook w:val="0000" w:firstRow="0" w:lastRow="0" w:firstColumn="0" w:lastColumn="0" w:noHBand="0" w:noVBand="0"/>
      </w:tblPr>
      <w:tblGrid>
        <w:gridCol w:w="1080"/>
        <w:gridCol w:w="5760"/>
        <w:gridCol w:w="2520"/>
      </w:tblGrid>
      <w:tr w:rsidR="006F4457" w:rsidRPr="009E224E" w14:paraId="40C3FCD1" w14:textId="77777777" w:rsidTr="006F4457">
        <w:trPr>
          <w:jc w:val="center"/>
          <w:ins w:id="487" w:author="David Wooten" w:date="2019-11-18T11:24:00Z"/>
        </w:trPr>
        <w:tc>
          <w:tcPr>
            <w:tcW w:w="1080" w:type="dxa"/>
            <w:tcBorders>
              <w:top w:val="single" w:sz="12" w:space="0" w:color="auto"/>
              <w:left w:val="single" w:sz="12" w:space="0" w:color="auto"/>
              <w:bottom w:val="single" w:sz="12" w:space="0" w:color="auto"/>
            </w:tcBorders>
          </w:tcPr>
          <w:p w14:paraId="32E1FBB4" w14:textId="77777777" w:rsidR="006F4457" w:rsidRPr="009E224E" w:rsidRDefault="006F4457" w:rsidP="006F4457">
            <w:pPr>
              <w:pStyle w:val="TABLE-col-heading"/>
              <w:rPr>
                <w:ins w:id="488" w:author="David Wooten" w:date="2019-11-18T11:24:00Z"/>
                <w:szCs w:val="18"/>
              </w:rPr>
            </w:pPr>
            <w:ins w:id="489" w:author="David Wooten" w:date="2019-11-18T11:24:00Z">
              <w:r w:rsidRPr="009E224E">
                <w:rPr>
                  <w:szCs w:val="18"/>
                </w:rPr>
                <w:t>Parameter</w:t>
              </w:r>
            </w:ins>
          </w:p>
        </w:tc>
        <w:tc>
          <w:tcPr>
            <w:tcW w:w="5760" w:type="dxa"/>
            <w:tcBorders>
              <w:top w:val="single" w:sz="12" w:space="0" w:color="auto"/>
              <w:bottom w:val="single" w:sz="12" w:space="0" w:color="auto"/>
            </w:tcBorders>
          </w:tcPr>
          <w:p w14:paraId="2281F6D8" w14:textId="77777777" w:rsidR="006F4457" w:rsidRPr="009E224E" w:rsidRDefault="006F4457" w:rsidP="006F4457">
            <w:pPr>
              <w:pStyle w:val="TABLE-col-heading"/>
              <w:rPr>
                <w:ins w:id="490" w:author="David Wooten" w:date="2019-11-18T11:24:00Z"/>
                <w:szCs w:val="18"/>
              </w:rPr>
            </w:pPr>
            <w:ins w:id="491" w:author="David Wooten" w:date="2019-11-18T11:24:00Z">
              <w:r w:rsidRPr="009E224E">
                <w:rPr>
                  <w:szCs w:val="18"/>
                </w:rPr>
                <w:t>Value</w:t>
              </w:r>
            </w:ins>
          </w:p>
        </w:tc>
        <w:tc>
          <w:tcPr>
            <w:tcW w:w="2520" w:type="dxa"/>
            <w:tcBorders>
              <w:top w:val="single" w:sz="12" w:space="0" w:color="auto"/>
              <w:bottom w:val="single" w:sz="12" w:space="0" w:color="auto"/>
              <w:right w:val="single" w:sz="12" w:space="0" w:color="auto"/>
            </w:tcBorders>
          </w:tcPr>
          <w:p w14:paraId="6EE776C3" w14:textId="77777777" w:rsidR="006F4457" w:rsidRPr="009E224E" w:rsidRDefault="006F4457" w:rsidP="006F4457">
            <w:pPr>
              <w:pStyle w:val="TABLE-col-heading"/>
              <w:jc w:val="left"/>
              <w:rPr>
                <w:ins w:id="492" w:author="David Wooten" w:date="2019-11-18T11:24:00Z"/>
                <w:szCs w:val="18"/>
              </w:rPr>
            </w:pPr>
            <w:ins w:id="493" w:author="David Wooten" w:date="2019-11-18T11:24:00Z">
              <w:r w:rsidRPr="009E224E">
                <w:rPr>
                  <w:szCs w:val="18"/>
                </w:rPr>
                <w:t>Description</w:t>
              </w:r>
            </w:ins>
          </w:p>
        </w:tc>
      </w:tr>
      <w:tr w:rsidR="006F4457" w:rsidRPr="009E224E" w14:paraId="47F668BB" w14:textId="77777777" w:rsidTr="006F4457">
        <w:trPr>
          <w:jc w:val="center"/>
          <w:ins w:id="494" w:author="David Wooten" w:date="2019-11-18T11:24:00Z"/>
        </w:trPr>
        <w:tc>
          <w:tcPr>
            <w:tcW w:w="1080" w:type="dxa"/>
            <w:tcBorders>
              <w:top w:val="single" w:sz="12" w:space="0" w:color="auto"/>
              <w:left w:val="single" w:sz="12" w:space="0" w:color="auto"/>
              <w:bottom w:val="single" w:sz="6" w:space="0" w:color="auto"/>
            </w:tcBorders>
          </w:tcPr>
          <w:p w14:paraId="39C6C002" w14:textId="77777777" w:rsidR="006F4457" w:rsidRPr="009E224E" w:rsidRDefault="006F4457" w:rsidP="006F4457">
            <w:pPr>
              <w:pStyle w:val="TABLE-cell"/>
              <w:rPr>
                <w:ins w:id="495" w:author="David Wooten" w:date="2019-11-18T11:24:00Z"/>
                <w:szCs w:val="18"/>
              </w:rPr>
            </w:pPr>
            <w:ins w:id="496" w:author="David Wooten" w:date="2019-11-18T11:24:00Z">
              <w:r w:rsidRPr="009E224E">
                <w:rPr>
                  <w:szCs w:val="18"/>
                </w:rPr>
                <w:t>curveID</w:t>
              </w:r>
            </w:ins>
          </w:p>
        </w:tc>
        <w:tc>
          <w:tcPr>
            <w:tcW w:w="5760" w:type="dxa"/>
            <w:tcBorders>
              <w:top w:val="single" w:sz="12" w:space="0" w:color="auto"/>
              <w:bottom w:val="single" w:sz="6" w:space="0" w:color="auto"/>
            </w:tcBorders>
          </w:tcPr>
          <w:p w14:paraId="18C0DDA7" w14:textId="5B0535D4" w:rsidR="006F4457" w:rsidRPr="009E224E" w:rsidRDefault="006F4457">
            <w:pPr>
              <w:pStyle w:val="TABLE-cell"/>
              <w:rPr>
                <w:ins w:id="497" w:author="David Wooten" w:date="2019-11-18T11:24:00Z"/>
                <w:szCs w:val="18"/>
              </w:rPr>
            </w:pPr>
            <w:ins w:id="498" w:author="David Wooten" w:date="2019-11-18T11:24:00Z">
              <w:r>
                <w:rPr>
                  <w:szCs w:val="18"/>
                </w:rPr>
                <w:t>TPM_ECC_</w:t>
              </w:r>
            </w:ins>
            <w:ins w:id="499" w:author="David Wooten" w:date="2019-11-18T11:25:00Z">
              <w:r>
                <w:rPr>
                  <w:szCs w:val="18"/>
                </w:rPr>
                <w:t>TEST</w:t>
              </w:r>
            </w:ins>
            <w:ins w:id="500" w:author="David Wooten" w:date="2019-11-18T11:24:00Z">
              <w:r w:rsidR="005F59D4">
                <w:rPr>
                  <w:szCs w:val="18"/>
                </w:rPr>
                <w:t>_P</w:t>
              </w:r>
            </w:ins>
            <w:ins w:id="501" w:author="David Wooten" w:date="2019-11-18T11:38:00Z">
              <w:r w:rsidR="005F59D4">
                <w:rPr>
                  <w:szCs w:val="18"/>
                </w:rPr>
                <w:t>192</w:t>
              </w:r>
            </w:ins>
          </w:p>
        </w:tc>
        <w:tc>
          <w:tcPr>
            <w:tcW w:w="2520" w:type="dxa"/>
            <w:tcBorders>
              <w:top w:val="single" w:sz="12" w:space="0" w:color="auto"/>
              <w:bottom w:val="single" w:sz="6" w:space="0" w:color="auto"/>
              <w:right w:val="single" w:sz="12" w:space="0" w:color="auto"/>
            </w:tcBorders>
          </w:tcPr>
          <w:p w14:paraId="3A0409BD" w14:textId="77777777" w:rsidR="006F4457" w:rsidRPr="009E224E" w:rsidRDefault="006F4457" w:rsidP="006F4457">
            <w:pPr>
              <w:pStyle w:val="TABLE-cell"/>
              <w:jc w:val="left"/>
              <w:rPr>
                <w:ins w:id="502" w:author="David Wooten" w:date="2019-11-18T11:24:00Z"/>
                <w:szCs w:val="18"/>
              </w:rPr>
            </w:pPr>
            <w:ins w:id="503" w:author="David Wooten" w:date="2019-11-18T11:24:00Z">
              <w:r w:rsidRPr="009E224E">
                <w:rPr>
                  <w:szCs w:val="18"/>
                </w:rPr>
                <w:t>identifier for the curve</w:t>
              </w:r>
            </w:ins>
          </w:p>
        </w:tc>
      </w:tr>
      <w:tr w:rsidR="006F4457" w:rsidRPr="009E224E" w14:paraId="70AF0A06" w14:textId="77777777" w:rsidTr="006F4457">
        <w:trPr>
          <w:jc w:val="center"/>
          <w:ins w:id="504" w:author="David Wooten" w:date="2019-11-18T11:24:00Z"/>
        </w:trPr>
        <w:tc>
          <w:tcPr>
            <w:tcW w:w="1080" w:type="dxa"/>
            <w:tcBorders>
              <w:top w:val="single" w:sz="6" w:space="0" w:color="auto"/>
              <w:left w:val="single" w:sz="12" w:space="0" w:color="auto"/>
              <w:bottom w:val="single" w:sz="6" w:space="0" w:color="auto"/>
            </w:tcBorders>
          </w:tcPr>
          <w:p w14:paraId="531CBC4D" w14:textId="77777777" w:rsidR="006F4457" w:rsidRPr="009E224E" w:rsidRDefault="006F4457" w:rsidP="006F4457">
            <w:pPr>
              <w:pStyle w:val="TABLE-cell"/>
              <w:rPr>
                <w:ins w:id="505" w:author="David Wooten" w:date="2019-11-18T11:24:00Z"/>
                <w:noProof/>
                <w:szCs w:val="18"/>
              </w:rPr>
            </w:pPr>
            <w:ins w:id="506" w:author="David Wooten" w:date="2019-11-18T11:24:00Z">
              <w:r w:rsidRPr="009E224E">
                <w:rPr>
                  <w:noProof/>
                  <w:szCs w:val="18"/>
                </w:rPr>
                <w:t>keySize</w:t>
              </w:r>
            </w:ins>
          </w:p>
        </w:tc>
        <w:tc>
          <w:tcPr>
            <w:tcW w:w="5760" w:type="dxa"/>
            <w:tcBorders>
              <w:top w:val="single" w:sz="6" w:space="0" w:color="auto"/>
              <w:bottom w:val="single" w:sz="6" w:space="0" w:color="auto"/>
            </w:tcBorders>
          </w:tcPr>
          <w:p w14:paraId="1070C52B" w14:textId="2E98743B" w:rsidR="006F4457" w:rsidRPr="009E224E" w:rsidRDefault="006F4457" w:rsidP="006F4457">
            <w:pPr>
              <w:pStyle w:val="TABLE-cell"/>
              <w:rPr>
                <w:ins w:id="507" w:author="David Wooten" w:date="2019-11-18T11:24:00Z"/>
                <w:noProof/>
                <w:szCs w:val="18"/>
              </w:rPr>
            </w:pPr>
            <w:ins w:id="508" w:author="David Wooten" w:date="2019-11-18T11:33:00Z">
              <w:r>
                <w:rPr>
                  <w:noProof/>
                  <w:szCs w:val="18"/>
                </w:rPr>
                <w:t>192</w:t>
              </w:r>
            </w:ins>
          </w:p>
        </w:tc>
        <w:tc>
          <w:tcPr>
            <w:tcW w:w="2520" w:type="dxa"/>
            <w:tcBorders>
              <w:top w:val="single" w:sz="6" w:space="0" w:color="auto"/>
              <w:bottom w:val="single" w:sz="6" w:space="0" w:color="auto"/>
              <w:right w:val="single" w:sz="12" w:space="0" w:color="auto"/>
            </w:tcBorders>
          </w:tcPr>
          <w:p w14:paraId="5148CB60" w14:textId="77777777" w:rsidR="006F4457" w:rsidRPr="009E224E" w:rsidRDefault="006F4457" w:rsidP="006F4457">
            <w:pPr>
              <w:pStyle w:val="TABLE-cell"/>
              <w:jc w:val="left"/>
              <w:rPr>
                <w:ins w:id="509" w:author="David Wooten" w:date="2019-11-18T11:24:00Z"/>
                <w:noProof/>
                <w:szCs w:val="18"/>
              </w:rPr>
            </w:pPr>
            <w:ins w:id="510" w:author="David Wooten" w:date="2019-11-18T11:24:00Z">
              <w:r>
                <w:rPr>
                  <w:noProof/>
                  <w:szCs w:val="18"/>
                </w:rPr>
                <w:t>s</w:t>
              </w:r>
              <w:r w:rsidRPr="009E224E">
                <w:rPr>
                  <w:noProof/>
                  <w:szCs w:val="18"/>
                </w:rPr>
                <w:t>ize in bits of the key</w:t>
              </w:r>
            </w:ins>
          </w:p>
        </w:tc>
      </w:tr>
      <w:tr w:rsidR="006F4457" w:rsidRPr="009E224E" w14:paraId="611D8978" w14:textId="77777777" w:rsidTr="006F4457">
        <w:trPr>
          <w:jc w:val="center"/>
          <w:ins w:id="511" w:author="David Wooten" w:date="2019-11-18T11:24:00Z"/>
        </w:trPr>
        <w:tc>
          <w:tcPr>
            <w:tcW w:w="1080" w:type="dxa"/>
            <w:tcBorders>
              <w:top w:val="single" w:sz="6" w:space="0" w:color="auto"/>
              <w:left w:val="single" w:sz="12" w:space="0" w:color="auto"/>
              <w:bottom w:val="single" w:sz="6" w:space="0" w:color="auto"/>
            </w:tcBorders>
          </w:tcPr>
          <w:p w14:paraId="06207474" w14:textId="77777777" w:rsidR="006F4457" w:rsidRPr="009E224E" w:rsidRDefault="006F4457" w:rsidP="006F4457">
            <w:pPr>
              <w:pStyle w:val="TABLE-cell"/>
              <w:rPr>
                <w:ins w:id="512" w:author="David Wooten" w:date="2019-11-18T11:24:00Z"/>
                <w:noProof/>
                <w:szCs w:val="18"/>
              </w:rPr>
            </w:pPr>
            <w:ins w:id="513" w:author="David Wooten" w:date="2019-11-18T11:24:00Z">
              <w:r w:rsidRPr="009E224E">
                <w:rPr>
                  <w:noProof/>
                  <w:szCs w:val="18"/>
                </w:rPr>
                <w:t>kdf</w:t>
              </w:r>
            </w:ins>
          </w:p>
        </w:tc>
        <w:tc>
          <w:tcPr>
            <w:tcW w:w="5760" w:type="dxa"/>
            <w:tcBorders>
              <w:top w:val="single" w:sz="6" w:space="0" w:color="auto"/>
              <w:bottom w:val="single" w:sz="6" w:space="0" w:color="auto"/>
            </w:tcBorders>
          </w:tcPr>
          <w:p w14:paraId="26204BC0" w14:textId="2E264815" w:rsidR="006F4457" w:rsidRPr="009E224E" w:rsidRDefault="006F4457">
            <w:pPr>
              <w:pStyle w:val="TABLE-cell"/>
              <w:rPr>
                <w:ins w:id="514" w:author="David Wooten" w:date="2019-11-18T11:24:00Z"/>
                <w:noProof/>
                <w:szCs w:val="18"/>
              </w:rPr>
            </w:pPr>
            <w:ins w:id="515" w:author="David Wooten" w:date="2019-11-18T11:24:00Z">
              <w:r w:rsidRPr="009E224E">
                <w:rPr>
                  <w:szCs w:val="18"/>
                </w:rPr>
                <w:t>{TPM_AL</w:t>
              </w:r>
              <w:r>
                <w:rPr>
                  <w:szCs w:val="18"/>
                </w:rPr>
                <w:t>G_</w:t>
              </w:r>
            </w:ins>
            <w:ins w:id="516" w:author="David Wooten" w:date="2019-11-18T11:25:00Z">
              <w:r>
                <w:rPr>
                  <w:szCs w:val="18"/>
                </w:rPr>
                <w:t>MGF1</w:t>
              </w:r>
            </w:ins>
            <w:ins w:id="517" w:author="David Wooten" w:date="2019-11-18T11:24:00Z">
              <w:r>
                <w:rPr>
                  <w:szCs w:val="18"/>
                </w:rPr>
                <w:t>, TPM_ALG_SM3_256</w:t>
              </w:r>
              <w:r w:rsidRPr="009E224E">
                <w:rPr>
                  <w:szCs w:val="18"/>
                </w:rPr>
                <w:t>}</w:t>
              </w:r>
            </w:ins>
          </w:p>
        </w:tc>
        <w:tc>
          <w:tcPr>
            <w:tcW w:w="2520" w:type="dxa"/>
            <w:tcBorders>
              <w:top w:val="single" w:sz="6" w:space="0" w:color="auto"/>
              <w:bottom w:val="single" w:sz="6" w:space="0" w:color="auto"/>
              <w:right w:val="single" w:sz="12" w:space="0" w:color="auto"/>
            </w:tcBorders>
          </w:tcPr>
          <w:p w14:paraId="4006D4C6" w14:textId="77777777" w:rsidR="006F4457" w:rsidRPr="009E224E" w:rsidRDefault="006F4457" w:rsidP="006F4457">
            <w:pPr>
              <w:pStyle w:val="TABLE-cell"/>
              <w:jc w:val="left"/>
              <w:rPr>
                <w:ins w:id="518" w:author="David Wooten" w:date="2019-11-18T11:24:00Z"/>
                <w:noProof/>
                <w:szCs w:val="18"/>
              </w:rPr>
            </w:pPr>
            <w:ins w:id="519" w:author="David Wooten" w:date="2019-11-18T11:24:00Z">
              <w:r w:rsidRPr="009E224E">
                <w:rPr>
                  <w:noProof/>
                  <w:szCs w:val="18"/>
                </w:rPr>
                <w:t>the default KDF and hash</w:t>
              </w:r>
            </w:ins>
          </w:p>
        </w:tc>
      </w:tr>
      <w:tr w:rsidR="006F4457" w:rsidRPr="009E224E" w14:paraId="447CAE0E" w14:textId="77777777" w:rsidTr="006F4457">
        <w:trPr>
          <w:jc w:val="center"/>
          <w:ins w:id="520" w:author="David Wooten" w:date="2019-11-18T11:24:00Z"/>
        </w:trPr>
        <w:tc>
          <w:tcPr>
            <w:tcW w:w="1080" w:type="dxa"/>
            <w:tcBorders>
              <w:top w:val="single" w:sz="6" w:space="0" w:color="auto"/>
              <w:left w:val="single" w:sz="12" w:space="0" w:color="auto"/>
              <w:bottom w:val="single" w:sz="6" w:space="0" w:color="auto"/>
            </w:tcBorders>
          </w:tcPr>
          <w:p w14:paraId="452F9CC1" w14:textId="77777777" w:rsidR="006F4457" w:rsidRPr="009E224E" w:rsidRDefault="006F4457" w:rsidP="006F4457">
            <w:pPr>
              <w:pStyle w:val="TABLE-cell"/>
              <w:rPr>
                <w:ins w:id="521" w:author="David Wooten" w:date="2019-11-18T11:24:00Z"/>
                <w:noProof/>
                <w:szCs w:val="18"/>
              </w:rPr>
            </w:pPr>
            <w:ins w:id="522" w:author="David Wooten" w:date="2019-11-18T11:24:00Z">
              <w:r w:rsidRPr="009E224E">
                <w:rPr>
                  <w:noProof/>
                  <w:szCs w:val="18"/>
                </w:rPr>
                <w:t>sign</w:t>
              </w:r>
            </w:ins>
          </w:p>
        </w:tc>
        <w:tc>
          <w:tcPr>
            <w:tcW w:w="5760" w:type="dxa"/>
            <w:tcBorders>
              <w:top w:val="single" w:sz="6" w:space="0" w:color="auto"/>
              <w:bottom w:val="single" w:sz="6" w:space="0" w:color="auto"/>
            </w:tcBorders>
          </w:tcPr>
          <w:p w14:paraId="4E9D81FD" w14:textId="77777777" w:rsidR="006F4457" w:rsidRPr="009E224E" w:rsidRDefault="006F4457" w:rsidP="006F4457">
            <w:pPr>
              <w:pStyle w:val="TABLE-cell"/>
              <w:rPr>
                <w:ins w:id="523" w:author="David Wooten" w:date="2019-11-18T11:24:00Z"/>
                <w:noProof/>
                <w:szCs w:val="18"/>
              </w:rPr>
            </w:pPr>
            <w:ins w:id="524" w:author="David Wooten" w:date="2019-11-18T11:24:00Z">
              <w:r w:rsidRPr="009E224E">
                <w:rPr>
                  <w:szCs w:val="18"/>
                </w:rPr>
                <w:t>{TPM_ALG_NULL, TPM_ALG_NULL}</w:t>
              </w:r>
            </w:ins>
          </w:p>
        </w:tc>
        <w:tc>
          <w:tcPr>
            <w:tcW w:w="2520" w:type="dxa"/>
            <w:tcBorders>
              <w:top w:val="single" w:sz="6" w:space="0" w:color="auto"/>
              <w:bottom w:val="single" w:sz="6" w:space="0" w:color="auto"/>
              <w:right w:val="single" w:sz="12" w:space="0" w:color="auto"/>
            </w:tcBorders>
          </w:tcPr>
          <w:p w14:paraId="0B9093A4" w14:textId="77777777" w:rsidR="006F4457" w:rsidRPr="009E224E" w:rsidRDefault="006F4457" w:rsidP="006F4457">
            <w:pPr>
              <w:pStyle w:val="TABLE-cell"/>
              <w:jc w:val="left"/>
              <w:rPr>
                <w:ins w:id="525" w:author="David Wooten" w:date="2019-11-18T11:24:00Z"/>
                <w:noProof/>
                <w:szCs w:val="18"/>
              </w:rPr>
            </w:pPr>
            <w:ins w:id="526" w:author="David Wooten" w:date="2019-11-18T11:24:00Z">
              <w:r>
                <w:rPr>
                  <w:noProof/>
                  <w:szCs w:val="18"/>
                </w:rPr>
                <w:t>no mandatory</w:t>
              </w:r>
              <w:r w:rsidRPr="009E224E">
                <w:rPr>
                  <w:noProof/>
                  <w:szCs w:val="18"/>
                </w:rPr>
                <w:t xml:space="preserve"> signing scheme</w:t>
              </w:r>
            </w:ins>
          </w:p>
        </w:tc>
      </w:tr>
      <w:tr w:rsidR="006F4457" w:rsidRPr="009E224E" w14:paraId="4CE8E9FF" w14:textId="77777777" w:rsidTr="006F4457">
        <w:trPr>
          <w:jc w:val="center"/>
          <w:ins w:id="527" w:author="David Wooten" w:date="2019-11-18T11:24:00Z"/>
        </w:trPr>
        <w:tc>
          <w:tcPr>
            <w:tcW w:w="1080" w:type="dxa"/>
            <w:tcBorders>
              <w:left w:val="single" w:sz="12" w:space="0" w:color="auto"/>
            </w:tcBorders>
          </w:tcPr>
          <w:p w14:paraId="7E2E20C1" w14:textId="77777777" w:rsidR="006F4457" w:rsidRPr="009E224E" w:rsidRDefault="006F4457" w:rsidP="006F4457">
            <w:pPr>
              <w:pStyle w:val="TABLE-cell"/>
              <w:rPr>
                <w:ins w:id="528" w:author="David Wooten" w:date="2019-11-18T11:24:00Z"/>
                <w:noProof/>
                <w:szCs w:val="18"/>
              </w:rPr>
            </w:pPr>
            <w:ins w:id="529" w:author="David Wooten" w:date="2019-11-18T11:24:00Z">
              <w:r w:rsidRPr="009E224E">
                <w:rPr>
                  <w:noProof/>
                  <w:szCs w:val="18"/>
                </w:rPr>
                <w:t>p</w:t>
              </w:r>
            </w:ins>
          </w:p>
        </w:tc>
        <w:tc>
          <w:tcPr>
            <w:tcW w:w="5760" w:type="dxa"/>
          </w:tcPr>
          <w:p w14:paraId="4AAB8BDE" w14:textId="31322732" w:rsidR="006F4457" w:rsidRPr="009E224E" w:rsidRDefault="006F4457">
            <w:pPr>
              <w:pStyle w:val="TABLE-cell"/>
              <w:jc w:val="left"/>
              <w:rPr>
                <w:ins w:id="530" w:author="David Wooten" w:date="2019-11-18T11:24:00Z"/>
                <w:rFonts w:ascii="Courier New" w:hAnsi="Courier New" w:cs="Courier New"/>
                <w:b/>
                <w:noProof/>
                <w:szCs w:val="18"/>
              </w:rPr>
            </w:pPr>
            <w:ins w:id="531" w:author="David Wooten" w:date="2019-11-18T11:24:00Z">
              <w:r w:rsidRPr="009E224E">
                <w:rPr>
                  <w:rFonts w:ascii="Courier New" w:hAnsi="Courier New" w:cs="Courier New"/>
                  <w:b/>
                  <w:noProof/>
                  <w:szCs w:val="18"/>
                </w:rPr>
                <w:t>{</w:t>
              </w:r>
            </w:ins>
            <w:ins w:id="532" w:author="David Wooten" w:date="2019-11-18T11:33:00Z">
              <w:r>
                <w:rPr>
                  <w:rFonts w:ascii="Courier New" w:hAnsi="Courier New" w:cs="Courier New"/>
                  <w:b/>
                  <w:noProof/>
                  <w:szCs w:val="18"/>
                </w:rPr>
                <w:t>24</w:t>
              </w:r>
            </w:ins>
            <w:ins w:id="533" w:author="David Wooten" w:date="2019-11-18T11:24:00Z">
              <w:r>
                <w:rPr>
                  <w:rFonts w:ascii="Courier New" w:hAnsi="Courier New" w:cs="Courier New"/>
                  <w:b/>
                  <w:noProof/>
                  <w:szCs w:val="18"/>
                </w:rPr>
                <w:t>,</w:t>
              </w:r>
              <w:r>
                <w:rPr>
                  <w:rFonts w:ascii="Courier New" w:hAnsi="Courier New" w:cs="Courier New"/>
                  <w:b/>
                  <w:noProof/>
                  <w:szCs w:val="18"/>
                </w:rPr>
                <w:br/>
              </w:r>
            </w:ins>
            <w:ins w:id="534" w:author="David Wooten" w:date="2019-11-18T11:31:00Z">
              <w:r>
                <w:rPr>
                  <w:rFonts w:ascii="Courier New" w:hAnsi="Courier New" w:cs="Courier New"/>
                  <w:b/>
                  <w:noProof/>
                  <w:szCs w:val="18"/>
                </w:rPr>
                <w:t>{</w:t>
              </w:r>
              <w:r w:rsidRPr="006F4457">
                <w:rPr>
                  <w:rFonts w:ascii="Courier New" w:hAnsi="Courier New" w:cs="Courier New"/>
                  <w:b/>
                  <w:noProof/>
                  <w:szCs w:val="18"/>
                </w:rPr>
                <w:t>0xBD, 0xB6, 0xF4, 0xFE, 0x3E, 0x8B, 0x1D, 0x9E,</w:t>
              </w:r>
            </w:ins>
            <w:ins w:id="535" w:author="David Wooten" w:date="2019-11-18T11:34:00Z">
              <w:r w:rsidR="005F59D4">
                <w:rPr>
                  <w:rFonts w:ascii="Courier New" w:hAnsi="Courier New" w:cs="Courier New"/>
                  <w:b/>
                  <w:noProof/>
                  <w:szCs w:val="18"/>
                </w:rPr>
                <w:br/>
              </w:r>
            </w:ins>
            <w:ins w:id="536" w:author="David Wooten" w:date="2019-11-18T11:31:00Z">
              <w:r w:rsidRPr="006F4457">
                <w:rPr>
                  <w:rFonts w:ascii="Courier New" w:hAnsi="Courier New" w:cs="Courier New"/>
                  <w:b/>
                  <w:noProof/>
                  <w:szCs w:val="18"/>
                </w:rPr>
                <w:t xml:space="preserve"> 0x0D, 0xA8, 0xC0, 0xD4, 0x6F, 0x4C, 0x31, 0x8C,</w:t>
              </w:r>
            </w:ins>
            <w:ins w:id="537" w:author="David Wooten" w:date="2019-11-18T11:34:00Z">
              <w:r w:rsidR="005F59D4">
                <w:rPr>
                  <w:rFonts w:ascii="Courier New" w:hAnsi="Courier New" w:cs="Courier New"/>
                  <w:b/>
                  <w:noProof/>
                  <w:szCs w:val="18"/>
                </w:rPr>
                <w:br/>
              </w:r>
            </w:ins>
            <w:ins w:id="538" w:author="David Wooten" w:date="2019-11-18T11:31:00Z">
              <w:r w:rsidRPr="006F4457">
                <w:rPr>
                  <w:rFonts w:ascii="Courier New" w:hAnsi="Courier New" w:cs="Courier New"/>
                  <w:b/>
                  <w:noProof/>
                  <w:szCs w:val="18"/>
                </w:rPr>
                <w:t xml:space="preserve"> 0xEF, 0xE4, 0xA</w:t>
              </w:r>
              <w:r>
                <w:rPr>
                  <w:rFonts w:ascii="Courier New" w:hAnsi="Courier New" w:cs="Courier New"/>
                  <w:b/>
                  <w:noProof/>
                  <w:szCs w:val="18"/>
                </w:rPr>
                <w:t>F, 0xE3, 0xB6, 0xB8, 0x55, 0x1F</w:t>
              </w:r>
            </w:ins>
            <w:ins w:id="539" w:author="David Wooten" w:date="2019-11-18T11:24:00Z">
              <w:r>
                <w:rPr>
                  <w:rFonts w:ascii="Courier New" w:hAnsi="Courier New" w:cs="Courier New"/>
                  <w:b/>
                  <w:noProof/>
                  <w:szCs w:val="18"/>
                </w:rPr>
                <w:t>}}</w:t>
              </w:r>
            </w:ins>
          </w:p>
        </w:tc>
        <w:tc>
          <w:tcPr>
            <w:tcW w:w="2520" w:type="dxa"/>
            <w:tcBorders>
              <w:right w:val="single" w:sz="12" w:space="0" w:color="auto"/>
            </w:tcBorders>
          </w:tcPr>
          <w:p w14:paraId="322191F3" w14:textId="77777777" w:rsidR="006F4457" w:rsidRPr="009E224E" w:rsidRDefault="006F4457" w:rsidP="006F4457">
            <w:pPr>
              <w:pStyle w:val="TABLE-cell"/>
              <w:jc w:val="left"/>
              <w:rPr>
                <w:ins w:id="540" w:author="David Wooten" w:date="2019-11-18T11:24:00Z"/>
                <w:noProof/>
                <w:color w:val="000000"/>
                <w:szCs w:val="18"/>
              </w:rPr>
            </w:pPr>
            <w:ins w:id="541" w:author="David Wooten" w:date="2019-11-18T11:24:00Z">
              <w:r w:rsidRPr="009E224E">
                <w:rPr>
                  <w:rFonts w:ascii="Cambria" w:hAnsi="Cambria"/>
                  <w:i/>
                  <w:noProof/>
                  <w:color w:val="000000"/>
                  <w:szCs w:val="18"/>
                </w:rPr>
                <w:t>F</w:t>
              </w:r>
              <w:r w:rsidRPr="009E224E">
                <w:rPr>
                  <w:rFonts w:ascii="Cambria" w:hAnsi="Cambria" w:cs="Times New Roman"/>
                  <w:i/>
                  <w:iCs/>
                  <w:szCs w:val="18"/>
                </w:rPr>
                <w:t>p</w:t>
              </w:r>
              <w:r w:rsidRPr="009E224E">
                <w:rPr>
                  <w:szCs w:val="18"/>
                </w:rPr>
                <w:t xml:space="preserve"> </w:t>
              </w:r>
              <w:r w:rsidRPr="009E224E">
                <w:rPr>
                  <w:noProof/>
                  <w:szCs w:val="18"/>
                </w:rPr>
                <w:t>(the modulus)</w:t>
              </w:r>
            </w:ins>
          </w:p>
        </w:tc>
      </w:tr>
      <w:tr w:rsidR="006F4457" w:rsidRPr="009E224E" w14:paraId="30944E23" w14:textId="77777777" w:rsidTr="006F4457">
        <w:trPr>
          <w:jc w:val="center"/>
          <w:ins w:id="542" w:author="David Wooten" w:date="2019-11-18T11:24:00Z"/>
        </w:trPr>
        <w:tc>
          <w:tcPr>
            <w:tcW w:w="1080" w:type="dxa"/>
            <w:tcBorders>
              <w:left w:val="single" w:sz="12" w:space="0" w:color="auto"/>
            </w:tcBorders>
          </w:tcPr>
          <w:p w14:paraId="1E65C9DC" w14:textId="77777777" w:rsidR="006F4457" w:rsidRPr="009E224E" w:rsidRDefault="006F4457" w:rsidP="006F4457">
            <w:pPr>
              <w:pStyle w:val="TABLE-cell"/>
              <w:rPr>
                <w:ins w:id="543" w:author="David Wooten" w:date="2019-11-18T11:24:00Z"/>
                <w:noProof/>
                <w:szCs w:val="18"/>
              </w:rPr>
            </w:pPr>
            <w:ins w:id="544" w:author="David Wooten" w:date="2019-11-18T11:24:00Z">
              <w:r w:rsidRPr="009E224E">
                <w:rPr>
                  <w:noProof/>
                  <w:szCs w:val="18"/>
                </w:rPr>
                <w:t>a</w:t>
              </w:r>
            </w:ins>
          </w:p>
        </w:tc>
        <w:tc>
          <w:tcPr>
            <w:tcW w:w="5760" w:type="dxa"/>
          </w:tcPr>
          <w:p w14:paraId="41FDB7D1" w14:textId="36FD0B6A" w:rsidR="006F4457" w:rsidRPr="009E224E" w:rsidRDefault="006F4457" w:rsidP="006F4457">
            <w:pPr>
              <w:pStyle w:val="TABLE-cell"/>
              <w:jc w:val="left"/>
              <w:rPr>
                <w:ins w:id="545" w:author="David Wooten" w:date="2019-11-18T11:24:00Z"/>
                <w:rFonts w:ascii="Courier New" w:hAnsi="Courier New" w:cs="Courier New"/>
                <w:b/>
                <w:noProof/>
                <w:szCs w:val="18"/>
              </w:rPr>
            </w:pPr>
            <w:ins w:id="546" w:author="David Wooten" w:date="2019-11-18T11:24:00Z">
              <w:r w:rsidRPr="009E224E">
                <w:rPr>
                  <w:rFonts w:ascii="Courier New" w:hAnsi="Courier New" w:cs="Courier New"/>
                  <w:b/>
                  <w:noProof/>
                  <w:szCs w:val="18"/>
                </w:rPr>
                <w:t>{</w:t>
              </w:r>
            </w:ins>
            <w:ins w:id="547" w:author="David Wooten" w:date="2019-11-18T11:33:00Z">
              <w:r>
                <w:rPr>
                  <w:rFonts w:ascii="Courier New" w:hAnsi="Courier New" w:cs="Courier New"/>
                  <w:b/>
                  <w:noProof/>
                  <w:szCs w:val="18"/>
                </w:rPr>
                <w:t>24</w:t>
              </w:r>
            </w:ins>
            <w:ins w:id="548" w:author="David Wooten" w:date="2019-11-18T11:24:00Z">
              <w:r>
                <w:rPr>
                  <w:rFonts w:ascii="Courier New" w:hAnsi="Courier New" w:cs="Courier New"/>
                  <w:b/>
                  <w:noProof/>
                  <w:szCs w:val="18"/>
                </w:rPr>
                <w:t>,</w:t>
              </w:r>
              <w:r>
                <w:rPr>
                  <w:rFonts w:ascii="Courier New" w:hAnsi="Courier New" w:cs="Courier New"/>
                  <w:b/>
                  <w:noProof/>
                  <w:szCs w:val="18"/>
                </w:rPr>
                <w:br/>
              </w:r>
              <w:r w:rsidRPr="009E224E">
                <w:rPr>
                  <w:rFonts w:ascii="Courier New" w:hAnsi="Courier New" w:cs="Courier New"/>
                  <w:b/>
                  <w:noProof/>
                  <w:szCs w:val="18"/>
                </w:rPr>
                <w:t>{</w:t>
              </w:r>
            </w:ins>
            <w:ins w:id="549" w:author="David Wooten" w:date="2019-11-18T11:32:00Z">
              <w:r w:rsidRPr="006F4457">
                <w:rPr>
                  <w:rFonts w:ascii="Courier New" w:hAnsi="Courier New" w:cs="Courier New"/>
                  <w:b/>
                  <w:noProof/>
                  <w:szCs w:val="18"/>
                </w:rPr>
                <w:t>0xBB, 0x8E, 0x5E, 0x8F, 0xBC, 0x11, 0x5E, 0x13,</w:t>
              </w:r>
            </w:ins>
            <w:ins w:id="550" w:author="David Wooten" w:date="2019-11-18T11:34:00Z">
              <w:r w:rsidR="005F59D4">
                <w:rPr>
                  <w:rFonts w:ascii="Courier New" w:hAnsi="Courier New" w:cs="Courier New"/>
                  <w:b/>
                  <w:noProof/>
                  <w:szCs w:val="18"/>
                </w:rPr>
                <w:br/>
              </w:r>
            </w:ins>
            <w:ins w:id="551" w:author="David Wooten" w:date="2019-11-18T11:32:00Z">
              <w:r w:rsidRPr="006F4457">
                <w:rPr>
                  <w:rFonts w:ascii="Courier New" w:hAnsi="Courier New" w:cs="Courier New"/>
                  <w:b/>
                  <w:noProof/>
                  <w:szCs w:val="18"/>
                </w:rPr>
                <w:t xml:space="preserve"> 0x9F, 0xE6, 0xA8, 0x14, 0xFE, 0x48, 0xAA, 0xA6,</w:t>
              </w:r>
            </w:ins>
            <w:ins w:id="552" w:author="David Wooten" w:date="2019-11-18T11:34:00Z">
              <w:r w:rsidR="005F59D4">
                <w:rPr>
                  <w:rFonts w:ascii="Courier New" w:hAnsi="Courier New" w:cs="Courier New"/>
                  <w:b/>
                  <w:noProof/>
                  <w:szCs w:val="18"/>
                </w:rPr>
                <w:br/>
              </w:r>
            </w:ins>
            <w:ins w:id="553" w:author="David Wooten" w:date="2019-11-18T11:32:00Z">
              <w:r w:rsidRPr="006F4457">
                <w:rPr>
                  <w:rFonts w:ascii="Courier New" w:hAnsi="Courier New" w:cs="Courier New"/>
                  <w:b/>
                  <w:noProof/>
                  <w:szCs w:val="18"/>
                </w:rPr>
                <w:t xml:space="preserve"> 0xF0, 0xAD, 0xA1, 0xAA, 0x5D, 0xF9, 0x19, 0x85</w:t>
              </w:r>
            </w:ins>
            <w:ins w:id="554" w:author="David Wooten" w:date="2019-11-18T11:24:00Z">
              <w:r>
                <w:rPr>
                  <w:rFonts w:ascii="Courier New" w:hAnsi="Courier New" w:cs="Courier New"/>
                  <w:b/>
                  <w:noProof/>
                  <w:szCs w:val="18"/>
                </w:rPr>
                <w:t>}}</w:t>
              </w:r>
            </w:ins>
          </w:p>
        </w:tc>
        <w:tc>
          <w:tcPr>
            <w:tcW w:w="2520" w:type="dxa"/>
            <w:tcBorders>
              <w:right w:val="single" w:sz="12" w:space="0" w:color="auto"/>
            </w:tcBorders>
          </w:tcPr>
          <w:p w14:paraId="3D819DEC" w14:textId="77777777" w:rsidR="006F4457" w:rsidRPr="009E224E" w:rsidRDefault="006F4457" w:rsidP="006F4457">
            <w:pPr>
              <w:pStyle w:val="TABLE-cell"/>
              <w:jc w:val="left"/>
              <w:rPr>
                <w:ins w:id="555" w:author="David Wooten" w:date="2019-11-18T11:24:00Z"/>
                <w:noProof/>
                <w:szCs w:val="18"/>
              </w:rPr>
            </w:pPr>
            <w:ins w:id="556" w:author="David Wooten" w:date="2019-11-18T11:24:00Z">
              <w:r w:rsidRPr="009E224E">
                <w:rPr>
                  <w:noProof/>
                  <w:szCs w:val="18"/>
                </w:rPr>
                <w:t>coefficient of the linear term in the curve equation</w:t>
              </w:r>
            </w:ins>
          </w:p>
        </w:tc>
      </w:tr>
      <w:tr w:rsidR="006F4457" w:rsidRPr="009E224E" w14:paraId="1D41DF09" w14:textId="77777777" w:rsidTr="006F4457">
        <w:trPr>
          <w:jc w:val="center"/>
          <w:ins w:id="557" w:author="David Wooten" w:date="2019-11-18T11:24:00Z"/>
        </w:trPr>
        <w:tc>
          <w:tcPr>
            <w:tcW w:w="1080" w:type="dxa"/>
            <w:tcBorders>
              <w:left w:val="single" w:sz="12" w:space="0" w:color="auto"/>
            </w:tcBorders>
          </w:tcPr>
          <w:p w14:paraId="448661AB" w14:textId="77777777" w:rsidR="006F4457" w:rsidRPr="009E224E" w:rsidRDefault="006F4457" w:rsidP="006F4457">
            <w:pPr>
              <w:pStyle w:val="TABLE-cell"/>
              <w:rPr>
                <w:ins w:id="558" w:author="David Wooten" w:date="2019-11-18T11:24:00Z"/>
                <w:noProof/>
                <w:szCs w:val="18"/>
              </w:rPr>
            </w:pPr>
            <w:ins w:id="559" w:author="David Wooten" w:date="2019-11-18T11:24:00Z">
              <w:r w:rsidRPr="009E224E">
                <w:rPr>
                  <w:noProof/>
                  <w:szCs w:val="18"/>
                </w:rPr>
                <w:t>b</w:t>
              </w:r>
            </w:ins>
          </w:p>
        </w:tc>
        <w:tc>
          <w:tcPr>
            <w:tcW w:w="5760" w:type="dxa"/>
          </w:tcPr>
          <w:p w14:paraId="725DA580" w14:textId="6DD91219" w:rsidR="006F4457" w:rsidRDefault="006F4457" w:rsidP="006F4457">
            <w:pPr>
              <w:pStyle w:val="TABLE-cell"/>
              <w:jc w:val="left"/>
              <w:rPr>
                <w:ins w:id="560" w:author="David Wooten" w:date="2019-11-18T11:24:00Z"/>
                <w:rFonts w:ascii="Courier New" w:hAnsi="Courier New" w:cs="Courier New"/>
                <w:b/>
                <w:noProof/>
                <w:szCs w:val="18"/>
              </w:rPr>
            </w:pPr>
            <w:ins w:id="561" w:author="David Wooten" w:date="2019-11-18T11:24:00Z">
              <w:r w:rsidRPr="009E224E">
                <w:rPr>
                  <w:rFonts w:ascii="Courier New" w:hAnsi="Courier New" w:cs="Courier New"/>
                  <w:b/>
                  <w:noProof/>
                  <w:szCs w:val="18"/>
                </w:rPr>
                <w:t>{</w:t>
              </w:r>
            </w:ins>
            <w:ins w:id="562" w:author="David Wooten" w:date="2019-11-18T11:33:00Z">
              <w:r>
                <w:rPr>
                  <w:rFonts w:ascii="Courier New" w:hAnsi="Courier New" w:cs="Courier New"/>
                  <w:b/>
                  <w:noProof/>
                  <w:szCs w:val="18"/>
                </w:rPr>
                <w:t>24</w:t>
              </w:r>
            </w:ins>
            <w:ins w:id="563" w:author="David Wooten" w:date="2019-11-18T11:24:00Z">
              <w:r>
                <w:rPr>
                  <w:rFonts w:ascii="Courier New" w:hAnsi="Courier New" w:cs="Courier New"/>
                  <w:b/>
                  <w:noProof/>
                  <w:szCs w:val="18"/>
                </w:rPr>
                <w:t>,</w:t>
              </w:r>
            </w:ins>
          </w:p>
          <w:p w14:paraId="0DA30B2D" w14:textId="6B22584B" w:rsidR="006F4457" w:rsidRPr="009E224E" w:rsidRDefault="006F4457" w:rsidP="006F4457">
            <w:pPr>
              <w:pStyle w:val="TABLE-cell"/>
              <w:jc w:val="left"/>
              <w:rPr>
                <w:ins w:id="564" w:author="David Wooten" w:date="2019-11-18T11:24:00Z"/>
                <w:rFonts w:ascii="Courier New" w:hAnsi="Courier New" w:cs="Courier New"/>
                <w:b/>
                <w:noProof/>
                <w:szCs w:val="18"/>
              </w:rPr>
            </w:pPr>
            <w:ins w:id="565" w:author="David Wooten" w:date="2019-11-18T11:24:00Z">
              <w:r w:rsidRPr="009E224E">
                <w:rPr>
                  <w:rFonts w:ascii="Courier New" w:hAnsi="Courier New" w:cs="Courier New"/>
                  <w:b/>
                  <w:noProof/>
                  <w:szCs w:val="18"/>
                </w:rPr>
                <w:t>{</w:t>
              </w:r>
            </w:ins>
            <w:ins w:id="566" w:author="David Wooten" w:date="2019-11-18T11:33:00Z">
              <w:r w:rsidRPr="006F4457">
                <w:rPr>
                  <w:rFonts w:ascii="Courier New" w:hAnsi="Courier New" w:cs="Courier New"/>
                  <w:b/>
                  <w:noProof/>
                  <w:szCs w:val="18"/>
                </w:rPr>
                <w:t>0x18, 0x54, 0xBE, 0xBD, 0xC3, 0x1B, 0x21, 0xB7,</w:t>
              </w:r>
            </w:ins>
            <w:ins w:id="567" w:author="David Wooten" w:date="2019-11-18T11:34:00Z">
              <w:r w:rsidR="005F59D4">
                <w:rPr>
                  <w:rFonts w:ascii="Courier New" w:hAnsi="Courier New" w:cs="Courier New"/>
                  <w:b/>
                  <w:noProof/>
                  <w:szCs w:val="18"/>
                </w:rPr>
                <w:br/>
              </w:r>
            </w:ins>
            <w:ins w:id="568" w:author="David Wooten" w:date="2019-11-18T11:33:00Z">
              <w:r w:rsidRPr="006F4457">
                <w:rPr>
                  <w:rFonts w:ascii="Courier New" w:hAnsi="Courier New" w:cs="Courier New"/>
                  <w:b/>
                  <w:noProof/>
                  <w:szCs w:val="18"/>
                </w:rPr>
                <w:t xml:space="preserve"> 0xAE, 0xFC, 0x80, 0xAB, 0x0E, 0xCD, 0x10, 0xD5,</w:t>
              </w:r>
            </w:ins>
            <w:ins w:id="569" w:author="David Wooten" w:date="2019-11-18T11:35:00Z">
              <w:r w:rsidR="005F59D4">
                <w:rPr>
                  <w:rFonts w:ascii="Courier New" w:hAnsi="Courier New" w:cs="Courier New"/>
                  <w:b/>
                  <w:noProof/>
                  <w:szCs w:val="18"/>
                </w:rPr>
                <w:br/>
              </w:r>
            </w:ins>
            <w:ins w:id="570" w:author="David Wooten" w:date="2019-11-18T11:33:00Z">
              <w:r w:rsidRPr="006F4457">
                <w:rPr>
                  <w:rFonts w:ascii="Courier New" w:hAnsi="Courier New" w:cs="Courier New"/>
                  <w:b/>
                  <w:noProof/>
                  <w:szCs w:val="18"/>
                </w:rPr>
                <w:t xml:space="preserve"> 0xB1, 0xB3, 0x30, 0x8E, 0x6D, 0xBF, 0x11, 0xC1</w:t>
              </w:r>
            </w:ins>
            <w:ins w:id="571" w:author="David Wooten" w:date="2019-11-18T11:24:00Z">
              <w:r>
                <w:rPr>
                  <w:rFonts w:ascii="Courier New" w:hAnsi="Courier New" w:cs="Courier New"/>
                  <w:b/>
                  <w:noProof/>
                  <w:szCs w:val="18"/>
                </w:rPr>
                <w:t>}}</w:t>
              </w:r>
            </w:ins>
          </w:p>
        </w:tc>
        <w:tc>
          <w:tcPr>
            <w:tcW w:w="2520" w:type="dxa"/>
            <w:tcBorders>
              <w:right w:val="single" w:sz="12" w:space="0" w:color="auto"/>
            </w:tcBorders>
          </w:tcPr>
          <w:p w14:paraId="42F07193" w14:textId="77777777" w:rsidR="006F4457" w:rsidRPr="009E224E" w:rsidRDefault="006F4457" w:rsidP="006F4457">
            <w:pPr>
              <w:pStyle w:val="TABLE-cell"/>
              <w:jc w:val="left"/>
              <w:rPr>
                <w:ins w:id="572" w:author="David Wooten" w:date="2019-11-18T11:24:00Z"/>
                <w:noProof/>
                <w:szCs w:val="18"/>
              </w:rPr>
            </w:pPr>
            <w:ins w:id="573" w:author="David Wooten" w:date="2019-11-18T11:24:00Z">
              <w:r w:rsidRPr="009E224E">
                <w:rPr>
                  <w:noProof/>
                  <w:szCs w:val="18"/>
                </w:rPr>
                <w:t>constant term for curve equation</w:t>
              </w:r>
            </w:ins>
          </w:p>
        </w:tc>
      </w:tr>
      <w:tr w:rsidR="006F4457" w:rsidRPr="009E224E" w14:paraId="7F381069" w14:textId="77777777" w:rsidTr="006F4457">
        <w:trPr>
          <w:jc w:val="center"/>
          <w:ins w:id="574" w:author="David Wooten" w:date="2019-11-18T11:24:00Z"/>
        </w:trPr>
        <w:tc>
          <w:tcPr>
            <w:tcW w:w="1080" w:type="dxa"/>
            <w:tcBorders>
              <w:left w:val="single" w:sz="12" w:space="0" w:color="auto"/>
            </w:tcBorders>
          </w:tcPr>
          <w:p w14:paraId="03160C74" w14:textId="77777777" w:rsidR="006F4457" w:rsidRPr="009E224E" w:rsidRDefault="006F4457" w:rsidP="006F4457">
            <w:pPr>
              <w:pStyle w:val="TABLE-cell"/>
              <w:rPr>
                <w:ins w:id="575" w:author="David Wooten" w:date="2019-11-18T11:24:00Z"/>
                <w:noProof/>
                <w:szCs w:val="18"/>
              </w:rPr>
            </w:pPr>
            <w:ins w:id="576" w:author="David Wooten" w:date="2019-11-18T11:24:00Z">
              <w:r w:rsidRPr="009E224E">
                <w:rPr>
                  <w:noProof/>
                  <w:szCs w:val="18"/>
                </w:rPr>
                <w:t>gX</w:t>
              </w:r>
            </w:ins>
          </w:p>
        </w:tc>
        <w:tc>
          <w:tcPr>
            <w:tcW w:w="5760" w:type="dxa"/>
          </w:tcPr>
          <w:p w14:paraId="7FE869BF" w14:textId="32EFDC58" w:rsidR="006F4457" w:rsidRPr="009E224E" w:rsidRDefault="006F4457" w:rsidP="006F4457">
            <w:pPr>
              <w:pStyle w:val="TABLE-cell"/>
              <w:jc w:val="left"/>
              <w:rPr>
                <w:ins w:id="577" w:author="David Wooten" w:date="2019-11-18T11:24:00Z"/>
                <w:rFonts w:ascii="Courier New" w:hAnsi="Courier New" w:cs="Courier New"/>
                <w:b/>
                <w:noProof/>
                <w:szCs w:val="18"/>
              </w:rPr>
            </w:pPr>
            <w:ins w:id="578" w:author="David Wooten" w:date="2019-11-18T11:24:00Z">
              <w:r w:rsidRPr="009E224E">
                <w:rPr>
                  <w:rFonts w:ascii="Courier New" w:hAnsi="Courier New" w:cs="Courier New"/>
                  <w:b/>
                  <w:noProof/>
                  <w:szCs w:val="18"/>
                </w:rPr>
                <w:t>{</w:t>
              </w:r>
            </w:ins>
            <w:ins w:id="579" w:author="David Wooten" w:date="2019-11-18T11:33:00Z">
              <w:r>
                <w:rPr>
                  <w:rFonts w:ascii="Courier New" w:hAnsi="Courier New" w:cs="Courier New"/>
                  <w:b/>
                  <w:noProof/>
                  <w:szCs w:val="18"/>
                </w:rPr>
                <w:t>24</w:t>
              </w:r>
            </w:ins>
            <w:ins w:id="580" w:author="David Wooten" w:date="2019-11-18T11:24:00Z">
              <w:r w:rsidRPr="009E224E">
                <w:rPr>
                  <w:rFonts w:ascii="Courier New" w:hAnsi="Courier New" w:cs="Courier New"/>
                  <w:b/>
                  <w:noProof/>
                  <w:szCs w:val="18"/>
                </w:rPr>
                <w:t xml:space="preserve">, </w:t>
              </w:r>
              <w:r>
                <w:rPr>
                  <w:rFonts w:ascii="Courier New" w:hAnsi="Courier New" w:cs="Courier New"/>
                  <w:b/>
                  <w:noProof/>
                  <w:szCs w:val="18"/>
                </w:rPr>
                <w:br/>
              </w:r>
              <w:r w:rsidRPr="009E224E">
                <w:rPr>
                  <w:rFonts w:ascii="Courier New" w:hAnsi="Courier New" w:cs="Courier New"/>
                  <w:b/>
                  <w:noProof/>
                  <w:szCs w:val="18"/>
                </w:rPr>
                <w:t>{</w:t>
              </w:r>
            </w:ins>
            <w:ins w:id="581" w:author="David Wooten" w:date="2019-11-18T11:35:00Z">
              <w:r w:rsidR="005F59D4" w:rsidRPr="005F59D4">
                <w:rPr>
                  <w:rFonts w:ascii="Courier New" w:hAnsi="Courier New" w:cs="Courier New"/>
                  <w:b/>
                  <w:noProof/>
                  <w:szCs w:val="18"/>
                </w:rPr>
                <w:t>0x4A, 0xD5, 0xF7, 0x04, 0x8D, 0xE7, 0x09, 0xAD,</w:t>
              </w:r>
              <w:r w:rsidR="005F59D4">
                <w:rPr>
                  <w:rFonts w:ascii="Courier New" w:hAnsi="Courier New" w:cs="Courier New"/>
                  <w:b/>
                  <w:noProof/>
                  <w:szCs w:val="18"/>
                </w:rPr>
                <w:br/>
              </w:r>
              <w:r w:rsidR="005F59D4" w:rsidRPr="005F59D4">
                <w:rPr>
                  <w:rFonts w:ascii="Courier New" w:hAnsi="Courier New" w:cs="Courier New"/>
                  <w:b/>
                  <w:noProof/>
                  <w:szCs w:val="18"/>
                </w:rPr>
                <w:t xml:space="preserve"> 0x51, 0x23, 0x6D, 0xE6, 0x5E, 0x4D, 0x4B, 0x48,</w:t>
              </w:r>
              <w:r w:rsidR="005F59D4">
                <w:rPr>
                  <w:rFonts w:ascii="Courier New" w:hAnsi="Courier New" w:cs="Courier New"/>
                  <w:b/>
                  <w:noProof/>
                  <w:szCs w:val="18"/>
                </w:rPr>
                <w:br/>
              </w:r>
              <w:r w:rsidR="005F59D4" w:rsidRPr="005F59D4">
                <w:rPr>
                  <w:rFonts w:ascii="Courier New" w:hAnsi="Courier New" w:cs="Courier New"/>
                  <w:b/>
                  <w:noProof/>
                  <w:szCs w:val="18"/>
                </w:rPr>
                <w:t xml:space="preserve"> 0x2C, 0x83, 0x6D, 0xC6, 0xE4, 0x10, 0x66, 0x40</w:t>
              </w:r>
            </w:ins>
            <w:ins w:id="582" w:author="David Wooten" w:date="2019-11-18T11:24:00Z">
              <w:r>
                <w:rPr>
                  <w:rFonts w:ascii="Courier New" w:hAnsi="Courier New" w:cs="Courier New"/>
                  <w:b/>
                  <w:noProof/>
                  <w:szCs w:val="18"/>
                </w:rPr>
                <w:t>}}</w:t>
              </w:r>
            </w:ins>
          </w:p>
        </w:tc>
        <w:tc>
          <w:tcPr>
            <w:tcW w:w="2520" w:type="dxa"/>
            <w:tcBorders>
              <w:right w:val="single" w:sz="12" w:space="0" w:color="auto"/>
            </w:tcBorders>
          </w:tcPr>
          <w:p w14:paraId="122DB9A8" w14:textId="77777777" w:rsidR="006F4457" w:rsidRPr="009E224E" w:rsidRDefault="006F4457" w:rsidP="006F4457">
            <w:pPr>
              <w:pStyle w:val="TABLE-cell"/>
              <w:jc w:val="left"/>
              <w:rPr>
                <w:ins w:id="583" w:author="David Wooten" w:date="2019-11-18T11:24:00Z"/>
                <w:noProof/>
                <w:szCs w:val="18"/>
              </w:rPr>
            </w:pPr>
            <w:ins w:id="584" w:author="David Wooten" w:date="2019-11-18T11:24:00Z">
              <w:r w:rsidRPr="009E224E">
                <w:rPr>
                  <w:noProof/>
                  <w:szCs w:val="18"/>
                </w:rPr>
                <w:t>x coordinate of base point G</w:t>
              </w:r>
            </w:ins>
          </w:p>
        </w:tc>
      </w:tr>
      <w:tr w:rsidR="006F4457" w:rsidRPr="009E224E" w14:paraId="6C4BF6BD" w14:textId="77777777" w:rsidTr="006F4457">
        <w:trPr>
          <w:jc w:val="center"/>
          <w:ins w:id="585" w:author="David Wooten" w:date="2019-11-18T11:24:00Z"/>
        </w:trPr>
        <w:tc>
          <w:tcPr>
            <w:tcW w:w="1080" w:type="dxa"/>
            <w:tcBorders>
              <w:left w:val="single" w:sz="12" w:space="0" w:color="auto"/>
            </w:tcBorders>
          </w:tcPr>
          <w:p w14:paraId="24DA76B2" w14:textId="77777777" w:rsidR="006F4457" w:rsidRPr="009E224E" w:rsidRDefault="006F4457" w:rsidP="006F4457">
            <w:pPr>
              <w:pStyle w:val="TABLE-cell"/>
              <w:rPr>
                <w:ins w:id="586" w:author="David Wooten" w:date="2019-11-18T11:24:00Z"/>
                <w:noProof/>
                <w:szCs w:val="18"/>
              </w:rPr>
            </w:pPr>
            <w:ins w:id="587" w:author="David Wooten" w:date="2019-11-18T11:24:00Z">
              <w:r w:rsidRPr="009E224E">
                <w:rPr>
                  <w:noProof/>
                  <w:szCs w:val="18"/>
                </w:rPr>
                <w:t>gY</w:t>
              </w:r>
            </w:ins>
          </w:p>
        </w:tc>
        <w:tc>
          <w:tcPr>
            <w:tcW w:w="5760" w:type="dxa"/>
          </w:tcPr>
          <w:p w14:paraId="6C084960" w14:textId="6A96C292" w:rsidR="006F4457" w:rsidRPr="009E224E" w:rsidRDefault="006F4457" w:rsidP="006F4457">
            <w:pPr>
              <w:pStyle w:val="TABLE-cell"/>
              <w:jc w:val="left"/>
              <w:rPr>
                <w:ins w:id="588" w:author="David Wooten" w:date="2019-11-18T11:24:00Z"/>
                <w:rFonts w:ascii="Courier New" w:hAnsi="Courier New" w:cs="Courier New"/>
                <w:b/>
                <w:noProof/>
                <w:szCs w:val="18"/>
              </w:rPr>
            </w:pPr>
            <w:ins w:id="589" w:author="David Wooten" w:date="2019-11-18T11:24:00Z">
              <w:r w:rsidRPr="009E224E">
                <w:rPr>
                  <w:rFonts w:ascii="Courier New" w:hAnsi="Courier New" w:cs="Courier New"/>
                  <w:b/>
                  <w:noProof/>
                  <w:szCs w:val="18"/>
                </w:rPr>
                <w:t>{</w:t>
              </w:r>
            </w:ins>
            <w:ins w:id="590" w:author="David Wooten" w:date="2019-11-18T11:33:00Z">
              <w:r>
                <w:rPr>
                  <w:rFonts w:ascii="Courier New" w:hAnsi="Courier New" w:cs="Courier New"/>
                  <w:b/>
                  <w:noProof/>
                  <w:szCs w:val="18"/>
                </w:rPr>
                <w:t>24</w:t>
              </w:r>
            </w:ins>
            <w:ins w:id="591" w:author="David Wooten" w:date="2019-11-18T11:24:00Z">
              <w:r w:rsidRPr="009E224E">
                <w:rPr>
                  <w:rFonts w:ascii="Courier New" w:hAnsi="Courier New" w:cs="Courier New"/>
                  <w:b/>
                  <w:noProof/>
                  <w:szCs w:val="18"/>
                </w:rPr>
                <w:t>,</w:t>
              </w:r>
              <w:r>
                <w:rPr>
                  <w:rFonts w:ascii="Courier New" w:hAnsi="Courier New" w:cs="Courier New"/>
                  <w:b/>
                  <w:noProof/>
                  <w:szCs w:val="18"/>
                </w:rPr>
                <w:br/>
              </w:r>
              <w:r w:rsidRPr="009E224E">
                <w:rPr>
                  <w:rFonts w:ascii="Courier New" w:hAnsi="Courier New" w:cs="Courier New"/>
                  <w:b/>
                  <w:noProof/>
                  <w:szCs w:val="18"/>
                </w:rPr>
                <w:t>{</w:t>
              </w:r>
            </w:ins>
            <w:ins w:id="592" w:author="David Wooten" w:date="2019-11-18T11:36:00Z">
              <w:r w:rsidR="005F59D4" w:rsidRPr="005F59D4">
                <w:rPr>
                  <w:rFonts w:ascii="Courier New" w:hAnsi="Courier New" w:cs="Courier New"/>
                  <w:b/>
                  <w:noProof/>
                  <w:szCs w:val="18"/>
                </w:rPr>
                <w:t>0x02, 0xBB, 0x3A, 0x02, 0xD4, 0xAA, 0xAD, 0xAC,</w:t>
              </w:r>
              <w:r w:rsidR="005F59D4">
                <w:rPr>
                  <w:rFonts w:ascii="Courier New" w:hAnsi="Courier New" w:cs="Courier New"/>
                  <w:b/>
                  <w:noProof/>
                  <w:szCs w:val="18"/>
                </w:rPr>
                <w:br/>
              </w:r>
              <w:r w:rsidR="005F59D4" w:rsidRPr="005F59D4">
                <w:rPr>
                  <w:rFonts w:ascii="Courier New" w:hAnsi="Courier New" w:cs="Courier New"/>
                  <w:b/>
                  <w:noProof/>
                  <w:szCs w:val="18"/>
                </w:rPr>
                <w:t xml:space="preserve"> 0xAE, 0x24, 0x81, 0x7A, 0x4C, 0xA3, 0xA1, 0xB0,</w:t>
              </w:r>
              <w:r w:rsidR="005F59D4">
                <w:rPr>
                  <w:rFonts w:ascii="Courier New" w:hAnsi="Courier New" w:cs="Courier New"/>
                  <w:b/>
                  <w:noProof/>
                  <w:szCs w:val="18"/>
                </w:rPr>
                <w:br/>
              </w:r>
              <w:r w:rsidR="005F59D4" w:rsidRPr="005F59D4">
                <w:rPr>
                  <w:rFonts w:ascii="Courier New" w:hAnsi="Courier New" w:cs="Courier New"/>
                  <w:b/>
                  <w:noProof/>
                  <w:szCs w:val="18"/>
                </w:rPr>
                <w:t xml:space="preserve"> 0x14, 0xB5, 0x27, 0x04, 0x32, 0xDB, 0x27, 0xD2</w:t>
              </w:r>
            </w:ins>
            <w:ins w:id="593" w:author="David Wooten" w:date="2019-11-18T11:24:00Z">
              <w:r>
                <w:rPr>
                  <w:rFonts w:ascii="Courier New" w:hAnsi="Courier New" w:cs="Courier New"/>
                  <w:b/>
                  <w:noProof/>
                  <w:szCs w:val="18"/>
                </w:rPr>
                <w:t>}}</w:t>
              </w:r>
            </w:ins>
          </w:p>
        </w:tc>
        <w:tc>
          <w:tcPr>
            <w:tcW w:w="2520" w:type="dxa"/>
            <w:tcBorders>
              <w:right w:val="single" w:sz="12" w:space="0" w:color="auto"/>
            </w:tcBorders>
          </w:tcPr>
          <w:p w14:paraId="14F3E95B" w14:textId="77777777" w:rsidR="006F4457" w:rsidRPr="009E224E" w:rsidRDefault="006F4457" w:rsidP="006F4457">
            <w:pPr>
              <w:pStyle w:val="TABLE-cell"/>
              <w:jc w:val="left"/>
              <w:rPr>
                <w:ins w:id="594" w:author="David Wooten" w:date="2019-11-18T11:24:00Z"/>
                <w:noProof/>
                <w:szCs w:val="18"/>
              </w:rPr>
            </w:pPr>
            <w:ins w:id="595" w:author="David Wooten" w:date="2019-11-18T11:24:00Z">
              <w:r w:rsidRPr="009E224E">
                <w:rPr>
                  <w:noProof/>
                  <w:szCs w:val="18"/>
                </w:rPr>
                <w:t>y coordinate of base point G</w:t>
              </w:r>
            </w:ins>
          </w:p>
        </w:tc>
      </w:tr>
      <w:tr w:rsidR="006F4457" w:rsidRPr="009E224E" w14:paraId="01FAF0EF" w14:textId="77777777" w:rsidTr="006F4457">
        <w:trPr>
          <w:jc w:val="center"/>
          <w:ins w:id="596" w:author="David Wooten" w:date="2019-11-18T11:24:00Z"/>
        </w:trPr>
        <w:tc>
          <w:tcPr>
            <w:tcW w:w="1080" w:type="dxa"/>
            <w:tcBorders>
              <w:left w:val="single" w:sz="12" w:space="0" w:color="auto"/>
            </w:tcBorders>
          </w:tcPr>
          <w:p w14:paraId="394590B8" w14:textId="77777777" w:rsidR="006F4457" w:rsidRPr="009E224E" w:rsidRDefault="006F4457" w:rsidP="006F4457">
            <w:pPr>
              <w:pStyle w:val="TABLE-cell"/>
              <w:rPr>
                <w:ins w:id="597" w:author="David Wooten" w:date="2019-11-18T11:24:00Z"/>
                <w:noProof/>
                <w:szCs w:val="18"/>
              </w:rPr>
            </w:pPr>
            <w:ins w:id="598" w:author="David Wooten" w:date="2019-11-18T11:24:00Z">
              <w:r w:rsidRPr="009E224E">
                <w:rPr>
                  <w:noProof/>
                  <w:szCs w:val="18"/>
                </w:rPr>
                <w:t>n</w:t>
              </w:r>
            </w:ins>
          </w:p>
        </w:tc>
        <w:tc>
          <w:tcPr>
            <w:tcW w:w="5760" w:type="dxa"/>
          </w:tcPr>
          <w:p w14:paraId="3CCDB770" w14:textId="3CB8155A" w:rsidR="006F4457" w:rsidRPr="009E224E" w:rsidRDefault="006F4457">
            <w:pPr>
              <w:pStyle w:val="TABLE-cell"/>
              <w:jc w:val="left"/>
              <w:rPr>
                <w:ins w:id="599" w:author="David Wooten" w:date="2019-11-18T11:24:00Z"/>
                <w:rFonts w:ascii="Courier New" w:hAnsi="Courier New" w:cs="Courier New"/>
                <w:b/>
                <w:noProof/>
                <w:szCs w:val="18"/>
              </w:rPr>
            </w:pPr>
            <w:ins w:id="600" w:author="David Wooten" w:date="2019-11-18T11:24:00Z">
              <w:r w:rsidRPr="009E224E">
                <w:rPr>
                  <w:rFonts w:ascii="Courier New" w:hAnsi="Courier New" w:cs="Courier New"/>
                  <w:b/>
                  <w:noProof/>
                  <w:szCs w:val="18"/>
                </w:rPr>
                <w:t>{</w:t>
              </w:r>
            </w:ins>
            <w:ins w:id="601" w:author="David Wooten" w:date="2019-11-18T11:33:00Z">
              <w:r>
                <w:rPr>
                  <w:rFonts w:ascii="Courier New" w:hAnsi="Courier New" w:cs="Courier New"/>
                  <w:b/>
                  <w:noProof/>
                  <w:szCs w:val="18"/>
                </w:rPr>
                <w:t>24</w:t>
              </w:r>
            </w:ins>
            <w:ins w:id="602" w:author="David Wooten" w:date="2019-11-18T11:24:00Z">
              <w:r>
                <w:rPr>
                  <w:rFonts w:ascii="Courier New" w:hAnsi="Courier New" w:cs="Courier New"/>
                  <w:b/>
                  <w:noProof/>
                  <w:szCs w:val="18"/>
                </w:rPr>
                <w:t>,</w:t>
              </w:r>
              <w:r>
                <w:rPr>
                  <w:rFonts w:ascii="Courier New" w:hAnsi="Courier New" w:cs="Courier New"/>
                  <w:b/>
                  <w:noProof/>
                  <w:szCs w:val="18"/>
                </w:rPr>
                <w:br/>
              </w:r>
              <w:r w:rsidRPr="009E224E">
                <w:rPr>
                  <w:rFonts w:ascii="Courier New" w:hAnsi="Courier New" w:cs="Courier New"/>
                  <w:b/>
                  <w:noProof/>
                  <w:szCs w:val="18"/>
                </w:rPr>
                <w:t>{</w:t>
              </w:r>
            </w:ins>
            <w:ins w:id="603" w:author="David Wooten" w:date="2019-11-18T11:37:00Z">
              <w:r w:rsidR="005F59D4" w:rsidRPr="005F59D4">
                <w:rPr>
                  <w:rFonts w:ascii="Courier New" w:hAnsi="Courier New" w:cs="Courier New"/>
                  <w:b/>
                  <w:noProof/>
                  <w:szCs w:val="18"/>
                </w:rPr>
                <w:t>0xBD, 0xB6, 0xF4, 0xFE, 0x3E, 0x8B, 0x1D, 0x9E,</w:t>
              </w:r>
              <w:r w:rsidR="005F59D4">
                <w:rPr>
                  <w:rFonts w:ascii="Courier New" w:hAnsi="Courier New" w:cs="Courier New"/>
                  <w:b/>
                  <w:noProof/>
                  <w:szCs w:val="18"/>
                </w:rPr>
                <w:br/>
              </w:r>
              <w:r w:rsidR="005F59D4" w:rsidRPr="005F59D4">
                <w:rPr>
                  <w:rFonts w:ascii="Courier New" w:hAnsi="Courier New" w:cs="Courier New"/>
                  <w:b/>
                  <w:noProof/>
                  <w:szCs w:val="18"/>
                </w:rPr>
                <w:t xml:space="preserve"> 0x0D, 0xA8, 0xC0, 0xD4, 0x0F, 0xC9, 0x62, 0x19,</w:t>
              </w:r>
              <w:r w:rsidR="005F59D4">
                <w:rPr>
                  <w:rFonts w:ascii="Courier New" w:hAnsi="Courier New" w:cs="Courier New"/>
                  <w:b/>
                  <w:noProof/>
                  <w:szCs w:val="18"/>
                </w:rPr>
                <w:br/>
              </w:r>
              <w:r w:rsidR="005F59D4" w:rsidRPr="005F59D4">
                <w:rPr>
                  <w:rFonts w:ascii="Courier New" w:hAnsi="Courier New" w:cs="Courier New"/>
                  <w:b/>
                  <w:noProof/>
                  <w:szCs w:val="18"/>
                </w:rPr>
                <w:t xml:space="preserve"> 0x5D, 0xFA, 0xE7, 0x6F, 0x56, 0x56, 0x46, 0x77</w:t>
              </w:r>
            </w:ins>
            <w:ins w:id="604" w:author="David Wooten" w:date="2019-11-18T11:24:00Z">
              <w:r>
                <w:rPr>
                  <w:rFonts w:ascii="Courier New" w:hAnsi="Courier New" w:cs="Courier New"/>
                  <w:b/>
                  <w:noProof/>
                  <w:szCs w:val="18"/>
                </w:rPr>
                <w:t>}}</w:t>
              </w:r>
            </w:ins>
          </w:p>
        </w:tc>
        <w:tc>
          <w:tcPr>
            <w:tcW w:w="2520" w:type="dxa"/>
            <w:tcBorders>
              <w:right w:val="single" w:sz="12" w:space="0" w:color="auto"/>
            </w:tcBorders>
          </w:tcPr>
          <w:p w14:paraId="3B03204D" w14:textId="77777777" w:rsidR="006F4457" w:rsidRPr="009E224E" w:rsidRDefault="006F4457" w:rsidP="006F4457">
            <w:pPr>
              <w:pStyle w:val="TABLE-cell"/>
              <w:jc w:val="left"/>
              <w:rPr>
                <w:ins w:id="605" w:author="David Wooten" w:date="2019-11-18T11:24:00Z"/>
                <w:noProof/>
                <w:szCs w:val="18"/>
              </w:rPr>
            </w:pPr>
            <w:ins w:id="606" w:author="David Wooten" w:date="2019-11-18T11:24:00Z">
              <w:r w:rsidRPr="009E224E">
                <w:rPr>
                  <w:noProof/>
                  <w:szCs w:val="18"/>
                </w:rPr>
                <w:t>order of G</w:t>
              </w:r>
            </w:ins>
          </w:p>
        </w:tc>
      </w:tr>
      <w:tr w:rsidR="006F4457" w:rsidRPr="009E224E" w14:paraId="1BE992D3" w14:textId="77777777" w:rsidTr="006F4457">
        <w:trPr>
          <w:jc w:val="center"/>
          <w:ins w:id="607" w:author="David Wooten" w:date="2019-11-18T11:24:00Z"/>
        </w:trPr>
        <w:tc>
          <w:tcPr>
            <w:tcW w:w="1080" w:type="dxa"/>
            <w:tcBorders>
              <w:left w:val="single" w:sz="12" w:space="0" w:color="auto"/>
              <w:bottom w:val="single" w:sz="12" w:space="0" w:color="auto"/>
            </w:tcBorders>
          </w:tcPr>
          <w:p w14:paraId="12F9B4D4" w14:textId="77777777" w:rsidR="006F4457" w:rsidRPr="009E224E" w:rsidRDefault="006F4457" w:rsidP="006F4457">
            <w:pPr>
              <w:pStyle w:val="TABLE-cell"/>
              <w:keepNext w:val="0"/>
              <w:rPr>
                <w:ins w:id="608" w:author="David Wooten" w:date="2019-11-18T11:24:00Z"/>
                <w:noProof/>
                <w:szCs w:val="18"/>
              </w:rPr>
            </w:pPr>
            <w:ins w:id="609" w:author="David Wooten" w:date="2019-11-18T11:24:00Z">
              <w:r w:rsidRPr="009E224E">
                <w:rPr>
                  <w:noProof/>
                  <w:szCs w:val="18"/>
                </w:rPr>
                <w:t>h</w:t>
              </w:r>
            </w:ins>
          </w:p>
        </w:tc>
        <w:tc>
          <w:tcPr>
            <w:tcW w:w="5760" w:type="dxa"/>
            <w:tcBorders>
              <w:bottom w:val="single" w:sz="12" w:space="0" w:color="auto"/>
            </w:tcBorders>
          </w:tcPr>
          <w:p w14:paraId="109ADEBF" w14:textId="77777777" w:rsidR="006F4457" w:rsidRPr="009E224E" w:rsidRDefault="006F4457" w:rsidP="006F4457">
            <w:pPr>
              <w:pStyle w:val="TABLE-cell"/>
              <w:keepNext w:val="0"/>
              <w:jc w:val="left"/>
              <w:rPr>
                <w:ins w:id="610" w:author="David Wooten" w:date="2019-11-18T11:24:00Z"/>
                <w:rFonts w:ascii="Courier New" w:hAnsi="Courier New" w:cs="Courier New"/>
                <w:b/>
                <w:noProof/>
                <w:szCs w:val="18"/>
              </w:rPr>
            </w:pPr>
            <w:ins w:id="611" w:author="David Wooten" w:date="2019-11-18T11:24:00Z">
              <w:r w:rsidRPr="009E224E">
                <w:rPr>
                  <w:rFonts w:ascii="Courier New" w:hAnsi="Courier New" w:cs="Courier New"/>
                  <w:b/>
                  <w:noProof/>
                  <w:szCs w:val="18"/>
                </w:rPr>
                <w:t>{1,{1}}</w:t>
              </w:r>
            </w:ins>
          </w:p>
        </w:tc>
        <w:tc>
          <w:tcPr>
            <w:tcW w:w="2520" w:type="dxa"/>
            <w:tcBorders>
              <w:bottom w:val="single" w:sz="12" w:space="0" w:color="auto"/>
              <w:right w:val="single" w:sz="12" w:space="0" w:color="auto"/>
            </w:tcBorders>
          </w:tcPr>
          <w:p w14:paraId="205FF292" w14:textId="77777777" w:rsidR="006F4457" w:rsidRPr="009E224E" w:rsidRDefault="006F4457" w:rsidP="006F4457">
            <w:pPr>
              <w:pStyle w:val="TABLE-cell"/>
              <w:keepNext w:val="0"/>
              <w:jc w:val="left"/>
              <w:rPr>
                <w:ins w:id="612" w:author="David Wooten" w:date="2019-11-18T11:24:00Z"/>
                <w:noProof/>
                <w:szCs w:val="18"/>
              </w:rPr>
            </w:pPr>
            <w:ins w:id="613" w:author="David Wooten" w:date="2019-11-18T11:24:00Z">
              <w:r w:rsidRPr="009E224E">
                <w:rPr>
                  <w:noProof/>
                  <w:szCs w:val="18"/>
                </w:rPr>
                <w:t>cofactor</w:t>
              </w:r>
            </w:ins>
          </w:p>
        </w:tc>
      </w:tr>
    </w:tbl>
    <w:p w14:paraId="60760930" w14:textId="77777777" w:rsidR="004E7153" w:rsidRDefault="004E7153" w:rsidP="004E7153">
      <w:pPr>
        <w:pStyle w:val="Heading1"/>
      </w:pPr>
      <w:r>
        <w:lastRenderedPageBreak/>
        <w:t>Hash Parameters</w:t>
      </w:r>
      <w:bookmarkEnd w:id="480"/>
    </w:p>
    <w:p w14:paraId="2B4B6D33" w14:textId="77777777" w:rsidR="00975A44" w:rsidRDefault="00975A44" w:rsidP="004E7153">
      <w:pPr>
        <w:pStyle w:val="Heading2"/>
      </w:pPr>
      <w:bookmarkStart w:id="614" w:name="_Toc17817238"/>
      <w:r w:rsidRPr="00CA5995">
        <w:t>Introduction</w:t>
      </w:r>
      <w:bookmarkEnd w:id="454"/>
      <w:bookmarkEnd w:id="455"/>
      <w:bookmarkEnd w:id="456"/>
      <w:bookmarkEnd w:id="457"/>
      <w:bookmarkEnd w:id="614"/>
    </w:p>
    <w:p w14:paraId="07A9138C" w14:textId="77777777" w:rsidR="00975A44" w:rsidRDefault="004E7153" w:rsidP="004E7153">
      <w:pPr>
        <w:pStyle w:val="BodyText"/>
      </w:pPr>
      <w:r>
        <w:t xml:space="preserve">The tables in this clause define the basic parameters associated with </w:t>
      </w:r>
      <w:r w:rsidR="00A8341A">
        <w:t>the TCG-registered</w:t>
      </w:r>
      <w:r>
        <w:t xml:space="preserve"> hash algorith</w:t>
      </w:r>
      <w:r w:rsidR="00C21B64">
        <w:t>m</w:t>
      </w:r>
      <w:r w:rsidR="00A8341A">
        <w:t>s</w:t>
      </w:r>
      <w:r w:rsidR="00930C9E">
        <w:t xml:space="preserve"> listed in </w:t>
      </w:r>
      <w:r w:rsidR="007550B5">
        <w:fldChar w:fldCharType="begin"/>
      </w:r>
      <w:r w:rsidR="00930C9E">
        <w:instrText xml:space="preserve"> REF _Ref213921469 \h </w:instrText>
      </w:r>
      <w:r w:rsidR="007550B5">
        <w:fldChar w:fldCharType="separate"/>
      </w:r>
      <w:r w:rsidR="00C12037">
        <w:t xml:space="preserve">Table </w:t>
      </w:r>
      <w:r w:rsidR="00C12037">
        <w:rPr>
          <w:noProof/>
        </w:rPr>
        <w:t>2</w:t>
      </w:r>
      <w:r w:rsidR="007550B5">
        <w:fldChar w:fldCharType="end"/>
      </w:r>
      <w:r w:rsidR="00C21B64">
        <w:t>.</w:t>
      </w:r>
    </w:p>
    <w:p w14:paraId="7C5FA96A" w14:textId="77777777" w:rsidR="00973BC3" w:rsidRDefault="00973BC3" w:rsidP="004E7153">
      <w:pPr>
        <w:pStyle w:val="Heading2"/>
      </w:pPr>
      <w:bookmarkStart w:id="615" w:name="_Toc17817239"/>
      <w:r>
        <w:t>SHA1</w:t>
      </w:r>
      <w:bookmarkEnd w:id="615"/>
    </w:p>
    <w:p w14:paraId="7CF33340" w14:textId="2CB8D60E" w:rsidR="00973BC3" w:rsidRDefault="00973BC3" w:rsidP="00973BC3">
      <w:pPr>
        <w:pStyle w:val="TABLE-title"/>
      </w:pPr>
      <w:r>
        <w:t xml:space="preserve">Table </w:t>
      </w:r>
      <w:r w:rsidR="007550B5">
        <w:fldChar w:fldCharType="begin"/>
      </w:r>
      <w:r>
        <w:instrText xml:space="preserve"> SEQ Table \* ARABIC </w:instrText>
      </w:r>
      <w:r w:rsidR="007550B5">
        <w:fldChar w:fldCharType="separate"/>
      </w:r>
      <w:ins w:id="616" w:author="David Wooten" w:date="2019-08-27T16:53:00Z">
        <w:r w:rsidR="00C12037">
          <w:rPr>
            <w:noProof/>
          </w:rPr>
          <w:t>13</w:t>
        </w:r>
      </w:ins>
      <w:r w:rsidR="007550B5">
        <w:fldChar w:fldCharType="end"/>
      </w:r>
      <w:r w:rsidRPr="006D48ED">
        <w:t xml:space="preserve"> — </w:t>
      </w:r>
      <w:r>
        <w:t xml:space="preserve">Defines for SHA1 </w:t>
      </w:r>
      <w:r w:rsidR="00A509FB">
        <w:t xml:space="preserve">Hash </w:t>
      </w:r>
      <w:r>
        <w:t>Values</w:t>
      </w:r>
    </w:p>
    <w:tbl>
      <w:tblPr>
        <w:tblW w:w="9360" w:type="dxa"/>
        <w:tblInd w:w="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58" w:type="dxa"/>
          <w:right w:w="58" w:type="dxa"/>
        </w:tblCellMar>
        <w:tblLook w:val="0000" w:firstRow="0" w:lastRow="0" w:firstColumn="0" w:lastColumn="0" w:noHBand="0" w:noVBand="0"/>
      </w:tblPr>
      <w:tblGrid>
        <w:gridCol w:w="2070"/>
        <w:gridCol w:w="5220"/>
        <w:gridCol w:w="2070"/>
      </w:tblGrid>
      <w:tr w:rsidR="00973BC3" w:rsidRPr="004A61C2" w14:paraId="49E572D9" w14:textId="77777777" w:rsidTr="00F80AE3">
        <w:trPr>
          <w:cantSplit/>
        </w:trPr>
        <w:tc>
          <w:tcPr>
            <w:tcW w:w="2070" w:type="dxa"/>
            <w:tcBorders>
              <w:top w:val="single" w:sz="12" w:space="0" w:color="auto"/>
              <w:bottom w:val="single" w:sz="12" w:space="0" w:color="auto"/>
            </w:tcBorders>
            <w:tcMar>
              <w:left w:w="58" w:type="dxa"/>
              <w:right w:w="58" w:type="dxa"/>
            </w:tcMar>
          </w:tcPr>
          <w:p w14:paraId="1902263F" w14:textId="408656B9" w:rsidR="00973BC3" w:rsidRPr="000F0AF0" w:rsidRDefault="004C7708" w:rsidP="00BE073F">
            <w:pPr>
              <w:pStyle w:val="TABLE-col-heading"/>
            </w:pPr>
            <w:r>
              <w:t>Name</w:t>
            </w:r>
          </w:p>
        </w:tc>
        <w:tc>
          <w:tcPr>
            <w:tcW w:w="5220" w:type="dxa"/>
            <w:tcBorders>
              <w:top w:val="single" w:sz="12" w:space="0" w:color="auto"/>
              <w:bottom w:val="single" w:sz="12" w:space="0" w:color="auto"/>
            </w:tcBorders>
          </w:tcPr>
          <w:p w14:paraId="02820C71" w14:textId="77777777" w:rsidR="00973BC3" w:rsidRPr="000F0AF0" w:rsidRDefault="00973BC3" w:rsidP="00C21B64">
            <w:pPr>
              <w:pStyle w:val="TABLE-col-heading"/>
              <w:jc w:val="left"/>
            </w:pPr>
            <w:r>
              <w:t>Value</w:t>
            </w:r>
          </w:p>
        </w:tc>
        <w:tc>
          <w:tcPr>
            <w:tcW w:w="2070" w:type="dxa"/>
            <w:tcBorders>
              <w:top w:val="single" w:sz="12" w:space="0" w:color="auto"/>
              <w:bottom w:val="single" w:sz="12" w:space="0" w:color="auto"/>
              <w:right w:val="single" w:sz="12" w:space="0" w:color="auto"/>
            </w:tcBorders>
            <w:tcMar>
              <w:left w:w="58" w:type="dxa"/>
              <w:right w:w="58" w:type="dxa"/>
            </w:tcMar>
          </w:tcPr>
          <w:p w14:paraId="5223FE73" w14:textId="77777777" w:rsidR="00973BC3" w:rsidRPr="000F0AF0" w:rsidRDefault="00973BC3" w:rsidP="00BE073F">
            <w:pPr>
              <w:pStyle w:val="TABLE-col-heading"/>
            </w:pPr>
            <w:r w:rsidRPr="000F0AF0">
              <w:t>Description</w:t>
            </w:r>
          </w:p>
        </w:tc>
      </w:tr>
      <w:tr w:rsidR="00C21B64" w:rsidRPr="004A61C2" w14:paraId="5FB19DCB" w14:textId="77777777" w:rsidTr="00F80AE3">
        <w:trPr>
          <w:cantSplit/>
        </w:trPr>
        <w:tc>
          <w:tcPr>
            <w:tcW w:w="2070" w:type="dxa"/>
            <w:tcMar>
              <w:left w:w="58" w:type="dxa"/>
              <w:right w:w="58" w:type="dxa"/>
            </w:tcMar>
          </w:tcPr>
          <w:p w14:paraId="3B8791DB" w14:textId="7CB9C594" w:rsidR="00C21B64" w:rsidRPr="000F0AF0" w:rsidRDefault="005903F2" w:rsidP="00751AF0">
            <w:pPr>
              <w:pStyle w:val="TABLE-cell"/>
            </w:pPr>
            <w:r>
              <w:t>SHA1_DIGEST_SIZE</w:t>
            </w:r>
          </w:p>
        </w:tc>
        <w:tc>
          <w:tcPr>
            <w:tcW w:w="5220" w:type="dxa"/>
          </w:tcPr>
          <w:p w14:paraId="5AF34344" w14:textId="77777777" w:rsidR="00C21B64" w:rsidRDefault="00C21B64" w:rsidP="00C21B64">
            <w:pPr>
              <w:pStyle w:val="TABLE-cell"/>
              <w:jc w:val="left"/>
            </w:pPr>
            <w:r>
              <w:t>20</w:t>
            </w:r>
          </w:p>
        </w:tc>
        <w:tc>
          <w:tcPr>
            <w:tcW w:w="2070" w:type="dxa"/>
            <w:tcBorders>
              <w:right w:val="single" w:sz="12" w:space="0" w:color="auto"/>
            </w:tcBorders>
            <w:tcMar>
              <w:left w:w="58" w:type="dxa"/>
              <w:right w:w="58" w:type="dxa"/>
            </w:tcMar>
          </w:tcPr>
          <w:p w14:paraId="41687732" w14:textId="77777777" w:rsidR="00C21B64" w:rsidRPr="000F0AF0" w:rsidRDefault="00C21B64" w:rsidP="00751AF0">
            <w:pPr>
              <w:pStyle w:val="TABLE-cell"/>
            </w:pPr>
            <w:r>
              <w:t>size of digest in octets</w:t>
            </w:r>
          </w:p>
        </w:tc>
      </w:tr>
      <w:tr w:rsidR="00C21B64" w:rsidRPr="004A61C2" w14:paraId="658BDEA6" w14:textId="77777777" w:rsidTr="00F80AE3">
        <w:trPr>
          <w:cantSplit/>
        </w:trPr>
        <w:tc>
          <w:tcPr>
            <w:tcW w:w="2070" w:type="dxa"/>
            <w:tcMar>
              <w:left w:w="58" w:type="dxa"/>
              <w:right w:w="58" w:type="dxa"/>
            </w:tcMar>
          </w:tcPr>
          <w:p w14:paraId="3BFF4C6A" w14:textId="7DDDBED1" w:rsidR="00C21B64" w:rsidRDefault="005903F2" w:rsidP="00451C1A">
            <w:pPr>
              <w:pStyle w:val="TABLE-cell"/>
            </w:pPr>
            <w:r>
              <w:t>SHA1_BLOCK_SIZE</w:t>
            </w:r>
          </w:p>
        </w:tc>
        <w:tc>
          <w:tcPr>
            <w:tcW w:w="5220" w:type="dxa"/>
          </w:tcPr>
          <w:p w14:paraId="4C2345EA" w14:textId="77777777" w:rsidR="00C21B64" w:rsidRDefault="00C21B64" w:rsidP="00C21B64">
            <w:pPr>
              <w:pStyle w:val="TABLE-cell"/>
              <w:jc w:val="left"/>
            </w:pPr>
            <w:r>
              <w:t>64</w:t>
            </w:r>
          </w:p>
        </w:tc>
        <w:tc>
          <w:tcPr>
            <w:tcW w:w="2070" w:type="dxa"/>
            <w:tcBorders>
              <w:right w:val="single" w:sz="12" w:space="0" w:color="auto"/>
            </w:tcBorders>
            <w:tcMar>
              <w:left w:w="58" w:type="dxa"/>
              <w:right w:w="58" w:type="dxa"/>
            </w:tcMar>
          </w:tcPr>
          <w:p w14:paraId="003DFFD2" w14:textId="77777777" w:rsidR="00C21B64" w:rsidRPr="000F0AF0" w:rsidRDefault="00C21B64" w:rsidP="00BE073F">
            <w:pPr>
              <w:pStyle w:val="TABLE-cell"/>
            </w:pPr>
            <w:r>
              <w:t>size of hash block in octets</w:t>
            </w:r>
          </w:p>
        </w:tc>
      </w:tr>
      <w:tr w:rsidR="0038607B" w:rsidRPr="004A61C2" w14:paraId="142ABDF3" w14:textId="77777777" w:rsidTr="00F80AE3">
        <w:trPr>
          <w:cantSplit/>
        </w:trPr>
        <w:tc>
          <w:tcPr>
            <w:tcW w:w="2070" w:type="dxa"/>
            <w:tcMar>
              <w:left w:w="58" w:type="dxa"/>
              <w:right w:w="58" w:type="dxa"/>
            </w:tcMar>
          </w:tcPr>
          <w:p w14:paraId="41E96B76" w14:textId="2362794E" w:rsidR="0038607B" w:rsidRDefault="005903F2" w:rsidP="00451C1A">
            <w:pPr>
              <w:pStyle w:val="TABLE-cell"/>
            </w:pPr>
            <w:del w:id="617" w:author="David Wooten" w:date="2019-04-01T22:59:00Z">
              <w:r w:rsidDel="00011D29">
                <w:delText>SHA1_DER_SIZE</w:delText>
              </w:r>
            </w:del>
          </w:p>
        </w:tc>
        <w:tc>
          <w:tcPr>
            <w:tcW w:w="5220" w:type="dxa"/>
          </w:tcPr>
          <w:p w14:paraId="32CC57F9" w14:textId="79E00D13" w:rsidR="0038607B" w:rsidRDefault="0038607B" w:rsidP="00C21B64">
            <w:pPr>
              <w:pStyle w:val="TABLE-cell"/>
              <w:jc w:val="left"/>
            </w:pPr>
            <w:del w:id="618" w:author="David Wooten" w:date="2019-04-01T22:59:00Z">
              <w:r w:rsidDel="00011D29">
                <w:delText>15</w:delText>
              </w:r>
            </w:del>
          </w:p>
        </w:tc>
        <w:tc>
          <w:tcPr>
            <w:tcW w:w="2070" w:type="dxa"/>
            <w:tcBorders>
              <w:right w:val="single" w:sz="12" w:space="0" w:color="auto"/>
            </w:tcBorders>
            <w:tcMar>
              <w:left w:w="58" w:type="dxa"/>
              <w:right w:w="58" w:type="dxa"/>
            </w:tcMar>
          </w:tcPr>
          <w:p w14:paraId="6457B795" w14:textId="6499C323" w:rsidR="0038607B" w:rsidRDefault="0038607B" w:rsidP="00BE073F">
            <w:pPr>
              <w:pStyle w:val="TABLE-cell"/>
            </w:pPr>
            <w:del w:id="619" w:author="David Wooten" w:date="2019-04-01T22:59:00Z">
              <w:r w:rsidDel="00011D29">
                <w:delText>size of the DER in octets</w:delText>
              </w:r>
            </w:del>
          </w:p>
        </w:tc>
      </w:tr>
      <w:tr w:rsidR="00C21B64" w:rsidRPr="004A61C2" w14:paraId="5C0F987C" w14:textId="77777777" w:rsidTr="00F80AE3">
        <w:trPr>
          <w:cantSplit/>
        </w:trPr>
        <w:tc>
          <w:tcPr>
            <w:tcW w:w="2070" w:type="dxa"/>
            <w:tcMar>
              <w:left w:w="58" w:type="dxa"/>
              <w:right w:w="58" w:type="dxa"/>
            </w:tcMar>
          </w:tcPr>
          <w:p w14:paraId="46C5DF8E" w14:textId="7F5AC8F1" w:rsidR="00C21B64" w:rsidRPr="000F0AF0" w:rsidRDefault="005903F2" w:rsidP="0091047D">
            <w:pPr>
              <w:pStyle w:val="TABLE-cell"/>
              <w:keepNext w:val="0"/>
            </w:pPr>
            <w:del w:id="620" w:author="David Wooten" w:date="2019-04-01T23:00:00Z">
              <w:r w:rsidDel="00011D29">
                <w:delText>SHA1_DER</w:delText>
              </w:r>
            </w:del>
          </w:p>
        </w:tc>
        <w:tc>
          <w:tcPr>
            <w:tcW w:w="5220" w:type="dxa"/>
          </w:tcPr>
          <w:p w14:paraId="301E20FB" w14:textId="7F5BC9D4" w:rsidR="00C21B64" w:rsidRDefault="00C21B64" w:rsidP="00F80AE3">
            <w:pPr>
              <w:pStyle w:val="TABLE-cell"/>
              <w:keepNext w:val="0"/>
              <w:jc w:val="left"/>
            </w:pPr>
            <w:del w:id="621" w:author="David Wooten" w:date="2019-04-01T23:00:00Z">
              <w:r w:rsidRPr="0045181C" w:rsidDel="00011D29">
                <w:rPr>
                  <w:rFonts w:ascii="Courier New" w:hAnsi="Courier New" w:cs="Courier New"/>
                  <w:b/>
                  <w:noProof/>
                  <w:szCs w:val="18"/>
                </w:rPr>
                <w:delText>0x30, 0x21, 0x30, 0x09, 0x06, 0x05, 0x2B,</w:delText>
              </w:r>
              <w:r w:rsidR="00F80AE3" w:rsidDel="00011D29">
                <w:rPr>
                  <w:rFonts w:ascii="Courier New" w:hAnsi="Courier New" w:cs="Courier New"/>
                  <w:b/>
                  <w:noProof/>
                  <w:szCs w:val="18"/>
                </w:rPr>
                <w:delText xml:space="preserve"> </w:delText>
              </w:r>
              <w:r w:rsidRPr="0045181C" w:rsidDel="00011D29">
                <w:rPr>
                  <w:rFonts w:ascii="Courier New" w:hAnsi="Courier New" w:cs="Courier New"/>
                  <w:b/>
                  <w:noProof/>
                  <w:szCs w:val="18"/>
                </w:rPr>
                <w:delText>0x0E,</w:delText>
              </w:r>
              <w:r w:rsidR="00F80AE3" w:rsidDel="00011D29">
                <w:rPr>
                  <w:rFonts w:ascii="Courier New" w:hAnsi="Courier New" w:cs="Courier New"/>
                  <w:b/>
                  <w:noProof/>
                  <w:szCs w:val="18"/>
                </w:rPr>
                <w:br/>
              </w:r>
              <w:r w:rsidRPr="0045181C" w:rsidDel="00011D29">
                <w:rPr>
                  <w:rFonts w:ascii="Courier New" w:hAnsi="Courier New" w:cs="Courier New"/>
                  <w:b/>
                  <w:noProof/>
                  <w:szCs w:val="18"/>
                </w:rPr>
                <w:delText>0x03, 0x02, 0x1A, 0x05, 0x00, 0x04, 0x14</w:delText>
              </w:r>
            </w:del>
          </w:p>
        </w:tc>
        <w:tc>
          <w:tcPr>
            <w:tcW w:w="2070" w:type="dxa"/>
            <w:tcBorders>
              <w:right w:val="single" w:sz="12" w:space="0" w:color="auto"/>
            </w:tcBorders>
            <w:tcMar>
              <w:left w:w="58" w:type="dxa"/>
              <w:right w:w="58" w:type="dxa"/>
            </w:tcMar>
          </w:tcPr>
          <w:p w14:paraId="0EE40139" w14:textId="13D4724A" w:rsidR="00C21B64" w:rsidRDefault="00C21B64" w:rsidP="0091047D">
            <w:pPr>
              <w:pStyle w:val="TABLE-cell"/>
              <w:keepNext w:val="0"/>
              <w:jc w:val="left"/>
            </w:pPr>
            <w:del w:id="622" w:author="David Wooten" w:date="2019-04-01T23:00:00Z">
              <w:r w:rsidDel="00011D29">
                <w:delText>the DER</w:delText>
              </w:r>
            </w:del>
          </w:p>
        </w:tc>
      </w:tr>
    </w:tbl>
    <w:p w14:paraId="5D59B066" w14:textId="77777777" w:rsidR="00973BC3" w:rsidRDefault="00973BC3" w:rsidP="004E7153">
      <w:pPr>
        <w:pStyle w:val="Heading2"/>
      </w:pPr>
      <w:bookmarkStart w:id="623" w:name="_Toc17817240"/>
      <w:r>
        <w:t>SHA256</w:t>
      </w:r>
      <w:bookmarkEnd w:id="623"/>
    </w:p>
    <w:p w14:paraId="54D133B6" w14:textId="49F8998C" w:rsidR="00973BC3" w:rsidRDefault="00973BC3" w:rsidP="00973BC3">
      <w:pPr>
        <w:pStyle w:val="TABLE-title"/>
      </w:pPr>
      <w:r>
        <w:t xml:space="preserve">Table </w:t>
      </w:r>
      <w:r w:rsidR="007550B5">
        <w:fldChar w:fldCharType="begin"/>
      </w:r>
      <w:r>
        <w:instrText xml:space="preserve"> SEQ Table \* ARABIC </w:instrText>
      </w:r>
      <w:r w:rsidR="007550B5">
        <w:fldChar w:fldCharType="separate"/>
      </w:r>
      <w:ins w:id="624" w:author="David Wooten" w:date="2019-08-27T16:53:00Z">
        <w:r w:rsidR="00C12037">
          <w:rPr>
            <w:noProof/>
          </w:rPr>
          <w:t>14</w:t>
        </w:r>
      </w:ins>
      <w:r w:rsidR="007550B5">
        <w:fldChar w:fldCharType="end"/>
      </w:r>
      <w:r w:rsidRPr="006D48ED">
        <w:t xml:space="preserve"> — </w:t>
      </w:r>
      <w:r>
        <w:t xml:space="preserve">Defines for SHA256 </w:t>
      </w:r>
      <w:r w:rsidR="00A509FB">
        <w:t xml:space="preserve">Hash </w:t>
      </w:r>
      <w:r>
        <w:t>Values</w:t>
      </w:r>
    </w:p>
    <w:tbl>
      <w:tblPr>
        <w:tblW w:w="9360" w:type="dxa"/>
        <w:tblInd w:w="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58" w:type="dxa"/>
          <w:right w:w="58" w:type="dxa"/>
        </w:tblCellMar>
        <w:tblLook w:val="0000" w:firstRow="0" w:lastRow="0" w:firstColumn="0" w:lastColumn="0" w:noHBand="0" w:noVBand="0"/>
      </w:tblPr>
      <w:tblGrid>
        <w:gridCol w:w="2070"/>
        <w:gridCol w:w="5220"/>
        <w:gridCol w:w="2070"/>
      </w:tblGrid>
      <w:tr w:rsidR="00C21B64" w:rsidRPr="004A61C2" w14:paraId="1BF23A26" w14:textId="77777777" w:rsidTr="00F80AE3">
        <w:trPr>
          <w:cantSplit/>
        </w:trPr>
        <w:tc>
          <w:tcPr>
            <w:tcW w:w="2070" w:type="dxa"/>
            <w:tcBorders>
              <w:top w:val="single" w:sz="12" w:space="0" w:color="auto"/>
              <w:left w:val="single" w:sz="12" w:space="0" w:color="auto"/>
              <w:bottom w:val="single" w:sz="12" w:space="0" w:color="auto"/>
              <w:right w:val="single" w:sz="6" w:space="0" w:color="auto"/>
            </w:tcBorders>
            <w:tcMar>
              <w:left w:w="58" w:type="dxa"/>
              <w:right w:w="58" w:type="dxa"/>
            </w:tcMar>
          </w:tcPr>
          <w:p w14:paraId="78B9B437" w14:textId="1E0FD252" w:rsidR="00C21B64" w:rsidRPr="000F0AF0" w:rsidRDefault="004C7708" w:rsidP="00751AF0">
            <w:pPr>
              <w:pStyle w:val="TABLE-col-heading"/>
            </w:pPr>
            <w:r>
              <w:t>Name</w:t>
            </w:r>
          </w:p>
        </w:tc>
        <w:tc>
          <w:tcPr>
            <w:tcW w:w="5220" w:type="dxa"/>
            <w:tcBorders>
              <w:top w:val="single" w:sz="12" w:space="0" w:color="auto"/>
              <w:left w:val="single" w:sz="6" w:space="0" w:color="auto"/>
              <w:bottom w:val="single" w:sz="12" w:space="0" w:color="auto"/>
              <w:right w:val="single" w:sz="6" w:space="0" w:color="auto"/>
            </w:tcBorders>
          </w:tcPr>
          <w:p w14:paraId="07439FCA" w14:textId="77777777" w:rsidR="00C21B64" w:rsidRPr="000F0AF0" w:rsidRDefault="00C21B64" w:rsidP="00C21B64">
            <w:pPr>
              <w:pStyle w:val="TABLE-col-heading"/>
              <w:jc w:val="left"/>
            </w:pPr>
            <w:r>
              <w:t>Value</w:t>
            </w:r>
          </w:p>
        </w:tc>
        <w:tc>
          <w:tcPr>
            <w:tcW w:w="2070" w:type="dxa"/>
            <w:tcBorders>
              <w:top w:val="single" w:sz="12" w:space="0" w:color="auto"/>
              <w:left w:val="single" w:sz="6" w:space="0" w:color="auto"/>
              <w:bottom w:val="single" w:sz="12" w:space="0" w:color="auto"/>
              <w:right w:val="single" w:sz="12" w:space="0" w:color="auto"/>
            </w:tcBorders>
            <w:tcMar>
              <w:left w:w="58" w:type="dxa"/>
              <w:right w:w="58" w:type="dxa"/>
            </w:tcMar>
          </w:tcPr>
          <w:p w14:paraId="4855BAF6" w14:textId="77777777" w:rsidR="00C21B64" w:rsidRPr="000F0AF0" w:rsidRDefault="00C21B64" w:rsidP="00751AF0">
            <w:pPr>
              <w:pStyle w:val="TABLE-col-heading"/>
            </w:pPr>
            <w:r w:rsidRPr="000F0AF0">
              <w:t>Description</w:t>
            </w:r>
          </w:p>
        </w:tc>
      </w:tr>
      <w:tr w:rsidR="00C21B64" w:rsidRPr="004A61C2" w14:paraId="1AF28349" w14:textId="77777777" w:rsidTr="00F80AE3">
        <w:trPr>
          <w:cantSplit/>
        </w:trPr>
        <w:tc>
          <w:tcPr>
            <w:tcW w:w="2070" w:type="dxa"/>
            <w:tcBorders>
              <w:top w:val="single" w:sz="6" w:space="0" w:color="auto"/>
              <w:left w:val="single" w:sz="12" w:space="0" w:color="auto"/>
              <w:bottom w:val="single" w:sz="6" w:space="0" w:color="auto"/>
              <w:right w:val="single" w:sz="6" w:space="0" w:color="auto"/>
            </w:tcBorders>
            <w:tcMar>
              <w:left w:w="58" w:type="dxa"/>
              <w:right w:w="58" w:type="dxa"/>
            </w:tcMar>
          </w:tcPr>
          <w:p w14:paraId="09281EE1" w14:textId="60044F95" w:rsidR="00C21B64" w:rsidRPr="000F0AF0" w:rsidRDefault="005903F2" w:rsidP="00C21B64">
            <w:pPr>
              <w:pStyle w:val="TABLE-cell"/>
              <w:jc w:val="left"/>
            </w:pPr>
            <w:r>
              <w:t>SHA256_DIGEST_SIZE</w:t>
            </w:r>
          </w:p>
        </w:tc>
        <w:tc>
          <w:tcPr>
            <w:tcW w:w="5220" w:type="dxa"/>
            <w:tcBorders>
              <w:top w:val="single" w:sz="6" w:space="0" w:color="auto"/>
              <w:left w:val="single" w:sz="6" w:space="0" w:color="auto"/>
              <w:bottom w:val="single" w:sz="6" w:space="0" w:color="auto"/>
              <w:right w:val="single" w:sz="6" w:space="0" w:color="auto"/>
            </w:tcBorders>
          </w:tcPr>
          <w:p w14:paraId="63355F73" w14:textId="77777777" w:rsidR="00C21B64" w:rsidRDefault="00C21B64" w:rsidP="00C21B64">
            <w:pPr>
              <w:pStyle w:val="TABLE-cell"/>
              <w:jc w:val="left"/>
            </w:pPr>
            <w:r>
              <w:t>32</w:t>
            </w:r>
          </w:p>
        </w:tc>
        <w:tc>
          <w:tcPr>
            <w:tcW w:w="2070" w:type="dxa"/>
            <w:tcBorders>
              <w:top w:val="single" w:sz="6" w:space="0" w:color="auto"/>
              <w:left w:val="single" w:sz="6" w:space="0" w:color="auto"/>
              <w:bottom w:val="single" w:sz="6" w:space="0" w:color="auto"/>
              <w:right w:val="single" w:sz="12" w:space="0" w:color="auto"/>
            </w:tcBorders>
            <w:tcMar>
              <w:left w:w="58" w:type="dxa"/>
              <w:right w:w="58" w:type="dxa"/>
            </w:tcMar>
          </w:tcPr>
          <w:p w14:paraId="119BA415" w14:textId="77777777" w:rsidR="00C21B64" w:rsidRPr="000F0AF0" w:rsidRDefault="00C21B64" w:rsidP="00C21B64">
            <w:pPr>
              <w:pStyle w:val="TABLE-cell"/>
              <w:jc w:val="left"/>
            </w:pPr>
            <w:r>
              <w:t>size of digest</w:t>
            </w:r>
          </w:p>
        </w:tc>
      </w:tr>
      <w:tr w:rsidR="00C21B64" w:rsidRPr="004A61C2" w14:paraId="0CFE43F8" w14:textId="77777777" w:rsidTr="00F80AE3">
        <w:trPr>
          <w:cantSplit/>
        </w:trPr>
        <w:tc>
          <w:tcPr>
            <w:tcW w:w="2070" w:type="dxa"/>
            <w:tcBorders>
              <w:top w:val="single" w:sz="6" w:space="0" w:color="auto"/>
              <w:left w:val="single" w:sz="12" w:space="0" w:color="auto"/>
              <w:bottom w:val="single" w:sz="6" w:space="0" w:color="auto"/>
              <w:right w:val="single" w:sz="6" w:space="0" w:color="auto"/>
            </w:tcBorders>
            <w:tcMar>
              <w:left w:w="58" w:type="dxa"/>
              <w:right w:w="58" w:type="dxa"/>
            </w:tcMar>
          </w:tcPr>
          <w:p w14:paraId="64A35033" w14:textId="206DDF06" w:rsidR="00C21B64" w:rsidRDefault="005903F2" w:rsidP="00C21B64">
            <w:pPr>
              <w:pStyle w:val="TABLE-cell"/>
              <w:jc w:val="left"/>
            </w:pPr>
            <w:r>
              <w:t>SHA256_BLOCK_SIZE</w:t>
            </w:r>
          </w:p>
        </w:tc>
        <w:tc>
          <w:tcPr>
            <w:tcW w:w="5220" w:type="dxa"/>
            <w:tcBorders>
              <w:top w:val="single" w:sz="6" w:space="0" w:color="auto"/>
              <w:left w:val="single" w:sz="6" w:space="0" w:color="auto"/>
              <w:bottom w:val="single" w:sz="6" w:space="0" w:color="auto"/>
              <w:right w:val="single" w:sz="6" w:space="0" w:color="auto"/>
            </w:tcBorders>
          </w:tcPr>
          <w:p w14:paraId="684895B5" w14:textId="77777777" w:rsidR="00C21B64" w:rsidRDefault="00C21B64" w:rsidP="00C21B64">
            <w:pPr>
              <w:pStyle w:val="TABLE-cell"/>
              <w:jc w:val="left"/>
            </w:pPr>
            <w:r>
              <w:t>64</w:t>
            </w:r>
          </w:p>
        </w:tc>
        <w:tc>
          <w:tcPr>
            <w:tcW w:w="2070" w:type="dxa"/>
            <w:tcBorders>
              <w:top w:val="single" w:sz="6" w:space="0" w:color="auto"/>
              <w:left w:val="single" w:sz="6" w:space="0" w:color="auto"/>
              <w:bottom w:val="single" w:sz="6" w:space="0" w:color="auto"/>
              <w:right w:val="single" w:sz="12" w:space="0" w:color="auto"/>
            </w:tcBorders>
            <w:tcMar>
              <w:left w:w="58" w:type="dxa"/>
              <w:right w:w="58" w:type="dxa"/>
            </w:tcMar>
          </w:tcPr>
          <w:p w14:paraId="43A43125" w14:textId="77777777" w:rsidR="00C21B64" w:rsidRPr="000F0AF0" w:rsidRDefault="00C21B64" w:rsidP="00C21B64">
            <w:pPr>
              <w:pStyle w:val="TABLE-cell"/>
              <w:jc w:val="left"/>
            </w:pPr>
            <w:r>
              <w:t>size of hash block</w:t>
            </w:r>
          </w:p>
        </w:tc>
      </w:tr>
      <w:tr w:rsidR="0038607B" w:rsidRPr="004A61C2" w14:paraId="4B5CDE90" w14:textId="77777777" w:rsidTr="00F80AE3">
        <w:trPr>
          <w:cantSplit/>
        </w:trPr>
        <w:tc>
          <w:tcPr>
            <w:tcW w:w="2070" w:type="dxa"/>
            <w:tcBorders>
              <w:top w:val="single" w:sz="6" w:space="0" w:color="auto"/>
              <w:left w:val="single" w:sz="12" w:space="0" w:color="auto"/>
              <w:bottom w:val="single" w:sz="6" w:space="0" w:color="auto"/>
              <w:right w:val="single" w:sz="6" w:space="0" w:color="auto"/>
            </w:tcBorders>
            <w:tcMar>
              <w:left w:w="58" w:type="dxa"/>
              <w:right w:w="58" w:type="dxa"/>
            </w:tcMar>
          </w:tcPr>
          <w:p w14:paraId="1182274F" w14:textId="31954EE6" w:rsidR="0038607B" w:rsidRDefault="005903F2" w:rsidP="00C21B64">
            <w:pPr>
              <w:pStyle w:val="TABLE-cell"/>
              <w:jc w:val="left"/>
            </w:pPr>
            <w:del w:id="625" w:author="David Wooten" w:date="2019-04-01T23:00:00Z">
              <w:r w:rsidDel="00011D29">
                <w:delText>SHA256_DER_SIZE</w:delText>
              </w:r>
            </w:del>
          </w:p>
        </w:tc>
        <w:tc>
          <w:tcPr>
            <w:tcW w:w="5220" w:type="dxa"/>
            <w:tcBorders>
              <w:top w:val="single" w:sz="6" w:space="0" w:color="auto"/>
              <w:left w:val="single" w:sz="6" w:space="0" w:color="auto"/>
              <w:bottom w:val="single" w:sz="6" w:space="0" w:color="auto"/>
              <w:right w:val="single" w:sz="6" w:space="0" w:color="auto"/>
            </w:tcBorders>
          </w:tcPr>
          <w:p w14:paraId="492ACD9A" w14:textId="00896286" w:rsidR="0038607B" w:rsidRDefault="0038607B" w:rsidP="00C21B64">
            <w:pPr>
              <w:pStyle w:val="TABLE-cell"/>
              <w:jc w:val="left"/>
            </w:pPr>
            <w:del w:id="626" w:author="David Wooten" w:date="2019-04-01T23:00:00Z">
              <w:r w:rsidDel="00011D29">
                <w:delText>19</w:delText>
              </w:r>
            </w:del>
          </w:p>
        </w:tc>
        <w:tc>
          <w:tcPr>
            <w:tcW w:w="2070" w:type="dxa"/>
            <w:tcBorders>
              <w:top w:val="single" w:sz="6" w:space="0" w:color="auto"/>
              <w:left w:val="single" w:sz="6" w:space="0" w:color="auto"/>
              <w:bottom w:val="single" w:sz="6" w:space="0" w:color="auto"/>
              <w:right w:val="single" w:sz="12" w:space="0" w:color="auto"/>
            </w:tcBorders>
            <w:tcMar>
              <w:left w:w="58" w:type="dxa"/>
              <w:right w:w="58" w:type="dxa"/>
            </w:tcMar>
          </w:tcPr>
          <w:p w14:paraId="0A1E66DD" w14:textId="58DBBA5D" w:rsidR="0038607B" w:rsidRDefault="0038607B" w:rsidP="00C21B64">
            <w:pPr>
              <w:pStyle w:val="TABLE-cell"/>
              <w:jc w:val="left"/>
            </w:pPr>
            <w:del w:id="627" w:author="David Wooten" w:date="2019-04-01T23:00:00Z">
              <w:r w:rsidDel="00011D29">
                <w:delText>size of the DER in octets</w:delText>
              </w:r>
            </w:del>
          </w:p>
        </w:tc>
      </w:tr>
      <w:tr w:rsidR="00C21B64" w:rsidRPr="004A61C2" w14:paraId="3D00FBFE" w14:textId="77777777" w:rsidTr="00F80AE3">
        <w:trPr>
          <w:cantSplit/>
        </w:trPr>
        <w:tc>
          <w:tcPr>
            <w:tcW w:w="2070" w:type="dxa"/>
            <w:tcBorders>
              <w:top w:val="single" w:sz="6" w:space="0" w:color="auto"/>
              <w:left w:val="single" w:sz="12" w:space="0" w:color="auto"/>
              <w:bottom w:val="single" w:sz="12" w:space="0" w:color="auto"/>
              <w:right w:val="single" w:sz="6" w:space="0" w:color="auto"/>
            </w:tcBorders>
            <w:tcMar>
              <w:left w:w="58" w:type="dxa"/>
              <w:right w:w="58" w:type="dxa"/>
            </w:tcMar>
          </w:tcPr>
          <w:p w14:paraId="44D30F95" w14:textId="7A0615CB" w:rsidR="00C21B64" w:rsidRPr="000F0AF0" w:rsidRDefault="005903F2" w:rsidP="0091047D">
            <w:pPr>
              <w:pStyle w:val="TABLE-cell"/>
              <w:keepNext w:val="0"/>
              <w:jc w:val="left"/>
            </w:pPr>
            <w:del w:id="628" w:author="David Wooten" w:date="2019-04-01T23:00:00Z">
              <w:r w:rsidDel="00011D29">
                <w:delText>SHA256_DER</w:delText>
              </w:r>
            </w:del>
          </w:p>
        </w:tc>
        <w:tc>
          <w:tcPr>
            <w:tcW w:w="5220" w:type="dxa"/>
            <w:tcBorders>
              <w:top w:val="single" w:sz="6" w:space="0" w:color="auto"/>
              <w:left w:val="single" w:sz="6" w:space="0" w:color="auto"/>
              <w:bottom w:val="single" w:sz="12" w:space="0" w:color="auto"/>
              <w:right w:val="single" w:sz="6" w:space="0" w:color="auto"/>
            </w:tcBorders>
          </w:tcPr>
          <w:p w14:paraId="700995BA" w14:textId="69EB115D" w:rsidR="00C21B64" w:rsidRDefault="00C21B64" w:rsidP="00F80AE3">
            <w:pPr>
              <w:pStyle w:val="TABLE-cell"/>
              <w:keepNext w:val="0"/>
              <w:jc w:val="left"/>
            </w:pPr>
            <w:del w:id="629" w:author="David Wooten" w:date="2019-04-01T23:00:00Z">
              <w:r w:rsidRPr="0045181C" w:rsidDel="00011D29">
                <w:rPr>
                  <w:rFonts w:ascii="Courier New" w:hAnsi="Courier New" w:cs="Courier New"/>
                  <w:b/>
                  <w:noProof/>
                  <w:szCs w:val="18"/>
                </w:rPr>
                <w:delText>0x30, 0x31, 0x30, 0x0d, 0x06, 0x09, 0x60, 0x86,</w:delText>
              </w:r>
              <w:r w:rsidR="00F80AE3" w:rsidDel="00011D29">
                <w:rPr>
                  <w:rFonts w:ascii="Courier New" w:hAnsi="Courier New" w:cs="Courier New"/>
                  <w:b/>
                  <w:noProof/>
                  <w:szCs w:val="18"/>
                </w:rPr>
                <w:br/>
              </w:r>
              <w:r w:rsidRPr="0045181C" w:rsidDel="00011D29">
                <w:rPr>
                  <w:rFonts w:ascii="Courier New" w:hAnsi="Courier New" w:cs="Courier New"/>
                  <w:b/>
                  <w:noProof/>
                  <w:szCs w:val="18"/>
                </w:rPr>
                <w:delText>0x48, 0x01, 0x65, 0x03, 0x04, 0x02, 0x01, 0x05,</w:delText>
              </w:r>
              <w:r w:rsidR="00F80AE3" w:rsidDel="00011D29">
                <w:rPr>
                  <w:rFonts w:ascii="Courier New" w:hAnsi="Courier New" w:cs="Courier New"/>
                  <w:b/>
                  <w:noProof/>
                  <w:szCs w:val="18"/>
                </w:rPr>
                <w:br/>
              </w:r>
              <w:r w:rsidRPr="0045181C" w:rsidDel="00011D29">
                <w:rPr>
                  <w:rFonts w:ascii="Courier New" w:hAnsi="Courier New" w:cs="Courier New"/>
                  <w:b/>
                  <w:noProof/>
                  <w:szCs w:val="18"/>
                </w:rPr>
                <w:delText>0x00, 0x04, 0x20</w:delText>
              </w:r>
            </w:del>
          </w:p>
        </w:tc>
        <w:tc>
          <w:tcPr>
            <w:tcW w:w="2070" w:type="dxa"/>
            <w:tcBorders>
              <w:top w:val="single" w:sz="6" w:space="0" w:color="auto"/>
              <w:left w:val="single" w:sz="6" w:space="0" w:color="auto"/>
              <w:bottom w:val="single" w:sz="12" w:space="0" w:color="auto"/>
              <w:right w:val="single" w:sz="12" w:space="0" w:color="auto"/>
            </w:tcBorders>
            <w:tcMar>
              <w:left w:w="58" w:type="dxa"/>
              <w:right w:w="58" w:type="dxa"/>
            </w:tcMar>
          </w:tcPr>
          <w:p w14:paraId="3AC1EF2A" w14:textId="4800AB71" w:rsidR="00C21B64" w:rsidRDefault="00C21B64" w:rsidP="0091047D">
            <w:pPr>
              <w:pStyle w:val="TABLE-cell"/>
              <w:keepNext w:val="0"/>
              <w:jc w:val="left"/>
            </w:pPr>
            <w:del w:id="630" w:author="David Wooten" w:date="2019-04-01T23:00:00Z">
              <w:r w:rsidDel="00011D29">
                <w:delText>the DER</w:delText>
              </w:r>
            </w:del>
          </w:p>
        </w:tc>
      </w:tr>
    </w:tbl>
    <w:p w14:paraId="69D02207" w14:textId="77777777" w:rsidR="00973BC3" w:rsidRDefault="00973BC3" w:rsidP="004E7153">
      <w:pPr>
        <w:pStyle w:val="Heading2"/>
      </w:pPr>
      <w:bookmarkStart w:id="631" w:name="_Toc17817241"/>
      <w:r>
        <w:t>SHA384</w:t>
      </w:r>
      <w:bookmarkEnd w:id="631"/>
    </w:p>
    <w:p w14:paraId="70B64FD1" w14:textId="6127799E" w:rsidR="00973BC3" w:rsidRDefault="00973BC3" w:rsidP="00973BC3">
      <w:pPr>
        <w:pStyle w:val="TABLE-title"/>
      </w:pPr>
      <w:r>
        <w:t xml:space="preserve">Table </w:t>
      </w:r>
      <w:r w:rsidR="007550B5">
        <w:fldChar w:fldCharType="begin"/>
      </w:r>
      <w:r>
        <w:instrText xml:space="preserve"> SEQ Table \* ARABIC </w:instrText>
      </w:r>
      <w:r w:rsidR="007550B5">
        <w:fldChar w:fldCharType="separate"/>
      </w:r>
      <w:ins w:id="632" w:author="David Wooten" w:date="2019-08-27T16:53:00Z">
        <w:r w:rsidR="00C12037">
          <w:rPr>
            <w:noProof/>
          </w:rPr>
          <w:t>15</w:t>
        </w:r>
      </w:ins>
      <w:r w:rsidR="007550B5">
        <w:fldChar w:fldCharType="end"/>
      </w:r>
      <w:r w:rsidRPr="006D48ED">
        <w:t xml:space="preserve"> — </w:t>
      </w:r>
      <w:r>
        <w:t xml:space="preserve">Defines for SHA384 </w:t>
      </w:r>
      <w:r w:rsidR="00A509FB">
        <w:t xml:space="preserve">Hash </w:t>
      </w:r>
      <w:r>
        <w:t>Values</w:t>
      </w:r>
    </w:p>
    <w:tbl>
      <w:tblPr>
        <w:tblW w:w="9360" w:type="dxa"/>
        <w:tblInd w:w="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58" w:type="dxa"/>
          <w:right w:w="58" w:type="dxa"/>
        </w:tblCellMar>
        <w:tblLook w:val="0000" w:firstRow="0" w:lastRow="0" w:firstColumn="0" w:lastColumn="0" w:noHBand="0" w:noVBand="0"/>
      </w:tblPr>
      <w:tblGrid>
        <w:gridCol w:w="2070"/>
        <w:gridCol w:w="5220"/>
        <w:gridCol w:w="2070"/>
      </w:tblGrid>
      <w:tr w:rsidR="00C21B64" w:rsidRPr="004A61C2" w14:paraId="3BB39AB8" w14:textId="77777777" w:rsidTr="00F80AE3">
        <w:trPr>
          <w:cantSplit/>
        </w:trPr>
        <w:tc>
          <w:tcPr>
            <w:tcW w:w="2070" w:type="dxa"/>
            <w:tcBorders>
              <w:top w:val="single" w:sz="12" w:space="0" w:color="auto"/>
              <w:left w:val="single" w:sz="12" w:space="0" w:color="auto"/>
              <w:bottom w:val="single" w:sz="12" w:space="0" w:color="auto"/>
              <w:right w:val="single" w:sz="6" w:space="0" w:color="auto"/>
            </w:tcBorders>
            <w:tcMar>
              <w:left w:w="58" w:type="dxa"/>
              <w:right w:w="58" w:type="dxa"/>
            </w:tcMar>
          </w:tcPr>
          <w:p w14:paraId="1D20E6A2" w14:textId="06BC3B2D" w:rsidR="00C21B64" w:rsidRPr="000F0AF0" w:rsidRDefault="004C7708" w:rsidP="00751AF0">
            <w:pPr>
              <w:pStyle w:val="TABLE-col-heading"/>
            </w:pPr>
            <w:r>
              <w:t>Name</w:t>
            </w:r>
          </w:p>
        </w:tc>
        <w:tc>
          <w:tcPr>
            <w:tcW w:w="5220" w:type="dxa"/>
            <w:tcBorders>
              <w:top w:val="single" w:sz="12" w:space="0" w:color="auto"/>
              <w:left w:val="single" w:sz="6" w:space="0" w:color="auto"/>
              <w:bottom w:val="single" w:sz="12" w:space="0" w:color="auto"/>
              <w:right w:val="single" w:sz="6" w:space="0" w:color="auto"/>
            </w:tcBorders>
          </w:tcPr>
          <w:p w14:paraId="123CA94D" w14:textId="77777777" w:rsidR="00C21B64" w:rsidRPr="000F0AF0" w:rsidRDefault="00C21B64" w:rsidP="00751AF0">
            <w:pPr>
              <w:pStyle w:val="TABLE-col-heading"/>
              <w:jc w:val="left"/>
            </w:pPr>
            <w:r>
              <w:t>Value</w:t>
            </w:r>
          </w:p>
        </w:tc>
        <w:tc>
          <w:tcPr>
            <w:tcW w:w="2070" w:type="dxa"/>
            <w:tcBorders>
              <w:top w:val="single" w:sz="12" w:space="0" w:color="auto"/>
              <w:left w:val="single" w:sz="6" w:space="0" w:color="auto"/>
              <w:bottom w:val="single" w:sz="12" w:space="0" w:color="auto"/>
              <w:right w:val="single" w:sz="12" w:space="0" w:color="auto"/>
            </w:tcBorders>
            <w:tcMar>
              <w:left w:w="58" w:type="dxa"/>
              <w:right w:w="58" w:type="dxa"/>
            </w:tcMar>
          </w:tcPr>
          <w:p w14:paraId="3C379749" w14:textId="77777777" w:rsidR="00C21B64" w:rsidRPr="000F0AF0" w:rsidRDefault="00C21B64" w:rsidP="00751AF0">
            <w:pPr>
              <w:pStyle w:val="TABLE-col-heading"/>
            </w:pPr>
            <w:r w:rsidRPr="000F0AF0">
              <w:t>Description</w:t>
            </w:r>
          </w:p>
        </w:tc>
      </w:tr>
      <w:tr w:rsidR="00C21B64" w:rsidRPr="004A61C2" w14:paraId="61AC98CA" w14:textId="77777777" w:rsidTr="00F80AE3">
        <w:trPr>
          <w:cantSplit/>
        </w:trPr>
        <w:tc>
          <w:tcPr>
            <w:tcW w:w="2070" w:type="dxa"/>
            <w:tcBorders>
              <w:top w:val="single" w:sz="6" w:space="0" w:color="auto"/>
              <w:left w:val="single" w:sz="12" w:space="0" w:color="auto"/>
              <w:bottom w:val="single" w:sz="6" w:space="0" w:color="auto"/>
              <w:right w:val="single" w:sz="6" w:space="0" w:color="auto"/>
            </w:tcBorders>
            <w:tcMar>
              <w:left w:w="58" w:type="dxa"/>
              <w:right w:w="58" w:type="dxa"/>
            </w:tcMar>
          </w:tcPr>
          <w:p w14:paraId="1630E85B" w14:textId="7E36E192" w:rsidR="00C21B64" w:rsidRPr="000F0AF0" w:rsidRDefault="005903F2" w:rsidP="00751AF0">
            <w:pPr>
              <w:pStyle w:val="TABLE-cell"/>
              <w:jc w:val="left"/>
            </w:pPr>
            <w:r>
              <w:t>SHA384_DIGEST_SIZE</w:t>
            </w:r>
          </w:p>
        </w:tc>
        <w:tc>
          <w:tcPr>
            <w:tcW w:w="5220" w:type="dxa"/>
            <w:tcBorders>
              <w:top w:val="single" w:sz="6" w:space="0" w:color="auto"/>
              <w:left w:val="single" w:sz="6" w:space="0" w:color="auto"/>
              <w:bottom w:val="single" w:sz="6" w:space="0" w:color="auto"/>
              <w:right w:val="single" w:sz="6" w:space="0" w:color="auto"/>
            </w:tcBorders>
          </w:tcPr>
          <w:p w14:paraId="6D4EA893" w14:textId="77777777" w:rsidR="00C21B64" w:rsidRDefault="00C21B64" w:rsidP="00751AF0">
            <w:pPr>
              <w:pStyle w:val="TABLE-cell"/>
              <w:jc w:val="left"/>
            </w:pPr>
            <w:r>
              <w:t>48</w:t>
            </w:r>
          </w:p>
        </w:tc>
        <w:tc>
          <w:tcPr>
            <w:tcW w:w="2070" w:type="dxa"/>
            <w:tcBorders>
              <w:top w:val="single" w:sz="6" w:space="0" w:color="auto"/>
              <w:left w:val="single" w:sz="6" w:space="0" w:color="auto"/>
              <w:bottom w:val="single" w:sz="6" w:space="0" w:color="auto"/>
              <w:right w:val="single" w:sz="12" w:space="0" w:color="auto"/>
            </w:tcBorders>
            <w:tcMar>
              <w:left w:w="58" w:type="dxa"/>
              <w:right w:w="58" w:type="dxa"/>
            </w:tcMar>
          </w:tcPr>
          <w:p w14:paraId="7DA5EE1C" w14:textId="77777777" w:rsidR="00C21B64" w:rsidRPr="000F0AF0" w:rsidRDefault="00C21B64" w:rsidP="00751AF0">
            <w:pPr>
              <w:pStyle w:val="TABLE-cell"/>
              <w:jc w:val="left"/>
            </w:pPr>
            <w:r>
              <w:t>size of digest in octets</w:t>
            </w:r>
          </w:p>
        </w:tc>
      </w:tr>
      <w:tr w:rsidR="00C21B64" w:rsidRPr="004A61C2" w14:paraId="32A5B887" w14:textId="77777777" w:rsidTr="00F80AE3">
        <w:trPr>
          <w:cantSplit/>
        </w:trPr>
        <w:tc>
          <w:tcPr>
            <w:tcW w:w="2070" w:type="dxa"/>
            <w:tcBorders>
              <w:top w:val="single" w:sz="6" w:space="0" w:color="auto"/>
              <w:left w:val="single" w:sz="12" w:space="0" w:color="auto"/>
              <w:bottom w:val="single" w:sz="6" w:space="0" w:color="auto"/>
              <w:right w:val="single" w:sz="6" w:space="0" w:color="auto"/>
            </w:tcBorders>
            <w:tcMar>
              <w:left w:w="58" w:type="dxa"/>
              <w:right w:w="58" w:type="dxa"/>
            </w:tcMar>
          </w:tcPr>
          <w:p w14:paraId="356E5786" w14:textId="1A788F09" w:rsidR="00C21B64" w:rsidRDefault="005903F2" w:rsidP="00751AF0">
            <w:pPr>
              <w:pStyle w:val="TABLE-cell"/>
              <w:jc w:val="left"/>
            </w:pPr>
            <w:r>
              <w:t>SHA384_BLOCK_SIZE</w:t>
            </w:r>
          </w:p>
        </w:tc>
        <w:tc>
          <w:tcPr>
            <w:tcW w:w="5220" w:type="dxa"/>
            <w:tcBorders>
              <w:top w:val="single" w:sz="6" w:space="0" w:color="auto"/>
              <w:left w:val="single" w:sz="6" w:space="0" w:color="auto"/>
              <w:bottom w:val="single" w:sz="6" w:space="0" w:color="auto"/>
              <w:right w:val="single" w:sz="6" w:space="0" w:color="auto"/>
            </w:tcBorders>
          </w:tcPr>
          <w:p w14:paraId="652076DC" w14:textId="77777777" w:rsidR="00C21B64" w:rsidRDefault="00C21B64" w:rsidP="00751AF0">
            <w:pPr>
              <w:pStyle w:val="TABLE-cell"/>
              <w:jc w:val="left"/>
            </w:pPr>
            <w:r>
              <w:t>128</w:t>
            </w:r>
          </w:p>
        </w:tc>
        <w:tc>
          <w:tcPr>
            <w:tcW w:w="2070" w:type="dxa"/>
            <w:tcBorders>
              <w:top w:val="single" w:sz="6" w:space="0" w:color="auto"/>
              <w:left w:val="single" w:sz="6" w:space="0" w:color="auto"/>
              <w:bottom w:val="single" w:sz="6" w:space="0" w:color="auto"/>
              <w:right w:val="single" w:sz="12" w:space="0" w:color="auto"/>
            </w:tcBorders>
            <w:tcMar>
              <w:left w:w="58" w:type="dxa"/>
              <w:right w:w="58" w:type="dxa"/>
            </w:tcMar>
          </w:tcPr>
          <w:p w14:paraId="297CC531" w14:textId="77777777" w:rsidR="00C21B64" w:rsidRPr="000F0AF0" w:rsidRDefault="00C21B64" w:rsidP="00751AF0">
            <w:pPr>
              <w:pStyle w:val="TABLE-cell"/>
              <w:jc w:val="left"/>
            </w:pPr>
            <w:r>
              <w:t>size of hash block in octets</w:t>
            </w:r>
          </w:p>
        </w:tc>
      </w:tr>
      <w:tr w:rsidR="0038607B" w:rsidRPr="004A61C2" w14:paraId="32A69FC6" w14:textId="77777777" w:rsidTr="00F80AE3">
        <w:trPr>
          <w:cantSplit/>
        </w:trPr>
        <w:tc>
          <w:tcPr>
            <w:tcW w:w="2070" w:type="dxa"/>
            <w:tcBorders>
              <w:top w:val="single" w:sz="6" w:space="0" w:color="auto"/>
              <w:left w:val="single" w:sz="12" w:space="0" w:color="auto"/>
              <w:bottom w:val="single" w:sz="6" w:space="0" w:color="auto"/>
              <w:right w:val="single" w:sz="6" w:space="0" w:color="auto"/>
            </w:tcBorders>
            <w:tcMar>
              <w:left w:w="58" w:type="dxa"/>
              <w:right w:w="58" w:type="dxa"/>
            </w:tcMar>
          </w:tcPr>
          <w:p w14:paraId="1AA4D0B6" w14:textId="02E020D2" w:rsidR="0038607B" w:rsidRDefault="005903F2" w:rsidP="00751AF0">
            <w:pPr>
              <w:pStyle w:val="TABLE-cell"/>
              <w:jc w:val="left"/>
            </w:pPr>
            <w:del w:id="633" w:author="David Wooten" w:date="2019-04-01T23:00:00Z">
              <w:r w:rsidDel="00011D29">
                <w:delText>SHA384_DER_SIZE</w:delText>
              </w:r>
            </w:del>
          </w:p>
        </w:tc>
        <w:tc>
          <w:tcPr>
            <w:tcW w:w="5220" w:type="dxa"/>
            <w:tcBorders>
              <w:top w:val="single" w:sz="6" w:space="0" w:color="auto"/>
              <w:left w:val="single" w:sz="6" w:space="0" w:color="auto"/>
              <w:bottom w:val="single" w:sz="6" w:space="0" w:color="auto"/>
              <w:right w:val="single" w:sz="6" w:space="0" w:color="auto"/>
            </w:tcBorders>
          </w:tcPr>
          <w:p w14:paraId="3FE79C66" w14:textId="5F63632A" w:rsidR="0038607B" w:rsidRDefault="0038607B" w:rsidP="00751AF0">
            <w:pPr>
              <w:pStyle w:val="TABLE-cell"/>
              <w:jc w:val="left"/>
            </w:pPr>
            <w:del w:id="634" w:author="David Wooten" w:date="2019-04-01T23:00:00Z">
              <w:r w:rsidDel="00011D29">
                <w:delText>19</w:delText>
              </w:r>
            </w:del>
          </w:p>
        </w:tc>
        <w:tc>
          <w:tcPr>
            <w:tcW w:w="2070" w:type="dxa"/>
            <w:tcBorders>
              <w:top w:val="single" w:sz="6" w:space="0" w:color="auto"/>
              <w:left w:val="single" w:sz="6" w:space="0" w:color="auto"/>
              <w:bottom w:val="single" w:sz="6" w:space="0" w:color="auto"/>
              <w:right w:val="single" w:sz="12" w:space="0" w:color="auto"/>
            </w:tcBorders>
            <w:tcMar>
              <w:left w:w="58" w:type="dxa"/>
              <w:right w:w="58" w:type="dxa"/>
            </w:tcMar>
          </w:tcPr>
          <w:p w14:paraId="3367DD6E" w14:textId="567EF3FF" w:rsidR="0038607B" w:rsidRDefault="0038607B" w:rsidP="00751AF0">
            <w:pPr>
              <w:pStyle w:val="TABLE-cell"/>
              <w:jc w:val="left"/>
            </w:pPr>
            <w:del w:id="635" w:author="David Wooten" w:date="2019-04-01T23:00:00Z">
              <w:r w:rsidDel="00011D29">
                <w:delText>size of the DER in octets</w:delText>
              </w:r>
            </w:del>
          </w:p>
        </w:tc>
      </w:tr>
      <w:tr w:rsidR="00C21B64" w:rsidRPr="004A61C2" w14:paraId="528B5EDB" w14:textId="77777777" w:rsidTr="00F80AE3">
        <w:trPr>
          <w:cantSplit/>
        </w:trPr>
        <w:tc>
          <w:tcPr>
            <w:tcW w:w="2070" w:type="dxa"/>
            <w:tcBorders>
              <w:top w:val="single" w:sz="6" w:space="0" w:color="auto"/>
              <w:left w:val="single" w:sz="12" w:space="0" w:color="auto"/>
              <w:bottom w:val="single" w:sz="12" w:space="0" w:color="auto"/>
              <w:right w:val="single" w:sz="6" w:space="0" w:color="auto"/>
            </w:tcBorders>
            <w:tcMar>
              <w:left w:w="58" w:type="dxa"/>
              <w:right w:w="58" w:type="dxa"/>
            </w:tcMar>
          </w:tcPr>
          <w:p w14:paraId="3D4C4E77" w14:textId="4101D805" w:rsidR="00C21B64" w:rsidRPr="000F0AF0" w:rsidRDefault="005903F2" w:rsidP="0091047D">
            <w:pPr>
              <w:pStyle w:val="TABLE-cell"/>
              <w:keepNext w:val="0"/>
              <w:jc w:val="left"/>
            </w:pPr>
            <w:del w:id="636" w:author="David Wooten" w:date="2019-04-01T23:00:00Z">
              <w:r w:rsidDel="00011D29">
                <w:delText>SHA384_DER</w:delText>
              </w:r>
            </w:del>
          </w:p>
        </w:tc>
        <w:tc>
          <w:tcPr>
            <w:tcW w:w="5220" w:type="dxa"/>
            <w:tcBorders>
              <w:top w:val="single" w:sz="6" w:space="0" w:color="auto"/>
              <w:left w:val="single" w:sz="6" w:space="0" w:color="auto"/>
              <w:bottom w:val="single" w:sz="12" w:space="0" w:color="auto"/>
              <w:right w:val="single" w:sz="6" w:space="0" w:color="auto"/>
            </w:tcBorders>
          </w:tcPr>
          <w:p w14:paraId="336AF569" w14:textId="36C1B9CE" w:rsidR="00C21B64" w:rsidRDefault="0045181C" w:rsidP="00F80AE3">
            <w:pPr>
              <w:pStyle w:val="TABLE-cell"/>
              <w:keepNext w:val="0"/>
              <w:jc w:val="left"/>
            </w:pPr>
            <w:del w:id="637" w:author="David Wooten" w:date="2019-04-01T23:00:00Z">
              <w:r w:rsidRPr="0045181C" w:rsidDel="00011D29">
                <w:rPr>
                  <w:rFonts w:ascii="Courier New" w:hAnsi="Courier New" w:cs="Courier New"/>
                  <w:b/>
                  <w:noProof/>
                  <w:szCs w:val="18"/>
                </w:rPr>
                <w:delText>0x30,</w:delText>
              </w:r>
              <w:r w:rsidDel="00011D29">
                <w:rPr>
                  <w:rFonts w:ascii="Courier New" w:hAnsi="Courier New" w:cs="Courier New"/>
                  <w:b/>
                  <w:noProof/>
                  <w:szCs w:val="18"/>
                </w:rPr>
                <w:delText xml:space="preserve"> </w:delText>
              </w:r>
              <w:r w:rsidRPr="0045181C" w:rsidDel="00011D29">
                <w:rPr>
                  <w:rFonts w:ascii="Courier New" w:hAnsi="Courier New" w:cs="Courier New"/>
                  <w:b/>
                  <w:noProof/>
                  <w:szCs w:val="18"/>
                </w:rPr>
                <w:delText>0x41,</w:delText>
              </w:r>
              <w:r w:rsidDel="00011D29">
                <w:rPr>
                  <w:rFonts w:ascii="Courier New" w:hAnsi="Courier New" w:cs="Courier New"/>
                  <w:b/>
                  <w:noProof/>
                  <w:szCs w:val="18"/>
                </w:rPr>
                <w:delText xml:space="preserve"> </w:delText>
              </w:r>
              <w:r w:rsidRPr="0045181C" w:rsidDel="00011D29">
                <w:rPr>
                  <w:rFonts w:ascii="Courier New" w:hAnsi="Courier New" w:cs="Courier New"/>
                  <w:b/>
                  <w:noProof/>
                  <w:szCs w:val="18"/>
                </w:rPr>
                <w:delText>0x30,</w:delText>
              </w:r>
              <w:r w:rsidDel="00011D29">
                <w:rPr>
                  <w:rFonts w:ascii="Courier New" w:hAnsi="Courier New" w:cs="Courier New"/>
                  <w:b/>
                  <w:noProof/>
                  <w:szCs w:val="18"/>
                </w:rPr>
                <w:delText xml:space="preserve"> </w:delText>
              </w:r>
              <w:r w:rsidRPr="0045181C" w:rsidDel="00011D29">
                <w:rPr>
                  <w:rFonts w:ascii="Courier New" w:hAnsi="Courier New" w:cs="Courier New"/>
                  <w:b/>
                  <w:noProof/>
                  <w:szCs w:val="18"/>
                </w:rPr>
                <w:delText>0x0d,</w:delText>
              </w:r>
              <w:r w:rsidDel="00011D29">
                <w:rPr>
                  <w:rFonts w:ascii="Courier New" w:hAnsi="Courier New" w:cs="Courier New"/>
                  <w:b/>
                  <w:noProof/>
                  <w:szCs w:val="18"/>
                </w:rPr>
                <w:delText xml:space="preserve"> </w:delText>
              </w:r>
              <w:r w:rsidRPr="0045181C" w:rsidDel="00011D29">
                <w:rPr>
                  <w:rFonts w:ascii="Courier New" w:hAnsi="Courier New" w:cs="Courier New"/>
                  <w:b/>
                  <w:noProof/>
                  <w:szCs w:val="18"/>
                </w:rPr>
                <w:delText>0x06,</w:delText>
              </w:r>
              <w:r w:rsidDel="00011D29">
                <w:rPr>
                  <w:rFonts w:ascii="Courier New" w:hAnsi="Courier New" w:cs="Courier New"/>
                  <w:b/>
                  <w:noProof/>
                  <w:szCs w:val="18"/>
                </w:rPr>
                <w:delText xml:space="preserve"> </w:delText>
              </w:r>
              <w:r w:rsidRPr="0045181C" w:rsidDel="00011D29">
                <w:rPr>
                  <w:rFonts w:ascii="Courier New" w:hAnsi="Courier New" w:cs="Courier New"/>
                  <w:b/>
                  <w:noProof/>
                  <w:szCs w:val="18"/>
                </w:rPr>
                <w:delText>0x09,</w:delText>
              </w:r>
              <w:r w:rsidDel="00011D29">
                <w:rPr>
                  <w:rFonts w:ascii="Courier New" w:hAnsi="Courier New" w:cs="Courier New"/>
                  <w:b/>
                  <w:noProof/>
                  <w:szCs w:val="18"/>
                </w:rPr>
                <w:delText xml:space="preserve"> </w:delText>
              </w:r>
              <w:r w:rsidRPr="0045181C" w:rsidDel="00011D29">
                <w:rPr>
                  <w:rFonts w:ascii="Courier New" w:hAnsi="Courier New" w:cs="Courier New"/>
                  <w:b/>
                  <w:noProof/>
                  <w:szCs w:val="18"/>
                </w:rPr>
                <w:delText>0x60,</w:delText>
              </w:r>
              <w:r w:rsidDel="00011D29">
                <w:rPr>
                  <w:rFonts w:ascii="Courier New" w:hAnsi="Courier New" w:cs="Courier New"/>
                  <w:b/>
                  <w:noProof/>
                  <w:szCs w:val="18"/>
                </w:rPr>
                <w:delText xml:space="preserve"> </w:delText>
              </w:r>
              <w:r w:rsidRPr="0045181C" w:rsidDel="00011D29">
                <w:rPr>
                  <w:rFonts w:ascii="Courier New" w:hAnsi="Courier New" w:cs="Courier New"/>
                  <w:b/>
                  <w:noProof/>
                  <w:szCs w:val="18"/>
                </w:rPr>
                <w:delText>0x86,</w:delText>
              </w:r>
              <w:r w:rsidR="00F80AE3" w:rsidDel="00011D29">
                <w:rPr>
                  <w:rFonts w:ascii="Courier New" w:hAnsi="Courier New" w:cs="Courier New"/>
                  <w:b/>
                  <w:noProof/>
                  <w:szCs w:val="18"/>
                </w:rPr>
                <w:br/>
              </w:r>
              <w:r w:rsidRPr="0045181C" w:rsidDel="00011D29">
                <w:rPr>
                  <w:rFonts w:ascii="Courier New" w:hAnsi="Courier New" w:cs="Courier New"/>
                  <w:b/>
                  <w:noProof/>
                  <w:szCs w:val="18"/>
                </w:rPr>
                <w:delText>0x48,</w:delText>
              </w:r>
              <w:r w:rsidDel="00011D29">
                <w:rPr>
                  <w:rFonts w:ascii="Courier New" w:hAnsi="Courier New" w:cs="Courier New"/>
                  <w:b/>
                  <w:noProof/>
                  <w:szCs w:val="18"/>
                </w:rPr>
                <w:delText xml:space="preserve"> </w:delText>
              </w:r>
              <w:r w:rsidRPr="0045181C" w:rsidDel="00011D29">
                <w:rPr>
                  <w:rFonts w:ascii="Courier New" w:hAnsi="Courier New" w:cs="Courier New"/>
                  <w:b/>
                  <w:noProof/>
                  <w:szCs w:val="18"/>
                </w:rPr>
                <w:delText>0x01,</w:delText>
              </w:r>
              <w:r w:rsidDel="00011D29">
                <w:rPr>
                  <w:rFonts w:ascii="Courier New" w:hAnsi="Courier New" w:cs="Courier New"/>
                  <w:b/>
                  <w:noProof/>
                  <w:szCs w:val="18"/>
                </w:rPr>
                <w:delText xml:space="preserve"> </w:delText>
              </w:r>
              <w:r w:rsidRPr="0045181C" w:rsidDel="00011D29">
                <w:rPr>
                  <w:rFonts w:ascii="Courier New" w:hAnsi="Courier New" w:cs="Courier New"/>
                  <w:b/>
                  <w:noProof/>
                  <w:szCs w:val="18"/>
                </w:rPr>
                <w:delText>0x65,</w:delText>
              </w:r>
              <w:r w:rsidDel="00011D29">
                <w:rPr>
                  <w:rFonts w:ascii="Courier New" w:hAnsi="Courier New" w:cs="Courier New"/>
                  <w:b/>
                  <w:noProof/>
                  <w:szCs w:val="18"/>
                </w:rPr>
                <w:delText xml:space="preserve"> </w:delText>
              </w:r>
              <w:r w:rsidRPr="0045181C" w:rsidDel="00011D29">
                <w:rPr>
                  <w:rFonts w:ascii="Courier New" w:hAnsi="Courier New" w:cs="Courier New"/>
                  <w:b/>
                  <w:noProof/>
                  <w:szCs w:val="18"/>
                </w:rPr>
                <w:delText>0x03,</w:delText>
              </w:r>
              <w:r w:rsidDel="00011D29">
                <w:rPr>
                  <w:rFonts w:ascii="Courier New" w:hAnsi="Courier New" w:cs="Courier New"/>
                  <w:b/>
                  <w:noProof/>
                  <w:szCs w:val="18"/>
                </w:rPr>
                <w:delText xml:space="preserve"> </w:delText>
              </w:r>
              <w:r w:rsidRPr="0045181C" w:rsidDel="00011D29">
                <w:rPr>
                  <w:rFonts w:ascii="Courier New" w:hAnsi="Courier New" w:cs="Courier New"/>
                  <w:b/>
                  <w:noProof/>
                  <w:szCs w:val="18"/>
                </w:rPr>
                <w:delText>0x04,</w:delText>
              </w:r>
              <w:r w:rsidDel="00011D29">
                <w:rPr>
                  <w:rFonts w:ascii="Courier New" w:hAnsi="Courier New" w:cs="Courier New"/>
                  <w:b/>
                  <w:noProof/>
                  <w:szCs w:val="18"/>
                </w:rPr>
                <w:delText xml:space="preserve"> </w:delText>
              </w:r>
              <w:r w:rsidRPr="0045181C" w:rsidDel="00011D29">
                <w:rPr>
                  <w:rFonts w:ascii="Courier New" w:hAnsi="Courier New" w:cs="Courier New"/>
                  <w:b/>
                  <w:noProof/>
                  <w:szCs w:val="18"/>
                </w:rPr>
                <w:delText>0x02,</w:delText>
              </w:r>
              <w:r w:rsidDel="00011D29">
                <w:rPr>
                  <w:rFonts w:ascii="Courier New" w:hAnsi="Courier New" w:cs="Courier New"/>
                  <w:b/>
                  <w:noProof/>
                  <w:szCs w:val="18"/>
                </w:rPr>
                <w:delText xml:space="preserve"> </w:delText>
              </w:r>
              <w:r w:rsidRPr="0045181C" w:rsidDel="00011D29">
                <w:rPr>
                  <w:rFonts w:ascii="Courier New" w:hAnsi="Courier New" w:cs="Courier New"/>
                  <w:b/>
                  <w:noProof/>
                  <w:szCs w:val="18"/>
                </w:rPr>
                <w:delText>0x02,</w:delText>
              </w:r>
              <w:r w:rsidDel="00011D29">
                <w:rPr>
                  <w:rFonts w:ascii="Courier New" w:hAnsi="Courier New" w:cs="Courier New"/>
                  <w:b/>
                  <w:noProof/>
                  <w:szCs w:val="18"/>
                </w:rPr>
                <w:delText xml:space="preserve"> </w:delText>
              </w:r>
              <w:r w:rsidRPr="0045181C" w:rsidDel="00011D29">
                <w:rPr>
                  <w:rFonts w:ascii="Courier New" w:hAnsi="Courier New" w:cs="Courier New"/>
                  <w:b/>
                  <w:noProof/>
                  <w:szCs w:val="18"/>
                </w:rPr>
                <w:delText>0x05,</w:delText>
              </w:r>
              <w:r w:rsidR="00F80AE3" w:rsidDel="00011D29">
                <w:rPr>
                  <w:rFonts w:ascii="Courier New" w:hAnsi="Courier New" w:cs="Courier New"/>
                  <w:b/>
                  <w:noProof/>
                  <w:szCs w:val="18"/>
                </w:rPr>
                <w:br/>
              </w:r>
              <w:r w:rsidRPr="0045181C" w:rsidDel="00011D29">
                <w:rPr>
                  <w:rFonts w:ascii="Courier New" w:hAnsi="Courier New" w:cs="Courier New"/>
                  <w:b/>
                  <w:noProof/>
                  <w:szCs w:val="18"/>
                </w:rPr>
                <w:delText>0x00,</w:delText>
              </w:r>
              <w:r w:rsidDel="00011D29">
                <w:rPr>
                  <w:rFonts w:ascii="Courier New" w:hAnsi="Courier New" w:cs="Courier New"/>
                  <w:b/>
                  <w:noProof/>
                  <w:szCs w:val="18"/>
                </w:rPr>
                <w:delText xml:space="preserve"> </w:delText>
              </w:r>
              <w:r w:rsidRPr="0045181C" w:rsidDel="00011D29">
                <w:rPr>
                  <w:rFonts w:ascii="Courier New" w:hAnsi="Courier New" w:cs="Courier New"/>
                  <w:b/>
                  <w:noProof/>
                  <w:szCs w:val="18"/>
                </w:rPr>
                <w:delText>0x04,</w:delText>
              </w:r>
              <w:r w:rsidDel="00011D29">
                <w:rPr>
                  <w:rFonts w:ascii="Courier New" w:hAnsi="Courier New" w:cs="Courier New"/>
                  <w:b/>
                  <w:noProof/>
                  <w:szCs w:val="18"/>
                </w:rPr>
                <w:delText xml:space="preserve"> </w:delText>
              </w:r>
              <w:r w:rsidRPr="0045181C" w:rsidDel="00011D29">
                <w:rPr>
                  <w:rFonts w:ascii="Courier New" w:hAnsi="Courier New" w:cs="Courier New"/>
                  <w:b/>
                  <w:noProof/>
                  <w:szCs w:val="18"/>
                </w:rPr>
                <w:delText>0x30</w:delText>
              </w:r>
            </w:del>
          </w:p>
        </w:tc>
        <w:tc>
          <w:tcPr>
            <w:tcW w:w="2070" w:type="dxa"/>
            <w:tcBorders>
              <w:top w:val="single" w:sz="6" w:space="0" w:color="auto"/>
              <w:left w:val="single" w:sz="6" w:space="0" w:color="auto"/>
              <w:bottom w:val="single" w:sz="12" w:space="0" w:color="auto"/>
              <w:right w:val="single" w:sz="12" w:space="0" w:color="auto"/>
            </w:tcBorders>
            <w:tcMar>
              <w:left w:w="58" w:type="dxa"/>
              <w:right w:w="58" w:type="dxa"/>
            </w:tcMar>
          </w:tcPr>
          <w:p w14:paraId="2955903E" w14:textId="6B57D49B" w:rsidR="00C21B64" w:rsidRDefault="00751AF0" w:rsidP="0091047D">
            <w:pPr>
              <w:pStyle w:val="TABLE-cell"/>
              <w:keepNext w:val="0"/>
              <w:jc w:val="left"/>
            </w:pPr>
            <w:del w:id="638" w:author="David Wooten" w:date="2019-04-01T23:00:00Z">
              <w:r w:rsidDel="00011D29">
                <w:delText>the DER</w:delText>
              </w:r>
            </w:del>
          </w:p>
        </w:tc>
      </w:tr>
    </w:tbl>
    <w:p w14:paraId="47C2EA93" w14:textId="77777777" w:rsidR="00973BC3" w:rsidRDefault="00973BC3" w:rsidP="004E7153">
      <w:pPr>
        <w:pStyle w:val="Heading2"/>
      </w:pPr>
      <w:bookmarkStart w:id="639" w:name="_Toc17817242"/>
      <w:r>
        <w:lastRenderedPageBreak/>
        <w:t>SHA512</w:t>
      </w:r>
      <w:bookmarkEnd w:id="639"/>
    </w:p>
    <w:p w14:paraId="1BADDC47" w14:textId="42719E2E" w:rsidR="0045181C" w:rsidRDefault="00973BC3" w:rsidP="00973BC3">
      <w:pPr>
        <w:pStyle w:val="TABLE-title"/>
      </w:pPr>
      <w:r>
        <w:t xml:space="preserve">Table </w:t>
      </w:r>
      <w:r w:rsidR="007550B5">
        <w:fldChar w:fldCharType="begin"/>
      </w:r>
      <w:r>
        <w:instrText xml:space="preserve"> SEQ Table \* ARABIC </w:instrText>
      </w:r>
      <w:r w:rsidR="007550B5">
        <w:fldChar w:fldCharType="separate"/>
      </w:r>
      <w:ins w:id="640" w:author="David Wooten" w:date="2019-08-27T16:53:00Z">
        <w:r w:rsidR="00C12037">
          <w:rPr>
            <w:noProof/>
          </w:rPr>
          <w:t>16</w:t>
        </w:r>
      </w:ins>
      <w:r w:rsidR="007550B5">
        <w:fldChar w:fldCharType="end"/>
      </w:r>
      <w:r w:rsidRPr="006D48ED">
        <w:t xml:space="preserve"> — </w:t>
      </w:r>
      <w:r>
        <w:t xml:space="preserve">Defines for SHA512 </w:t>
      </w:r>
      <w:r w:rsidR="00A509FB">
        <w:t xml:space="preserve">Hash </w:t>
      </w:r>
      <w:r>
        <w:t>Values</w:t>
      </w:r>
    </w:p>
    <w:tbl>
      <w:tblPr>
        <w:tblW w:w="9360" w:type="dxa"/>
        <w:tblInd w:w="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58" w:type="dxa"/>
          <w:right w:w="58" w:type="dxa"/>
        </w:tblCellMar>
        <w:tblLook w:val="0000" w:firstRow="0" w:lastRow="0" w:firstColumn="0" w:lastColumn="0" w:noHBand="0" w:noVBand="0"/>
      </w:tblPr>
      <w:tblGrid>
        <w:gridCol w:w="2070"/>
        <w:gridCol w:w="5220"/>
        <w:gridCol w:w="2070"/>
      </w:tblGrid>
      <w:tr w:rsidR="00973BC3" w:rsidRPr="004A61C2" w14:paraId="1E0A8900" w14:textId="77777777" w:rsidTr="00F80AE3">
        <w:trPr>
          <w:cantSplit/>
        </w:trPr>
        <w:tc>
          <w:tcPr>
            <w:tcW w:w="2070" w:type="dxa"/>
            <w:tcBorders>
              <w:top w:val="single" w:sz="12" w:space="0" w:color="auto"/>
              <w:bottom w:val="single" w:sz="12" w:space="0" w:color="auto"/>
            </w:tcBorders>
            <w:tcMar>
              <w:left w:w="58" w:type="dxa"/>
              <w:right w:w="58" w:type="dxa"/>
            </w:tcMar>
          </w:tcPr>
          <w:p w14:paraId="77E83F38" w14:textId="77777777" w:rsidR="00973BC3" w:rsidRPr="000F0AF0" w:rsidRDefault="00973BC3" w:rsidP="00BE073F">
            <w:pPr>
              <w:pStyle w:val="TABLE-col-heading"/>
            </w:pPr>
            <w:r>
              <w:t>Name</w:t>
            </w:r>
          </w:p>
        </w:tc>
        <w:tc>
          <w:tcPr>
            <w:tcW w:w="5220" w:type="dxa"/>
            <w:tcBorders>
              <w:top w:val="single" w:sz="12" w:space="0" w:color="auto"/>
              <w:bottom w:val="single" w:sz="12" w:space="0" w:color="auto"/>
            </w:tcBorders>
          </w:tcPr>
          <w:p w14:paraId="23CE46B9" w14:textId="77777777" w:rsidR="00973BC3" w:rsidRPr="000F0AF0" w:rsidRDefault="00973BC3" w:rsidP="00751AF0">
            <w:pPr>
              <w:pStyle w:val="TABLE-col-heading"/>
              <w:jc w:val="left"/>
            </w:pPr>
            <w:r>
              <w:t>Value</w:t>
            </w:r>
          </w:p>
        </w:tc>
        <w:tc>
          <w:tcPr>
            <w:tcW w:w="2070" w:type="dxa"/>
            <w:tcBorders>
              <w:top w:val="single" w:sz="12" w:space="0" w:color="auto"/>
              <w:bottom w:val="single" w:sz="12" w:space="0" w:color="auto"/>
              <w:right w:val="single" w:sz="12" w:space="0" w:color="auto"/>
            </w:tcBorders>
            <w:tcMar>
              <w:left w:w="58" w:type="dxa"/>
              <w:right w:w="58" w:type="dxa"/>
            </w:tcMar>
          </w:tcPr>
          <w:p w14:paraId="3B7BF8F4" w14:textId="77777777" w:rsidR="00973BC3" w:rsidRPr="000F0AF0" w:rsidRDefault="00973BC3" w:rsidP="00BE073F">
            <w:pPr>
              <w:pStyle w:val="TABLE-col-heading"/>
            </w:pPr>
            <w:r w:rsidRPr="000F0AF0">
              <w:t>Description</w:t>
            </w:r>
          </w:p>
        </w:tc>
      </w:tr>
      <w:tr w:rsidR="00751AF0" w:rsidRPr="004A61C2" w14:paraId="3A13B431" w14:textId="77777777" w:rsidTr="00F80AE3">
        <w:trPr>
          <w:cantSplit/>
        </w:trPr>
        <w:tc>
          <w:tcPr>
            <w:tcW w:w="2070" w:type="dxa"/>
            <w:tcMar>
              <w:left w:w="58" w:type="dxa"/>
              <w:right w:w="58" w:type="dxa"/>
            </w:tcMar>
          </w:tcPr>
          <w:p w14:paraId="6A43D1BC" w14:textId="4DBF29A6" w:rsidR="00751AF0" w:rsidRPr="000F0AF0" w:rsidRDefault="005903F2" w:rsidP="00751AF0">
            <w:pPr>
              <w:pStyle w:val="TABLE-cell"/>
            </w:pPr>
            <w:r>
              <w:t>SHA512_DIGEST_SIZE</w:t>
            </w:r>
          </w:p>
        </w:tc>
        <w:tc>
          <w:tcPr>
            <w:tcW w:w="5220" w:type="dxa"/>
          </w:tcPr>
          <w:p w14:paraId="46D203B2" w14:textId="77777777" w:rsidR="00751AF0" w:rsidRDefault="00751AF0" w:rsidP="00751AF0">
            <w:pPr>
              <w:pStyle w:val="TABLE-cell"/>
              <w:jc w:val="left"/>
            </w:pPr>
            <w:r>
              <w:t>64</w:t>
            </w:r>
          </w:p>
        </w:tc>
        <w:tc>
          <w:tcPr>
            <w:tcW w:w="2070" w:type="dxa"/>
            <w:tcBorders>
              <w:right w:val="single" w:sz="12" w:space="0" w:color="auto"/>
            </w:tcBorders>
            <w:tcMar>
              <w:left w:w="58" w:type="dxa"/>
              <w:right w:w="58" w:type="dxa"/>
            </w:tcMar>
          </w:tcPr>
          <w:p w14:paraId="01E49ACF" w14:textId="77777777" w:rsidR="00751AF0" w:rsidRPr="000F0AF0" w:rsidRDefault="00751AF0" w:rsidP="00751AF0">
            <w:pPr>
              <w:pStyle w:val="TABLE-cell"/>
            </w:pPr>
            <w:r>
              <w:t>size of digest in octets</w:t>
            </w:r>
          </w:p>
        </w:tc>
      </w:tr>
      <w:tr w:rsidR="00751AF0" w:rsidRPr="004A61C2" w14:paraId="606A153B" w14:textId="77777777" w:rsidTr="00F80AE3">
        <w:trPr>
          <w:cantSplit/>
        </w:trPr>
        <w:tc>
          <w:tcPr>
            <w:tcW w:w="2070" w:type="dxa"/>
            <w:tcMar>
              <w:left w:w="58" w:type="dxa"/>
              <w:right w:w="58" w:type="dxa"/>
            </w:tcMar>
          </w:tcPr>
          <w:p w14:paraId="20F4901A" w14:textId="39ADA97C" w:rsidR="00751AF0" w:rsidRDefault="005903F2" w:rsidP="00751AF0">
            <w:pPr>
              <w:pStyle w:val="TABLE-cell"/>
            </w:pPr>
            <w:r>
              <w:t>SHA512_BLOCK_SIZE</w:t>
            </w:r>
          </w:p>
        </w:tc>
        <w:tc>
          <w:tcPr>
            <w:tcW w:w="5220" w:type="dxa"/>
          </w:tcPr>
          <w:p w14:paraId="6148E6D2" w14:textId="77777777" w:rsidR="00751AF0" w:rsidRDefault="00751AF0" w:rsidP="00751AF0">
            <w:pPr>
              <w:pStyle w:val="TABLE-cell"/>
              <w:jc w:val="left"/>
            </w:pPr>
            <w:r>
              <w:t>128</w:t>
            </w:r>
          </w:p>
        </w:tc>
        <w:tc>
          <w:tcPr>
            <w:tcW w:w="2070" w:type="dxa"/>
            <w:tcBorders>
              <w:right w:val="single" w:sz="12" w:space="0" w:color="auto"/>
            </w:tcBorders>
            <w:tcMar>
              <w:left w:w="58" w:type="dxa"/>
              <w:right w:w="58" w:type="dxa"/>
            </w:tcMar>
          </w:tcPr>
          <w:p w14:paraId="44CBFB07" w14:textId="77777777" w:rsidR="00751AF0" w:rsidRPr="000F0AF0" w:rsidRDefault="00751AF0" w:rsidP="00751AF0">
            <w:pPr>
              <w:pStyle w:val="TABLE-cell"/>
              <w:jc w:val="left"/>
            </w:pPr>
            <w:r>
              <w:t>size of hash block in octets</w:t>
            </w:r>
          </w:p>
        </w:tc>
      </w:tr>
      <w:tr w:rsidR="0038607B" w:rsidRPr="004A61C2" w14:paraId="058882F9" w14:textId="77777777" w:rsidTr="00F80AE3">
        <w:trPr>
          <w:cantSplit/>
        </w:trPr>
        <w:tc>
          <w:tcPr>
            <w:tcW w:w="2070" w:type="dxa"/>
            <w:tcMar>
              <w:left w:w="58" w:type="dxa"/>
              <w:right w:w="58" w:type="dxa"/>
            </w:tcMar>
          </w:tcPr>
          <w:p w14:paraId="60BD6288" w14:textId="65567D61" w:rsidR="0038607B" w:rsidRDefault="005903F2" w:rsidP="00751AF0">
            <w:pPr>
              <w:pStyle w:val="TABLE-cell"/>
            </w:pPr>
            <w:del w:id="641" w:author="David Wooten" w:date="2019-04-01T23:00:00Z">
              <w:r w:rsidDel="00011D29">
                <w:delText>SHA512_DER_SIZE</w:delText>
              </w:r>
            </w:del>
          </w:p>
        </w:tc>
        <w:tc>
          <w:tcPr>
            <w:tcW w:w="5220" w:type="dxa"/>
          </w:tcPr>
          <w:p w14:paraId="5C79DD09" w14:textId="0466584F" w:rsidR="0038607B" w:rsidRDefault="0038607B" w:rsidP="00751AF0">
            <w:pPr>
              <w:pStyle w:val="TABLE-cell"/>
              <w:jc w:val="left"/>
            </w:pPr>
            <w:del w:id="642" w:author="David Wooten" w:date="2019-04-01T23:00:00Z">
              <w:r w:rsidDel="00011D29">
                <w:delText>19</w:delText>
              </w:r>
            </w:del>
          </w:p>
        </w:tc>
        <w:tc>
          <w:tcPr>
            <w:tcW w:w="2070" w:type="dxa"/>
            <w:tcBorders>
              <w:right w:val="single" w:sz="12" w:space="0" w:color="auto"/>
            </w:tcBorders>
            <w:tcMar>
              <w:left w:w="58" w:type="dxa"/>
              <w:right w:w="58" w:type="dxa"/>
            </w:tcMar>
          </w:tcPr>
          <w:p w14:paraId="4A21961C" w14:textId="7EC91CE4" w:rsidR="0038607B" w:rsidRDefault="0038607B" w:rsidP="00751AF0">
            <w:pPr>
              <w:pStyle w:val="TABLE-cell"/>
              <w:jc w:val="left"/>
            </w:pPr>
            <w:del w:id="643" w:author="David Wooten" w:date="2019-04-01T23:00:00Z">
              <w:r w:rsidDel="00011D29">
                <w:delText>size of the DER in octets</w:delText>
              </w:r>
            </w:del>
          </w:p>
        </w:tc>
      </w:tr>
      <w:tr w:rsidR="00751AF0" w:rsidRPr="004A61C2" w14:paraId="2F251B76" w14:textId="77777777" w:rsidTr="00F80AE3">
        <w:trPr>
          <w:cantSplit/>
        </w:trPr>
        <w:tc>
          <w:tcPr>
            <w:tcW w:w="2070" w:type="dxa"/>
            <w:tcMar>
              <w:left w:w="58" w:type="dxa"/>
              <w:right w:w="58" w:type="dxa"/>
            </w:tcMar>
          </w:tcPr>
          <w:p w14:paraId="611532EB" w14:textId="7A93E180" w:rsidR="00751AF0" w:rsidRDefault="005903F2" w:rsidP="0091047D">
            <w:pPr>
              <w:pStyle w:val="TABLE-cell"/>
              <w:keepNext w:val="0"/>
              <w:jc w:val="left"/>
            </w:pPr>
            <w:del w:id="644" w:author="David Wooten" w:date="2019-04-01T23:00:00Z">
              <w:r w:rsidDel="00011D29">
                <w:delText>SHA512_DER</w:delText>
              </w:r>
            </w:del>
          </w:p>
        </w:tc>
        <w:tc>
          <w:tcPr>
            <w:tcW w:w="5220" w:type="dxa"/>
          </w:tcPr>
          <w:p w14:paraId="054F3E83" w14:textId="33D48234" w:rsidR="00751AF0" w:rsidRDefault="00751AF0" w:rsidP="0091047D">
            <w:pPr>
              <w:pStyle w:val="TABLE-cell"/>
              <w:keepNext w:val="0"/>
              <w:jc w:val="left"/>
            </w:pPr>
            <w:del w:id="645" w:author="David Wooten" w:date="2019-04-01T23:00:00Z">
              <w:r w:rsidRPr="00751AF0" w:rsidDel="00011D29">
                <w:rPr>
                  <w:rFonts w:ascii="Courier New" w:hAnsi="Courier New" w:cs="Courier New"/>
                  <w:b/>
                  <w:noProof/>
                  <w:szCs w:val="18"/>
                </w:rPr>
                <w:delText>0x30, 0x51, 0x30, 0x0d, 0x06, 0x09, 0x60, 0x86, 0x48, 0x01, 0x65, 0x03, 0x04, 0x02, 0x03, 0x05, 0x00, 0x04, 0x40</w:delText>
              </w:r>
            </w:del>
          </w:p>
        </w:tc>
        <w:tc>
          <w:tcPr>
            <w:tcW w:w="2070" w:type="dxa"/>
            <w:tcBorders>
              <w:right w:val="single" w:sz="12" w:space="0" w:color="auto"/>
            </w:tcBorders>
            <w:tcMar>
              <w:left w:w="58" w:type="dxa"/>
              <w:right w:w="58" w:type="dxa"/>
            </w:tcMar>
          </w:tcPr>
          <w:p w14:paraId="4C1DD299" w14:textId="4214D24C" w:rsidR="00751AF0" w:rsidRDefault="00751AF0" w:rsidP="0091047D">
            <w:pPr>
              <w:pStyle w:val="TABLE-cell"/>
              <w:keepNext w:val="0"/>
              <w:jc w:val="left"/>
            </w:pPr>
            <w:del w:id="646" w:author="David Wooten" w:date="2019-04-01T23:00:00Z">
              <w:r w:rsidDel="00011D29">
                <w:delText>the DER</w:delText>
              </w:r>
            </w:del>
          </w:p>
        </w:tc>
      </w:tr>
    </w:tbl>
    <w:p w14:paraId="3D9B5C94" w14:textId="77777777" w:rsidR="00D07FA4" w:rsidRDefault="00D07FA4" w:rsidP="004E7153">
      <w:pPr>
        <w:pStyle w:val="Heading2"/>
      </w:pPr>
      <w:bookmarkStart w:id="647" w:name="_Toc17817243"/>
      <w:r>
        <w:t>SM3_256</w:t>
      </w:r>
      <w:bookmarkEnd w:id="647"/>
    </w:p>
    <w:p w14:paraId="0C3B6406" w14:textId="1BCE2740" w:rsidR="00D07FA4" w:rsidRDefault="00D07FA4" w:rsidP="00D07FA4">
      <w:pPr>
        <w:pStyle w:val="TABLE-title"/>
      </w:pPr>
      <w:r>
        <w:t xml:space="preserve">Table </w:t>
      </w:r>
      <w:r w:rsidR="007550B5">
        <w:fldChar w:fldCharType="begin"/>
      </w:r>
      <w:r>
        <w:instrText xml:space="preserve"> SEQ Table \* ARABIC </w:instrText>
      </w:r>
      <w:r w:rsidR="007550B5">
        <w:fldChar w:fldCharType="separate"/>
      </w:r>
      <w:ins w:id="648" w:author="David Wooten" w:date="2019-08-27T16:53:00Z">
        <w:r w:rsidR="00C12037">
          <w:rPr>
            <w:noProof/>
          </w:rPr>
          <w:t>17</w:t>
        </w:r>
      </w:ins>
      <w:r w:rsidR="007550B5">
        <w:fldChar w:fldCharType="end"/>
      </w:r>
      <w:r w:rsidRPr="006D48ED">
        <w:t xml:space="preserve"> — </w:t>
      </w:r>
      <w:r>
        <w:t xml:space="preserve">Defines for SM3_256 </w:t>
      </w:r>
      <w:r w:rsidR="00A509FB">
        <w:t xml:space="preserve">Hash </w:t>
      </w:r>
      <w:r>
        <w:t>Values</w:t>
      </w:r>
    </w:p>
    <w:tbl>
      <w:tblPr>
        <w:tblW w:w="9360" w:type="dxa"/>
        <w:tblInd w:w="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58" w:type="dxa"/>
          <w:right w:w="58" w:type="dxa"/>
        </w:tblCellMar>
        <w:tblLook w:val="0000" w:firstRow="0" w:lastRow="0" w:firstColumn="0" w:lastColumn="0" w:noHBand="0" w:noVBand="0"/>
      </w:tblPr>
      <w:tblGrid>
        <w:gridCol w:w="2160"/>
        <w:gridCol w:w="5220"/>
        <w:gridCol w:w="1980"/>
      </w:tblGrid>
      <w:tr w:rsidR="00751AF0" w:rsidRPr="004A61C2" w14:paraId="6E92107D" w14:textId="77777777" w:rsidTr="00F80AE3">
        <w:trPr>
          <w:cantSplit/>
        </w:trPr>
        <w:tc>
          <w:tcPr>
            <w:tcW w:w="2160" w:type="dxa"/>
            <w:tcBorders>
              <w:top w:val="single" w:sz="12" w:space="0" w:color="auto"/>
              <w:bottom w:val="single" w:sz="12" w:space="0" w:color="auto"/>
            </w:tcBorders>
            <w:tcMar>
              <w:left w:w="58" w:type="dxa"/>
              <w:right w:w="58" w:type="dxa"/>
            </w:tcMar>
          </w:tcPr>
          <w:p w14:paraId="5D78EDE1" w14:textId="77777777" w:rsidR="00751AF0" w:rsidRPr="000F0AF0" w:rsidRDefault="00751AF0" w:rsidP="00751AF0">
            <w:pPr>
              <w:pStyle w:val="TABLE-col-heading"/>
            </w:pPr>
            <w:r>
              <w:t>Name</w:t>
            </w:r>
          </w:p>
        </w:tc>
        <w:tc>
          <w:tcPr>
            <w:tcW w:w="5220" w:type="dxa"/>
            <w:tcBorders>
              <w:top w:val="single" w:sz="12" w:space="0" w:color="auto"/>
              <w:bottom w:val="single" w:sz="12" w:space="0" w:color="auto"/>
            </w:tcBorders>
          </w:tcPr>
          <w:p w14:paraId="034AB752" w14:textId="77777777" w:rsidR="00751AF0" w:rsidRPr="000F0AF0" w:rsidRDefault="00751AF0" w:rsidP="00751AF0">
            <w:pPr>
              <w:pStyle w:val="TABLE-col-heading"/>
              <w:jc w:val="left"/>
            </w:pPr>
            <w:r>
              <w:t>Value</w:t>
            </w:r>
          </w:p>
        </w:tc>
        <w:tc>
          <w:tcPr>
            <w:tcW w:w="1980" w:type="dxa"/>
            <w:tcBorders>
              <w:top w:val="single" w:sz="12" w:space="0" w:color="auto"/>
              <w:bottom w:val="single" w:sz="12" w:space="0" w:color="auto"/>
              <w:right w:val="single" w:sz="12" w:space="0" w:color="auto"/>
            </w:tcBorders>
            <w:tcMar>
              <w:left w:w="58" w:type="dxa"/>
              <w:right w:w="58" w:type="dxa"/>
            </w:tcMar>
          </w:tcPr>
          <w:p w14:paraId="64676B73" w14:textId="77777777" w:rsidR="00751AF0" w:rsidRPr="000F0AF0" w:rsidRDefault="00751AF0" w:rsidP="00751AF0">
            <w:pPr>
              <w:pStyle w:val="TABLE-col-heading"/>
            </w:pPr>
            <w:r w:rsidRPr="000F0AF0">
              <w:t>Description</w:t>
            </w:r>
          </w:p>
        </w:tc>
      </w:tr>
      <w:tr w:rsidR="00751AF0" w:rsidRPr="004A61C2" w14:paraId="796E3B09" w14:textId="77777777" w:rsidTr="00F80AE3">
        <w:trPr>
          <w:cantSplit/>
        </w:trPr>
        <w:tc>
          <w:tcPr>
            <w:tcW w:w="2160" w:type="dxa"/>
            <w:tcMar>
              <w:left w:w="58" w:type="dxa"/>
              <w:right w:w="58" w:type="dxa"/>
            </w:tcMar>
          </w:tcPr>
          <w:p w14:paraId="6491ACD9" w14:textId="4A1A9717" w:rsidR="00751AF0" w:rsidRPr="000F0AF0" w:rsidRDefault="005903F2" w:rsidP="00751AF0">
            <w:pPr>
              <w:pStyle w:val="TABLE-cell"/>
            </w:pPr>
            <w:r>
              <w:t>SM3_256_DIGEST_SIZE</w:t>
            </w:r>
          </w:p>
        </w:tc>
        <w:tc>
          <w:tcPr>
            <w:tcW w:w="5220" w:type="dxa"/>
          </w:tcPr>
          <w:p w14:paraId="43A0E8FC" w14:textId="77777777" w:rsidR="00751AF0" w:rsidRDefault="00751AF0" w:rsidP="00751AF0">
            <w:pPr>
              <w:pStyle w:val="TABLE-cell"/>
              <w:jc w:val="left"/>
            </w:pPr>
            <w:r>
              <w:t>32</w:t>
            </w:r>
          </w:p>
        </w:tc>
        <w:tc>
          <w:tcPr>
            <w:tcW w:w="1980" w:type="dxa"/>
            <w:tcBorders>
              <w:right w:val="single" w:sz="12" w:space="0" w:color="auto"/>
            </w:tcBorders>
            <w:tcMar>
              <w:left w:w="58" w:type="dxa"/>
              <w:right w:w="58" w:type="dxa"/>
            </w:tcMar>
          </w:tcPr>
          <w:p w14:paraId="0F16D175" w14:textId="77777777" w:rsidR="00751AF0" w:rsidRPr="000F0AF0" w:rsidRDefault="00751AF0" w:rsidP="00751AF0">
            <w:pPr>
              <w:pStyle w:val="TABLE-cell"/>
            </w:pPr>
            <w:r>
              <w:t>size of digest in octets</w:t>
            </w:r>
          </w:p>
        </w:tc>
      </w:tr>
      <w:tr w:rsidR="00751AF0" w:rsidRPr="004A61C2" w14:paraId="6651EA6F" w14:textId="77777777" w:rsidTr="00F80AE3">
        <w:trPr>
          <w:cantSplit/>
        </w:trPr>
        <w:tc>
          <w:tcPr>
            <w:tcW w:w="2160" w:type="dxa"/>
            <w:tcMar>
              <w:left w:w="58" w:type="dxa"/>
              <w:right w:w="58" w:type="dxa"/>
            </w:tcMar>
          </w:tcPr>
          <w:p w14:paraId="14DBB7B1" w14:textId="7923332E" w:rsidR="00751AF0" w:rsidRDefault="005903F2" w:rsidP="00751AF0">
            <w:pPr>
              <w:pStyle w:val="TABLE-cell"/>
            </w:pPr>
            <w:r>
              <w:t>SM3_256_BLOCK_SIZE</w:t>
            </w:r>
          </w:p>
        </w:tc>
        <w:tc>
          <w:tcPr>
            <w:tcW w:w="5220" w:type="dxa"/>
          </w:tcPr>
          <w:p w14:paraId="4C22B8AC" w14:textId="77777777" w:rsidR="00751AF0" w:rsidRDefault="00751AF0" w:rsidP="00751AF0">
            <w:pPr>
              <w:pStyle w:val="TABLE-cell"/>
              <w:jc w:val="left"/>
            </w:pPr>
            <w:r>
              <w:t>64</w:t>
            </w:r>
          </w:p>
        </w:tc>
        <w:tc>
          <w:tcPr>
            <w:tcW w:w="1980" w:type="dxa"/>
            <w:tcBorders>
              <w:right w:val="single" w:sz="12" w:space="0" w:color="auto"/>
            </w:tcBorders>
            <w:tcMar>
              <w:left w:w="58" w:type="dxa"/>
              <w:right w:w="58" w:type="dxa"/>
            </w:tcMar>
          </w:tcPr>
          <w:p w14:paraId="6B13813D" w14:textId="77777777" w:rsidR="00751AF0" w:rsidRPr="000F0AF0" w:rsidRDefault="00751AF0" w:rsidP="00751AF0">
            <w:pPr>
              <w:pStyle w:val="TABLE-cell"/>
              <w:jc w:val="left"/>
            </w:pPr>
            <w:r>
              <w:t>size of hash block in octets</w:t>
            </w:r>
          </w:p>
        </w:tc>
      </w:tr>
      <w:tr w:rsidR="0038607B" w:rsidRPr="004A61C2" w14:paraId="50FEB7EA" w14:textId="77777777" w:rsidTr="00F80AE3">
        <w:trPr>
          <w:cantSplit/>
        </w:trPr>
        <w:tc>
          <w:tcPr>
            <w:tcW w:w="2160" w:type="dxa"/>
            <w:tcMar>
              <w:left w:w="58" w:type="dxa"/>
              <w:right w:w="58" w:type="dxa"/>
            </w:tcMar>
          </w:tcPr>
          <w:p w14:paraId="6F9B861A" w14:textId="133E24A1" w:rsidR="0038607B" w:rsidRDefault="005903F2" w:rsidP="00751AF0">
            <w:pPr>
              <w:pStyle w:val="TABLE-cell"/>
            </w:pPr>
            <w:del w:id="649" w:author="David Wooten" w:date="2019-04-01T23:00:00Z">
              <w:r w:rsidDel="00011D29">
                <w:delText>SM3_256_DER_SIZE</w:delText>
              </w:r>
            </w:del>
          </w:p>
        </w:tc>
        <w:tc>
          <w:tcPr>
            <w:tcW w:w="5220" w:type="dxa"/>
          </w:tcPr>
          <w:p w14:paraId="3C749539" w14:textId="0410CABB" w:rsidR="0038607B" w:rsidRDefault="0038607B" w:rsidP="00751AF0">
            <w:pPr>
              <w:pStyle w:val="TABLE-cell"/>
              <w:jc w:val="left"/>
            </w:pPr>
            <w:del w:id="650" w:author="David Wooten" w:date="2019-04-01T23:00:00Z">
              <w:r w:rsidDel="00011D29">
                <w:delText>18</w:delText>
              </w:r>
            </w:del>
          </w:p>
        </w:tc>
        <w:tc>
          <w:tcPr>
            <w:tcW w:w="1980" w:type="dxa"/>
            <w:tcBorders>
              <w:right w:val="single" w:sz="12" w:space="0" w:color="auto"/>
            </w:tcBorders>
            <w:tcMar>
              <w:left w:w="58" w:type="dxa"/>
              <w:right w:w="58" w:type="dxa"/>
            </w:tcMar>
          </w:tcPr>
          <w:p w14:paraId="5F8D7642" w14:textId="163ED8D3" w:rsidR="0038607B" w:rsidRDefault="0038607B" w:rsidP="00751AF0">
            <w:pPr>
              <w:pStyle w:val="TABLE-cell"/>
              <w:jc w:val="left"/>
            </w:pPr>
            <w:del w:id="651" w:author="David Wooten" w:date="2019-04-01T23:00:00Z">
              <w:r w:rsidDel="00011D29">
                <w:delText>size of the DER in octets</w:delText>
              </w:r>
            </w:del>
          </w:p>
        </w:tc>
      </w:tr>
      <w:tr w:rsidR="00751AF0" w:rsidRPr="004A61C2" w14:paraId="611E16B3" w14:textId="77777777" w:rsidTr="00F80AE3">
        <w:trPr>
          <w:cantSplit/>
        </w:trPr>
        <w:tc>
          <w:tcPr>
            <w:tcW w:w="2160" w:type="dxa"/>
            <w:tcMar>
              <w:left w:w="58" w:type="dxa"/>
              <w:right w:w="58" w:type="dxa"/>
            </w:tcMar>
          </w:tcPr>
          <w:p w14:paraId="56E26219" w14:textId="50A46C7B" w:rsidR="00751AF0" w:rsidRDefault="005903F2" w:rsidP="0091047D">
            <w:pPr>
              <w:pStyle w:val="TABLE-cell"/>
              <w:keepNext w:val="0"/>
              <w:jc w:val="left"/>
            </w:pPr>
            <w:del w:id="652" w:author="David Wooten" w:date="2019-04-01T23:00:00Z">
              <w:r w:rsidDel="00011D29">
                <w:delText>SM3_256_DER</w:delText>
              </w:r>
            </w:del>
          </w:p>
        </w:tc>
        <w:tc>
          <w:tcPr>
            <w:tcW w:w="5220" w:type="dxa"/>
          </w:tcPr>
          <w:p w14:paraId="45DA4DF8" w14:textId="2E88C96F" w:rsidR="00751AF0" w:rsidRDefault="00751AF0" w:rsidP="00F80AE3">
            <w:pPr>
              <w:pStyle w:val="TABLE-cell"/>
              <w:keepNext w:val="0"/>
              <w:jc w:val="left"/>
            </w:pPr>
            <w:del w:id="653" w:author="David Wooten" w:date="2019-04-01T23:00:00Z">
              <w:r w:rsidRPr="00751AF0" w:rsidDel="00011D29">
                <w:rPr>
                  <w:rFonts w:ascii="Courier New" w:hAnsi="Courier New" w:cs="Courier New"/>
                  <w:b/>
                  <w:noProof/>
                  <w:szCs w:val="18"/>
                </w:rPr>
                <w:delText>0x30, 0x30, 0x30, 0x0c, 0x06, 0x08, 0x2A, 0x81,</w:delText>
              </w:r>
              <w:r w:rsidR="00F80AE3" w:rsidDel="00011D29">
                <w:rPr>
                  <w:rFonts w:ascii="Courier New" w:hAnsi="Courier New" w:cs="Courier New"/>
                  <w:b/>
                  <w:noProof/>
                  <w:szCs w:val="18"/>
                </w:rPr>
                <w:br/>
              </w:r>
              <w:r w:rsidRPr="00751AF0" w:rsidDel="00011D29">
                <w:rPr>
                  <w:rFonts w:ascii="Courier New" w:hAnsi="Courier New" w:cs="Courier New"/>
                  <w:b/>
                  <w:noProof/>
                  <w:szCs w:val="18"/>
                </w:rPr>
                <w:delText>0x1C, 0x81, 0x45, 0x01, 0x83, 0x11, 0x05, 0x00,</w:delText>
              </w:r>
              <w:r w:rsidR="00F80AE3" w:rsidDel="00011D29">
                <w:rPr>
                  <w:rFonts w:ascii="Courier New" w:hAnsi="Courier New" w:cs="Courier New"/>
                  <w:b/>
                  <w:noProof/>
                  <w:szCs w:val="18"/>
                </w:rPr>
                <w:br/>
              </w:r>
              <w:r w:rsidR="0038607B" w:rsidDel="00011D29">
                <w:rPr>
                  <w:rFonts w:ascii="Courier New" w:hAnsi="Courier New" w:cs="Courier New"/>
                  <w:b/>
                  <w:noProof/>
                  <w:szCs w:val="18"/>
                </w:rPr>
                <w:delText xml:space="preserve">0x04, 0x20 </w:delText>
              </w:r>
            </w:del>
          </w:p>
        </w:tc>
        <w:tc>
          <w:tcPr>
            <w:tcW w:w="1980" w:type="dxa"/>
            <w:tcBorders>
              <w:right w:val="single" w:sz="12" w:space="0" w:color="auto"/>
            </w:tcBorders>
            <w:tcMar>
              <w:left w:w="58" w:type="dxa"/>
              <w:right w:w="58" w:type="dxa"/>
            </w:tcMar>
          </w:tcPr>
          <w:p w14:paraId="62EE0AB8" w14:textId="520FECE9" w:rsidR="00751AF0" w:rsidRDefault="00751AF0" w:rsidP="0091047D">
            <w:pPr>
              <w:pStyle w:val="TABLE-cell"/>
              <w:keepNext w:val="0"/>
              <w:jc w:val="left"/>
            </w:pPr>
            <w:del w:id="654" w:author="David Wooten" w:date="2019-04-01T23:00:00Z">
              <w:r w:rsidDel="00011D29">
                <w:delText>the DER</w:delText>
              </w:r>
            </w:del>
          </w:p>
        </w:tc>
      </w:tr>
    </w:tbl>
    <w:p w14:paraId="6D9B11B4" w14:textId="67F49ED0" w:rsidR="00011D29" w:rsidRDefault="00011D29" w:rsidP="00011D29">
      <w:pPr>
        <w:pStyle w:val="Heading2"/>
        <w:rPr>
          <w:ins w:id="655" w:author="David Wooten" w:date="2019-04-01T22:58:00Z"/>
        </w:rPr>
      </w:pPr>
      <w:bookmarkStart w:id="656" w:name="_Toc17817244"/>
      <w:ins w:id="657" w:author="David Wooten" w:date="2019-04-01T22:58:00Z">
        <w:r>
          <w:lastRenderedPageBreak/>
          <w:t>SHA3_256</w:t>
        </w:r>
        <w:bookmarkEnd w:id="656"/>
      </w:ins>
    </w:p>
    <w:p w14:paraId="71032278" w14:textId="6D5D2CD2" w:rsidR="00011D29" w:rsidRDefault="00011D29" w:rsidP="00011D29">
      <w:pPr>
        <w:pStyle w:val="TABLE-title"/>
        <w:rPr>
          <w:ins w:id="658" w:author="David Wooten" w:date="2019-04-01T22:58:00Z"/>
        </w:rPr>
      </w:pPr>
      <w:ins w:id="659" w:author="David Wooten" w:date="2019-04-01T22:58:00Z">
        <w:r>
          <w:t xml:space="preserve">Table </w:t>
        </w:r>
        <w:r>
          <w:fldChar w:fldCharType="begin"/>
        </w:r>
        <w:r>
          <w:instrText xml:space="preserve"> SEQ Table \* ARABIC </w:instrText>
        </w:r>
        <w:r>
          <w:fldChar w:fldCharType="separate"/>
        </w:r>
      </w:ins>
      <w:ins w:id="660" w:author="David Wooten" w:date="2019-08-27T16:53:00Z">
        <w:r w:rsidR="00C12037">
          <w:rPr>
            <w:noProof/>
          </w:rPr>
          <w:t>18</w:t>
        </w:r>
      </w:ins>
      <w:ins w:id="661" w:author="David Wooten" w:date="2019-04-01T22:58:00Z">
        <w:r>
          <w:fldChar w:fldCharType="end"/>
        </w:r>
        <w:r w:rsidRPr="006D48ED">
          <w:t xml:space="preserve"> — </w:t>
        </w:r>
        <w:r>
          <w:t>Defines for SHA3_256 Hash Values</w:t>
        </w:r>
      </w:ins>
    </w:p>
    <w:tbl>
      <w:tblPr>
        <w:tblW w:w="9360" w:type="dxa"/>
        <w:tblInd w:w="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58" w:type="dxa"/>
          <w:right w:w="58" w:type="dxa"/>
        </w:tblCellMar>
        <w:tblLook w:val="0000" w:firstRow="0" w:lastRow="0" w:firstColumn="0" w:lastColumn="0" w:noHBand="0" w:noVBand="0"/>
        <w:tblPrChange w:id="662" w:author="David Wooten" w:date="2019-04-01T22:58:00Z">
          <w:tblPr>
            <w:tblW w:w="9360" w:type="dxa"/>
            <w:tblInd w:w="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58" w:type="dxa"/>
              <w:right w:w="58" w:type="dxa"/>
            </w:tblCellMar>
            <w:tblLook w:val="0000" w:firstRow="0" w:lastRow="0" w:firstColumn="0" w:lastColumn="0" w:noHBand="0" w:noVBand="0"/>
          </w:tblPr>
        </w:tblPrChange>
      </w:tblPr>
      <w:tblGrid>
        <w:gridCol w:w="2340"/>
        <w:gridCol w:w="5040"/>
        <w:gridCol w:w="1980"/>
        <w:tblGridChange w:id="663">
          <w:tblGrid>
            <w:gridCol w:w="2160"/>
            <w:gridCol w:w="5220"/>
            <w:gridCol w:w="1980"/>
          </w:tblGrid>
        </w:tblGridChange>
      </w:tblGrid>
      <w:tr w:rsidR="00011D29" w:rsidRPr="004A61C2" w14:paraId="09261D8A" w14:textId="77777777" w:rsidTr="00011D29">
        <w:trPr>
          <w:cantSplit/>
          <w:ins w:id="664" w:author="David Wooten" w:date="2019-04-01T22:58:00Z"/>
          <w:trPrChange w:id="665" w:author="David Wooten" w:date="2019-04-01T22:58:00Z">
            <w:trPr>
              <w:cantSplit/>
            </w:trPr>
          </w:trPrChange>
        </w:trPr>
        <w:tc>
          <w:tcPr>
            <w:tcW w:w="2340" w:type="dxa"/>
            <w:tcBorders>
              <w:top w:val="single" w:sz="12" w:space="0" w:color="auto"/>
              <w:bottom w:val="single" w:sz="12" w:space="0" w:color="auto"/>
            </w:tcBorders>
            <w:tcMar>
              <w:left w:w="58" w:type="dxa"/>
              <w:right w:w="58" w:type="dxa"/>
            </w:tcMar>
            <w:tcPrChange w:id="666" w:author="David Wooten" w:date="2019-04-01T22:58:00Z">
              <w:tcPr>
                <w:tcW w:w="2160" w:type="dxa"/>
                <w:tcBorders>
                  <w:top w:val="single" w:sz="12" w:space="0" w:color="auto"/>
                  <w:bottom w:val="single" w:sz="12" w:space="0" w:color="auto"/>
                </w:tcBorders>
                <w:tcMar>
                  <w:left w:w="58" w:type="dxa"/>
                  <w:right w:w="58" w:type="dxa"/>
                </w:tcMar>
              </w:tcPr>
            </w:tcPrChange>
          </w:tcPr>
          <w:p w14:paraId="204E4E01" w14:textId="77777777" w:rsidR="00011D29" w:rsidRPr="000F0AF0" w:rsidRDefault="00011D29" w:rsidP="00011D29">
            <w:pPr>
              <w:pStyle w:val="TABLE-col-heading"/>
              <w:rPr>
                <w:ins w:id="667" w:author="David Wooten" w:date="2019-04-01T22:58:00Z"/>
              </w:rPr>
            </w:pPr>
            <w:ins w:id="668" w:author="David Wooten" w:date="2019-04-01T22:58:00Z">
              <w:r>
                <w:t>Name</w:t>
              </w:r>
            </w:ins>
          </w:p>
        </w:tc>
        <w:tc>
          <w:tcPr>
            <w:tcW w:w="5040" w:type="dxa"/>
            <w:tcBorders>
              <w:top w:val="single" w:sz="12" w:space="0" w:color="auto"/>
              <w:bottom w:val="single" w:sz="12" w:space="0" w:color="auto"/>
            </w:tcBorders>
            <w:tcPrChange w:id="669" w:author="David Wooten" w:date="2019-04-01T22:58:00Z">
              <w:tcPr>
                <w:tcW w:w="5220" w:type="dxa"/>
                <w:tcBorders>
                  <w:top w:val="single" w:sz="12" w:space="0" w:color="auto"/>
                  <w:bottom w:val="single" w:sz="12" w:space="0" w:color="auto"/>
                </w:tcBorders>
              </w:tcPr>
            </w:tcPrChange>
          </w:tcPr>
          <w:p w14:paraId="7713524E" w14:textId="77777777" w:rsidR="00011D29" w:rsidRPr="000F0AF0" w:rsidRDefault="00011D29" w:rsidP="00011D29">
            <w:pPr>
              <w:pStyle w:val="TABLE-col-heading"/>
              <w:jc w:val="left"/>
              <w:rPr>
                <w:ins w:id="670" w:author="David Wooten" w:date="2019-04-01T22:58:00Z"/>
              </w:rPr>
            </w:pPr>
            <w:ins w:id="671" w:author="David Wooten" w:date="2019-04-01T22:58:00Z">
              <w:r>
                <w:t>Value</w:t>
              </w:r>
            </w:ins>
          </w:p>
        </w:tc>
        <w:tc>
          <w:tcPr>
            <w:tcW w:w="1980" w:type="dxa"/>
            <w:tcBorders>
              <w:top w:val="single" w:sz="12" w:space="0" w:color="auto"/>
              <w:bottom w:val="single" w:sz="12" w:space="0" w:color="auto"/>
              <w:right w:val="single" w:sz="12" w:space="0" w:color="auto"/>
            </w:tcBorders>
            <w:tcMar>
              <w:left w:w="58" w:type="dxa"/>
              <w:right w:w="58" w:type="dxa"/>
            </w:tcMar>
            <w:tcPrChange w:id="672" w:author="David Wooten" w:date="2019-04-01T22:58:00Z">
              <w:tcPr>
                <w:tcW w:w="1980" w:type="dxa"/>
                <w:tcBorders>
                  <w:top w:val="single" w:sz="12" w:space="0" w:color="auto"/>
                  <w:bottom w:val="single" w:sz="12" w:space="0" w:color="auto"/>
                  <w:right w:val="single" w:sz="12" w:space="0" w:color="auto"/>
                </w:tcBorders>
                <w:tcMar>
                  <w:left w:w="58" w:type="dxa"/>
                  <w:right w:w="58" w:type="dxa"/>
                </w:tcMar>
              </w:tcPr>
            </w:tcPrChange>
          </w:tcPr>
          <w:p w14:paraId="3B49614A" w14:textId="77777777" w:rsidR="00011D29" w:rsidRPr="000F0AF0" w:rsidRDefault="00011D29" w:rsidP="00011D29">
            <w:pPr>
              <w:pStyle w:val="TABLE-col-heading"/>
              <w:rPr>
                <w:ins w:id="673" w:author="David Wooten" w:date="2019-04-01T22:58:00Z"/>
              </w:rPr>
            </w:pPr>
            <w:ins w:id="674" w:author="David Wooten" w:date="2019-04-01T22:58:00Z">
              <w:r w:rsidRPr="000F0AF0">
                <w:t>Description</w:t>
              </w:r>
            </w:ins>
          </w:p>
        </w:tc>
      </w:tr>
      <w:tr w:rsidR="00011D29" w:rsidRPr="004A61C2" w14:paraId="48CF5A08" w14:textId="77777777" w:rsidTr="00011D29">
        <w:trPr>
          <w:cantSplit/>
          <w:ins w:id="675" w:author="David Wooten" w:date="2019-04-01T22:58:00Z"/>
          <w:trPrChange w:id="676" w:author="David Wooten" w:date="2019-04-01T22:58:00Z">
            <w:trPr>
              <w:cantSplit/>
            </w:trPr>
          </w:trPrChange>
        </w:trPr>
        <w:tc>
          <w:tcPr>
            <w:tcW w:w="2340" w:type="dxa"/>
            <w:tcMar>
              <w:left w:w="58" w:type="dxa"/>
              <w:right w:w="58" w:type="dxa"/>
            </w:tcMar>
            <w:tcPrChange w:id="677" w:author="David Wooten" w:date="2019-04-01T22:58:00Z">
              <w:tcPr>
                <w:tcW w:w="2160" w:type="dxa"/>
                <w:tcMar>
                  <w:left w:w="58" w:type="dxa"/>
                  <w:right w:w="58" w:type="dxa"/>
                </w:tcMar>
              </w:tcPr>
            </w:tcPrChange>
          </w:tcPr>
          <w:p w14:paraId="1647FFD1" w14:textId="578F120D" w:rsidR="00011D29" w:rsidRPr="000F0AF0" w:rsidRDefault="00011D29" w:rsidP="00011D29">
            <w:pPr>
              <w:pStyle w:val="TABLE-cell"/>
              <w:rPr>
                <w:ins w:id="678" w:author="David Wooten" w:date="2019-04-01T22:58:00Z"/>
              </w:rPr>
            </w:pPr>
            <w:ins w:id="679" w:author="David Wooten" w:date="2019-04-01T22:58:00Z">
              <w:r>
                <w:t>SHA3_256_DIGEST_SIZE</w:t>
              </w:r>
            </w:ins>
          </w:p>
        </w:tc>
        <w:tc>
          <w:tcPr>
            <w:tcW w:w="5040" w:type="dxa"/>
            <w:tcPrChange w:id="680" w:author="David Wooten" w:date="2019-04-01T22:58:00Z">
              <w:tcPr>
                <w:tcW w:w="5220" w:type="dxa"/>
              </w:tcPr>
            </w:tcPrChange>
          </w:tcPr>
          <w:p w14:paraId="632DAFBE" w14:textId="77777777" w:rsidR="00011D29" w:rsidRDefault="00011D29" w:rsidP="00011D29">
            <w:pPr>
              <w:pStyle w:val="TABLE-cell"/>
              <w:jc w:val="left"/>
              <w:rPr>
                <w:ins w:id="681" w:author="David Wooten" w:date="2019-04-01T22:58:00Z"/>
              </w:rPr>
            </w:pPr>
            <w:ins w:id="682" w:author="David Wooten" w:date="2019-04-01T22:58:00Z">
              <w:r>
                <w:t>32</w:t>
              </w:r>
            </w:ins>
          </w:p>
        </w:tc>
        <w:tc>
          <w:tcPr>
            <w:tcW w:w="1980" w:type="dxa"/>
            <w:tcBorders>
              <w:right w:val="single" w:sz="12" w:space="0" w:color="auto"/>
            </w:tcBorders>
            <w:tcMar>
              <w:left w:w="58" w:type="dxa"/>
              <w:right w:w="58" w:type="dxa"/>
            </w:tcMar>
            <w:tcPrChange w:id="683" w:author="David Wooten" w:date="2019-04-01T22:58:00Z">
              <w:tcPr>
                <w:tcW w:w="1980" w:type="dxa"/>
                <w:tcBorders>
                  <w:right w:val="single" w:sz="12" w:space="0" w:color="auto"/>
                </w:tcBorders>
                <w:tcMar>
                  <w:left w:w="58" w:type="dxa"/>
                  <w:right w:w="58" w:type="dxa"/>
                </w:tcMar>
              </w:tcPr>
            </w:tcPrChange>
          </w:tcPr>
          <w:p w14:paraId="6ABBFC6A" w14:textId="77777777" w:rsidR="00011D29" w:rsidRPr="000F0AF0" w:rsidRDefault="00011D29" w:rsidP="00011D29">
            <w:pPr>
              <w:pStyle w:val="TABLE-cell"/>
              <w:rPr>
                <w:ins w:id="684" w:author="David Wooten" w:date="2019-04-01T22:58:00Z"/>
              </w:rPr>
            </w:pPr>
            <w:ins w:id="685" w:author="David Wooten" w:date="2019-04-01T22:58:00Z">
              <w:r>
                <w:t>size of digest in octets</w:t>
              </w:r>
            </w:ins>
          </w:p>
        </w:tc>
      </w:tr>
      <w:tr w:rsidR="00011D29" w:rsidRPr="004A61C2" w14:paraId="2390B971" w14:textId="77777777" w:rsidTr="00011D29">
        <w:trPr>
          <w:cantSplit/>
          <w:ins w:id="686" w:author="David Wooten" w:date="2019-04-01T22:58:00Z"/>
          <w:trPrChange w:id="687" w:author="David Wooten" w:date="2019-04-01T22:58:00Z">
            <w:trPr>
              <w:cantSplit/>
            </w:trPr>
          </w:trPrChange>
        </w:trPr>
        <w:tc>
          <w:tcPr>
            <w:tcW w:w="2340" w:type="dxa"/>
            <w:tcMar>
              <w:left w:w="58" w:type="dxa"/>
              <w:right w:w="58" w:type="dxa"/>
            </w:tcMar>
            <w:tcPrChange w:id="688" w:author="David Wooten" w:date="2019-04-01T22:58:00Z">
              <w:tcPr>
                <w:tcW w:w="2160" w:type="dxa"/>
                <w:tcMar>
                  <w:left w:w="58" w:type="dxa"/>
                  <w:right w:w="58" w:type="dxa"/>
                </w:tcMar>
              </w:tcPr>
            </w:tcPrChange>
          </w:tcPr>
          <w:p w14:paraId="55BDB17B" w14:textId="5C702A9C" w:rsidR="00011D29" w:rsidRDefault="00011D29" w:rsidP="00011D29">
            <w:pPr>
              <w:pStyle w:val="TABLE-cell"/>
              <w:rPr>
                <w:ins w:id="689" w:author="David Wooten" w:date="2019-04-01T22:58:00Z"/>
              </w:rPr>
            </w:pPr>
            <w:ins w:id="690" w:author="David Wooten" w:date="2019-04-01T22:58:00Z">
              <w:r>
                <w:t>S</w:t>
              </w:r>
            </w:ins>
            <w:ins w:id="691" w:author="David Wooten" w:date="2019-04-01T23:03:00Z">
              <w:r>
                <w:t>HA</w:t>
              </w:r>
            </w:ins>
            <w:ins w:id="692" w:author="David Wooten" w:date="2019-04-01T22:58:00Z">
              <w:r>
                <w:t>3_256_BLOCK_SIZE</w:t>
              </w:r>
            </w:ins>
          </w:p>
        </w:tc>
        <w:tc>
          <w:tcPr>
            <w:tcW w:w="5040" w:type="dxa"/>
            <w:tcPrChange w:id="693" w:author="David Wooten" w:date="2019-04-01T22:58:00Z">
              <w:tcPr>
                <w:tcW w:w="5220" w:type="dxa"/>
              </w:tcPr>
            </w:tcPrChange>
          </w:tcPr>
          <w:p w14:paraId="694EADF2" w14:textId="5076474A" w:rsidR="00011D29" w:rsidRDefault="00011D29" w:rsidP="00011D29">
            <w:pPr>
              <w:pStyle w:val="TABLE-cell"/>
              <w:jc w:val="left"/>
              <w:rPr>
                <w:ins w:id="694" w:author="David Wooten" w:date="2019-04-01T22:58:00Z"/>
              </w:rPr>
            </w:pPr>
            <w:ins w:id="695" w:author="David Wooten" w:date="2019-04-01T22:59:00Z">
              <w:r>
                <w:t>136</w:t>
              </w:r>
            </w:ins>
          </w:p>
        </w:tc>
        <w:tc>
          <w:tcPr>
            <w:tcW w:w="1980" w:type="dxa"/>
            <w:tcBorders>
              <w:right w:val="single" w:sz="12" w:space="0" w:color="auto"/>
            </w:tcBorders>
            <w:tcMar>
              <w:left w:w="58" w:type="dxa"/>
              <w:right w:w="58" w:type="dxa"/>
            </w:tcMar>
            <w:tcPrChange w:id="696" w:author="David Wooten" w:date="2019-04-01T22:58:00Z">
              <w:tcPr>
                <w:tcW w:w="1980" w:type="dxa"/>
                <w:tcBorders>
                  <w:right w:val="single" w:sz="12" w:space="0" w:color="auto"/>
                </w:tcBorders>
                <w:tcMar>
                  <w:left w:w="58" w:type="dxa"/>
                  <w:right w:w="58" w:type="dxa"/>
                </w:tcMar>
              </w:tcPr>
            </w:tcPrChange>
          </w:tcPr>
          <w:p w14:paraId="0A741D32" w14:textId="77777777" w:rsidR="00011D29" w:rsidRPr="000F0AF0" w:rsidRDefault="00011D29" w:rsidP="00011D29">
            <w:pPr>
              <w:pStyle w:val="TABLE-cell"/>
              <w:jc w:val="left"/>
              <w:rPr>
                <w:ins w:id="697" w:author="David Wooten" w:date="2019-04-01T22:58:00Z"/>
              </w:rPr>
            </w:pPr>
            <w:ins w:id="698" w:author="David Wooten" w:date="2019-04-01T22:58:00Z">
              <w:r>
                <w:t>size of hash block in octets</w:t>
              </w:r>
            </w:ins>
          </w:p>
        </w:tc>
      </w:tr>
    </w:tbl>
    <w:p w14:paraId="22D25021" w14:textId="52221A6C" w:rsidR="00011D29" w:rsidRDefault="00011D29" w:rsidP="00011D29">
      <w:pPr>
        <w:pStyle w:val="Heading2"/>
        <w:rPr>
          <w:ins w:id="699" w:author="David Wooten" w:date="2019-04-01T23:02:00Z"/>
        </w:rPr>
      </w:pPr>
      <w:bookmarkStart w:id="700" w:name="_Toc17817245"/>
      <w:ins w:id="701" w:author="David Wooten" w:date="2019-04-01T23:02:00Z">
        <w:r>
          <w:t>SHA3_384</w:t>
        </w:r>
        <w:bookmarkEnd w:id="700"/>
      </w:ins>
    </w:p>
    <w:p w14:paraId="7958B9F5" w14:textId="1E3E9F68" w:rsidR="00011D29" w:rsidRDefault="00011D29" w:rsidP="00011D29">
      <w:pPr>
        <w:pStyle w:val="TABLE-title"/>
        <w:rPr>
          <w:ins w:id="702" w:author="David Wooten" w:date="2019-04-01T23:02:00Z"/>
        </w:rPr>
      </w:pPr>
      <w:ins w:id="703" w:author="David Wooten" w:date="2019-04-01T23:02:00Z">
        <w:r>
          <w:t xml:space="preserve">Table </w:t>
        </w:r>
        <w:r>
          <w:fldChar w:fldCharType="begin"/>
        </w:r>
        <w:r>
          <w:instrText xml:space="preserve"> SEQ Table \* ARABIC </w:instrText>
        </w:r>
        <w:r>
          <w:fldChar w:fldCharType="separate"/>
        </w:r>
      </w:ins>
      <w:ins w:id="704" w:author="David Wooten" w:date="2019-08-27T16:53:00Z">
        <w:r w:rsidR="00C12037">
          <w:rPr>
            <w:noProof/>
          </w:rPr>
          <w:t>19</w:t>
        </w:r>
      </w:ins>
      <w:ins w:id="705" w:author="David Wooten" w:date="2019-04-01T23:02:00Z">
        <w:r>
          <w:fldChar w:fldCharType="end"/>
        </w:r>
        <w:r w:rsidRPr="006D48ED">
          <w:t xml:space="preserve"> — </w:t>
        </w:r>
        <w:r>
          <w:t>Defines for SHA3_384 Hash Values</w:t>
        </w:r>
      </w:ins>
    </w:p>
    <w:tbl>
      <w:tblPr>
        <w:tblW w:w="9360" w:type="dxa"/>
        <w:tblInd w:w="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58" w:type="dxa"/>
          <w:right w:w="58" w:type="dxa"/>
        </w:tblCellMar>
        <w:tblLook w:val="0000" w:firstRow="0" w:lastRow="0" w:firstColumn="0" w:lastColumn="0" w:noHBand="0" w:noVBand="0"/>
      </w:tblPr>
      <w:tblGrid>
        <w:gridCol w:w="2340"/>
        <w:gridCol w:w="5040"/>
        <w:gridCol w:w="1980"/>
      </w:tblGrid>
      <w:tr w:rsidR="00011D29" w:rsidRPr="004A61C2" w14:paraId="5F62A3C5" w14:textId="77777777" w:rsidTr="00011D29">
        <w:trPr>
          <w:cantSplit/>
          <w:ins w:id="706" w:author="David Wooten" w:date="2019-04-01T23:02:00Z"/>
        </w:trPr>
        <w:tc>
          <w:tcPr>
            <w:tcW w:w="2340" w:type="dxa"/>
            <w:tcBorders>
              <w:top w:val="single" w:sz="12" w:space="0" w:color="auto"/>
              <w:bottom w:val="single" w:sz="12" w:space="0" w:color="auto"/>
            </w:tcBorders>
            <w:tcMar>
              <w:left w:w="58" w:type="dxa"/>
              <w:right w:w="58" w:type="dxa"/>
            </w:tcMar>
          </w:tcPr>
          <w:p w14:paraId="5BE2E024" w14:textId="77777777" w:rsidR="00011D29" w:rsidRPr="000F0AF0" w:rsidRDefault="00011D29" w:rsidP="00011D29">
            <w:pPr>
              <w:pStyle w:val="TABLE-col-heading"/>
              <w:rPr>
                <w:ins w:id="707" w:author="David Wooten" w:date="2019-04-01T23:02:00Z"/>
              </w:rPr>
            </w:pPr>
            <w:ins w:id="708" w:author="David Wooten" w:date="2019-04-01T23:02:00Z">
              <w:r>
                <w:t>Name</w:t>
              </w:r>
            </w:ins>
          </w:p>
        </w:tc>
        <w:tc>
          <w:tcPr>
            <w:tcW w:w="5040" w:type="dxa"/>
            <w:tcBorders>
              <w:top w:val="single" w:sz="12" w:space="0" w:color="auto"/>
              <w:bottom w:val="single" w:sz="12" w:space="0" w:color="auto"/>
            </w:tcBorders>
          </w:tcPr>
          <w:p w14:paraId="29BDB3E6" w14:textId="77777777" w:rsidR="00011D29" w:rsidRPr="000F0AF0" w:rsidRDefault="00011D29" w:rsidP="00011D29">
            <w:pPr>
              <w:pStyle w:val="TABLE-col-heading"/>
              <w:jc w:val="left"/>
              <w:rPr>
                <w:ins w:id="709" w:author="David Wooten" w:date="2019-04-01T23:02:00Z"/>
              </w:rPr>
            </w:pPr>
            <w:ins w:id="710" w:author="David Wooten" w:date="2019-04-01T23:02:00Z">
              <w:r>
                <w:t>Value</w:t>
              </w:r>
            </w:ins>
          </w:p>
        </w:tc>
        <w:tc>
          <w:tcPr>
            <w:tcW w:w="1980" w:type="dxa"/>
            <w:tcBorders>
              <w:top w:val="single" w:sz="12" w:space="0" w:color="auto"/>
              <w:bottom w:val="single" w:sz="12" w:space="0" w:color="auto"/>
              <w:right w:val="single" w:sz="12" w:space="0" w:color="auto"/>
            </w:tcBorders>
            <w:tcMar>
              <w:left w:w="58" w:type="dxa"/>
              <w:right w:w="58" w:type="dxa"/>
            </w:tcMar>
          </w:tcPr>
          <w:p w14:paraId="6DAB4AD4" w14:textId="77777777" w:rsidR="00011D29" w:rsidRPr="000F0AF0" w:rsidRDefault="00011D29" w:rsidP="00011D29">
            <w:pPr>
              <w:pStyle w:val="TABLE-col-heading"/>
              <w:rPr>
                <w:ins w:id="711" w:author="David Wooten" w:date="2019-04-01T23:02:00Z"/>
              </w:rPr>
            </w:pPr>
            <w:ins w:id="712" w:author="David Wooten" w:date="2019-04-01T23:02:00Z">
              <w:r w:rsidRPr="000F0AF0">
                <w:t>Description</w:t>
              </w:r>
            </w:ins>
          </w:p>
        </w:tc>
      </w:tr>
      <w:tr w:rsidR="00011D29" w:rsidRPr="004A61C2" w14:paraId="468BF8A5" w14:textId="77777777" w:rsidTr="00011D29">
        <w:trPr>
          <w:cantSplit/>
          <w:ins w:id="713" w:author="David Wooten" w:date="2019-04-01T23:02:00Z"/>
        </w:trPr>
        <w:tc>
          <w:tcPr>
            <w:tcW w:w="2340" w:type="dxa"/>
            <w:tcMar>
              <w:left w:w="58" w:type="dxa"/>
              <w:right w:w="58" w:type="dxa"/>
            </w:tcMar>
          </w:tcPr>
          <w:p w14:paraId="6631A70A" w14:textId="7E987CFA" w:rsidR="00011D29" w:rsidRPr="000F0AF0" w:rsidRDefault="00011D29" w:rsidP="00011D29">
            <w:pPr>
              <w:pStyle w:val="TABLE-cell"/>
              <w:rPr>
                <w:ins w:id="714" w:author="David Wooten" w:date="2019-04-01T23:02:00Z"/>
              </w:rPr>
            </w:pPr>
            <w:ins w:id="715" w:author="David Wooten" w:date="2019-04-01T23:02:00Z">
              <w:r>
                <w:t>SHA3_384_DIGEST_SIZE</w:t>
              </w:r>
            </w:ins>
          </w:p>
        </w:tc>
        <w:tc>
          <w:tcPr>
            <w:tcW w:w="5040" w:type="dxa"/>
          </w:tcPr>
          <w:p w14:paraId="19E208BF" w14:textId="19CDD86B" w:rsidR="00011D29" w:rsidRDefault="00011D29" w:rsidP="00011D29">
            <w:pPr>
              <w:pStyle w:val="TABLE-cell"/>
              <w:jc w:val="left"/>
              <w:rPr>
                <w:ins w:id="716" w:author="David Wooten" w:date="2019-04-01T23:02:00Z"/>
              </w:rPr>
            </w:pPr>
            <w:ins w:id="717" w:author="David Wooten" w:date="2019-04-01T23:04:00Z">
              <w:r>
                <w:t>48</w:t>
              </w:r>
            </w:ins>
          </w:p>
        </w:tc>
        <w:tc>
          <w:tcPr>
            <w:tcW w:w="1980" w:type="dxa"/>
            <w:tcBorders>
              <w:right w:val="single" w:sz="12" w:space="0" w:color="auto"/>
            </w:tcBorders>
            <w:tcMar>
              <w:left w:w="58" w:type="dxa"/>
              <w:right w:w="58" w:type="dxa"/>
            </w:tcMar>
          </w:tcPr>
          <w:p w14:paraId="0F764043" w14:textId="77777777" w:rsidR="00011D29" w:rsidRPr="000F0AF0" w:rsidRDefault="00011D29" w:rsidP="00011D29">
            <w:pPr>
              <w:pStyle w:val="TABLE-cell"/>
              <w:rPr>
                <w:ins w:id="718" w:author="David Wooten" w:date="2019-04-01T23:02:00Z"/>
              </w:rPr>
            </w:pPr>
            <w:ins w:id="719" w:author="David Wooten" w:date="2019-04-01T23:02:00Z">
              <w:r>
                <w:t>size of digest in octets</w:t>
              </w:r>
            </w:ins>
          </w:p>
        </w:tc>
      </w:tr>
      <w:tr w:rsidR="00011D29" w:rsidRPr="004A61C2" w14:paraId="7D03A7DE" w14:textId="77777777" w:rsidTr="00011D29">
        <w:trPr>
          <w:cantSplit/>
          <w:ins w:id="720" w:author="David Wooten" w:date="2019-04-01T23:02:00Z"/>
        </w:trPr>
        <w:tc>
          <w:tcPr>
            <w:tcW w:w="2340" w:type="dxa"/>
            <w:tcMar>
              <w:left w:w="58" w:type="dxa"/>
              <w:right w:w="58" w:type="dxa"/>
            </w:tcMar>
          </w:tcPr>
          <w:p w14:paraId="02CEB586" w14:textId="191A3BC6" w:rsidR="00011D29" w:rsidRDefault="00011D29" w:rsidP="00011D29">
            <w:pPr>
              <w:pStyle w:val="TABLE-cell"/>
              <w:rPr>
                <w:ins w:id="721" w:author="David Wooten" w:date="2019-04-01T23:02:00Z"/>
              </w:rPr>
            </w:pPr>
            <w:ins w:id="722" w:author="David Wooten" w:date="2019-04-01T23:02:00Z">
              <w:r>
                <w:t>S</w:t>
              </w:r>
            </w:ins>
            <w:ins w:id="723" w:author="David Wooten" w:date="2019-04-01T23:03:00Z">
              <w:r>
                <w:t>HA3</w:t>
              </w:r>
            </w:ins>
            <w:ins w:id="724" w:author="David Wooten" w:date="2019-04-01T23:02:00Z">
              <w:r>
                <w:t>_</w:t>
              </w:r>
            </w:ins>
            <w:ins w:id="725" w:author="David Wooten" w:date="2019-04-01T23:04:00Z">
              <w:r>
                <w:t>384_</w:t>
              </w:r>
            </w:ins>
            <w:ins w:id="726" w:author="David Wooten" w:date="2019-04-01T23:02:00Z">
              <w:r>
                <w:t>BLOCK_SIZE</w:t>
              </w:r>
            </w:ins>
          </w:p>
        </w:tc>
        <w:tc>
          <w:tcPr>
            <w:tcW w:w="5040" w:type="dxa"/>
          </w:tcPr>
          <w:p w14:paraId="4F169884" w14:textId="1BF25986" w:rsidR="00011D29" w:rsidRDefault="00011D29" w:rsidP="00011D29">
            <w:pPr>
              <w:pStyle w:val="TABLE-cell"/>
              <w:jc w:val="left"/>
              <w:rPr>
                <w:ins w:id="727" w:author="David Wooten" w:date="2019-04-01T23:02:00Z"/>
              </w:rPr>
            </w:pPr>
            <w:ins w:id="728" w:author="David Wooten" w:date="2019-04-01T23:02:00Z">
              <w:r>
                <w:t>1</w:t>
              </w:r>
            </w:ins>
            <w:ins w:id="729" w:author="David Wooten" w:date="2019-04-01T23:04:00Z">
              <w:r>
                <w:t>04</w:t>
              </w:r>
            </w:ins>
          </w:p>
        </w:tc>
        <w:tc>
          <w:tcPr>
            <w:tcW w:w="1980" w:type="dxa"/>
            <w:tcBorders>
              <w:right w:val="single" w:sz="12" w:space="0" w:color="auto"/>
            </w:tcBorders>
            <w:tcMar>
              <w:left w:w="58" w:type="dxa"/>
              <w:right w:w="58" w:type="dxa"/>
            </w:tcMar>
          </w:tcPr>
          <w:p w14:paraId="30E5DAB2" w14:textId="77777777" w:rsidR="00011D29" w:rsidRPr="000F0AF0" w:rsidRDefault="00011D29" w:rsidP="00011D29">
            <w:pPr>
              <w:pStyle w:val="TABLE-cell"/>
              <w:jc w:val="left"/>
              <w:rPr>
                <w:ins w:id="730" w:author="David Wooten" w:date="2019-04-01T23:02:00Z"/>
              </w:rPr>
            </w:pPr>
            <w:ins w:id="731" w:author="David Wooten" w:date="2019-04-01T23:02:00Z">
              <w:r>
                <w:t>size of hash block in octets</w:t>
              </w:r>
            </w:ins>
          </w:p>
        </w:tc>
      </w:tr>
    </w:tbl>
    <w:p w14:paraId="2CDFD9E6" w14:textId="77777777" w:rsidR="00011D29" w:rsidRDefault="00011D29" w:rsidP="00011D29">
      <w:pPr>
        <w:pStyle w:val="Heading2"/>
        <w:rPr>
          <w:ins w:id="732" w:author="David Wooten" w:date="2019-04-01T23:04:00Z"/>
        </w:rPr>
      </w:pPr>
      <w:bookmarkStart w:id="733" w:name="_Toc17817246"/>
      <w:ins w:id="734" w:author="David Wooten" w:date="2019-04-01T23:04:00Z">
        <w:r>
          <w:t>SHA3_384</w:t>
        </w:r>
        <w:bookmarkEnd w:id="733"/>
      </w:ins>
    </w:p>
    <w:p w14:paraId="22B72679" w14:textId="6F0E77E3" w:rsidR="00011D29" w:rsidRDefault="00011D29" w:rsidP="00011D29">
      <w:pPr>
        <w:pStyle w:val="TABLE-title"/>
        <w:rPr>
          <w:ins w:id="735" w:author="David Wooten" w:date="2019-04-01T23:04:00Z"/>
        </w:rPr>
      </w:pPr>
      <w:ins w:id="736" w:author="David Wooten" w:date="2019-04-01T23:04:00Z">
        <w:r>
          <w:t xml:space="preserve">Table </w:t>
        </w:r>
        <w:r>
          <w:fldChar w:fldCharType="begin"/>
        </w:r>
        <w:r>
          <w:instrText xml:space="preserve"> SEQ Table \* ARABIC </w:instrText>
        </w:r>
        <w:r>
          <w:fldChar w:fldCharType="separate"/>
        </w:r>
      </w:ins>
      <w:ins w:id="737" w:author="David Wooten" w:date="2019-08-27T16:53:00Z">
        <w:r w:rsidR="00C12037">
          <w:rPr>
            <w:noProof/>
          </w:rPr>
          <w:t>20</w:t>
        </w:r>
      </w:ins>
      <w:ins w:id="738" w:author="David Wooten" w:date="2019-04-01T23:04:00Z">
        <w:r>
          <w:fldChar w:fldCharType="end"/>
        </w:r>
        <w:r w:rsidRPr="006D48ED">
          <w:t xml:space="preserve"> — </w:t>
        </w:r>
        <w:r>
          <w:t>Defines for SHA3_512 Hash Values</w:t>
        </w:r>
      </w:ins>
    </w:p>
    <w:tbl>
      <w:tblPr>
        <w:tblW w:w="9360" w:type="dxa"/>
        <w:tblInd w:w="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58" w:type="dxa"/>
          <w:right w:w="58" w:type="dxa"/>
        </w:tblCellMar>
        <w:tblLook w:val="0000" w:firstRow="0" w:lastRow="0" w:firstColumn="0" w:lastColumn="0" w:noHBand="0" w:noVBand="0"/>
      </w:tblPr>
      <w:tblGrid>
        <w:gridCol w:w="2340"/>
        <w:gridCol w:w="5040"/>
        <w:gridCol w:w="1980"/>
      </w:tblGrid>
      <w:tr w:rsidR="00011D29" w:rsidRPr="004A61C2" w14:paraId="260E2187" w14:textId="77777777" w:rsidTr="00011D29">
        <w:trPr>
          <w:cantSplit/>
          <w:ins w:id="739" w:author="David Wooten" w:date="2019-04-01T23:04:00Z"/>
        </w:trPr>
        <w:tc>
          <w:tcPr>
            <w:tcW w:w="2340" w:type="dxa"/>
            <w:tcBorders>
              <w:top w:val="single" w:sz="12" w:space="0" w:color="auto"/>
              <w:bottom w:val="single" w:sz="12" w:space="0" w:color="auto"/>
            </w:tcBorders>
            <w:tcMar>
              <w:left w:w="58" w:type="dxa"/>
              <w:right w:w="58" w:type="dxa"/>
            </w:tcMar>
          </w:tcPr>
          <w:p w14:paraId="674BA23B" w14:textId="77777777" w:rsidR="00011D29" w:rsidRPr="000F0AF0" w:rsidRDefault="00011D29" w:rsidP="00011D29">
            <w:pPr>
              <w:pStyle w:val="TABLE-col-heading"/>
              <w:rPr>
                <w:ins w:id="740" w:author="David Wooten" w:date="2019-04-01T23:04:00Z"/>
              </w:rPr>
            </w:pPr>
            <w:ins w:id="741" w:author="David Wooten" w:date="2019-04-01T23:04:00Z">
              <w:r>
                <w:t>Name</w:t>
              </w:r>
            </w:ins>
          </w:p>
        </w:tc>
        <w:tc>
          <w:tcPr>
            <w:tcW w:w="5040" w:type="dxa"/>
            <w:tcBorders>
              <w:top w:val="single" w:sz="12" w:space="0" w:color="auto"/>
              <w:bottom w:val="single" w:sz="12" w:space="0" w:color="auto"/>
            </w:tcBorders>
          </w:tcPr>
          <w:p w14:paraId="5B9BAD10" w14:textId="77777777" w:rsidR="00011D29" w:rsidRPr="000F0AF0" w:rsidRDefault="00011D29" w:rsidP="00011D29">
            <w:pPr>
              <w:pStyle w:val="TABLE-col-heading"/>
              <w:jc w:val="left"/>
              <w:rPr>
                <w:ins w:id="742" w:author="David Wooten" w:date="2019-04-01T23:04:00Z"/>
              </w:rPr>
            </w:pPr>
            <w:ins w:id="743" w:author="David Wooten" w:date="2019-04-01T23:04:00Z">
              <w:r>
                <w:t>Value</w:t>
              </w:r>
            </w:ins>
          </w:p>
        </w:tc>
        <w:tc>
          <w:tcPr>
            <w:tcW w:w="1980" w:type="dxa"/>
            <w:tcBorders>
              <w:top w:val="single" w:sz="12" w:space="0" w:color="auto"/>
              <w:bottom w:val="single" w:sz="12" w:space="0" w:color="auto"/>
              <w:right w:val="single" w:sz="12" w:space="0" w:color="auto"/>
            </w:tcBorders>
            <w:tcMar>
              <w:left w:w="58" w:type="dxa"/>
              <w:right w:w="58" w:type="dxa"/>
            </w:tcMar>
          </w:tcPr>
          <w:p w14:paraId="7E4B33C6" w14:textId="77777777" w:rsidR="00011D29" w:rsidRPr="000F0AF0" w:rsidRDefault="00011D29" w:rsidP="00011D29">
            <w:pPr>
              <w:pStyle w:val="TABLE-col-heading"/>
              <w:rPr>
                <w:ins w:id="744" w:author="David Wooten" w:date="2019-04-01T23:04:00Z"/>
              </w:rPr>
            </w:pPr>
            <w:ins w:id="745" w:author="David Wooten" w:date="2019-04-01T23:04:00Z">
              <w:r w:rsidRPr="000F0AF0">
                <w:t>Description</w:t>
              </w:r>
            </w:ins>
          </w:p>
        </w:tc>
      </w:tr>
      <w:tr w:rsidR="00011D29" w:rsidRPr="004A61C2" w14:paraId="781907BD" w14:textId="77777777" w:rsidTr="00011D29">
        <w:trPr>
          <w:cantSplit/>
          <w:ins w:id="746" w:author="David Wooten" w:date="2019-04-01T23:04:00Z"/>
        </w:trPr>
        <w:tc>
          <w:tcPr>
            <w:tcW w:w="2340" w:type="dxa"/>
            <w:tcMar>
              <w:left w:w="58" w:type="dxa"/>
              <w:right w:w="58" w:type="dxa"/>
            </w:tcMar>
          </w:tcPr>
          <w:p w14:paraId="0728EF6B" w14:textId="7722CB95" w:rsidR="00011D29" w:rsidRPr="000F0AF0" w:rsidRDefault="00011D29" w:rsidP="00011D29">
            <w:pPr>
              <w:pStyle w:val="TABLE-cell"/>
              <w:rPr>
                <w:ins w:id="747" w:author="David Wooten" w:date="2019-04-01T23:04:00Z"/>
              </w:rPr>
            </w:pPr>
            <w:ins w:id="748" w:author="David Wooten" w:date="2019-04-01T23:04:00Z">
              <w:r>
                <w:t>SHA3_</w:t>
              </w:r>
            </w:ins>
            <w:ins w:id="749" w:author="David Wooten" w:date="2019-04-01T23:05:00Z">
              <w:r>
                <w:t>512</w:t>
              </w:r>
            </w:ins>
            <w:ins w:id="750" w:author="David Wooten" w:date="2019-04-01T23:04:00Z">
              <w:r>
                <w:t>_DIGEST_SIZE</w:t>
              </w:r>
            </w:ins>
          </w:p>
        </w:tc>
        <w:tc>
          <w:tcPr>
            <w:tcW w:w="5040" w:type="dxa"/>
          </w:tcPr>
          <w:p w14:paraId="48759843" w14:textId="201CDC93" w:rsidR="00011D29" w:rsidRDefault="00011D29" w:rsidP="00011D29">
            <w:pPr>
              <w:pStyle w:val="TABLE-cell"/>
              <w:jc w:val="left"/>
              <w:rPr>
                <w:ins w:id="751" w:author="David Wooten" w:date="2019-04-01T23:04:00Z"/>
              </w:rPr>
            </w:pPr>
            <w:ins w:id="752" w:author="David Wooten" w:date="2019-04-01T23:06:00Z">
              <w:r>
                <w:t>64</w:t>
              </w:r>
            </w:ins>
          </w:p>
        </w:tc>
        <w:tc>
          <w:tcPr>
            <w:tcW w:w="1980" w:type="dxa"/>
            <w:tcBorders>
              <w:right w:val="single" w:sz="12" w:space="0" w:color="auto"/>
            </w:tcBorders>
            <w:tcMar>
              <w:left w:w="58" w:type="dxa"/>
              <w:right w:w="58" w:type="dxa"/>
            </w:tcMar>
          </w:tcPr>
          <w:p w14:paraId="625F2B9D" w14:textId="77777777" w:rsidR="00011D29" w:rsidRPr="000F0AF0" w:rsidRDefault="00011D29" w:rsidP="00011D29">
            <w:pPr>
              <w:pStyle w:val="TABLE-cell"/>
              <w:rPr>
                <w:ins w:id="753" w:author="David Wooten" w:date="2019-04-01T23:04:00Z"/>
              </w:rPr>
            </w:pPr>
            <w:ins w:id="754" w:author="David Wooten" w:date="2019-04-01T23:04:00Z">
              <w:r>
                <w:t>size of digest in octets</w:t>
              </w:r>
            </w:ins>
          </w:p>
        </w:tc>
      </w:tr>
      <w:tr w:rsidR="00011D29" w:rsidRPr="004A61C2" w14:paraId="4DF1F414" w14:textId="77777777" w:rsidTr="00011D29">
        <w:trPr>
          <w:cantSplit/>
          <w:ins w:id="755" w:author="David Wooten" w:date="2019-04-01T23:04:00Z"/>
        </w:trPr>
        <w:tc>
          <w:tcPr>
            <w:tcW w:w="2340" w:type="dxa"/>
            <w:tcMar>
              <w:left w:w="58" w:type="dxa"/>
              <w:right w:w="58" w:type="dxa"/>
            </w:tcMar>
          </w:tcPr>
          <w:p w14:paraId="734AD877" w14:textId="1E73DB98" w:rsidR="00011D29" w:rsidRDefault="00011D29" w:rsidP="00011D29">
            <w:pPr>
              <w:pStyle w:val="TABLE-cell"/>
              <w:rPr>
                <w:ins w:id="756" w:author="David Wooten" w:date="2019-04-01T23:04:00Z"/>
              </w:rPr>
            </w:pPr>
            <w:ins w:id="757" w:author="David Wooten" w:date="2019-04-01T23:04:00Z">
              <w:r>
                <w:t>SHA3_512_BLOCK_SIZE</w:t>
              </w:r>
            </w:ins>
          </w:p>
        </w:tc>
        <w:tc>
          <w:tcPr>
            <w:tcW w:w="5040" w:type="dxa"/>
          </w:tcPr>
          <w:p w14:paraId="195F4259" w14:textId="1F5D7298" w:rsidR="00011D29" w:rsidRDefault="00011D29" w:rsidP="00011D29">
            <w:pPr>
              <w:pStyle w:val="TABLE-cell"/>
              <w:jc w:val="left"/>
              <w:rPr>
                <w:ins w:id="758" w:author="David Wooten" w:date="2019-04-01T23:04:00Z"/>
              </w:rPr>
            </w:pPr>
            <w:ins w:id="759" w:author="David Wooten" w:date="2019-04-01T23:06:00Z">
              <w:r>
                <w:t>72</w:t>
              </w:r>
            </w:ins>
          </w:p>
        </w:tc>
        <w:tc>
          <w:tcPr>
            <w:tcW w:w="1980" w:type="dxa"/>
            <w:tcBorders>
              <w:right w:val="single" w:sz="12" w:space="0" w:color="auto"/>
            </w:tcBorders>
            <w:tcMar>
              <w:left w:w="58" w:type="dxa"/>
              <w:right w:w="58" w:type="dxa"/>
            </w:tcMar>
          </w:tcPr>
          <w:p w14:paraId="76810035" w14:textId="77777777" w:rsidR="00011D29" w:rsidRPr="000F0AF0" w:rsidRDefault="00011D29" w:rsidP="00011D29">
            <w:pPr>
              <w:pStyle w:val="TABLE-cell"/>
              <w:jc w:val="left"/>
              <w:rPr>
                <w:ins w:id="760" w:author="David Wooten" w:date="2019-04-01T23:04:00Z"/>
              </w:rPr>
            </w:pPr>
            <w:ins w:id="761" w:author="David Wooten" w:date="2019-04-01T23:04:00Z">
              <w:r>
                <w:t>size of hash block in octets</w:t>
              </w:r>
            </w:ins>
          </w:p>
        </w:tc>
      </w:tr>
    </w:tbl>
    <w:p w14:paraId="5A59B368" w14:textId="77777777" w:rsidR="00751AF0" w:rsidRDefault="00751AF0" w:rsidP="00D07FA4">
      <w:pPr>
        <w:pStyle w:val="TABLE-title"/>
      </w:pPr>
    </w:p>
    <w:p w14:paraId="3E448994" w14:textId="77777777" w:rsidR="004E7153" w:rsidRDefault="002C5328" w:rsidP="004E7153">
      <w:pPr>
        <w:pStyle w:val="Heading1"/>
      </w:pPr>
      <w:bookmarkStart w:id="762" w:name="_Toc17817247"/>
      <w:bookmarkStart w:id="763" w:name="_Toc286047247"/>
      <w:bookmarkStart w:id="764" w:name="_Toc288815161"/>
      <w:bookmarkStart w:id="765" w:name="_Toc304539410"/>
      <w:bookmarkStart w:id="766" w:name="_Toc308709975"/>
      <w:r>
        <w:lastRenderedPageBreak/>
        <w:t>Symmetric Block Cipher</w:t>
      </w:r>
      <w:r w:rsidR="004E7153">
        <w:t xml:space="preserve"> Parameters</w:t>
      </w:r>
      <w:bookmarkEnd w:id="762"/>
    </w:p>
    <w:p w14:paraId="665EC2B6" w14:textId="77777777" w:rsidR="004E7153" w:rsidRDefault="004E7153" w:rsidP="004E7153">
      <w:pPr>
        <w:pStyle w:val="Heading2"/>
      </w:pPr>
      <w:bookmarkStart w:id="767" w:name="_Toc17817248"/>
      <w:r>
        <w:t>Introduction</w:t>
      </w:r>
      <w:bookmarkEnd w:id="767"/>
    </w:p>
    <w:p w14:paraId="5C60B90D" w14:textId="77777777" w:rsidR="004E7153" w:rsidRPr="004E7153" w:rsidRDefault="004E7153" w:rsidP="004E7153">
      <w:pPr>
        <w:pStyle w:val="BodyText"/>
      </w:pPr>
      <w:r>
        <w:t>The tables in this section define the parameters for each of the TCG-</w:t>
      </w:r>
      <w:r w:rsidR="00A8341A">
        <w:t>registered</w:t>
      </w:r>
      <w:r w:rsidR="002C5328">
        <w:t xml:space="preserve"> block ciphers</w:t>
      </w:r>
      <w:r w:rsidR="00930C9E">
        <w:t xml:space="preserve"> listed in </w:t>
      </w:r>
      <w:r w:rsidR="007550B5">
        <w:fldChar w:fldCharType="begin"/>
      </w:r>
      <w:r w:rsidR="00930C9E">
        <w:instrText xml:space="preserve"> REF _Ref213921469 \h </w:instrText>
      </w:r>
      <w:r w:rsidR="007550B5">
        <w:fldChar w:fldCharType="separate"/>
      </w:r>
      <w:r w:rsidR="00C12037">
        <w:t xml:space="preserve">Table </w:t>
      </w:r>
      <w:r w:rsidR="00C12037">
        <w:rPr>
          <w:noProof/>
        </w:rPr>
        <w:t>2</w:t>
      </w:r>
      <w:r w:rsidR="007550B5">
        <w:fldChar w:fldCharType="end"/>
      </w:r>
      <w:r w:rsidR="002C5328">
        <w:t>.</w:t>
      </w:r>
    </w:p>
    <w:p w14:paraId="05A80802" w14:textId="77777777" w:rsidR="00FA615A" w:rsidRPr="00FA615A" w:rsidRDefault="00FA615A" w:rsidP="002C5328">
      <w:pPr>
        <w:pStyle w:val="Heading2"/>
      </w:pPr>
      <w:bookmarkStart w:id="768" w:name="_Toc17817249"/>
      <w:r>
        <w:t>AES</w:t>
      </w:r>
      <w:bookmarkEnd w:id="768"/>
    </w:p>
    <w:p w14:paraId="1A47F7DD" w14:textId="4EC4823D" w:rsidR="00FA615A" w:rsidRPr="00F15C9B" w:rsidRDefault="00FA615A" w:rsidP="00FA615A">
      <w:pPr>
        <w:pStyle w:val="TABLE-title"/>
      </w:pPr>
      <w:r w:rsidRPr="00F15C9B">
        <w:t xml:space="preserve">Table </w:t>
      </w:r>
      <w:r w:rsidR="007550B5" w:rsidRPr="00F15C9B">
        <w:fldChar w:fldCharType="begin"/>
      </w:r>
      <w:r w:rsidRPr="00F15C9B">
        <w:instrText xml:space="preserve"> SEQ Table \* ARABIC </w:instrText>
      </w:r>
      <w:r w:rsidR="007550B5" w:rsidRPr="00F15C9B">
        <w:fldChar w:fldCharType="separate"/>
      </w:r>
      <w:ins w:id="769" w:author="David Wooten" w:date="2019-08-27T16:53:00Z">
        <w:r w:rsidR="00C12037">
          <w:rPr>
            <w:noProof/>
          </w:rPr>
          <w:t>21</w:t>
        </w:r>
      </w:ins>
      <w:r w:rsidR="007550B5" w:rsidRPr="00F15C9B">
        <w:rPr>
          <w:noProof/>
        </w:rPr>
        <w:fldChar w:fldCharType="end"/>
      </w:r>
      <w:r w:rsidRPr="00F15C9B">
        <w:t xml:space="preserve"> — Defines for </w:t>
      </w:r>
      <w:r>
        <w:t>AES</w:t>
      </w:r>
      <w:r w:rsidRPr="00F15C9B">
        <w:t xml:space="preserve"> </w:t>
      </w:r>
      <w:r w:rsidR="004E7153">
        <w:t xml:space="preserve">Symmetric Cipher </w:t>
      </w:r>
      <w:r w:rsidRPr="00F15C9B">
        <w:t>Algorithm Constants</w:t>
      </w:r>
    </w:p>
    <w:tbl>
      <w:tblPr>
        <w:tblW w:w="9360"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58" w:type="dxa"/>
          <w:right w:w="58" w:type="dxa"/>
        </w:tblCellMar>
        <w:tblLook w:val="0000" w:firstRow="0" w:lastRow="0" w:firstColumn="0" w:lastColumn="0" w:noHBand="0" w:noVBand="0"/>
      </w:tblPr>
      <w:tblGrid>
        <w:gridCol w:w="3960"/>
        <w:gridCol w:w="1530"/>
        <w:gridCol w:w="3870"/>
      </w:tblGrid>
      <w:tr w:rsidR="00747B3E" w:rsidRPr="00F15C9B" w14:paraId="2348BC98" w14:textId="0719420D" w:rsidTr="00542013">
        <w:trPr>
          <w:cantSplit/>
          <w:jc w:val="center"/>
        </w:trPr>
        <w:tc>
          <w:tcPr>
            <w:tcW w:w="2115" w:type="pct"/>
            <w:tcBorders>
              <w:top w:val="single" w:sz="12" w:space="0" w:color="auto"/>
              <w:left w:val="single" w:sz="12" w:space="0" w:color="auto"/>
              <w:bottom w:val="single" w:sz="12" w:space="0" w:color="auto"/>
            </w:tcBorders>
          </w:tcPr>
          <w:p w14:paraId="55FCA988" w14:textId="27B6E635" w:rsidR="00747B3E" w:rsidRPr="00F15C9B" w:rsidRDefault="00747B3E" w:rsidP="00BE073F">
            <w:pPr>
              <w:pStyle w:val="TABLE-col-heading"/>
            </w:pPr>
            <w:r>
              <w:t>Name</w:t>
            </w:r>
          </w:p>
        </w:tc>
        <w:tc>
          <w:tcPr>
            <w:tcW w:w="817" w:type="pct"/>
            <w:tcBorders>
              <w:top w:val="single" w:sz="12" w:space="0" w:color="auto"/>
              <w:bottom w:val="single" w:sz="12" w:space="0" w:color="auto"/>
              <w:right w:val="single" w:sz="12" w:space="0" w:color="auto"/>
            </w:tcBorders>
          </w:tcPr>
          <w:p w14:paraId="5900B4D9" w14:textId="2EAA3A86" w:rsidR="00747B3E" w:rsidRPr="00F15C9B" w:rsidRDefault="00747B3E" w:rsidP="003A4F87">
            <w:pPr>
              <w:pStyle w:val="TABLE-col-heading"/>
              <w:jc w:val="left"/>
            </w:pPr>
            <w:r>
              <w:t>Value</w:t>
            </w:r>
          </w:p>
        </w:tc>
        <w:tc>
          <w:tcPr>
            <w:tcW w:w="2067" w:type="pct"/>
            <w:tcBorders>
              <w:top w:val="single" w:sz="12" w:space="0" w:color="auto"/>
              <w:bottom w:val="single" w:sz="12" w:space="0" w:color="auto"/>
              <w:right w:val="single" w:sz="12" w:space="0" w:color="auto"/>
            </w:tcBorders>
          </w:tcPr>
          <w:p w14:paraId="6F07AD15" w14:textId="67143759" w:rsidR="00747B3E" w:rsidRDefault="00747B3E" w:rsidP="003A4F87">
            <w:pPr>
              <w:pStyle w:val="TABLE-col-heading"/>
              <w:jc w:val="left"/>
            </w:pPr>
            <w:r>
              <w:t>Comments</w:t>
            </w:r>
          </w:p>
        </w:tc>
      </w:tr>
      <w:tr w:rsidR="00747B3E" w:rsidRPr="00F15C9B" w14:paraId="77F765D0" w14:textId="1487FFF5" w:rsidTr="00542013">
        <w:trPr>
          <w:cantSplit/>
          <w:jc w:val="center"/>
        </w:trPr>
        <w:tc>
          <w:tcPr>
            <w:tcW w:w="2115" w:type="pct"/>
            <w:tcBorders>
              <w:left w:val="single" w:sz="12" w:space="0" w:color="auto"/>
              <w:bottom w:val="single" w:sz="6" w:space="0" w:color="auto"/>
            </w:tcBorders>
          </w:tcPr>
          <w:p w14:paraId="3877D5AE" w14:textId="2243E658" w:rsidR="00747B3E" w:rsidRPr="00F15C9B" w:rsidRDefault="00747B3E" w:rsidP="00E75A7C">
            <w:pPr>
              <w:pStyle w:val="TABLE-cell"/>
            </w:pPr>
            <w:r>
              <w:t>AES_KEY_SIZE</w:t>
            </w:r>
            <w:r w:rsidR="002B4B4E">
              <w:t>S</w:t>
            </w:r>
            <w:r>
              <w:t>_BITS</w:t>
            </w:r>
          </w:p>
        </w:tc>
        <w:tc>
          <w:tcPr>
            <w:tcW w:w="817" w:type="pct"/>
            <w:tcBorders>
              <w:bottom w:val="single" w:sz="6" w:space="0" w:color="auto"/>
              <w:right w:val="single" w:sz="12" w:space="0" w:color="auto"/>
            </w:tcBorders>
          </w:tcPr>
          <w:p w14:paraId="684D5278" w14:textId="77777777" w:rsidR="00747B3E" w:rsidRPr="00F15C9B" w:rsidRDefault="00747B3E" w:rsidP="003A4F87">
            <w:pPr>
              <w:pStyle w:val="TABLE-cell"/>
              <w:jc w:val="left"/>
            </w:pPr>
            <w:r>
              <w:t>{128, 192, 256}</w:t>
            </w:r>
          </w:p>
        </w:tc>
        <w:tc>
          <w:tcPr>
            <w:tcW w:w="2067" w:type="pct"/>
            <w:tcBorders>
              <w:bottom w:val="single" w:sz="6" w:space="0" w:color="auto"/>
              <w:right w:val="single" w:sz="12" w:space="0" w:color="auto"/>
            </w:tcBorders>
          </w:tcPr>
          <w:p w14:paraId="4073211C" w14:textId="77777777" w:rsidR="00747B3E" w:rsidRDefault="00747B3E" w:rsidP="003A4F87">
            <w:pPr>
              <w:pStyle w:val="TABLE-cell"/>
              <w:jc w:val="left"/>
            </w:pPr>
          </w:p>
        </w:tc>
      </w:tr>
      <w:tr w:rsidR="00747B3E" w:rsidRPr="00F15C9B" w14:paraId="1A0A6928" w14:textId="1BCA1779" w:rsidTr="00542013">
        <w:trPr>
          <w:cantSplit/>
          <w:jc w:val="center"/>
        </w:trPr>
        <w:tc>
          <w:tcPr>
            <w:tcW w:w="2115" w:type="pct"/>
            <w:tcBorders>
              <w:left w:val="single" w:sz="12" w:space="0" w:color="auto"/>
              <w:bottom w:val="single" w:sz="6" w:space="0" w:color="auto"/>
            </w:tcBorders>
          </w:tcPr>
          <w:p w14:paraId="6909E514" w14:textId="21E874BE" w:rsidR="00747B3E" w:rsidRDefault="00747B3E" w:rsidP="00BE073F">
            <w:pPr>
              <w:pStyle w:val="TABLE-cell"/>
            </w:pPr>
            <w:r>
              <w:t>AES_BLOCK_SIZE</w:t>
            </w:r>
            <w:r w:rsidR="002B4B4E">
              <w:t>S</w:t>
            </w:r>
            <w:r>
              <w:t>_BITS</w:t>
            </w:r>
          </w:p>
        </w:tc>
        <w:tc>
          <w:tcPr>
            <w:tcW w:w="817" w:type="pct"/>
            <w:tcBorders>
              <w:bottom w:val="single" w:sz="6" w:space="0" w:color="auto"/>
              <w:right w:val="single" w:sz="12" w:space="0" w:color="auto"/>
            </w:tcBorders>
          </w:tcPr>
          <w:p w14:paraId="3BA62EAC" w14:textId="77777777" w:rsidR="00747B3E" w:rsidRDefault="00747B3E" w:rsidP="003A4F87">
            <w:pPr>
              <w:pStyle w:val="TABLE-cell"/>
              <w:jc w:val="left"/>
            </w:pPr>
            <w:r>
              <w:t>{128, 128, 128}</w:t>
            </w:r>
          </w:p>
        </w:tc>
        <w:tc>
          <w:tcPr>
            <w:tcW w:w="2067" w:type="pct"/>
            <w:tcBorders>
              <w:bottom w:val="single" w:sz="6" w:space="0" w:color="auto"/>
              <w:right w:val="single" w:sz="12" w:space="0" w:color="auto"/>
            </w:tcBorders>
          </w:tcPr>
          <w:p w14:paraId="32F350CE" w14:textId="77777777" w:rsidR="00747B3E" w:rsidRDefault="00747B3E" w:rsidP="003A4F87">
            <w:pPr>
              <w:pStyle w:val="TABLE-cell"/>
              <w:jc w:val="left"/>
            </w:pPr>
          </w:p>
        </w:tc>
      </w:tr>
      <w:tr w:rsidR="00747B3E" w:rsidRPr="00F15C9B" w14:paraId="6E48700C" w14:textId="3B6FAC21" w:rsidTr="00542013">
        <w:trPr>
          <w:cantSplit/>
          <w:jc w:val="center"/>
        </w:trPr>
        <w:tc>
          <w:tcPr>
            <w:tcW w:w="2115" w:type="pct"/>
            <w:tcBorders>
              <w:left w:val="single" w:sz="12" w:space="0" w:color="auto"/>
              <w:bottom w:val="single" w:sz="12" w:space="0" w:color="auto"/>
            </w:tcBorders>
          </w:tcPr>
          <w:p w14:paraId="460D5DD7" w14:textId="709F695E" w:rsidR="00747B3E" w:rsidRDefault="00747B3E" w:rsidP="00347E75">
            <w:pPr>
              <w:pStyle w:val="TABLE-cell"/>
              <w:keepNext w:val="0"/>
            </w:pPr>
            <w:r>
              <w:t>AES_ROUNDS</w:t>
            </w:r>
          </w:p>
        </w:tc>
        <w:tc>
          <w:tcPr>
            <w:tcW w:w="817" w:type="pct"/>
            <w:tcBorders>
              <w:bottom w:val="single" w:sz="12" w:space="0" w:color="auto"/>
              <w:right w:val="single" w:sz="12" w:space="0" w:color="auto"/>
            </w:tcBorders>
          </w:tcPr>
          <w:p w14:paraId="09D5E896" w14:textId="491DE8D5" w:rsidR="00747B3E" w:rsidRDefault="00747B3E" w:rsidP="00347E75">
            <w:pPr>
              <w:pStyle w:val="TABLE-cell"/>
              <w:keepNext w:val="0"/>
              <w:jc w:val="left"/>
            </w:pPr>
            <w:r>
              <w:t>{10, 12, 14}</w:t>
            </w:r>
          </w:p>
        </w:tc>
        <w:tc>
          <w:tcPr>
            <w:tcW w:w="2067" w:type="pct"/>
            <w:tcBorders>
              <w:bottom w:val="single" w:sz="12" w:space="0" w:color="auto"/>
              <w:right w:val="single" w:sz="12" w:space="0" w:color="auto"/>
            </w:tcBorders>
          </w:tcPr>
          <w:p w14:paraId="462B37CB" w14:textId="77777777" w:rsidR="00747B3E" w:rsidRDefault="00747B3E" w:rsidP="00347E75">
            <w:pPr>
              <w:pStyle w:val="TABLE-cell"/>
              <w:keepNext w:val="0"/>
              <w:jc w:val="left"/>
            </w:pPr>
          </w:p>
        </w:tc>
      </w:tr>
    </w:tbl>
    <w:p w14:paraId="40ACD404" w14:textId="77777777" w:rsidR="002C5328" w:rsidRPr="00FA615A" w:rsidRDefault="002C5328" w:rsidP="002C5328">
      <w:pPr>
        <w:pStyle w:val="Heading2"/>
      </w:pPr>
      <w:bookmarkStart w:id="770" w:name="_Toc17817250"/>
      <w:bookmarkEnd w:id="458"/>
      <w:bookmarkEnd w:id="459"/>
      <w:bookmarkEnd w:id="763"/>
      <w:bookmarkEnd w:id="764"/>
      <w:bookmarkEnd w:id="765"/>
      <w:bookmarkEnd w:id="766"/>
      <w:r>
        <w:t>SM3</w:t>
      </w:r>
      <w:bookmarkEnd w:id="770"/>
    </w:p>
    <w:p w14:paraId="414E68D5" w14:textId="63C53CA5" w:rsidR="002C5328" w:rsidRPr="00F15C9B" w:rsidRDefault="002C5328" w:rsidP="002C5328">
      <w:pPr>
        <w:pStyle w:val="TABLE-title"/>
      </w:pPr>
      <w:r w:rsidRPr="00F15C9B">
        <w:t xml:space="preserve">Table </w:t>
      </w:r>
      <w:r w:rsidR="007550B5" w:rsidRPr="00F15C9B">
        <w:fldChar w:fldCharType="begin"/>
      </w:r>
      <w:r w:rsidRPr="00F15C9B">
        <w:instrText xml:space="preserve"> SEQ Table \* ARABIC </w:instrText>
      </w:r>
      <w:r w:rsidR="007550B5" w:rsidRPr="00F15C9B">
        <w:fldChar w:fldCharType="separate"/>
      </w:r>
      <w:ins w:id="771" w:author="David Wooten" w:date="2019-08-27T16:53:00Z">
        <w:r w:rsidR="00C12037">
          <w:rPr>
            <w:noProof/>
          </w:rPr>
          <w:t>22</w:t>
        </w:r>
      </w:ins>
      <w:r w:rsidR="007550B5" w:rsidRPr="00F15C9B">
        <w:rPr>
          <w:noProof/>
        </w:rPr>
        <w:fldChar w:fldCharType="end"/>
      </w:r>
      <w:r w:rsidRPr="00F15C9B">
        <w:t xml:space="preserve"> — Defines for </w:t>
      </w:r>
      <w:r>
        <w:t>SM</w:t>
      </w:r>
      <w:r w:rsidR="00686A1F">
        <w:t>4</w:t>
      </w:r>
      <w:r w:rsidRPr="00F15C9B">
        <w:t xml:space="preserve"> </w:t>
      </w:r>
      <w:r>
        <w:t xml:space="preserve">Symmetric Cipher </w:t>
      </w:r>
      <w:r w:rsidRPr="00F15C9B">
        <w:t>Algorithm Constants</w:t>
      </w:r>
    </w:p>
    <w:tbl>
      <w:tblPr>
        <w:tblW w:w="9360"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58" w:type="dxa"/>
          <w:right w:w="58" w:type="dxa"/>
        </w:tblCellMar>
        <w:tblLook w:val="0600" w:firstRow="0" w:lastRow="0" w:firstColumn="0" w:lastColumn="0" w:noHBand="1" w:noVBand="1"/>
      </w:tblPr>
      <w:tblGrid>
        <w:gridCol w:w="3960"/>
        <w:gridCol w:w="1620"/>
        <w:gridCol w:w="3780"/>
      </w:tblGrid>
      <w:tr w:rsidR="00747B3E" w:rsidRPr="00F15C9B" w14:paraId="7D7D087E" w14:textId="279503DD" w:rsidTr="00542013">
        <w:trPr>
          <w:cantSplit/>
          <w:jc w:val="center"/>
        </w:trPr>
        <w:tc>
          <w:tcPr>
            <w:tcW w:w="2115" w:type="pct"/>
            <w:tcBorders>
              <w:top w:val="single" w:sz="12" w:space="0" w:color="auto"/>
              <w:left w:val="single" w:sz="12" w:space="0" w:color="auto"/>
              <w:bottom w:val="single" w:sz="12" w:space="0" w:color="auto"/>
            </w:tcBorders>
          </w:tcPr>
          <w:p w14:paraId="781882E0" w14:textId="4ACA2A61" w:rsidR="00747B3E" w:rsidRPr="00F15C9B" w:rsidRDefault="00747B3E" w:rsidP="00271D1C">
            <w:pPr>
              <w:pStyle w:val="TABLE-col-heading"/>
            </w:pPr>
            <w:r>
              <w:t>Name</w:t>
            </w:r>
          </w:p>
        </w:tc>
        <w:tc>
          <w:tcPr>
            <w:tcW w:w="865" w:type="pct"/>
            <w:tcBorders>
              <w:top w:val="single" w:sz="12" w:space="0" w:color="auto"/>
              <w:bottom w:val="single" w:sz="12" w:space="0" w:color="auto"/>
            </w:tcBorders>
          </w:tcPr>
          <w:p w14:paraId="5F61C0DC" w14:textId="48C8B20A" w:rsidR="00747B3E" w:rsidRPr="00F15C9B" w:rsidRDefault="00747B3E" w:rsidP="00271D1C">
            <w:pPr>
              <w:pStyle w:val="TABLE-col-heading"/>
              <w:jc w:val="left"/>
            </w:pPr>
            <w:r>
              <w:t>Value</w:t>
            </w:r>
          </w:p>
        </w:tc>
        <w:tc>
          <w:tcPr>
            <w:tcW w:w="2019" w:type="pct"/>
            <w:tcBorders>
              <w:top w:val="single" w:sz="12" w:space="0" w:color="auto"/>
              <w:bottom w:val="single" w:sz="12" w:space="0" w:color="auto"/>
            </w:tcBorders>
          </w:tcPr>
          <w:p w14:paraId="1AC1F8F3" w14:textId="13EFC16F" w:rsidR="00747B3E" w:rsidRDefault="00747B3E" w:rsidP="00271D1C">
            <w:pPr>
              <w:pStyle w:val="TABLE-col-heading"/>
              <w:jc w:val="left"/>
            </w:pPr>
            <w:r>
              <w:t>Comments</w:t>
            </w:r>
          </w:p>
        </w:tc>
      </w:tr>
      <w:tr w:rsidR="00747B3E" w:rsidRPr="00F15C9B" w14:paraId="04E60F29" w14:textId="1E783694" w:rsidTr="00542013">
        <w:trPr>
          <w:cantSplit/>
          <w:jc w:val="center"/>
        </w:trPr>
        <w:tc>
          <w:tcPr>
            <w:tcW w:w="2115" w:type="pct"/>
            <w:tcBorders>
              <w:top w:val="single" w:sz="12" w:space="0" w:color="auto"/>
              <w:left w:val="single" w:sz="12" w:space="0" w:color="auto"/>
              <w:bottom w:val="single" w:sz="6" w:space="0" w:color="auto"/>
            </w:tcBorders>
          </w:tcPr>
          <w:p w14:paraId="40BBC0C3" w14:textId="4DBFAADD" w:rsidR="00747B3E" w:rsidRPr="00F15C9B" w:rsidRDefault="00747B3E" w:rsidP="00686A1F">
            <w:pPr>
              <w:pStyle w:val="TABLE-cell"/>
            </w:pPr>
            <w:r>
              <w:t>SM</w:t>
            </w:r>
            <w:r w:rsidR="00686A1F">
              <w:t>4</w:t>
            </w:r>
            <w:r>
              <w:t>_KEY_SIZE</w:t>
            </w:r>
            <w:r w:rsidR="002B4B4E">
              <w:t>S</w:t>
            </w:r>
            <w:r>
              <w:t>_BITS</w:t>
            </w:r>
          </w:p>
        </w:tc>
        <w:tc>
          <w:tcPr>
            <w:tcW w:w="865" w:type="pct"/>
            <w:tcBorders>
              <w:top w:val="single" w:sz="12" w:space="0" w:color="auto"/>
              <w:bottom w:val="single" w:sz="6" w:space="0" w:color="auto"/>
            </w:tcBorders>
          </w:tcPr>
          <w:p w14:paraId="7DDEBD65" w14:textId="77777777" w:rsidR="00747B3E" w:rsidRPr="00F15C9B" w:rsidRDefault="00747B3E" w:rsidP="00271D1C">
            <w:pPr>
              <w:pStyle w:val="TABLE-cell"/>
              <w:jc w:val="left"/>
            </w:pPr>
            <w:r>
              <w:t>{128}</w:t>
            </w:r>
          </w:p>
        </w:tc>
        <w:tc>
          <w:tcPr>
            <w:tcW w:w="2019" w:type="pct"/>
            <w:tcBorders>
              <w:top w:val="single" w:sz="12" w:space="0" w:color="auto"/>
              <w:bottom w:val="single" w:sz="6" w:space="0" w:color="auto"/>
            </w:tcBorders>
          </w:tcPr>
          <w:p w14:paraId="04D29D5E" w14:textId="77777777" w:rsidR="00747B3E" w:rsidRDefault="00747B3E" w:rsidP="00271D1C">
            <w:pPr>
              <w:pStyle w:val="TABLE-cell"/>
              <w:jc w:val="left"/>
            </w:pPr>
          </w:p>
        </w:tc>
      </w:tr>
      <w:tr w:rsidR="00747B3E" w:rsidRPr="00F15C9B" w14:paraId="455627F6" w14:textId="1EEBCB35" w:rsidTr="00542013">
        <w:trPr>
          <w:cantSplit/>
          <w:jc w:val="center"/>
        </w:trPr>
        <w:tc>
          <w:tcPr>
            <w:tcW w:w="2115" w:type="pct"/>
            <w:tcBorders>
              <w:top w:val="single" w:sz="6" w:space="0" w:color="auto"/>
              <w:left w:val="single" w:sz="12" w:space="0" w:color="auto"/>
              <w:bottom w:val="single" w:sz="6" w:space="0" w:color="auto"/>
            </w:tcBorders>
          </w:tcPr>
          <w:p w14:paraId="2933BFA3" w14:textId="4D0AAF56" w:rsidR="00747B3E" w:rsidRDefault="00747B3E" w:rsidP="00686A1F">
            <w:pPr>
              <w:pStyle w:val="TABLE-cell"/>
            </w:pPr>
            <w:r>
              <w:t>SM</w:t>
            </w:r>
            <w:r w:rsidR="00686A1F">
              <w:t>4</w:t>
            </w:r>
            <w:r>
              <w:t>_BLOCK_SIZE</w:t>
            </w:r>
            <w:r w:rsidR="00C75D1B">
              <w:t>S</w:t>
            </w:r>
            <w:r>
              <w:t>_BITS</w:t>
            </w:r>
          </w:p>
        </w:tc>
        <w:tc>
          <w:tcPr>
            <w:tcW w:w="865" w:type="pct"/>
            <w:tcBorders>
              <w:top w:val="single" w:sz="6" w:space="0" w:color="auto"/>
              <w:bottom w:val="single" w:sz="6" w:space="0" w:color="auto"/>
            </w:tcBorders>
          </w:tcPr>
          <w:p w14:paraId="414B8D35" w14:textId="7D7451BE" w:rsidR="00747B3E" w:rsidRDefault="00747B3E" w:rsidP="00EF2372">
            <w:pPr>
              <w:pStyle w:val="TABLE-cell"/>
              <w:jc w:val="left"/>
            </w:pPr>
            <w:r>
              <w:t>{128}</w:t>
            </w:r>
          </w:p>
        </w:tc>
        <w:tc>
          <w:tcPr>
            <w:tcW w:w="2019" w:type="pct"/>
            <w:tcBorders>
              <w:top w:val="single" w:sz="6" w:space="0" w:color="auto"/>
              <w:bottom w:val="single" w:sz="6" w:space="0" w:color="auto"/>
            </w:tcBorders>
          </w:tcPr>
          <w:p w14:paraId="56DF8299" w14:textId="77777777" w:rsidR="00747B3E" w:rsidRDefault="00747B3E" w:rsidP="00EF2372">
            <w:pPr>
              <w:pStyle w:val="TABLE-cell"/>
              <w:jc w:val="left"/>
            </w:pPr>
          </w:p>
        </w:tc>
      </w:tr>
      <w:tr w:rsidR="00747B3E" w:rsidRPr="00F15C9B" w14:paraId="6D730825" w14:textId="57A21952" w:rsidTr="00542013">
        <w:trPr>
          <w:cantSplit/>
          <w:jc w:val="center"/>
        </w:trPr>
        <w:tc>
          <w:tcPr>
            <w:tcW w:w="2115" w:type="pct"/>
            <w:tcBorders>
              <w:left w:val="single" w:sz="12" w:space="0" w:color="auto"/>
              <w:bottom w:val="single" w:sz="12" w:space="0" w:color="auto"/>
            </w:tcBorders>
          </w:tcPr>
          <w:p w14:paraId="1547DFD0" w14:textId="2DF541EC" w:rsidR="00747B3E" w:rsidRPr="00F15C9B" w:rsidRDefault="00747B3E" w:rsidP="00347E75">
            <w:pPr>
              <w:pStyle w:val="TABLE-cell"/>
              <w:keepNext w:val="0"/>
            </w:pPr>
            <w:r>
              <w:t>SM</w:t>
            </w:r>
            <w:r w:rsidR="00686A1F">
              <w:t>4</w:t>
            </w:r>
            <w:r>
              <w:t>_ROUNDS</w:t>
            </w:r>
          </w:p>
        </w:tc>
        <w:tc>
          <w:tcPr>
            <w:tcW w:w="865" w:type="pct"/>
            <w:tcBorders>
              <w:bottom w:val="single" w:sz="12" w:space="0" w:color="auto"/>
            </w:tcBorders>
          </w:tcPr>
          <w:p w14:paraId="0161E111" w14:textId="107F4485" w:rsidR="00747B3E" w:rsidRDefault="00747B3E" w:rsidP="00347E75">
            <w:pPr>
              <w:pStyle w:val="TABLE-cell"/>
              <w:keepNext w:val="0"/>
              <w:jc w:val="left"/>
            </w:pPr>
            <w:r>
              <w:t>{32}</w:t>
            </w:r>
          </w:p>
        </w:tc>
        <w:tc>
          <w:tcPr>
            <w:tcW w:w="2019" w:type="pct"/>
            <w:tcBorders>
              <w:bottom w:val="single" w:sz="12" w:space="0" w:color="auto"/>
            </w:tcBorders>
          </w:tcPr>
          <w:p w14:paraId="00B254A8" w14:textId="77777777" w:rsidR="00747B3E" w:rsidRDefault="00747B3E" w:rsidP="00347E75">
            <w:pPr>
              <w:pStyle w:val="TABLE-cell"/>
              <w:keepNext w:val="0"/>
              <w:jc w:val="left"/>
            </w:pPr>
          </w:p>
        </w:tc>
      </w:tr>
    </w:tbl>
    <w:p w14:paraId="7B586AE1" w14:textId="6BCCFD54" w:rsidR="00EF2372" w:rsidRPr="00FA615A" w:rsidRDefault="00EF2372" w:rsidP="00EF2372">
      <w:pPr>
        <w:pStyle w:val="Heading2"/>
      </w:pPr>
      <w:bookmarkStart w:id="772" w:name="_Toc17817251"/>
      <w:r>
        <w:t>Camellia</w:t>
      </w:r>
      <w:bookmarkEnd w:id="772"/>
    </w:p>
    <w:p w14:paraId="0A093393" w14:textId="20B461A8" w:rsidR="00EF2372" w:rsidRPr="00F15C9B" w:rsidRDefault="00106837" w:rsidP="00EF2372">
      <w:pPr>
        <w:pStyle w:val="TABLE-title"/>
      </w:pPr>
      <w:r w:rsidRPr="00F15C9B">
        <w:t xml:space="preserve">Table </w:t>
      </w:r>
      <w:r w:rsidRPr="00F15C9B">
        <w:fldChar w:fldCharType="begin"/>
      </w:r>
      <w:r w:rsidRPr="00F15C9B">
        <w:instrText xml:space="preserve"> SEQ Table \* ARABIC </w:instrText>
      </w:r>
      <w:r w:rsidRPr="00F15C9B">
        <w:fldChar w:fldCharType="separate"/>
      </w:r>
      <w:ins w:id="773" w:author="David Wooten" w:date="2019-08-27T16:53:00Z">
        <w:r w:rsidR="00C12037">
          <w:rPr>
            <w:noProof/>
          </w:rPr>
          <w:t>23</w:t>
        </w:r>
      </w:ins>
      <w:r w:rsidRPr="00F15C9B">
        <w:rPr>
          <w:noProof/>
        </w:rPr>
        <w:fldChar w:fldCharType="end"/>
      </w:r>
      <w:r w:rsidRPr="00F15C9B">
        <w:t xml:space="preserve"> </w:t>
      </w:r>
      <w:r w:rsidR="00EF2372" w:rsidRPr="00F15C9B">
        <w:t xml:space="preserve">— Defines for </w:t>
      </w:r>
      <w:r w:rsidR="00EF2372">
        <w:t>CAMELLIA</w:t>
      </w:r>
      <w:r w:rsidR="00EF2372" w:rsidRPr="00F15C9B">
        <w:t xml:space="preserve"> </w:t>
      </w:r>
      <w:r w:rsidR="00EF2372">
        <w:t xml:space="preserve">Symmetric Cipher </w:t>
      </w:r>
      <w:r w:rsidR="00EF2372" w:rsidRPr="00F15C9B">
        <w:t>Algorithm Constants</w:t>
      </w:r>
    </w:p>
    <w:tbl>
      <w:tblPr>
        <w:tblW w:w="9360"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58" w:type="dxa"/>
          <w:right w:w="58" w:type="dxa"/>
        </w:tblCellMar>
        <w:tblLook w:val="0000" w:firstRow="0" w:lastRow="0" w:firstColumn="0" w:lastColumn="0" w:noHBand="0" w:noVBand="0"/>
      </w:tblPr>
      <w:tblGrid>
        <w:gridCol w:w="3960"/>
        <w:gridCol w:w="1602"/>
        <w:gridCol w:w="3798"/>
      </w:tblGrid>
      <w:tr w:rsidR="00EF2372" w:rsidRPr="00F15C9B" w14:paraId="29FDB17F" w14:textId="77777777" w:rsidTr="00542013">
        <w:trPr>
          <w:cantSplit/>
          <w:jc w:val="center"/>
        </w:trPr>
        <w:tc>
          <w:tcPr>
            <w:tcW w:w="2115" w:type="pct"/>
            <w:tcBorders>
              <w:top w:val="single" w:sz="12" w:space="0" w:color="auto"/>
              <w:left w:val="single" w:sz="12" w:space="0" w:color="auto"/>
              <w:bottom w:val="single" w:sz="12" w:space="0" w:color="auto"/>
            </w:tcBorders>
          </w:tcPr>
          <w:p w14:paraId="1E0C4F5E" w14:textId="77777777" w:rsidR="00EF2372" w:rsidRPr="00F15C9B" w:rsidRDefault="00EF2372" w:rsidP="002B4B4E">
            <w:pPr>
              <w:pStyle w:val="TABLE-col-heading"/>
            </w:pPr>
            <w:r>
              <w:t>Name</w:t>
            </w:r>
          </w:p>
        </w:tc>
        <w:tc>
          <w:tcPr>
            <w:tcW w:w="856" w:type="pct"/>
            <w:tcBorders>
              <w:top w:val="single" w:sz="12" w:space="0" w:color="auto"/>
              <w:bottom w:val="single" w:sz="12" w:space="0" w:color="auto"/>
            </w:tcBorders>
          </w:tcPr>
          <w:p w14:paraId="594D8F21" w14:textId="77777777" w:rsidR="00EF2372" w:rsidRPr="00F15C9B" w:rsidRDefault="00EF2372" w:rsidP="002B4B4E">
            <w:pPr>
              <w:pStyle w:val="TABLE-col-heading"/>
              <w:jc w:val="left"/>
            </w:pPr>
            <w:r>
              <w:t>Value</w:t>
            </w:r>
          </w:p>
        </w:tc>
        <w:tc>
          <w:tcPr>
            <w:tcW w:w="2029" w:type="pct"/>
            <w:tcBorders>
              <w:top w:val="single" w:sz="12" w:space="0" w:color="auto"/>
              <w:left w:val="single" w:sz="6" w:space="0" w:color="auto"/>
              <w:bottom w:val="single" w:sz="12" w:space="0" w:color="auto"/>
              <w:right w:val="single" w:sz="12" w:space="0" w:color="auto"/>
            </w:tcBorders>
          </w:tcPr>
          <w:p w14:paraId="0F78D7DB" w14:textId="77777777" w:rsidR="00EF2372" w:rsidRDefault="00EF2372" w:rsidP="002B4B4E">
            <w:pPr>
              <w:pStyle w:val="TABLE-col-heading"/>
            </w:pPr>
            <w:r>
              <w:t>Comments</w:t>
            </w:r>
          </w:p>
        </w:tc>
      </w:tr>
      <w:tr w:rsidR="00EF2372" w:rsidRPr="00F15C9B" w14:paraId="59CB9A18" w14:textId="77777777" w:rsidTr="00542013">
        <w:trPr>
          <w:cantSplit/>
          <w:jc w:val="center"/>
        </w:trPr>
        <w:tc>
          <w:tcPr>
            <w:tcW w:w="2115" w:type="pct"/>
            <w:tcBorders>
              <w:left w:val="single" w:sz="12" w:space="0" w:color="auto"/>
              <w:bottom w:val="single" w:sz="6" w:space="0" w:color="auto"/>
            </w:tcBorders>
          </w:tcPr>
          <w:p w14:paraId="048F0CD0" w14:textId="463EC107" w:rsidR="00EF2372" w:rsidRPr="00F15C9B" w:rsidRDefault="00EF2372" w:rsidP="001646E6">
            <w:pPr>
              <w:pStyle w:val="TABLE-cell"/>
            </w:pPr>
            <w:r>
              <w:t>CAMELLIA_KEY_SIZE</w:t>
            </w:r>
            <w:r w:rsidR="002B4B4E">
              <w:t>S</w:t>
            </w:r>
            <w:r>
              <w:t>_BITS</w:t>
            </w:r>
          </w:p>
        </w:tc>
        <w:tc>
          <w:tcPr>
            <w:tcW w:w="856" w:type="pct"/>
            <w:tcBorders>
              <w:bottom w:val="single" w:sz="6" w:space="0" w:color="auto"/>
            </w:tcBorders>
          </w:tcPr>
          <w:p w14:paraId="7EEB3976" w14:textId="77777777" w:rsidR="00EF2372" w:rsidRPr="00F15C9B" w:rsidRDefault="00EF2372" w:rsidP="002B4B4E">
            <w:pPr>
              <w:pStyle w:val="TABLE-cell"/>
              <w:jc w:val="left"/>
            </w:pPr>
            <w:r>
              <w:t>{128, 192, 256}</w:t>
            </w:r>
          </w:p>
        </w:tc>
        <w:tc>
          <w:tcPr>
            <w:tcW w:w="2029" w:type="pct"/>
            <w:tcBorders>
              <w:left w:val="single" w:sz="6" w:space="0" w:color="auto"/>
              <w:bottom w:val="single" w:sz="6" w:space="0" w:color="auto"/>
              <w:right w:val="single" w:sz="12" w:space="0" w:color="auto"/>
            </w:tcBorders>
          </w:tcPr>
          <w:p w14:paraId="21086306" w14:textId="77777777" w:rsidR="00EF2372" w:rsidRPr="00F15C9B" w:rsidRDefault="00EF2372" w:rsidP="002B4B4E">
            <w:pPr>
              <w:pStyle w:val="TABLE-cell"/>
            </w:pPr>
          </w:p>
        </w:tc>
      </w:tr>
      <w:tr w:rsidR="00EF2372" w:rsidRPr="00F15C9B" w14:paraId="42E5E038" w14:textId="77777777" w:rsidTr="00542013">
        <w:trPr>
          <w:cantSplit/>
          <w:jc w:val="center"/>
        </w:trPr>
        <w:tc>
          <w:tcPr>
            <w:tcW w:w="2115" w:type="pct"/>
            <w:tcBorders>
              <w:left w:val="single" w:sz="12" w:space="0" w:color="auto"/>
              <w:bottom w:val="single" w:sz="6" w:space="0" w:color="auto"/>
            </w:tcBorders>
          </w:tcPr>
          <w:p w14:paraId="72E37E68" w14:textId="6212B076" w:rsidR="00EF2372" w:rsidRDefault="00EF2372" w:rsidP="002B4B4E">
            <w:pPr>
              <w:pStyle w:val="TABLE-cell"/>
            </w:pPr>
            <w:r>
              <w:t>CAMELLIA_BLOCK_SIZE</w:t>
            </w:r>
            <w:r w:rsidR="00C75D1B">
              <w:t>S</w:t>
            </w:r>
            <w:r>
              <w:t>_BITS</w:t>
            </w:r>
          </w:p>
        </w:tc>
        <w:tc>
          <w:tcPr>
            <w:tcW w:w="856" w:type="pct"/>
            <w:tcBorders>
              <w:bottom w:val="single" w:sz="6" w:space="0" w:color="auto"/>
            </w:tcBorders>
          </w:tcPr>
          <w:p w14:paraId="1C754702" w14:textId="632E8EEE" w:rsidR="00EF2372" w:rsidRDefault="00EF2372" w:rsidP="002B4B4E">
            <w:pPr>
              <w:pStyle w:val="TABLE-cell"/>
              <w:jc w:val="left"/>
            </w:pPr>
            <w:r>
              <w:t>{128, 128, 128}</w:t>
            </w:r>
          </w:p>
        </w:tc>
        <w:tc>
          <w:tcPr>
            <w:tcW w:w="2029" w:type="pct"/>
            <w:tcBorders>
              <w:left w:val="single" w:sz="6" w:space="0" w:color="auto"/>
              <w:bottom w:val="single" w:sz="6" w:space="0" w:color="auto"/>
              <w:right w:val="single" w:sz="12" w:space="0" w:color="auto"/>
            </w:tcBorders>
          </w:tcPr>
          <w:p w14:paraId="5A31C881" w14:textId="41A53B44" w:rsidR="00EF2372" w:rsidRPr="00F15C9B" w:rsidRDefault="00EF2372" w:rsidP="00EF2372">
            <w:pPr>
              <w:pStyle w:val="TABLE-cell"/>
            </w:pPr>
            <w:r>
              <w:t>the block size is the same for all key sizes</w:t>
            </w:r>
          </w:p>
        </w:tc>
      </w:tr>
      <w:tr w:rsidR="00EF2372" w:rsidRPr="00F15C9B" w14:paraId="11A5DB97" w14:textId="77777777" w:rsidTr="00542013">
        <w:trPr>
          <w:cantSplit/>
          <w:jc w:val="center"/>
        </w:trPr>
        <w:tc>
          <w:tcPr>
            <w:tcW w:w="2115" w:type="pct"/>
            <w:tcBorders>
              <w:left w:val="single" w:sz="12" w:space="0" w:color="auto"/>
              <w:bottom w:val="single" w:sz="12" w:space="0" w:color="auto"/>
            </w:tcBorders>
          </w:tcPr>
          <w:p w14:paraId="07D798A4" w14:textId="41D288BF" w:rsidR="00EF2372" w:rsidRPr="00F15C9B" w:rsidRDefault="00EF2372" w:rsidP="00347E75">
            <w:pPr>
              <w:pStyle w:val="TABLE-cell"/>
              <w:keepNext w:val="0"/>
            </w:pPr>
            <w:r>
              <w:t>CAMELLIA_ROUNDS</w:t>
            </w:r>
          </w:p>
        </w:tc>
        <w:tc>
          <w:tcPr>
            <w:tcW w:w="856" w:type="pct"/>
            <w:tcBorders>
              <w:bottom w:val="single" w:sz="12" w:space="0" w:color="auto"/>
            </w:tcBorders>
          </w:tcPr>
          <w:p w14:paraId="75078C50" w14:textId="3430727F" w:rsidR="00EF2372" w:rsidRDefault="00EF2372" w:rsidP="00347E75">
            <w:pPr>
              <w:pStyle w:val="TABLE-cell"/>
              <w:keepNext w:val="0"/>
              <w:jc w:val="left"/>
            </w:pPr>
            <w:r>
              <w:t>{18, 24, 24}</w:t>
            </w:r>
          </w:p>
        </w:tc>
        <w:tc>
          <w:tcPr>
            <w:tcW w:w="2029" w:type="pct"/>
            <w:tcBorders>
              <w:left w:val="single" w:sz="6" w:space="0" w:color="auto"/>
              <w:bottom w:val="single" w:sz="12" w:space="0" w:color="auto"/>
              <w:right w:val="single" w:sz="12" w:space="0" w:color="auto"/>
            </w:tcBorders>
          </w:tcPr>
          <w:p w14:paraId="3D9ED6DE" w14:textId="77777777" w:rsidR="00EF2372" w:rsidRPr="00F15C9B" w:rsidRDefault="00EF2372" w:rsidP="00347E75">
            <w:pPr>
              <w:pStyle w:val="TABLE-cell"/>
              <w:keepNext w:val="0"/>
            </w:pPr>
          </w:p>
        </w:tc>
      </w:tr>
    </w:tbl>
    <w:p w14:paraId="364BE0E0" w14:textId="509994B0" w:rsidR="00376A83" w:rsidRDefault="00376A83" w:rsidP="00376A83">
      <w:pPr>
        <w:pStyle w:val="Heading2"/>
      </w:pPr>
      <w:bookmarkStart w:id="774" w:name="_Toc17817252"/>
      <w:r>
        <w:t>TDES</w:t>
      </w:r>
      <w:bookmarkEnd w:id="774"/>
    </w:p>
    <w:p w14:paraId="6DA7626E" w14:textId="33FA9AB9" w:rsidR="00EB10D1" w:rsidRPr="00EB10D1" w:rsidRDefault="00EB10D1" w:rsidP="00EB10D1">
      <w:pPr>
        <w:pStyle w:val="BodyText"/>
      </w:pPr>
      <w:r>
        <w:t>Definitions for two and three key triple-DES.</w:t>
      </w:r>
    </w:p>
    <w:p w14:paraId="17FECC1E" w14:textId="43132A18" w:rsidR="00376A83" w:rsidRPr="00F15C9B" w:rsidRDefault="00376A83" w:rsidP="00376A83">
      <w:pPr>
        <w:pStyle w:val="TABLE-title"/>
      </w:pPr>
      <w:r w:rsidRPr="00F15C9B">
        <w:t xml:space="preserve">Table </w:t>
      </w:r>
      <w:r w:rsidRPr="00F15C9B">
        <w:fldChar w:fldCharType="begin"/>
      </w:r>
      <w:r w:rsidRPr="00F15C9B">
        <w:instrText xml:space="preserve"> SEQ Table \* ARABIC </w:instrText>
      </w:r>
      <w:r w:rsidRPr="00F15C9B">
        <w:fldChar w:fldCharType="separate"/>
      </w:r>
      <w:ins w:id="775" w:author="David Wooten" w:date="2019-08-27T16:53:00Z">
        <w:r w:rsidR="00C12037">
          <w:rPr>
            <w:noProof/>
          </w:rPr>
          <w:t>24</w:t>
        </w:r>
      </w:ins>
      <w:r w:rsidRPr="00F15C9B">
        <w:rPr>
          <w:noProof/>
        </w:rPr>
        <w:fldChar w:fldCharType="end"/>
      </w:r>
      <w:r w:rsidRPr="00F15C9B">
        <w:t xml:space="preserve"> — Defines for </w:t>
      </w:r>
      <w:r>
        <w:t>TDES</w:t>
      </w:r>
      <w:r w:rsidRPr="00F15C9B">
        <w:t xml:space="preserve"> </w:t>
      </w:r>
      <w:r>
        <w:t xml:space="preserve">Symmetric Cipher </w:t>
      </w:r>
      <w:r w:rsidRPr="00F15C9B">
        <w:t>Algorithm Constants</w:t>
      </w:r>
    </w:p>
    <w:tbl>
      <w:tblPr>
        <w:tblW w:w="9360"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58" w:type="dxa"/>
          <w:right w:w="58" w:type="dxa"/>
        </w:tblCellMar>
        <w:tblLook w:val="0000" w:firstRow="0" w:lastRow="0" w:firstColumn="0" w:lastColumn="0" w:noHBand="0" w:noVBand="0"/>
      </w:tblPr>
      <w:tblGrid>
        <w:gridCol w:w="3960"/>
        <w:gridCol w:w="1530"/>
        <w:gridCol w:w="3870"/>
      </w:tblGrid>
      <w:tr w:rsidR="00376A83" w:rsidRPr="00F15C9B" w14:paraId="35057007" w14:textId="77777777" w:rsidTr="00376A83">
        <w:trPr>
          <w:cantSplit/>
          <w:jc w:val="center"/>
        </w:trPr>
        <w:tc>
          <w:tcPr>
            <w:tcW w:w="2115" w:type="pct"/>
            <w:tcBorders>
              <w:top w:val="single" w:sz="12" w:space="0" w:color="auto"/>
              <w:left w:val="single" w:sz="12" w:space="0" w:color="auto"/>
              <w:bottom w:val="single" w:sz="12" w:space="0" w:color="auto"/>
            </w:tcBorders>
          </w:tcPr>
          <w:p w14:paraId="24E94D1A" w14:textId="77777777" w:rsidR="00376A83" w:rsidRPr="00F15C9B" w:rsidRDefault="00376A83" w:rsidP="00376A83">
            <w:pPr>
              <w:pStyle w:val="TABLE-col-heading"/>
            </w:pPr>
            <w:r>
              <w:t>Name</w:t>
            </w:r>
          </w:p>
        </w:tc>
        <w:tc>
          <w:tcPr>
            <w:tcW w:w="817" w:type="pct"/>
            <w:tcBorders>
              <w:top w:val="single" w:sz="12" w:space="0" w:color="auto"/>
              <w:bottom w:val="single" w:sz="12" w:space="0" w:color="auto"/>
              <w:right w:val="single" w:sz="12" w:space="0" w:color="auto"/>
            </w:tcBorders>
          </w:tcPr>
          <w:p w14:paraId="253FACBF" w14:textId="77777777" w:rsidR="00376A83" w:rsidRPr="00F15C9B" w:rsidRDefault="00376A83" w:rsidP="00376A83">
            <w:pPr>
              <w:pStyle w:val="TABLE-col-heading"/>
              <w:jc w:val="left"/>
            </w:pPr>
            <w:r>
              <w:t>Value</w:t>
            </w:r>
          </w:p>
        </w:tc>
        <w:tc>
          <w:tcPr>
            <w:tcW w:w="2067" w:type="pct"/>
            <w:tcBorders>
              <w:top w:val="single" w:sz="12" w:space="0" w:color="auto"/>
              <w:bottom w:val="single" w:sz="12" w:space="0" w:color="auto"/>
              <w:right w:val="single" w:sz="12" w:space="0" w:color="auto"/>
            </w:tcBorders>
          </w:tcPr>
          <w:p w14:paraId="16D2EE1C" w14:textId="77777777" w:rsidR="00376A83" w:rsidRDefault="00376A83" w:rsidP="00376A83">
            <w:pPr>
              <w:pStyle w:val="TABLE-col-heading"/>
              <w:jc w:val="left"/>
            </w:pPr>
            <w:r>
              <w:t>Comments</w:t>
            </w:r>
          </w:p>
        </w:tc>
      </w:tr>
      <w:tr w:rsidR="00376A83" w:rsidRPr="00F15C9B" w14:paraId="7438BF96" w14:textId="77777777" w:rsidTr="00376A83">
        <w:trPr>
          <w:cantSplit/>
          <w:jc w:val="center"/>
        </w:trPr>
        <w:tc>
          <w:tcPr>
            <w:tcW w:w="2115" w:type="pct"/>
            <w:tcBorders>
              <w:left w:val="single" w:sz="12" w:space="0" w:color="auto"/>
              <w:bottom w:val="single" w:sz="6" w:space="0" w:color="auto"/>
            </w:tcBorders>
          </w:tcPr>
          <w:p w14:paraId="2CA79DCD" w14:textId="533B971D" w:rsidR="00376A83" w:rsidRPr="00F15C9B" w:rsidRDefault="00376A83" w:rsidP="00376A83">
            <w:pPr>
              <w:pStyle w:val="TABLE-cell"/>
            </w:pPr>
            <w:r>
              <w:t>TDES_KEY_SIZES_BITS</w:t>
            </w:r>
          </w:p>
        </w:tc>
        <w:tc>
          <w:tcPr>
            <w:tcW w:w="817" w:type="pct"/>
            <w:tcBorders>
              <w:bottom w:val="single" w:sz="6" w:space="0" w:color="auto"/>
              <w:right w:val="single" w:sz="12" w:space="0" w:color="auto"/>
            </w:tcBorders>
          </w:tcPr>
          <w:p w14:paraId="355D9279" w14:textId="707FFDAF" w:rsidR="00376A83" w:rsidRPr="00F15C9B" w:rsidRDefault="00376A83" w:rsidP="00F80AE3">
            <w:pPr>
              <w:pStyle w:val="TABLE-cell"/>
              <w:jc w:val="left"/>
            </w:pPr>
            <w:r>
              <w:t>{128, 192}</w:t>
            </w:r>
          </w:p>
        </w:tc>
        <w:tc>
          <w:tcPr>
            <w:tcW w:w="2067" w:type="pct"/>
            <w:tcBorders>
              <w:bottom w:val="single" w:sz="6" w:space="0" w:color="auto"/>
              <w:right w:val="single" w:sz="12" w:space="0" w:color="auto"/>
            </w:tcBorders>
          </w:tcPr>
          <w:p w14:paraId="61C8ECFE" w14:textId="6005C648" w:rsidR="00376A83" w:rsidRDefault="00376A83" w:rsidP="00EB10D1">
            <w:pPr>
              <w:pStyle w:val="TABLE-cell"/>
              <w:jc w:val="left"/>
            </w:pPr>
            <w:r>
              <w:t xml:space="preserve">key sizes include the ‘parity’ </w:t>
            </w:r>
            <w:r w:rsidR="00EB10D1">
              <w:t>bit in each byte</w:t>
            </w:r>
          </w:p>
        </w:tc>
      </w:tr>
      <w:tr w:rsidR="00376A83" w:rsidRPr="00F15C9B" w14:paraId="01B4749E" w14:textId="77777777" w:rsidTr="00376A83">
        <w:trPr>
          <w:cantSplit/>
          <w:jc w:val="center"/>
        </w:trPr>
        <w:tc>
          <w:tcPr>
            <w:tcW w:w="2115" w:type="pct"/>
            <w:tcBorders>
              <w:left w:val="single" w:sz="12" w:space="0" w:color="auto"/>
              <w:bottom w:val="single" w:sz="6" w:space="0" w:color="auto"/>
            </w:tcBorders>
          </w:tcPr>
          <w:p w14:paraId="401ACC3D" w14:textId="61D0C1C7" w:rsidR="00376A83" w:rsidRDefault="00376A83" w:rsidP="00376A83">
            <w:pPr>
              <w:pStyle w:val="TABLE-cell"/>
            </w:pPr>
            <w:r>
              <w:t>TDES_BLOCK_SIZES_BITS</w:t>
            </w:r>
          </w:p>
        </w:tc>
        <w:tc>
          <w:tcPr>
            <w:tcW w:w="817" w:type="pct"/>
            <w:tcBorders>
              <w:bottom w:val="single" w:sz="6" w:space="0" w:color="auto"/>
              <w:right w:val="single" w:sz="12" w:space="0" w:color="auto"/>
            </w:tcBorders>
          </w:tcPr>
          <w:p w14:paraId="5F1A059E" w14:textId="79342219" w:rsidR="00376A83" w:rsidRDefault="00376A83" w:rsidP="00F80AE3">
            <w:pPr>
              <w:pStyle w:val="TABLE-cell"/>
              <w:jc w:val="left"/>
            </w:pPr>
            <w:r>
              <w:t>{64, 64}</w:t>
            </w:r>
          </w:p>
        </w:tc>
        <w:tc>
          <w:tcPr>
            <w:tcW w:w="2067" w:type="pct"/>
            <w:tcBorders>
              <w:bottom w:val="single" w:sz="6" w:space="0" w:color="auto"/>
              <w:right w:val="single" w:sz="12" w:space="0" w:color="auto"/>
            </w:tcBorders>
          </w:tcPr>
          <w:p w14:paraId="045666DA" w14:textId="77777777" w:rsidR="00376A83" w:rsidRDefault="00376A83" w:rsidP="00376A83">
            <w:pPr>
              <w:pStyle w:val="TABLE-cell"/>
              <w:jc w:val="left"/>
            </w:pPr>
          </w:p>
        </w:tc>
      </w:tr>
      <w:tr w:rsidR="00376A83" w:rsidRPr="00F15C9B" w14:paraId="69E5B299" w14:textId="77777777" w:rsidTr="00376A83">
        <w:trPr>
          <w:cantSplit/>
          <w:jc w:val="center"/>
        </w:trPr>
        <w:tc>
          <w:tcPr>
            <w:tcW w:w="2115" w:type="pct"/>
            <w:tcBorders>
              <w:left w:val="single" w:sz="12" w:space="0" w:color="auto"/>
              <w:bottom w:val="single" w:sz="12" w:space="0" w:color="auto"/>
            </w:tcBorders>
          </w:tcPr>
          <w:p w14:paraId="02EA8674" w14:textId="32C8FA14" w:rsidR="00376A83" w:rsidRDefault="00376A83" w:rsidP="00376A83">
            <w:pPr>
              <w:pStyle w:val="TABLE-cell"/>
            </w:pPr>
            <w:r>
              <w:t>TDES_ROUNDS</w:t>
            </w:r>
          </w:p>
        </w:tc>
        <w:tc>
          <w:tcPr>
            <w:tcW w:w="817" w:type="pct"/>
            <w:tcBorders>
              <w:bottom w:val="single" w:sz="12" w:space="0" w:color="auto"/>
              <w:right w:val="single" w:sz="12" w:space="0" w:color="auto"/>
            </w:tcBorders>
          </w:tcPr>
          <w:p w14:paraId="7A34B455" w14:textId="600D1F21" w:rsidR="00376A83" w:rsidRDefault="00376A83" w:rsidP="00F80AE3">
            <w:pPr>
              <w:pStyle w:val="TABLE-cell"/>
              <w:jc w:val="left"/>
            </w:pPr>
            <w:r>
              <w:t>{48, 48}</w:t>
            </w:r>
          </w:p>
        </w:tc>
        <w:tc>
          <w:tcPr>
            <w:tcW w:w="2067" w:type="pct"/>
            <w:tcBorders>
              <w:bottom w:val="single" w:sz="12" w:space="0" w:color="auto"/>
              <w:right w:val="single" w:sz="12" w:space="0" w:color="auto"/>
            </w:tcBorders>
          </w:tcPr>
          <w:p w14:paraId="52F70773" w14:textId="52CDBBA2" w:rsidR="00376A83" w:rsidRDefault="00376A83" w:rsidP="00376A83">
            <w:pPr>
              <w:pStyle w:val="TABLE-cell"/>
              <w:jc w:val="left"/>
            </w:pPr>
            <w:r>
              <w:t>DES-equivalent rounds</w:t>
            </w:r>
          </w:p>
        </w:tc>
      </w:tr>
    </w:tbl>
    <w:p w14:paraId="08E037E5" w14:textId="77777777" w:rsidR="00B50468" w:rsidRDefault="00B50468" w:rsidP="00B50468">
      <w:pPr>
        <w:rPr>
          <w:rFonts w:cs="Calibri"/>
          <w:color w:val="1F497D"/>
        </w:rPr>
      </w:pPr>
    </w:p>
    <w:p w14:paraId="1CCCEED0" w14:textId="77777777" w:rsidR="00654057" w:rsidRDefault="00122494" w:rsidP="000D3968">
      <w:pPr>
        <w:pStyle w:val="ANNEXtitle"/>
      </w:pPr>
      <w:bookmarkStart w:id="776" w:name="_Toc17817253"/>
      <w:r>
        <w:lastRenderedPageBreak/>
        <w:t>Applicability of this Registry for O</w:t>
      </w:r>
      <w:r w:rsidR="00654057" w:rsidRPr="00654057">
        <w:t>ther TCG Specifications</w:t>
      </w:r>
      <w:bookmarkEnd w:id="776"/>
      <w:r w:rsidR="00654057" w:rsidRPr="00654057">
        <w:t xml:space="preserve"> </w:t>
      </w:r>
    </w:p>
    <w:p w14:paraId="7CF251E3" w14:textId="08D32F94" w:rsidR="00654057" w:rsidRDefault="00126440" w:rsidP="00F80AE3">
      <w:pPr>
        <w:pStyle w:val="BodyText"/>
      </w:pPr>
      <w:r>
        <w:t xml:space="preserve">As a best practice, TCG specifications that have a dependency on this registry will reference it.   To assist readers in understanding what TCG specifications contain cryptographic algorithms, but do not reference this registry, the TCG maintains the list in </w:t>
      </w:r>
      <w:r w:rsidR="007550B5">
        <w:fldChar w:fldCharType="begin"/>
      </w:r>
      <w:r>
        <w:instrText xml:space="preserve"> REF _Ref353286581 \h </w:instrText>
      </w:r>
      <w:r w:rsidR="007550B5">
        <w:fldChar w:fldCharType="separate"/>
      </w:r>
      <w:ins w:id="777" w:author="David Wooten" w:date="2019-08-27T16:53:00Z">
        <w:r w:rsidR="00C12037" w:rsidRPr="00F15C9B">
          <w:t xml:space="preserve">Table </w:t>
        </w:r>
        <w:r w:rsidR="00C12037">
          <w:rPr>
            <w:noProof/>
          </w:rPr>
          <w:t>25</w:t>
        </w:r>
      </w:ins>
      <w:r w:rsidR="007550B5">
        <w:fldChar w:fldCharType="end"/>
      </w:r>
      <w:r>
        <w:t>.  For example, for historical reasons, the TPM Main Specifications for TPM version 1.2 did not reference the registry because they were published before it.</w:t>
      </w:r>
    </w:p>
    <w:p w14:paraId="773C77BC" w14:textId="28D50135" w:rsidR="00654057" w:rsidRPr="00F15C9B" w:rsidRDefault="00654057" w:rsidP="00654057">
      <w:pPr>
        <w:pStyle w:val="TABLE-title"/>
      </w:pPr>
      <w:bookmarkStart w:id="778" w:name="_Ref353286581"/>
      <w:r w:rsidRPr="00F15C9B">
        <w:t xml:space="preserve">Table </w:t>
      </w:r>
      <w:r w:rsidR="007550B5" w:rsidRPr="00F15C9B">
        <w:fldChar w:fldCharType="begin"/>
      </w:r>
      <w:r w:rsidRPr="00F15C9B">
        <w:instrText xml:space="preserve"> SEQ Table \* ARABIC </w:instrText>
      </w:r>
      <w:r w:rsidR="007550B5" w:rsidRPr="00F15C9B">
        <w:fldChar w:fldCharType="separate"/>
      </w:r>
      <w:ins w:id="779" w:author="David Wooten" w:date="2019-08-27T16:53:00Z">
        <w:r w:rsidR="00C12037">
          <w:rPr>
            <w:noProof/>
          </w:rPr>
          <w:t>25</w:t>
        </w:r>
      </w:ins>
      <w:r w:rsidR="007550B5" w:rsidRPr="00F15C9B">
        <w:rPr>
          <w:noProof/>
        </w:rPr>
        <w:fldChar w:fldCharType="end"/>
      </w:r>
      <w:bookmarkEnd w:id="778"/>
      <w:r w:rsidRPr="00F15C9B">
        <w:t xml:space="preserve"> — </w:t>
      </w:r>
      <w:r>
        <w:t xml:space="preserve">TCG specifications that </w:t>
      </w:r>
      <w:r w:rsidR="00CD0028">
        <w:t xml:space="preserve">do not </w:t>
      </w:r>
      <w:r w:rsidR="003665EA">
        <w:t xml:space="preserve">reference this </w:t>
      </w:r>
      <w:r>
        <w:t>registry</w:t>
      </w:r>
    </w:p>
    <w:tbl>
      <w:tblPr>
        <w:tblStyle w:val="TableGrid"/>
        <w:tblW w:w="9360" w:type="dxa"/>
        <w:jc w:val="center"/>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417"/>
        <w:gridCol w:w="8943"/>
      </w:tblGrid>
      <w:tr w:rsidR="00654057" w:rsidRPr="00553AAD" w14:paraId="22424C3D" w14:textId="77777777" w:rsidTr="00F80AE3">
        <w:trPr>
          <w:tblHeader/>
          <w:jc w:val="center"/>
        </w:trPr>
        <w:tc>
          <w:tcPr>
            <w:tcW w:w="0" w:type="auto"/>
            <w:tcBorders>
              <w:top w:val="single" w:sz="12" w:space="0" w:color="auto"/>
              <w:bottom w:val="single" w:sz="12" w:space="0" w:color="auto"/>
            </w:tcBorders>
          </w:tcPr>
          <w:p w14:paraId="65CA5451" w14:textId="77777777" w:rsidR="00654057" w:rsidRPr="004B3A87" w:rsidRDefault="00654057" w:rsidP="00F80AE3">
            <w:pPr>
              <w:pStyle w:val="TABLE-col-heading"/>
            </w:pPr>
            <w:r w:rsidRPr="004B3A87">
              <w:t>#</w:t>
            </w:r>
          </w:p>
        </w:tc>
        <w:tc>
          <w:tcPr>
            <w:tcW w:w="0" w:type="auto"/>
            <w:tcBorders>
              <w:top w:val="single" w:sz="12" w:space="0" w:color="auto"/>
              <w:bottom w:val="single" w:sz="12" w:space="0" w:color="auto"/>
            </w:tcBorders>
          </w:tcPr>
          <w:p w14:paraId="1E118C5B" w14:textId="77777777" w:rsidR="00654057" w:rsidRPr="004B3A87" w:rsidRDefault="00654057" w:rsidP="00F80AE3">
            <w:pPr>
              <w:pStyle w:val="TABLE-col-heading"/>
            </w:pPr>
            <w:r w:rsidRPr="004B3A87">
              <w:t>TCG Specification</w:t>
            </w:r>
          </w:p>
        </w:tc>
      </w:tr>
      <w:tr w:rsidR="00B14842" w14:paraId="371DB5D3" w14:textId="77777777" w:rsidTr="00F80AE3">
        <w:trPr>
          <w:jc w:val="center"/>
        </w:trPr>
        <w:tc>
          <w:tcPr>
            <w:tcW w:w="0" w:type="auto"/>
            <w:tcBorders>
              <w:top w:val="single" w:sz="12" w:space="0" w:color="auto"/>
            </w:tcBorders>
          </w:tcPr>
          <w:p w14:paraId="64737715" w14:textId="77777777" w:rsidR="00B14842" w:rsidRPr="00DC7369" w:rsidRDefault="00B14842" w:rsidP="00F80AE3">
            <w:pPr>
              <w:pStyle w:val="TABLE-cell"/>
            </w:pPr>
            <w:r>
              <w:t>1</w:t>
            </w:r>
          </w:p>
        </w:tc>
        <w:tc>
          <w:tcPr>
            <w:tcW w:w="0" w:type="auto"/>
            <w:tcBorders>
              <w:top w:val="single" w:sz="12" w:space="0" w:color="auto"/>
            </w:tcBorders>
            <w:vAlign w:val="center"/>
          </w:tcPr>
          <w:p w14:paraId="3CAC3FF0" w14:textId="77777777" w:rsidR="00B14842" w:rsidRDefault="00126440" w:rsidP="00F80AE3">
            <w:pPr>
              <w:pStyle w:val="TABLE-cell"/>
            </w:pPr>
            <w:r>
              <w:rPr>
                <w:rFonts w:cs="Calibri"/>
              </w:rPr>
              <w:t>BSI-CC-PP-0030-2008 for PC Client Specific Trusted Platform Module Family 1.2; Level 2 Version 1.1 (Part A)</w:t>
            </w:r>
          </w:p>
        </w:tc>
      </w:tr>
      <w:tr w:rsidR="00B14842" w14:paraId="2353BC9B" w14:textId="77777777" w:rsidTr="00F80AE3">
        <w:trPr>
          <w:jc w:val="center"/>
        </w:trPr>
        <w:tc>
          <w:tcPr>
            <w:tcW w:w="0" w:type="auto"/>
          </w:tcPr>
          <w:p w14:paraId="09D53F1D" w14:textId="77777777" w:rsidR="00B14842" w:rsidRPr="00E432A1" w:rsidRDefault="00B14842" w:rsidP="00F80AE3">
            <w:pPr>
              <w:pStyle w:val="TABLE-cell"/>
              <w:rPr>
                <w:rFonts w:cs="Calibri"/>
              </w:rPr>
            </w:pPr>
            <w:r>
              <w:rPr>
                <w:rFonts w:cs="Calibri"/>
              </w:rPr>
              <w:t xml:space="preserve">2 </w:t>
            </w:r>
          </w:p>
        </w:tc>
        <w:tc>
          <w:tcPr>
            <w:tcW w:w="0" w:type="auto"/>
            <w:vAlign w:val="center"/>
          </w:tcPr>
          <w:p w14:paraId="54E2FEBF" w14:textId="77777777" w:rsidR="00B14842" w:rsidRDefault="00B14842" w:rsidP="00F80AE3">
            <w:pPr>
              <w:pStyle w:val="TABLE-cell"/>
              <w:rPr>
                <w:rFonts w:cs="Calibri"/>
              </w:rPr>
            </w:pPr>
            <w:r>
              <w:rPr>
                <w:rFonts w:cs="Calibri"/>
                <w:color w:val="000000"/>
              </w:rPr>
              <w:t>BSI-CC-PP-0030-2008 for PC Client Specific Trusted Platform Module Family 1.2; Level 2 Version 1.1 (Part B)</w:t>
            </w:r>
          </w:p>
        </w:tc>
      </w:tr>
      <w:tr w:rsidR="00B14842" w14:paraId="559450A3" w14:textId="77777777" w:rsidTr="00F80AE3">
        <w:trPr>
          <w:jc w:val="center"/>
        </w:trPr>
        <w:tc>
          <w:tcPr>
            <w:tcW w:w="0" w:type="auto"/>
          </w:tcPr>
          <w:p w14:paraId="5E774A44" w14:textId="77777777" w:rsidR="00B14842" w:rsidRPr="00E432A1" w:rsidRDefault="00B14842" w:rsidP="00F80AE3">
            <w:pPr>
              <w:pStyle w:val="TABLE-cell"/>
              <w:rPr>
                <w:rFonts w:cs="Calibri"/>
              </w:rPr>
            </w:pPr>
            <w:r>
              <w:rPr>
                <w:rFonts w:cs="Calibri"/>
              </w:rPr>
              <w:t>3</w:t>
            </w:r>
          </w:p>
        </w:tc>
        <w:tc>
          <w:tcPr>
            <w:tcW w:w="0" w:type="auto"/>
            <w:vAlign w:val="center"/>
          </w:tcPr>
          <w:p w14:paraId="2169093E" w14:textId="77777777" w:rsidR="00B14842" w:rsidRDefault="00B14842" w:rsidP="00F80AE3">
            <w:pPr>
              <w:pStyle w:val="TABLE-cell"/>
              <w:rPr>
                <w:rFonts w:cs="Calibri"/>
              </w:rPr>
            </w:pPr>
            <w:r>
              <w:rPr>
                <w:rFonts w:cs="Calibri"/>
                <w:color w:val="000000"/>
              </w:rPr>
              <w:t>Infrastructure Work Group Integrity Report Schema Specification, Version 1.0</w:t>
            </w:r>
          </w:p>
        </w:tc>
      </w:tr>
      <w:tr w:rsidR="00B14842" w14:paraId="67AB8F80" w14:textId="77777777" w:rsidTr="00F80AE3">
        <w:trPr>
          <w:jc w:val="center"/>
        </w:trPr>
        <w:tc>
          <w:tcPr>
            <w:tcW w:w="0" w:type="auto"/>
          </w:tcPr>
          <w:p w14:paraId="35E65123" w14:textId="77777777" w:rsidR="00B14842" w:rsidRPr="00FA6866" w:rsidRDefault="00B14842" w:rsidP="00F80AE3">
            <w:pPr>
              <w:pStyle w:val="TABLE-cell"/>
              <w:rPr>
                <w:rFonts w:cs="Calibri"/>
              </w:rPr>
            </w:pPr>
            <w:r>
              <w:rPr>
                <w:rFonts w:cs="Calibri"/>
              </w:rPr>
              <w:t>4</w:t>
            </w:r>
          </w:p>
        </w:tc>
        <w:tc>
          <w:tcPr>
            <w:tcW w:w="0" w:type="auto"/>
            <w:vAlign w:val="center"/>
          </w:tcPr>
          <w:p w14:paraId="5FC36FF9" w14:textId="77777777" w:rsidR="00B14842" w:rsidRDefault="00B14842" w:rsidP="00F80AE3">
            <w:pPr>
              <w:pStyle w:val="TABLE-cell"/>
              <w:rPr>
                <w:rFonts w:cs="Calibri"/>
              </w:rPr>
            </w:pPr>
            <w:r>
              <w:rPr>
                <w:rFonts w:cs="Calibri"/>
                <w:color w:val="000000"/>
              </w:rPr>
              <w:t>Infrastructure Work Group Reference Architecture for Interoperability Specification (Part 1), Version 1.0</w:t>
            </w:r>
          </w:p>
        </w:tc>
      </w:tr>
      <w:tr w:rsidR="00B14842" w14:paraId="4D7E2F5B" w14:textId="77777777" w:rsidTr="00F80AE3">
        <w:trPr>
          <w:jc w:val="center"/>
        </w:trPr>
        <w:tc>
          <w:tcPr>
            <w:tcW w:w="0" w:type="auto"/>
          </w:tcPr>
          <w:p w14:paraId="3BAD1EDB" w14:textId="77777777" w:rsidR="00B14842" w:rsidRPr="00FA6866" w:rsidRDefault="00B14842" w:rsidP="00F80AE3">
            <w:pPr>
              <w:pStyle w:val="TABLE-cell"/>
              <w:rPr>
                <w:rFonts w:cs="Calibri"/>
              </w:rPr>
            </w:pPr>
            <w:r>
              <w:rPr>
                <w:rFonts w:cs="Calibri"/>
              </w:rPr>
              <w:t>5</w:t>
            </w:r>
          </w:p>
        </w:tc>
        <w:tc>
          <w:tcPr>
            <w:tcW w:w="0" w:type="auto"/>
            <w:vAlign w:val="center"/>
          </w:tcPr>
          <w:p w14:paraId="7B858CF9" w14:textId="77777777" w:rsidR="00B14842" w:rsidRDefault="00B14842" w:rsidP="00F80AE3">
            <w:pPr>
              <w:pStyle w:val="TABLE-cell"/>
              <w:rPr>
                <w:rFonts w:cs="Calibri"/>
              </w:rPr>
            </w:pPr>
            <w:r>
              <w:rPr>
                <w:rFonts w:cs="Calibri"/>
                <w:color w:val="000000"/>
              </w:rPr>
              <w:t>Infrastructure Work Group Reference Manifest (RM) Schema Specification, Version 1.0</w:t>
            </w:r>
          </w:p>
        </w:tc>
      </w:tr>
      <w:tr w:rsidR="00B14842" w14:paraId="0CD4D43F" w14:textId="77777777" w:rsidTr="00F80AE3">
        <w:trPr>
          <w:jc w:val="center"/>
        </w:trPr>
        <w:tc>
          <w:tcPr>
            <w:tcW w:w="0" w:type="auto"/>
          </w:tcPr>
          <w:p w14:paraId="7CEB9C7B" w14:textId="77777777" w:rsidR="00B14842" w:rsidRPr="003D3E82" w:rsidRDefault="00B14842" w:rsidP="00F80AE3">
            <w:pPr>
              <w:pStyle w:val="TABLE-cell"/>
              <w:rPr>
                <w:rFonts w:cs="Calibri"/>
              </w:rPr>
            </w:pPr>
            <w:r>
              <w:rPr>
                <w:rFonts w:cs="Calibri"/>
              </w:rPr>
              <w:t>6</w:t>
            </w:r>
          </w:p>
        </w:tc>
        <w:tc>
          <w:tcPr>
            <w:tcW w:w="0" w:type="auto"/>
            <w:vAlign w:val="center"/>
          </w:tcPr>
          <w:p w14:paraId="75DF267F" w14:textId="77777777" w:rsidR="00B14842" w:rsidRDefault="00B14842" w:rsidP="00F80AE3">
            <w:pPr>
              <w:pStyle w:val="TABLE-cell"/>
              <w:rPr>
                <w:rFonts w:cs="Calibri"/>
              </w:rPr>
            </w:pPr>
            <w:r>
              <w:rPr>
                <w:rFonts w:cs="Calibri"/>
                <w:color w:val="000000"/>
              </w:rPr>
              <w:t>Infrastructure Work Group Security Qualities Schema Specification Version 1.0, Revision 1.0</w:t>
            </w:r>
          </w:p>
        </w:tc>
      </w:tr>
      <w:tr w:rsidR="00B14842" w14:paraId="2D6C0784" w14:textId="77777777" w:rsidTr="00F80AE3">
        <w:trPr>
          <w:jc w:val="center"/>
        </w:trPr>
        <w:tc>
          <w:tcPr>
            <w:tcW w:w="0" w:type="auto"/>
          </w:tcPr>
          <w:p w14:paraId="5BDF1CF9" w14:textId="77777777" w:rsidR="00B14842" w:rsidRDefault="00B14842" w:rsidP="00F80AE3">
            <w:pPr>
              <w:pStyle w:val="TABLE-cell"/>
              <w:rPr>
                <w:rFonts w:cs="Calibri"/>
              </w:rPr>
            </w:pPr>
            <w:r>
              <w:rPr>
                <w:rFonts w:cs="Calibri"/>
              </w:rPr>
              <w:t>7</w:t>
            </w:r>
          </w:p>
        </w:tc>
        <w:tc>
          <w:tcPr>
            <w:tcW w:w="0" w:type="auto"/>
            <w:vAlign w:val="center"/>
          </w:tcPr>
          <w:p w14:paraId="19675D1E" w14:textId="77777777" w:rsidR="00B14842" w:rsidRDefault="00B14842" w:rsidP="00F80AE3">
            <w:pPr>
              <w:pStyle w:val="TABLE-cell"/>
              <w:rPr>
                <w:rFonts w:cs="Calibri"/>
              </w:rPr>
            </w:pPr>
            <w:r>
              <w:rPr>
                <w:rFonts w:cs="Calibri"/>
                <w:color w:val="000000"/>
              </w:rPr>
              <w:t>Infrastructure Work Group Security Qualities Schema Specification Version 1.1, Revision 7.0</w:t>
            </w:r>
          </w:p>
        </w:tc>
      </w:tr>
      <w:tr w:rsidR="00B14842" w14:paraId="5C16E552" w14:textId="77777777" w:rsidTr="00F80AE3">
        <w:trPr>
          <w:jc w:val="center"/>
        </w:trPr>
        <w:tc>
          <w:tcPr>
            <w:tcW w:w="0" w:type="auto"/>
          </w:tcPr>
          <w:p w14:paraId="24690E99" w14:textId="77777777" w:rsidR="00B14842" w:rsidRDefault="00B14842" w:rsidP="00F80AE3">
            <w:pPr>
              <w:pStyle w:val="TABLE-cell"/>
              <w:rPr>
                <w:rFonts w:cs="Calibri"/>
              </w:rPr>
            </w:pPr>
            <w:r>
              <w:rPr>
                <w:rFonts w:cs="Calibri"/>
              </w:rPr>
              <w:t>8</w:t>
            </w:r>
          </w:p>
        </w:tc>
        <w:tc>
          <w:tcPr>
            <w:tcW w:w="0" w:type="auto"/>
            <w:vAlign w:val="center"/>
          </w:tcPr>
          <w:p w14:paraId="6D61CD89" w14:textId="77777777" w:rsidR="00B14842" w:rsidRDefault="00B14842" w:rsidP="00F80AE3">
            <w:pPr>
              <w:pStyle w:val="TABLE-cell"/>
              <w:rPr>
                <w:rFonts w:cs="Calibri"/>
              </w:rPr>
            </w:pPr>
            <w:r>
              <w:rPr>
                <w:rFonts w:cs="Calibri"/>
                <w:color w:val="000000"/>
              </w:rPr>
              <w:t>Infrastructure Work Group TCG Credential Profiles Specification Version 1.0, Revision 0.981</w:t>
            </w:r>
          </w:p>
        </w:tc>
      </w:tr>
      <w:tr w:rsidR="00B14842" w14:paraId="302B0193" w14:textId="77777777" w:rsidTr="00F80AE3">
        <w:trPr>
          <w:jc w:val="center"/>
        </w:trPr>
        <w:tc>
          <w:tcPr>
            <w:tcW w:w="0" w:type="auto"/>
          </w:tcPr>
          <w:p w14:paraId="756871FF" w14:textId="77777777" w:rsidR="00B14842" w:rsidRDefault="00B14842" w:rsidP="00F80AE3">
            <w:pPr>
              <w:pStyle w:val="TABLE-cell"/>
              <w:rPr>
                <w:rFonts w:cs="Calibri"/>
              </w:rPr>
            </w:pPr>
            <w:r>
              <w:rPr>
                <w:rFonts w:cs="Calibri"/>
              </w:rPr>
              <w:t>9</w:t>
            </w:r>
          </w:p>
        </w:tc>
        <w:tc>
          <w:tcPr>
            <w:tcW w:w="0" w:type="auto"/>
            <w:vAlign w:val="center"/>
          </w:tcPr>
          <w:p w14:paraId="42EA4377" w14:textId="77777777" w:rsidR="00B14842" w:rsidRDefault="00B14842" w:rsidP="00F80AE3">
            <w:pPr>
              <w:pStyle w:val="TABLE-cell"/>
              <w:rPr>
                <w:rFonts w:cs="Calibri"/>
              </w:rPr>
            </w:pPr>
            <w:r>
              <w:rPr>
                <w:rFonts w:cs="Calibri"/>
                <w:color w:val="000000"/>
              </w:rPr>
              <w:t>Infrastructure Work Group TCG Credential Profiles Specification Version 1.1, Revision 1.014</w:t>
            </w:r>
          </w:p>
        </w:tc>
      </w:tr>
      <w:tr w:rsidR="00B14842" w14:paraId="76B59DDC" w14:textId="77777777" w:rsidTr="00F80AE3">
        <w:trPr>
          <w:jc w:val="center"/>
        </w:trPr>
        <w:tc>
          <w:tcPr>
            <w:tcW w:w="0" w:type="auto"/>
          </w:tcPr>
          <w:p w14:paraId="7CE839F8" w14:textId="77777777" w:rsidR="00B14842" w:rsidRDefault="00B14842" w:rsidP="00F80AE3">
            <w:pPr>
              <w:pStyle w:val="TABLE-cell"/>
              <w:rPr>
                <w:rFonts w:cs="Calibri"/>
              </w:rPr>
            </w:pPr>
            <w:r>
              <w:rPr>
                <w:rFonts w:cs="Calibri"/>
              </w:rPr>
              <w:t>10</w:t>
            </w:r>
          </w:p>
        </w:tc>
        <w:tc>
          <w:tcPr>
            <w:tcW w:w="0" w:type="auto"/>
            <w:vAlign w:val="center"/>
          </w:tcPr>
          <w:p w14:paraId="7404C990" w14:textId="77777777" w:rsidR="00B14842" w:rsidRDefault="00B14842" w:rsidP="00F80AE3">
            <w:pPr>
              <w:pStyle w:val="TABLE-cell"/>
              <w:rPr>
                <w:rFonts w:cs="Calibri"/>
              </w:rPr>
            </w:pPr>
            <w:r>
              <w:rPr>
                <w:rFonts w:cs="Calibri"/>
                <w:color w:val="000000"/>
              </w:rPr>
              <w:t>Infrastructure Work Group Verification Result Schema Specification, Version 1.0</w:t>
            </w:r>
          </w:p>
        </w:tc>
      </w:tr>
      <w:tr w:rsidR="008C47F7" w14:paraId="6D07D0B3" w14:textId="77777777" w:rsidTr="00F80AE3">
        <w:trPr>
          <w:jc w:val="center"/>
        </w:trPr>
        <w:tc>
          <w:tcPr>
            <w:tcW w:w="0" w:type="auto"/>
          </w:tcPr>
          <w:p w14:paraId="3075E733" w14:textId="77777777" w:rsidR="008C47F7" w:rsidRPr="003C585E" w:rsidRDefault="008C47F7" w:rsidP="00F80AE3">
            <w:pPr>
              <w:pStyle w:val="TABLE-cell"/>
              <w:rPr>
                <w:rFonts w:cs="Calibri"/>
              </w:rPr>
            </w:pPr>
            <w:r>
              <w:rPr>
                <w:rFonts w:cs="Calibri"/>
              </w:rPr>
              <w:t>11</w:t>
            </w:r>
          </w:p>
        </w:tc>
        <w:tc>
          <w:tcPr>
            <w:tcW w:w="0" w:type="auto"/>
            <w:vAlign w:val="center"/>
          </w:tcPr>
          <w:p w14:paraId="3633671F" w14:textId="77777777" w:rsidR="008C47F7" w:rsidRDefault="008C47F7" w:rsidP="00F80AE3">
            <w:pPr>
              <w:pStyle w:val="TABLE-cell"/>
              <w:rPr>
                <w:rFonts w:cs="Calibri"/>
                <w:color w:val="000000"/>
              </w:rPr>
            </w:pPr>
            <w:r w:rsidRPr="008C47F7">
              <w:rPr>
                <w:rFonts w:cs="Calibri"/>
                <w:color w:val="000000"/>
              </w:rPr>
              <w:t>TCG Infrastructure Working Group Core Integrity Schema Specification</w:t>
            </w:r>
          </w:p>
        </w:tc>
      </w:tr>
      <w:tr w:rsidR="008C47F7" w14:paraId="739BC93D" w14:textId="77777777" w:rsidTr="00F80AE3">
        <w:trPr>
          <w:jc w:val="center"/>
        </w:trPr>
        <w:tc>
          <w:tcPr>
            <w:tcW w:w="0" w:type="auto"/>
          </w:tcPr>
          <w:p w14:paraId="5FDE44F5" w14:textId="77777777" w:rsidR="008C47F7" w:rsidRDefault="008C47F7" w:rsidP="00F80AE3">
            <w:pPr>
              <w:pStyle w:val="TABLE-cell"/>
              <w:rPr>
                <w:rFonts w:cs="Calibri"/>
              </w:rPr>
            </w:pPr>
            <w:r>
              <w:rPr>
                <w:rFonts w:cs="Calibri"/>
              </w:rPr>
              <w:t>12</w:t>
            </w:r>
          </w:p>
        </w:tc>
        <w:tc>
          <w:tcPr>
            <w:tcW w:w="0" w:type="auto"/>
            <w:vAlign w:val="center"/>
          </w:tcPr>
          <w:p w14:paraId="6D08546D" w14:textId="77777777" w:rsidR="008C47F7" w:rsidRDefault="008C47F7" w:rsidP="00F80AE3">
            <w:pPr>
              <w:pStyle w:val="TABLE-cell"/>
              <w:rPr>
                <w:rFonts w:cs="Calibri"/>
                <w:color w:val="000000"/>
              </w:rPr>
            </w:pPr>
            <w:r w:rsidRPr="008C47F7">
              <w:rPr>
                <w:rFonts w:cs="Calibri"/>
                <w:color w:val="000000"/>
              </w:rPr>
              <w:t>Infrastructure Work Group Architecture Part II - Integrity Management, Version 1.0</w:t>
            </w:r>
          </w:p>
        </w:tc>
      </w:tr>
      <w:tr w:rsidR="008C47F7" w14:paraId="7E061B71" w14:textId="77777777" w:rsidTr="00F80AE3">
        <w:trPr>
          <w:jc w:val="center"/>
        </w:trPr>
        <w:tc>
          <w:tcPr>
            <w:tcW w:w="0" w:type="auto"/>
          </w:tcPr>
          <w:p w14:paraId="3A841BE0" w14:textId="77777777" w:rsidR="008C47F7" w:rsidRDefault="008C47F7" w:rsidP="00F80AE3">
            <w:pPr>
              <w:pStyle w:val="TABLE-cell"/>
              <w:rPr>
                <w:rFonts w:cs="Calibri"/>
              </w:rPr>
            </w:pPr>
            <w:r>
              <w:rPr>
                <w:rFonts w:cs="Calibri"/>
              </w:rPr>
              <w:t>13</w:t>
            </w:r>
          </w:p>
        </w:tc>
        <w:tc>
          <w:tcPr>
            <w:tcW w:w="0" w:type="auto"/>
            <w:vAlign w:val="center"/>
          </w:tcPr>
          <w:p w14:paraId="792E3DCF" w14:textId="77777777" w:rsidR="008C47F7" w:rsidRDefault="008C47F7" w:rsidP="00F80AE3">
            <w:pPr>
              <w:pStyle w:val="TABLE-cell"/>
              <w:rPr>
                <w:rFonts w:cs="Calibri"/>
                <w:color w:val="000000"/>
              </w:rPr>
            </w:pPr>
            <w:r w:rsidRPr="008C47F7">
              <w:rPr>
                <w:rFonts w:cs="Calibri"/>
                <w:color w:val="000000"/>
              </w:rPr>
              <w:t>Infrastructure Work Group Core Integrity Schema Specification, Version 1.0.1</w:t>
            </w:r>
          </w:p>
        </w:tc>
      </w:tr>
      <w:tr w:rsidR="008C47F7" w14:paraId="4D960BF7" w14:textId="77777777" w:rsidTr="00F80AE3">
        <w:trPr>
          <w:jc w:val="center"/>
        </w:trPr>
        <w:tc>
          <w:tcPr>
            <w:tcW w:w="0" w:type="auto"/>
          </w:tcPr>
          <w:p w14:paraId="4B57B7F5" w14:textId="77777777" w:rsidR="008C47F7" w:rsidRDefault="008C47F7" w:rsidP="00F80AE3">
            <w:pPr>
              <w:pStyle w:val="TABLE-cell"/>
              <w:rPr>
                <w:rFonts w:cs="Calibri"/>
              </w:rPr>
            </w:pPr>
            <w:r>
              <w:rPr>
                <w:rFonts w:cs="Calibri"/>
              </w:rPr>
              <w:t>14</w:t>
            </w:r>
          </w:p>
        </w:tc>
        <w:tc>
          <w:tcPr>
            <w:tcW w:w="0" w:type="auto"/>
            <w:vAlign w:val="center"/>
          </w:tcPr>
          <w:p w14:paraId="7F392038" w14:textId="77777777" w:rsidR="008C47F7" w:rsidRDefault="008C47F7" w:rsidP="00F80AE3">
            <w:pPr>
              <w:pStyle w:val="TABLE-cell"/>
              <w:rPr>
                <w:rFonts w:cs="Calibri"/>
                <w:color w:val="000000"/>
              </w:rPr>
            </w:pPr>
            <w:r w:rsidRPr="008C47F7">
              <w:rPr>
                <w:rFonts w:cs="Calibri"/>
                <w:color w:val="000000"/>
              </w:rPr>
              <w:t>Infrastructure Work Group Platform Trust Services Interface Specification (IF-PTS) Version 1.0 (PDF)</w:t>
            </w:r>
          </w:p>
        </w:tc>
      </w:tr>
      <w:tr w:rsidR="008C47F7" w14:paraId="001C8A32" w14:textId="77777777" w:rsidTr="00F80AE3">
        <w:trPr>
          <w:jc w:val="center"/>
        </w:trPr>
        <w:tc>
          <w:tcPr>
            <w:tcW w:w="0" w:type="auto"/>
          </w:tcPr>
          <w:p w14:paraId="1055D3E2" w14:textId="77777777" w:rsidR="008C47F7" w:rsidRPr="00851111" w:rsidRDefault="008C47F7" w:rsidP="00F80AE3">
            <w:pPr>
              <w:pStyle w:val="TABLE-cell"/>
              <w:rPr>
                <w:rFonts w:cs="Calibri"/>
              </w:rPr>
            </w:pPr>
            <w:r>
              <w:rPr>
                <w:rFonts w:cs="Calibri"/>
              </w:rPr>
              <w:t>15</w:t>
            </w:r>
          </w:p>
        </w:tc>
        <w:tc>
          <w:tcPr>
            <w:tcW w:w="0" w:type="auto"/>
            <w:vAlign w:val="center"/>
          </w:tcPr>
          <w:p w14:paraId="47AE2DB6" w14:textId="77777777" w:rsidR="008C47F7" w:rsidRDefault="008C47F7" w:rsidP="00F80AE3">
            <w:pPr>
              <w:pStyle w:val="TABLE-cell"/>
              <w:rPr>
                <w:rFonts w:cs="Calibri"/>
                <w:color w:val="000000"/>
              </w:rPr>
            </w:pPr>
            <w:r w:rsidRPr="008C47F7">
              <w:rPr>
                <w:rFonts w:cs="Calibri"/>
                <w:color w:val="000000"/>
              </w:rPr>
              <w:t>Infrastructure Work Group Simple Object Schema Specification, Version 1.0</w:t>
            </w:r>
          </w:p>
        </w:tc>
      </w:tr>
      <w:tr w:rsidR="008C47F7" w14:paraId="39BA1D69" w14:textId="77777777" w:rsidTr="00F80AE3">
        <w:trPr>
          <w:jc w:val="center"/>
        </w:trPr>
        <w:tc>
          <w:tcPr>
            <w:tcW w:w="0" w:type="auto"/>
          </w:tcPr>
          <w:p w14:paraId="61EE42EE" w14:textId="77777777" w:rsidR="008C47F7" w:rsidRPr="00153881" w:rsidRDefault="008C47F7" w:rsidP="00F80AE3">
            <w:pPr>
              <w:pStyle w:val="TABLE-cell"/>
              <w:rPr>
                <w:rFonts w:cs="Calibri"/>
              </w:rPr>
            </w:pPr>
            <w:r>
              <w:rPr>
                <w:rFonts w:cs="Calibri"/>
              </w:rPr>
              <w:t>16</w:t>
            </w:r>
          </w:p>
        </w:tc>
        <w:tc>
          <w:tcPr>
            <w:tcW w:w="0" w:type="auto"/>
            <w:vAlign w:val="center"/>
          </w:tcPr>
          <w:p w14:paraId="0C8A8918" w14:textId="77777777" w:rsidR="008C47F7" w:rsidRDefault="008C47F7" w:rsidP="00F80AE3">
            <w:pPr>
              <w:pStyle w:val="TABLE-cell"/>
              <w:rPr>
                <w:rFonts w:cs="Calibri"/>
                <w:color w:val="000000"/>
              </w:rPr>
            </w:pPr>
            <w:r w:rsidRPr="008C47F7">
              <w:rPr>
                <w:rFonts w:cs="Calibri"/>
                <w:color w:val="000000"/>
              </w:rPr>
              <w:t>Infrastructure Work Group Subject Key Attestation Evidence Extension, Version 1.0</w:t>
            </w:r>
          </w:p>
        </w:tc>
      </w:tr>
      <w:tr w:rsidR="008C47F7" w14:paraId="720BB2A0" w14:textId="77777777" w:rsidTr="00F80AE3">
        <w:trPr>
          <w:jc w:val="center"/>
        </w:trPr>
        <w:tc>
          <w:tcPr>
            <w:tcW w:w="0" w:type="auto"/>
          </w:tcPr>
          <w:p w14:paraId="340707C2" w14:textId="77777777" w:rsidR="008C47F7" w:rsidRPr="00851111" w:rsidRDefault="008C47F7" w:rsidP="00F80AE3">
            <w:pPr>
              <w:pStyle w:val="TABLE-cell"/>
              <w:rPr>
                <w:rFonts w:cs="Calibri"/>
              </w:rPr>
            </w:pPr>
            <w:r>
              <w:rPr>
                <w:rFonts w:cs="Calibri"/>
              </w:rPr>
              <w:t>17</w:t>
            </w:r>
          </w:p>
        </w:tc>
        <w:tc>
          <w:tcPr>
            <w:tcW w:w="0" w:type="auto"/>
            <w:vAlign w:val="center"/>
          </w:tcPr>
          <w:p w14:paraId="0CC16350" w14:textId="77777777" w:rsidR="008C47F7" w:rsidRDefault="008C47F7" w:rsidP="00F80AE3">
            <w:pPr>
              <w:pStyle w:val="TABLE-cell"/>
              <w:rPr>
                <w:rFonts w:cs="Calibri"/>
              </w:rPr>
            </w:pPr>
            <w:r>
              <w:rPr>
                <w:rFonts w:cs="Calibri"/>
                <w:color w:val="000000"/>
              </w:rPr>
              <w:t>Mobile Phone Work Group Mobile Reference Architecture</w:t>
            </w:r>
          </w:p>
        </w:tc>
      </w:tr>
      <w:tr w:rsidR="008C47F7" w14:paraId="222D6F0C" w14:textId="77777777" w:rsidTr="00F80AE3">
        <w:trPr>
          <w:jc w:val="center"/>
        </w:trPr>
        <w:tc>
          <w:tcPr>
            <w:tcW w:w="0" w:type="auto"/>
          </w:tcPr>
          <w:p w14:paraId="45D097AA" w14:textId="77777777" w:rsidR="008C47F7" w:rsidRDefault="008C47F7" w:rsidP="00F80AE3">
            <w:pPr>
              <w:pStyle w:val="TABLE-cell"/>
              <w:rPr>
                <w:rFonts w:cs="Calibri"/>
              </w:rPr>
            </w:pPr>
            <w:r>
              <w:rPr>
                <w:rFonts w:cs="Calibri"/>
              </w:rPr>
              <w:t>18</w:t>
            </w:r>
          </w:p>
        </w:tc>
        <w:tc>
          <w:tcPr>
            <w:tcW w:w="0" w:type="auto"/>
            <w:vAlign w:val="center"/>
          </w:tcPr>
          <w:p w14:paraId="6E573231" w14:textId="77777777" w:rsidR="008C47F7" w:rsidRDefault="008C47F7" w:rsidP="00F80AE3">
            <w:pPr>
              <w:pStyle w:val="TABLE-cell"/>
              <w:rPr>
                <w:rFonts w:cs="Calibri"/>
              </w:rPr>
            </w:pPr>
            <w:r>
              <w:rPr>
                <w:rFonts w:cs="Calibri"/>
                <w:color w:val="000000"/>
              </w:rPr>
              <w:t>Mobile Phone Work Group Mobile Trusted Module Specification, Version 1.0</w:t>
            </w:r>
          </w:p>
        </w:tc>
      </w:tr>
      <w:tr w:rsidR="008C47F7" w14:paraId="5B961E1A" w14:textId="77777777" w:rsidTr="00F80AE3">
        <w:trPr>
          <w:jc w:val="center"/>
        </w:trPr>
        <w:tc>
          <w:tcPr>
            <w:tcW w:w="0" w:type="auto"/>
          </w:tcPr>
          <w:p w14:paraId="4409F2E8" w14:textId="77777777" w:rsidR="008C47F7" w:rsidRDefault="008C47F7" w:rsidP="00F80AE3">
            <w:pPr>
              <w:pStyle w:val="TABLE-cell"/>
              <w:rPr>
                <w:rFonts w:cs="Calibri"/>
              </w:rPr>
            </w:pPr>
            <w:r>
              <w:rPr>
                <w:rFonts w:cs="Calibri"/>
              </w:rPr>
              <w:t>19</w:t>
            </w:r>
          </w:p>
        </w:tc>
        <w:tc>
          <w:tcPr>
            <w:tcW w:w="0" w:type="auto"/>
            <w:vAlign w:val="center"/>
          </w:tcPr>
          <w:p w14:paraId="4CB87610" w14:textId="77777777" w:rsidR="008C47F7" w:rsidRDefault="008C47F7" w:rsidP="00F80AE3">
            <w:pPr>
              <w:pStyle w:val="TABLE-cell"/>
              <w:rPr>
                <w:rFonts w:cs="Calibri"/>
              </w:rPr>
            </w:pPr>
            <w:r>
              <w:rPr>
                <w:rFonts w:cs="Calibri"/>
                <w:color w:val="000000"/>
              </w:rPr>
              <w:t>Mobile Phone Work Group Mobile Trusted Module Specification, Version 1.0, Revision 7.02</w:t>
            </w:r>
          </w:p>
        </w:tc>
      </w:tr>
      <w:tr w:rsidR="008C47F7" w14:paraId="3FB52914" w14:textId="77777777" w:rsidTr="00F80AE3">
        <w:trPr>
          <w:jc w:val="center"/>
        </w:trPr>
        <w:tc>
          <w:tcPr>
            <w:tcW w:w="0" w:type="auto"/>
          </w:tcPr>
          <w:p w14:paraId="290DA091" w14:textId="77777777" w:rsidR="008C47F7" w:rsidRPr="00A21D61" w:rsidRDefault="008C47F7" w:rsidP="00F80AE3">
            <w:pPr>
              <w:pStyle w:val="TABLE-cell"/>
              <w:rPr>
                <w:rFonts w:cs="Calibri"/>
              </w:rPr>
            </w:pPr>
            <w:r>
              <w:rPr>
                <w:rFonts w:cs="Calibri"/>
              </w:rPr>
              <w:t>20</w:t>
            </w:r>
          </w:p>
        </w:tc>
        <w:tc>
          <w:tcPr>
            <w:tcW w:w="0" w:type="auto"/>
            <w:vAlign w:val="center"/>
          </w:tcPr>
          <w:p w14:paraId="0AD59B58" w14:textId="05BA7C4A" w:rsidR="008C47F7" w:rsidRDefault="008C47F7" w:rsidP="00F80AE3">
            <w:pPr>
              <w:pStyle w:val="TABLE-cell"/>
              <w:rPr>
                <w:rFonts w:cs="Calibri"/>
              </w:rPr>
            </w:pPr>
            <w:r>
              <w:rPr>
                <w:rFonts w:cs="Calibri"/>
                <w:color w:val="000000"/>
              </w:rPr>
              <w:t>PC Client Work Group EFI Platform Specification, Version 1.20</w:t>
            </w:r>
            <w:r w:rsidR="00E11AC7">
              <w:rPr>
                <w:rFonts w:cs="Calibri"/>
                <w:color w:val="000000"/>
              </w:rPr>
              <w:t xml:space="preserve"> and Version 1.22</w:t>
            </w:r>
          </w:p>
        </w:tc>
      </w:tr>
      <w:tr w:rsidR="008C47F7" w14:paraId="73D31E7A" w14:textId="77777777" w:rsidTr="00F80AE3">
        <w:trPr>
          <w:jc w:val="center"/>
        </w:trPr>
        <w:tc>
          <w:tcPr>
            <w:tcW w:w="0" w:type="auto"/>
          </w:tcPr>
          <w:p w14:paraId="23F5C141" w14:textId="77777777" w:rsidR="008C47F7" w:rsidRPr="00A21D61" w:rsidRDefault="008C47F7" w:rsidP="00F80AE3">
            <w:pPr>
              <w:pStyle w:val="TABLE-cell"/>
              <w:rPr>
                <w:rFonts w:cs="Calibri"/>
              </w:rPr>
            </w:pPr>
            <w:r>
              <w:rPr>
                <w:rFonts w:cs="Calibri"/>
              </w:rPr>
              <w:t>21</w:t>
            </w:r>
          </w:p>
        </w:tc>
        <w:tc>
          <w:tcPr>
            <w:tcW w:w="0" w:type="auto"/>
            <w:vAlign w:val="center"/>
          </w:tcPr>
          <w:p w14:paraId="26039E0D" w14:textId="77777777" w:rsidR="008C47F7" w:rsidRDefault="008C47F7" w:rsidP="00F80AE3">
            <w:pPr>
              <w:pStyle w:val="TABLE-cell"/>
              <w:rPr>
                <w:rFonts w:cs="Calibri"/>
              </w:rPr>
            </w:pPr>
            <w:r>
              <w:rPr>
                <w:rFonts w:cs="Calibri"/>
                <w:color w:val="000000"/>
              </w:rPr>
              <w:t>PC Client Work Group EFI Protocol Specification, Version 1.20</w:t>
            </w:r>
          </w:p>
        </w:tc>
      </w:tr>
      <w:tr w:rsidR="008C47F7" w14:paraId="119F81D1" w14:textId="77777777" w:rsidTr="00F80AE3">
        <w:trPr>
          <w:jc w:val="center"/>
        </w:trPr>
        <w:tc>
          <w:tcPr>
            <w:tcW w:w="0" w:type="auto"/>
          </w:tcPr>
          <w:p w14:paraId="054532A6" w14:textId="77777777" w:rsidR="008C47F7" w:rsidRPr="00A21D61" w:rsidRDefault="008C47F7" w:rsidP="00F80AE3">
            <w:pPr>
              <w:pStyle w:val="TABLE-cell"/>
              <w:rPr>
                <w:rFonts w:cs="Calibri"/>
              </w:rPr>
            </w:pPr>
            <w:r>
              <w:rPr>
                <w:rFonts w:cs="Calibri"/>
              </w:rPr>
              <w:t>22</w:t>
            </w:r>
          </w:p>
        </w:tc>
        <w:tc>
          <w:tcPr>
            <w:tcW w:w="0" w:type="auto"/>
            <w:vAlign w:val="center"/>
          </w:tcPr>
          <w:p w14:paraId="4AB4B563" w14:textId="77777777" w:rsidR="008C47F7" w:rsidRDefault="008C47F7" w:rsidP="00F80AE3">
            <w:pPr>
              <w:pStyle w:val="TABLE-cell"/>
              <w:rPr>
                <w:rFonts w:cs="Calibri"/>
              </w:rPr>
            </w:pPr>
            <w:r>
              <w:rPr>
                <w:rFonts w:cs="Calibri"/>
                <w:color w:val="000000"/>
              </w:rPr>
              <w:t>PC Client Work Group PC Specific Implementation Specification, Version 1.1</w:t>
            </w:r>
          </w:p>
        </w:tc>
      </w:tr>
      <w:tr w:rsidR="008C47F7" w14:paraId="4CE07DA7" w14:textId="77777777" w:rsidTr="00F80AE3">
        <w:trPr>
          <w:jc w:val="center"/>
        </w:trPr>
        <w:tc>
          <w:tcPr>
            <w:tcW w:w="0" w:type="auto"/>
          </w:tcPr>
          <w:p w14:paraId="2F43E327" w14:textId="77777777" w:rsidR="008C47F7" w:rsidRDefault="008C47F7" w:rsidP="00F80AE3">
            <w:pPr>
              <w:pStyle w:val="TABLE-cell"/>
              <w:rPr>
                <w:rFonts w:cs="Calibri"/>
              </w:rPr>
            </w:pPr>
            <w:r>
              <w:rPr>
                <w:rFonts w:cs="Calibri"/>
              </w:rPr>
              <w:t>23</w:t>
            </w:r>
          </w:p>
        </w:tc>
        <w:tc>
          <w:tcPr>
            <w:tcW w:w="0" w:type="auto"/>
            <w:vAlign w:val="center"/>
          </w:tcPr>
          <w:p w14:paraId="5A6E19CC" w14:textId="77777777" w:rsidR="008C47F7" w:rsidRDefault="008C47F7" w:rsidP="00F80AE3">
            <w:pPr>
              <w:pStyle w:val="TABLE-cell"/>
              <w:rPr>
                <w:rFonts w:cs="Calibri"/>
              </w:rPr>
            </w:pPr>
            <w:r>
              <w:rPr>
                <w:rFonts w:cs="Calibri"/>
                <w:color w:val="000000"/>
              </w:rPr>
              <w:t>PC Client Work Group Specific Implementation Specification for Conventional Bios, Version 1.2</w:t>
            </w:r>
          </w:p>
        </w:tc>
      </w:tr>
      <w:tr w:rsidR="008C47F7" w14:paraId="5678CF6C" w14:textId="77777777" w:rsidTr="00F80AE3">
        <w:trPr>
          <w:jc w:val="center"/>
        </w:trPr>
        <w:tc>
          <w:tcPr>
            <w:tcW w:w="0" w:type="auto"/>
          </w:tcPr>
          <w:p w14:paraId="5B4141A3" w14:textId="77777777" w:rsidR="008C47F7" w:rsidRDefault="008C47F7" w:rsidP="00F80AE3">
            <w:pPr>
              <w:pStyle w:val="TABLE-cell"/>
              <w:rPr>
                <w:rFonts w:cs="Calibri"/>
              </w:rPr>
            </w:pPr>
            <w:r>
              <w:rPr>
                <w:rFonts w:cs="Calibri"/>
              </w:rPr>
              <w:t>24</w:t>
            </w:r>
          </w:p>
        </w:tc>
        <w:tc>
          <w:tcPr>
            <w:tcW w:w="0" w:type="auto"/>
            <w:vAlign w:val="center"/>
          </w:tcPr>
          <w:p w14:paraId="717FFF7A" w14:textId="77777777" w:rsidR="008C47F7" w:rsidRDefault="008C47F7" w:rsidP="00F80AE3">
            <w:pPr>
              <w:pStyle w:val="TABLE-cell"/>
              <w:rPr>
                <w:rFonts w:cs="Calibri"/>
              </w:rPr>
            </w:pPr>
            <w:r>
              <w:rPr>
                <w:rFonts w:cs="Calibri"/>
                <w:color w:val="000000"/>
              </w:rPr>
              <w:t>PC Client Work Group Specific Implementation Specification for Conventional Bios, Version 1.21 Errata, Revision 1.00 for TPM Family 1.2; Level 2</w:t>
            </w:r>
          </w:p>
        </w:tc>
      </w:tr>
      <w:tr w:rsidR="008C47F7" w14:paraId="11330955" w14:textId="77777777" w:rsidTr="00F80AE3">
        <w:trPr>
          <w:jc w:val="center"/>
        </w:trPr>
        <w:tc>
          <w:tcPr>
            <w:tcW w:w="0" w:type="auto"/>
          </w:tcPr>
          <w:p w14:paraId="73BA55D9" w14:textId="77777777" w:rsidR="008C47F7" w:rsidRDefault="008C47F7" w:rsidP="00F80AE3">
            <w:pPr>
              <w:pStyle w:val="TABLE-cell"/>
              <w:rPr>
                <w:rFonts w:cs="Calibri"/>
              </w:rPr>
            </w:pPr>
            <w:r>
              <w:rPr>
                <w:rFonts w:cs="Calibri"/>
              </w:rPr>
              <w:t>25</w:t>
            </w:r>
          </w:p>
        </w:tc>
        <w:tc>
          <w:tcPr>
            <w:tcW w:w="0" w:type="auto"/>
            <w:vAlign w:val="center"/>
          </w:tcPr>
          <w:p w14:paraId="4E7C4A16" w14:textId="77777777" w:rsidR="008C47F7" w:rsidRDefault="008C47F7" w:rsidP="00F80AE3">
            <w:pPr>
              <w:pStyle w:val="TABLE-cell"/>
              <w:rPr>
                <w:rFonts w:cs="Calibri"/>
              </w:rPr>
            </w:pPr>
            <w:r>
              <w:rPr>
                <w:rFonts w:cs="Calibri"/>
                <w:color w:val="000000"/>
              </w:rPr>
              <w:t>Protection Profile PC Client Specific Trusted Platform Module TPM Family 1.2; Level 2 Revision 116 Version: 1.2</w:t>
            </w:r>
          </w:p>
        </w:tc>
      </w:tr>
      <w:tr w:rsidR="008C47F7" w14:paraId="3CD00EE4" w14:textId="77777777" w:rsidTr="00F80AE3">
        <w:trPr>
          <w:jc w:val="center"/>
        </w:trPr>
        <w:tc>
          <w:tcPr>
            <w:tcW w:w="0" w:type="auto"/>
          </w:tcPr>
          <w:p w14:paraId="6DF9C576" w14:textId="77777777" w:rsidR="008C47F7" w:rsidRDefault="008C47F7" w:rsidP="00F80AE3">
            <w:pPr>
              <w:pStyle w:val="TABLE-cell"/>
              <w:rPr>
                <w:rFonts w:cs="Calibri"/>
              </w:rPr>
            </w:pPr>
            <w:r>
              <w:rPr>
                <w:rFonts w:cs="Calibri"/>
              </w:rPr>
              <w:t>26</w:t>
            </w:r>
          </w:p>
        </w:tc>
        <w:tc>
          <w:tcPr>
            <w:tcW w:w="0" w:type="auto"/>
            <w:vAlign w:val="center"/>
          </w:tcPr>
          <w:p w14:paraId="221939ED" w14:textId="77777777" w:rsidR="008C47F7" w:rsidRDefault="008C47F7" w:rsidP="00F80AE3">
            <w:pPr>
              <w:pStyle w:val="TABLE-cell"/>
              <w:rPr>
                <w:rFonts w:cs="Calibri"/>
              </w:rPr>
            </w:pPr>
            <w:r>
              <w:rPr>
                <w:rFonts w:cs="Calibri"/>
                <w:color w:val="000000"/>
              </w:rPr>
              <w:t>Server Work Group Itanium Architecture Based Server Specification, Version 1.0</w:t>
            </w:r>
          </w:p>
        </w:tc>
      </w:tr>
      <w:tr w:rsidR="008C47F7" w14:paraId="3EC02F57" w14:textId="77777777" w:rsidTr="00F80AE3">
        <w:trPr>
          <w:jc w:val="center"/>
        </w:trPr>
        <w:tc>
          <w:tcPr>
            <w:tcW w:w="0" w:type="auto"/>
          </w:tcPr>
          <w:p w14:paraId="14D819D9" w14:textId="77777777" w:rsidR="008C47F7" w:rsidRPr="00242789" w:rsidRDefault="008C47F7" w:rsidP="00F80AE3">
            <w:pPr>
              <w:pStyle w:val="TABLE-cell"/>
              <w:rPr>
                <w:rFonts w:cs="Calibri"/>
              </w:rPr>
            </w:pPr>
            <w:r>
              <w:rPr>
                <w:rFonts w:cs="Calibri"/>
              </w:rPr>
              <w:t>27</w:t>
            </w:r>
          </w:p>
        </w:tc>
        <w:tc>
          <w:tcPr>
            <w:tcW w:w="0" w:type="auto"/>
            <w:vAlign w:val="center"/>
          </w:tcPr>
          <w:p w14:paraId="41644537" w14:textId="77777777" w:rsidR="008C47F7" w:rsidRDefault="008C47F7" w:rsidP="00F80AE3">
            <w:pPr>
              <w:pStyle w:val="TABLE-cell"/>
              <w:rPr>
                <w:rFonts w:cs="Calibri"/>
              </w:rPr>
            </w:pPr>
            <w:r>
              <w:rPr>
                <w:rFonts w:cs="Calibri"/>
                <w:color w:val="000000"/>
              </w:rPr>
              <w:t>Storage Work Group Storage Security Subsystem Class: Enterprise Specification Version 1.00 Final, Revision 2.00</w:t>
            </w:r>
          </w:p>
        </w:tc>
      </w:tr>
      <w:tr w:rsidR="008C47F7" w14:paraId="4BD75958" w14:textId="77777777" w:rsidTr="00F80AE3">
        <w:trPr>
          <w:jc w:val="center"/>
        </w:trPr>
        <w:tc>
          <w:tcPr>
            <w:tcW w:w="0" w:type="auto"/>
          </w:tcPr>
          <w:p w14:paraId="6DE4E6B5" w14:textId="77777777" w:rsidR="008C47F7" w:rsidRDefault="008C47F7" w:rsidP="00F80AE3">
            <w:pPr>
              <w:pStyle w:val="TABLE-cell"/>
              <w:rPr>
                <w:rFonts w:cs="Calibri"/>
              </w:rPr>
            </w:pPr>
            <w:r>
              <w:rPr>
                <w:rFonts w:cs="Calibri"/>
              </w:rPr>
              <w:t>28</w:t>
            </w:r>
          </w:p>
        </w:tc>
        <w:tc>
          <w:tcPr>
            <w:tcW w:w="0" w:type="auto"/>
            <w:vAlign w:val="center"/>
          </w:tcPr>
          <w:p w14:paraId="0173A040" w14:textId="77777777" w:rsidR="008C47F7" w:rsidRDefault="008C47F7" w:rsidP="00F80AE3">
            <w:pPr>
              <w:pStyle w:val="TABLE-cell"/>
              <w:rPr>
                <w:rFonts w:cs="Calibri"/>
              </w:rPr>
            </w:pPr>
            <w:r>
              <w:rPr>
                <w:rFonts w:cs="Calibri"/>
                <w:color w:val="000000"/>
              </w:rPr>
              <w:t>Storage Work Group Storage Security Subsystem Class: Enterprise, Version 1.0, Revision 3.00 and 1.0</w:t>
            </w:r>
          </w:p>
        </w:tc>
      </w:tr>
      <w:tr w:rsidR="008C47F7" w14:paraId="50A0BE67" w14:textId="77777777" w:rsidTr="00F80AE3">
        <w:trPr>
          <w:jc w:val="center"/>
        </w:trPr>
        <w:tc>
          <w:tcPr>
            <w:tcW w:w="0" w:type="auto"/>
          </w:tcPr>
          <w:p w14:paraId="1F8B5140" w14:textId="77777777" w:rsidR="008C47F7" w:rsidRPr="00242789" w:rsidRDefault="008C47F7" w:rsidP="00F80AE3">
            <w:pPr>
              <w:pStyle w:val="TABLE-cell"/>
              <w:rPr>
                <w:rFonts w:cs="Calibri"/>
              </w:rPr>
            </w:pPr>
            <w:r>
              <w:rPr>
                <w:rFonts w:cs="Calibri"/>
              </w:rPr>
              <w:t>29</w:t>
            </w:r>
          </w:p>
        </w:tc>
        <w:tc>
          <w:tcPr>
            <w:tcW w:w="0" w:type="auto"/>
            <w:vAlign w:val="center"/>
          </w:tcPr>
          <w:p w14:paraId="3EB8BFBE" w14:textId="77777777" w:rsidR="008C47F7" w:rsidRDefault="008C47F7" w:rsidP="00F80AE3">
            <w:pPr>
              <w:pStyle w:val="TABLE-cell"/>
              <w:rPr>
                <w:rFonts w:cs="Calibri"/>
              </w:rPr>
            </w:pPr>
            <w:r>
              <w:rPr>
                <w:rFonts w:cs="Calibri"/>
                <w:color w:val="000000"/>
              </w:rPr>
              <w:t>Storage Work Group Storage Security Subsystem Class: Opal, Version 1.00 Final, Revision 1.00 to 3.00</w:t>
            </w:r>
          </w:p>
        </w:tc>
      </w:tr>
      <w:tr w:rsidR="008C47F7" w14:paraId="30882808" w14:textId="77777777" w:rsidTr="00F80AE3">
        <w:trPr>
          <w:jc w:val="center"/>
        </w:trPr>
        <w:tc>
          <w:tcPr>
            <w:tcW w:w="0" w:type="auto"/>
          </w:tcPr>
          <w:p w14:paraId="41B56237" w14:textId="77777777" w:rsidR="008C47F7" w:rsidRPr="00242789" w:rsidRDefault="008C47F7" w:rsidP="00F80AE3">
            <w:pPr>
              <w:pStyle w:val="TABLE-cell"/>
              <w:rPr>
                <w:rFonts w:cs="Calibri"/>
              </w:rPr>
            </w:pPr>
            <w:r>
              <w:rPr>
                <w:rFonts w:cs="Calibri"/>
              </w:rPr>
              <w:lastRenderedPageBreak/>
              <w:t>30</w:t>
            </w:r>
          </w:p>
        </w:tc>
        <w:tc>
          <w:tcPr>
            <w:tcW w:w="0" w:type="auto"/>
            <w:vAlign w:val="center"/>
          </w:tcPr>
          <w:p w14:paraId="6685A7ED" w14:textId="77777777" w:rsidR="008C47F7" w:rsidRDefault="008C47F7" w:rsidP="00F80AE3">
            <w:pPr>
              <w:pStyle w:val="TABLE-cell"/>
              <w:rPr>
                <w:rFonts w:cs="Calibri"/>
              </w:rPr>
            </w:pPr>
            <w:r>
              <w:rPr>
                <w:rFonts w:cs="Calibri"/>
                <w:color w:val="000000"/>
              </w:rPr>
              <w:t>Storage Work Group Storage Security Subsystem Class: Opal, Version 2.00 Final, Revision 1.00</w:t>
            </w:r>
          </w:p>
        </w:tc>
      </w:tr>
      <w:tr w:rsidR="008C47F7" w14:paraId="0656EC71" w14:textId="77777777" w:rsidTr="00F80AE3">
        <w:trPr>
          <w:jc w:val="center"/>
        </w:trPr>
        <w:tc>
          <w:tcPr>
            <w:tcW w:w="0" w:type="auto"/>
          </w:tcPr>
          <w:p w14:paraId="72749B30" w14:textId="77777777" w:rsidR="008C47F7" w:rsidRPr="003863FC" w:rsidRDefault="008C47F7" w:rsidP="00F80AE3">
            <w:pPr>
              <w:pStyle w:val="TABLE-cell"/>
              <w:rPr>
                <w:rFonts w:cs="Calibri"/>
              </w:rPr>
            </w:pPr>
            <w:r>
              <w:rPr>
                <w:rFonts w:cs="Calibri"/>
              </w:rPr>
              <w:t>31</w:t>
            </w:r>
          </w:p>
        </w:tc>
        <w:tc>
          <w:tcPr>
            <w:tcW w:w="0" w:type="auto"/>
            <w:vAlign w:val="center"/>
          </w:tcPr>
          <w:p w14:paraId="7E7269EF" w14:textId="77777777" w:rsidR="008C47F7" w:rsidRDefault="008C47F7" w:rsidP="00F80AE3">
            <w:pPr>
              <w:pStyle w:val="TABLE-cell"/>
              <w:rPr>
                <w:rFonts w:cs="Calibri"/>
              </w:rPr>
            </w:pPr>
            <w:r>
              <w:rPr>
                <w:rFonts w:cs="Calibri"/>
                <w:color w:val="000000"/>
              </w:rPr>
              <w:t>Storage Work Group Storage Security Subsystem Class: Optical, Version 1.0</w:t>
            </w:r>
          </w:p>
        </w:tc>
      </w:tr>
      <w:tr w:rsidR="008C47F7" w14:paraId="49F8D1AC" w14:textId="77777777" w:rsidTr="00F80AE3">
        <w:trPr>
          <w:jc w:val="center"/>
        </w:trPr>
        <w:tc>
          <w:tcPr>
            <w:tcW w:w="0" w:type="auto"/>
          </w:tcPr>
          <w:p w14:paraId="4FB94CD8" w14:textId="77777777" w:rsidR="008C47F7" w:rsidRDefault="008C47F7" w:rsidP="00F80AE3">
            <w:pPr>
              <w:pStyle w:val="TABLE-cell"/>
              <w:rPr>
                <w:rFonts w:cs="Calibri"/>
              </w:rPr>
            </w:pPr>
            <w:r>
              <w:rPr>
                <w:rFonts w:cs="Calibri"/>
              </w:rPr>
              <w:t>32</w:t>
            </w:r>
          </w:p>
        </w:tc>
        <w:tc>
          <w:tcPr>
            <w:tcW w:w="0" w:type="auto"/>
            <w:vAlign w:val="center"/>
          </w:tcPr>
          <w:p w14:paraId="12C5D13D" w14:textId="77777777" w:rsidR="008C47F7" w:rsidRDefault="008C47F7" w:rsidP="00F80AE3">
            <w:pPr>
              <w:pStyle w:val="TABLE-cell"/>
              <w:rPr>
                <w:rFonts w:cs="Calibri"/>
              </w:rPr>
            </w:pPr>
            <w:r>
              <w:rPr>
                <w:rFonts w:cs="Calibri"/>
                <w:color w:val="000000"/>
              </w:rPr>
              <w:t>TCG Attestation PTS Protocol: Binding to TNC IF-M, Version 1.0, Revision 27</w:t>
            </w:r>
          </w:p>
        </w:tc>
      </w:tr>
      <w:tr w:rsidR="008C47F7" w14:paraId="15DFEE11" w14:textId="77777777" w:rsidTr="00F80AE3">
        <w:trPr>
          <w:jc w:val="center"/>
        </w:trPr>
        <w:tc>
          <w:tcPr>
            <w:tcW w:w="0" w:type="auto"/>
          </w:tcPr>
          <w:p w14:paraId="69909C62" w14:textId="77777777" w:rsidR="008C47F7" w:rsidRDefault="008C47F7" w:rsidP="00F80AE3">
            <w:pPr>
              <w:pStyle w:val="TABLE-cell"/>
              <w:rPr>
                <w:rFonts w:cs="Calibri"/>
              </w:rPr>
            </w:pPr>
            <w:r>
              <w:rPr>
                <w:rFonts w:cs="Calibri"/>
              </w:rPr>
              <w:t>33</w:t>
            </w:r>
          </w:p>
        </w:tc>
        <w:tc>
          <w:tcPr>
            <w:tcW w:w="0" w:type="auto"/>
            <w:vAlign w:val="center"/>
          </w:tcPr>
          <w:p w14:paraId="6BCC40D4" w14:textId="77777777" w:rsidR="008C47F7" w:rsidRDefault="008C47F7" w:rsidP="00F80AE3">
            <w:pPr>
              <w:pStyle w:val="TABLE-cell"/>
              <w:rPr>
                <w:rFonts w:cs="Calibri"/>
              </w:rPr>
            </w:pPr>
            <w:r>
              <w:rPr>
                <w:rFonts w:cs="Calibri"/>
                <w:color w:val="000000"/>
              </w:rPr>
              <w:t>TCG Infrastructure Working Group A CMC Profile for AIK Certificate Enrollment, Version 1.0, Revision 7</w:t>
            </w:r>
          </w:p>
        </w:tc>
      </w:tr>
      <w:tr w:rsidR="008C47F7" w14:paraId="16391AD3" w14:textId="77777777" w:rsidTr="00F80AE3">
        <w:trPr>
          <w:jc w:val="center"/>
        </w:trPr>
        <w:tc>
          <w:tcPr>
            <w:tcW w:w="0" w:type="auto"/>
          </w:tcPr>
          <w:p w14:paraId="4ABCCF20" w14:textId="77777777" w:rsidR="008C47F7" w:rsidRPr="003863FC" w:rsidRDefault="008C47F7" w:rsidP="00F80AE3">
            <w:pPr>
              <w:pStyle w:val="TABLE-cell"/>
              <w:rPr>
                <w:rFonts w:cs="Calibri"/>
              </w:rPr>
            </w:pPr>
            <w:r>
              <w:rPr>
                <w:rFonts w:cs="Calibri"/>
              </w:rPr>
              <w:t>34</w:t>
            </w:r>
          </w:p>
        </w:tc>
        <w:tc>
          <w:tcPr>
            <w:tcW w:w="0" w:type="auto"/>
            <w:vAlign w:val="center"/>
          </w:tcPr>
          <w:p w14:paraId="4862ED5E" w14:textId="77777777" w:rsidR="008C47F7" w:rsidRDefault="008C47F7" w:rsidP="00F80AE3">
            <w:pPr>
              <w:pStyle w:val="TABLE-cell"/>
              <w:rPr>
                <w:rFonts w:cs="Calibri"/>
              </w:rPr>
            </w:pPr>
            <w:r>
              <w:rPr>
                <w:rFonts w:cs="Calibri"/>
                <w:color w:val="000000"/>
              </w:rPr>
              <w:t>TCG Infrastructure Working Group Reference Manifest (RM) Schema Specification</w:t>
            </w:r>
          </w:p>
        </w:tc>
      </w:tr>
      <w:tr w:rsidR="008C47F7" w14:paraId="29C9A0CD" w14:textId="77777777" w:rsidTr="00F80AE3">
        <w:trPr>
          <w:jc w:val="center"/>
        </w:trPr>
        <w:tc>
          <w:tcPr>
            <w:tcW w:w="0" w:type="auto"/>
          </w:tcPr>
          <w:p w14:paraId="27C6C4CE" w14:textId="77777777" w:rsidR="008C47F7" w:rsidRPr="00203F79" w:rsidRDefault="008C47F7" w:rsidP="00F80AE3">
            <w:pPr>
              <w:pStyle w:val="TABLE-cell"/>
              <w:rPr>
                <w:rFonts w:cs="Calibri"/>
              </w:rPr>
            </w:pPr>
            <w:r>
              <w:rPr>
                <w:rFonts w:cs="Calibri"/>
              </w:rPr>
              <w:t>35</w:t>
            </w:r>
          </w:p>
        </w:tc>
        <w:tc>
          <w:tcPr>
            <w:tcW w:w="0" w:type="auto"/>
            <w:vAlign w:val="center"/>
          </w:tcPr>
          <w:p w14:paraId="0F78D680" w14:textId="77777777" w:rsidR="008C47F7" w:rsidRDefault="008C47F7" w:rsidP="00F80AE3">
            <w:pPr>
              <w:pStyle w:val="TABLE-cell"/>
              <w:rPr>
                <w:rFonts w:cs="Calibri"/>
              </w:rPr>
            </w:pPr>
            <w:r>
              <w:rPr>
                <w:rFonts w:cs="Calibri"/>
                <w:color w:val="000000"/>
              </w:rPr>
              <w:t>TCG Software Stack (TSS) Specification Version 1.10</w:t>
            </w:r>
          </w:p>
        </w:tc>
      </w:tr>
      <w:tr w:rsidR="008C47F7" w14:paraId="636E1DB6" w14:textId="77777777" w:rsidTr="00F80AE3">
        <w:trPr>
          <w:jc w:val="center"/>
        </w:trPr>
        <w:tc>
          <w:tcPr>
            <w:tcW w:w="0" w:type="auto"/>
          </w:tcPr>
          <w:p w14:paraId="372AAA12" w14:textId="77777777" w:rsidR="008C47F7" w:rsidRPr="0094264B" w:rsidRDefault="008C47F7" w:rsidP="00F80AE3">
            <w:pPr>
              <w:pStyle w:val="TABLE-cell"/>
              <w:rPr>
                <w:rFonts w:cs="Calibri"/>
              </w:rPr>
            </w:pPr>
            <w:r>
              <w:rPr>
                <w:rFonts w:cs="Calibri"/>
              </w:rPr>
              <w:t>36</w:t>
            </w:r>
          </w:p>
        </w:tc>
        <w:tc>
          <w:tcPr>
            <w:tcW w:w="0" w:type="auto"/>
            <w:vAlign w:val="center"/>
          </w:tcPr>
          <w:p w14:paraId="7ACB46F5" w14:textId="77777777" w:rsidR="008C47F7" w:rsidRDefault="008C47F7" w:rsidP="00F80AE3">
            <w:pPr>
              <w:pStyle w:val="TABLE-cell"/>
              <w:rPr>
                <w:rFonts w:cs="Calibri"/>
              </w:rPr>
            </w:pPr>
            <w:r>
              <w:rPr>
                <w:rFonts w:cs="Calibri"/>
                <w:color w:val="000000"/>
              </w:rPr>
              <w:t>TCG Software Stack (TSS) Specification Version 1.2</w:t>
            </w:r>
          </w:p>
        </w:tc>
      </w:tr>
      <w:tr w:rsidR="008C47F7" w14:paraId="1F8B7340" w14:textId="77777777" w:rsidTr="00F80AE3">
        <w:trPr>
          <w:jc w:val="center"/>
        </w:trPr>
        <w:tc>
          <w:tcPr>
            <w:tcW w:w="0" w:type="auto"/>
          </w:tcPr>
          <w:p w14:paraId="1276C0F0" w14:textId="77777777" w:rsidR="008C47F7" w:rsidRPr="0094264B" w:rsidRDefault="008C47F7" w:rsidP="00F80AE3">
            <w:pPr>
              <w:pStyle w:val="TABLE-cell"/>
              <w:rPr>
                <w:rFonts w:cs="Calibri"/>
              </w:rPr>
            </w:pPr>
            <w:r>
              <w:rPr>
                <w:rFonts w:cs="Calibri"/>
              </w:rPr>
              <w:t>37</w:t>
            </w:r>
          </w:p>
        </w:tc>
        <w:tc>
          <w:tcPr>
            <w:tcW w:w="0" w:type="auto"/>
            <w:vAlign w:val="center"/>
          </w:tcPr>
          <w:p w14:paraId="70D4674A" w14:textId="77777777" w:rsidR="008C47F7" w:rsidRDefault="008C47F7" w:rsidP="00F80AE3">
            <w:pPr>
              <w:pStyle w:val="TABLE-cell"/>
              <w:rPr>
                <w:rFonts w:cs="Calibri"/>
              </w:rPr>
            </w:pPr>
            <w:r>
              <w:rPr>
                <w:rFonts w:cs="Calibri"/>
                <w:color w:val="000000"/>
              </w:rPr>
              <w:t>TCG Software Stack (TSS) Specification, Version 1.2, Errata A</w:t>
            </w:r>
          </w:p>
        </w:tc>
      </w:tr>
      <w:tr w:rsidR="008C47F7" w14:paraId="12EA57C7" w14:textId="77777777" w:rsidTr="00F80AE3">
        <w:trPr>
          <w:jc w:val="center"/>
        </w:trPr>
        <w:tc>
          <w:tcPr>
            <w:tcW w:w="0" w:type="auto"/>
          </w:tcPr>
          <w:p w14:paraId="43D13158" w14:textId="77777777" w:rsidR="008C47F7" w:rsidRDefault="008C47F7" w:rsidP="00F80AE3">
            <w:pPr>
              <w:pStyle w:val="TABLE-cell"/>
              <w:rPr>
                <w:rFonts w:cs="Calibri"/>
              </w:rPr>
            </w:pPr>
            <w:r>
              <w:rPr>
                <w:rFonts w:cs="Calibri"/>
              </w:rPr>
              <w:t>38</w:t>
            </w:r>
          </w:p>
        </w:tc>
        <w:tc>
          <w:tcPr>
            <w:tcW w:w="0" w:type="auto"/>
            <w:vAlign w:val="center"/>
          </w:tcPr>
          <w:p w14:paraId="4B5EE7AB" w14:textId="77777777" w:rsidR="008C47F7" w:rsidRDefault="008C47F7" w:rsidP="00F80AE3">
            <w:pPr>
              <w:pStyle w:val="TABLE-cell"/>
              <w:rPr>
                <w:rFonts w:cs="Calibri"/>
              </w:rPr>
            </w:pPr>
            <w:r>
              <w:rPr>
                <w:rFonts w:cs="Calibri"/>
                <w:color w:val="000000"/>
              </w:rPr>
              <w:t>TCG Storage Architecture Core Specification, Version 1.00, Revision 0.9</w:t>
            </w:r>
          </w:p>
        </w:tc>
      </w:tr>
      <w:tr w:rsidR="008C47F7" w14:paraId="4DEC40B8" w14:textId="77777777" w:rsidTr="00F80AE3">
        <w:trPr>
          <w:jc w:val="center"/>
        </w:trPr>
        <w:tc>
          <w:tcPr>
            <w:tcW w:w="0" w:type="auto"/>
          </w:tcPr>
          <w:p w14:paraId="433619CD" w14:textId="77777777" w:rsidR="008C47F7" w:rsidRDefault="008C47F7" w:rsidP="00F80AE3">
            <w:pPr>
              <w:pStyle w:val="TABLE-cell"/>
              <w:rPr>
                <w:rFonts w:cs="Calibri"/>
              </w:rPr>
            </w:pPr>
            <w:r>
              <w:rPr>
                <w:rFonts w:cs="Calibri"/>
              </w:rPr>
              <w:t>39</w:t>
            </w:r>
          </w:p>
        </w:tc>
        <w:tc>
          <w:tcPr>
            <w:tcW w:w="0" w:type="auto"/>
            <w:vAlign w:val="center"/>
          </w:tcPr>
          <w:p w14:paraId="0D88A345" w14:textId="77777777" w:rsidR="008C47F7" w:rsidRDefault="008C47F7" w:rsidP="00F80AE3">
            <w:pPr>
              <w:pStyle w:val="TABLE-cell"/>
              <w:rPr>
                <w:rFonts w:cs="Calibri"/>
              </w:rPr>
            </w:pPr>
            <w:r>
              <w:rPr>
                <w:rFonts w:cs="Calibri"/>
                <w:color w:val="000000"/>
              </w:rPr>
              <w:t>TCG Storage Architecture Core Specification, Version 2.00, Revision 1.00 and 2.00</w:t>
            </w:r>
          </w:p>
        </w:tc>
      </w:tr>
      <w:tr w:rsidR="00E926B6" w14:paraId="7BBD2C5F" w14:textId="77777777" w:rsidTr="00F80AE3">
        <w:trPr>
          <w:jc w:val="center"/>
        </w:trPr>
        <w:tc>
          <w:tcPr>
            <w:tcW w:w="0" w:type="auto"/>
          </w:tcPr>
          <w:p w14:paraId="426EE938" w14:textId="6174533D" w:rsidR="00E926B6" w:rsidRDefault="00603B28" w:rsidP="00F80AE3">
            <w:pPr>
              <w:pStyle w:val="TABLE-cell"/>
              <w:rPr>
                <w:rFonts w:cs="Calibri"/>
              </w:rPr>
            </w:pPr>
            <w:r>
              <w:rPr>
                <w:rFonts w:cs="Calibri"/>
              </w:rPr>
              <w:t>40</w:t>
            </w:r>
          </w:p>
        </w:tc>
        <w:tc>
          <w:tcPr>
            <w:tcW w:w="0" w:type="auto"/>
            <w:vAlign w:val="center"/>
          </w:tcPr>
          <w:p w14:paraId="33F5E774" w14:textId="235C338C" w:rsidR="00E926B6" w:rsidRDefault="00E926B6" w:rsidP="00F80AE3">
            <w:pPr>
              <w:pStyle w:val="TABLE-cell"/>
              <w:rPr>
                <w:rFonts w:cs="Calibri"/>
                <w:color w:val="000000"/>
              </w:rPr>
            </w:pPr>
            <w:r>
              <w:rPr>
                <w:rFonts w:cs="Calibri"/>
                <w:color w:val="000000"/>
              </w:rPr>
              <w:t>TCG Trusted Network Connect TNC IF-M: TLV Binding, Version 1.0, Revision 40</w:t>
            </w:r>
          </w:p>
        </w:tc>
      </w:tr>
      <w:tr w:rsidR="00E926B6" w14:paraId="4471DE2E" w14:textId="77777777" w:rsidTr="00F80AE3">
        <w:trPr>
          <w:jc w:val="center"/>
        </w:trPr>
        <w:tc>
          <w:tcPr>
            <w:tcW w:w="0" w:type="auto"/>
          </w:tcPr>
          <w:p w14:paraId="52D75AE9" w14:textId="46AA25F9" w:rsidR="00E926B6" w:rsidRDefault="00603B28" w:rsidP="00F80AE3">
            <w:pPr>
              <w:pStyle w:val="TABLE-cell"/>
              <w:rPr>
                <w:rFonts w:cs="Calibri"/>
              </w:rPr>
            </w:pPr>
            <w:r>
              <w:rPr>
                <w:rFonts w:cs="Calibri"/>
              </w:rPr>
              <w:t>41</w:t>
            </w:r>
          </w:p>
        </w:tc>
        <w:tc>
          <w:tcPr>
            <w:tcW w:w="0" w:type="auto"/>
            <w:vAlign w:val="center"/>
          </w:tcPr>
          <w:p w14:paraId="2AC78CD0" w14:textId="5F6563A6" w:rsidR="00E926B6" w:rsidRDefault="00E926B6" w:rsidP="00F80AE3">
            <w:pPr>
              <w:pStyle w:val="TABLE-cell"/>
              <w:rPr>
                <w:rFonts w:cs="Calibri"/>
                <w:color w:val="000000"/>
              </w:rPr>
            </w:pPr>
            <w:r>
              <w:rPr>
                <w:rFonts w:cs="Calibri"/>
                <w:color w:val="000000"/>
              </w:rPr>
              <w:t>TCG Trusted Network Connect TNC IF-MAP Binding for SOAP, Version 2.2, Revision 9</w:t>
            </w:r>
          </w:p>
        </w:tc>
      </w:tr>
      <w:tr w:rsidR="00E926B6" w14:paraId="641C74A9" w14:textId="77777777" w:rsidTr="00F80AE3">
        <w:trPr>
          <w:jc w:val="center"/>
        </w:trPr>
        <w:tc>
          <w:tcPr>
            <w:tcW w:w="0" w:type="auto"/>
          </w:tcPr>
          <w:p w14:paraId="3E5997EC" w14:textId="087FA0FF" w:rsidR="00E926B6" w:rsidRDefault="00603B28" w:rsidP="00F80AE3">
            <w:pPr>
              <w:pStyle w:val="TABLE-cell"/>
              <w:rPr>
                <w:rFonts w:cs="Calibri"/>
              </w:rPr>
            </w:pPr>
            <w:r>
              <w:rPr>
                <w:rFonts w:cs="Calibri"/>
              </w:rPr>
              <w:t>42</w:t>
            </w:r>
          </w:p>
        </w:tc>
        <w:tc>
          <w:tcPr>
            <w:tcW w:w="0" w:type="auto"/>
            <w:vAlign w:val="center"/>
          </w:tcPr>
          <w:p w14:paraId="0E260863" w14:textId="13F4097D" w:rsidR="00E926B6" w:rsidRDefault="00E926B6" w:rsidP="00F80AE3">
            <w:pPr>
              <w:pStyle w:val="TABLE-cell"/>
              <w:rPr>
                <w:rFonts w:cs="Calibri"/>
                <w:color w:val="000000"/>
              </w:rPr>
            </w:pPr>
            <w:r>
              <w:rPr>
                <w:rFonts w:cs="Calibri"/>
                <w:color w:val="000000"/>
              </w:rPr>
              <w:t>TCG Trusted Network Connect TNC IF-IMC, Version 1.3, Revision 18</w:t>
            </w:r>
          </w:p>
        </w:tc>
      </w:tr>
      <w:tr w:rsidR="00E926B6" w14:paraId="4074FAE7" w14:textId="77777777" w:rsidTr="00F80AE3">
        <w:trPr>
          <w:jc w:val="center"/>
        </w:trPr>
        <w:tc>
          <w:tcPr>
            <w:tcW w:w="0" w:type="auto"/>
          </w:tcPr>
          <w:p w14:paraId="39065FE1" w14:textId="234FFA74" w:rsidR="00E926B6" w:rsidRDefault="00603B28" w:rsidP="00F80AE3">
            <w:pPr>
              <w:pStyle w:val="TABLE-cell"/>
              <w:rPr>
                <w:rFonts w:cs="Calibri"/>
              </w:rPr>
            </w:pPr>
            <w:r>
              <w:rPr>
                <w:rFonts w:cs="Calibri"/>
              </w:rPr>
              <w:t>43</w:t>
            </w:r>
          </w:p>
        </w:tc>
        <w:tc>
          <w:tcPr>
            <w:tcW w:w="0" w:type="auto"/>
            <w:vAlign w:val="center"/>
          </w:tcPr>
          <w:p w14:paraId="44991986" w14:textId="5D7CFDB5" w:rsidR="00E926B6" w:rsidRDefault="00E926B6" w:rsidP="00F80AE3">
            <w:pPr>
              <w:pStyle w:val="TABLE-cell"/>
              <w:rPr>
                <w:rFonts w:cs="Calibri"/>
                <w:color w:val="000000"/>
              </w:rPr>
            </w:pPr>
            <w:r>
              <w:rPr>
                <w:rFonts w:cs="Calibri"/>
                <w:color w:val="000000"/>
              </w:rPr>
              <w:t>TCG Trusted Network Connect TNC IF-IMV, Version 1.3, Revision 13</w:t>
            </w:r>
          </w:p>
        </w:tc>
      </w:tr>
      <w:tr w:rsidR="00E926B6" w14:paraId="4C596FA1" w14:textId="77777777" w:rsidTr="00F80AE3">
        <w:trPr>
          <w:jc w:val="center"/>
        </w:trPr>
        <w:tc>
          <w:tcPr>
            <w:tcW w:w="0" w:type="auto"/>
          </w:tcPr>
          <w:p w14:paraId="0A807AEF" w14:textId="4E48073C" w:rsidR="00E926B6" w:rsidRDefault="00603B28" w:rsidP="00F80AE3">
            <w:pPr>
              <w:pStyle w:val="TABLE-cell"/>
              <w:rPr>
                <w:rFonts w:cs="Calibri"/>
              </w:rPr>
            </w:pPr>
            <w:r>
              <w:rPr>
                <w:rFonts w:cs="Calibri"/>
              </w:rPr>
              <w:t>44</w:t>
            </w:r>
          </w:p>
        </w:tc>
        <w:tc>
          <w:tcPr>
            <w:tcW w:w="0" w:type="auto"/>
            <w:vAlign w:val="center"/>
          </w:tcPr>
          <w:p w14:paraId="7DF8C98F" w14:textId="5B887832" w:rsidR="00E926B6" w:rsidRDefault="00E926B6" w:rsidP="00F80AE3">
            <w:pPr>
              <w:pStyle w:val="TABLE-cell"/>
              <w:rPr>
                <w:rFonts w:cs="Calibri"/>
                <w:color w:val="000000"/>
              </w:rPr>
            </w:pPr>
            <w:r>
              <w:rPr>
                <w:rFonts w:cs="Calibri"/>
                <w:color w:val="000000"/>
              </w:rPr>
              <w:t>TCG Trusted Network Connect TNC IF-T: Protocol Bindings for Tunneled EAP Methods, Version 2.0, Revision 4</w:t>
            </w:r>
          </w:p>
        </w:tc>
      </w:tr>
      <w:tr w:rsidR="00E926B6" w14:paraId="67ABBB2B" w14:textId="77777777" w:rsidTr="00F80AE3">
        <w:trPr>
          <w:jc w:val="center"/>
        </w:trPr>
        <w:tc>
          <w:tcPr>
            <w:tcW w:w="0" w:type="auto"/>
          </w:tcPr>
          <w:p w14:paraId="6B4FB3F1" w14:textId="3C4A737F" w:rsidR="00E926B6" w:rsidRDefault="00603B28" w:rsidP="00F80AE3">
            <w:pPr>
              <w:pStyle w:val="TABLE-cell"/>
              <w:rPr>
                <w:rFonts w:cs="Calibri"/>
              </w:rPr>
            </w:pPr>
            <w:r>
              <w:rPr>
                <w:rFonts w:cs="Calibri"/>
              </w:rPr>
              <w:t>45</w:t>
            </w:r>
          </w:p>
        </w:tc>
        <w:tc>
          <w:tcPr>
            <w:tcW w:w="0" w:type="auto"/>
            <w:vAlign w:val="center"/>
          </w:tcPr>
          <w:p w14:paraId="6BB7079B" w14:textId="4238562F" w:rsidR="00E926B6" w:rsidRDefault="00E926B6" w:rsidP="00F80AE3">
            <w:pPr>
              <w:pStyle w:val="TABLE-cell"/>
              <w:rPr>
                <w:rFonts w:cs="Calibri"/>
                <w:color w:val="000000"/>
              </w:rPr>
            </w:pPr>
            <w:r>
              <w:rPr>
                <w:rFonts w:cs="Calibri"/>
                <w:color w:val="000000"/>
              </w:rPr>
              <w:t>TCG Trusted Network Connect TNC IF-TNCCS: TLV Binding, Version 2.0, Revision 20</w:t>
            </w:r>
          </w:p>
        </w:tc>
      </w:tr>
      <w:tr w:rsidR="00E926B6" w14:paraId="6076809D" w14:textId="77777777" w:rsidTr="00F80AE3">
        <w:trPr>
          <w:jc w:val="center"/>
        </w:trPr>
        <w:tc>
          <w:tcPr>
            <w:tcW w:w="0" w:type="auto"/>
          </w:tcPr>
          <w:p w14:paraId="5F1984F7" w14:textId="0F3D9BCB" w:rsidR="00E926B6" w:rsidRDefault="00603B28" w:rsidP="00F80AE3">
            <w:pPr>
              <w:pStyle w:val="TABLE-cell"/>
              <w:rPr>
                <w:rFonts w:cs="Calibri"/>
              </w:rPr>
            </w:pPr>
            <w:r>
              <w:rPr>
                <w:rFonts w:cs="Calibri"/>
              </w:rPr>
              <w:t>46</w:t>
            </w:r>
          </w:p>
        </w:tc>
        <w:tc>
          <w:tcPr>
            <w:tcW w:w="0" w:type="auto"/>
            <w:vAlign w:val="center"/>
          </w:tcPr>
          <w:p w14:paraId="710ED10B" w14:textId="3B770E82" w:rsidR="00E926B6" w:rsidRDefault="00E926B6" w:rsidP="00F80AE3">
            <w:pPr>
              <w:pStyle w:val="TABLE-cell"/>
              <w:rPr>
                <w:rFonts w:cs="Calibri"/>
                <w:color w:val="000000"/>
              </w:rPr>
            </w:pPr>
            <w:r>
              <w:rPr>
                <w:rFonts w:cs="Calibri"/>
                <w:color w:val="000000"/>
              </w:rPr>
              <w:t xml:space="preserve">TCG Trusted Network Connect </w:t>
            </w:r>
            <w:r w:rsidR="00603B28">
              <w:rPr>
                <w:rFonts w:cs="Calibri"/>
                <w:color w:val="000000"/>
              </w:rPr>
              <w:t>TNC MAP Content Authorization, Version 1.0, Revision 35</w:t>
            </w:r>
          </w:p>
        </w:tc>
      </w:tr>
      <w:tr w:rsidR="00E11AC7" w14:paraId="7EDED4EF" w14:textId="77777777" w:rsidTr="00F80AE3">
        <w:trPr>
          <w:jc w:val="center"/>
        </w:trPr>
        <w:tc>
          <w:tcPr>
            <w:tcW w:w="0" w:type="auto"/>
          </w:tcPr>
          <w:p w14:paraId="60CDA441" w14:textId="771BFE67" w:rsidR="00E11AC7" w:rsidRDefault="00603B28" w:rsidP="00F80AE3">
            <w:pPr>
              <w:pStyle w:val="TABLE-cell"/>
              <w:rPr>
                <w:rFonts w:cs="Calibri"/>
              </w:rPr>
            </w:pPr>
            <w:r>
              <w:rPr>
                <w:rFonts w:cs="Calibri"/>
              </w:rPr>
              <w:t>47</w:t>
            </w:r>
          </w:p>
        </w:tc>
        <w:tc>
          <w:tcPr>
            <w:tcW w:w="0" w:type="auto"/>
            <w:vAlign w:val="center"/>
          </w:tcPr>
          <w:p w14:paraId="4C233CC3" w14:textId="074813B5" w:rsidR="00E11AC7" w:rsidRDefault="00E11AC7" w:rsidP="00F80AE3">
            <w:pPr>
              <w:pStyle w:val="TABLE-cell"/>
              <w:rPr>
                <w:rFonts w:cs="Calibri"/>
                <w:color w:val="000000"/>
              </w:rPr>
            </w:pPr>
            <w:r>
              <w:rPr>
                <w:rFonts w:cs="Calibri"/>
                <w:color w:val="000000"/>
              </w:rPr>
              <w:t>TCG Storage Enterprise SSC Feature Set Locking LBA Ranges Control Specification, Version 1.00, Revision 1.00</w:t>
            </w:r>
          </w:p>
        </w:tc>
      </w:tr>
      <w:tr w:rsidR="008C47F7" w14:paraId="5448A93C" w14:textId="77777777" w:rsidTr="00F80AE3">
        <w:trPr>
          <w:jc w:val="center"/>
        </w:trPr>
        <w:tc>
          <w:tcPr>
            <w:tcW w:w="0" w:type="auto"/>
          </w:tcPr>
          <w:p w14:paraId="7B7BA496" w14:textId="5D18FADB" w:rsidR="008C47F7" w:rsidRPr="003863FC" w:rsidRDefault="008C47F7" w:rsidP="00F80AE3">
            <w:pPr>
              <w:pStyle w:val="TABLE-cell"/>
              <w:rPr>
                <w:rFonts w:cs="Calibri"/>
              </w:rPr>
            </w:pPr>
            <w:r>
              <w:rPr>
                <w:rFonts w:cs="Calibri"/>
              </w:rPr>
              <w:t>4</w:t>
            </w:r>
            <w:r w:rsidR="00603B28">
              <w:rPr>
                <w:rFonts w:cs="Calibri"/>
              </w:rPr>
              <w:t>8</w:t>
            </w:r>
          </w:p>
        </w:tc>
        <w:tc>
          <w:tcPr>
            <w:tcW w:w="0" w:type="auto"/>
            <w:vAlign w:val="center"/>
          </w:tcPr>
          <w:p w14:paraId="51661536" w14:textId="77777777" w:rsidR="008C47F7" w:rsidRDefault="008C47F7" w:rsidP="00F80AE3">
            <w:pPr>
              <w:pStyle w:val="TABLE-cell"/>
              <w:rPr>
                <w:rFonts w:cs="Calibri"/>
              </w:rPr>
            </w:pPr>
            <w:r>
              <w:rPr>
                <w:rFonts w:cs="Calibri"/>
                <w:color w:val="000000"/>
              </w:rPr>
              <w:t>TCG Storage Opal SSC Feature Set: Single User Mode Specification, Version 1.00, Revision 1.00</w:t>
            </w:r>
          </w:p>
        </w:tc>
      </w:tr>
      <w:tr w:rsidR="008C47F7" w14:paraId="4B11BD87" w14:textId="77777777" w:rsidTr="00F80AE3">
        <w:trPr>
          <w:jc w:val="center"/>
        </w:trPr>
        <w:tc>
          <w:tcPr>
            <w:tcW w:w="0" w:type="auto"/>
          </w:tcPr>
          <w:p w14:paraId="02913CDD" w14:textId="225C8DF5" w:rsidR="008C47F7" w:rsidRPr="00203F79" w:rsidRDefault="008C47F7" w:rsidP="00F80AE3">
            <w:pPr>
              <w:pStyle w:val="TABLE-cell"/>
              <w:rPr>
                <w:rFonts w:cs="Calibri"/>
              </w:rPr>
            </w:pPr>
            <w:r>
              <w:rPr>
                <w:rFonts w:cs="Calibri"/>
              </w:rPr>
              <w:t>4</w:t>
            </w:r>
            <w:r w:rsidR="00603B28">
              <w:rPr>
                <w:rFonts w:cs="Calibri"/>
              </w:rPr>
              <w:t>9</w:t>
            </w:r>
          </w:p>
        </w:tc>
        <w:tc>
          <w:tcPr>
            <w:tcW w:w="0" w:type="auto"/>
            <w:vAlign w:val="center"/>
          </w:tcPr>
          <w:p w14:paraId="18D8AA80" w14:textId="77777777" w:rsidR="008C47F7" w:rsidRDefault="008C47F7" w:rsidP="00F80AE3">
            <w:pPr>
              <w:pStyle w:val="TABLE-cell"/>
              <w:rPr>
                <w:rFonts w:cs="Calibri"/>
              </w:rPr>
            </w:pPr>
            <w:r>
              <w:rPr>
                <w:rFonts w:cs="Calibri"/>
                <w:color w:val="000000"/>
              </w:rPr>
              <w:t>TNC IF-T Binding to TLS Version 1.0, Revision 16</w:t>
            </w:r>
          </w:p>
        </w:tc>
      </w:tr>
      <w:tr w:rsidR="008C47F7" w14:paraId="17C69111" w14:textId="77777777" w:rsidTr="00F80AE3">
        <w:trPr>
          <w:jc w:val="center"/>
        </w:trPr>
        <w:tc>
          <w:tcPr>
            <w:tcW w:w="0" w:type="auto"/>
          </w:tcPr>
          <w:p w14:paraId="02A0CA66" w14:textId="53BEC725" w:rsidR="008C47F7" w:rsidRPr="0094264B" w:rsidRDefault="00603B28" w:rsidP="00F80AE3">
            <w:pPr>
              <w:pStyle w:val="TABLE-cell"/>
              <w:rPr>
                <w:rFonts w:cs="Calibri"/>
              </w:rPr>
            </w:pPr>
            <w:r>
              <w:rPr>
                <w:rFonts w:cs="Calibri"/>
              </w:rPr>
              <w:t>50</w:t>
            </w:r>
          </w:p>
        </w:tc>
        <w:tc>
          <w:tcPr>
            <w:tcW w:w="0" w:type="auto"/>
            <w:vAlign w:val="center"/>
          </w:tcPr>
          <w:p w14:paraId="6D81632C" w14:textId="77777777" w:rsidR="008C47F7" w:rsidRDefault="008C47F7" w:rsidP="00F80AE3">
            <w:pPr>
              <w:pStyle w:val="TABLE-cell"/>
              <w:rPr>
                <w:rFonts w:cs="Calibri"/>
              </w:rPr>
            </w:pPr>
            <w:r>
              <w:rPr>
                <w:rFonts w:cs="Calibri"/>
                <w:color w:val="000000"/>
              </w:rPr>
              <w:t>TNC IF-T Binding to TLS Version 2.0, Revision 7</w:t>
            </w:r>
          </w:p>
        </w:tc>
      </w:tr>
      <w:tr w:rsidR="008C47F7" w14:paraId="30A6C2EF" w14:textId="77777777" w:rsidTr="00F80AE3">
        <w:trPr>
          <w:jc w:val="center"/>
        </w:trPr>
        <w:tc>
          <w:tcPr>
            <w:tcW w:w="0" w:type="auto"/>
          </w:tcPr>
          <w:p w14:paraId="37B7E9F4" w14:textId="58EAB9CC" w:rsidR="008C47F7" w:rsidRPr="0094264B" w:rsidRDefault="00603B28" w:rsidP="00F80AE3">
            <w:pPr>
              <w:pStyle w:val="TABLE-cell"/>
              <w:rPr>
                <w:rFonts w:cs="Calibri"/>
              </w:rPr>
            </w:pPr>
            <w:r>
              <w:rPr>
                <w:rFonts w:cs="Calibri"/>
              </w:rPr>
              <w:t>51</w:t>
            </w:r>
          </w:p>
        </w:tc>
        <w:tc>
          <w:tcPr>
            <w:tcW w:w="0" w:type="auto"/>
            <w:vAlign w:val="center"/>
          </w:tcPr>
          <w:p w14:paraId="259718FF" w14:textId="77777777" w:rsidR="008C47F7" w:rsidRDefault="008C47F7" w:rsidP="00F80AE3">
            <w:pPr>
              <w:pStyle w:val="TABLE-cell"/>
              <w:rPr>
                <w:rFonts w:cs="Calibri"/>
              </w:rPr>
            </w:pPr>
            <w:r>
              <w:rPr>
                <w:color w:val="000000"/>
              </w:rPr>
              <w:t>TPM Main Specification Level 2 Version 1.2, all revisions</w:t>
            </w:r>
          </w:p>
        </w:tc>
      </w:tr>
    </w:tbl>
    <w:p w14:paraId="72EC4F58" w14:textId="1E07062E" w:rsidR="00757F05" w:rsidRPr="00A11002" w:rsidRDefault="00A11002" w:rsidP="003B0230">
      <w:pPr>
        <w:pStyle w:val="ANNEXtitle"/>
        <w:rPr>
          <w:u w:val="single"/>
        </w:rPr>
      </w:pPr>
      <w:bookmarkStart w:id="780" w:name="_Toc17817254"/>
      <w:r>
        <w:rPr>
          <w:u w:val="single"/>
        </w:rPr>
        <w:lastRenderedPageBreak/>
        <w:t>Bibliography</w:t>
      </w:r>
      <w:bookmarkEnd w:id="780"/>
    </w:p>
    <w:p w14:paraId="2E576157" w14:textId="77777777" w:rsidR="00A11002" w:rsidRDefault="00A11002" w:rsidP="00A11002">
      <w:pPr>
        <w:pStyle w:val="BodyText"/>
      </w:pPr>
      <w:r w:rsidRPr="00726CC4">
        <w:t>For dated references, only the edition cited applies. For undated references, the latest edition of the referenced document (including any amendments) applies.</w:t>
      </w:r>
    </w:p>
    <w:p w14:paraId="693E0BD6" w14:textId="77777777" w:rsidR="00A11002" w:rsidRDefault="00A11002" w:rsidP="00A11002">
      <w:pPr>
        <w:pStyle w:val="BodyText"/>
        <w:keepLines/>
        <w:numPr>
          <w:ilvl w:val="0"/>
          <w:numId w:val="34"/>
        </w:numPr>
        <w:rPr>
          <w:szCs w:val="18"/>
        </w:rPr>
      </w:pPr>
      <w:r>
        <w:rPr>
          <w:szCs w:val="18"/>
        </w:rPr>
        <w:t xml:space="preserve">GM/T 0003.1-2012: </w:t>
      </w:r>
      <w:r w:rsidRPr="00A10909">
        <w:rPr>
          <w:i/>
        </w:rPr>
        <w:t>Public Key Cryptographic Algorithm SM2</w:t>
      </w:r>
      <w:r>
        <w:rPr>
          <w:i/>
        </w:rPr>
        <w:t xml:space="preserve"> Based on </w:t>
      </w:r>
      <w:r w:rsidRPr="008A35B5">
        <w:rPr>
          <w:i/>
        </w:rPr>
        <w:t>Elliptic Curves</w:t>
      </w:r>
      <w:r w:rsidRPr="008A35B5" w:rsidDel="00D20F60">
        <w:rPr>
          <w:i/>
          <w:szCs w:val="18"/>
        </w:rPr>
        <w:t xml:space="preserve"> </w:t>
      </w:r>
      <w:r w:rsidRPr="008A35B5">
        <w:rPr>
          <w:i/>
          <w:szCs w:val="18"/>
        </w:rPr>
        <w:t>Part 1: General</w:t>
      </w:r>
    </w:p>
    <w:p w14:paraId="0C590AA7" w14:textId="77777777" w:rsidR="00A11002" w:rsidRDefault="00A11002" w:rsidP="00A11002">
      <w:pPr>
        <w:pStyle w:val="BodyText"/>
        <w:keepLines/>
        <w:numPr>
          <w:ilvl w:val="0"/>
          <w:numId w:val="34"/>
        </w:numPr>
        <w:rPr>
          <w:szCs w:val="18"/>
        </w:rPr>
      </w:pPr>
      <w:r>
        <w:rPr>
          <w:szCs w:val="18"/>
        </w:rPr>
        <w:t xml:space="preserve">GM/T 0003.2-2012: </w:t>
      </w:r>
      <w:r w:rsidRPr="00A10909">
        <w:rPr>
          <w:i/>
        </w:rPr>
        <w:t>Public Key Cryptographic Algorithm SM2</w:t>
      </w:r>
      <w:r>
        <w:rPr>
          <w:i/>
        </w:rPr>
        <w:t xml:space="preserve"> Based on Elliptic Curves Part 2: Digital Signature Algorithm</w:t>
      </w:r>
    </w:p>
    <w:p w14:paraId="4EFA7073" w14:textId="77777777" w:rsidR="00A11002" w:rsidRDefault="00A11002" w:rsidP="00A11002">
      <w:pPr>
        <w:pStyle w:val="BodyText"/>
        <w:keepLines/>
        <w:numPr>
          <w:ilvl w:val="0"/>
          <w:numId w:val="34"/>
        </w:numPr>
        <w:rPr>
          <w:szCs w:val="18"/>
        </w:rPr>
      </w:pPr>
      <w:r>
        <w:rPr>
          <w:szCs w:val="18"/>
        </w:rPr>
        <w:t xml:space="preserve">GM/T 0003.3-2012: </w:t>
      </w:r>
      <w:r w:rsidRPr="00A10909">
        <w:rPr>
          <w:i/>
        </w:rPr>
        <w:t>Public Key Cryptographic Algorithm SM2</w:t>
      </w:r>
      <w:r>
        <w:rPr>
          <w:i/>
        </w:rPr>
        <w:t xml:space="preserve"> Based on Elliptic Curves Part 3: Key Exchange Protocol</w:t>
      </w:r>
    </w:p>
    <w:p w14:paraId="78B8C610" w14:textId="77777777" w:rsidR="00A11002" w:rsidRDefault="00A11002" w:rsidP="00A11002">
      <w:pPr>
        <w:pStyle w:val="BodyText"/>
        <w:keepLines/>
        <w:numPr>
          <w:ilvl w:val="0"/>
          <w:numId w:val="34"/>
        </w:numPr>
        <w:rPr>
          <w:szCs w:val="18"/>
        </w:rPr>
      </w:pPr>
      <w:r>
        <w:rPr>
          <w:szCs w:val="18"/>
        </w:rPr>
        <w:t xml:space="preserve">GM/T 0003.5-2012: </w:t>
      </w:r>
      <w:r w:rsidRPr="00A10909">
        <w:rPr>
          <w:i/>
        </w:rPr>
        <w:t>Public Key Cryptographic Algorithm SM2</w:t>
      </w:r>
      <w:r>
        <w:rPr>
          <w:i/>
        </w:rPr>
        <w:t xml:space="preserve"> Based on Elliptic Curves Part 5: Parameter definition</w:t>
      </w:r>
    </w:p>
    <w:p w14:paraId="63934F4B" w14:textId="77777777" w:rsidR="00A11002" w:rsidRPr="008A35B5" w:rsidRDefault="00A11002" w:rsidP="00A11002">
      <w:pPr>
        <w:pStyle w:val="BodyText"/>
        <w:keepLines/>
        <w:numPr>
          <w:ilvl w:val="0"/>
          <w:numId w:val="34"/>
        </w:numPr>
        <w:rPr>
          <w:i/>
          <w:szCs w:val="18"/>
        </w:rPr>
      </w:pPr>
      <w:r>
        <w:rPr>
          <w:szCs w:val="18"/>
        </w:rPr>
        <w:t xml:space="preserve">GM/T 0004-2012: </w:t>
      </w:r>
      <w:r w:rsidRPr="008A35B5">
        <w:rPr>
          <w:i/>
          <w:szCs w:val="18"/>
        </w:rPr>
        <w:t>SM3 Cryptographic Hash Algorithm</w:t>
      </w:r>
    </w:p>
    <w:p w14:paraId="2555D746" w14:textId="77777777" w:rsidR="00A11002" w:rsidRDefault="00A11002" w:rsidP="00A11002">
      <w:pPr>
        <w:pStyle w:val="BodyText"/>
        <w:keepLines/>
        <w:numPr>
          <w:ilvl w:val="0"/>
          <w:numId w:val="34"/>
        </w:numPr>
        <w:rPr>
          <w:szCs w:val="18"/>
        </w:rPr>
      </w:pPr>
      <w:r>
        <w:rPr>
          <w:szCs w:val="18"/>
        </w:rPr>
        <w:t xml:space="preserve">GM/T 0002-2012: </w:t>
      </w:r>
      <w:r w:rsidRPr="008A35B5">
        <w:rPr>
          <w:i/>
          <w:szCs w:val="18"/>
        </w:rPr>
        <w:t>SM4 Block Cipher Algorithm</w:t>
      </w:r>
    </w:p>
    <w:p w14:paraId="693068E7" w14:textId="77777777" w:rsidR="00A11002" w:rsidRPr="00726CC4" w:rsidRDefault="00A11002" w:rsidP="00A11002">
      <w:pPr>
        <w:pStyle w:val="BodyText"/>
        <w:keepNext w:val="0"/>
        <w:keepLines/>
        <w:numPr>
          <w:ilvl w:val="0"/>
          <w:numId w:val="34"/>
        </w:numPr>
      </w:pPr>
      <w:r w:rsidRPr="00726CC4">
        <w:t>IEEE Std 1363</w:t>
      </w:r>
      <w:r w:rsidRPr="0053368A">
        <w:rPr>
          <w:vertAlign w:val="superscript"/>
        </w:rPr>
        <w:t>TM</w:t>
      </w:r>
      <w:r w:rsidRPr="00726CC4">
        <w:t xml:space="preserve">-2000, </w:t>
      </w:r>
      <w:r w:rsidRPr="00726CC4">
        <w:rPr>
          <w:i/>
        </w:rPr>
        <w:t>Standard Specifications for Public Key Cryptography</w:t>
      </w:r>
    </w:p>
    <w:p w14:paraId="013542E8" w14:textId="77777777" w:rsidR="00A11002" w:rsidRPr="00E42C70" w:rsidRDefault="00A11002" w:rsidP="00A11002">
      <w:pPr>
        <w:pStyle w:val="BodyText"/>
        <w:keepNext w:val="0"/>
        <w:keepLines/>
        <w:numPr>
          <w:ilvl w:val="0"/>
          <w:numId w:val="34"/>
        </w:numPr>
        <w:rPr>
          <w:i/>
        </w:rPr>
      </w:pPr>
      <w:r>
        <w:t>IEEE Std 1363a™-2004 (Amendment to IEEE Std 1363™-2000)</w:t>
      </w:r>
      <w:r w:rsidRPr="00726CC4">
        <w:t xml:space="preserve">, </w:t>
      </w:r>
      <w:r>
        <w:t xml:space="preserve">IEEE </w:t>
      </w:r>
      <w:r w:rsidRPr="00E42C70">
        <w:rPr>
          <w:i/>
        </w:rPr>
        <w:t>Standard Specifications for Public Key Cryptography- Amendment 1: Additional Techniques</w:t>
      </w:r>
    </w:p>
    <w:p w14:paraId="735481B7" w14:textId="77777777" w:rsidR="00A11002" w:rsidRPr="00E63F6F" w:rsidRDefault="00A11002" w:rsidP="00A11002">
      <w:pPr>
        <w:pStyle w:val="BodyText"/>
        <w:keepNext w:val="0"/>
        <w:keepLines/>
        <w:numPr>
          <w:ilvl w:val="0"/>
          <w:numId w:val="34"/>
        </w:numPr>
        <w:rPr>
          <w:i/>
        </w:rPr>
      </w:pPr>
      <w:r>
        <w:t xml:space="preserve">IETF RFC 3447, </w:t>
      </w:r>
      <w:r w:rsidRPr="00035129">
        <w:t>Public-Key Cryptography Standards (PKCS) #1: RSA Cryptography</w:t>
      </w:r>
      <w:r>
        <w:t xml:space="preserve"> Specifications Version 2.1</w:t>
      </w:r>
    </w:p>
    <w:p w14:paraId="0C01359B" w14:textId="77777777" w:rsidR="00A11002" w:rsidRDefault="00A11002" w:rsidP="00A11002">
      <w:pPr>
        <w:pStyle w:val="BodyText"/>
        <w:keepLines/>
        <w:numPr>
          <w:ilvl w:val="0"/>
          <w:numId w:val="34"/>
        </w:numPr>
        <w:rPr>
          <w:szCs w:val="18"/>
        </w:rPr>
      </w:pPr>
      <w:r>
        <w:rPr>
          <w:szCs w:val="18"/>
        </w:rPr>
        <w:t xml:space="preserve">ISO/IEC 9797-2, </w:t>
      </w:r>
      <w:r w:rsidRPr="00E63F6F">
        <w:rPr>
          <w:szCs w:val="18"/>
        </w:rPr>
        <w:t>Information technology — Security techniques — Message</w:t>
      </w:r>
      <w:r>
        <w:rPr>
          <w:szCs w:val="18"/>
        </w:rPr>
        <w:t xml:space="preserve"> </w:t>
      </w:r>
      <w:r w:rsidRPr="00E63F6F">
        <w:rPr>
          <w:szCs w:val="18"/>
        </w:rPr>
        <w:t>authentication codes (MACs) — Part 2: Mechanisms using a dedicated hash-function</w:t>
      </w:r>
    </w:p>
    <w:p w14:paraId="25723E85" w14:textId="77777777" w:rsidR="00A11002" w:rsidRPr="001B39D2" w:rsidRDefault="00A11002" w:rsidP="00A11002">
      <w:pPr>
        <w:pStyle w:val="BodyText"/>
        <w:keepLines/>
        <w:numPr>
          <w:ilvl w:val="0"/>
          <w:numId w:val="34"/>
        </w:numPr>
        <w:rPr>
          <w:szCs w:val="18"/>
        </w:rPr>
      </w:pPr>
      <w:r>
        <w:rPr>
          <w:szCs w:val="18"/>
        </w:rPr>
        <w:t xml:space="preserve">ISO/IEC 10116, Information technology </w:t>
      </w:r>
      <w:r w:rsidRPr="00E63F6F">
        <w:rPr>
          <w:szCs w:val="18"/>
        </w:rPr>
        <w:t>—</w:t>
      </w:r>
      <w:r>
        <w:rPr>
          <w:szCs w:val="18"/>
        </w:rPr>
        <w:t xml:space="preserve"> Security techniques </w:t>
      </w:r>
      <w:r w:rsidRPr="00E63F6F">
        <w:rPr>
          <w:szCs w:val="18"/>
        </w:rPr>
        <w:t>—</w:t>
      </w:r>
      <w:r>
        <w:rPr>
          <w:szCs w:val="18"/>
        </w:rPr>
        <w:t xml:space="preserve"> Modes of operation for an </w:t>
      </w:r>
      <w:r w:rsidRPr="00D56208">
        <w:rPr>
          <w:i/>
          <w:szCs w:val="18"/>
        </w:rPr>
        <w:t>n</w:t>
      </w:r>
      <w:r>
        <w:rPr>
          <w:szCs w:val="18"/>
        </w:rPr>
        <w:t>-bit block cipher</w:t>
      </w:r>
    </w:p>
    <w:p w14:paraId="2AD54B89" w14:textId="77777777" w:rsidR="00A11002" w:rsidRDefault="00A11002" w:rsidP="00A11002">
      <w:pPr>
        <w:pStyle w:val="BodyText"/>
        <w:keepLines/>
        <w:numPr>
          <w:ilvl w:val="0"/>
          <w:numId w:val="34"/>
        </w:numPr>
        <w:rPr>
          <w:szCs w:val="18"/>
        </w:rPr>
      </w:pPr>
      <w:r>
        <w:rPr>
          <w:szCs w:val="18"/>
        </w:rPr>
        <w:t xml:space="preserve">ISO/IEC 10118-3, </w:t>
      </w:r>
      <w:r w:rsidRPr="00E63F6F">
        <w:rPr>
          <w:szCs w:val="18"/>
        </w:rPr>
        <w:t>Information technology — Security</w:t>
      </w:r>
      <w:r>
        <w:rPr>
          <w:szCs w:val="18"/>
        </w:rPr>
        <w:t xml:space="preserve"> </w:t>
      </w:r>
      <w:r w:rsidRPr="00E63F6F">
        <w:rPr>
          <w:szCs w:val="18"/>
        </w:rPr>
        <w:t>techniques — Hash-functions —</w:t>
      </w:r>
      <w:r>
        <w:rPr>
          <w:szCs w:val="18"/>
        </w:rPr>
        <w:t xml:space="preserve"> Part 3: Dedicated hash functions</w:t>
      </w:r>
    </w:p>
    <w:p w14:paraId="53BF8ABB" w14:textId="77777777" w:rsidR="00A11002" w:rsidRDefault="00A11002" w:rsidP="00A11002">
      <w:pPr>
        <w:pStyle w:val="BodyText"/>
        <w:keepLines/>
        <w:numPr>
          <w:ilvl w:val="0"/>
          <w:numId w:val="34"/>
        </w:numPr>
        <w:rPr>
          <w:szCs w:val="18"/>
        </w:rPr>
      </w:pPr>
      <w:r w:rsidRPr="000237A8">
        <w:rPr>
          <w:szCs w:val="18"/>
        </w:rPr>
        <w:t>ISO/IEC 14888-3, Information technology -- Security techniques -- Digital signature with appendix -- Part 3:</w:t>
      </w:r>
      <w:r>
        <w:rPr>
          <w:szCs w:val="18"/>
        </w:rPr>
        <w:t xml:space="preserve"> </w:t>
      </w:r>
      <w:r w:rsidRPr="000237A8">
        <w:rPr>
          <w:szCs w:val="18"/>
        </w:rPr>
        <w:t>Discrete logarithm based mechanisms</w:t>
      </w:r>
    </w:p>
    <w:p w14:paraId="7639F81B" w14:textId="77777777" w:rsidR="00A11002" w:rsidRDefault="00A11002" w:rsidP="00A11002">
      <w:pPr>
        <w:pStyle w:val="BodyText"/>
        <w:keepLines/>
        <w:numPr>
          <w:ilvl w:val="0"/>
          <w:numId w:val="34"/>
        </w:numPr>
        <w:rPr>
          <w:szCs w:val="18"/>
        </w:rPr>
      </w:pPr>
      <w:r>
        <w:rPr>
          <w:szCs w:val="18"/>
        </w:rPr>
        <w:t xml:space="preserve">ISO/IEC 15946-1, Information technology </w:t>
      </w:r>
      <w:r w:rsidRPr="00E63F6F">
        <w:rPr>
          <w:szCs w:val="18"/>
        </w:rPr>
        <w:t>—</w:t>
      </w:r>
      <w:r>
        <w:rPr>
          <w:szCs w:val="18"/>
        </w:rPr>
        <w:t xml:space="preserve"> Security techniques </w:t>
      </w:r>
      <w:r w:rsidRPr="00E63F6F">
        <w:rPr>
          <w:szCs w:val="18"/>
        </w:rPr>
        <w:t>—</w:t>
      </w:r>
      <w:r>
        <w:rPr>
          <w:szCs w:val="18"/>
        </w:rPr>
        <w:t xml:space="preserve"> Cryptographic techniques based on elliptic curves </w:t>
      </w:r>
      <w:r w:rsidRPr="00E63F6F">
        <w:rPr>
          <w:szCs w:val="18"/>
        </w:rPr>
        <w:t>—</w:t>
      </w:r>
      <w:r>
        <w:rPr>
          <w:szCs w:val="18"/>
        </w:rPr>
        <w:t xml:space="preserve"> Part 1: General</w:t>
      </w:r>
    </w:p>
    <w:p w14:paraId="28F00B49" w14:textId="77777777" w:rsidR="00A11002" w:rsidRDefault="00A11002" w:rsidP="00A11002">
      <w:pPr>
        <w:pStyle w:val="BodyText"/>
        <w:keepLines/>
        <w:numPr>
          <w:ilvl w:val="0"/>
          <w:numId w:val="34"/>
        </w:numPr>
        <w:rPr>
          <w:szCs w:val="18"/>
        </w:rPr>
      </w:pPr>
      <w:r>
        <w:rPr>
          <w:szCs w:val="18"/>
        </w:rPr>
        <w:t xml:space="preserve">ISO/IEC 18033-3, </w:t>
      </w:r>
      <w:r w:rsidRPr="00E63F6F">
        <w:rPr>
          <w:szCs w:val="18"/>
        </w:rPr>
        <w:t>Information technology — Security techniques — Encryption algorithms</w:t>
      </w:r>
      <w:r>
        <w:rPr>
          <w:szCs w:val="18"/>
        </w:rPr>
        <w:t xml:space="preserve"> </w:t>
      </w:r>
      <w:r w:rsidRPr="00E63F6F">
        <w:rPr>
          <w:szCs w:val="18"/>
        </w:rPr>
        <w:t>— Part 3: Block ciphers</w:t>
      </w:r>
    </w:p>
    <w:p w14:paraId="1BEDC384" w14:textId="77777777" w:rsidR="00A11002" w:rsidRDefault="00A11002" w:rsidP="00A11002">
      <w:pPr>
        <w:pStyle w:val="BodyText"/>
        <w:keepLines/>
        <w:numPr>
          <w:ilvl w:val="0"/>
          <w:numId w:val="34"/>
        </w:numPr>
        <w:rPr>
          <w:szCs w:val="18"/>
        </w:rPr>
      </w:pPr>
      <w:r>
        <w:rPr>
          <w:szCs w:val="18"/>
        </w:rPr>
        <w:t xml:space="preserve">NIST SP800-108, </w:t>
      </w:r>
      <w:r w:rsidRPr="001B39D2">
        <w:rPr>
          <w:szCs w:val="18"/>
        </w:rPr>
        <w:t>Recommendation for Key Derivation Using Pseudorandom Functions</w:t>
      </w:r>
      <w:r>
        <w:rPr>
          <w:szCs w:val="18"/>
        </w:rPr>
        <w:t xml:space="preserve"> </w:t>
      </w:r>
      <w:r w:rsidRPr="001B39D2">
        <w:rPr>
          <w:szCs w:val="18"/>
        </w:rPr>
        <w:t>(Revised)</w:t>
      </w:r>
    </w:p>
    <w:p w14:paraId="3F604EA3" w14:textId="5E045F9E" w:rsidR="00A11002" w:rsidRDefault="00A11002" w:rsidP="00A11002">
      <w:pPr>
        <w:pStyle w:val="BodyText"/>
        <w:keepLines/>
        <w:numPr>
          <w:ilvl w:val="0"/>
          <w:numId w:val="34"/>
        </w:numPr>
        <w:rPr>
          <w:szCs w:val="18"/>
        </w:rPr>
      </w:pPr>
      <w:r w:rsidRPr="00A11002">
        <w:rPr>
          <w:szCs w:val="18"/>
        </w:rPr>
        <w:t>NIST SP800-56A, Recommendation for Pair-Wise Key Establishment Schemes Using Discrete Logarithm Cryptography (Revised)</w:t>
      </w:r>
    </w:p>
    <w:p w14:paraId="24B041F3" w14:textId="77777777" w:rsidR="003B0230" w:rsidRPr="003B0230" w:rsidRDefault="003B0230" w:rsidP="004D1DCC">
      <w:pPr>
        <w:pStyle w:val="ANNEX-heading1"/>
        <w:numPr>
          <w:ilvl w:val="0"/>
          <w:numId w:val="0"/>
        </w:numPr>
        <w:ind w:left="680"/>
      </w:pPr>
    </w:p>
    <w:sectPr w:rsidR="003B0230" w:rsidRPr="003B0230" w:rsidSect="00F665FA">
      <w:footerReference w:type="default" r:id="rId28"/>
      <w:pgSz w:w="12240" w:h="15840" w:code="1"/>
      <w:pgMar w:top="1152" w:right="1440" w:bottom="1152" w:left="1440" w:header="432" w:footer="432"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78B97C1" w14:textId="77777777" w:rsidR="00377519" w:rsidRDefault="00377519" w:rsidP="006C6220">
      <w:pPr>
        <w:spacing w:before="0" w:after="0" w:line="240" w:lineRule="auto"/>
      </w:pPr>
      <w:r>
        <w:separator/>
      </w:r>
    </w:p>
  </w:endnote>
  <w:endnote w:type="continuationSeparator" w:id="0">
    <w:p w14:paraId="5AA04826" w14:textId="77777777" w:rsidR="00377519" w:rsidRDefault="00377519" w:rsidP="006C6220">
      <w:pPr>
        <w:spacing w:before="0" w:after="0" w:line="240" w:lineRule="auto"/>
      </w:pPr>
      <w:r>
        <w:continuationSeparator/>
      </w:r>
    </w:p>
  </w:endnote>
  <w:endnote w:type="continuationNotice" w:id="1">
    <w:p w14:paraId="667ED2DF" w14:textId="77777777" w:rsidR="00377519" w:rsidRDefault="00377519">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Bookman">
    <w:altName w:val="Bookman Old Style"/>
    <w:panose1 w:val="00000000000000000000"/>
    <w:charset w:val="00"/>
    <w:family w:val="roman"/>
    <w:notTrueType/>
    <w:pitch w:val="variable"/>
    <w:sig w:usb0="00000003" w:usb1="00000000" w:usb2="00000000" w:usb3="00000000" w:csb0="00000001" w:csb1="00000000"/>
  </w:font>
  <w:font w:name="Batang">
    <w:altName w:val="바탕"/>
    <w:panose1 w:val="02030600000101010101"/>
    <w:charset w:val="81"/>
    <w:family w:val="auto"/>
    <w:notTrueType/>
    <w:pitch w:val="fixed"/>
    <w:sig w:usb0="00000001" w:usb1="09060000" w:usb2="00000010" w:usb3="00000000" w:csb0="00080000"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Bookman Old Style">
    <w:panose1 w:val="02050604050505020204"/>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 w:name="Arial Narrow">
    <w:panose1 w:val="020B0606020202030204"/>
    <w:charset w:val="00"/>
    <w:family w:val="swiss"/>
    <w:pitch w:val="variable"/>
    <w:sig w:usb0="00000287" w:usb1="00000800" w:usb2="00000000" w:usb3="00000000" w:csb0="0000009F" w:csb1="00000000"/>
  </w:font>
  <w:font w:name="DejaVu Sans Mono">
    <w:charset w:val="00"/>
    <w:family w:val="modern"/>
    <w:pitch w:val="fixed"/>
    <w:sig w:usb0="E60022FF" w:usb1="500079FB" w:usb2="00000020" w:usb3="00000000" w:csb0="000000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0035260" w14:textId="77777777" w:rsidR="006F4457" w:rsidRDefault="006F4457" w:rsidP="00CE4C35">
    <w:pPr>
      <w:pStyle w:val="Footer"/>
      <w:rPr>
        <w:noProof/>
      </w:rPr>
    </w:pPr>
    <w:r>
      <w:rPr>
        <w:rStyle w:val="PageNumber"/>
      </w:rPr>
      <w:t xml:space="preserve">Page </w:t>
    </w:r>
    <w:r>
      <w:rPr>
        <w:rStyle w:val="PageNumber"/>
      </w:rPr>
      <w:fldChar w:fldCharType="begin"/>
    </w:r>
    <w:r>
      <w:rPr>
        <w:rStyle w:val="PageNumber"/>
      </w:rPr>
      <w:instrText xml:space="preserve"> PAGE </w:instrText>
    </w:r>
    <w:r>
      <w:rPr>
        <w:rStyle w:val="PageNumber"/>
      </w:rPr>
      <w:fldChar w:fldCharType="separate"/>
    </w:r>
    <w:r w:rsidR="006A26B3">
      <w:rPr>
        <w:rStyle w:val="PageNumber"/>
        <w:noProof/>
      </w:rPr>
      <w:t>12</w:t>
    </w:r>
    <w:r>
      <w:rPr>
        <w:rStyle w:val="PageNumber"/>
      </w:rPr>
      <w:fldChar w:fldCharType="end"/>
    </w:r>
    <w:r>
      <w:tab/>
    </w:r>
    <w:r>
      <w:tab/>
    </w:r>
    <w:r w:rsidR="00377519">
      <w:fldChar w:fldCharType="begin"/>
    </w:r>
    <w:r w:rsidR="00377519">
      <w:instrText xml:space="preserve"> STYLEREF  CoverSpecVersion  \* MERGEFORMAT </w:instrText>
    </w:r>
    <w:r w:rsidR="00377519">
      <w:fldChar w:fldCharType="separate"/>
    </w:r>
    <w:r w:rsidR="006A26B3">
      <w:rPr>
        <w:noProof/>
      </w:rPr>
      <w:t>Family “2.0"</w:t>
    </w:r>
    <w:r w:rsidR="00377519">
      <w:rPr>
        <w:noProof/>
      </w:rPr>
      <w:fldChar w:fldCharType="end"/>
    </w:r>
  </w:p>
  <w:p w14:paraId="4A7C2549" w14:textId="77777777" w:rsidR="006F4457" w:rsidRPr="00C012DE" w:rsidRDefault="00377519" w:rsidP="00CE4C35">
    <w:pPr>
      <w:pStyle w:val="Footer"/>
    </w:pPr>
    <w:r>
      <w:fldChar w:fldCharType="begin"/>
    </w:r>
    <w:r>
      <w:instrText xml:space="preserve"> STYLEREF  "Cover Date"  \* MERGEFORMAT </w:instrText>
    </w:r>
    <w:r>
      <w:fldChar w:fldCharType="separate"/>
    </w:r>
    <w:r w:rsidR="006A26B3" w:rsidRPr="006A26B3">
      <w:rPr>
        <w:rStyle w:val="PageNumber"/>
        <w:noProof/>
      </w:rPr>
      <w:t>January</w:t>
    </w:r>
    <w:r w:rsidR="006A26B3">
      <w:rPr>
        <w:noProof/>
      </w:rPr>
      <w:t xml:space="preserve"> , 2016</w:t>
    </w:r>
    <w:r>
      <w:rPr>
        <w:noProof/>
      </w:rPr>
      <w:fldChar w:fldCharType="end"/>
    </w:r>
    <w:r w:rsidR="006F4457" w:rsidRPr="00C012DE">
      <w:tab/>
    </w:r>
    <w:r>
      <w:fldChar w:fldCharType="begin"/>
    </w:r>
    <w:r>
      <w:instrText xml:space="preserve"> STYLEREF  "Cover Copyright"  \* MERGEFORMAT </w:instrText>
    </w:r>
    <w:r>
      <w:fldChar w:fldCharType="separate"/>
    </w:r>
    <w:r w:rsidR="006A26B3">
      <w:rPr>
        <w:noProof/>
      </w:rPr>
      <w:t>Copyright © TCG 2016</w:t>
    </w:r>
    <w:r>
      <w:rPr>
        <w:noProof/>
      </w:rPr>
      <w:fldChar w:fldCharType="end"/>
    </w:r>
    <w:r w:rsidR="006F4457" w:rsidRPr="00C012DE">
      <w:tab/>
    </w:r>
    <w:r>
      <w:fldChar w:fldCharType="begin"/>
    </w:r>
    <w:r>
      <w:instrText xml:space="preserve"> STYLEREF  "Cover Version"  \* MERGEFORMAT </w:instrText>
    </w:r>
    <w:r>
      <w:fldChar w:fldCharType="separate"/>
    </w:r>
    <w:r w:rsidR="006A26B3">
      <w:rPr>
        <w:noProof/>
      </w:rPr>
      <w:t>Level 00 Revision 01.</w:t>
    </w:r>
    <w:r>
      <w:rPr>
        <w:noProof/>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65FCA77" w14:textId="77777777" w:rsidR="006F4457" w:rsidRDefault="006F4457">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D70799B" w14:textId="77777777" w:rsidR="006F4457" w:rsidRDefault="006F4457" w:rsidP="005B2F77">
    <w:pPr>
      <w:pStyle w:val="Footer"/>
    </w:pPr>
  </w:p>
  <w:p w14:paraId="4EF5FEF5" w14:textId="77777777" w:rsidR="006F4457" w:rsidRDefault="006F4457"/>
  <w:p w14:paraId="4E42DA10" w14:textId="77777777" w:rsidR="006F4457" w:rsidRDefault="006F4457"/>
  <w:p w14:paraId="75B48894" w14:textId="77777777" w:rsidR="006F4457" w:rsidRDefault="006F4457"/>
  <w:p w14:paraId="29E87DC5" w14:textId="77777777" w:rsidR="006F4457" w:rsidRDefault="006F4457"/>
  <w:p w14:paraId="572DA689" w14:textId="77777777" w:rsidR="006F4457" w:rsidRDefault="006F4457"/>
  <w:p w14:paraId="0D5AC9E9" w14:textId="77777777" w:rsidR="006F4457" w:rsidRDefault="006F4457"/>
  <w:p w14:paraId="6F00B7F3" w14:textId="77777777" w:rsidR="006F4457" w:rsidRDefault="006F4457"/>
  <w:p w14:paraId="099DC9FC" w14:textId="77777777" w:rsidR="006F4457" w:rsidRDefault="006F4457"/>
  <w:p w14:paraId="055A80D2" w14:textId="77777777" w:rsidR="006F4457" w:rsidRDefault="006F4457"/>
  <w:p w14:paraId="7C0CBB92" w14:textId="77777777" w:rsidR="006F4457" w:rsidRDefault="006F4457"/>
  <w:p w14:paraId="0F84D497" w14:textId="77777777" w:rsidR="006F4457" w:rsidRDefault="006F4457"/>
  <w:p w14:paraId="75DC64C4" w14:textId="77777777" w:rsidR="006F4457" w:rsidRDefault="006F4457"/>
  <w:p w14:paraId="2312B116" w14:textId="77777777" w:rsidR="006F4457" w:rsidRDefault="006F4457"/>
  <w:p w14:paraId="1F205277" w14:textId="77777777" w:rsidR="006F4457" w:rsidRDefault="006F4457"/>
  <w:p w14:paraId="36085EEC" w14:textId="77777777" w:rsidR="006F4457" w:rsidRDefault="006F4457"/>
  <w:p w14:paraId="7A2E4658" w14:textId="77777777" w:rsidR="006F4457" w:rsidRDefault="006F4457"/>
  <w:p w14:paraId="5C4D8A2A" w14:textId="77777777" w:rsidR="006F4457" w:rsidRDefault="006F4457"/>
  <w:p w14:paraId="25BA5230" w14:textId="77777777" w:rsidR="006F4457" w:rsidRDefault="006F4457"/>
  <w:p w14:paraId="77EFC89C" w14:textId="77777777" w:rsidR="006F4457" w:rsidRDefault="006F4457"/>
  <w:p w14:paraId="44F00C52" w14:textId="77777777" w:rsidR="006F4457" w:rsidRDefault="006F4457"/>
  <w:p w14:paraId="4815852C" w14:textId="77777777" w:rsidR="006F4457" w:rsidRDefault="006F4457"/>
  <w:p w14:paraId="7CA2CB96" w14:textId="77777777" w:rsidR="006F4457" w:rsidRDefault="006F4457"/>
  <w:p w14:paraId="0C693B32" w14:textId="77777777" w:rsidR="006F4457" w:rsidRDefault="006F4457"/>
  <w:p w14:paraId="3C10B0D3" w14:textId="77777777" w:rsidR="006F4457" w:rsidRDefault="006F4457"/>
  <w:p w14:paraId="675C6950" w14:textId="77777777" w:rsidR="006F4457" w:rsidRDefault="006F4457"/>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19DE40" w14:textId="77777777" w:rsidR="006F4457" w:rsidRPr="00CB7A62" w:rsidRDefault="00377519" w:rsidP="005B2F77">
    <w:pPr>
      <w:pStyle w:val="Footer"/>
      <w:rPr>
        <w:kern w:val="22"/>
      </w:rPr>
    </w:pPr>
    <w:r>
      <w:fldChar w:fldCharType="begin"/>
    </w:r>
    <w:r>
      <w:instrText xml:space="preserve"> STYLEREF  CoverSpecVersion  \* MERGEFORMAT </w:instrText>
    </w:r>
    <w:r>
      <w:fldChar w:fldCharType="separate"/>
    </w:r>
    <w:r w:rsidR="006F4457" w:rsidRPr="00007E55">
      <w:rPr>
        <w:bCs/>
        <w:noProof/>
        <w:lang w:val="en-US"/>
      </w:rPr>
      <w:t>Family “</w:t>
    </w:r>
    <w:r w:rsidR="006F4457">
      <w:rPr>
        <w:noProof/>
      </w:rPr>
      <w:t>"</w:t>
    </w:r>
    <w:r>
      <w:rPr>
        <w:noProof/>
      </w:rPr>
      <w:fldChar w:fldCharType="end"/>
    </w:r>
    <w:r w:rsidR="006F4457" w:rsidRPr="00CB7A62">
      <w:tab/>
    </w:r>
    <w:r w:rsidR="006F4457">
      <w:fldChar w:fldCharType="begin"/>
    </w:r>
    <w:r w:rsidR="006F4457">
      <w:instrText xml:space="preserve"> STYLEREF  CoverStatus  \* MERGEFORMAT </w:instrText>
    </w:r>
    <w:r w:rsidR="006F4457">
      <w:rPr>
        <w:bCs/>
        <w:noProof/>
        <w:lang w:val="en-US"/>
      </w:rPr>
      <w:fldChar w:fldCharType="end"/>
    </w:r>
    <w:r w:rsidR="006F4457" w:rsidRPr="00CB7A62">
      <w:rPr>
        <w:kern w:val="22"/>
      </w:rPr>
      <w:tab/>
      <w:t xml:space="preserve">Page </w:t>
    </w:r>
    <w:r w:rsidR="006F4457" w:rsidRPr="00CB7A62">
      <w:rPr>
        <w:kern w:val="22"/>
      </w:rPr>
      <w:fldChar w:fldCharType="begin"/>
    </w:r>
    <w:r w:rsidR="006F4457" w:rsidRPr="00CB7A62">
      <w:rPr>
        <w:kern w:val="22"/>
      </w:rPr>
      <w:instrText xml:space="preserve"> PAGE </w:instrText>
    </w:r>
    <w:r w:rsidR="006F4457" w:rsidRPr="00CB7A62">
      <w:rPr>
        <w:kern w:val="22"/>
      </w:rPr>
      <w:fldChar w:fldCharType="separate"/>
    </w:r>
    <w:r w:rsidR="006F4457">
      <w:rPr>
        <w:noProof/>
        <w:kern w:val="22"/>
      </w:rPr>
      <w:t>iii</w:t>
    </w:r>
    <w:r w:rsidR="006F4457" w:rsidRPr="00CB7A62">
      <w:rPr>
        <w:kern w:val="22"/>
      </w:rPr>
      <w:fldChar w:fldCharType="end"/>
    </w:r>
  </w:p>
  <w:p w14:paraId="7F700FE4" w14:textId="77777777" w:rsidR="006F4457" w:rsidRDefault="00377519" w:rsidP="00E51528">
    <w:pPr>
      <w:pStyle w:val="Footer"/>
    </w:pPr>
    <w:r>
      <w:fldChar w:fldCharType="begin"/>
    </w:r>
    <w:r>
      <w:instrText xml:space="preserve"> STYLEREF  "Cover Version"  \* MERGEFORMAT </w:instrText>
    </w:r>
    <w:r>
      <w:fldChar w:fldCharType="separate"/>
    </w:r>
    <w:r w:rsidR="006F4457" w:rsidRPr="00007E55">
      <w:rPr>
        <w:bCs/>
        <w:noProof/>
        <w:lang w:val="en-US"/>
      </w:rPr>
      <w:t>Level 00 Revision 01.04</w:t>
    </w:r>
    <w:r>
      <w:rPr>
        <w:bCs/>
        <w:noProof/>
        <w:lang w:val="en-US"/>
      </w:rPr>
      <w:fldChar w:fldCharType="end"/>
    </w:r>
    <w:r w:rsidR="006F4457" w:rsidRPr="00CB7A62">
      <w:rPr>
        <w:kern w:val="22"/>
      </w:rPr>
      <w:tab/>
    </w:r>
    <w:r w:rsidR="006F4457">
      <w:fldChar w:fldCharType="begin"/>
    </w:r>
    <w:r w:rsidR="006F4457">
      <w:instrText xml:space="preserve"> STYLEREF  CoverConfid  \* MERGEFORMAT </w:instrText>
    </w:r>
    <w:r w:rsidR="006F4457">
      <w:fldChar w:fldCharType="separate"/>
    </w:r>
    <w:r w:rsidR="006F4457">
      <w:rPr>
        <w:b/>
        <w:bCs/>
        <w:noProof/>
        <w:lang w:val="en-US"/>
      </w:rPr>
      <w:t>Error! No text of specified style in document.</w:t>
    </w:r>
    <w:r w:rsidR="006F4457">
      <w:rPr>
        <w:bCs/>
        <w:noProof/>
        <w:lang w:val="en-US"/>
      </w:rPr>
      <w:fldChar w:fldCharType="end"/>
    </w:r>
    <w:r w:rsidR="006F4457" w:rsidRPr="00CB7A62">
      <w:rPr>
        <w:kern w:val="22"/>
      </w:rPr>
      <w:tab/>
    </w:r>
    <w:r>
      <w:fldChar w:fldCharType="begin"/>
    </w:r>
    <w:r>
      <w:instrText xml:space="preserve"> STYLEREF  "Cover Date"  \* MERGEFORMAT </w:instrText>
    </w:r>
    <w:r>
      <w:fldChar w:fldCharType="separate"/>
    </w:r>
    <w:r w:rsidR="006F4457">
      <w:rPr>
        <w:bCs/>
        <w:noProof/>
        <w:lang w:val="en-US"/>
      </w:rPr>
      <w:t>14th</w:t>
    </w:r>
    <w:r w:rsidR="006F4457" w:rsidRPr="00007E55">
      <w:rPr>
        <w:bCs/>
        <w:noProof/>
        <w:lang w:val="en-US"/>
      </w:rPr>
      <w:t xml:space="preserve"> March 2013</w:t>
    </w:r>
    <w:r>
      <w:rPr>
        <w:bCs/>
        <w:noProof/>
        <w:lang w:val="en-US"/>
      </w:rPr>
      <w:fldChar w:fldCharType="end"/>
    </w:r>
    <w:bookmarkStart w:id="0" w:name="_Toc516199163"/>
    <w:bookmarkStart w:id="1" w:name="_Toc516290960"/>
    <w:bookmarkStart w:id="2" w:name="_Ref516912223"/>
    <w:bookmarkStart w:id="3" w:name="_Toc521220687"/>
    <w:bookmarkEnd w:id="0"/>
    <w:bookmarkEnd w:id="1"/>
    <w:bookmarkEnd w:id="2"/>
    <w:bookmarkEnd w:id="3"/>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5816D2F" w14:textId="77777777" w:rsidR="006F4457" w:rsidRPr="00426B27" w:rsidRDefault="00377519" w:rsidP="00301693">
    <w:pPr>
      <w:pStyle w:val="Footer"/>
      <w:rPr>
        <w:kern w:val="22"/>
      </w:rPr>
    </w:pPr>
    <w:r>
      <w:fldChar w:fldCharType="begin"/>
    </w:r>
    <w:r>
      <w:instrText xml:space="preserve"> STYLEREF  CoverSpecVersion  \* MERGEFORMAT </w:instrText>
    </w:r>
    <w:r>
      <w:fldChar w:fldCharType="separate"/>
    </w:r>
    <w:r w:rsidR="006A26B3">
      <w:rPr>
        <w:noProof/>
      </w:rPr>
      <w:t>Family “2.0"</w:t>
    </w:r>
    <w:r>
      <w:rPr>
        <w:noProof/>
      </w:rPr>
      <w:fldChar w:fldCharType="end"/>
    </w:r>
    <w:r w:rsidR="006F4457" w:rsidRPr="00426B27">
      <w:tab/>
    </w:r>
    <w:r w:rsidR="006F4457" w:rsidRPr="00426B27">
      <w:rPr>
        <w:kern w:val="22"/>
      </w:rPr>
      <w:tab/>
      <w:t xml:space="preserve">Page </w:t>
    </w:r>
    <w:r w:rsidR="006F4457">
      <w:rPr>
        <w:kern w:val="22"/>
      </w:rPr>
      <w:fldChar w:fldCharType="begin"/>
    </w:r>
    <w:r w:rsidR="006F4457">
      <w:rPr>
        <w:kern w:val="22"/>
      </w:rPr>
      <w:instrText xml:space="preserve"> PAGE  \* roman </w:instrText>
    </w:r>
    <w:r w:rsidR="006F4457">
      <w:rPr>
        <w:kern w:val="22"/>
      </w:rPr>
      <w:fldChar w:fldCharType="separate"/>
    </w:r>
    <w:r w:rsidR="006A26B3">
      <w:rPr>
        <w:noProof/>
        <w:kern w:val="22"/>
      </w:rPr>
      <w:t>iii</w:t>
    </w:r>
    <w:r w:rsidR="006F4457">
      <w:rPr>
        <w:kern w:val="22"/>
      </w:rPr>
      <w:fldChar w:fldCharType="end"/>
    </w:r>
  </w:p>
  <w:p w14:paraId="114678E5" w14:textId="77777777" w:rsidR="006F4457" w:rsidRDefault="00377519" w:rsidP="00CE4C35">
    <w:pPr>
      <w:pStyle w:val="Footer"/>
    </w:pPr>
    <w:r>
      <w:fldChar w:fldCharType="begin"/>
    </w:r>
    <w:r>
      <w:instrText xml:space="preserve"> STYLEREF  "Cover Version"  \* MERGEFORMAT </w:instrText>
    </w:r>
    <w:r>
      <w:fldChar w:fldCharType="separate"/>
    </w:r>
    <w:r w:rsidR="006A26B3" w:rsidRPr="006A26B3">
      <w:rPr>
        <w:noProof/>
        <w:kern w:val="22"/>
      </w:rPr>
      <w:t>Level 00 Revision 01.</w:t>
    </w:r>
    <w:r>
      <w:rPr>
        <w:noProof/>
        <w:kern w:val="22"/>
      </w:rPr>
      <w:fldChar w:fldCharType="end"/>
    </w:r>
    <w:r w:rsidR="006F4457" w:rsidRPr="00426B27">
      <w:rPr>
        <w:kern w:val="22"/>
      </w:rPr>
      <w:tab/>
    </w:r>
    <w:r>
      <w:fldChar w:fldCharType="begin"/>
    </w:r>
    <w:r>
      <w:instrText xml:space="preserve"> STYLEREF  "Cover Copyright"  \* MERGEFORMAT </w:instrText>
    </w:r>
    <w:r>
      <w:fldChar w:fldCharType="separate"/>
    </w:r>
    <w:r w:rsidR="006A26B3">
      <w:rPr>
        <w:noProof/>
      </w:rPr>
      <w:t>Copyright © TCG 2016</w:t>
    </w:r>
    <w:r>
      <w:rPr>
        <w:noProof/>
      </w:rPr>
      <w:fldChar w:fldCharType="end"/>
    </w:r>
    <w:r w:rsidR="006F4457" w:rsidRPr="00426B27">
      <w:rPr>
        <w:kern w:val="22"/>
      </w:rPr>
      <w:tab/>
    </w:r>
    <w:r>
      <w:fldChar w:fldCharType="begin"/>
    </w:r>
    <w:r>
      <w:instrText xml:space="preserve"> STYLEREF  "Cover Date"  \* MERGEFORMAT </w:instrText>
    </w:r>
    <w:r>
      <w:fldChar w:fldCharType="separate"/>
    </w:r>
    <w:r w:rsidR="006A26B3" w:rsidRPr="006A26B3">
      <w:rPr>
        <w:noProof/>
        <w:kern w:val="22"/>
      </w:rPr>
      <w:t>January ,</w:t>
    </w:r>
    <w:r w:rsidR="006A26B3">
      <w:rPr>
        <w:noProof/>
      </w:rPr>
      <w:t xml:space="preserve"> 2016</w:t>
    </w:r>
    <w:r>
      <w:rPr>
        <w:noProof/>
      </w:rPr>
      <w:fldChar w:fldCharType="end"/>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DB1E303" w14:textId="77777777" w:rsidR="006F4457" w:rsidRPr="00426B27" w:rsidRDefault="00377519" w:rsidP="00301693">
    <w:pPr>
      <w:pStyle w:val="Footer"/>
      <w:rPr>
        <w:kern w:val="22"/>
      </w:rPr>
    </w:pPr>
    <w:r>
      <w:fldChar w:fldCharType="begin"/>
    </w:r>
    <w:r>
      <w:instrText xml:space="preserve"> STYLEREF  CoverSpecVersion  \* MERGEFORMAT </w:instrText>
    </w:r>
    <w:r>
      <w:fldChar w:fldCharType="separate"/>
    </w:r>
    <w:r w:rsidR="006A26B3">
      <w:rPr>
        <w:noProof/>
      </w:rPr>
      <w:t>Family “2.0"</w:t>
    </w:r>
    <w:r>
      <w:rPr>
        <w:noProof/>
      </w:rPr>
      <w:fldChar w:fldCharType="end"/>
    </w:r>
    <w:r w:rsidR="006F4457" w:rsidRPr="00426B27">
      <w:tab/>
    </w:r>
    <w:r w:rsidR="006F4457" w:rsidRPr="00426B27">
      <w:rPr>
        <w:kern w:val="22"/>
      </w:rPr>
      <w:tab/>
      <w:t xml:space="preserve">Page </w:t>
    </w:r>
    <w:r w:rsidR="006F4457">
      <w:rPr>
        <w:kern w:val="22"/>
      </w:rPr>
      <w:fldChar w:fldCharType="begin"/>
    </w:r>
    <w:r w:rsidR="006F4457">
      <w:rPr>
        <w:kern w:val="22"/>
      </w:rPr>
      <w:instrText xml:space="preserve"> PAGE </w:instrText>
    </w:r>
    <w:r w:rsidR="006F4457">
      <w:rPr>
        <w:kern w:val="22"/>
      </w:rPr>
      <w:fldChar w:fldCharType="separate"/>
    </w:r>
    <w:r w:rsidR="006A26B3">
      <w:rPr>
        <w:noProof/>
        <w:kern w:val="22"/>
      </w:rPr>
      <w:t>5</w:t>
    </w:r>
    <w:r w:rsidR="006F4457">
      <w:rPr>
        <w:kern w:val="22"/>
      </w:rPr>
      <w:fldChar w:fldCharType="end"/>
    </w:r>
  </w:p>
  <w:p w14:paraId="2C5EDBE8" w14:textId="77777777" w:rsidR="006F4457" w:rsidRDefault="00377519" w:rsidP="00CE4C35">
    <w:pPr>
      <w:pStyle w:val="Footer"/>
    </w:pPr>
    <w:r>
      <w:fldChar w:fldCharType="begin"/>
    </w:r>
    <w:r>
      <w:instrText xml:space="preserve"> STYLEREF  "Cover Ver</w:instrText>
    </w:r>
    <w:r>
      <w:instrText xml:space="preserve">sion"  \* MERGEFORMAT </w:instrText>
    </w:r>
    <w:r>
      <w:fldChar w:fldCharType="separate"/>
    </w:r>
    <w:r w:rsidR="006A26B3">
      <w:rPr>
        <w:noProof/>
      </w:rPr>
      <w:t>Level 00 Revision 01.</w:t>
    </w:r>
    <w:r>
      <w:rPr>
        <w:noProof/>
      </w:rPr>
      <w:fldChar w:fldCharType="end"/>
    </w:r>
    <w:r w:rsidR="006F4457" w:rsidRPr="00426B27">
      <w:rPr>
        <w:kern w:val="22"/>
      </w:rPr>
      <w:tab/>
    </w:r>
    <w:r>
      <w:fldChar w:fldCharType="begin"/>
    </w:r>
    <w:r>
      <w:instrText xml:space="preserve"> STYLEREF  "Cover Copyright"  \* MERGEFORMAT </w:instrText>
    </w:r>
    <w:r>
      <w:fldChar w:fldCharType="separate"/>
    </w:r>
    <w:r w:rsidR="006A26B3">
      <w:rPr>
        <w:noProof/>
      </w:rPr>
      <w:t>Copyright © TCG 2016</w:t>
    </w:r>
    <w:r>
      <w:rPr>
        <w:noProof/>
      </w:rPr>
      <w:fldChar w:fldCharType="end"/>
    </w:r>
    <w:r w:rsidR="006F4457" w:rsidRPr="00426B27">
      <w:rPr>
        <w:kern w:val="22"/>
      </w:rPr>
      <w:tab/>
    </w:r>
    <w:r>
      <w:fldChar w:fldCharType="begin"/>
    </w:r>
    <w:r>
      <w:instrText xml:space="preserve"> STYLEREF  "Cover Date"  \* MERGEFORMAT </w:instrText>
    </w:r>
    <w:r>
      <w:fldChar w:fldCharType="separate"/>
    </w:r>
    <w:r w:rsidR="006A26B3">
      <w:rPr>
        <w:noProof/>
      </w:rPr>
      <w:t>January , 2016</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FB0796F" w14:textId="77777777" w:rsidR="00377519" w:rsidRDefault="00377519" w:rsidP="006C6220">
      <w:pPr>
        <w:spacing w:before="0" w:after="0" w:line="240" w:lineRule="auto"/>
      </w:pPr>
      <w:r>
        <w:separator/>
      </w:r>
    </w:p>
  </w:footnote>
  <w:footnote w:type="continuationSeparator" w:id="0">
    <w:p w14:paraId="42A89CE2" w14:textId="77777777" w:rsidR="00377519" w:rsidRDefault="00377519" w:rsidP="006C6220">
      <w:pPr>
        <w:spacing w:before="0" w:after="0" w:line="240" w:lineRule="auto"/>
      </w:pPr>
      <w:r>
        <w:continuationSeparator/>
      </w:r>
    </w:p>
  </w:footnote>
  <w:footnote w:type="continuationNotice" w:id="1">
    <w:p w14:paraId="21ADD188" w14:textId="77777777" w:rsidR="00377519" w:rsidRDefault="00377519">
      <w:pPr>
        <w:spacing w:before="0"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E5CC8A6" w14:textId="77777777" w:rsidR="006F4457" w:rsidRDefault="00377519" w:rsidP="000D4FDC">
    <w:r>
      <w:rPr>
        <w:noProof/>
      </w:rPr>
      <w:pict w14:anchorId="6FEDAA0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76480094" o:spid="_x0000_s2050" type="#_x0000_t136" style="position:absolute;left:0;text-align:left;margin-left:0;margin-top:0;width:412.4pt;height:247.45pt;rotation:315;z-index:-251662336;mso-position-horizontal:center;mso-position-horizontal-relative:margin;mso-position-vertical:center;mso-position-vertical-relative:margin" o:allowincell="f" fillcolor="#d8d8d8 [2732]" stroked="f">
          <v:fill opacity=".5"/>
          <v:textpath style="font-family:&quot;Calibri&quot;;font-size:1pt" string="DRAFT"/>
          <w10:wrap anchorx="margin" anchory="margin"/>
        </v:shape>
      </w:pict>
    </w:r>
    <w:r>
      <w:fldChar w:fldCharType="begin"/>
    </w:r>
    <w:r>
      <w:instrText xml:space="preserve"> STYLEREF  "Cover Title"  \* MERGEFORMAT </w:instrText>
    </w:r>
    <w:r>
      <w:fldChar w:fldCharType="separate"/>
    </w:r>
    <w:r w:rsidR="006F4457">
      <w:rPr>
        <w:noProof/>
      </w:rPr>
      <w:t>TCG Algorithm Registry</w:t>
    </w:r>
    <w:r>
      <w:rPr>
        <w:noProof/>
      </w:rPr>
      <w:fldChar w:fldCharType="end"/>
    </w:r>
    <w:r w:rsidR="006F4457">
      <w:rPr>
        <w:noProof/>
      </w:rPr>
      <w:tab/>
    </w:r>
    <w:r w:rsidR="006F4457">
      <w:fldChar w:fldCharType="begin"/>
    </w:r>
    <w:r w:rsidR="006F4457">
      <w:instrText xml:space="preserve"> STYLEREF  CoverSubTitle  \* MERGEFORMAT </w:instrText>
    </w:r>
    <w:r w:rsidR="006F4457">
      <w:fldChar w:fldCharType="separate"/>
    </w:r>
    <w:r w:rsidR="006F4457">
      <w:rPr>
        <w:b/>
        <w:bCs/>
        <w:noProof/>
      </w:rPr>
      <w:t>Error! No text of specified style in document.</w:t>
    </w:r>
    <w:r w:rsidR="006F4457">
      <w:rPr>
        <w:noProof/>
      </w:rPr>
      <w:fldChar w:fldCharType="end"/>
    </w:r>
    <w:r w:rsidR="006F4457">
      <w:rPr>
        <w:noProof/>
      </w:rPr>
      <w:tab/>
    </w:r>
    <w:r w:rsidR="006F4457">
      <w:fldChar w:fldCharType="begin"/>
    </w:r>
    <w:r w:rsidR="006F4457">
      <w:instrText xml:space="preserve"> STYLEREF  "Cover Copyright"  \* MERGEFORMAT </w:instrText>
    </w:r>
    <w:r w:rsidR="006F4457">
      <w:fldChar w:fldCharType="end"/>
    </w:r>
    <w:r w:rsidR="006F4457" w:rsidRPr="00C524BC">
      <w:rPr>
        <w:noProof/>
      </w:rPr>
      <w:tab/>
    </w:r>
    <w:r w:rsidR="006F4457" w:rsidRPr="00C524BC">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01D7487" w14:textId="77777777" w:rsidR="006F4457" w:rsidRDefault="00377519" w:rsidP="000D4FDC">
    <w:r>
      <w:rPr>
        <w:noProof/>
      </w:rPr>
      <w:pict w14:anchorId="0BA08C4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76480095" o:spid="_x0000_s2051" type="#_x0000_t136" style="position:absolute;left:0;text-align:left;margin-left:0;margin-top:0;width:412.4pt;height:247.45pt;rotation:315;z-index:-251661312;mso-position-horizontal:center;mso-position-horizontal-relative:margin;mso-position-vertical:center;mso-position-vertical-relative:margin" o:allowincell="f" fillcolor="#d8d8d8 [2732]" stroked="f">
          <v:fill opacity=".5"/>
          <v:textpath style="font-family:&quot;Calibri&quot;;font-size:1pt" string="DRAFT"/>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7EF90D2" w14:textId="77777777" w:rsidR="006F4457" w:rsidRDefault="00377519" w:rsidP="005B2F77">
    <w:r>
      <w:rPr>
        <w:noProof/>
      </w:rPr>
      <w:pict w14:anchorId="293299C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76480093" o:spid="_x0000_s2049" type="#_x0000_t136" style="position:absolute;left:0;text-align:left;margin-left:0;margin-top:0;width:412.4pt;height:247.45pt;rotation:315;z-index:-251655168;mso-position-horizontal:center;mso-position-horizontal-relative:margin;mso-position-vertical:center;mso-position-vertical-relative:margin" o:allowincell="f" fillcolor="#d8d8d8 [2732]" stroked="f">
          <v:fill opacity=".5"/>
          <v:textpath style="font-family:&quot;Calibri&quot;;font-size:1pt" string="DRAFT"/>
          <w10:wrap anchorx="margin" anchory="margin"/>
        </v:shape>
      </w:pict>
    </w:r>
  </w:p>
  <w:p w14:paraId="7C9391CA" w14:textId="77777777" w:rsidR="006F4457" w:rsidRDefault="006F4457"/>
  <w:p w14:paraId="444CF9DA" w14:textId="77777777" w:rsidR="006F4457" w:rsidRDefault="006F4457"/>
  <w:p w14:paraId="581A099E" w14:textId="77777777" w:rsidR="006F4457" w:rsidRDefault="006F4457"/>
  <w:p w14:paraId="79EFE20A" w14:textId="77777777" w:rsidR="006F4457" w:rsidRDefault="006F4457"/>
  <w:p w14:paraId="02BF8C34" w14:textId="77777777" w:rsidR="006F4457" w:rsidRDefault="006F4457"/>
  <w:p w14:paraId="09725008" w14:textId="77777777" w:rsidR="006F4457" w:rsidRDefault="006F4457"/>
  <w:p w14:paraId="0174EBAC" w14:textId="77777777" w:rsidR="006F4457" w:rsidRDefault="006F4457"/>
  <w:p w14:paraId="7D81E8C2" w14:textId="77777777" w:rsidR="006F4457" w:rsidRDefault="006F4457"/>
  <w:p w14:paraId="7BCB4FC4" w14:textId="77777777" w:rsidR="006F4457" w:rsidRDefault="006F4457"/>
  <w:p w14:paraId="41C00944" w14:textId="77777777" w:rsidR="006F4457" w:rsidRDefault="006F4457"/>
  <w:p w14:paraId="7F30414D" w14:textId="77777777" w:rsidR="006F4457" w:rsidRDefault="006F4457"/>
  <w:p w14:paraId="794631BD" w14:textId="77777777" w:rsidR="006F4457" w:rsidRDefault="006F4457"/>
  <w:p w14:paraId="14EF08CA" w14:textId="77777777" w:rsidR="006F4457" w:rsidRDefault="006F4457"/>
  <w:p w14:paraId="3130DADE" w14:textId="77777777" w:rsidR="006F4457" w:rsidRDefault="006F4457"/>
  <w:p w14:paraId="3A4933F1" w14:textId="77777777" w:rsidR="006F4457" w:rsidRDefault="006F4457"/>
  <w:p w14:paraId="255A6E5B" w14:textId="77777777" w:rsidR="006F4457" w:rsidRDefault="006F4457"/>
  <w:p w14:paraId="19486FAE" w14:textId="77777777" w:rsidR="006F4457" w:rsidRDefault="006F4457"/>
  <w:p w14:paraId="0AF118CB" w14:textId="77777777" w:rsidR="006F4457" w:rsidRDefault="006F4457"/>
  <w:p w14:paraId="5E50C829" w14:textId="77777777" w:rsidR="006F4457" w:rsidRDefault="006F4457"/>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F902A99" w14:textId="77777777" w:rsidR="006F4457" w:rsidRPr="00142C8B" w:rsidRDefault="006F4457" w:rsidP="0081520F">
    <w:pPr>
      <w:tabs>
        <w:tab w:val="right" w:pos="9360"/>
      </w:tabs>
      <w:rPr>
        <w:rFonts w:ascii="Arial" w:hAnsi="Arial" w:cs="Arial"/>
        <w:sz w:val="20"/>
        <w:szCs w:val="20"/>
      </w:rPr>
    </w:pPr>
    <w:r>
      <w:rPr>
        <w:rFonts w:ascii="Arial" w:hAnsi="Arial" w:cs="Arial"/>
        <w:bCs/>
        <w:noProof/>
        <w:sz w:val="20"/>
        <w:szCs w:val="20"/>
      </w:rPr>
      <w:tab/>
    </w:r>
    <w:r w:rsidR="00377519">
      <w:fldChar w:fldCharType="begin"/>
    </w:r>
    <w:r w:rsidR="00377519">
      <w:instrText xml:space="preserve"> STYLEREF  "Cover Title"  \* MERGEFORMAT </w:instrText>
    </w:r>
    <w:r w:rsidR="00377519">
      <w:fldChar w:fldCharType="separate"/>
    </w:r>
    <w:r w:rsidR="006A26B3" w:rsidRPr="006A26B3">
      <w:rPr>
        <w:rFonts w:ascii="Arial" w:hAnsi="Arial" w:cs="Arial"/>
        <w:b/>
        <w:bCs/>
        <w:noProof/>
        <w:sz w:val="20"/>
        <w:szCs w:val="20"/>
      </w:rPr>
      <w:t>TCG Algorithm Registry</w:t>
    </w:r>
    <w:r w:rsidR="00377519">
      <w:rPr>
        <w:rFonts w:ascii="Arial" w:hAnsi="Arial" w:cs="Arial"/>
        <w:b/>
        <w:bCs/>
        <w:noProof/>
        <w:sz w:val="20"/>
        <w:szCs w:val="20"/>
      </w:rPr>
      <w:fldChar w:fldCharType="end"/>
    </w:r>
    <w:r w:rsidR="00377519">
      <w:rPr>
        <w:rFonts w:ascii="Arial" w:hAnsi="Arial" w:cs="Arial"/>
        <w:noProof/>
        <w:sz w:val="20"/>
        <w:szCs w:val="20"/>
      </w:rPr>
      <w:pict w14:anchorId="1541FED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76480097" o:spid="_x0000_s2053" type="#_x0000_t136" style="position:absolute;left:0;text-align:left;margin-left:0;margin-top:0;width:412.4pt;height:247.45pt;rotation:315;z-index:-251660288;mso-position-horizontal:center;mso-position-horizontal-relative:margin;mso-position-vertical:center;mso-position-vertical-relative:margin" o:allowincell="f" fillcolor="#d8d8d8 [2732]" stroked="f">
          <v:fill opacity=".5"/>
          <v:textpath style="font-family:&quot;Calibri&quot;;font-size:1pt" string="DRAFT"/>
          <w10:wrap anchorx="margin" anchory="margin"/>
        </v:shape>
      </w:pic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87990A0" w14:textId="77777777" w:rsidR="006F4457" w:rsidRDefault="006F4457" w:rsidP="000D4FDC">
    <w:r>
      <w:fldChar w:fldCharType="begin"/>
    </w:r>
    <w:r>
      <w:instrText xml:space="preserve"> STYLEREF  CoverSubTitle  \* MERGEFORMAT </w:instrText>
    </w:r>
    <w:r>
      <w:fldChar w:fldCharType="separate"/>
    </w:r>
    <w:r>
      <w:rPr>
        <w:b/>
        <w:bCs/>
        <w:noProof/>
      </w:rPr>
      <w:t>Error! No text of specified style in document.</w:t>
    </w:r>
    <w:r>
      <w:rPr>
        <w:bCs/>
        <w:noProof/>
      </w:rPr>
      <w:fldChar w:fldCharType="end"/>
    </w:r>
    <w:r w:rsidR="00377519">
      <w:rPr>
        <w:noProof/>
      </w:rPr>
      <w:pict w14:anchorId="1FD9997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76480098" o:spid="_x0000_s2054" type="#_x0000_t136" style="position:absolute;left:0;text-align:left;margin-left:0;margin-top:0;width:412.4pt;height:247.45pt;rotation:315;z-index:-251659264;mso-position-horizontal:center;mso-position-horizontal-relative:margin;mso-position-vertical:center;mso-position-vertical-relative:margin" o:allowincell="f" fillcolor="#d8d8d8 [2732]" stroked="f">
          <v:fill opacity=".5"/>
          <v:textpath style="font-family:&quot;Calibri&quot;;font-size:1pt" string="DRAFT"/>
          <w10:wrap anchorx="margin" anchory="margin"/>
        </v:shape>
      </w:pict>
    </w:r>
    <w:r>
      <w:rPr>
        <w:noProof/>
      </w:rPr>
      <w:tab/>
    </w:r>
    <w:r>
      <w:rPr>
        <w:noProof/>
      </w:rPr>
      <w:tab/>
    </w:r>
    <w:r w:rsidR="00377519">
      <w:fldChar w:fldCharType="begin"/>
    </w:r>
    <w:r w:rsidR="00377519">
      <w:instrText xml:space="preserve"> STYLEREF  "Cover Titl</w:instrText>
    </w:r>
    <w:r w:rsidR="00377519">
      <w:instrText xml:space="preserve">e"  \* MERGEFORMAT </w:instrText>
    </w:r>
    <w:r w:rsidR="00377519">
      <w:fldChar w:fldCharType="separate"/>
    </w:r>
    <w:r w:rsidRPr="00007E55">
      <w:rPr>
        <w:bCs/>
        <w:noProof/>
      </w:rPr>
      <w:t>TCG Algorithm Registry</w:t>
    </w:r>
    <w:r w:rsidR="00377519">
      <w:rPr>
        <w:bCs/>
        <w:noProof/>
      </w:rPr>
      <w:fldChar w:fldCharType="end"/>
    </w:r>
    <w:r>
      <w:rPr>
        <w:noProof/>
      </w:rPr>
      <w:tab/>
    </w:r>
    <w:r>
      <w:rPr>
        <w:noProof/>
      </w:rPr>
      <w:tab/>
    </w:r>
    <w:r w:rsidRPr="00CB7A62">
      <w:tab/>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8A3F393" w14:textId="77777777" w:rsidR="006F4457" w:rsidRDefault="00377519">
    <w:r>
      <w:rPr>
        <w:noProof/>
      </w:rPr>
      <w:pict w14:anchorId="79E1B95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76480096" o:spid="_x0000_s2052" type="#_x0000_t136" style="position:absolute;left:0;text-align:left;margin-left:0;margin-top:0;width:412.4pt;height:247.45pt;rotation:315;z-index:-251658240;mso-position-horizontal:center;mso-position-horizontal-relative:margin;mso-position-vertical:center;mso-position-vertical-relative:margin" o:allowincell="f" fillcolor="#d8d8d8 [2732]" stroked="f">
          <v:fill opacity=".5"/>
          <v:textpath style="font-family:&quot;Calibri&quot;;font-size:1pt" string="DRAFT"/>
          <w10:wrap anchorx="margin" anchory="margin"/>
        </v:shape>
      </w:pic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ABD79FC" w14:textId="77777777" w:rsidR="006F4457" w:rsidRPr="00142C8B" w:rsidRDefault="00377519" w:rsidP="0081520F">
    <w:pPr>
      <w:tabs>
        <w:tab w:val="right" w:pos="9360"/>
      </w:tabs>
      <w:rPr>
        <w:rFonts w:ascii="Arial" w:hAnsi="Arial" w:cs="Arial"/>
        <w:sz w:val="20"/>
        <w:szCs w:val="20"/>
      </w:rPr>
    </w:pPr>
    <w:r>
      <w:rPr>
        <w:rFonts w:ascii="Arial" w:hAnsi="Arial" w:cs="Arial"/>
        <w:noProof/>
        <w:sz w:val="20"/>
        <w:szCs w:val="20"/>
      </w:rPr>
      <w:pict w14:anchorId="638FCDD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50983090" o:spid="_x0000_s2056" type="#_x0000_t136" style="position:absolute;left:0;text-align:left;margin-left:0;margin-top:0;width:412.4pt;height:247.45pt;rotation:315;z-index:-251657216;mso-position-horizontal:center;mso-position-horizontal-relative:margin;mso-position-vertical:center;mso-position-vertical-relative:margin" o:allowincell="f" fillcolor="#d8d8d8 [2732]" stroked="f">
          <v:fill opacity=".5"/>
          <v:textpath style="font-family:&quot;Calibri&quot;;font-size:1pt" string="DRAFT"/>
          <w10:wrap anchorx="margin" anchory="margin"/>
        </v:shape>
      </w:pict>
    </w:r>
    <w:r>
      <w:fldChar w:fldCharType="begin"/>
    </w:r>
    <w:r>
      <w:instrText xml:space="preserve"> STYLEREF  "Cover Title"  \* MERGEFORMAT </w:instrText>
    </w:r>
    <w:r>
      <w:fldChar w:fldCharType="separate"/>
    </w:r>
    <w:r w:rsidR="006A26B3" w:rsidRPr="006A26B3">
      <w:rPr>
        <w:rFonts w:ascii="Arial" w:hAnsi="Arial" w:cs="Arial"/>
        <w:b/>
        <w:bCs/>
        <w:noProof/>
        <w:sz w:val="20"/>
        <w:szCs w:val="20"/>
      </w:rPr>
      <w:t>TCG Algorithm Registry</w:t>
    </w:r>
    <w:r>
      <w:rPr>
        <w:rFonts w:ascii="Arial" w:hAnsi="Arial" w:cs="Arial"/>
        <w:b/>
        <w:bCs/>
        <w:noProof/>
        <w:sz w:val="20"/>
        <w:szCs w:val="20"/>
      </w:rPr>
      <w:fldChar w:fldCharType="end"/>
    </w:r>
    <w:r w:rsidR="006F4457" w:rsidRPr="00142C8B">
      <w:rPr>
        <w:rFonts w:ascii="Arial" w:hAnsi="Arial" w:cs="Arial"/>
        <w:sz w:val="20"/>
        <w:szCs w:val="20"/>
      </w:rPr>
      <w:tab/>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84B74EE" w14:textId="77777777" w:rsidR="006F4457" w:rsidRDefault="00377519">
    <w:r>
      <w:rPr>
        <w:noProof/>
      </w:rPr>
      <w:pict w14:anchorId="1ED79FF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50983088" o:spid="_x0000_s2055" type="#_x0000_t136" style="position:absolute;left:0;text-align:left;margin-left:0;margin-top:0;width:412.4pt;height:247.45pt;rotation:315;z-index:-251656192;mso-position-horizontal:center;mso-position-horizontal-relative:margin;mso-position-vertical:center;mso-position-vertical-relative:margin" o:allowincell="f" fillcolor="#d8d8d8 [2732]" stroked="f">
          <v:fill opacity=".5"/>
          <v:textpath style="font-family:&quot;Calibri&quot;;font-size:1pt" string="DRAFT"/>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8A4F2F"/>
    <w:multiLevelType w:val="multilevel"/>
    <w:tmpl w:val="BDB8CC2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360"/>
        </w:tabs>
        <w:ind w:left="360" w:firstLine="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
    <w:nsid w:val="02DD78AB"/>
    <w:multiLevelType w:val="multilevel"/>
    <w:tmpl w:val="DE2CE366"/>
    <w:name w:val="Equ"/>
    <w:lvl w:ilvl="0">
      <w:start w:val="1"/>
      <w:numFmt w:val="decimal"/>
      <w:lvlText w:val="(%1)"/>
      <w:lvlJc w:val="left"/>
      <w:rPr>
        <w:rFonts w:hint="default"/>
      </w:rPr>
    </w:lvl>
    <w:lvl w:ilvl="1">
      <w:start w:val="1"/>
      <w:numFmt w:val="lowerLetter"/>
      <w:lvlText w:val="%2)"/>
      <w:lvlJc w:val="left"/>
    </w:lvl>
    <w:lvl w:ilvl="2">
      <w:start w:val="1"/>
      <w:numFmt w:val="lowerRoman"/>
      <w:lvlText w:val="%3)"/>
      <w:lvlJc w:val="left"/>
    </w:lvl>
    <w:lvl w:ilvl="3">
      <w:start w:val="1"/>
      <w:numFmt w:val="decimal"/>
      <w:lvlText w:val="(%4)"/>
      <w:lvlJc w:val="left"/>
    </w:lvl>
    <w:lvl w:ilvl="4">
      <w:start w:val="1"/>
      <w:numFmt w:val="lowerLetter"/>
      <w:lvlText w:val="(%5)"/>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start w:val="1"/>
      <w:numFmt w:val="lowerRoman"/>
      <w:lvlText w:val="%9."/>
      <w:lvlJc w:val="left"/>
    </w:lvl>
  </w:abstractNum>
  <w:abstractNum w:abstractNumId="2">
    <w:nsid w:val="06477B27"/>
    <w:multiLevelType w:val="multilevel"/>
    <w:tmpl w:val="FD487524"/>
    <w:lvl w:ilvl="0">
      <w:start w:val="1"/>
      <w:numFmt w:val="decimal"/>
      <w:pStyle w:val="Heading1"/>
      <w:lvlText w:val="%1"/>
      <w:lvlJc w:val="left"/>
      <w:pPr>
        <w:tabs>
          <w:tab w:val="num" w:pos="360"/>
        </w:tabs>
        <w:ind w:left="360" w:hanging="360"/>
      </w:pPr>
      <w:rPr>
        <w:rFonts w:ascii="Arial" w:hAnsi="Arial" w:hint="default"/>
        <w:b/>
        <w:i w:val="0"/>
        <w:sz w:val="20"/>
      </w:rPr>
    </w:lvl>
    <w:lvl w:ilvl="1">
      <w:start w:val="1"/>
      <w:numFmt w:val="decimal"/>
      <w:pStyle w:val="Heading2"/>
      <w:lvlText w:val="%1.%2"/>
      <w:lvlJc w:val="left"/>
      <w:pPr>
        <w:tabs>
          <w:tab w:val="num" w:pos="846"/>
        </w:tabs>
        <w:ind w:left="846" w:hanging="576"/>
      </w:pPr>
      <w:rPr>
        <w:rFonts w:ascii="Arial" w:hAnsi="Arial" w:hint="default"/>
        <w:b/>
        <w:i w:val="0"/>
        <w:sz w:val="20"/>
      </w:rPr>
    </w:lvl>
    <w:lvl w:ilvl="2">
      <w:start w:val="1"/>
      <w:numFmt w:val="decimal"/>
      <w:pStyle w:val="Heading3"/>
      <w:lvlText w:val="%1.%2.%3"/>
      <w:lvlJc w:val="left"/>
      <w:pPr>
        <w:tabs>
          <w:tab w:val="num" w:pos="792"/>
        </w:tabs>
        <w:ind w:left="792" w:hanging="792"/>
      </w:pPr>
      <w:rPr>
        <w:rFonts w:ascii="Arial" w:hAnsi="Arial" w:hint="default"/>
        <w:b/>
        <w:i w:val="0"/>
        <w:sz w:val="20"/>
      </w:rPr>
    </w:lvl>
    <w:lvl w:ilvl="3">
      <w:start w:val="1"/>
      <w:numFmt w:val="decimal"/>
      <w:pStyle w:val="Heading4"/>
      <w:lvlText w:val="%1.%2.%3.%4"/>
      <w:lvlJc w:val="left"/>
      <w:pPr>
        <w:tabs>
          <w:tab w:val="num" w:pos="1008"/>
        </w:tabs>
        <w:ind w:left="1008" w:hanging="1008"/>
      </w:pPr>
      <w:rPr>
        <w:rFonts w:ascii="Arial" w:hAnsi="Arial" w:hint="default"/>
        <w:b/>
        <w:i w:val="0"/>
        <w:sz w:val="20"/>
      </w:rPr>
    </w:lvl>
    <w:lvl w:ilvl="4">
      <w:start w:val="1"/>
      <w:numFmt w:val="decimal"/>
      <w:pStyle w:val="Heading5"/>
      <w:lvlText w:val="%1.%2.%3.%4.%5"/>
      <w:lvlJc w:val="left"/>
      <w:pPr>
        <w:tabs>
          <w:tab w:val="num" w:pos="1224"/>
        </w:tabs>
        <w:ind w:left="1224" w:hanging="1224"/>
      </w:pPr>
      <w:rPr>
        <w:rFonts w:ascii="Arial" w:hAnsi="Arial" w:hint="default"/>
        <w:b/>
        <w:i w:val="0"/>
        <w:sz w:val="20"/>
      </w:rPr>
    </w:lvl>
    <w:lvl w:ilvl="5">
      <w:start w:val="1"/>
      <w:numFmt w:val="decimal"/>
      <w:lvlText w:val="%1.%2.%3.%4.%5.%6"/>
      <w:lvlJc w:val="left"/>
      <w:pPr>
        <w:tabs>
          <w:tab w:val="num" w:pos="2160"/>
        </w:tabs>
        <w:ind w:left="2160" w:hanging="2160"/>
      </w:pPr>
      <w:rPr>
        <w:rFonts w:hint="default"/>
      </w:rPr>
    </w:lvl>
    <w:lvl w:ilvl="6">
      <w:start w:val="1"/>
      <w:numFmt w:val="decimal"/>
      <w:lvlText w:val="%1.%2.%3.%4.%5.%6.%7"/>
      <w:lvlJc w:val="left"/>
      <w:pPr>
        <w:tabs>
          <w:tab w:val="num" w:pos="2520"/>
        </w:tabs>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600" w:hanging="3600"/>
      </w:pPr>
      <w:rPr>
        <w:rFonts w:hint="default"/>
      </w:rPr>
    </w:lvl>
  </w:abstractNum>
  <w:abstractNum w:abstractNumId="3">
    <w:nsid w:val="162079CE"/>
    <w:multiLevelType w:val="hybridMultilevel"/>
    <w:tmpl w:val="8A46281A"/>
    <w:lvl w:ilvl="0" w:tplc="BF1047BE">
      <w:start w:val="1"/>
      <w:numFmt w:val="bullet"/>
      <w:pStyle w:val="Lis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E3F08E1"/>
    <w:multiLevelType w:val="multilevel"/>
    <w:tmpl w:val="E06876C6"/>
    <w:styleLink w:val="NumLet"/>
    <w:lvl w:ilvl="0">
      <w:start w:val="1"/>
      <w:numFmt w:val="decimal"/>
      <w:pStyle w:val="NumLet1"/>
      <w:lvlText w:val="%1."/>
      <w:lvlJc w:val="left"/>
      <w:pPr>
        <w:ind w:left="360" w:hanging="360"/>
      </w:pPr>
      <w:rPr>
        <w:rFonts w:hint="default"/>
      </w:rPr>
    </w:lvl>
    <w:lvl w:ilvl="1">
      <w:start w:val="1"/>
      <w:numFmt w:val="lowerLetter"/>
      <w:pStyle w:val="NumLet2"/>
      <w:lvlText w:val="%2."/>
      <w:lvlJc w:val="left"/>
      <w:pPr>
        <w:ind w:left="720" w:hanging="360"/>
      </w:pPr>
      <w:rPr>
        <w:rFonts w:hint="default"/>
      </w:rPr>
    </w:lvl>
    <w:lvl w:ilvl="2">
      <w:start w:val="1"/>
      <w:numFmt w:val="lowerRoman"/>
      <w:pStyle w:val="NumLet3"/>
      <w:lvlText w:val="%3."/>
      <w:lvlJc w:val="left"/>
      <w:pPr>
        <w:ind w:left="1080" w:hanging="360"/>
      </w:pPr>
      <w:rPr>
        <w:rFonts w:hint="default"/>
      </w:rPr>
    </w:lvl>
    <w:lvl w:ilvl="3">
      <w:start w:val="1"/>
      <w:numFmt w:val="decimal"/>
      <w:pStyle w:val="NumLet4"/>
      <w:lvlText w:val="%4."/>
      <w:lvlJc w:val="left"/>
      <w:pPr>
        <w:ind w:left="1440" w:hanging="360"/>
      </w:pPr>
      <w:rPr>
        <w:rFonts w:hint="default"/>
      </w:rPr>
    </w:lvl>
    <w:lvl w:ilvl="4">
      <w:start w:val="1"/>
      <w:numFmt w:val="lowerLetter"/>
      <w:pStyle w:val="NumLet5"/>
      <w:lvlText w:val="%5."/>
      <w:lvlJc w:val="left"/>
      <w:pPr>
        <w:ind w:left="1800" w:hanging="360"/>
      </w:pPr>
      <w:rPr>
        <w:rFonts w:hint="default"/>
      </w:rPr>
    </w:lvl>
    <w:lvl w:ilvl="5">
      <w:start w:val="1"/>
      <w:numFmt w:val="lowerRoman"/>
      <w:pStyle w:val="NumLet6"/>
      <w:lvlText w:val="%6."/>
      <w:lvlJc w:val="left"/>
      <w:pPr>
        <w:ind w:left="2160" w:hanging="360"/>
      </w:pPr>
      <w:rPr>
        <w:rFonts w:hint="default"/>
      </w:rPr>
    </w:lvl>
    <w:lvl w:ilvl="6">
      <w:start w:val="1"/>
      <w:numFmt w:val="decimal"/>
      <w:pStyle w:val="NumLet7"/>
      <w:lvlText w:val="%7."/>
      <w:lvlJc w:val="left"/>
      <w:pPr>
        <w:ind w:left="2520" w:hanging="360"/>
      </w:pPr>
      <w:rPr>
        <w:rFonts w:hint="default"/>
      </w:rPr>
    </w:lvl>
    <w:lvl w:ilvl="7">
      <w:start w:val="1"/>
      <w:numFmt w:val="lowerLetter"/>
      <w:pStyle w:val="NumLet8"/>
      <w:lvlText w:val="%8."/>
      <w:lvlJc w:val="left"/>
      <w:pPr>
        <w:ind w:left="2880" w:hanging="360"/>
      </w:pPr>
      <w:rPr>
        <w:rFonts w:hint="default"/>
      </w:rPr>
    </w:lvl>
    <w:lvl w:ilvl="8">
      <w:start w:val="1"/>
      <w:numFmt w:val="lowerRoman"/>
      <w:pStyle w:val="NumLet9"/>
      <w:lvlText w:val="%9."/>
      <w:lvlJc w:val="left"/>
      <w:pPr>
        <w:ind w:left="3240" w:hanging="360"/>
      </w:pPr>
      <w:rPr>
        <w:rFonts w:hint="default"/>
      </w:rPr>
    </w:lvl>
  </w:abstractNum>
  <w:abstractNum w:abstractNumId="5">
    <w:nsid w:val="2505729F"/>
    <w:multiLevelType w:val="hybridMultilevel"/>
    <w:tmpl w:val="8CB6CB2E"/>
    <w:lvl w:ilvl="0" w:tplc="45F8CA14">
      <w:start w:val="1"/>
      <w:numFmt w:val="decimal"/>
      <w:lvlText w:val="%1"/>
      <w:lvlJc w:val="right"/>
      <w:pPr>
        <w:ind w:left="360" w:hanging="360"/>
      </w:pPr>
      <w:rPr>
        <w:rFonts w:cs="Times New Roman" w:hint="default"/>
        <w:b w:val="0"/>
        <w:bCs w:val="0"/>
        <w:i w:val="0"/>
        <w:iCs w:val="0"/>
        <w:caps w:val="0"/>
        <w:smallCaps w:val="0"/>
        <w:strike w:val="0"/>
        <w:dstrike w:val="0"/>
        <w:vanish w:val="0"/>
        <w:color w:val="000000"/>
        <w:spacing w:val="0"/>
        <w:kern w:val="0"/>
        <w:position w:val="0"/>
        <w:u w:val="none"/>
        <w:effect w:val="none"/>
        <w:vertAlign w:val="baseline"/>
        <w:em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A4B422F"/>
    <w:multiLevelType w:val="multilevel"/>
    <w:tmpl w:val="7A767C8E"/>
    <w:lvl w:ilvl="0">
      <w:start w:val="1"/>
      <w:numFmt w:val="decimal"/>
      <w:lvlText w:val="%1"/>
      <w:lvlJc w:val="left"/>
      <w:rPr>
        <w:rFonts w:hint="default"/>
      </w:rPr>
    </w:lvl>
    <w:lvl w:ilvl="1">
      <w:start w:val="1"/>
      <w:numFmt w:val="decimal"/>
      <w:lvlText w:val="%1.%2"/>
      <w:legacy w:legacy="1" w:legacySpace="170" w:legacyIndent="0"/>
      <w:lvlJc w:val="left"/>
      <w:rPr>
        <w:rFonts w:hint="default"/>
      </w:rPr>
    </w:lvl>
    <w:lvl w:ilvl="2">
      <w:start w:val="1"/>
      <w:numFmt w:val="decimal"/>
      <w:lvlText w:val="%1.%2.%3"/>
      <w:legacy w:legacy="1" w:legacySpace="144" w:legacyIndent="0"/>
      <w:lvlJc w:val="left"/>
      <w:rPr>
        <w:rFonts w:hint="default"/>
        <w:i w:val="0"/>
      </w:rPr>
    </w:lvl>
    <w:lvl w:ilvl="3">
      <w:start w:val="1"/>
      <w:numFmt w:val="decimal"/>
      <w:lvlText w:val="%1.%2.%3.%4"/>
      <w:legacy w:legacy="1" w:legacySpace="144" w:legacyIndent="0"/>
      <w:lvlJc w:val="left"/>
      <w:rPr>
        <w:rFonts w:hint="default"/>
      </w:rPr>
    </w:lvl>
    <w:lvl w:ilvl="4">
      <w:start w:val="1"/>
      <w:numFmt w:val="decimal"/>
      <w:lvlText w:val="%1.%2.%3.%4.%5"/>
      <w:legacy w:legacy="1" w:legacySpace="144" w:legacyIndent="0"/>
      <w:lvlJc w:val="left"/>
      <w:rPr>
        <w:rFonts w:hint="default"/>
      </w:rPr>
    </w:lvl>
    <w:lvl w:ilvl="5">
      <w:start w:val="1"/>
      <w:numFmt w:val="decimal"/>
      <w:lvlText w:val="%1.%2.%3.%4.%5.%6"/>
      <w:legacy w:legacy="1" w:legacySpace="144" w:legacyIndent="0"/>
      <w:lvlJc w:val="left"/>
      <w:rPr>
        <w:rFonts w:hint="default"/>
      </w:rPr>
    </w:lvl>
    <w:lvl w:ilvl="6">
      <w:start w:val="1"/>
      <w:numFmt w:val="decimal"/>
      <w:lvlText w:val="%1.%2.%3.%4.%5.%6.%7"/>
      <w:legacy w:legacy="1" w:legacySpace="144" w:legacyIndent="0"/>
      <w:lvlJc w:val="left"/>
      <w:rPr>
        <w:rFonts w:hint="default"/>
      </w:rPr>
    </w:lvl>
    <w:lvl w:ilvl="7">
      <w:start w:val="1"/>
      <w:numFmt w:val="decimal"/>
      <w:lvlText w:val="%1.%2.%3.%4.%5.%6.%7.%8"/>
      <w:legacy w:legacy="1" w:legacySpace="144" w:legacyIndent="0"/>
      <w:lvlJc w:val="left"/>
      <w:rPr>
        <w:rFonts w:hint="default"/>
      </w:rPr>
    </w:lvl>
    <w:lvl w:ilvl="8">
      <w:start w:val="1"/>
      <w:numFmt w:val="decimal"/>
      <w:lvlText w:val="%1.%2.%3.%4.%5.%6.%7.%8.%9"/>
      <w:legacy w:legacy="1" w:legacySpace="144" w:legacyIndent="0"/>
      <w:lvlJc w:val="left"/>
      <w:rPr>
        <w:rFonts w:hint="default"/>
      </w:rPr>
    </w:lvl>
  </w:abstractNum>
  <w:abstractNum w:abstractNumId="7">
    <w:nsid w:val="30086E04"/>
    <w:multiLevelType w:val="hybridMultilevel"/>
    <w:tmpl w:val="1C2C37EA"/>
    <w:lvl w:ilvl="0" w:tplc="964A0460">
      <w:start w:val="1"/>
      <w:numFmt w:val="bullet"/>
      <w:lvlText w:val="ï‚·"/>
      <w:lvlJc w:val="left"/>
      <w:pPr>
        <w:ind w:left="720" w:hanging="360"/>
      </w:pPr>
      <w:rPr>
        <w:rFonts w:ascii="Symbol" w:hAnsi="Symbol" w:hint="default"/>
      </w:rPr>
    </w:lvl>
    <w:lvl w:ilvl="1" w:tplc="28ACBA88" w:tentative="1">
      <w:start w:val="1"/>
      <w:numFmt w:val="bullet"/>
      <w:lvlText w:val="o"/>
      <w:lvlJc w:val="left"/>
      <w:pPr>
        <w:ind w:left="1440" w:hanging="360"/>
      </w:pPr>
      <w:rPr>
        <w:rFonts w:ascii="Courier New" w:hAnsi="Courier New" w:cs="Courier New" w:hint="default"/>
      </w:rPr>
    </w:lvl>
    <w:lvl w:ilvl="2" w:tplc="62BAFFAA" w:tentative="1">
      <w:start w:val="1"/>
      <w:numFmt w:val="bullet"/>
      <w:lvlText w:val="ï‚§"/>
      <w:lvlJc w:val="left"/>
      <w:pPr>
        <w:ind w:left="2160" w:hanging="360"/>
      </w:pPr>
      <w:rPr>
        <w:rFonts w:ascii="Wingdings" w:hAnsi="Wingdings" w:hint="default"/>
      </w:rPr>
    </w:lvl>
    <w:lvl w:ilvl="3" w:tplc="EC2E32B2" w:tentative="1">
      <w:start w:val="1"/>
      <w:numFmt w:val="bullet"/>
      <w:lvlText w:val="ï‚·"/>
      <w:lvlJc w:val="left"/>
      <w:pPr>
        <w:ind w:left="2880" w:hanging="360"/>
      </w:pPr>
      <w:rPr>
        <w:rFonts w:ascii="Symbol" w:hAnsi="Symbol" w:hint="default"/>
      </w:rPr>
    </w:lvl>
    <w:lvl w:ilvl="4" w:tplc="5A828492" w:tentative="1">
      <w:start w:val="1"/>
      <w:numFmt w:val="bullet"/>
      <w:lvlText w:val="o"/>
      <w:lvlJc w:val="left"/>
      <w:pPr>
        <w:ind w:left="3600" w:hanging="360"/>
      </w:pPr>
      <w:rPr>
        <w:rFonts w:ascii="Courier New" w:hAnsi="Courier New" w:cs="Courier New" w:hint="default"/>
      </w:rPr>
    </w:lvl>
    <w:lvl w:ilvl="5" w:tplc="56C080F4" w:tentative="1">
      <w:start w:val="1"/>
      <w:numFmt w:val="bullet"/>
      <w:lvlText w:val="ï‚§"/>
      <w:lvlJc w:val="left"/>
      <w:pPr>
        <w:ind w:left="4320" w:hanging="360"/>
      </w:pPr>
      <w:rPr>
        <w:rFonts w:ascii="Wingdings" w:hAnsi="Wingdings" w:hint="default"/>
      </w:rPr>
    </w:lvl>
    <w:lvl w:ilvl="6" w:tplc="99A4C570" w:tentative="1">
      <w:start w:val="1"/>
      <w:numFmt w:val="bullet"/>
      <w:lvlText w:val="ï‚·"/>
      <w:lvlJc w:val="left"/>
      <w:pPr>
        <w:ind w:left="5040" w:hanging="360"/>
      </w:pPr>
      <w:rPr>
        <w:rFonts w:ascii="Symbol" w:hAnsi="Symbol" w:hint="default"/>
      </w:rPr>
    </w:lvl>
    <w:lvl w:ilvl="7" w:tplc="1730D002" w:tentative="1">
      <w:start w:val="1"/>
      <w:numFmt w:val="bullet"/>
      <w:lvlText w:val="o"/>
      <w:lvlJc w:val="left"/>
      <w:pPr>
        <w:ind w:left="5760" w:hanging="360"/>
      </w:pPr>
      <w:rPr>
        <w:rFonts w:ascii="Courier New" w:hAnsi="Courier New" w:cs="Courier New" w:hint="default"/>
      </w:rPr>
    </w:lvl>
    <w:lvl w:ilvl="8" w:tplc="52E2259E" w:tentative="1">
      <w:start w:val="1"/>
      <w:numFmt w:val="bullet"/>
      <w:lvlText w:val="ï‚§"/>
      <w:lvlJc w:val="left"/>
      <w:pPr>
        <w:ind w:left="6480" w:hanging="360"/>
      </w:pPr>
      <w:rPr>
        <w:rFonts w:ascii="Wingdings" w:hAnsi="Wingdings" w:hint="default"/>
      </w:rPr>
    </w:lvl>
  </w:abstractNum>
  <w:abstractNum w:abstractNumId="8">
    <w:nsid w:val="35B809A1"/>
    <w:multiLevelType w:val="multilevel"/>
    <w:tmpl w:val="35AC54B0"/>
    <w:styleLink w:val="StyleNumberedArial10ptCustomColorRGB8614226Left"/>
    <w:lvl w:ilvl="0">
      <w:start w:val="1"/>
      <w:numFmt w:val="decimal"/>
      <w:lvlText w:val="4.%1"/>
      <w:lvlJc w:val="left"/>
      <w:pPr>
        <w:ind w:left="360" w:hanging="360"/>
      </w:pPr>
      <w:rPr>
        <w:color w:val="auto"/>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nsid w:val="4C077351"/>
    <w:multiLevelType w:val="multilevel"/>
    <w:tmpl w:val="ADA2B196"/>
    <w:lvl w:ilvl="0">
      <w:start w:val="1"/>
      <w:numFmt w:val="lowerLetter"/>
      <w:pStyle w:val="ListNumber"/>
      <w:lvlText w:val="%1)"/>
      <w:lvlJc w:val="left"/>
      <w:pPr>
        <w:ind w:left="360" w:hanging="360"/>
      </w:pPr>
      <w:rPr>
        <w:rFonts w:hint="default"/>
      </w:rPr>
    </w:lvl>
    <w:lvl w:ilvl="1">
      <w:start w:val="1"/>
      <w:numFmt w:val="decimal"/>
      <w:pStyle w:val="ListNumber2"/>
      <w:lvlText w:val="%2)"/>
      <w:lvlJc w:val="left"/>
      <w:pPr>
        <w:ind w:left="720" w:hanging="360"/>
      </w:pPr>
      <w:rPr>
        <w:rFonts w:hint="default"/>
      </w:rPr>
    </w:lvl>
    <w:lvl w:ilvl="2">
      <w:start w:val="1"/>
      <w:numFmt w:val="lowerRoman"/>
      <w:pStyle w:val="ListNumber3"/>
      <w:lvlText w:val="%3)"/>
      <w:lvlJc w:val="left"/>
      <w:pPr>
        <w:ind w:left="1080" w:hanging="360"/>
      </w:pPr>
      <w:rPr>
        <w:rFonts w:hint="default"/>
      </w:rPr>
    </w:lvl>
    <w:lvl w:ilvl="3">
      <w:start w:val="1"/>
      <w:numFmt w:val="lowerLetter"/>
      <w:pStyle w:val="ListNumber4"/>
      <w:lvlText w:val="(%4)"/>
      <w:lvlJc w:val="left"/>
      <w:pPr>
        <w:ind w:left="1440" w:hanging="360"/>
      </w:pPr>
      <w:rPr>
        <w:rFonts w:hint="default"/>
      </w:rPr>
    </w:lvl>
    <w:lvl w:ilvl="4">
      <w:start w:val="1"/>
      <w:numFmt w:val="decimal"/>
      <w:pStyle w:val="ListNumber5"/>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lowerLetter"/>
      <w:lvlText w:val="%7."/>
      <w:lvlJc w:val="left"/>
      <w:pPr>
        <w:ind w:left="2520" w:hanging="360"/>
      </w:pPr>
      <w:rPr>
        <w:rFonts w:hint="default"/>
      </w:rPr>
    </w:lvl>
    <w:lvl w:ilvl="7">
      <w:start w:val="1"/>
      <w:numFmt w:val="decimal"/>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nsid w:val="4D3C2B79"/>
    <w:multiLevelType w:val="hybridMultilevel"/>
    <w:tmpl w:val="D1568FF2"/>
    <w:lvl w:ilvl="0" w:tplc="8676C8E0">
      <w:numFmt w:val="bullet"/>
      <w:lvlText w:val="—"/>
      <w:lvlJc w:val="left"/>
      <w:pPr>
        <w:ind w:left="440" w:hanging="360"/>
      </w:pPr>
      <w:rPr>
        <w:rFonts w:ascii="Arial" w:eastAsia="Times New Roman" w:hAnsi="Arial" w:cs="Arial" w:hint="default"/>
      </w:rPr>
    </w:lvl>
    <w:lvl w:ilvl="1" w:tplc="04090003" w:tentative="1">
      <w:start w:val="1"/>
      <w:numFmt w:val="bullet"/>
      <w:lvlText w:val="o"/>
      <w:lvlJc w:val="left"/>
      <w:pPr>
        <w:ind w:left="1160" w:hanging="360"/>
      </w:pPr>
      <w:rPr>
        <w:rFonts w:ascii="Courier New" w:hAnsi="Courier New" w:cs="Courier New" w:hint="default"/>
      </w:rPr>
    </w:lvl>
    <w:lvl w:ilvl="2" w:tplc="04090005" w:tentative="1">
      <w:start w:val="1"/>
      <w:numFmt w:val="bullet"/>
      <w:lvlText w:val=""/>
      <w:lvlJc w:val="left"/>
      <w:pPr>
        <w:ind w:left="1880" w:hanging="360"/>
      </w:pPr>
      <w:rPr>
        <w:rFonts w:ascii="Wingdings" w:hAnsi="Wingdings" w:hint="default"/>
      </w:rPr>
    </w:lvl>
    <w:lvl w:ilvl="3" w:tplc="04090001" w:tentative="1">
      <w:start w:val="1"/>
      <w:numFmt w:val="bullet"/>
      <w:lvlText w:val=""/>
      <w:lvlJc w:val="left"/>
      <w:pPr>
        <w:ind w:left="2600" w:hanging="360"/>
      </w:pPr>
      <w:rPr>
        <w:rFonts w:ascii="Symbol" w:hAnsi="Symbol" w:hint="default"/>
      </w:rPr>
    </w:lvl>
    <w:lvl w:ilvl="4" w:tplc="04090003" w:tentative="1">
      <w:start w:val="1"/>
      <w:numFmt w:val="bullet"/>
      <w:lvlText w:val="o"/>
      <w:lvlJc w:val="left"/>
      <w:pPr>
        <w:ind w:left="3320" w:hanging="360"/>
      </w:pPr>
      <w:rPr>
        <w:rFonts w:ascii="Courier New" w:hAnsi="Courier New" w:cs="Courier New" w:hint="default"/>
      </w:rPr>
    </w:lvl>
    <w:lvl w:ilvl="5" w:tplc="04090005" w:tentative="1">
      <w:start w:val="1"/>
      <w:numFmt w:val="bullet"/>
      <w:lvlText w:val=""/>
      <w:lvlJc w:val="left"/>
      <w:pPr>
        <w:ind w:left="4040" w:hanging="360"/>
      </w:pPr>
      <w:rPr>
        <w:rFonts w:ascii="Wingdings" w:hAnsi="Wingdings" w:hint="default"/>
      </w:rPr>
    </w:lvl>
    <w:lvl w:ilvl="6" w:tplc="04090001" w:tentative="1">
      <w:start w:val="1"/>
      <w:numFmt w:val="bullet"/>
      <w:lvlText w:val=""/>
      <w:lvlJc w:val="left"/>
      <w:pPr>
        <w:ind w:left="4760" w:hanging="360"/>
      </w:pPr>
      <w:rPr>
        <w:rFonts w:ascii="Symbol" w:hAnsi="Symbol" w:hint="default"/>
      </w:rPr>
    </w:lvl>
    <w:lvl w:ilvl="7" w:tplc="04090003" w:tentative="1">
      <w:start w:val="1"/>
      <w:numFmt w:val="bullet"/>
      <w:lvlText w:val="o"/>
      <w:lvlJc w:val="left"/>
      <w:pPr>
        <w:ind w:left="5480" w:hanging="360"/>
      </w:pPr>
      <w:rPr>
        <w:rFonts w:ascii="Courier New" w:hAnsi="Courier New" w:cs="Courier New" w:hint="default"/>
      </w:rPr>
    </w:lvl>
    <w:lvl w:ilvl="8" w:tplc="04090005" w:tentative="1">
      <w:start w:val="1"/>
      <w:numFmt w:val="bullet"/>
      <w:lvlText w:val=""/>
      <w:lvlJc w:val="left"/>
      <w:pPr>
        <w:ind w:left="6200" w:hanging="360"/>
      </w:pPr>
      <w:rPr>
        <w:rFonts w:ascii="Wingdings" w:hAnsi="Wingdings" w:hint="default"/>
      </w:rPr>
    </w:lvl>
  </w:abstractNum>
  <w:abstractNum w:abstractNumId="11">
    <w:nsid w:val="52280B36"/>
    <w:multiLevelType w:val="multilevel"/>
    <w:tmpl w:val="9D323574"/>
    <w:lvl w:ilvl="0">
      <w:start w:val="1"/>
      <w:numFmt w:val="upperLetter"/>
      <w:pStyle w:val="ANNEXtitle"/>
      <w:suff w:val="nothing"/>
      <w:lvlText w:val="Annex %1 — "/>
      <w:lvlJc w:val="left"/>
      <w:pPr>
        <w:ind w:left="0" w:firstLine="0"/>
      </w:pPr>
      <w:rPr>
        <w:rFonts w:hint="default"/>
        <w:i w:val="0"/>
        <w:iCs w:val="0"/>
        <w:caps w:val="0"/>
        <w:smallCaps w:val="0"/>
        <w:strike w:val="0"/>
        <w:dstrike w:val="0"/>
        <w:noProof w:val="0"/>
        <w:vanish w:val="0"/>
        <w:color w:val="000000"/>
        <w:spacing w:val="0"/>
        <w:kern w:val="0"/>
        <w:position w:val="0"/>
        <w:u w:val="none"/>
        <w:effect w:val="none"/>
        <w:vertAlign w:val="baseline"/>
        <w:em w:val="none"/>
        <w:specVanish w:val="0"/>
      </w:rPr>
    </w:lvl>
    <w:lvl w:ilvl="1">
      <w:start w:val="1"/>
      <w:numFmt w:val="decimal"/>
      <w:pStyle w:val="ANNEX-heading1"/>
      <w:lvlText w:val="%1.%2"/>
      <w:lvlJc w:val="left"/>
      <w:pPr>
        <w:tabs>
          <w:tab w:val="num" w:pos="680"/>
        </w:tabs>
        <w:ind w:left="680" w:hanging="680"/>
      </w:pPr>
      <w:rPr>
        <w:rFonts w:hint="default"/>
      </w:rPr>
    </w:lvl>
    <w:lvl w:ilvl="2">
      <w:start w:val="1"/>
      <w:numFmt w:val="decimal"/>
      <w:pStyle w:val="ANNEX-heading2"/>
      <w:lvlText w:val="%1.%2.%3"/>
      <w:lvlJc w:val="left"/>
      <w:pPr>
        <w:tabs>
          <w:tab w:val="num" w:pos="907"/>
        </w:tabs>
        <w:ind w:left="907" w:hanging="907"/>
      </w:pPr>
      <w:rPr>
        <w:rFonts w:hint="default"/>
      </w:rPr>
    </w:lvl>
    <w:lvl w:ilvl="3">
      <w:start w:val="1"/>
      <w:numFmt w:val="decimal"/>
      <w:pStyle w:val="ANNEX-heading3"/>
      <w:lvlText w:val="%1.%2.%3.%4"/>
      <w:lvlJc w:val="left"/>
      <w:pPr>
        <w:tabs>
          <w:tab w:val="num" w:pos="1134"/>
        </w:tabs>
        <w:ind w:left="1134" w:hanging="1134"/>
      </w:pPr>
      <w:rPr>
        <w:rFonts w:hint="default"/>
      </w:rPr>
    </w:lvl>
    <w:lvl w:ilvl="4">
      <w:start w:val="1"/>
      <w:numFmt w:val="decimal"/>
      <w:pStyle w:val="ANNEX-heading4"/>
      <w:lvlText w:val="%1.%2.%3.%4.%5"/>
      <w:lvlJc w:val="left"/>
      <w:pPr>
        <w:tabs>
          <w:tab w:val="num" w:pos="1361"/>
        </w:tabs>
        <w:ind w:left="1361" w:hanging="1361"/>
      </w:pPr>
      <w:rPr>
        <w:rFonts w:hint="default"/>
      </w:rPr>
    </w:lvl>
    <w:lvl w:ilvl="5">
      <w:start w:val="1"/>
      <w:numFmt w:val="decimal"/>
      <w:lvlText w:val="%1.%2.%3.%4.%5.%6"/>
      <w:lvlJc w:val="left"/>
      <w:pPr>
        <w:tabs>
          <w:tab w:val="num" w:pos="1588"/>
        </w:tabs>
        <w:ind w:left="1588" w:hanging="1588"/>
      </w:pPr>
      <w:rPr>
        <w:rFonts w:hint="default"/>
      </w:rPr>
    </w:lvl>
    <w:lvl w:ilvl="6">
      <w:start w:val="1"/>
      <w:numFmt w:val="decimal"/>
      <w:pStyle w:val="ANNEX-heading5"/>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12">
    <w:nsid w:val="5457449C"/>
    <w:multiLevelType w:val="multilevel"/>
    <w:tmpl w:val="8F960866"/>
    <w:lvl w:ilvl="0">
      <w:start w:val="1"/>
      <w:numFmt w:val="lowerLetter"/>
      <w:lvlText w:val="%1)"/>
      <w:lvlJc w:val="left"/>
      <w:pPr>
        <w:ind w:left="360" w:hanging="360"/>
      </w:pPr>
      <w:rPr>
        <w:rFonts w:ascii="Arial" w:hAnsi="Arial" w:cs="Arial" w:hint="default"/>
        <w:b w:val="0"/>
        <w:bCs w:val="0"/>
        <w:i w:val="0"/>
        <w:iCs w:val="0"/>
        <w:caps w:val="0"/>
        <w:smallCaps w:val="0"/>
        <w:strike w:val="0"/>
        <w:dstrike w:val="0"/>
        <w:noProof w:val="0"/>
        <w:vanish w:val="0"/>
        <w:color w:val="000000"/>
        <w:spacing w:val="0"/>
        <w:kern w:val="0"/>
        <w:position w:val="0"/>
        <w:sz w:val="20"/>
        <w:szCs w:val="20"/>
        <w:u w:val="none"/>
        <w:effect w:val="none"/>
        <w:vertAlign w:val="baseline"/>
        <w:em w:val="none"/>
        <w:specVanish w:val="0"/>
      </w:rPr>
    </w:lvl>
    <w:lvl w:ilvl="1">
      <w:start w:val="1"/>
      <w:numFmt w:val="decimal"/>
      <w:lvlText w:val="%2)"/>
      <w:lvlJc w:val="right"/>
      <w:pPr>
        <w:tabs>
          <w:tab w:val="num" w:pos="1080"/>
        </w:tabs>
        <w:ind w:left="792" w:hanging="288"/>
      </w:pPr>
      <w:rPr>
        <w:rFonts w:cs="Times New Roman"/>
        <w:bCs w:val="0"/>
        <w:i w:val="0"/>
        <w:iCs w:val="0"/>
        <w:caps w:val="0"/>
        <w:smallCaps w:val="0"/>
        <w:strike w:val="0"/>
        <w:dstrike w:val="0"/>
        <w:noProof w:val="0"/>
        <w:vanish w:val="0"/>
        <w:color w:val="000000"/>
        <w:spacing w:val="0"/>
        <w:kern w:val="0"/>
        <w:position w:val="0"/>
        <w:sz w:val="20"/>
        <w:szCs w:val="20"/>
        <w:u w:val="none"/>
        <w:effect w:val="none"/>
        <w:vertAlign w:val="baseline"/>
        <w:em w:val="none"/>
        <w:specVanish w:val="0"/>
      </w:rPr>
    </w:lvl>
    <w:lvl w:ilvl="2">
      <w:start w:val="1"/>
      <w:numFmt w:val="lowerRoman"/>
      <w:lvlText w:val="%3)"/>
      <w:lvlJc w:val="right"/>
      <w:pPr>
        <w:tabs>
          <w:tab w:val="num" w:pos="1224"/>
        </w:tabs>
        <w:ind w:left="1224" w:hanging="288"/>
      </w:pPr>
      <w:rPr>
        <w:rFonts w:hint="default"/>
      </w:rPr>
    </w:lvl>
    <w:lvl w:ilvl="3">
      <w:start w:val="1"/>
      <w:numFmt w:val="lowerLetter"/>
      <w:lvlText w:val="%4."/>
      <w:lvlJc w:val="right"/>
      <w:pPr>
        <w:tabs>
          <w:tab w:val="num" w:pos="1728"/>
        </w:tabs>
        <w:ind w:left="1728" w:hanging="288"/>
      </w:pPr>
      <w:rPr>
        <w:rFonts w:hint="default"/>
      </w:rPr>
    </w:lvl>
    <w:lvl w:ilvl="4">
      <w:start w:val="1"/>
      <w:numFmt w:val="decimal"/>
      <w:lvlText w:val="%5."/>
      <w:lvlJc w:val="right"/>
      <w:pPr>
        <w:tabs>
          <w:tab w:val="num" w:pos="2232"/>
        </w:tabs>
        <w:ind w:left="2232" w:hanging="288"/>
      </w:pPr>
      <w:rPr>
        <w:rFonts w:hint="default"/>
      </w:rPr>
    </w:lvl>
    <w:lvl w:ilvl="5">
      <w:start w:val="1"/>
      <w:numFmt w:val="lowerRoman"/>
      <w:lvlText w:val="%6."/>
      <w:lvlJc w:val="right"/>
      <w:pPr>
        <w:tabs>
          <w:tab w:val="num" w:pos="3960"/>
        </w:tabs>
        <w:ind w:left="3960" w:hanging="18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13">
    <w:nsid w:val="59E730B5"/>
    <w:multiLevelType w:val="singleLevel"/>
    <w:tmpl w:val="BCD25066"/>
    <w:lvl w:ilvl="0">
      <w:start w:val="1"/>
      <w:numFmt w:val="decimal"/>
      <w:lvlText w:val="Application Note %1:"/>
      <w:lvlJc w:val="left"/>
      <w:pPr>
        <w:tabs>
          <w:tab w:val="num" w:pos="2126"/>
        </w:tabs>
        <w:ind w:left="2126" w:hanging="2126"/>
      </w:pPr>
      <w:rPr>
        <w:rFonts w:ascii="Arial" w:hAnsi="Arial" w:hint="default"/>
        <w:b w:val="0"/>
        <w:i/>
        <w:sz w:val="20"/>
      </w:rPr>
    </w:lvl>
  </w:abstractNum>
  <w:abstractNum w:abstractNumId="14">
    <w:nsid w:val="5A955121"/>
    <w:multiLevelType w:val="multilevel"/>
    <w:tmpl w:val="E918F554"/>
    <w:lvl w:ilvl="0">
      <w:start w:val="1"/>
      <w:numFmt w:val="low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lowerLetter"/>
      <w:lvlText w:val="%7."/>
      <w:lvlJc w:val="left"/>
      <w:pPr>
        <w:ind w:left="2520" w:hanging="360"/>
      </w:pPr>
      <w:rPr>
        <w:rFonts w:hint="default"/>
      </w:rPr>
    </w:lvl>
    <w:lvl w:ilvl="7">
      <w:start w:val="1"/>
      <w:numFmt w:val="decimal"/>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nsid w:val="5C586D56"/>
    <w:multiLevelType w:val="singleLevel"/>
    <w:tmpl w:val="7BEA1FE6"/>
    <w:lvl w:ilvl="0">
      <w:start w:val="1"/>
      <w:numFmt w:val="bullet"/>
      <w:pStyle w:val="ListBullet5"/>
      <w:lvlText w:val="â€”"/>
      <w:lvlJc w:val="left"/>
      <w:pPr>
        <w:ind w:left="720" w:hanging="360"/>
      </w:pPr>
      <w:rPr>
        <w:rFonts w:ascii="Calibri" w:hAnsi="Calibri" w:hint="default"/>
      </w:rPr>
    </w:lvl>
  </w:abstractNum>
  <w:abstractNum w:abstractNumId="16">
    <w:nsid w:val="5E3018E8"/>
    <w:multiLevelType w:val="hybridMultilevel"/>
    <w:tmpl w:val="E284967C"/>
    <w:lvl w:ilvl="0" w:tplc="AB5A14AE">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31F74ED"/>
    <w:multiLevelType w:val="hybridMultilevel"/>
    <w:tmpl w:val="DD3A92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69B93AB8"/>
    <w:multiLevelType w:val="hybridMultilevel"/>
    <w:tmpl w:val="A3D8442E"/>
    <w:lvl w:ilvl="0" w:tplc="C0643B7E">
      <w:start w:val="1"/>
      <w:numFmt w:val="bullet"/>
      <w:pStyle w:val="paratextbullet"/>
      <w:lvlText w:val=""/>
      <w:lvlJc w:val="left"/>
      <w:pPr>
        <w:tabs>
          <w:tab w:val="num" w:pos="720"/>
        </w:tabs>
        <w:ind w:left="720" w:hanging="360"/>
      </w:pPr>
      <w:rPr>
        <w:rFonts w:ascii="Symbol" w:hAnsi="Symbol" w:hint="default"/>
        <w:caps w:val="0"/>
        <w:strike w:val="0"/>
        <w:dstrike w:val="0"/>
        <w:vanish w:val="0"/>
        <w:color w:val="000000"/>
        <w:vertAlign w:val="baseline"/>
      </w:rPr>
    </w:lvl>
    <w:lvl w:ilvl="1" w:tplc="ADB8138C">
      <w:start w:val="1"/>
      <w:numFmt w:val="bullet"/>
      <w:lvlText w:val="o"/>
      <w:lvlJc w:val="left"/>
      <w:pPr>
        <w:tabs>
          <w:tab w:val="num" w:pos="1440"/>
        </w:tabs>
        <w:ind w:left="1440" w:hanging="360"/>
      </w:pPr>
      <w:rPr>
        <w:rFonts w:ascii="Courier New" w:hAnsi="Courier New" w:hint="default"/>
      </w:rPr>
    </w:lvl>
    <w:lvl w:ilvl="2" w:tplc="2DB84296" w:tentative="1">
      <w:start w:val="1"/>
      <w:numFmt w:val="bullet"/>
      <w:lvlText w:val=""/>
      <w:lvlJc w:val="left"/>
      <w:pPr>
        <w:tabs>
          <w:tab w:val="num" w:pos="2160"/>
        </w:tabs>
        <w:ind w:left="2160" w:hanging="360"/>
      </w:pPr>
      <w:rPr>
        <w:rFonts w:ascii="Wingdings" w:hAnsi="Wingdings" w:hint="default"/>
      </w:rPr>
    </w:lvl>
    <w:lvl w:ilvl="3" w:tplc="D9202BB2" w:tentative="1">
      <w:start w:val="1"/>
      <w:numFmt w:val="bullet"/>
      <w:lvlText w:val=""/>
      <w:lvlJc w:val="left"/>
      <w:pPr>
        <w:tabs>
          <w:tab w:val="num" w:pos="2880"/>
        </w:tabs>
        <w:ind w:left="2880" w:hanging="360"/>
      </w:pPr>
      <w:rPr>
        <w:rFonts w:ascii="Symbol" w:hAnsi="Symbol" w:hint="default"/>
      </w:rPr>
    </w:lvl>
    <w:lvl w:ilvl="4" w:tplc="D22ECE9A" w:tentative="1">
      <w:start w:val="1"/>
      <w:numFmt w:val="bullet"/>
      <w:lvlText w:val="o"/>
      <w:lvlJc w:val="left"/>
      <w:pPr>
        <w:tabs>
          <w:tab w:val="num" w:pos="3600"/>
        </w:tabs>
        <w:ind w:left="3600" w:hanging="360"/>
      </w:pPr>
      <w:rPr>
        <w:rFonts w:ascii="Courier New" w:hAnsi="Courier New" w:hint="default"/>
      </w:rPr>
    </w:lvl>
    <w:lvl w:ilvl="5" w:tplc="97F87B72" w:tentative="1">
      <w:start w:val="1"/>
      <w:numFmt w:val="bullet"/>
      <w:lvlText w:val=""/>
      <w:lvlJc w:val="left"/>
      <w:pPr>
        <w:tabs>
          <w:tab w:val="num" w:pos="4320"/>
        </w:tabs>
        <w:ind w:left="4320" w:hanging="360"/>
      </w:pPr>
      <w:rPr>
        <w:rFonts w:ascii="Wingdings" w:hAnsi="Wingdings" w:hint="default"/>
      </w:rPr>
    </w:lvl>
    <w:lvl w:ilvl="6" w:tplc="3EBE77AE" w:tentative="1">
      <w:start w:val="1"/>
      <w:numFmt w:val="bullet"/>
      <w:lvlText w:val=""/>
      <w:lvlJc w:val="left"/>
      <w:pPr>
        <w:tabs>
          <w:tab w:val="num" w:pos="5040"/>
        </w:tabs>
        <w:ind w:left="5040" w:hanging="360"/>
      </w:pPr>
      <w:rPr>
        <w:rFonts w:ascii="Symbol" w:hAnsi="Symbol" w:hint="default"/>
      </w:rPr>
    </w:lvl>
    <w:lvl w:ilvl="7" w:tplc="AA8E95DE" w:tentative="1">
      <w:start w:val="1"/>
      <w:numFmt w:val="bullet"/>
      <w:lvlText w:val="o"/>
      <w:lvlJc w:val="left"/>
      <w:pPr>
        <w:tabs>
          <w:tab w:val="num" w:pos="5760"/>
        </w:tabs>
        <w:ind w:left="5760" w:hanging="360"/>
      </w:pPr>
      <w:rPr>
        <w:rFonts w:ascii="Courier New" w:hAnsi="Courier New" w:hint="default"/>
      </w:rPr>
    </w:lvl>
    <w:lvl w:ilvl="8" w:tplc="F60CAD58" w:tentative="1">
      <w:start w:val="1"/>
      <w:numFmt w:val="bullet"/>
      <w:lvlText w:val=""/>
      <w:lvlJc w:val="left"/>
      <w:pPr>
        <w:tabs>
          <w:tab w:val="num" w:pos="6480"/>
        </w:tabs>
        <w:ind w:left="6480" w:hanging="360"/>
      </w:pPr>
      <w:rPr>
        <w:rFonts w:ascii="Wingdings" w:hAnsi="Wingdings" w:hint="default"/>
      </w:rPr>
    </w:lvl>
  </w:abstractNum>
  <w:abstractNum w:abstractNumId="19">
    <w:nsid w:val="6BE45198"/>
    <w:multiLevelType w:val="hybridMultilevel"/>
    <w:tmpl w:val="F80A29C0"/>
    <w:lvl w:ilvl="0" w:tplc="079A0C2C">
      <w:start w:val="1"/>
      <w:numFmt w:val="bullet"/>
      <w:pStyle w:val="ListParagraph"/>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6F986356"/>
    <w:multiLevelType w:val="hybridMultilevel"/>
    <w:tmpl w:val="D7F2EDA6"/>
    <w:lvl w:ilvl="0" w:tplc="2BB66FEE">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nsid w:val="71BB5970"/>
    <w:multiLevelType w:val="hybridMultilevel"/>
    <w:tmpl w:val="16FC177E"/>
    <w:lvl w:ilvl="0" w:tplc="84E4B60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8082ECC"/>
    <w:multiLevelType w:val="multilevel"/>
    <w:tmpl w:val="4530B0EC"/>
    <w:lvl w:ilvl="0">
      <w:start w:val="1"/>
      <w:numFmt w:val="decimal"/>
      <w:lvlText w:val="%1"/>
      <w:lvlJc w:val="left"/>
      <w:pPr>
        <w:ind w:left="360" w:hanging="360"/>
      </w:pPr>
      <w:rPr>
        <w:rFonts w:ascii="Arial" w:hAnsi="Arial" w:hint="default"/>
        <w:b/>
        <w:i w:val="0"/>
        <w:caps w:val="0"/>
        <w:strike w:val="0"/>
        <w:dstrike w:val="0"/>
        <w:vanish w:val="0"/>
        <w:sz w:val="20"/>
        <w:vertAlign w:val="baseline"/>
      </w:rPr>
    </w:lvl>
    <w:lvl w:ilvl="1">
      <w:start w:val="1"/>
      <w:numFmt w:val="decimal"/>
      <w:lvlText w:val="%1.%2"/>
      <w:lvlJc w:val="left"/>
      <w:pPr>
        <w:ind w:left="3690" w:hanging="720"/>
      </w:pPr>
      <w:rPr>
        <w:rFonts w:ascii="Arial" w:hAnsi="Arial" w:hint="default"/>
        <w:b/>
        <w:i w:val="0"/>
        <w:sz w:val="20"/>
      </w:rPr>
    </w:lvl>
    <w:lvl w:ilvl="2">
      <w:start w:val="1"/>
      <w:numFmt w:val="decimal"/>
      <w:lvlText w:val="%1.%2.%3"/>
      <w:lvlJc w:val="left"/>
      <w:pPr>
        <w:ind w:left="1080" w:hanging="1080"/>
      </w:pPr>
      <w:rPr>
        <w:rFonts w:ascii="Arial" w:hAnsi="Arial" w:hint="default"/>
        <w:b/>
        <w:i w:val="0"/>
        <w:sz w:val="20"/>
      </w:rPr>
    </w:lvl>
    <w:lvl w:ilvl="3">
      <w:start w:val="1"/>
      <w:numFmt w:val="decimal"/>
      <w:lvlText w:val="%1.%2.%3.%4"/>
      <w:lvlJc w:val="left"/>
      <w:pPr>
        <w:ind w:left="1440" w:hanging="1440"/>
      </w:pPr>
      <w:rPr>
        <w:rFonts w:ascii="Arial" w:hAnsi="Arial" w:hint="default"/>
        <w:b/>
        <w:i w:val="0"/>
        <w:sz w:val="20"/>
      </w:rPr>
    </w:lvl>
    <w:lvl w:ilvl="4">
      <w:start w:val="1"/>
      <w:numFmt w:val="decimal"/>
      <w:lvlText w:val="%1.%2.%3.%4.%5"/>
      <w:lvlJc w:val="left"/>
      <w:pPr>
        <w:ind w:left="1800" w:hanging="1800"/>
      </w:pPr>
      <w:rPr>
        <w:rFonts w:ascii="Arial" w:hAnsi="Arial" w:hint="default"/>
        <w:b/>
        <w:i w:val="0"/>
        <w:sz w:val="20"/>
      </w:rPr>
    </w:lvl>
    <w:lvl w:ilvl="5">
      <w:start w:val="1"/>
      <w:numFmt w:val="decimal"/>
      <w:lvlText w:val="%1.%2.%3.%4.%5.%6"/>
      <w:lvlJc w:val="left"/>
      <w:pPr>
        <w:ind w:left="2160" w:hanging="2160"/>
      </w:pPr>
      <w:rPr>
        <w:rFonts w:ascii="Arial" w:hAnsi="Arial" w:hint="default"/>
        <w:b/>
        <w:i w:val="0"/>
        <w:sz w:val="20"/>
      </w:rPr>
    </w:lvl>
    <w:lvl w:ilvl="6">
      <w:start w:val="1"/>
      <w:numFmt w:val="decimal"/>
      <w:lvlText w:val="%1.%2.%3.%4.%5.%6.%7"/>
      <w:lvlJc w:val="left"/>
      <w:pPr>
        <w:ind w:left="2520" w:hanging="2520"/>
      </w:pPr>
      <w:rPr>
        <w:rFonts w:ascii="Arial" w:hAnsi="Arial" w:hint="default"/>
        <w:b/>
        <w:i w:val="0"/>
        <w:sz w:val="20"/>
      </w:rPr>
    </w:lvl>
    <w:lvl w:ilvl="7">
      <w:start w:val="1"/>
      <w:numFmt w:val="decimal"/>
      <w:lvlText w:val="%1.%2.%3.%4.%5.%6.%7.%8"/>
      <w:lvlJc w:val="left"/>
      <w:pPr>
        <w:ind w:left="2880" w:hanging="2880"/>
      </w:pPr>
      <w:rPr>
        <w:rFonts w:ascii="Arial" w:hAnsi="Arial" w:hint="default"/>
        <w:b/>
        <w:i w:val="0"/>
        <w:sz w:val="20"/>
      </w:rPr>
    </w:lvl>
    <w:lvl w:ilvl="8">
      <w:start w:val="1"/>
      <w:numFmt w:val="decimal"/>
      <w:lvlText w:val="%1.%2.%3.%4.%5.%6.%7.%8.%9"/>
      <w:lvlJc w:val="left"/>
      <w:pPr>
        <w:ind w:left="3240" w:hanging="3240"/>
      </w:pPr>
      <w:rPr>
        <w:rFonts w:ascii="Arial" w:hAnsi="Arial" w:hint="default"/>
        <w:b/>
        <w:i w:val="0"/>
        <w:sz w:val="20"/>
      </w:rPr>
    </w:lvl>
  </w:abstractNum>
  <w:abstractNum w:abstractNumId="23">
    <w:nsid w:val="79C85167"/>
    <w:multiLevelType w:val="hybridMultilevel"/>
    <w:tmpl w:val="642AF82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7E402823"/>
    <w:multiLevelType w:val="hybridMultilevel"/>
    <w:tmpl w:val="0414CCC6"/>
    <w:lvl w:ilvl="0" w:tplc="58C022C0">
      <w:start w:val="1"/>
      <w:numFmt w:val="decimal"/>
      <w:pStyle w:val="ListNumbered"/>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EBC43E0"/>
    <w:multiLevelType w:val="hybridMultilevel"/>
    <w:tmpl w:val="473E68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5"/>
  </w:num>
  <w:num w:numId="3">
    <w:abstractNumId w:val="1"/>
  </w:num>
  <w:num w:numId="4">
    <w:abstractNumId w:val="5"/>
  </w:num>
  <w:num w:numId="5">
    <w:abstractNumId w:val="0"/>
  </w:num>
  <w:num w:numId="6">
    <w:abstractNumId w:val="22"/>
  </w:num>
  <w:num w:numId="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4"/>
  </w:num>
  <w:num w:numId="9">
    <w:abstractNumId w:val="9"/>
  </w:num>
  <w:num w:numId="10">
    <w:abstractNumId w:val="13"/>
  </w:num>
  <w:num w:numId="11">
    <w:abstractNumId w:val="2"/>
  </w:num>
  <w:num w:numId="12">
    <w:abstractNumId w:val="11"/>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0"/>
  </w:num>
  <w:num w:numId="1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3"/>
  </w:num>
  <w:num w:numId="1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0"/>
  </w:num>
  <w:num w:numId="20">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8"/>
  </w:num>
  <w:num w:numId="22">
    <w:abstractNumId w:val="4"/>
  </w:num>
  <w:num w:numId="2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9"/>
  </w:num>
  <w:num w:numId="2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8"/>
  </w:num>
  <w:num w:numId="27">
    <w:abstractNumId w:val="23"/>
  </w:num>
  <w:num w:numId="28">
    <w:abstractNumId w:val="24"/>
  </w:num>
  <w:num w:numId="29">
    <w:abstractNumId w:val="24"/>
    <w:lvlOverride w:ilvl="0">
      <w:startOverride w:val="1"/>
    </w:lvlOverride>
  </w:num>
  <w:num w:numId="30">
    <w:abstractNumId w:val="25"/>
  </w:num>
  <w:num w:numId="31">
    <w:abstractNumId w:val="21"/>
  </w:num>
  <w:num w:numId="32">
    <w:abstractNumId w:val="19"/>
  </w:num>
  <w:num w:numId="33">
    <w:abstractNumId w:val="16"/>
  </w:num>
  <w:num w:numId="34">
    <w:abstractNumId w:val="17"/>
  </w:num>
  <w:num w:numId="3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removeDateAndTime/>
  <w:doNotDisplayPageBoundaries/>
  <w:trackRevisions/>
  <w:defaultTabStop w:val="720"/>
  <w:evenAndOddHeaders/>
  <w:characterSpacingControl w:val="doNotCompress"/>
  <w:hdrShapeDefaults>
    <o:shapedefaults v:ext="edit" spidmax="2057"/>
    <o:shapelayout v:ext="edit">
      <o:idmap v:ext="edit" data="2"/>
    </o:shapelayout>
  </w:hdrShapeDefaults>
  <w:footnotePr>
    <w:footnote w:id="-1"/>
    <w:footnote w:id="0"/>
    <w:footnote w:id="1"/>
  </w:footnotePr>
  <w:endnotePr>
    <w:endnote w:id="-1"/>
    <w:endnote w:id="0"/>
    <w:endnote w:id="1"/>
  </w:endnotePr>
  <w:compat>
    <w:compatSetting w:name="compatibilityMode" w:uri="http://schemas.microsoft.com/office/word" w:val="14"/>
  </w:compat>
  <w:rsids>
    <w:rsidRoot w:val="00975A44"/>
    <w:rsid w:val="000002AF"/>
    <w:rsid w:val="0000034D"/>
    <w:rsid w:val="00000901"/>
    <w:rsid w:val="00000A64"/>
    <w:rsid w:val="00000F83"/>
    <w:rsid w:val="000013A6"/>
    <w:rsid w:val="00001552"/>
    <w:rsid w:val="00001E4B"/>
    <w:rsid w:val="00001FD1"/>
    <w:rsid w:val="00002AD1"/>
    <w:rsid w:val="000030C2"/>
    <w:rsid w:val="000032ED"/>
    <w:rsid w:val="00003364"/>
    <w:rsid w:val="000038C0"/>
    <w:rsid w:val="00003D70"/>
    <w:rsid w:val="00003F86"/>
    <w:rsid w:val="000043C3"/>
    <w:rsid w:val="0000456C"/>
    <w:rsid w:val="00004597"/>
    <w:rsid w:val="000046CF"/>
    <w:rsid w:val="0000489A"/>
    <w:rsid w:val="00004E7D"/>
    <w:rsid w:val="00004E95"/>
    <w:rsid w:val="0000502C"/>
    <w:rsid w:val="00005090"/>
    <w:rsid w:val="000054A1"/>
    <w:rsid w:val="000058C6"/>
    <w:rsid w:val="00005BB1"/>
    <w:rsid w:val="00006452"/>
    <w:rsid w:val="0000654F"/>
    <w:rsid w:val="00006587"/>
    <w:rsid w:val="000065F8"/>
    <w:rsid w:val="000066D4"/>
    <w:rsid w:val="00006BEF"/>
    <w:rsid w:val="00006EDB"/>
    <w:rsid w:val="00007279"/>
    <w:rsid w:val="000075A3"/>
    <w:rsid w:val="0000761E"/>
    <w:rsid w:val="00007745"/>
    <w:rsid w:val="00007A71"/>
    <w:rsid w:val="00007E25"/>
    <w:rsid w:val="00007E55"/>
    <w:rsid w:val="00007EEF"/>
    <w:rsid w:val="00010394"/>
    <w:rsid w:val="00010651"/>
    <w:rsid w:val="00011066"/>
    <w:rsid w:val="000110DD"/>
    <w:rsid w:val="000114FC"/>
    <w:rsid w:val="000114FF"/>
    <w:rsid w:val="000117D1"/>
    <w:rsid w:val="000117FD"/>
    <w:rsid w:val="0001181C"/>
    <w:rsid w:val="00011C61"/>
    <w:rsid w:val="00011D29"/>
    <w:rsid w:val="00011E6C"/>
    <w:rsid w:val="0001221E"/>
    <w:rsid w:val="000126AB"/>
    <w:rsid w:val="00012CD7"/>
    <w:rsid w:val="00012CF0"/>
    <w:rsid w:val="00012D97"/>
    <w:rsid w:val="000137AE"/>
    <w:rsid w:val="0001380E"/>
    <w:rsid w:val="00013922"/>
    <w:rsid w:val="00013B21"/>
    <w:rsid w:val="00013CA3"/>
    <w:rsid w:val="00014428"/>
    <w:rsid w:val="000144F9"/>
    <w:rsid w:val="00014653"/>
    <w:rsid w:val="00014780"/>
    <w:rsid w:val="00014D84"/>
    <w:rsid w:val="0001501D"/>
    <w:rsid w:val="00015DD6"/>
    <w:rsid w:val="00015DFC"/>
    <w:rsid w:val="00015EF1"/>
    <w:rsid w:val="00015F8B"/>
    <w:rsid w:val="00016021"/>
    <w:rsid w:val="000163BC"/>
    <w:rsid w:val="000165F4"/>
    <w:rsid w:val="00016824"/>
    <w:rsid w:val="00016A46"/>
    <w:rsid w:val="00016BE5"/>
    <w:rsid w:val="00016BFE"/>
    <w:rsid w:val="00016C77"/>
    <w:rsid w:val="0001716F"/>
    <w:rsid w:val="0001717E"/>
    <w:rsid w:val="000172BE"/>
    <w:rsid w:val="00017501"/>
    <w:rsid w:val="000176AE"/>
    <w:rsid w:val="000176BD"/>
    <w:rsid w:val="000179AF"/>
    <w:rsid w:val="00017B03"/>
    <w:rsid w:val="00017BD4"/>
    <w:rsid w:val="00017CAA"/>
    <w:rsid w:val="00017DA5"/>
    <w:rsid w:val="0002098A"/>
    <w:rsid w:val="00020EA8"/>
    <w:rsid w:val="00020EF7"/>
    <w:rsid w:val="0002152F"/>
    <w:rsid w:val="00021689"/>
    <w:rsid w:val="0002172A"/>
    <w:rsid w:val="00022851"/>
    <w:rsid w:val="0002298F"/>
    <w:rsid w:val="00022DFF"/>
    <w:rsid w:val="00023144"/>
    <w:rsid w:val="00023368"/>
    <w:rsid w:val="00023637"/>
    <w:rsid w:val="000237A8"/>
    <w:rsid w:val="00023972"/>
    <w:rsid w:val="00023BE3"/>
    <w:rsid w:val="00023D78"/>
    <w:rsid w:val="00023F89"/>
    <w:rsid w:val="00024415"/>
    <w:rsid w:val="00024862"/>
    <w:rsid w:val="00024AB8"/>
    <w:rsid w:val="00024CD8"/>
    <w:rsid w:val="00024D5A"/>
    <w:rsid w:val="0002501D"/>
    <w:rsid w:val="000255B0"/>
    <w:rsid w:val="00025A87"/>
    <w:rsid w:val="00025C1B"/>
    <w:rsid w:val="00025FE3"/>
    <w:rsid w:val="00026005"/>
    <w:rsid w:val="00026314"/>
    <w:rsid w:val="000265B5"/>
    <w:rsid w:val="000267D7"/>
    <w:rsid w:val="00026933"/>
    <w:rsid w:val="00026995"/>
    <w:rsid w:val="00027666"/>
    <w:rsid w:val="0002777B"/>
    <w:rsid w:val="000278D6"/>
    <w:rsid w:val="00027E8C"/>
    <w:rsid w:val="00027EE0"/>
    <w:rsid w:val="000303FD"/>
    <w:rsid w:val="00030590"/>
    <w:rsid w:val="000307B7"/>
    <w:rsid w:val="000308E8"/>
    <w:rsid w:val="00030DFB"/>
    <w:rsid w:val="00030F6E"/>
    <w:rsid w:val="0003153B"/>
    <w:rsid w:val="00031B14"/>
    <w:rsid w:val="00031CE3"/>
    <w:rsid w:val="00032059"/>
    <w:rsid w:val="00032242"/>
    <w:rsid w:val="00032AF6"/>
    <w:rsid w:val="00032E54"/>
    <w:rsid w:val="00033051"/>
    <w:rsid w:val="00033286"/>
    <w:rsid w:val="00033443"/>
    <w:rsid w:val="000334A0"/>
    <w:rsid w:val="000334A7"/>
    <w:rsid w:val="00033646"/>
    <w:rsid w:val="000339A9"/>
    <w:rsid w:val="00033D41"/>
    <w:rsid w:val="00033DAA"/>
    <w:rsid w:val="00033DF9"/>
    <w:rsid w:val="00034009"/>
    <w:rsid w:val="00034409"/>
    <w:rsid w:val="0003478C"/>
    <w:rsid w:val="000347A6"/>
    <w:rsid w:val="00034C62"/>
    <w:rsid w:val="00034CD3"/>
    <w:rsid w:val="00035129"/>
    <w:rsid w:val="00035142"/>
    <w:rsid w:val="00035281"/>
    <w:rsid w:val="00035659"/>
    <w:rsid w:val="00035B4B"/>
    <w:rsid w:val="0003639B"/>
    <w:rsid w:val="000363AD"/>
    <w:rsid w:val="00036650"/>
    <w:rsid w:val="00036A43"/>
    <w:rsid w:val="00036AC0"/>
    <w:rsid w:val="0003760C"/>
    <w:rsid w:val="0003764C"/>
    <w:rsid w:val="00037B23"/>
    <w:rsid w:val="00037FE3"/>
    <w:rsid w:val="0004018A"/>
    <w:rsid w:val="00040998"/>
    <w:rsid w:val="00040C0F"/>
    <w:rsid w:val="00040E89"/>
    <w:rsid w:val="0004103D"/>
    <w:rsid w:val="00041163"/>
    <w:rsid w:val="0004214E"/>
    <w:rsid w:val="00042186"/>
    <w:rsid w:val="000423DE"/>
    <w:rsid w:val="000426BD"/>
    <w:rsid w:val="00042879"/>
    <w:rsid w:val="00042D97"/>
    <w:rsid w:val="00042F88"/>
    <w:rsid w:val="00043248"/>
    <w:rsid w:val="000434D1"/>
    <w:rsid w:val="0004357C"/>
    <w:rsid w:val="00043597"/>
    <w:rsid w:val="00043D23"/>
    <w:rsid w:val="00043E09"/>
    <w:rsid w:val="000442D1"/>
    <w:rsid w:val="00044AD3"/>
    <w:rsid w:val="00044BCE"/>
    <w:rsid w:val="00044D12"/>
    <w:rsid w:val="00044D14"/>
    <w:rsid w:val="00044D95"/>
    <w:rsid w:val="00045042"/>
    <w:rsid w:val="0004573B"/>
    <w:rsid w:val="0004591D"/>
    <w:rsid w:val="00045A98"/>
    <w:rsid w:val="00045D50"/>
    <w:rsid w:val="0004625E"/>
    <w:rsid w:val="0004628F"/>
    <w:rsid w:val="000464A7"/>
    <w:rsid w:val="0004652D"/>
    <w:rsid w:val="0004690C"/>
    <w:rsid w:val="00046ABD"/>
    <w:rsid w:val="00046AF6"/>
    <w:rsid w:val="00046E89"/>
    <w:rsid w:val="00047264"/>
    <w:rsid w:val="000472C1"/>
    <w:rsid w:val="0004782B"/>
    <w:rsid w:val="000478E2"/>
    <w:rsid w:val="00047FAF"/>
    <w:rsid w:val="000506AC"/>
    <w:rsid w:val="00050A95"/>
    <w:rsid w:val="00050B3B"/>
    <w:rsid w:val="00050B93"/>
    <w:rsid w:val="00050BF4"/>
    <w:rsid w:val="00050EC2"/>
    <w:rsid w:val="0005117C"/>
    <w:rsid w:val="0005182D"/>
    <w:rsid w:val="00051836"/>
    <w:rsid w:val="00051962"/>
    <w:rsid w:val="00051EE1"/>
    <w:rsid w:val="00051F16"/>
    <w:rsid w:val="00051FFD"/>
    <w:rsid w:val="0005203B"/>
    <w:rsid w:val="00052045"/>
    <w:rsid w:val="0005213B"/>
    <w:rsid w:val="000523DD"/>
    <w:rsid w:val="00052BC5"/>
    <w:rsid w:val="00052E7E"/>
    <w:rsid w:val="00052EF5"/>
    <w:rsid w:val="000531D6"/>
    <w:rsid w:val="00053332"/>
    <w:rsid w:val="00053A22"/>
    <w:rsid w:val="00054727"/>
    <w:rsid w:val="00054762"/>
    <w:rsid w:val="00054B95"/>
    <w:rsid w:val="00054D34"/>
    <w:rsid w:val="00054D36"/>
    <w:rsid w:val="00055187"/>
    <w:rsid w:val="00055289"/>
    <w:rsid w:val="000554C2"/>
    <w:rsid w:val="000554D6"/>
    <w:rsid w:val="00055D57"/>
    <w:rsid w:val="00056955"/>
    <w:rsid w:val="00056EAD"/>
    <w:rsid w:val="00056FA3"/>
    <w:rsid w:val="0005701E"/>
    <w:rsid w:val="00057020"/>
    <w:rsid w:val="00057A29"/>
    <w:rsid w:val="00057A5B"/>
    <w:rsid w:val="00057E19"/>
    <w:rsid w:val="00057E92"/>
    <w:rsid w:val="00060601"/>
    <w:rsid w:val="00060CF2"/>
    <w:rsid w:val="00060F06"/>
    <w:rsid w:val="00060FC4"/>
    <w:rsid w:val="0006112A"/>
    <w:rsid w:val="0006114E"/>
    <w:rsid w:val="00061175"/>
    <w:rsid w:val="00061753"/>
    <w:rsid w:val="000618FB"/>
    <w:rsid w:val="00061CEC"/>
    <w:rsid w:val="000621D0"/>
    <w:rsid w:val="00062313"/>
    <w:rsid w:val="00062B2D"/>
    <w:rsid w:val="000636C3"/>
    <w:rsid w:val="0006378B"/>
    <w:rsid w:val="00063882"/>
    <w:rsid w:val="000639B4"/>
    <w:rsid w:val="00063C28"/>
    <w:rsid w:val="00063C5B"/>
    <w:rsid w:val="00063DEE"/>
    <w:rsid w:val="00063E2D"/>
    <w:rsid w:val="00064373"/>
    <w:rsid w:val="00064A2C"/>
    <w:rsid w:val="00064B68"/>
    <w:rsid w:val="00065B9D"/>
    <w:rsid w:val="00065E88"/>
    <w:rsid w:val="0006656C"/>
    <w:rsid w:val="000665BA"/>
    <w:rsid w:val="00066689"/>
    <w:rsid w:val="00066704"/>
    <w:rsid w:val="00066BDB"/>
    <w:rsid w:val="00066CB9"/>
    <w:rsid w:val="00066F3B"/>
    <w:rsid w:val="0006723B"/>
    <w:rsid w:val="00067833"/>
    <w:rsid w:val="00067D0F"/>
    <w:rsid w:val="00067D11"/>
    <w:rsid w:val="00067FBB"/>
    <w:rsid w:val="000701CA"/>
    <w:rsid w:val="000704FA"/>
    <w:rsid w:val="0007071F"/>
    <w:rsid w:val="00070869"/>
    <w:rsid w:val="00070AAF"/>
    <w:rsid w:val="0007165A"/>
    <w:rsid w:val="00071DCF"/>
    <w:rsid w:val="00072077"/>
    <w:rsid w:val="0007261C"/>
    <w:rsid w:val="00072622"/>
    <w:rsid w:val="00072823"/>
    <w:rsid w:val="00072934"/>
    <w:rsid w:val="00072D61"/>
    <w:rsid w:val="00072EF4"/>
    <w:rsid w:val="00072FB5"/>
    <w:rsid w:val="00073316"/>
    <w:rsid w:val="00073994"/>
    <w:rsid w:val="000741C4"/>
    <w:rsid w:val="000742AA"/>
    <w:rsid w:val="000744FE"/>
    <w:rsid w:val="00074582"/>
    <w:rsid w:val="00074611"/>
    <w:rsid w:val="0007485B"/>
    <w:rsid w:val="00074B27"/>
    <w:rsid w:val="00074B9A"/>
    <w:rsid w:val="00074CE4"/>
    <w:rsid w:val="00074DA2"/>
    <w:rsid w:val="000752C2"/>
    <w:rsid w:val="000752CF"/>
    <w:rsid w:val="00075354"/>
    <w:rsid w:val="0007558E"/>
    <w:rsid w:val="0007583A"/>
    <w:rsid w:val="00075FA9"/>
    <w:rsid w:val="00076091"/>
    <w:rsid w:val="000760B8"/>
    <w:rsid w:val="0007643C"/>
    <w:rsid w:val="000768CC"/>
    <w:rsid w:val="00076CFE"/>
    <w:rsid w:val="00077B9A"/>
    <w:rsid w:val="000803F0"/>
    <w:rsid w:val="0008041F"/>
    <w:rsid w:val="0008104D"/>
    <w:rsid w:val="00081AA9"/>
    <w:rsid w:val="00082009"/>
    <w:rsid w:val="0008205B"/>
    <w:rsid w:val="00082AB6"/>
    <w:rsid w:val="00082AEE"/>
    <w:rsid w:val="000832E0"/>
    <w:rsid w:val="000832F8"/>
    <w:rsid w:val="00083A34"/>
    <w:rsid w:val="00083A9C"/>
    <w:rsid w:val="00084493"/>
    <w:rsid w:val="00084B5D"/>
    <w:rsid w:val="00084DD2"/>
    <w:rsid w:val="000852EB"/>
    <w:rsid w:val="0008540D"/>
    <w:rsid w:val="00085455"/>
    <w:rsid w:val="00085481"/>
    <w:rsid w:val="0008576E"/>
    <w:rsid w:val="00085BAE"/>
    <w:rsid w:val="00085D06"/>
    <w:rsid w:val="00085E8C"/>
    <w:rsid w:val="00086145"/>
    <w:rsid w:val="000861EF"/>
    <w:rsid w:val="000862F7"/>
    <w:rsid w:val="00086831"/>
    <w:rsid w:val="00086963"/>
    <w:rsid w:val="00086AED"/>
    <w:rsid w:val="00086B69"/>
    <w:rsid w:val="00086CAC"/>
    <w:rsid w:val="00087DBC"/>
    <w:rsid w:val="00087EFD"/>
    <w:rsid w:val="00090425"/>
    <w:rsid w:val="00090846"/>
    <w:rsid w:val="00090B4B"/>
    <w:rsid w:val="00090D37"/>
    <w:rsid w:val="00090E48"/>
    <w:rsid w:val="00091A88"/>
    <w:rsid w:val="00091C03"/>
    <w:rsid w:val="000923CB"/>
    <w:rsid w:val="00092658"/>
    <w:rsid w:val="000926B5"/>
    <w:rsid w:val="00092EB9"/>
    <w:rsid w:val="0009377C"/>
    <w:rsid w:val="00093AF4"/>
    <w:rsid w:val="0009437C"/>
    <w:rsid w:val="000944F5"/>
    <w:rsid w:val="00094730"/>
    <w:rsid w:val="00094F86"/>
    <w:rsid w:val="00095006"/>
    <w:rsid w:val="000953DB"/>
    <w:rsid w:val="000955B0"/>
    <w:rsid w:val="00095955"/>
    <w:rsid w:val="00095A91"/>
    <w:rsid w:val="00095AA3"/>
    <w:rsid w:val="00095AAB"/>
    <w:rsid w:val="00095AE9"/>
    <w:rsid w:val="00096515"/>
    <w:rsid w:val="00097145"/>
    <w:rsid w:val="0009777C"/>
    <w:rsid w:val="000979F5"/>
    <w:rsid w:val="00097B16"/>
    <w:rsid w:val="00097C94"/>
    <w:rsid w:val="000A0143"/>
    <w:rsid w:val="000A0421"/>
    <w:rsid w:val="000A04B2"/>
    <w:rsid w:val="000A0724"/>
    <w:rsid w:val="000A0CCA"/>
    <w:rsid w:val="000A0DFA"/>
    <w:rsid w:val="000A1054"/>
    <w:rsid w:val="000A1268"/>
    <w:rsid w:val="000A1330"/>
    <w:rsid w:val="000A1387"/>
    <w:rsid w:val="000A1463"/>
    <w:rsid w:val="000A1575"/>
    <w:rsid w:val="000A16A6"/>
    <w:rsid w:val="000A18EF"/>
    <w:rsid w:val="000A1A84"/>
    <w:rsid w:val="000A2112"/>
    <w:rsid w:val="000A2356"/>
    <w:rsid w:val="000A25E2"/>
    <w:rsid w:val="000A29C3"/>
    <w:rsid w:val="000A2CDD"/>
    <w:rsid w:val="000A3005"/>
    <w:rsid w:val="000A30BA"/>
    <w:rsid w:val="000A3558"/>
    <w:rsid w:val="000A36C0"/>
    <w:rsid w:val="000A3EA6"/>
    <w:rsid w:val="000A3EDA"/>
    <w:rsid w:val="000A3F5E"/>
    <w:rsid w:val="000A44D6"/>
    <w:rsid w:val="000A44F5"/>
    <w:rsid w:val="000A48B2"/>
    <w:rsid w:val="000A4D1D"/>
    <w:rsid w:val="000A4EE8"/>
    <w:rsid w:val="000A5269"/>
    <w:rsid w:val="000A531E"/>
    <w:rsid w:val="000A5630"/>
    <w:rsid w:val="000A57BB"/>
    <w:rsid w:val="000A5B44"/>
    <w:rsid w:val="000A6546"/>
    <w:rsid w:val="000A6630"/>
    <w:rsid w:val="000A68A3"/>
    <w:rsid w:val="000A6B3C"/>
    <w:rsid w:val="000A6FAC"/>
    <w:rsid w:val="000A703A"/>
    <w:rsid w:val="000A733D"/>
    <w:rsid w:val="000A7E30"/>
    <w:rsid w:val="000A7F10"/>
    <w:rsid w:val="000B0460"/>
    <w:rsid w:val="000B0706"/>
    <w:rsid w:val="000B0E60"/>
    <w:rsid w:val="000B0F9C"/>
    <w:rsid w:val="000B101A"/>
    <w:rsid w:val="000B106A"/>
    <w:rsid w:val="000B20A8"/>
    <w:rsid w:val="000B2920"/>
    <w:rsid w:val="000B3389"/>
    <w:rsid w:val="000B391A"/>
    <w:rsid w:val="000B3971"/>
    <w:rsid w:val="000B3B40"/>
    <w:rsid w:val="000B4672"/>
    <w:rsid w:val="000B4A08"/>
    <w:rsid w:val="000B4B5C"/>
    <w:rsid w:val="000B4D38"/>
    <w:rsid w:val="000B4D51"/>
    <w:rsid w:val="000B4E55"/>
    <w:rsid w:val="000B4E9E"/>
    <w:rsid w:val="000B4FB2"/>
    <w:rsid w:val="000B4FE6"/>
    <w:rsid w:val="000B537F"/>
    <w:rsid w:val="000B55CC"/>
    <w:rsid w:val="000B55E8"/>
    <w:rsid w:val="000B5982"/>
    <w:rsid w:val="000B5A1E"/>
    <w:rsid w:val="000B5A40"/>
    <w:rsid w:val="000B6051"/>
    <w:rsid w:val="000B6335"/>
    <w:rsid w:val="000B6379"/>
    <w:rsid w:val="000B69FC"/>
    <w:rsid w:val="000B6DD6"/>
    <w:rsid w:val="000B6E4E"/>
    <w:rsid w:val="000B7037"/>
    <w:rsid w:val="000B77A4"/>
    <w:rsid w:val="000B7880"/>
    <w:rsid w:val="000B792C"/>
    <w:rsid w:val="000C0025"/>
    <w:rsid w:val="000C0865"/>
    <w:rsid w:val="000C0C87"/>
    <w:rsid w:val="000C0D81"/>
    <w:rsid w:val="000C12DD"/>
    <w:rsid w:val="000C155D"/>
    <w:rsid w:val="000C1755"/>
    <w:rsid w:val="000C19A1"/>
    <w:rsid w:val="000C1D48"/>
    <w:rsid w:val="000C1EC1"/>
    <w:rsid w:val="000C1FAC"/>
    <w:rsid w:val="000C223E"/>
    <w:rsid w:val="000C22BC"/>
    <w:rsid w:val="000C22FD"/>
    <w:rsid w:val="000C2886"/>
    <w:rsid w:val="000C29A7"/>
    <w:rsid w:val="000C2A36"/>
    <w:rsid w:val="000C2BDB"/>
    <w:rsid w:val="000C2D08"/>
    <w:rsid w:val="000C2F5E"/>
    <w:rsid w:val="000C2FF1"/>
    <w:rsid w:val="000C309E"/>
    <w:rsid w:val="000C31A2"/>
    <w:rsid w:val="000C3302"/>
    <w:rsid w:val="000C3446"/>
    <w:rsid w:val="000C347B"/>
    <w:rsid w:val="000C37AD"/>
    <w:rsid w:val="000C3C8D"/>
    <w:rsid w:val="000C40A5"/>
    <w:rsid w:val="000C422B"/>
    <w:rsid w:val="000C44BC"/>
    <w:rsid w:val="000C4810"/>
    <w:rsid w:val="000C496C"/>
    <w:rsid w:val="000C4E40"/>
    <w:rsid w:val="000C4EEA"/>
    <w:rsid w:val="000C4FE4"/>
    <w:rsid w:val="000C56B4"/>
    <w:rsid w:val="000C56EA"/>
    <w:rsid w:val="000C6412"/>
    <w:rsid w:val="000C6A79"/>
    <w:rsid w:val="000C6BBD"/>
    <w:rsid w:val="000C6E90"/>
    <w:rsid w:val="000C71CF"/>
    <w:rsid w:val="000C72AF"/>
    <w:rsid w:val="000C74E9"/>
    <w:rsid w:val="000C76AA"/>
    <w:rsid w:val="000C79C6"/>
    <w:rsid w:val="000C7AAB"/>
    <w:rsid w:val="000C7B5D"/>
    <w:rsid w:val="000C7C16"/>
    <w:rsid w:val="000D0114"/>
    <w:rsid w:val="000D047F"/>
    <w:rsid w:val="000D0FBA"/>
    <w:rsid w:val="000D1187"/>
    <w:rsid w:val="000D13C3"/>
    <w:rsid w:val="000D14EE"/>
    <w:rsid w:val="000D1599"/>
    <w:rsid w:val="000D19E2"/>
    <w:rsid w:val="000D1A5F"/>
    <w:rsid w:val="000D1EFD"/>
    <w:rsid w:val="000D25E3"/>
    <w:rsid w:val="000D2948"/>
    <w:rsid w:val="000D2990"/>
    <w:rsid w:val="000D29AB"/>
    <w:rsid w:val="000D29BD"/>
    <w:rsid w:val="000D2CFD"/>
    <w:rsid w:val="000D2DFE"/>
    <w:rsid w:val="000D3968"/>
    <w:rsid w:val="000D3C1D"/>
    <w:rsid w:val="000D3C30"/>
    <w:rsid w:val="000D421D"/>
    <w:rsid w:val="000D47D0"/>
    <w:rsid w:val="000D4FDC"/>
    <w:rsid w:val="000D4FFC"/>
    <w:rsid w:val="000D50CE"/>
    <w:rsid w:val="000D551A"/>
    <w:rsid w:val="000D571C"/>
    <w:rsid w:val="000D5D30"/>
    <w:rsid w:val="000D5D72"/>
    <w:rsid w:val="000D62E6"/>
    <w:rsid w:val="000D68D7"/>
    <w:rsid w:val="000D69F6"/>
    <w:rsid w:val="000D6F45"/>
    <w:rsid w:val="000D70B6"/>
    <w:rsid w:val="000D7BAD"/>
    <w:rsid w:val="000D7BD8"/>
    <w:rsid w:val="000E0314"/>
    <w:rsid w:val="000E03A6"/>
    <w:rsid w:val="000E04B9"/>
    <w:rsid w:val="000E04E3"/>
    <w:rsid w:val="000E0673"/>
    <w:rsid w:val="000E0763"/>
    <w:rsid w:val="000E079E"/>
    <w:rsid w:val="000E090E"/>
    <w:rsid w:val="000E0D4D"/>
    <w:rsid w:val="000E1157"/>
    <w:rsid w:val="000E133C"/>
    <w:rsid w:val="000E17A1"/>
    <w:rsid w:val="000E1A4C"/>
    <w:rsid w:val="000E1C16"/>
    <w:rsid w:val="000E2036"/>
    <w:rsid w:val="000E2193"/>
    <w:rsid w:val="000E21E1"/>
    <w:rsid w:val="000E245B"/>
    <w:rsid w:val="000E2536"/>
    <w:rsid w:val="000E25E0"/>
    <w:rsid w:val="000E2CC0"/>
    <w:rsid w:val="000E2E12"/>
    <w:rsid w:val="000E3264"/>
    <w:rsid w:val="000E335E"/>
    <w:rsid w:val="000E3361"/>
    <w:rsid w:val="000E3693"/>
    <w:rsid w:val="000E3A1F"/>
    <w:rsid w:val="000E3B60"/>
    <w:rsid w:val="000E4393"/>
    <w:rsid w:val="000E4764"/>
    <w:rsid w:val="000E4A01"/>
    <w:rsid w:val="000E4BC5"/>
    <w:rsid w:val="000E4FA8"/>
    <w:rsid w:val="000E52D5"/>
    <w:rsid w:val="000E5692"/>
    <w:rsid w:val="000E598C"/>
    <w:rsid w:val="000E5A3B"/>
    <w:rsid w:val="000E5B8C"/>
    <w:rsid w:val="000E5B9C"/>
    <w:rsid w:val="000E5EFF"/>
    <w:rsid w:val="000E6220"/>
    <w:rsid w:val="000E6332"/>
    <w:rsid w:val="000E681C"/>
    <w:rsid w:val="000E7441"/>
    <w:rsid w:val="000F01AA"/>
    <w:rsid w:val="000F0663"/>
    <w:rsid w:val="000F078D"/>
    <w:rsid w:val="000F0A28"/>
    <w:rsid w:val="000F1200"/>
    <w:rsid w:val="000F133A"/>
    <w:rsid w:val="000F15AF"/>
    <w:rsid w:val="000F1727"/>
    <w:rsid w:val="000F19C7"/>
    <w:rsid w:val="000F1E94"/>
    <w:rsid w:val="000F2197"/>
    <w:rsid w:val="000F23BE"/>
    <w:rsid w:val="000F2881"/>
    <w:rsid w:val="000F29A6"/>
    <w:rsid w:val="000F2A46"/>
    <w:rsid w:val="000F2BFD"/>
    <w:rsid w:val="000F3464"/>
    <w:rsid w:val="000F34C9"/>
    <w:rsid w:val="000F39B8"/>
    <w:rsid w:val="000F3AFF"/>
    <w:rsid w:val="000F44FA"/>
    <w:rsid w:val="000F46BF"/>
    <w:rsid w:val="000F4AF9"/>
    <w:rsid w:val="000F4DE0"/>
    <w:rsid w:val="000F4E4C"/>
    <w:rsid w:val="000F5366"/>
    <w:rsid w:val="000F549F"/>
    <w:rsid w:val="000F5653"/>
    <w:rsid w:val="000F59AA"/>
    <w:rsid w:val="000F5A5E"/>
    <w:rsid w:val="000F5B40"/>
    <w:rsid w:val="000F5CB7"/>
    <w:rsid w:val="000F6071"/>
    <w:rsid w:val="000F60CA"/>
    <w:rsid w:val="000F61F4"/>
    <w:rsid w:val="000F62EE"/>
    <w:rsid w:val="000F6482"/>
    <w:rsid w:val="000F64EB"/>
    <w:rsid w:val="000F668F"/>
    <w:rsid w:val="000F6854"/>
    <w:rsid w:val="000F6D9C"/>
    <w:rsid w:val="000F6DCD"/>
    <w:rsid w:val="000F6F8A"/>
    <w:rsid w:val="000F775D"/>
    <w:rsid w:val="000F795B"/>
    <w:rsid w:val="000F7B49"/>
    <w:rsid w:val="000F7DD8"/>
    <w:rsid w:val="001002E5"/>
    <w:rsid w:val="00100317"/>
    <w:rsid w:val="0010084A"/>
    <w:rsid w:val="001009CD"/>
    <w:rsid w:val="00100B27"/>
    <w:rsid w:val="00100B3F"/>
    <w:rsid w:val="00100B5D"/>
    <w:rsid w:val="00100BAD"/>
    <w:rsid w:val="00100CCB"/>
    <w:rsid w:val="00100EB9"/>
    <w:rsid w:val="00100FBC"/>
    <w:rsid w:val="0010100C"/>
    <w:rsid w:val="00101211"/>
    <w:rsid w:val="00101289"/>
    <w:rsid w:val="00101A5C"/>
    <w:rsid w:val="00101BE5"/>
    <w:rsid w:val="001021D0"/>
    <w:rsid w:val="0010283D"/>
    <w:rsid w:val="00102DCA"/>
    <w:rsid w:val="001031B1"/>
    <w:rsid w:val="001037DA"/>
    <w:rsid w:val="001038C4"/>
    <w:rsid w:val="00103923"/>
    <w:rsid w:val="00103C53"/>
    <w:rsid w:val="00103E1A"/>
    <w:rsid w:val="00103FC5"/>
    <w:rsid w:val="00104932"/>
    <w:rsid w:val="00104A25"/>
    <w:rsid w:val="00105155"/>
    <w:rsid w:val="0010538C"/>
    <w:rsid w:val="00105521"/>
    <w:rsid w:val="00105758"/>
    <w:rsid w:val="00105911"/>
    <w:rsid w:val="00105C77"/>
    <w:rsid w:val="00105DE3"/>
    <w:rsid w:val="001062B0"/>
    <w:rsid w:val="00106415"/>
    <w:rsid w:val="00106837"/>
    <w:rsid w:val="00107013"/>
    <w:rsid w:val="001070E9"/>
    <w:rsid w:val="00107301"/>
    <w:rsid w:val="00107538"/>
    <w:rsid w:val="001075D9"/>
    <w:rsid w:val="00107798"/>
    <w:rsid w:val="00107C0D"/>
    <w:rsid w:val="001100E9"/>
    <w:rsid w:val="001103DC"/>
    <w:rsid w:val="001108A1"/>
    <w:rsid w:val="00110E2A"/>
    <w:rsid w:val="00111002"/>
    <w:rsid w:val="001117EB"/>
    <w:rsid w:val="00111A7E"/>
    <w:rsid w:val="00111FFD"/>
    <w:rsid w:val="001128BC"/>
    <w:rsid w:val="00112CC3"/>
    <w:rsid w:val="00113375"/>
    <w:rsid w:val="001135AE"/>
    <w:rsid w:val="0011382E"/>
    <w:rsid w:val="00113A53"/>
    <w:rsid w:val="00113C60"/>
    <w:rsid w:val="00113D72"/>
    <w:rsid w:val="00113E8C"/>
    <w:rsid w:val="0011411F"/>
    <w:rsid w:val="001141E2"/>
    <w:rsid w:val="001142C2"/>
    <w:rsid w:val="0011468D"/>
    <w:rsid w:val="00114F20"/>
    <w:rsid w:val="001150BB"/>
    <w:rsid w:val="001153C9"/>
    <w:rsid w:val="00115AF3"/>
    <w:rsid w:val="001161BD"/>
    <w:rsid w:val="00116693"/>
    <w:rsid w:val="0011678E"/>
    <w:rsid w:val="00116C5F"/>
    <w:rsid w:val="00116DF9"/>
    <w:rsid w:val="00116F5F"/>
    <w:rsid w:val="0011735D"/>
    <w:rsid w:val="00117431"/>
    <w:rsid w:val="00117A44"/>
    <w:rsid w:val="00117E9F"/>
    <w:rsid w:val="00117F10"/>
    <w:rsid w:val="00120158"/>
    <w:rsid w:val="001201E2"/>
    <w:rsid w:val="00120244"/>
    <w:rsid w:val="00120276"/>
    <w:rsid w:val="00120289"/>
    <w:rsid w:val="00120688"/>
    <w:rsid w:val="00120B52"/>
    <w:rsid w:val="00120B5B"/>
    <w:rsid w:val="00120C66"/>
    <w:rsid w:val="001212E2"/>
    <w:rsid w:val="001216F0"/>
    <w:rsid w:val="001219AF"/>
    <w:rsid w:val="001219EF"/>
    <w:rsid w:val="00121A29"/>
    <w:rsid w:val="00121AC2"/>
    <w:rsid w:val="00121C0A"/>
    <w:rsid w:val="00121C47"/>
    <w:rsid w:val="00121D37"/>
    <w:rsid w:val="00121E80"/>
    <w:rsid w:val="00122494"/>
    <w:rsid w:val="00122566"/>
    <w:rsid w:val="00122813"/>
    <w:rsid w:val="001228DE"/>
    <w:rsid w:val="00122A03"/>
    <w:rsid w:val="00122C33"/>
    <w:rsid w:val="00123706"/>
    <w:rsid w:val="0012385E"/>
    <w:rsid w:val="00123BB7"/>
    <w:rsid w:val="00123DA0"/>
    <w:rsid w:val="0012456A"/>
    <w:rsid w:val="0012465A"/>
    <w:rsid w:val="00124E7F"/>
    <w:rsid w:val="00124ED3"/>
    <w:rsid w:val="00124EDF"/>
    <w:rsid w:val="00125340"/>
    <w:rsid w:val="001256D8"/>
    <w:rsid w:val="00125C21"/>
    <w:rsid w:val="00126111"/>
    <w:rsid w:val="00126440"/>
    <w:rsid w:val="001264F1"/>
    <w:rsid w:val="00126730"/>
    <w:rsid w:val="00126C52"/>
    <w:rsid w:val="00126FC3"/>
    <w:rsid w:val="0012703B"/>
    <w:rsid w:val="00127760"/>
    <w:rsid w:val="00127A5B"/>
    <w:rsid w:val="00127AF0"/>
    <w:rsid w:val="00127B18"/>
    <w:rsid w:val="00127D7C"/>
    <w:rsid w:val="00127EAC"/>
    <w:rsid w:val="00130163"/>
    <w:rsid w:val="00130432"/>
    <w:rsid w:val="0013089C"/>
    <w:rsid w:val="001309C0"/>
    <w:rsid w:val="00130FA3"/>
    <w:rsid w:val="001310CB"/>
    <w:rsid w:val="00131586"/>
    <w:rsid w:val="00131BC3"/>
    <w:rsid w:val="001320CE"/>
    <w:rsid w:val="0013213A"/>
    <w:rsid w:val="00132249"/>
    <w:rsid w:val="00132324"/>
    <w:rsid w:val="00132352"/>
    <w:rsid w:val="00132657"/>
    <w:rsid w:val="00132D86"/>
    <w:rsid w:val="00133280"/>
    <w:rsid w:val="00133A05"/>
    <w:rsid w:val="00133A47"/>
    <w:rsid w:val="00133EF0"/>
    <w:rsid w:val="00133FB9"/>
    <w:rsid w:val="0013457A"/>
    <w:rsid w:val="00134C7E"/>
    <w:rsid w:val="00135003"/>
    <w:rsid w:val="001356EA"/>
    <w:rsid w:val="0013572C"/>
    <w:rsid w:val="0013599B"/>
    <w:rsid w:val="001359BE"/>
    <w:rsid w:val="00135B08"/>
    <w:rsid w:val="00135B41"/>
    <w:rsid w:val="001366AA"/>
    <w:rsid w:val="00136DDA"/>
    <w:rsid w:val="001371B4"/>
    <w:rsid w:val="00137251"/>
    <w:rsid w:val="0013751B"/>
    <w:rsid w:val="00137589"/>
    <w:rsid w:val="001376ED"/>
    <w:rsid w:val="0013772D"/>
    <w:rsid w:val="0013791B"/>
    <w:rsid w:val="001379E0"/>
    <w:rsid w:val="00140723"/>
    <w:rsid w:val="001407D1"/>
    <w:rsid w:val="00140930"/>
    <w:rsid w:val="00140B00"/>
    <w:rsid w:val="00140E20"/>
    <w:rsid w:val="00140FBD"/>
    <w:rsid w:val="00141547"/>
    <w:rsid w:val="00141632"/>
    <w:rsid w:val="00141AEE"/>
    <w:rsid w:val="00142103"/>
    <w:rsid w:val="00142295"/>
    <w:rsid w:val="0014271C"/>
    <w:rsid w:val="001427A2"/>
    <w:rsid w:val="001428B5"/>
    <w:rsid w:val="00142C8B"/>
    <w:rsid w:val="00142F64"/>
    <w:rsid w:val="0014384D"/>
    <w:rsid w:val="00143E4C"/>
    <w:rsid w:val="00143FD3"/>
    <w:rsid w:val="0014402F"/>
    <w:rsid w:val="001443AA"/>
    <w:rsid w:val="0014495E"/>
    <w:rsid w:val="00144CC4"/>
    <w:rsid w:val="00144F80"/>
    <w:rsid w:val="00145176"/>
    <w:rsid w:val="00145A11"/>
    <w:rsid w:val="001467E5"/>
    <w:rsid w:val="00146CFA"/>
    <w:rsid w:val="00146DEF"/>
    <w:rsid w:val="00146EC7"/>
    <w:rsid w:val="00147796"/>
    <w:rsid w:val="00147D61"/>
    <w:rsid w:val="00147FBD"/>
    <w:rsid w:val="001507CC"/>
    <w:rsid w:val="001508C0"/>
    <w:rsid w:val="00150A22"/>
    <w:rsid w:val="00150CC8"/>
    <w:rsid w:val="00150CDD"/>
    <w:rsid w:val="00151037"/>
    <w:rsid w:val="0015190B"/>
    <w:rsid w:val="00151B6B"/>
    <w:rsid w:val="00151F8A"/>
    <w:rsid w:val="001523FE"/>
    <w:rsid w:val="0015268E"/>
    <w:rsid w:val="00152722"/>
    <w:rsid w:val="00152F71"/>
    <w:rsid w:val="001532E6"/>
    <w:rsid w:val="00153902"/>
    <w:rsid w:val="00153A36"/>
    <w:rsid w:val="00153C3B"/>
    <w:rsid w:val="001543C6"/>
    <w:rsid w:val="00154B92"/>
    <w:rsid w:val="00154E8E"/>
    <w:rsid w:val="00155CC4"/>
    <w:rsid w:val="001561C0"/>
    <w:rsid w:val="001565FE"/>
    <w:rsid w:val="00156D80"/>
    <w:rsid w:val="00157291"/>
    <w:rsid w:val="00157BAB"/>
    <w:rsid w:val="00157CDC"/>
    <w:rsid w:val="00157E38"/>
    <w:rsid w:val="00160197"/>
    <w:rsid w:val="00160355"/>
    <w:rsid w:val="0016076F"/>
    <w:rsid w:val="001607A1"/>
    <w:rsid w:val="001609C2"/>
    <w:rsid w:val="00160A1E"/>
    <w:rsid w:val="00160AD8"/>
    <w:rsid w:val="00160B82"/>
    <w:rsid w:val="00160E66"/>
    <w:rsid w:val="00161043"/>
    <w:rsid w:val="001612A9"/>
    <w:rsid w:val="001613A8"/>
    <w:rsid w:val="00161433"/>
    <w:rsid w:val="0016186C"/>
    <w:rsid w:val="00161C58"/>
    <w:rsid w:val="00161CE4"/>
    <w:rsid w:val="00162C2A"/>
    <w:rsid w:val="00162D64"/>
    <w:rsid w:val="00162FC8"/>
    <w:rsid w:val="0016314B"/>
    <w:rsid w:val="001636AB"/>
    <w:rsid w:val="00163A95"/>
    <w:rsid w:val="00163D76"/>
    <w:rsid w:val="00163E19"/>
    <w:rsid w:val="001646E6"/>
    <w:rsid w:val="00164B41"/>
    <w:rsid w:val="00164D0E"/>
    <w:rsid w:val="00164D1F"/>
    <w:rsid w:val="0016501C"/>
    <w:rsid w:val="0016502A"/>
    <w:rsid w:val="00165693"/>
    <w:rsid w:val="00165D6B"/>
    <w:rsid w:val="00165D78"/>
    <w:rsid w:val="001669B8"/>
    <w:rsid w:val="00166C89"/>
    <w:rsid w:val="00166DFF"/>
    <w:rsid w:val="00167021"/>
    <w:rsid w:val="001675A1"/>
    <w:rsid w:val="001675C5"/>
    <w:rsid w:val="00167716"/>
    <w:rsid w:val="00167A31"/>
    <w:rsid w:val="00167A74"/>
    <w:rsid w:val="00167B40"/>
    <w:rsid w:val="00167DE6"/>
    <w:rsid w:val="0017004A"/>
    <w:rsid w:val="00170464"/>
    <w:rsid w:val="00170E43"/>
    <w:rsid w:val="00171BFB"/>
    <w:rsid w:val="00171E4C"/>
    <w:rsid w:val="00171FA0"/>
    <w:rsid w:val="00172156"/>
    <w:rsid w:val="00172174"/>
    <w:rsid w:val="0017225A"/>
    <w:rsid w:val="00173010"/>
    <w:rsid w:val="00173686"/>
    <w:rsid w:val="00173902"/>
    <w:rsid w:val="00173CAC"/>
    <w:rsid w:val="0017402D"/>
    <w:rsid w:val="00174091"/>
    <w:rsid w:val="00174127"/>
    <w:rsid w:val="00174428"/>
    <w:rsid w:val="001745D1"/>
    <w:rsid w:val="001746C7"/>
    <w:rsid w:val="00174814"/>
    <w:rsid w:val="00174B88"/>
    <w:rsid w:val="00174C6F"/>
    <w:rsid w:val="00174E7C"/>
    <w:rsid w:val="00174F93"/>
    <w:rsid w:val="00175043"/>
    <w:rsid w:val="00175630"/>
    <w:rsid w:val="00175979"/>
    <w:rsid w:val="00175CE6"/>
    <w:rsid w:val="00175E58"/>
    <w:rsid w:val="00176016"/>
    <w:rsid w:val="001762B8"/>
    <w:rsid w:val="00176429"/>
    <w:rsid w:val="001766E2"/>
    <w:rsid w:val="00176902"/>
    <w:rsid w:val="00176904"/>
    <w:rsid w:val="00176A38"/>
    <w:rsid w:val="0017747B"/>
    <w:rsid w:val="001774E6"/>
    <w:rsid w:val="00177545"/>
    <w:rsid w:val="00177A2A"/>
    <w:rsid w:val="00177A51"/>
    <w:rsid w:val="00180084"/>
    <w:rsid w:val="001803A7"/>
    <w:rsid w:val="001810C7"/>
    <w:rsid w:val="0018113B"/>
    <w:rsid w:val="00181167"/>
    <w:rsid w:val="00181533"/>
    <w:rsid w:val="0018174C"/>
    <w:rsid w:val="00181A41"/>
    <w:rsid w:val="00181BDE"/>
    <w:rsid w:val="00182060"/>
    <w:rsid w:val="00182408"/>
    <w:rsid w:val="001826C6"/>
    <w:rsid w:val="00182E8B"/>
    <w:rsid w:val="001837A5"/>
    <w:rsid w:val="00183942"/>
    <w:rsid w:val="00184153"/>
    <w:rsid w:val="001844A6"/>
    <w:rsid w:val="001845A7"/>
    <w:rsid w:val="001849C6"/>
    <w:rsid w:val="00184AB7"/>
    <w:rsid w:val="00184BA6"/>
    <w:rsid w:val="00185109"/>
    <w:rsid w:val="00185459"/>
    <w:rsid w:val="00185721"/>
    <w:rsid w:val="00185801"/>
    <w:rsid w:val="00186428"/>
    <w:rsid w:val="0018646C"/>
    <w:rsid w:val="0018660E"/>
    <w:rsid w:val="00186788"/>
    <w:rsid w:val="00186B99"/>
    <w:rsid w:val="00186D91"/>
    <w:rsid w:val="00186D98"/>
    <w:rsid w:val="00186EBB"/>
    <w:rsid w:val="00186F0D"/>
    <w:rsid w:val="00186F72"/>
    <w:rsid w:val="00187354"/>
    <w:rsid w:val="00187BE0"/>
    <w:rsid w:val="0019002B"/>
    <w:rsid w:val="001901A7"/>
    <w:rsid w:val="001902DD"/>
    <w:rsid w:val="00190448"/>
    <w:rsid w:val="001905DD"/>
    <w:rsid w:val="0019072F"/>
    <w:rsid w:val="00190C1A"/>
    <w:rsid w:val="00190FAA"/>
    <w:rsid w:val="00191AEF"/>
    <w:rsid w:val="00191E35"/>
    <w:rsid w:val="00191E86"/>
    <w:rsid w:val="00191ECC"/>
    <w:rsid w:val="00191FBC"/>
    <w:rsid w:val="00192022"/>
    <w:rsid w:val="001922C9"/>
    <w:rsid w:val="001930B4"/>
    <w:rsid w:val="0019342B"/>
    <w:rsid w:val="001936AA"/>
    <w:rsid w:val="0019398B"/>
    <w:rsid w:val="00193BF2"/>
    <w:rsid w:val="00193E9E"/>
    <w:rsid w:val="00194645"/>
    <w:rsid w:val="0019479A"/>
    <w:rsid w:val="001948D9"/>
    <w:rsid w:val="00194BC2"/>
    <w:rsid w:val="00195031"/>
    <w:rsid w:val="001951D6"/>
    <w:rsid w:val="00195258"/>
    <w:rsid w:val="001952EB"/>
    <w:rsid w:val="00195441"/>
    <w:rsid w:val="0019575C"/>
    <w:rsid w:val="00195819"/>
    <w:rsid w:val="00195839"/>
    <w:rsid w:val="00195BC4"/>
    <w:rsid w:val="00195C4B"/>
    <w:rsid w:val="00196818"/>
    <w:rsid w:val="00196A87"/>
    <w:rsid w:val="0019727D"/>
    <w:rsid w:val="00197710"/>
    <w:rsid w:val="001979BE"/>
    <w:rsid w:val="00197EF1"/>
    <w:rsid w:val="001A02CE"/>
    <w:rsid w:val="001A0389"/>
    <w:rsid w:val="001A0427"/>
    <w:rsid w:val="001A0489"/>
    <w:rsid w:val="001A05F9"/>
    <w:rsid w:val="001A0667"/>
    <w:rsid w:val="001A08DC"/>
    <w:rsid w:val="001A0A4C"/>
    <w:rsid w:val="001A0B9A"/>
    <w:rsid w:val="001A0E97"/>
    <w:rsid w:val="001A0EFE"/>
    <w:rsid w:val="001A1218"/>
    <w:rsid w:val="001A129B"/>
    <w:rsid w:val="001A14A7"/>
    <w:rsid w:val="001A15A4"/>
    <w:rsid w:val="001A1623"/>
    <w:rsid w:val="001A18C8"/>
    <w:rsid w:val="001A1A50"/>
    <w:rsid w:val="001A1DE4"/>
    <w:rsid w:val="001A20E3"/>
    <w:rsid w:val="001A20FC"/>
    <w:rsid w:val="001A2744"/>
    <w:rsid w:val="001A2896"/>
    <w:rsid w:val="001A28A1"/>
    <w:rsid w:val="001A296E"/>
    <w:rsid w:val="001A2CA6"/>
    <w:rsid w:val="001A2EC8"/>
    <w:rsid w:val="001A33F6"/>
    <w:rsid w:val="001A3BF9"/>
    <w:rsid w:val="001A3DF4"/>
    <w:rsid w:val="001A3F81"/>
    <w:rsid w:val="001A4181"/>
    <w:rsid w:val="001A45AD"/>
    <w:rsid w:val="001A4934"/>
    <w:rsid w:val="001A4F66"/>
    <w:rsid w:val="001A503C"/>
    <w:rsid w:val="001A53A7"/>
    <w:rsid w:val="001A53BC"/>
    <w:rsid w:val="001A53DC"/>
    <w:rsid w:val="001A54C8"/>
    <w:rsid w:val="001A5854"/>
    <w:rsid w:val="001A610D"/>
    <w:rsid w:val="001A61EB"/>
    <w:rsid w:val="001A624F"/>
    <w:rsid w:val="001A6422"/>
    <w:rsid w:val="001A710D"/>
    <w:rsid w:val="001A753B"/>
    <w:rsid w:val="001A757F"/>
    <w:rsid w:val="001A75CB"/>
    <w:rsid w:val="001A776D"/>
    <w:rsid w:val="001A7860"/>
    <w:rsid w:val="001A7D55"/>
    <w:rsid w:val="001B0604"/>
    <w:rsid w:val="001B0615"/>
    <w:rsid w:val="001B106B"/>
    <w:rsid w:val="001B1553"/>
    <w:rsid w:val="001B172B"/>
    <w:rsid w:val="001B1831"/>
    <w:rsid w:val="001B1C06"/>
    <w:rsid w:val="001B1D45"/>
    <w:rsid w:val="001B1E1A"/>
    <w:rsid w:val="001B22B7"/>
    <w:rsid w:val="001B2315"/>
    <w:rsid w:val="001B25B2"/>
    <w:rsid w:val="001B26CC"/>
    <w:rsid w:val="001B2A8C"/>
    <w:rsid w:val="001B2ADF"/>
    <w:rsid w:val="001B2B4C"/>
    <w:rsid w:val="001B2F48"/>
    <w:rsid w:val="001B345F"/>
    <w:rsid w:val="001B39D2"/>
    <w:rsid w:val="001B4000"/>
    <w:rsid w:val="001B4009"/>
    <w:rsid w:val="001B42AB"/>
    <w:rsid w:val="001B4311"/>
    <w:rsid w:val="001B4513"/>
    <w:rsid w:val="001B45E0"/>
    <w:rsid w:val="001B489D"/>
    <w:rsid w:val="001B4CA8"/>
    <w:rsid w:val="001B5055"/>
    <w:rsid w:val="001B57A1"/>
    <w:rsid w:val="001B581B"/>
    <w:rsid w:val="001B5975"/>
    <w:rsid w:val="001B5C6F"/>
    <w:rsid w:val="001B5DA4"/>
    <w:rsid w:val="001B619F"/>
    <w:rsid w:val="001B6306"/>
    <w:rsid w:val="001B634E"/>
    <w:rsid w:val="001B66A2"/>
    <w:rsid w:val="001B6A10"/>
    <w:rsid w:val="001B6B95"/>
    <w:rsid w:val="001B6D46"/>
    <w:rsid w:val="001B6F42"/>
    <w:rsid w:val="001B73B7"/>
    <w:rsid w:val="001B73E4"/>
    <w:rsid w:val="001B75A2"/>
    <w:rsid w:val="001B7B0C"/>
    <w:rsid w:val="001B7BAA"/>
    <w:rsid w:val="001B7BDB"/>
    <w:rsid w:val="001C00F6"/>
    <w:rsid w:val="001C0419"/>
    <w:rsid w:val="001C04E2"/>
    <w:rsid w:val="001C0840"/>
    <w:rsid w:val="001C0DA1"/>
    <w:rsid w:val="001C0F6D"/>
    <w:rsid w:val="001C108C"/>
    <w:rsid w:val="001C1FA0"/>
    <w:rsid w:val="001C20EC"/>
    <w:rsid w:val="001C24EE"/>
    <w:rsid w:val="001C27EA"/>
    <w:rsid w:val="001C2850"/>
    <w:rsid w:val="001C2FEA"/>
    <w:rsid w:val="001C31FD"/>
    <w:rsid w:val="001C342A"/>
    <w:rsid w:val="001C38C9"/>
    <w:rsid w:val="001C41A5"/>
    <w:rsid w:val="001C45F7"/>
    <w:rsid w:val="001C4825"/>
    <w:rsid w:val="001C49D5"/>
    <w:rsid w:val="001C4C66"/>
    <w:rsid w:val="001C4E46"/>
    <w:rsid w:val="001C525E"/>
    <w:rsid w:val="001C532C"/>
    <w:rsid w:val="001C5461"/>
    <w:rsid w:val="001C55EE"/>
    <w:rsid w:val="001C57AA"/>
    <w:rsid w:val="001C5AB2"/>
    <w:rsid w:val="001C642A"/>
    <w:rsid w:val="001C656B"/>
    <w:rsid w:val="001C6E30"/>
    <w:rsid w:val="001C72F3"/>
    <w:rsid w:val="001C7642"/>
    <w:rsid w:val="001C7B4B"/>
    <w:rsid w:val="001C7C0E"/>
    <w:rsid w:val="001D0615"/>
    <w:rsid w:val="001D0856"/>
    <w:rsid w:val="001D087B"/>
    <w:rsid w:val="001D0AE3"/>
    <w:rsid w:val="001D13B8"/>
    <w:rsid w:val="001D16F1"/>
    <w:rsid w:val="001D19A3"/>
    <w:rsid w:val="001D1C8A"/>
    <w:rsid w:val="001D2614"/>
    <w:rsid w:val="001D277C"/>
    <w:rsid w:val="001D3471"/>
    <w:rsid w:val="001D3D91"/>
    <w:rsid w:val="001D3F3F"/>
    <w:rsid w:val="001D3F55"/>
    <w:rsid w:val="001D3FA3"/>
    <w:rsid w:val="001D40C5"/>
    <w:rsid w:val="001D4923"/>
    <w:rsid w:val="001D4955"/>
    <w:rsid w:val="001D4978"/>
    <w:rsid w:val="001D4B1A"/>
    <w:rsid w:val="001D5201"/>
    <w:rsid w:val="001D536C"/>
    <w:rsid w:val="001D55B9"/>
    <w:rsid w:val="001D5DCC"/>
    <w:rsid w:val="001D5EF4"/>
    <w:rsid w:val="001D6237"/>
    <w:rsid w:val="001D6D5E"/>
    <w:rsid w:val="001D721B"/>
    <w:rsid w:val="001D7DC1"/>
    <w:rsid w:val="001D7FD8"/>
    <w:rsid w:val="001E0096"/>
    <w:rsid w:val="001E0221"/>
    <w:rsid w:val="001E121E"/>
    <w:rsid w:val="001E1B20"/>
    <w:rsid w:val="001E1BCA"/>
    <w:rsid w:val="001E1E08"/>
    <w:rsid w:val="001E1E93"/>
    <w:rsid w:val="001E21CB"/>
    <w:rsid w:val="001E22B1"/>
    <w:rsid w:val="001E246C"/>
    <w:rsid w:val="001E2791"/>
    <w:rsid w:val="001E2792"/>
    <w:rsid w:val="001E284C"/>
    <w:rsid w:val="001E2879"/>
    <w:rsid w:val="001E2898"/>
    <w:rsid w:val="001E2A55"/>
    <w:rsid w:val="001E3143"/>
    <w:rsid w:val="001E33AC"/>
    <w:rsid w:val="001E3B6D"/>
    <w:rsid w:val="001E40CD"/>
    <w:rsid w:val="001E4354"/>
    <w:rsid w:val="001E4409"/>
    <w:rsid w:val="001E4891"/>
    <w:rsid w:val="001E4F3E"/>
    <w:rsid w:val="001E5017"/>
    <w:rsid w:val="001E6199"/>
    <w:rsid w:val="001E649C"/>
    <w:rsid w:val="001E6604"/>
    <w:rsid w:val="001E66DE"/>
    <w:rsid w:val="001E6CDB"/>
    <w:rsid w:val="001E70C3"/>
    <w:rsid w:val="001E79EB"/>
    <w:rsid w:val="001E7B78"/>
    <w:rsid w:val="001F01A1"/>
    <w:rsid w:val="001F0372"/>
    <w:rsid w:val="001F0408"/>
    <w:rsid w:val="001F0ED1"/>
    <w:rsid w:val="001F0ED4"/>
    <w:rsid w:val="001F0EEC"/>
    <w:rsid w:val="001F0F29"/>
    <w:rsid w:val="001F0F61"/>
    <w:rsid w:val="001F14C5"/>
    <w:rsid w:val="001F185E"/>
    <w:rsid w:val="001F1898"/>
    <w:rsid w:val="001F1A87"/>
    <w:rsid w:val="001F2143"/>
    <w:rsid w:val="001F22C5"/>
    <w:rsid w:val="001F277F"/>
    <w:rsid w:val="001F318C"/>
    <w:rsid w:val="001F3720"/>
    <w:rsid w:val="001F3A90"/>
    <w:rsid w:val="001F3CA6"/>
    <w:rsid w:val="001F3DD5"/>
    <w:rsid w:val="001F3EBA"/>
    <w:rsid w:val="001F40C0"/>
    <w:rsid w:val="001F40D6"/>
    <w:rsid w:val="001F4191"/>
    <w:rsid w:val="001F424D"/>
    <w:rsid w:val="001F42A9"/>
    <w:rsid w:val="001F442D"/>
    <w:rsid w:val="001F4B8E"/>
    <w:rsid w:val="001F4B9F"/>
    <w:rsid w:val="001F4FC3"/>
    <w:rsid w:val="001F5418"/>
    <w:rsid w:val="001F5652"/>
    <w:rsid w:val="001F5A1D"/>
    <w:rsid w:val="001F5D82"/>
    <w:rsid w:val="001F6095"/>
    <w:rsid w:val="001F664D"/>
    <w:rsid w:val="001F6661"/>
    <w:rsid w:val="001F6894"/>
    <w:rsid w:val="001F6D9F"/>
    <w:rsid w:val="001F6DFB"/>
    <w:rsid w:val="001F7258"/>
    <w:rsid w:val="001F77AF"/>
    <w:rsid w:val="001F7FFB"/>
    <w:rsid w:val="002002AB"/>
    <w:rsid w:val="002003EF"/>
    <w:rsid w:val="002003F4"/>
    <w:rsid w:val="002008FB"/>
    <w:rsid w:val="0020093F"/>
    <w:rsid w:val="00200B1D"/>
    <w:rsid w:val="00200F6D"/>
    <w:rsid w:val="002012F7"/>
    <w:rsid w:val="00201C3E"/>
    <w:rsid w:val="00201DC8"/>
    <w:rsid w:val="00202666"/>
    <w:rsid w:val="00202C9E"/>
    <w:rsid w:val="00202F65"/>
    <w:rsid w:val="0020305F"/>
    <w:rsid w:val="00203285"/>
    <w:rsid w:val="00203908"/>
    <w:rsid w:val="00203B89"/>
    <w:rsid w:val="002041C9"/>
    <w:rsid w:val="002045CE"/>
    <w:rsid w:val="00204953"/>
    <w:rsid w:val="00205763"/>
    <w:rsid w:val="00205D3E"/>
    <w:rsid w:val="00205D93"/>
    <w:rsid w:val="00206042"/>
    <w:rsid w:val="002060A7"/>
    <w:rsid w:val="00206275"/>
    <w:rsid w:val="0020665D"/>
    <w:rsid w:val="00206688"/>
    <w:rsid w:val="002066F1"/>
    <w:rsid w:val="00206912"/>
    <w:rsid w:val="002076B6"/>
    <w:rsid w:val="002079D5"/>
    <w:rsid w:val="00207B32"/>
    <w:rsid w:val="00207CFC"/>
    <w:rsid w:val="00207EA0"/>
    <w:rsid w:val="0021032A"/>
    <w:rsid w:val="00210B58"/>
    <w:rsid w:val="00211119"/>
    <w:rsid w:val="0021197D"/>
    <w:rsid w:val="00211BEF"/>
    <w:rsid w:val="00211C63"/>
    <w:rsid w:val="00211E3E"/>
    <w:rsid w:val="00211E92"/>
    <w:rsid w:val="002121B3"/>
    <w:rsid w:val="00212279"/>
    <w:rsid w:val="00212584"/>
    <w:rsid w:val="00212E0F"/>
    <w:rsid w:val="002130EF"/>
    <w:rsid w:val="002138BA"/>
    <w:rsid w:val="00213968"/>
    <w:rsid w:val="00213A41"/>
    <w:rsid w:val="00213BCE"/>
    <w:rsid w:val="00213F8E"/>
    <w:rsid w:val="002140B2"/>
    <w:rsid w:val="002141BB"/>
    <w:rsid w:val="00214928"/>
    <w:rsid w:val="0021492C"/>
    <w:rsid w:val="00214A02"/>
    <w:rsid w:val="00214A9D"/>
    <w:rsid w:val="00214B0D"/>
    <w:rsid w:val="00214BAC"/>
    <w:rsid w:val="00214CE4"/>
    <w:rsid w:val="00214E5C"/>
    <w:rsid w:val="00214EB8"/>
    <w:rsid w:val="00215685"/>
    <w:rsid w:val="002156BF"/>
    <w:rsid w:val="00215A34"/>
    <w:rsid w:val="00215DEE"/>
    <w:rsid w:val="0021621F"/>
    <w:rsid w:val="0021624A"/>
    <w:rsid w:val="002162E6"/>
    <w:rsid w:val="00216689"/>
    <w:rsid w:val="00217200"/>
    <w:rsid w:val="0021745A"/>
    <w:rsid w:val="0021752E"/>
    <w:rsid w:val="00217698"/>
    <w:rsid w:val="00217E44"/>
    <w:rsid w:val="00217F51"/>
    <w:rsid w:val="002207EA"/>
    <w:rsid w:val="00220820"/>
    <w:rsid w:val="00220A13"/>
    <w:rsid w:val="00220B3E"/>
    <w:rsid w:val="00220E8E"/>
    <w:rsid w:val="00221050"/>
    <w:rsid w:val="00221311"/>
    <w:rsid w:val="0022141A"/>
    <w:rsid w:val="00221AC1"/>
    <w:rsid w:val="00221E2B"/>
    <w:rsid w:val="00221ED1"/>
    <w:rsid w:val="002220EC"/>
    <w:rsid w:val="002224FD"/>
    <w:rsid w:val="002229F4"/>
    <w:rsid w:val="00223095"/>
    <w:rsid w:val="00223282"/>
    <w:rsid w:val="00223293"/>
    <w:rsid w:val="002239EB"/>
    <w:rsid w:val="00223B05"/>
    <w:rsid w:val="00223E80"/>
    <w:rsid w:val="00224158"/>
    <w:rsid w:val="002244A7"/>
    <w:rsid w:val="002246C3"/>
    <w:rsid w:val="0022481B"/>
    <w:rsid w:val="00224AA9"/>
    <w:rsid w:val="00224AEB"/>
    <w:rsid w:val="00224E88"/>
    <w:rsid w:val="00225364"/>
    <w:rsid w:val="00225430"/>
    <w:rsid w:val="002255A8"/>
    <w:rsid w:val="00225A97"/>
    <w:rsid w:val="002262E9"/>
    <w:rsid w:val="0022658E"/>
    <w:rsid w:val="00226AEF"/>
    <w:rsid w:val="00226D9B"/>
    <w:rsid w:val="00226F35"/>
    <w:rsid w:val="002276D0"/>
    <w:rsid w:val="00227C6B"/>
    <w:rsid w:val="00230175"/>
    <w:rsid w:val="00230BA7"/>
    <w:rsid w:val="00231099"/>
    <w:rsid w:val="00231628"/>
    <w:rsid w:val="002323C2"/>
    <w:rsid w:val="00232AE6"/>
    <w:rsid w:val="00232DF3"/>
    <w:rsid w:val="00232FC6"/>
    <w:rsid w:val="002331D1"/>
    <w:rsid w:val="00233282"/>
    <w:rsid w:val="002337DF"/>
    <w:rsid w:val="0023391D"/>
    <w:rsid w:val="00233DA8"/>
    <w:rsid w:val="00233ED0"/>
    <w:rsid w:val="002342D4"/>
    <w:rsid w:val="00234660"/>
    <w:rsid w:val="0023467F"/>
    <w:rsid w:val="00234973"/>
    <w:rsid w:val="00235011"/>
    <w:rsid w:val="0023584A"/>
    <w:rsid w:val="0023585A"/>
    <w:rsid w:val="00235A15"/>
    <w:rsid w:val="00235B82"/>
    <w:rsid w:val="00235F92"/>
    <w:rsid w:val="00236881"/>
    <w:rsid w:val="00236938"/>
    <w:rsid w:val="00236A48"/>
    <w:rsid w:val="00236D74"/>
    <w:rsid w:val="0023774E"/>
    <w:rsid w:val="00237764"/>
    <w:rsid w:val="00237B30"/>
    <w:rsid w:val="00237CFF"/>
    <w:rsid w:val="00237F2D"/>
    <w:rsid w:val="00240282"/>
    <w:rsid w:val="0024044F"/>
    <w:rsid w:val="00240E2A"/>
    <w:rsid w:val="002412B8"/>
    <w:rsid w:val="00241766"/>
    <w:rsid w:val="002417DB"/>
    <w:rsid w:val="00242087"/>
    <w:rsid w:val="0024217D"/>
    <w:rsid w:val="002423AF"/>
    <w:rsid w:val="00242662"/>
    <w:rsid w:val="00242929"/>
    <w:rsid w:val="00242CE2"/>
    <w:rsid w:val="002432F0"/>
    <w:rsid w:val="00243350"/>
    <w:rsid w:val="0024335B"/>
    <w:rsid w:val="00243B26"/>
    <w:rsid w:val="002440C1"/>
    <w:rsid w:val="002445DB"/>
    <w:rsid w:val="00244DD3"/>
    <w:rsid w:val="002453D2"/>
    <w:rsid w:val="00245DE3"/>
    <w:rsid w:val="0024604A"/>
    <w:rsid w:val="002460CB"/>
    <w:rsid w:val="00246753"/>
    <w:rsid w:val="002467A8"/>
    <w:rsid w:val="00246C8C"/>
    <w:rsid w:val="00247521"/>
    <w:rsid w:val="00247BE3"/>
    <w:rsid w:val="00247FE4"/>
    <w:rsid w:val="002506FC"/>
    <w:rsid w:val="00250DDB"/>
    <w:rsid w:val="00250E2D"/>
    <w:rsid w:val="002510A5"/>
    <w:rsid w:val="002517A0"/>
    <w:rsid w:val="002518B2"/>
    <w:rsid w:val="002519DA"/>
    <w:rsid w:val="00251B95"/>
    <w:rsid w:val="00251D50"/>
    <w:rsid w:val="00251F48"/>
    <w:rsid w:val="00252085"/>
    <w:rsid w:val="00252E46"/>
    <w:rsid w:val="00253034"/>
    <w:rsid w:val="00253131"/>
    <w:rsid w:val="00253959"/>
    <w:rsid w:val="00253D52"/>
    <w:rsid w:val="00253E4B"/>
    <w:rsid w:val="002540A5"/>
    <w:rsid w:val="002540BE"/>
    <w:rsid w:val="002544D7"/>
    <w:rsid w:val="0025493B"/>
    <w:rsid w:val="0025496F"/>
    <w:rsid w:val="00254B35"/>
    <w:rsid w:val="002555EA"/>
    <w:rsid w:val="002556EB"/>
    <w:rsid w:val="00255A8B"/>
    <w:rsid w:val="00255BB1"/>
    <w:rsid w:val="00255C17"/>
    <w:rsid w:val="00255D50"/>
    <w:rsid w:val="00255F27"/>
    <w:rsid w:val="002561E4"/>
    <w:rsid w:val="0025651F"/>
    <w:rsid w:val="00256D2A"/>
    <w:rsid w:val="0025772A"/>
    <w:rsid w:val="00257C27"/>
    <w:rsid w:val="00257ED9"/>
    <w:rsid w:val="002603AC"/>
    <w:rsid w:val="00260C81"/>
    <w:rsid w:val="0026181D"/>
    <w:rsid w:val="00261F74"/>
    <w:rsid w:val="002621A9"/>
    <w:rsid w:val="00262298"/>
    <w:rsid w:val="002622A0"/>
    <w:rsid w:val="002622BA"/>
    <w:rsid w:val="00262595"/>
    <w:rsid w:val="002629EB"/>
    <w:rsid w:val="00262F65"/>
    <w:rsid w:val="00263045"/>
    <w:rsid w:val="002631BC"/>
    <w:rsid w:val="00263598"/>
    <w:rsid w:val="0026377A"/>
    <w:rsid w:val="002638AD"/>
    <w:rsid w:val="00263BB2"/>
    <w:rsid w:val="00263FB9"/>
    <w:rsid w:val="00264141"/>
    <w:rsid w:val="00264549"/>
    <w:rsid w:val="00264A9F"/>
    <w:rsid w:val="00264BF2"/>
    <w:rsid w:val="002650E9"/>
    <w:rsid w:val="002653E7"/>
    <w:rsid w:val="002659C0"/>
    <w:rsid w:val="00265AB0"/>
    <w:rsid w:val="00265E2A"/>
    <w:rsid w:val="00265E6E"/>
    <w:rsid w:val="00266070"/>
    <w:rsid w:val="002667E0"/>
    <w:rsid w:val="00266A49"/>
    <w:rsid w:val="00266AA0"/>
    <w:rsid w:val="0026738C"/>
    <w:rsid w:val="00267820"/>
    <w:rsid w:val="0026783C"/>
    <w:rsid w:val="00267A90"/>
    <w:rsid w:val="00267AF7"/>
    <w:rsid w:val="00267BBB"/>
    <w:rsid w:val="00267C06"/>
    <w:rsid w:val="0027024D"/>
    <w:rsid w:val="0027034E"/>
    <w:rsid w:val="002704E5"/>
    <w:rsid w:val="002705A4"/>
    <w:rsid w:val="00270A79"/>
    <w:rsid w:val="00270C13"/>
    <w:rsid w:val="00271335"/>
    <w:rsid w:val="0027136C"/>
    <w:rsid w:val="0027136F"/>
    <w:rsid w:val="0027141F"/>
    <w:rsid w:val="002714A7"/>
    <w:rsid w:val="002718CE"/>
    <w:rsid w:val="002718F6"/>
    <w:rsid w:val="002719FD"/>
    <w:rsid w:val="00271A5D"/>
    <w:rsid w:val="00271AC8"/>
    <w:rsid w:val="00271D1C"/>
    <w:rsid w:val="00271F63"/>
    <w:rsid w:val="00271FBD"/>
    <w:rsid w:val="00272175"/>
    <w:rsid w:val="002727BC"/>
    <w:rsid w:val="00273572"/>
    <w:rsid w:val="00273765"/>
    <w:rsid w:val="0027402F"/>
    <w:rsid w:val="002744C1"/>
    <w:rsid w:val="00274C5A"/>
    <w:rsid w:val="00274D59"/>
    <w:rsid w:val="00274DFB"/>
    <w:rsid w:val="00274EDD"/>
    <w:rsid w:val="002750F9"/>
    <w:rsid w:val="00275473"/>
    <w:rsid w:val="0027557D"/>
    <w:rsid w:val="00275899"/>
    <w:rsid w:val="00275AF4"/>
    <w:rsid w:val="00275C32"/>
    <w:rsid w:val="00275EFA"/>
    <w:rsid w:val="00275F50"/>
    <w:rsid w:val="002762CA"/>
    <w:rsid w:val="002762CF"/>
    <w:rsid w:val="002764B2"/>
    <w:rsid w:val="00276D6A"/>
    <w:rsid w:val="00276DC8"/>
    <w:rsid w:val="002770D2"/>
    <w:rsid w:val="0027737F"/>
    <w:rsid w:val="00277606"/>
    <w:rsid w:val="0027789E"/>
    <w:rsid w:val="0027791D"/>
    <w:rsid w:val="00277E1F"/>
    <w:rsid w:val="00277F81"/>
    <w:rsid w:val="002802CA"/>
    <w:rsid w:val="00280865"/>
    <w:rsid w:val="00280A94"/>
    <w:rsid w:val="00280B5B"/>
    <w:rsid w:val="00280FD8"/>
    <w:rsid w:val="002814D2"/>
    <w:rsid w:val="002815D8"/>
    <w:rsid w:val="00281B47"/>
    <w:rsid w:val="00281F95"/>
    <w:rsid w:val="00282062"/>
    <w:rsid w:val="0028236D"/>
    <w:rsid w:val="00282592"/>
    <w:rsid w:val="002829CC"/>
    <w:rsid w:val="00282A03"/>
    <w:rsid w:val="00282B7B"/>
    <w:rsid w:val="00282E8A"/>
    <w:rsid w:val="00282F9C"/>
    <w:rsid w:val="002830F1"/>
    <w:rsid w:val="0028381E"/>
    <w:rsid w:val="00283A97"/>
    <w:rsid w:val="00283AD0"/>
    <w:rsid w:val="00283F03"/>
    <w:rsid w:val="002847CF"/>
    <w:rsid w:val="00284946"/>
    <w:rsid w:val="00284C0F"/>
    <w:rsid w:val="00284EDC"/>
    <w:rsid w:val="002853CB"/>
    <w:rsid w:val="00285499"/>
    <w:rsid w:val="00285759"/>
    <w:rsid w:val="002857CB"/>
    <w:rsid w:val="0028592A"/>
    <w:rsid w:val="0028671E"/>
    <w:rsid w:val="00286B84"/>
    <w:rsid w:val="00286B93"/>
    <w:rsid w:val="00286CE8"/>
    <w:rsid w:val="00286D46"/>
    <w:rsid w:val="00286E91"/>
    <w:rsid w:val="00286FFF"/>
    <w:rsid w:val="002872EF"/>
    <w:rsid w:val="0028740A"/>
    <w:rsid w:val="002874B3"/>
    <w:rsid w:val="0028770E"/>
    <w:rsid w:val="0028791F"/>
    <w:rsid w:val="00287AE6"/>
    <w:rsid w:val="00287B23"/>
    <w:rsid w:val="002902C6"/>
    <w:rsid w:val="0029049D"/>
    <w:rsid w:val="0029052B"/>
    <w:rsid w:val="0029072F"/>
    <w:rsid w:val="002909F4"/>
    <w:rsid w:val="00291300"/>
    <w:rsid w:val="0029130D"/>
    <w:rsid w:val="00291D6C"/>
    <w:rsid w:val="00291E18"/>
    <w:rsid w:val="002921CC"/>
    <w:rsid w:val="00292757"/>
    <w:rsid w:val="002928DF"/>
    <w:rsid w:val="00292A30"/>
    <w:rsid w:val="00292AC5"/>
    <w:rsid w:val="00292C48"/>
    <w:rsid w:val="00292EAC"/>
    <w:rsid w:val="00292FAE"/>
    <w:rsid w:val="00293070"/>
    <w:rsid w:val="002933C8"/>
    <w:rsid w:val="00293A6A"/>
    <w:rsid w:val="00293A91"/>
    <w:rsid w:val="00293B0E"/>
    <w:rsid w:val="00293D4C"/>
    <w:rsid w:val="00293E9E"/>
    <w:rsid w:val="00293F86"/>
    <w:rsid w:val="0029403A"/>
    <w:rsid w:val="00294430"/>
    <w:rsid w:val="00294639"/>
    <w:rsid w:val="00294690"/>
    <w:rsid w:val="0029499C"/>
    <w:rsid w:val="00294C27"/>
    <w:rsid w:val="002956FD"/>
    <w:rsid w:val="002960F0"/>
    <w:rsid w:val="002962EC"/>
    <w:rsid w:val="00296435"/>
    <w:rsid w:val="002965BF"/>
    <w:rsid w:val="00296954"/>
    <w:rsid w:val="00296BAD"/>
    <w:rsid w:val="00296D30"/>
    <w:rsid w:val="00296D36"/>
    <w:rsid w:val="00296F93"/>
    <w:rsid w:val="0029703E"/>
    <w:rsid w:val="002970F7"/>
    <w:rsid w:val="00297650"/>
    <w:rsid w:val="002A0197"/>
    <w:rsid w:val="002A059D"/>
    <w:rsid w:val="002A0A63"/>
    <w:rsid w:val="002A0F6D"/>
    <w:rsid w:val="002A158B"/>
    <w:rsid w:val="002A1710"/>
    <w:rsid w:val="002A20DE"/>
    <w:rsid w:val="002A2588"/>
    <w:rsid w:val="002A2AC7"/>
    <w:rsid w:val="002A308B"/>
    <w:rsid w:val="002A33E3"/>
    <w:rsid w:val="002A3605"/>
    <w:rsid w:val="002A385F"/>
    <w:rsid w:val="002A3B89"/>
    <w:rsid w:val="002A44B2"/>
    <w:rsid w:val="002A454A"/>
    <w:rsid w:val="002A481A"/>
    <w:rsid w:val="002A51C3"/>
    <w:rsid w:val="002A53D5"/>
    <w:rsid w:val="002A5C0B"/>
    <w:rsid w:val="002A6397"/>
    <w:rsid w:val="002A643C"/>
    <w:rsid w:val="002A67B9"/>
    <w:rsid w:val="002A6AD2"/>
    <w:rsid w:val="002A6D00"/>
    <w:rsid w:val="002A6EB3"/>
    <w:rsid w:val="002A6EE7"/>
    <w:rsid w:val="002A741D"/>
    <w:rsid w:val="002A7D5E"/>
    <w:rsid w:val="002B00CE"/>
    <w:rsid w:val="002B01C7"/>
    <w:rsid w:val="002B0673"/>
    <w:rsid w:val="002B0971"/>
    <w:rsid w:val="002B0D43"/>
    <w:rsid w:val="002B0DC0"/>
    <w:rsid w:val="002B0E13"/>
    <w:rsid w:val="002B0EC1"/>
    <w:rsid w:val="002B10A5"/>
    <w:rsid w:val="002B10E9"/>
    <w:rsid w:val="002B1397"/>
    <w:rsid w:val="002B1808"/>
    <w:rsid w:val="002B185C"/>
    <w:rsid w:val="002B191C"/>
    <w:rsid w:val="002B1F04"/>
    <w:rsid w:val="002B210E"/>
    <w:rsid w:val="002B27B0"/>
    <w:rsid w:val="002B2AF4"/>
    <w:rsid w:val="002B2B0F"/>
    <w:rsid w:val="002B2C93"/>
    <w:rsid w:val="002B34DB"/>
    <w:rsid w:val="002B39E1"/>
    <w:rsid w:val="002B412B"/>
    <w:rsid w:val="002B41C5"/>
    <w:rsid w:val="002B4210"/>
    <w:rsid w:val="002B4B1E"/>
    <w:rsid w:val="002B4B4E"/>
    <w:rsid w:val="002B4CCD"/>
    <w:rsid w:val="002B4FAD"/>
    <w:rsid w:val="002B522C"/>
    <w:rsid w:val="002B5265"/>
    <w:rsid w:val="002B6115"/>
    <w:rsid w:val="002B636E"/>
    <w:rsid w:val="002B6559"/>
    <w:rsid w:val="002B676D"/>
    <w:rsid w:val="002B6794"/>
    <w:rsid w:val="002B6869"/>
    <w:rsid w:val="002B6B00"/>
    <w:rsid w:val="002B6E06"/>
    <w:rsid w:val="002B7174"/>
    <w:rsid w:val="002B7324"/>
    <w:rsid w:val="002B7BFD"/>
    <w:rsid w:val="002C0231"/>
    <w:rsid w:val="002C035F"/>
    <w:rsid w:val="002C0A28"/>
    <w:rsid w:val="002C0B91"/>
    <w:rsid w:val="002C0E9E"/>
    <w:rsid w:val="002C180A"/>
    <w:rsid w:val="002C1846"/>
    <w:rsid w:val="002C1F4D"/>
    <w:rsid w:val="002C1F80"/>
    <w:rsid w:val="002C2028"/>
    <w:rsid w:val="002C2932"/>
    <w:rsid w:val="002C2CFA"/>
    <w:rsid w:val="002C2E31"/>
    <w:rsid w:val="002C2F57"/>
    <w:rsid w:val="002C2FDB"/>
    <w:rsid w:val="002C3547"/>
    <w:rsid w:val="002C3731"/>
    <w:rsid w:val="002C37BF"/>
    <w:rsid w:val="002C396B"/>
    <w:rsid w:val="002C4161"/>
    <w:rsid w:val="002C4B6D"/>
    <w:rsid w:val="002C4FF7"/>
    <w:rsid w:val="002C502A"/>
    <w:rsid w:val="002C5328"/>
    <w:rsid w:val="002C58CB"/>
    <w:rsid w:val="002C60DF"/>
    <w:rsid w:val="002C6635"/>
    <w:rsid w:val="002C6924"/>
    <w:rsid w:val="002C6BBC"/>
    <w:rsid w:val="002C6C35"/>
    <w:rsid w:val="002C6DB0"/>
    <w:rsid w:val="002C6F2A"/>
    <w:rsid w:val="002C72BA"/>
    <w:rsid w:val="002C761A"/>
    <w:rsid w:val="002C76CB"/>
    <w:rsid w:val="002C7715"/>
    <w:rsid w:val="002C78A8"/>
    <w:rsid w:val="002C7C98"/>
    <w:rsid w:val="002D059F"/>
    <w:rsid w:val="002D066B"/>
    <w:rsid w:val="002D0721"/>
    <w:rsid w:val="002D0756"/>
    <w:rsid w:val="002D0977"/>
    <w:rsid w:val="002D0A54"/>
    <w:rsid w:val="002D1591"/>
    <w:rsid w:val="002D15C2"/>
    <w:rsid w:val="002D1603"/>
    <w:rsid w:val="002D164D"/>
    <w:rsid w:val="002D16F7"/>
    <w:rsid w:val="002D17A1"/>
    <w:rsid w:val="002D182C"/>
    <w:rsid w:val="002D1E3C"/>
    <w:rsid w:val="002D1FAD"/>
    <w:rsid w:val="002D28FD"/>
    <w:rsid w:val="002D295C"/>
    <w:rsid w:val="002D3004"/>
    <w:rsid w:val="002D32CA"/>
    <w:rsid w:val="002D335C"/>
    <w:rsid w:val="002D359D"/>
    <w:rsid w:val="002D37ED"/>
    <w:rsid w:val="002D3AF9"/>
    <w:rsid w:val="002D454E"/>
    <w:rsid w:val="002D4E6D"/>
    <w:rsid w:val="002D4FE6"/>
    <w:rsid w:val="002D540A"/>
    <w:rsid w:val="002D5C05"/>
    <w:rsid w:val="002D613C"/>
    <w:rsid w:val="002D6502"/>
    <w:rsid w:val="002D6528"/>
    <w:rsid w:val="002D655F"/>
    <w:rsid w:val="002D65EF"/>
    <w:rsid w:val="002D66F4"/>
    <w:rsid w:val="002D676F"/>
    <w:rsid w:val="002D67BB"/>
    <w:rsid w:val="002D685B"/>
    <w:rsid w:val="002D6FA8"/>
    <w:rsid w:val="002D710C"/>
    <w:rsid w:val="002D7543"/>
    <w:rsid w:val="002D773D"/>
    <w:rsid w:val="002D78AF"/>
    <w:rsid w:val="002D78C6"/>
    <w:rsid w:val="002D796A"/>
    <w:rsid w:val="002D7A0F"/>
    <w:rsid w:val="002E0022"/>
    <w:rsid w:val="002E00BA"/>
    <w:rsid w:val="002E07BE"/>
    <w:rsid w:val="002E0EB6"/>
    <w:rsid w:val="002E0F7D"/>
    <w:rsid w:val="002E1210"/>
    <w:rsid w:val="002E1302"/>
    <w:rsid w:val="002E15B3"/>
    <w:rsid w:val="002E189F"/>
    <w:rsid w:val="002E1B02"/>
    <w:rsid w:val="002E2025"/>
    <w:rsid w:val="002E215E"/>
    <w:rsid w:val="002E21C0"/>
    <w:rsid w:val="002E2CC4"/>
    <w:rsid w:val="002E2CFB"/>
    <w:rsid w:val="002E302F"/>
    <w:rsid w:val="002E31B3"/>
    <w:rsid w:val="002E3240"/>
    <w:rsid w:val="002E38A6"/>
    <w:rsid w:val="002E3ADE"/>
    <w:rsid w:val="002E3EF9"/>
    <w:rsid w:val="002E4217"/>
    <w:rsid w:val="002E4637"/>
    <w:rsid w:val="002E4890"/>
    <w:rsid w:val="002E49A8"/>
    <w:rsid w:val="002E4A3C"/>
    <w:rsid w:val="002E4F5C"/>
    <w:rsid w:val="002E5917"/>
    <w:rsid w:val="002E5CA1"/>
    <w:rsid w:val="002E5EB5"/>
    <w:rsid w:val="002E604D"/>
    <w:rsid w:val="002E6AD7"/>
    <w:rsid w:val="002E6BCA"/>
    <w:rsid w:val="002E6E17"/>
    <w:rsid w:val="002E6E9A"/>
    <w:rsid w:val="002E721B"/>
    <w:rsid w:val="002E75C8"/>
    <w:rsid w:val="002E775D"/>
    <w:rsid w:val="002E78DA"/>
    <w:rsid w:val="002E7A75"/>
    <w:rsid w:val="002E7BF0"/>
    <w:rsid w:val="002E7F71"/>
    <w:rsid w:val="002F0C5F"/>
    <w:rsid w:val="002F17F5"/>
    <w:rsid w:val="002F20B7"/>
    <w:rsid w:val="002F20CF"/>
    <w:rsid w:val="002F25FA"/>
    <w:rsid w:val="002F2961"/>
    <w:rsid w:val="002F2AAA"/>
    <w:rsid w:val="002F2B0B"/>
    <w:rsid w:val="002F2D57"/>
    <w:rsid w:val="002F2DA4"/>
    <w:rsid w:val="002F3063"/>
    <w:rsid w:val="002F30C7"/>
    <w:rsid w:val="002F3B18"/>
    <w:rsid w:val="002F3CC9"/>
    <w:rsid w:val="002F3E75"/>
    <w:rsid w:val="002F407C"/>
    <w:rsid w:val="002F43A8"/>
    <w:rsid w:val="002F4CFC"/>
    <w:rsid w:val="002F4FB3"/>
    <w:rsid w:val="002F52D1"/>
    <w:rsid w:val="002F53AF"/>
    <w:rsid w:val="002F56D8"/>
    <w:rsid w:val="002F575D"/>
    <w:rsid w:val="002F5929"/>
    <w:rsid w:val="002F5B74"/>
    <w:rsid w:val="002F61D3"/>
    <w:rsid w:val="002F6274"/>
    <w:rsid w:val="002F6BB3"/>
    <w:rsid w:val="002F6C4C"/>
    <w:rsid w:val="002F6CCA"/>
    <w:rsid w:val="002F6DB2"/>
    <w:rsid w:val="002F71E5"/>
    <w:rsid w:val="002F7439"/>
    <w:rsid w:val="002F75F1"/>
    <w:rsid w:val="002F78B4"/>
    <w:rsid w:val="002F7B46"/>
    <w:rsid w:val="002F7E48"/>
    <w:rsid w:val="002F7FAA"/>
    <w:rsid w:val="003006BB"/>
    <w:rsid w:val="00300A91"/>
    <w:rsid w:val="00300B7B"/>
    <w:rsid w:val="00300C53"/>
    <w:rsid w:val="003010EA"/>
    <w:rsid w:val="003013F1"/>
    <w:rsid w:val="003014CF"/>
    <w:rsid w:val="00301693"/>
    <w:rsid w:val="00301B80"/>
    <w:rsid w:val="00301E96"/>
    <w:rsid w:val="00301EEC"/>
    <w:rsid w:val="00302109"/>
    <w:rsid w:val="00302750"/>
    <w:rsid w:val="00302771"/>
    <w:rsid w:val="0030295B"/>
    <w:rsid w:val="00302ACA"/>
    <w:rsid w:val="00302CD0"/>
    <w:rsid w:val="00302F09"/>
    <w:rsid w:val="003031E4"/>
    <w:rsid w:val="00303450"/>
    <w:rsid w:val="003034DB"/>
    <w:rsid w:val="003036AD"/>
    <w:rsid w:val="003036E5"/>
    <w:rsid w:val="003038F3"/>
    <w:rsid w:val="00303BDF"/>
    <w:rsid w:val="00303E60"/>
    <w:rsid w:val="00303FA4"/>
    <w:rsid w:val="003040F8"/>
    <w:rsid w:val="003041FC"/>
    <w:rsid w:val="00304263"/>
    <w:rsid w:val="003043E1"/>
    <w:rsid w:val="0030451F"/>
    <w:rsid w:val="00304D28"/>
    <w:rsid w:val="00304F09"/>
    <w:rsid w:val="0030534A"/>
    <w:rsid w:val="0030578F"/>
    <w:rsid w:val="0030583A"/>
    <w:rsid w:val="003058E8"/>
    <w:rsid w:val="003059C9"/>
    <w:rsid w:val="00305C9D"/>
    <w:rsid w:val="00305E8F"/>
    <w:rsid w:val="00305F50"/>
    <w:rsid w:val="00305FB1"/>
    <w:rsid w:val="003069B7"/>
    <w:rsid w:val="003069BB"/>
    <w:rsid w:val="00307329"/>
    <w:rsid w:val="003076FE"/>
    <w:rsid w:val="00307BE7"/>
    <w:rsid w:val="00307F27"/>
    <w:rsid w:val="00310032"/>
    <w:rsid w:val="0031040E"/>
    <w:rsid w:val="00310984"/>
    <w:rsid w:val="00310A94"/>
    <w:rsid w:val="00311356"/>
    <w:rsid w:val="00311890"/>
    <w:rsid w:val="0031197A"/>
    <w:rsid w:val="00311EEE"/>
    <w:rsid w:val="00311F33"/>
    <w:rsid w:val="0031219B"/>
    <w:rsid w:val="0031299A"/>
    <w:rsid w:val="003140E2"/>
    <w:rsid w:val="00314131"/>
    <w:rsid w:val="0031418B"/>
    <w:rsid w:val="00314C67"/>
    <w:rsid w:val="0031562F"/>
    <w:rsid w:val="00315AB9"/>
    <w:rsid w:val="00315B77"/>
    <w:rsid w:val="00315E62"/>
    <w:rsid w:val="00315FBE"/>
    <w:rsid w:val="00316053"/>
    <w:rsid w:val="00317539"/>
    <w:rsid w:val="0031769A"/>
    <w:rsid w:val="003177D7"/>
    <w:rsid w:val="00317A17"/>
    <w:rsid w:val="00317ABC"/>
    <w:rsid w:val="00317FE1"/>
    <w:rsid w:val="0032048B"/>
    <w:rsid w:val="003204B9"/>
    <w:rsid w:val="003204D8"/>
    <w:rsid w:val="003208CF"/>
    <w:rsid w:val="003209AE"/>
    <w:rsid w:val="003215C2"/>
    <w:rsid w:val="003216C6"/>
    <w:rsid w:val="00321F25"/>
    <w:rsid w:val="00322427"/>
    <w:rsid w:val="003224B7"/>
    <w:rsid w:val="003225B4"/>
    <w:rsid w:val="003225F2"/>
    <w:rsid w:val="0032271D"/>
    <w:rsid w:val="00322A75"/>
    <w:rsid w:val="00322C31"/>
    <w:rsid w:val="00322F80"/>
    <w:rsid w:val="00323856"/>
    <w:rsid w:val="00323884"/>
    <w:rsid w:val="00323C63"/>
    <w:rsid w:val="00323F00"/>
    <w:rsid w:val="003242FD"/>
    <w:rsid w:val="003244FF"/>
    <w:rsid w:val="003246A8"/>
    <w:rsid w:val="00324EF3"/>
    <w:rsid w:val="00325402"/>
    <w:rsid w:val="0032572F"/>
    <w:rsid w:val="00325AB3"/>
    <w:rsid w:val="00325CC1"/>
    <w:rsid w:val="003260CA"/>
    <w:rsid w:val="00326734"/>
    <w:rsid w:val="00326EBA"/>
    <w:rsid w:val="00326FCF"/>
    <w:rsid w:val="0032708F"/>
    <w:rsid w:val="003274E9"/>
    <w:rsid w:val="003275A1"/>
    <w:rsid w:val="003279DA"/>
    <w:rsid w:val="00327AD8"/>
    <w:rsid w:val="0033023D"/>
    <w:rsid w:val="00330245"/>
    <w:rsid w:val="0033026D"/>
    <w:rsid w:val="003304BE"/>
    <w:rsid w:val="00330870"/>
    <w:rsid w:val="00330CC6"/>
    <w:rsid w:val="003311F9"/>
    <w:rsid w:val="00331778"/>
    <w:rsid w:val="003319DD"/>
    <w:rsid w:val="00331C94"/>
    <w:rsid w:val="00331F54"/>
    <w:rsid w:val="00331F94"/>
    <w:rsid w:val="003320BF"/>
    <w:rsid w:val="00332232"/>
    <w:rsid w:val="0033225E"/>
    <w:rsid w:val="0033287D"/>
    <w:rsid w:val="003328F4"/>
    <w:rsid w:val="00332F75"/>
    <w:rsid w:val="00333005"/>
    <w:rsid w:val="0033377B"/>
    <w:rsid w:val="00333B85"/>
    <w:rsid w:val="00333EB8"/>
    <w:rsid w:val="00334267"/>
    <w:rsid w:val="00334479"/>
    <w:rsid w:val="0033455D"/>
    <w:rsid w:val="0033478F"/>
    <w:rsid w:val="00334D17"/>
    <w:rsid w:val="003350BB"/>
    <w:rsid w:val="0033536C"/>
    <w:rsid w:val="00335387"/>
    <w:rsid w:val="00335810"/>
    <w:rsid w:val="003358E0"/>
    <w:rsid w:val="00335E82"/>
    <w:rsid w:val="003360A2"/>
    <w:rsid w:val="0033664A"/>
    <w:rsid w:val="00336D68"/>
    <w:rsid w:val="00336D6C"/>
    <w:rsid w:val="0033709F"/>
    <w:rsid w:val="003371D3"/>
    <w:rsid w:val="003372A1"/>
    <w:rsid w:val="00337398"/>
    <w:rsid w:val="0033757D"/>
    <w:rsid w:val="0033766C"/>
    <w:rsid w:val="003376DA"/>
    <w:rsid w:val="00337C7A"/>
    <w:rsid w:val="00337CCC"/>
    <w:rsid w:val="00337DC2"/>
    <w:rsid w:val="00337DD1"/>
    <w:rsid w:val="00337ED0"/>
    <w:rsid w:val="00340262"/>
    <w:rsid w:val="0034028A"/>
    <w:rsid w:val="00340860"/>
    <w:rsid w:val="0034178E"/>
    <w:rsid w:val="00341941"/>
    <w:rsid w:val="00341BCD"/>
    <w:rsid w:val="00341EB7"/>
    <w:rsid w:val="00341FD3"/>
    <w:rsid w:val="00342119"/>
    <w:rsid w:val="00342381"/>
    <w:rsid w:val="003426F4"/>
    <w:rsid w:val="00342A56"/>
    <w:rsid w:val="00342D81"/>
    <w:rsid w:val="00342E25"/>
    <w:rsid w:val="00342E90"/>
    <w:rsid w:val="0034313B"/>
    <w:rsid w:val="0034317A"/>
    <w:rsid w:val="00343225"/>
    <w:rsid w:val="00343422"/>
    <w:rsid w:val="003434D5"/>
    <w:rsid w:val="003444EE"/>
    <w:rsid w:val="00344668"/>
    <w:rsid w:val="00344D91"/>
    <w:rsid w:val="0034529E"/>
    <w:rsid w:val="00345304"/>
    <w:rsid w:val="003453F8"/>
    <w:rsid w:val="003456E1"/>
    <w:rsid w:val="00345921"/>
    <w:rsid w:val="00345CF6"/>
    <w:rsid w:val="00345CFC"/>
    <w:rsid w:val="00346824"/>
    <w:rsid w:val="00346DC8"/>
    <w:rsid w:val="0034734D"/>
    <w:rsid w:val="003475D7"/>
    <w:rsid w:val="00347E75"/>
    <w:rsid w:val="003500A4"/>
    <w:rsid w:val="003501A1"/>
    <w:rsid w:val="00350604"/>
    <w:rsid w:val="00350650"/>
    <w:rsid w:val="00350AB9"/>
    <w:rsid w:val="00351697"/>
    <w:rsid w:val="00351E48"/>
    <w:rsid w:val="00351EC2"/>
    <w:rsid w:val="003520A4"/>
    <w:rsid w:val="003522B4"/>
    <w:rsid w:val="0035237C"/>
    <w:rsid w:val="00352578"/>
    <w:rsid w:val="003525C7"/>
    <w:rsid w:val="00352C35"/>
    <w:rsid w:val="00353185"/>
    <w:rsid w:val="00353244"/>
    <w:rsid w:val="003532D5"/>
    <w:rsid w:val="003533EA"/>
    <w:rsid w:val="0035359B"/>
    <w:rsid w:val="00353692"/>
    <w:rsid w:val="00354295"/>
    <w:rsid w:val="003549B8"/>
    <w:rsid w:val="00355237"/>
    <w:rsid w:val="0035540E"/>
    <w:rsid w:val="003555D1"/>
    <w:rsid w:val="00355C08"/>
    <w:rsid w:val="00355F5D"/>
    <w:rsid w:val="003566FB"/>
    <w:rsid w:val="00356955"/>
    <w:rsid w:val="00356D8C"/>
    <w:rsid w:val="003570B1"/>
    <w:rsid w:val="0035733A"/>
    <w:rsid w:val="0035747B"/>
    <w:rsid w:val="0035771E"/>
    <w:rsid w:val="00357A70"/>
    <w:rsid w:val="00360015"/>
    <w:rsid w:val="0036019E"/>
    <w:rsid w:val="00360673"/>
    <w:rsid w:val="003607DF"/>
    <w:rsid w:val="00360DDB"/>
    <w:rsid w:val="00360F5F"/>
    <w:rsid w:val="003611C1"/>
    <w:rsid w:val="00361303"/>
    <w:rsid w:val="0036163D"/>
    <w:rsid w:val="0036166A"/>
    <w:rsid w:val="003616CE"/>
    <w:rsid w:val="00361781"/>
    <w:rsid w:val="00361857"/>
    <w:rsid w:val="003629B9"/>
    <w:rsid w:val="00362A45"/>
    <w:rsid w:val="0036342F"/>
    <w:rsid w:val="00363436"/>
    <w:rsid w:val="00363C59"/>
    <w:rsid w:val="00363E85"/>
    <w:rsid w:val="00364066"/>
    <w:rsid w:val="0036449D"/>
    <w:rsid w:val="0036469E"/>
    <w:rsid w:val="00364DED"/>
    <w:rsid w:val="003651D8"/>
    <w:rsid w:val="003651F9"/>
    <w:rsid w:val="00365469"/>
    <w:rsid w:val="00365755"/>
    <w:rsid w:val="00365BDB"/>
    <w:rsid w:val="00365D41"/>
    <w:rsid w:val="0036646B"/>
    <w:rsid w:val="0036652C"/>
    <w:rsid w:val="003665EA"/>
    <w:rsid w:val="003668E0"/>
    <w:rsid w:val="00366B4B"/>
    <w:rsid w:val="0036714F"/>
    <w:rsid w:val="0036732E"/>
    <w:rsid w:val="003679E6"/>
    <w:rsid w:val="00367D86"/>
    <w:rsid w:val="0037030C"/>
    <w:rsid w:val="003704D2"/>
    <w:rsid w:val="0037089D"/>
    <w:rsid w:val="00370C8A"/>
    <w:rsid w:val="00370CA9"/>
    <w:rsid w:val="00370D9B"/>
    <w:rsid w:val="00370E31"/>
    <w:rsid w:val="00371141"/>
    <w:rsid w:val="00371427"/>
    <w:rsid w:val="00371B5B"/>
    <w:rsid w:val="00371FC9"/>
    <w:rsid w:val="0037214B"/>
    <w:rsid w:val="00372195"/>
    <w:rsid w:val="003725E0"/>
    <w:rsid w:val="003725EE"/>
    <w:rsid w:val="0037275A"/>
    <w:rsid w:val="003727B6"/>
    <w:rsid w:val="0037291F"/>
    <w:rsid w:val="00372AAF"/>
    <w:rsid w:val="00372B31"/>
    <w:rsid w:val="00372BB7"/>
    <w:rsid w:val="00372CAA"/>
    <w:rsid w:val="00372E4D"/>
    <w:rsid w:val="00372F67"/>
    <w:rsid w:val="00373169"/>
    <w:rsid w:val="003735C1"/>
    <w:rsid w:val="00374816"/>
    <w:rsid w:val="00374B86"/>
    <w:rsid w:val="00374DAC"/>
    <w:rsid w:val="00375377"/>
    <w:rsid w:val="0037543E"/>
    <w:rsid w:val="0037561E"/>
    <w:rsid w:val="003756FC"/>
    <w:rsid w:val="00375D46"/>
    <w:rsid w:val="00375F52"/>
    <w:rsid w:val="003760B6"/>
    <w:rsid w:val="00376539"/>
    <w:rsid w:val="003767B2"/>
    <w:rsid w:val="00376A83"/>
    <w:rsid w:val="00376C2E"/>
    <w:rsid w:val="0037707F"/>
    <w:rsid w:val="0037713C"/>
    <w:rsid w:val="00377239"/>
    <w:rsid w:val="00377400"/>
    <w:rsid w:val="00377519"/>
    <w:rsid w:val="00377BF5"/>
    <w:rsid w:val="00377E25"/>
    <w:rsid w:val="003802E2"/>
    <w:rsid w:val="00380349"/>
    <w:rsid w:val="003803E0"/>
    <w:rsid w:val="00380ACB"/>
    <w:rsid w:val="00380BA9"/>
    <w:rsid w:val="00380BBF"/>
    <w:rsid w:val="00380E43"/>
    <w:rsid w:val="003815D2"/>
    <w:rsid w:val="00381624"/>
    <w:rsid w:val="00381936"/>
    <w:rsid w:val="003819FF"/>
    <w:rsid w:val="00381CB9"/>
    <w:rsid w:val="00381D02"/>
    <w:rsid w:val="0038280A"/>
    <w:rsid w:val="00382B0F"/>
    <w:rsid w:val="00384071"/>
    <w:rsid w:val="0038416D"/>
    <w:rsid w:val="00384316"/>
    <w:rsid w:val="003847AC"/>
    <w:rsid w:val="00384C6A"/>
    <w:rsid w:val="00384C9E"/>
    <w:rsid w:val="00384D84"/>
    <w:rsid w:val="00384E5F"/>
    <w:rsid w:val="00384F67"/>
    <w:rsid w:val="00384FB7"/>
    <w:rsid w:val="0038509D"/>
    <w:rsid w:val="00385302"/>
    <w:rsid w:val="003856A9"/>
    <w:rsid w:val="00385866"/>
    <w:rsid w:val="00385912"/>
    <w:rsid w:val="00385B9B"/>
    <w:rsid w:val="0038607B"/>
    <w:rsid w:val="00386495"/>
    <w:rsid w:val="003864A1"/>
    <w:rsid w:val="0038659A"/>
    <w:rsid w:val="0038685C"/>
    <w:rsid w:val="00386B41"/>
    <w:rsid w:val="00386E8C"/>
    <w:rsid w:val="0038754F"/>
    <w:rsid w:val="003876BA"/>
    <w:rsid w:val="003879D3"/>
    <w:rsid w:val="00387BB2"/>
    <w:rsid w:val="00387C3E"/>
    <w:rsid w:val="00387D52"/>
    <w:rsid w:val="003903FE"/>
    <w:rsid w:val="0039068C"/>
    <w:rsid w:val="0039071B"/>
    <w:rsid w:val="0039092F"/>
    <w:rsid w:val="0039097B"/>
    <w:rsid w:val="00390F9C"/>
    <w:rsid w:val="003910D0"/>
    <w:rsid w:val="0039151A"/>
    <w:rsid w:val="0039176A"/>
    <w:rsid w:val="00391CA1"/>
    <w:rsid w:val="00391D03"/>
    <w:rsid w:val="00391DEE"/>
    <w:rsid w:val="00391E72"/>
    <w:rsid w:val="00391FB3"/>
    <w:rsid w:val="003922F0"/>
    <w:rsid w:val="0039246F"/>
    <w:rsid w:val="00392962"/>
    <w:rsid w:val="0039350A"/>
    <w:rsid w:val="0039359E"/>
    <w:rsid w:val="00393980"/>
    <w:rsid w:val="00394556"/>
    <w:rsid w:val="00394CCE"/>
    <w:rsid w:val="00395025"/>
    <w:rsid w:val="003951DC"/>
    <w:rsid w:val="0039572C"/>
    <w:rsid w:val="00395EDF"/>
    <w:rsid w:val="00396B75"/>
    <w:rsid w:val="00396D46"/>
    <w:rsid w:val="00397201"/>
    <w:rsid w:val="0039726D"/>
    <w:rsid w:val="003972F8"/>
    <w:rsid w:val="003A005A"/>
    <w:rsid w:val="003A00C2"/>
    <w:rsid w:val="003A064D"/>
    <w:rsid w:val="003A0C0F"/>
    <w:rsid w:val="003A0EE7"/>
    <w:rsid w:val="003A1128"/>
    <w:rsid w:val="003A16B4"/>
    <w:rsid w:val="003A1B78"/>
    <w:rsid w:val="003A1DB9"/>
    <w:rsid w:val="003A1E87"/>
    <w:rsid w:val="003A270A"/>
    <w:rsid w:val="003A2BEC"/>
    <w:rsid w:val="003A2DCB"/>
    <w:rsid w:val="003A2E78"/>
    <w:rsid w:val="003A315E"/>
    <w:rsid w:val="003A3475"/>
    <w:rsid w:val="003A3514"/>
    <w:rsid w:val="003A352E"/>
    <w:rsid w:val="003A4A26"/>
    <w:rsid w:val="003A4B43"/>
    <w:rsid w:val="003A4C1B"/>
    <w:rsid w:val="003A4CC2"/>
    <w:rsid w:val="003A4EC1"/>
    <w:rsid w:val="003A4F13"/>
    <w:rsid w:val="003A4F87"/>
    <w:rsid w:val="003A53A0"/>
    <w:rsid w:val="003A5548"/>
    <w:rsid w:val="003A5578"/>
    <w:rsid w:val="003A55AF"/>
    <w:rsid w:val="003A571C"/>
    <w:rsid w:val="003A5786"/>
    <w:rsid w:val="003A5B32"/>
    <w:rsid w:val="003A5E95"/>
    <w:rsid w:val="003A5EE0"/>
    <w:rsid w:val="003A602D"/>
    <w:rsid w:val="003A61FB"/>
    <w:rsid w:val="003A6C42"/>
    <w:rsid w:val="003A6D8B"/>
    <w:rsid w:val="003A6DF6"/>
    <w:rsid w:val="003A7133"/>
    <w:rsid w:val="003A71E8"/>
    <w:rsid w:val="003A73C6"/>
    <w:rsid w:val="003B0230"/>
    <w:rsid w:val="003B030A"/>
    <w:rsid w:val="003B03D7"/>
    <w:rsid w:val="003B041A"/>
    <w:rsid w:val="003B0523"/>
    <w:rsid w:val="003B06EB"/>
    <w:rsid w:val="003B075B"/>
    <w:rsid w:val="003B0CBC"/>
    <w:rsid w:val="003B0EC1"/>
    <w:rsid w:val="003B1007"/>
    <w:rsid w:val="003B108D"/>
    <w:rsid w:val="003B10EE"/>
    <w:rsid w:val="003B1453"/>
    <w:rsid w:val="003B14AD"/>
    <w:rsid w:val="003B15C5"/>
    <w:rsid w:val="003B16BB"/>
    <w:rsid w:val="003B18E2"/>
    <w:rsid w:val="003B1E82"/>
    <w:rsid w:val="003B1E93"/>
    <w:rsid w:val="003B2453"/>
    <w:rsid w:val="003B2D60"/>
    <w:rsid w:val="003B2DCD"/>
    <w:rsid w:val="003B2EDA"/>
    <w:rsid w:val="003B35E5"/>
    <w:rsid w:val="003B386B"/>
    <w:rsid w:val="003B39D4"/>
    <w:rsid w:val="003B41F2"/>
    <w:rsid w:val="003B42EE"/>
    <w:rsid w:val="003B4618"/>
    <w:rsid w:val="003B4878"/>
    <w:rsid w:val="003B49CC"/>
    <w:rsid w:val="003B49FB"/>
    <w:rsid w:val="003B4E97"/>
    <w:rsid w:val="003B53D0"/>
    <w:rsid w:val="003B545E"/>
    <w:rsid w:val="003B5DA7"/>
    <w:rsid w:val="003B606B"/>
    <w:rsid w:val="003B6637"/>
    <w:rsid w:val="003B679C"/>
    <w:rsid w:val="003B6A00"/>
    <w:rsid w:val="003B6DD1"/>
    <w:rsid w:val="003B776A"/>
    <w:rsid w:val="003B7F64"/>
    <w:rsid w:val="003C01E9"/>
    <w:rsid w:val="003C021B"/>
    <w:rsid w:val="003C099F"/>
    <w:rsid w:val="003C0A9A"/>
    <w:rsid w:val="003C0C57"/>
    <w:rsid w:val="003C0DA4"/>
    <w:rsid w:val="003C10E7"/>
    <w:rsid w:val="003C18E7"/>
    <w:rsid w:val="003C1ACF"/>
    <w:rsid w:val="003C1DD5"/>
    <w:rsid w:val="003C2546"/>
    <w:rsid w:val="003C261A"/>
    <w:rsid w:val="003C2676"/>
    <w:rsid w:val="003C282B"/>
    <w:rsid w:val="003C2900"/>
    <w:rsid w:val="003C2B0D"/>
    <w:rsid w:val="003C2FA9"/>
    <w:rsid w:val="003C30B4"/>
    <w:rsid w:val="003C3176"/>
    <w:rsid w:val="003C3248"/>
    <w:rsid w:val="003C33D5"/>
    <w:rsid w:val="003C352D"/>
    <w:rsid w:val="003C35FF"/>
    <w:rsid w:val="003C360F"/>
    <w:rsid w:val="003C376A"/>
    <w:rsid w:val="003C3C4E"/>
    <w:rsid w:val="003C3CEE"/>
    <w:rsid w:val="003C42D9"/>
    <w:rsid w:val="003C486F"/>
    <w:rsid w:val="003C48A6"/>
    <w:rsid w:val="003C4ECA"/>
    <w:rsid w:val="003C57A2"/>
    <w:rsid w:val="003C5AA8"/>
    <w:rsid w:val="003C5C57"/>
    <w:rsid w:val="003C5DD6"/>
    <w:rsid w:val="003C6151"/>
    <w:rsid w:val="003C634A"/>
    <w:rsid w:val="003C646B"/>
    <w:rsid w:val="003C6942"/>
    <w:rsid w:val="003C69C4"/>
    <w:rsid w:val="003C6FA5"/>
    <w:rsid w:val="003C7343"/>
    <w:rsid w:val="003C74E6"/>
    <w:rsid w:val="003C7BC9"/>
    <w:rsid w:val="003C7D3E"/>
    <w:rsid w:val="003D0340"/>
    <w:rsid w:val="003D048E"/>
    <w:rsid w:val="003D055F"/>
    <w:rsid w:val="003D0A45"/>
    <w:rsid w:val="003D0AE7"/>
    <w:rsid w:val="003D0BF1"/>
    <w:rsid w:val="003D11BD"/>
    <w:rsid w:val="003D122E"/>
    <w:rsid w:val="003D1381"/>
    <w:rsid w:val="003D13DE"/>
    <w:rsid w:val="003D1671"/>
    <w:rsid w:val="003D1A11"/>
    <w:rsid w:val="003D1BEE"/>
    <w:rsid w:val="003D1C6E"/>
    <w:rsid w:val="003D1CAB"/>
    <w:rsid w:val="003D267F"/>
    <w:rsid w:val="003D2759"/>
    <w:rsid w:val="003D2848"/>
    <w:rsid w:val="003D2C5B"/>
    <w:rsid w:val="003D2D9F"/>
    <w:rsid w:val="003D2FB1"/>
    <w:rsid w:val="003D31E5"/>
    <w:rsid w:val="003D3218"/>
    <w:rsid w:val="003D362F"/>
    <w:rsid w:val="003D3A32"/>
    <w:rsid w:val="003D405E"/>
    <w:rsid w:val="003D4C7E"/>
    <w:rsid w:val="003D500E"/>
    <w:rsid w:val="003D544F"/>
    <w:rsid w:val="003D562F"/>
    <w:rsid w:val="003D56DB"/>
    <w:rsid w:val="003D573A"/>
    <w:rsid w:val="003D57C9"/>
    <w:rsid w:val="003D5D2C"/>
    <w:rsid w:val="003D60CA"/>
    <w:rsid w:val="003D63AF"/>
    <w:rsid w:val="003D65ED"/>
    <w:rsid w:val="003D691D"/>
    <w:rsid w:val="003D6B81"/>
    <w:rsid w:val="003D70BA"/>
    <w:rsid w:val="003D735A"/>
    <w:rsid w:val="003D73BE"/>
    <w:rsid w:val="003D7514"/>
    <w:rsid w:val="003D7869"/>
    <w:rsid w:val="003D7C9E"/>
    <w:rsid w:val="003D7EDE"/>
    <w:rsid w:val="003D7FF7"/>
    <w:rsid w:val="003E016B"/>
    <w:rsid w:val="003E0852"/>
    <w:rsid w:val="003E0D0B"/>
    <w:rsid w:val="003E1222"/>
    <w:rsid w:val="003E1538"/>
    <w:rsid w:val="003E15A3"/>
    <w:rsid w:val="003E1BE6"/>
    <w:rsid w:val="003E2010"/>
    <w:rsid w:val="003E203F"/>
    <w:rsid w:val="003E207B"/>
    <w:rsid w:val="003E22D1"/>
    <w:rsid w:val="003E230F"/>
    <w:rsid w:val="003E24A8"/>
    <w:rsid w:val="003E24FC"/>
    <w:rsid w:val="003E27B0"/>
    <w:rsid w:val="003E290E"/>
    <w:rsid w:val="003E2AC8"/>
    <w:rsid w:val="003E2BCC"/>
    <w:rsid w:val="003E2D1B"/>
    <w:rsid w:val="003E2D6C"/>
    <w:rsid w:val="003E32F4"/>
    <w:rsid w:val="003E339A"/>
    <w:rsid w:val="003E387D"/>
    <w:rsid w:val="003E39D6"/>
    <w:rsid w:val="003E4135"/>
    <w:rsid w:val="003E4524"/>
    <w:rsid w:val="003E45BD"/>
    <w:rsid w:val="003E47D6"/>
    <w:rsid w:val="003E47F3"/>
    <w:rsid w:val="003E5307"/>
    <w:rsid w:val="003E54D7"/>
    <w:rsid w:val="003E56B2"/>
    <w:rsid w:val="003E58FD"/>
    <w:rsid w:val="003E592C"/>
    <w:rsid w:val="003E5DA9"/>
    <w:rsid w:val="003E5DCF"/>
    <w:rsid w:val="003E6518"/>
    <w:rsid w:val="003E6672"/>
    <w:rsid w:val="003E67AC"/>
    <w:rsid w:val="003E6E37"/>
    <w:rsid w:val="003E6ECA"/>
    <w:rsid w:val="003E72D5"/>
    <w:rsid w:val="003E7579"/>
    <w:rsid w:val="003E7693"/>
    <w:rsid w:val="003E779F"/>
    <w:rsid w:val="003E7B21"/>
    <w:rsid w:val="003E7B8B"/>
    <w:rsid w:val="003E7BC2"/>
    <w:rsid w:val="003F0084"/>
    <w:rsid w:val="003F0646"/>
    <w:rsid w:val="003F0697"/>
    <w:rsid w:val="003F0822"/>
    <w:rsid w:val="003F096A"/>
    <w:rsid w:val="003F0CA9"/>
    <w:rsid w:val="003F0CBE"/>
    <w:rsid w:val="003F0D4A"/>
    <w:rsid w:val="003F131A"/>
    <w:rsid w:val="003F170A"/>
    <w:rsid w:val="003F180D"/>
    <w:rsid w:val="003F184F"/>
    <w:rsid w:val="003F19D6"/>
    <w:rsid w:val="003F1B0D"/>
    <w:rsid w:val="003F1B48"/>
    <w:rsid w:val="003F1D3A"/>
    <w:rsid w:val="003F25A5"/>
    <w:rsid w:val="003F25C1"/>
    <w:rsid w:val="003F30CA"/>
    <w:rsid w:val="003F310F"/>
    <w:rsid w:val="003F31A0"/>
    <w:rsid w:val="003F31F4"/>
    <w:rsid w:val="003F34EB"/>
    <w:rsid w:val="003F360E"/>
    <w:rsid w:val="003F3DC8"/>
    <w:rsid w:val="003F3FD8"/>
    <w:rsid w:val="003F4270"/>
    <w:rsid w:val="003F47E1"/>
    <w:rsid w:val="003F4DE2"/>
    <w:rsid w:val="003F5382"/>
    <w:rsid w:val="003F54B9"/>
    <w:rsid w:val="003F5718"/>
    <w:rsid w:val="003F5900"/>
    <w:rsid w:val="003F5993"/>
    <w:rsid w:val="003F60F8"/>
    <w:rsid w:val="003F65AF"/>
    <w:rsid w:val="003F7207"/>
    <w:rsid w:val="003F75B5"/>
    <w:rsid w:val="003F7712"/>
    <w:rsid w:val="003F79EF"/>
    <w:rsid w:val="003F7C15"/>
    <w:rsid w:val="003F7DD7"/>
    <w:rsid w:val="004001E3"/>
    <w:rsid w:val="00400537"/>
    <w:rsid w:val="004007AB"/>
    <w:rsid w:val="0040083F"/>
    <w:rsid w:val="004008B6"/>
    <w:rsid w:val="00400C7E"/>
    <w:rsid w:val="004010CF"/>
    <w:rsid w:val="00401474"/>
    <w:rsid w:val="00401AC2"/>
    <w:rsid w:val="00401C60"/>
    <w:rsid w:val="00401EA3"/>
    <w:rsid w:val="004020D4"/>
    <w:rsid w:val="00402290"/>
    <w:rsid w:val="00402883"/>
    <w:rsid w:val="0040346B"/>
    <w:rsid w:val="00403BC4"/>
    <w:rsid w:val="00403DAD"/>
    <w:rsid w:val="00404CCF"/>
    <w:rsid w:val="00404CD9"/>
    <w:rsid w:val="004050E2"/>
    <w:rsid w:val="00405105"/>
    <w:rsid w:val="004051A3"/>
    <w:rsid w:val="004051DD"/>
    <w:rsid w:val="004052C0"/>
    <w:rsid w:val="00405362"/>
    <w:rsid w:val="0040544D"/>
    <w:rsid w:val="004054C4"/>
    <w:rsid w:val="00405833"/>
    <w:rsid w:val="00405FBA"/>
    <w:rsid w:val="00406091"/>
    <w:rsid w:val="00406110"/>
    <w:rsid w:val="0040702A"/>
    <w:rsid w:val="00407089"/>
    <w:rsid w:val="00407120"/>
    <w:rsid w:val="0040726D"/>
    <w:rsid w:val="00407293"/>
    <w:rsid w:val="00407468"/>
    <w:rsid w:val="004075E3"/>
    <w:rsid w:val="00410070"/>
    <w:rsid w:val="004102DC"/>
    <w:rsid w:val="004103CF"/>
    <w:rsid w:val="00410433"/>
    <w:rsid w:val="00410A30"/>
    <w:rsid w:val="0041147F"/>
    <w:rsid w:val="00411715"/>
    <w:rsid w:val="00411C5C"/>
    <w:rsid w:val="00411C9B"/>
    <w:rsid w:val="00411FC6"/>
    <w:rsid w:val="0041255D"/>
    <w:rsid w:val="00412569"/>
    <w:rsid w:val="00412A60"/>
    <w:rsid w:val="00412CC7"/>
    <w:rsid w:val="00412E6D"/>
    <w:rsid w:val="0041314F"/>
    <w:rsid w:val="0041315B"/>
    <w:rsid w:val="00413531"/>
    <w:rsid w:val="004137C4"/>
    <w:rsid w:val="00413D7E"/>
    <w:rsid w:val="00413E2F"/>
    <w:rsid w:val="00414329"/>
    <w:rsid w:val="00414351"/>
    <w:rsid w:val="00414867"/>
    <w:rsid w:val="0041489A"/>
    <w:rsid w:val="00414B91"/>
    <w:rsid w:val="00414C44"/>
    <w:rsid w:val="004155BC"/>
    <w:rsid w:val="00415B63"/>
    <w:rsid w:val="00415EA5"/>
    <w:rsid w:val="00416025"/>
    <w:rsid w:val="00416459"/>
    <w:rsid w:val="004168DD"/>
    <w:rsid w:val="00416ECE"/>
    <w:rsid w:val="0041743A"/>
    <w:rsid w:val="0041752B"/>
    <w:rsid w:val="004202A5"/>
    <w:rsid w:val="00420462"/>
    <w:rsid w:val="0042094A"/>
    <w:rsid w:val="004209B4"/>
    <w:rsid w:val="00420A6B"/>
    <w:rsid w:val="00420ADA"/>
    <w:rsid w:val="00420B40"/>
    <w:rsid w:val="00420BA2"/>
    <w:rsid w:val="00421388"/>
    <w:rsid w:val="004215AF"/>
    <w:rsid w:val="00421614"/>
    <w:rsid w:val="00421653"/>
    <w:rsid w:val="00421B51"/>
    <w:rsid w:val="00422175"/>
    <w:rsid w:val="00422187"/>
    <w:rsid w:val="004223D6"/>
    <w:rsid w:val="004224A9"/>
    <w:rsid w:val="004225ED"/>
    <w:rsid w:val="00422690"/>
    <w:rsid w:val="0042302B"/>
    <w:rsid w:val="004231F6"/>
    <w:rsid w:val="0042331C"/>
    <w:rsid w:val="00423373"/>
    <w:rsid w:val="0042355F"/>
    <w:rsid w:val="00423747"/>
    <w:rsid w:val="00423B5F"/>
    <w:rsid w:val="00423DDB"/>
    <w:rsid w:val="00424430"/>
    <w:rsid w:val="00424602"/>
    <w:rsid w:val="0042466E"/>
    <w:rsid w:val="004246B0"/>
    <w:rsid w:val="00424715"/>
    <w:rsid w:val="004247C8"/>
    <w:rsid w:val="004248F6"/>
    <w:rsid w:val="00424AF2"/>
    <w:rsid w:val="00424B2F"/>
    <w:rsid w:val="00424E41"/>
    <w:rsid w:val="0042507F"/>
    <w:rsid w:val="00425312"/>
    <w:rsid w:val="004255AC"/>
    <w:rsid w:val="004258DA"/>
    <w:rsid w:val="00425D76"/>
    <w:rsid w:val="004264D5"/>
    <w:rsid w:val="00426582"/>
    <w:rsid w:val="004268C2"/>
    <w:rsid w:val="00426B5C"/>
    <w:rsid w:val="00426B74"/>
    <w:rsid w:val="00426ECB"/>
    <w:rsid w:val="0042701F"/>
    <w:rsid w:val="0042732B"/>
    <w:rsid w:val="00427BC0"/>
    <w:rsid w:val="00430065"/>
    <w:rsid w:val="0043028D"/>
    <w:rsid w:val="004303A5"/>
    <w:rsid w:val="00430485"/>
    <w:rsid w:val="004307F0"/>
    <w:rsid w:val="004307F5"/>
    <w:rsid w:val="004315F2"/>
    <w:rsid w:val="004324BE"/>
    <w:rsid w:val="004327D9"/>
    <w:rsid w:val="00432E64"/>
    <w:rsid w:val="00433235"/>
    <w:rsid w:val="00433236"/>
    <w:rsid w:val="00433A6D"/>
    <w:rsid w:val="004343FD"/>
    <w:rsid w:val="00434FB6"/>
    <w:rsid w:val="004355E1"/>
    <w:rsid w:val="00435C9F"/>
    <w:rsid w:val="00436240"/>
    <w:rsid w:val="0043646B"/>
    <w:rsid w:val="00436498"/>
    <w:rsid w:val="0043651E"/>
    <w:rsid w:val="00436B4B"/>
    <w:rsid w:val="00436D3A"/>
    <w:rsid w:val="00437191"/>
    <w:rsid w:val="00437532"/>
    <w:rsid w:val="00437DF0"/>
    <w:rsid w:val="0044009A"/>
    <w:rsid w:val="004401FF"/>
    <w:rsid w:val="00440B89"/>
    <w:rsid w:val="0044148C"/>
    <w:rsid w:val="004416A8"/>
    <w:rsid w:val="00441838"/>
    <w:rsid w:val="00441934"/>
    <w:rsid w:val="00441A7E"/>
    <w:rsid w:val="00441CA4"/>
    <w:rsid w:val="00441D98"/>
    <w:rsid w:val="0044211B"/>
    <w:rsid w:val="00442192"/>
    <w:rsid w:val="00442425"/>
    <w:rsid w:val="004424B9"/>
    <w:rsid w:val="0044263D"/>
    <w:rsid w:val="004429B8"/>
    <w:rsid w:val="00442F78"/>
    <w:rsid w:val="004431DF"/>
    <w:rsid w:val="004433EB"/>
    <w:rsid w:val="00444785"/>
    <w:rsid w:val="00444839"/>
    <w:rsid w:val="00444856"/>
    <w:rsid w:val="00444CC0"/>
    <w:rsid w:val="00444D56"/>
    <w:rsid w:val="00444E68"/>
    <w:rsid w:val="004453D3"/>
    <w:rsid w:val="004457BE"/>
    <w:rsid w:val="0044583A"/>
    <w:rsid w:val="00445E4F"/>
    <w:rsid w:val="00445F3C"/>
    <w:rsid w:val="0044632D"/>
    <w:rsid w:val="004464A8"/>
    <w:rsid w:val="00446844"/>
    <w:rsid w:val="00446864"/>
    <w:rsid w:val="00446928"/>
    <w:rsid w:val="00446FF2"/>
    <w:rsid w:val="00447100"/>
    <w:rsid w:val="00447179"/>
    <w:rsid w:val="004472C7"/>
    <w:rsid w:val="00447E6B"/>
    <w:rsid w:val="004503D3"/>
    <w:rsid w:val="004506FD"/>
    <w:rsid w:val="00450747"/>
    <w:rsid w:val="00450F03"/>
    <w:rsid w:val="0045114C"/>
    <w:rsid w:val="0045181C"/>
    <w:rsid w:val="00451B4B"/>
    <w:rsid w:val="00451C1A"/>
    <w:rsid w:val="00451F31"/>
    <w:rsid w:val="004527E6"/>
    <w:rsid w:val="00453013"/>
    <w:rsid w:val="0045309F"/>
    <w:rsid w:val="00453380"/>
    <w:rsid w:val="0045389E"/>
    <w:rsid w:val="00453B89"/>
    <w:rsid w:val="00453C7A"/>
    <w:rsid w:val="00453E3D"/>
    <w:rsid w:val="0045480D"/>
    <w:rsid w:val="00454879"/>
    <w:rsid w:val="00454C18"/>
    <w:rsid w:val="00454D7B"/>
    <w:rsid w:val="00454F93"/>
    <w:rsid w:val="004550BF"/>
    <w:rsid w:val="00455122"/>
    <w:rsid w:val="00455283"/>
    <w:rsid w:val="00455284"/>
    <w:rsid w:val="00455481"/>
    <w:rsid w:val="00455529"/>
    <w:rsid w:val="00455541"/>
    <w:rsid w:val="00455622"/>
    <w:rsid w:val="00455994"/>
    <w:rsid w:val="00455A25"/>
    <w:rsid w:val="004561B1"/>
    <w:rsid w:val="0045636A"/>
    <w:rsid w:val="00456A15"/>
    <w:rsid w:val="00456C39"/>
    <w:rsid w:val="00456D3E"/>
    <w:rsid w:val="00456DFD"/>
    <w:rsid w:val="004574D7"/>
    <w:rsid w:val="004576CF"/>
    <w:rsid w:val="00457829"/>
    <w:rsid w:val="00457991"/>
    <w:rsid w:val="004579B5"/>
    <w:rsid w:val="004604EE"/>
    <w:rsid w:val="00460888"/>
    <w:rsid w:val="0046089C"/>
    <w:rsid w:val="00460BDE"/>
    <w:rsid w:val="00460FB5"/>
    <w:rsid w:val="0046108A"/>
    <w:rsid w:val="00461888"/>
    <w:rsid w:val="00461A50"/>
    <w:rsid w:val="00461C10"/>
    <w:rsid w:val="00461C34"/>
    <w:rsid w:val="00462A01"/>
    <w:rsid w:val="00462B32"/>
    <w:rsid w:val="00462CB3"/>
    <w:rsid w:val="004630C1"/>
    <w:rsid w:val="004634CB"/>
    <w:rsid w:val="00463EF3"/>
    <w:rsid w:val="00464001"/>
    <w:rsid w:val="004643F1"/>
    <w:rsid w:val="0046441E"/>
    <w:rsid w:val="004648E1"/>
    <w:rsid w:val="00465A8E"/>
    <w:rsid w:val="00465D8B"/>
    <w:rsid w:val="00465F99"/>
    <w:rsid w:val="00466A17"/>
    <w:rsid w:val="00466BEA"/>
    <w:rsid w:val="00466CB4"/>
    <w:rsid w:val="00466CC9"/>
    <w:rsid w:val="00466FE9"/>
    <w:rsid w:val="00467030"/>
    <w:rsid w:val="00467085"/>
    <w:rsid w:val="00467467"/>
    <w:rsid w:val="004701E4"/>
    <w:rsid w:val="00470277"/>
    <w:rsid w:val="0047053D"/>
    <w:rsid w:val="004707CC"/>
    <w:rsid w:val="00470D4F"/>
    <w:rsid w:val="00470D73"/>
    <w:rsid w:val="004711DF"/>
    <w:rsid w:val="004712BA"/>
    <w:rsid w:val="00471494"/>
    <w:rsid w:val="00471B10"/>
    <w:rsid w:val="00471B84"/>
    <w:rsid w:val="00471E11"/>
    <w:rsid w:val="00472085"/>
    <w:rsid w:val="00472144"/>
    <w:rsid w:val="004721FE"/>
    <w:rsid w:val="00472429"/>
    <w:rsid w:val="00472962"/>
    <w:rsid w:val="00472C27"/>
    <w:rsid w:val="0047300A"/>
    <w:rsid w:val="00473301"/>
    <w:rsid w:val="0047352B"/>
    <w:rsid w:val="00473B41"/>
    <w:rsid w:val="00473E47"/>
    <w:rsid w:val="004740C6"/>
    <w:rsid w:val="00474632"/>
    <w:rsid w:val="004747F5"/>
    <w:rsid w:val="00474AC0"/>
    <w:rsid w:val="00474B90"/>
    <w:rsid w:val="00474D8C"/>
    <w:rsid w:val="00474E52"/>
    <w:rsid w:val="00474E77"/>
    <w:rsid w:val="00474EC8"/>
    <w:rsid w:val="00474FAE"/>
    <w:rsid w:val="00475301"/>
    <w:rsid w:val="004753CE"/>
    <w:rsid w:val="00475898"/>
    <w:rsid w:val="00475F17"/>
    <w:rsid w:val="004767BF"/>
    <w:rsid w:val="00476C99"/>
    <w:rsid w:val="0047741B"/>
    <w:rsid w:val="004774F3"/>
    <w:rsid w:val="0047768D"/>
    <w:rsid w:val="004779C0"/>
    <w:rsid w:val="00477F40"/>
    <w:rsid w:val="00477FE3"/>
    <w:rsid w:val="004800A1"/>
    <w:rsid w:val="004804D0"/>
    <w:rsid w:val="00480744"/>
    <w:rsid w:val="0048089E"/>
    <w:rsid w:val="00480A87"/>
    <w:rsid w:val="0048116E"/>
    <w:rsid w:val="00481350"/>
    <w:rsid w:val="00481479"/>
    <w:rsid w:val="0048163E"/>
    <w:rsid w:val="004818E4"/>
    <w:rsid w:val="004819C0"/>
    <w:rsid w:val="00481BBF"/>
    <w:rsid w:val="00481C81"/>
    <w:rsid w:val="00481E39"/>
    <w:rsid w:val="00482590"/>
    <w:rsid w:val="004826A0"/>
    <w:rsid w:val="0048288C"/>
    <w:rsid w:val="00482CE1"/>
    <w:rsid w:val="00482F19"/>
    <w:rsid w:val="00482FDF"/>
    <w:rsid w:val="00483293"/>
    <w:rsid w:val="00483B6A"/>
    <w:rsid w:val="004843C5"/>
    <w:rsid w:val="004845F5"/>
    <w:rsid w:val="004848D3"/>
    <w:rsid w:val="00484DA3"/>
    <w:rsid w:val="00484FF7"/>
    <w:rsid w:val="0048501B"/>
    <w:rsid w:val="00485525"/>
    <w:rsid w:val="004857D7"/>
    <w:rsid w:val="00485922"/>
    <w:rsid w:val="00485928"/>
    <w:rsid w:val="00485995"/>
    <w:rsid w:val="00485F3D"/>
    <w:rsid w:val="004860EE"/>
    <w:rsid w:val="00486210"/>
    <w:rsid w:val="0048643E"/>
    <w:rsid w:val="0048647E"/>
    <w:rsid w:val="004868F3"/>
    <w:rsid w:val="00486E95"/>
    <w:rsid w:val="00487790"/>
    <w:rsid w:val="00487B52"/>
    <w:rsid w:val="00487DC5"/>
    <w:rsid w:val="00487F18"/>
    <w:rsid w:val="00490316"/>
    <w:rsid w:val="00490375"/>
    <w:rsid w:val="00490745"/>
    <w:rsid w:val="004908E1"/>
    <w:rsid w:val="00490C28"/>
    <w:rsid w:val="00490D85"/>
    <w:rsid w:val="00490DD2"/>
    <w:rsid w:val="00490F08"/>
    <w:rsid w:val="00491471"/>
    <w:rsid w:val="00491A51"/>
    <w:rsid w:val="00491E92"/>
    <w:rsid w:val="00491EFA"/>
    <w:rsid w:val="0049216F"/>
    <w:rsid w:val="0049257C"/>
    <w:rsid w:val="0049287E"/>
    <w:rsid w:val="00492A31"/>
    <w:rsid w:val="00492ABB"/>
    <w:rsid w:val="00492BA0"/>
    <w:rsid w:val="0049322E"/>
    <w:rsid w:val="00493801"/>
    <w:rsid w:val="00493B0B"/>
    <w:rsid w:val="00493F7E"/>
    <w:rsid w:val="00494023"/>
    <w:rsid w:val="004940A6"/>
    <w:rsid w:val="004941A6"/>
    <w:rsid w:val="0049423D"/>
    <w:rsid w:val="00494604"/>
    <w:rsid w:val="00494CCC"/>
    <w:rsid w:val="004951C6"/>
    <w:rsid w:val="0049530B"/>
    <w:rsid w:val="00495407"/>
    <w:rsid w:val="0049542A"/>
    <w:rsid w:val="0049550E"/>
    <w:rsid w:val="00495846"/>
    <w:rsid w:val="00495993"/>
    <w:rsid w:val="00495B71"/>
    <w:rsid w:val="00495FD3"/>
    <w:rsid w:val="004960DD"/>
    <w:rsid w:val="0049633C"/>
    <w:rsid w:val="00496A00"/>
    <w:rsid w:val="00496B37"/>
    <w:rsid w:val="00496B39"/>
    <w:rsid w:val="00496CC6"/>
    <w:rsid w:val="00496D2B"/>
    <w:rsid w:val="00496D48"/>
    <w:rsid w:val="00496E17"/>
    <w:rsid w:val="00497058"/>
    <w:rsid w:val="004975A5"/>
    <w:rsid w:val="004976F8"/>
    <w:rsid w:val="00497850"/>
    <w:rsid w:val="004A04DE"/>
    <w:rsid w:val="004A06C2"/>
    <w:rsid w:val="004A08AA"/>
    <w:rsid w:val="004A0998"/>
    <w:rsid w:val="004A0BB7"/>
    <w:rsid w:val="004A0E76"/>
    <w:rsid w:val="004A0F9B"/>
    <w:rsid w:val="004A107F"/>
    <w:rsid w:val="004A1694"/>
    <w:rsid w:val="004A182C"/>
    <w:rsid w:val="004A1A0C"/>
    <w:rsid w:val="004A1A15"/>
    <w:rsid w:val="004A1BE6"/>
    <w:rsid w:val="004A201C"/>
    <w:rsid w:val="004A2140"/>
    <w:rsid w:val="004A2476"/>
    <w:rsid w:val="004A2B6B"/>
    <w:rsid w:val="004A2C59"/>
    <w:rsid w:val="004A2EF4"/>
    <w:rsid w:val="004A32A1"/>
    <w:rsid w:val="004A3377"/>
    <w:rsid w:val="004A3BC4"/>
    <w:rsid w:val="004A3BEF"/>
    <w:rsid w:val="004A3ED6"/>
    <w:rsid w:val="004A411B"/>
    <w:rsid w:val="004A4147"/>
    <w:rsid w:val="004A41DE"/>
    <w:rsid w:val="004A44AF"/>
    <w:rsid w:val="004A4800"/>
    <w:rsid w:val="004A4F14"/>
    <w:rsid w:val="004A51D6"/>
    <w:rsid w:val="004A5230"/>
    <w:rsid w:val="004A5354"/>
    <w:rsid w:val="004A588A"/>
    <w:rsid w:val="004A5983"/>
    <w:rsid w:val="004A5DA0"/>
    <w:rsid w:val="004A6128"/>
    <w:rsid w:val="004A64C4"/>
    <w:rsid w:val="004A67C5"/>
    <w:rsid w:val="004A6815"/>
    <w:rsid w:val="004A6A91"/>
    <w:rsid w:val="004A6B06"/>
    <w:rsid w:val="004A6BC9"/>
    <w:rsid w:val="004A6C30"/>
    <w:rsid w:val="004A7374"/>
    <w:rsid w:val="004A7721"/>
    <w:rsid w:val="004A7C8E"/>
    <w:rsid w:val="004B013E"/>
    <w:rsid w:val="004B0486"/>
    <w:rsid w:val="004B0E25"/>
    <w:rsid w:val="004B1112"/>
    <w:rsid w:val="004B1643"/>
    <w:rsid w:val="004B173B"/>
    <w:rsid w:val="004B1785"/>
    <w:rsid w:val="004B1883"/>
    <w:rsid w:val="004B19DA"/>
    <w:rsid w:val="004B1C13"/>
    <w:rsid w:val="004B20D3"/>
    <w:rsid w:val="004B2586"/>
    <w:rsid w:val="004B25DC"/>
    <w:rsid w:val="004B2A44"/>
    <w:rsid w:val="004B2E55"/>
    <w:rsid w:val="004B2FEB"/>
    <w:rsid w:val="004B3020"/>
    <w:rsid w:val="004B3661"/>
    <w:rsid w:val="004B37BA"/>
    <w:rsid w:val="004B38B9"/>
    <w:rsid w:val="004B3A87"/>
    <w:rsid w:val="004B3DA6"/>
    <w:rsid w:val="004B3DC9"/>
    <w:rsid w:val="004B3F2C"/>
    <w:rsid w:val="004B3F9C"/>
    <w:rsid w:val="004B413B"/>
    <w:rsid w:val="004B41C1"/>
    <w:rsid w:val="004B42F9"/>
    <w:rsid w:val="004B47CA"/>
    <w:rsid w:val="004B4B6A"/>
    <w:rsid w:val="004B4D2E"/>
    <w:rsid w:val="004B51DD"/>
    <w:rsid w:val="004B548B"/>
    <w:rsid w:val="004B56ED"/>
    <w:rsid w:val="004B5844"/>
    <w:rsid w:val="004B594E"/>
    <w:rsid w:val="004B5A6E"/>
    <w:rsid w:val="004B5AF8"/>
    <w:rsid w:val="004B6007"/>
    <w:rsid w:val="004B6201"/>
    <w:rsid w:val="004B660A"/>
    <w:rsid w:val="004B67EB"/>
    <w:rsid w:val="004B6905"/>
    <w:rsid w:val="004B6A0A"/>
    <w:rsid w:val="004B6B38"/>
    <w:rsid w:val="004B708F"/>
    <w:rsid w:val="004B71C8"/>
    <w:rsid w:val="004B7B04"/>
    <w:rsid w:val="004B7B83"/>
    <w:rsid w:val="004C0342"/>
    <w:rsid w:val="004C035F"/>
    <w:rsid w:val="004C0466"/>
    <w:rsid w:val="004C0469"/>
    <w:rsid w:val="004C055F"/>
    <w:rsid w:val="004C05FB"/>
    <w:rsid w:val="004C0953"/>
    <w:rsid w:val="004C0B25"/>
    <w:rsid w:val="004C0FD6"/>
    <w:rsid w:val="004C1278"/>
    <w:rsid w:val="004C1A8D"/>
    <w:rsid w:val="004C1D9F"/>
    <w:rsid w:val="004C2113"/>
    <w:rsid w:val="004C245E"/>
    <w:rsid w:val="004C248C"/>
    <w:rsid w:val="004C278E"/>
    <w:rsid w:val="004C2B09"/>
    <w:rsid w:val="004C2BCE"/>
    <w:rsid w:val="004C2C56"/>
    <w:rsid w:val="004C3B4A"/>
    <w:rsid w:val="004C3D7C"/>
    <w:rsid w:val="004C3E47"/>
    <w:rsid w:val="004C3E4E"/>
    <w:rsid w:val="004C46A8"/>
    <w:rsid w:val="004C47B1"/>
    <w:rsid w:val="004C4AF0"/>
    <w:rsid w:val="004C56BB"/>
    <w:rsid w:val="004C5B17"/>
    <w:rsid w:val="004C5CA3"/>
    <w:rsid w:val="004C6368"/>
    <w:rsid w:val="004C6D7E"/>
    <w:rsid w:val="004C70A3"/>
    <w:rsid w:val="004C758D"/>
    <w:rsid w:val="004C76B4"/>
    <w:rsid w:val="004C7708"/>
    <w:rsid w:val="004C7C04"/>
    <w:rsid w:val="004C7C52"/>
    <w:rsid w:val="004C7D55"/>
    <w:rsid w:val="004D0204"/>
    <w:rsid w:val="004D03B4"/>
    <w:rsid w:val="004D04C2"/>
    <w:rsid w:val="004D0888"/>
    <w:rsid w:val="004D101F"/>
    <w:rsid w:val="004D1231"/>
    <w:rsid w:val="004D14B2"/>
    <w:rsid w:val="004D15DC"/>
    <w:rsid w:val="004D19E3"/>
    <w:rsid w:val="004D1D37"/>
    <w:rsid w:val="004D1DCC"/>
    <w:rsid w:val="004D1E65"/>
    <w:rsid w:val="004D2733"/>
    <w:rsid w:val="004D2CC4"/>
    <w:rsid w:val="004D2F41"/>
    <w:rsid w:val="004D30BF"/>
    <w:rsid w:val="004D323D"/>
    <w:rsid w:val="004D3488"/>
    <w:rsid w:val="004D3554"/>
    <w:rsid w:val="004D3AF7"/>
    <w:rsid w:val="004D3E9C"/>
    <w:rsid w:val="004D4083"/>
    <w:rsid w:val="004D4460"/>
    <w:rsid w:val="004D4537"/>
    <w:rsid w:val="004D46F4"/>
    <w:rsid w:val="004D4B74"/>
    <w:rsid w:val="004D4DA1"/>
    <w:rsid w:val="004D518B"/>
    <w:rsid w:val="004D5E70"/>
    <w:rsid w:val="004D60F2"/>
    <w:rsid w:val="004D62EB"/>
    <w:rsid w:val="004D69A8"/>
    <w:rsid w:val="004D69FA"/>
    <w:rsid w:val="004D6CC4"/>
    <w:rsid w:val="004D6DC0"/>
    <w:rsid w:val="004D7169"/>
    <w:rsid w:val="004D73E5"/>
    <w:rsid w:val="004D7893"/>
    <w:rsid w:val="004D7E80"/>
    <w:rsid w:val="004E05C7"/>
    <w:rsid w:val="004E0B2C"/>
    <w:rsid w:val="004E0FAF"/>
    <w:rsid w:val="004E10B0"/>
    <w:rsid w:val="004E1412"/>
    <w:rsid w:val="004E19C6"/>
    <w:rsid w:val="004E2226"/>
    <w:rsid w:val="004E244F"/>
    <w:rsid w:val="004E2465"/>
    <w:rsid w:val="004E25E6"/>
    <w:rsid w:val="004E27E4"/>
    <w:rsid w:val="004E2E86"/>
    <w:rsid w:val="004E337D"/>
    <w:rsid w:val="004E3582"/>
    <w:rsid w:val="004E3593"/>
    <w:rsid w:val="004E3666"/>
    <w:rsid w:val="004E3684"/>
    <w:rsid w:val="004E3759"/>
    <w:rsid w:val="004E3AF1"/>
    <w:rsid w:val="004E41B0"/>
    <w:rsid w:val="004E4362"/>
    <w:rsid w:val="004E48D9"/>
    <w:rsid w:val="004E4D48"/>
    <w:rsid w:val="004E4E78"/>
    <w:rsid w:val="004E5083"/>
    <w:rsid w:val="004E512C"/>
    <w:rsid w:val="004E5178"/>
    <w:rsid w:val="004E51A0"/>
    <w:rsid w:val="004E5A6A"/>
    <w:rsid w:val="004E5D5E"/>
    <w:rsid w:val="004E643D"/>
    <w:rsid w:val="004E672C"/>
    <w:rsid w:val="004E6DDE"/>
    <w:rsid w:val="004E70A7"/>
    <w:rsid w:val="004E7118"/>
    <w:rsid w:val="004E7148"/>
    <w:rsid w:val="004E7153"/>
    <w:rsid w:val="004E749D"/>
    <w:rsid w:val="004E75FD"/>
    <w:rsid w:val="004E76A1"/>
    <w:rsid w:val="004E7D6B"/>
    <w:rsid w:val="004E7F0A"/>
    <w:rsid w:val="004F005F"/>
    <w:rsid w:val="004F00F9"/>
    <w:rsid w:val="004F04B4"/>
    <w:rsid w:val="004F0CA9"/>
    <w:rsid w:val="004F0D91"/>
    <w:rsid w:val="004F1CE6"/>
    <w:rsid w:val="004F23F4"/>
    <w:rsid w:val="004F2501"/>
    <w:rsid w:val="004F2BDC"/>
    <w:rsid w:val="004F2D41"/>
    <w:rsid w:val="004F2ED2"/>
    <w:rsid w:val="004F2FDE"/>
    <w:rsid w:val="004F3855"/>
    <w:rsid w:val="004F3907"/>
    <w:rsid w:val="004F3ED5"/>
    <w:rsid w:val="004F3EE4"/>
    <w:rsid w:val="004F4431"/>
    <w:rsid w:val="004F4579"/>
    <w:rsid w:val="004F46A3"/>
    <w:rsid w:val="004F4F4C"/>
    <w:rsid w:val="004F50B8"/>
    <w:rsid w:val="004F52CE"/>
    <w:rsid w:val="004F6328"/>
    <w:rsid w:val="004F6CDE"/>
    <w:rsid w:val="004F6CE1"/>
    <w:rsid w:val="004F6FA0"/>
    <w:rsid w:val="004F7ACE"/>
    <w:rsid w:val="004F7E69"/>
    <w:rsid w:val="0050038E"/>
    <w:rsid w:val="005003C1"/>
    <w:rsid w:val="005008BF"/>
    <w:rsid w:val="005010F1"/>
    <w:rsid w:val="00501186"/>
    <w:rsid w:val="005014AD"/>
    <w:rsid w:val="00501505"/>
    <w:rsid w:val="00501772"/>
    <w:rsid w:val="00501994"/>
    <w:rsid w:val="00501BA9"/>
    <w:rsid w:val="00501BAA"/>
    <w:rsid w:val="00501E3E"/>
    <w:rsid w:val="00501F7A"/>
    <w:rsid w:val="00502599"/>
    <w:rsid w:val="005028EF"/>
    <w:rsid w:val="0050298A"/>
    <w:rsid w:val="0050394C"/>
    <w:rsid w:val="00503995"/>
    <w:rsid w:val="00504288"/>
    <w:rsid w:val="005045C3"/>
    <w:rsid w:val="005046A0"/>
    <w:rsid w:val="00504823"/>
    <w:rsid w:val="005051FA"/>
    <w:rsid w:val="00505789"/>
    <w:rsid w:val="00505859"/>
    <w:rsid w:val="005060F6"/>
    <w:rsid w:val="0050630C"/>
    <w:rsid w:val="005063FC"/>
    <w:rsid w:val="0050641E"/>
    <w:rsid w:val="00506439"/>
    <w:rsid w:val="005064B7"/>
    <w:rsid w:val="0050675E"/>
    <w:rsid w:val="0050684D"/>
    <w:rsid w:val="00506C33"/>
    <w:rsid w:val="00506D4F"/>
    <w:rsid w:val="00507245"/>
    <w:rsid w:val="00507561"/>
    <w:rsid w:val="00507585"/>
    <w:rsid w:val="005078BC"/>
    <w:rsid w:val="00507BDA"/>
    <w:rsid w:val="00507C7D"/>
    <w:rsid w:val="0051080F"/>
    <w:rsid w:val="00510C4D"/>
    <w:rsid w:val="00510F54"/>
    <w:rsid w:val="005116DB"/>
    <w:rsid w:val="005117F2"/>
    <w:rsid w:val="0051187C"/>
    <w:rsid w:val="00511905"/>
    <w:rsid w:val="00511A2A"/>
    <w:rsid w:val="00511A54"/>
    <w:rsid w:val="00512012"/>
    <w:rsid w:val="00512083"/>
    <w:rsid w:val="0051280B"/>
    <w:rsid w:val="00512919"/>
    <w:rsid w:val="00512990"/>
    <w:rsid w:val="00512A84"/>
    <w:rsid w:val="00512C38"/>
    <w:rsid w:val="0051322D"/>
    <w:rsid w:val="00513335"/>
    <w:rsid w:val="00513953"/>
    <w:rsid w:val="005139F5"/>
    <w:rsid w:val="00513A6F"/>
    <w:rsid w:val="00513AA5"/>
    <w:rsid w:val="00513B83"/>
    <w:rsid w:val="005149FF"/>
    <w:rsid w:val="00514B50"/>
    <w:rsid w:val="00515104"/>
    <w:rsid w:val="0051546B"/>
    <w:rsid w:val="00515859"/>
    <w:rsid w:val="00515B07"/>
    <w:rsid w:val="00515BB2"/>
    <w:rsid w:val="00515C2A"/>
    <w:rsid w:val="00516484"/>
    <w:rsid w:val="0051653A"/>
    <w:rsid w:val="00516A5B"/>
    <w:rsid w:val="00516AFA"/>
    <w:rsid w:val="00516C77"/>
    <w:rsid w:val="00516DB1"/>
    <w:rsid w:val="005172F3"/>
    <w:rsid w:val="00517D4E"/>
    <w:rsid w:val="005207D4"/>
    <w:rsid w:val="005211F2"/>
    <w:rsid w:val="005215B3"/>
    <w:rsid w:val="0052179D"/>
    <w:rsid w:val="00521982"/>
    <w:rsid w:val="00521BB3"/>
    <w:rsid w:val="0052214D"/>
    <w:rsid w:val="0052269C"/>
    <w:rsid w:val="00522732"/>
    <w:rsid w:val="0052296D"/>
    <w:rsid w:val="00522A74"/>
    <w:rsid w:val="00522C5C"/>
    <w:rsid w:val="0052335C"/>
    <w:rsid w:val="00523421"/>
    <w:rsid w:val="0052377C"/>
    <w:rsid w:val="0052386A"/>
    <w:rsid w:val="00523A43"/>
    <w:rsid w:val="00523BD3"/>
    <w:rsid w:val="005245B2"/>
    <w:rsid w:val="00524604"/>
    <w:rsid w:val="005246FA"/>
    <w:rsid w:val="00524A1D"/>
    <w:rsid w:val="00524CD2"/>
    <w:rsid w:val="0052562D"/>
    <w:rsid w:val="0052587F"/>
    <w:rsid w:val="00525983"/>
    <w:rsid w:val="00525A9E"/>
    <w:rsid w:val="00525AF5"/>
    <w:rsid w:val="00526079"/>
    <w:rsid w:val="00526D04"/>
    <w:rsid w:val="00526EAF"/>
    <w:rsid w:val="00526EB4"/>
    <w:rsid w:val="005274D3"/>
    <w:rsid w:val="005277DB"/>
    <w:rsid w:val="00527EF4"/>
    <w:rsid w:val="00530096"/>
    <w:rsid w:val="005300AB"/>
    <w:rsid w:val="0053031B"/>
    <w:rsid w:val="0053054A"/>
    <w:rsid w:val="00530A1B"/>
    <w:rsid w:val="00530C6B"/>
    <w:rsid w:val="00530FDA"/>
    <w:rsid w:val="00531CFD"/>
    <w:rsid w:val="00531FF0"/>
    <w:rsid w:val="00532D44"/>
    <w:rsid w:val="00532E33"/>
    <w:rsid w:val="00532E91"/>
    <w:rsid w:val="00533035"/>
    <w:rsid w:val="005331E3"/>
    <w:rsid w:val="0053330B"/>
    <w:rsid w:val="005336F8"/>
    <w:rsid w:val="00533C51"/>
    <w:rsid w:val="00533C76"/>
    <w:rsid w:val="00534178"/>
    <w:rsid w:val="005341B8"/>
    <w:rsid w:val="00534359"/>
    <w:rsid w:val="005346E8"/>
    <w:rsid w:val="0053527D"/>
    <w:rsid w:val="005354E9"/>
    <w:rsid w:val="00535627"/>
    <w:rsid w:val="0053566B"/>
    <w:rsid w:val="00535AFB"/>
    <w:rsid w:val="0053644E"/>
    <w:rsid w:val="00536A7F"/>
    <w:rsid w:val="00536BEA"/>
    <w:rsid w:val="00536C5E"/>
    <w:rsid w:val="00536CDD"/>
    <w:rsid w:val="00536EB4"/>
    <w:rsid w:val="0053769C"/>
    <w:rsid w:val="00537F07"/>
    <w:rsid w:val="0054011A"/>
    <w:rsid w:val="0054019F"/>
    <w:rsid w:val="005401BE"/>
    <w:rsid w:val="0054039B"/>
    <w:rsid w:val="005403CE"/>
    <w:rsid w:val="005405C1"/>
    <w:rsid w:val="005407E7"/>
    <w:rsid w:val="00540A6E"/>
    <w:rsid w:val="00540C88"/>
    <w:rsid w:val="0054104E"/>
    <w:rsid w:val="005413E5"/>
    <w:rsid w:val="00541424"/>
    <w:rsid w:val="00541538"/>
    <w:rsid w:val="005417B7"/>
    <w:rsid w:val="00541CF6"/>
    <w:rsid w:val="00541FAE"/>
    <w:rsid w:val="00542013"/>
    <w:rsid w:val="0054240E"/>
    <w:rsid w:val="00542614"/>
    <w:rsid w:val="005428D5"/>
    <w:rsid w:val="005429D1"/>
    <w:rsid w:val="00542B45"/>
    <w:rsid w:val="00543047"/>
    <w:rsid w:val="005432E4"/>
    <w:rsid w:val="005434C0"/>
    <w:rsid w:val="00543834"/>
    <w:rsid w:val="00543B50"/>
    <w:rsid w:val="00543E61"/>
    <w:rsid w:val="00543E6E"/>
    <w:rsid w:val="005445C0"/>
    <w:rsid w:val="00544684"/>
    <w:rsid w:val="005447E4"/>
    <w:rsid w:val="00544AF7"/>
    <w:rsid w:val="00544D44"/>
    <w:rsid w:val="00545542"/>
    <w:rsid w:val="005457EF"/>
    <w:rsid w:val="00545A46"/>
    <w:rsid w:val="00545ADD"/>
    <w:rsid w:val="005460D2"/>
    <w:rsid w:val="00546628"/>
    <w:rsid w:val="005467BE"/>
    <w:rsid w:val="00546B43"/>
    <w:rsid w:val="00546E1D"/>
    <w:rsid w:val="00546E3C"/>
    <w:rsid w:val="0054733A"/>
    <w:rsid w:val="00547755"/>
    <w:rsid w:val="00547F00"/>
    <w:rsid w:val="00547F2C"/>
    <w:rsid w:val="00547F42"/>
    <w:rsid w:val="00547F72"/>
    <w:rsid w:val="00550437"/>
    <w:rsid w:val="005504FC"/>
    <w:rsid w:val="00550879"/>
    <w:rsid w:val="00550BEA"/>
    <w:rsid w:val="00550F4C"/>
    <w:rsid w:val="0055110B"/>
    <w:rsid w:val="0055135B"/>
    <w:rsid w:val="0055163B"/>
    <w:rsid w:val="00551B0E"/>
    <w:rsid w:val="00551FE2"/>
    <w:rsid w:val="00552B2D"/>
    <w:rsid w:val="00552C90"/>
    <w:rsid w:val="005534ED"/>
    <w:rsid w:val="00553866"/>
    <w:rsid w:val="0055388B"/>
    <w:rsid w:val="00553AAD"/>
    <w:rsid w:val="00553C18"/>
    <w:rsid w:val="00554237"/>
    <w:rsid w:val="0055458B"/>
    <w:rsid w:val="005545CC"/>
    <w:rsid w:val="00554710"/>
    <w:rsid w:val="00554881"/>
    <w:rsid w:val="005549F4"/>
    <w:rsid w:val="00554EDD"/>
    <w:rsid w:val="00555335"/>
    <w:rsid w:val="0055561C"/>
    <w:rsid w:val="00555962"/>
    <w:rsid w:val="005559F9"/>
    <w:rsid w:val="00555B36"/>
    <w:rsid w:val="00555D51"/>
    <w:rsid w:val="00556011"/>
    <w:rsid w:val="0055648D"/>
    <w:rsid w:val="00556554"/>
    <w:rsid w:val="005568EC"/>
    <w:rsid w:val="00556D6D"/>
    <w:rsid w:val="00556FDE"/>
    <w:rsid w:val="005572A1"/>
    <w:rsid w:val="005576B9"/>
    <w:rsid w:val="00557D92"/>
    <w:rsid w:val="005607E2"/>
    <w:rsid w:val="0056092C"/>
    <w:rsid w:val="005610F9"/>
    <w:rsid w:val="0056191A"/>
    <w:rsid w:val="00561C03"/>
    <w:rsid w:val="00561CAE"/>
    <w:rsid w:val="005621B4"/>
    <w:rsid w:val="00562289"/>
    <w:rsid w:val="00562308"/>
    <w:rsid w:val="00562919"/>
    <w:rsid w:val="00562B9C"/>
    <w:rsid w:val="00562BC5"/>
    <w:rsid w:val="0056301B"/>
    <w:rsid w:val="00563029"/>
    <w:rsid w:val="0056314C"/>
    <w:rsid w:val="005631D3"/>
    <w:rsid w:val="00563517"/>
    <w:rsid w:val="00563574"/>
    <w:rsid w:val="00563990"/>
    <w:rsid w:val="00563BAC"/>
    <w:rsid w:val="00563CFD"/>
    <w:rsid w:val="00563F99"/>
    <w:rsid w:val="00564081"/>
    <w:rsid w:val="005642C4"/>
    <w:rsid w:val="00564641"/>
    <w:rsid w:val="005646F9"/>
    <w:rsid w:val="005649A6"/>
    <w:rsid w:val="00564DE1"/>
    <w:rsid w:val="005651CC"/>
    <w:rsid w:val="00565DA1"/>
    <w:rsid w:val="00565F1F"/>
    <w:rsid w:val="005663DC"/>
    <w:rsid w:val="00566888"/>
    <w:rsid w:val="005672FB"/>
    <w:rsid w:val="005673BF"/>
    <w:rsid w:val="0056740C"/>
    <w:rsid w:val="005675AE"/>
    <w:rsid w:val="0056769E"/>
    <w:rsid w:val="0056779C"/>
    <w:rsid w:val="005677F9"/>
    <w:rsid w:val="00567811"/>
    <w:rsid w:val="00567BDE"/>
    <w:rsid w:val="00567C7F"/>
    <w:rsid w:val="0057079D"/>
    <w:rsid w:val="00570843"/>
    <w:rsid w:val="00570859"/>
    <w:rsid w:val="0057091B"/>
    <w:rsid w:val="00570941"/>
    <w:rsid w:val="0057095D"/>
    <w:rsid w:val="00570A20"/>
    <w:rsid w:val="00570FE7"/>
    <w:rsid w:val="00571406"/>
    <w:rsid w:val="00571BA8"/>
    <w:rsid w:val="00572242"/>
    <w:rsid w:val="00572856"/>
    <w:rsid w:val="00572B75"/>
    <w:rsid w:val="00572C05"/>
    <w:rsid w:val="00572C80"/>
    <w:rsid w:val="00573029"/>
    <w:rsid w:val="005730FD"/>
    <w:rsid w:val="005732D7"/>
    <w:rsid w:val="0057333B"/>
    <w:rsid w:val="00573372"/>
    <w:rsid w:val="00573E53"/>
    <w:rsid w:val="00573F12"/>
    <w:rsid w:val="00573F82"/>
    <w:rsid w:val="005741E7"/>
    <w:rsid w:val="00574210"/>
    <w:rsid w:val="00574519"/>
    <w:rsid w:val="005745CA"/>
    <w:rsid w:val="00574755"/>
    <w:rsid w:val="00574809"/>
    <w:rsid w:val="00574A18"/>
    <w:rsid w:val="00574B8C"/>
    <w:rsid w:val="00574CB8"/>
    <w:rsid w:val="0057507E"/>
    <w:rsid w:val="005753D1"/>
    <w:rsid w:val="00575596"/>
    <w:rsid w:val="0057684F"/>
    <w:rsid w:val="00576BA5"/>
    <w:rsid w:val="00576BA6"/>
    <w:rsid w:val="00576BAC"/>
    <w:rsid w:val="00576EAD"/>
    <w:rsid w:val="00576F00"/>
    <w:rsid w:val="00577081"/>
    <w:rsid w:val="0057732A"/>
    <w:rsid w:val="00577CE5"/>
    <w:rsid w:val="00577CFD"/>
    <w:rsid w:val="00580588"/>
    <w:rsid w:val="0058063F"/>
    <w:rsid w:val="00580D52"/>
    <w:rsid w:val="00580D73"/>
    <w:rsid w:val="00581713"/>
    <w:rsid w:val="00581D1F"/>
    <w:rsid w:val="00582419"/>
    <w:rsid w:val="00582539"/>
    <w:rsid w:val="00582594"/>
    <w:rsid w:val="0058270E"/>
    <w:rsid w:val="00582821"/>
    <w:rsid w:val="005828BB"/>
    <w:rsid w:val="005828EE"/>
    <w:rsid w:val="005836B8"/>
    <w:rsid w:val="005836BD"/>
    <w:rsid w:val="005838CB"/>
    <w:rsid w:val="00583A8A"/>
    <w:rsid w:val="00583F36"/>
    <w:rsid w:val="00584076"/>
    <w:rsid w:val="00584535"/>
    <w:rsid w:val="00584841"/>
    <w:rsid w:val="0058498D"/>
    <w:rsid w:val="00584FD8"/>
    <w:rsid w:val="0058504F"/>
    <w:rsid w:val="00585120"/>
    <w:rsid w:val="0058535C"/>
    <w:rsid w:val="00585D60"/>
    <w:rsid w:val="00585F11"/>
    <w:rsid w:val="00585FB9"/>
    <w:rsid w:val="0058633E"/>
    <w:rsid w:val="00586C2E"/>
    <w:rsid w:val="00586E45"/>
    <w:rsid w:val="00587174"/>
    <w:rsid w:val="005871D8"/>
    <w:rsid w:val="00587201"/>
    <w:rsid w:val="00587846"/>
    <w:rsid w:val="00587BA4"/>
    <w:rsid w:val="00587D92"/>
    <w:rsid w:val="00587ECE"/>
    <w:rsid w:val="00590171"/>
    <w:rsid w:val="005903F2"/>
    <w:rsid w:val="0059049A"/>
    <w:rsid w:val="005904A5"/>
    <w:rsid w:val="0059054B"/>
    <w:rsid w:val="005906F7"/>
    <w:rsid w:val="00590933"/>
    <w:rsid w:val="005911AB"/>
    <w:rsid w:val="0059167A"/>
    <w:rsid w:val="0059179F"/>
    <w:rsid w:val="00591A5E"/>
    <w:rsid w:val="00591EEC"/>
    <w:rsid w:val="00592220"/>
    <w:rsid w:val="00592284"/>
    <w:rsid w:val="00592296"/>
    <w:rsid w:val="00592CB5"/>
    <w:rsid w:val="0059317C"/>
    <w:rsid w:val="00593277"/>
    <w:rsid w:val="0059352D"/>
    <w:rsid w:val="005937C8"/>
    <w:rsid w:val="00593991"/>
    <w:rsid w:val="005939CD"/>
    <w:rsid w:val="00593B33"/>
    <w:rsid w:val="00593BC6"/>
    <w:rsid w:val="00593BFF"/>
    <w:rsid w:val="00593C86"/>
    <w:rsid w:val="00593E24"/>
    <w:rsid w:val="00593E3D"/>
    <w:rsid w:val="00594195"/>
    <w:rsid w:val="005943D0"/>
    <w:rsid w:val="0059446C"/>
    <w:rsid w:val="00594564"/>
    <w:rsid w:val="0059489B"/>
    <w:rsid w:val="0059491B"/>
    <w:rsid w:val="0059496C"/>
    <w:rsid w:val="00594984"/>
    <w:rsid w:val="00594A2F"/>
    <w:rsid w:val="00594A93"/>
    <w:rsid w:val="00594B6D"/>
    <w:rsid w:val="00594D11"/>
    <w:rsid w:val="00594E27"/>
    <w:rsid w:val="00594FB1"/>
    <w:rsid w:val="0059504D"/>
    <w:rsid w:val="0059540A"/>
    <w:rsid w:val="00595495"/>
    <w:rsid w:val="005958A5"/>
    <w:rsid w:val="00595A4D"/>
    <w:rsid w:val="00595B70"/>
    <w:rsid w:val="00595B87"/>
    <w:rsid w:val="00596315"/>
    <w:rsid w:val="00596511"/>
    <w:rsid w:val="005966DB"/>
    <w:rsid w:val="005969A7"/>
    <w:rsid w:val="00596B23"/>
    <w:rsid w:val="00596E88"/>
    <w:rsid w:val="0059769A"/>
    <w:rsid w:val="00597802"/>
    <w:rsid w:val="00597947"/>
    <w:rsid w:val="005A001E"/>
    <w:rsid w:val="005A07A7"/>
    <w:rsid w:val="005A0943"/>
    <w:rsid w:val="005A0BF4"/>
    <w:rsid w:val="005A0CD2"/>
    <w:rsid w:val="005A0E95"/>
    <w:rsid w:val="005A0F89"/>
    <w:rsid w:val="005A1050"/>
    <w:rsid w:val="005A111D"/>
    <w:rsid w:val="005A1517"/>
    <w:rsid w:val="005A1681"/>
    <w:rsid w:val="005A1DC9"/>
    <w:rsid w:val="005A1EF0"/>
    <w:rsid w:val="005A1F97"/>
    <w:rsid w:val="005A215A"/>
    <w:rsid w:val="005A2441"/>
    <w:rsid w:val="005A2595"/>
    <w:rsid w:val="005A2A3C"/>
    <w:rsid w:val="005A2C75"/>
    <w:rsid w:val="005A2F1C"/>
    <w:rsid w:val="005A2FC5"/>
    <w:rsid w:val="005A30A4"/>
    <w:rsid w:val="005A30E2"/>
    <w:rsid w:val="005A448E"/>
    <w:rsid w:val="005A492E"/>
    <w:rsid w:val="005A4B8D"/>
    <w:rsid w:val="005A4E8D"/>
    <w:rsid w:val="005A5743"/>
    <w:rsid w:val="005A5F57"/>
    <w:rsid w:val="005A5F90"/>
    <w:rsid w:val="005A62C4"/>
    <w:rsid w:val="005A62F4"/>
    <w:rsid w:val="005A6458"/>
    <w:rsid w:val="005A66F4"/>
    <w:rsid w:val="005A699A"/>
    <w:rsid w:val="005A6A64"/>
    <w:rsid w:val="005A6BFE"/>
    <w:rsid w:val="005A6CBB"/>
    <w:rsid w:val="005A7436"/>
    <w:rsid w:val="005A76CC"/>
    <w:rsid w:val="005A775C"/>
    <w:rsid w:val="005A7C7F"/>
    <w:rsid w:val="005B04AD"/>
    <w:rsid w:val="005B05EB"/>
    <w:rsid w:val="005B0D93"/>
    <w:rsid w:val="005B108E"/>
    <w:rsid w:val="005B1241"/>
    <w:rsid w:val="005B136C"/>
    <w:rsid w:val="005B235B"/>
    <w:rsid w:val="005B2465"/>
    <w:rsid w:val="005B27FA"/>
    <w:rsid w:val="005B29C4"/>
    <w:rsid w:val="005B2AD2"/>
    <w:rsid w:val="005B2B55"/>
    <w:rsid w:val="005B2E26"/>
    <w:rsid w:val="005B2F77"/>
    <w:rsid w:val="005B36C1"/>
    <w:rsid w:val="005B389C"/>
    <w:rsid w:val="005B3AD1"/>
    <w:rsid w:val="005B3F27"/>
    <w:rsid w:val="005B404F"/>
    <w:rsid w:val="005B43F8"/>
    <w:rsid w:val="005B4648"/>
    <w:rsid w:val="005B468A"/>
    <w:rsid w:val="005B4880"/>
    <w:rsid w:val="005B4919"/>
    <w:rsid w:val="005B4ECB"/>
    <w:rsid w:val="005B4FA3"/>
    <w:rsid w:val="005B51E9"/>
    <w:rsid w:val="005B5463"/>
    <w:rsid w:val="005B554A"/>
    <w:rsid w:val="005B680C"/>
    <w:rsid w:val="005B6855"/>
    <w:rsid w:val="005B6943"/>
    <w:rsid w:val="005B69BA"/>
    <w:rsid w:val="005B6DBC"/>
    <w:rsid w:val="005B6E61"/>
    <w:rsid w:val="005B7A71"/>
    <w:rsid w:val="005B7A8E"/>
    <w:rsid w:val="005B7DC6"/>
    <w:rsid w:val="005B7F6E"/>
    <w:rsid w:val="005C004A"/>
    <w:rsid w:val="005C026A"/>
    <w:rsid w:val="005C1007"/>
    <w:rsid w:val="005C1445"/>
    <w:rsid w:val="005C16AE"/>
    <w:rsid w:val="005C18F8"/>
    <w:rsid w:val="005C193E"/>
    <w:rsid w:val="005C19FC"/>
    <w:rsid w:val="005C1B48"/>
    <w:rsid w:val="005C1C55"/>
    <w:rsid w:val="005C1D18"/>
    <w:rsid w:val="005C1DEC"/>
    <w:rsid w:val="005C2C47"/>
    <w:rsid w:val="005C3DC5"/>
    <w:rsid w:val="005C3ED9"/>
    <w:rsid w:val="005C4103"/>
    <w:rsid w:val="005C4140"/>
    <w:rsid w:val="005C4426"/>
    <w:rsid w:val="005C445E"/>
    <w:rsid w:val="005C4926"/>
    <w:rsid w:val="005C5236"/>
    <w:rsid w:val="005C5444"/>
    <w:rsid w:val="005C5B03"/>
    <w:rsid w:val="005C6088"/>
    <w:rsid w:val="005C626D"/>
    <w:rsid w:val="005C6298"/>
    <w:rsid w:val="005C6B9E"/>
    <w:rsid w:val="005C6BCE"/>
    <w:rsid w:val="005C6C4E"/>
    <w:rsid w:val="005C71B6"/>
    <w:rsid w:val="005C71F4"/>
    <w:rsid w:val="005C7476"/>
    <w:rsid w:val="005C74AB"/>
    <w:rsid w:val="005C7DC5"/>
    <w:rsid w:val="005D088B"/>
    <w:rsid w:val="005D0BAA"/>
    <w:rsid w:val="005D10C5"/>
    <w:rsid w:val="005D141F"/>
    <w:rsid w:val="005D1899"/>
    <w:rsid w:val="005D1921"/>
    <w:rsid w:val="005D1A83"/>
    <w:rsid w:val="005D1B85"/>
    <w:rsid w:val="005D1CEA"/>
    <w:rsid w:val="005D1FAE"/>
    <w:rsid w:val="005D20BD"/>
    <w:rsid w:val="005D20CD"/>
    <w:rsid w:val="005D2177"/>
    <w:rsid w:val="005D219E"/>
    <w:rsid w:val="005D2329"/>
    <w:rsid w:val="005D2577"/>
    <w:rsid w:val="005D2981"/>
    <w:rsid w:val="005D2C36"/>
    <w:rsid w:val="005D2C44"/>
    <w:rsid w:val="005D2ED2"/>
    <w:rsid w:val="005D2EFE"/>
    <w:rsid w:val="005D30D6"/>
    <w:rsid w:val="005D3557"/>
    <w:rsid w:val="005D3596"/>
    <w:rsid w:val="005D3BA7"/>
    <w:rsid w:val="005D3D07"/>
    <w:rsid w:val="005D4406"/>
    <w:rsid w:val="005D4500"/>
    <w:rsid w:val="005D4527"/>
    <w:rsid w:val="005D46E2"/>
    <w:rsid w:val="005D46F4"/>
    <w:rsid w:val="005D492A"/>
    <w:rsid w:val="005D4A17"/>
    <w:rsid w:val="005D4AFB"/>
    <w:rsid w:val="005D4F0C"/>
    <w:rsid w:val="005D5390"/>
    <w:rsid w:val="005D5FCF"/>
    <w:rsid w:val="005D6162"/>
    <w:rsid w:val="005D622E"/>
    <w:rsid w:val="005D67C7"/>
    <w:rsid w:val="005D6A26"/>
    <w:rsid w:val="005D6DB5"/>
    <w:rsid w:val="005D7003"/>
    <w:rsid w:val="005D72E7"/>
    <w:rsid w:val="005D73A0"/>
    <w:rsid w:val="005D7456"/>
    <w:rsid w:val="005D7548"/>
    <w:rsid w:val="005D75C5"/>
    <w:rsid w:val="005D75CA"/>
    <w:rsid w:val="005D7653"/>
    <w:rsid w:val="005D7667"/>
    <w:rsid w:val="005D791C"/>
    <w:rsid w:val="005E037D"/>
    <w:rsid w:val="005E04F5"/>
    <w:rsid w:val="005E07E0"/>
    <w:rsid w:val="005E07E5"/>
    <w:rsid w:val="005E0946"/>
    <w:rsid w:val="005E094C"/>
    <w:rsid w:val="005E0D34"/>
    <w:rsid w:val="005E0D40"/>
    <w:rsid w:val="005E115D"/>
    <w:rsid w:val="005E11D4"/>
    <w:rsid w:val="005E191F"/>
    <w:rsid w:val="005E1C6E"/>
    <w:rsid w:val="005E1D6C"/>
    <w:rsid w:val="005E207C"/>
    <w:rsid w:val="005E2086"/>
    <w:rsid w:val="005E20D6"/>
    <w:rsid w:val="005E26A6"/>
    <w:rsid w:val="005E2A57"/>
    <w:rsid w:val="005E3069"/>
    <w:rsid w:val="005E32DF"/>
    <w:rsid w:val="005E3329"/>
    <w:rsid w:val="005E3342"/>
    <w:rsid w:val="005E375B"/>
    <w:rsid w:val="005E3920"/>
    <w:rsid w:val="005E3E75"/>
    <w:rsid w:val="005E45CB"/>
    <w:rsid w:val="005E46A4"/>
    <w:rsid w:val="005E474D"/>
    <w:rsid w:val="005E5643"/>
    <w:rsid w:val="005E56CF"/>
    <w:rsid w:val="005E5844"/>
    <w:rsid w:val="005E5A54"/>
    <w:rsid w:val="005E6232"/>
    <w:rsid w:val="005E62FB"/>
    <w:rsid w:val="005E6BEA"/>
    <w:rsid w:val="005E730B"/>
    <w:rsid w:val="005E7FDB"/>
    <w:rsid w:val="005F0068"/>
    <w:rsid w:val="005F07DD"/>
    <w:rsid w:val="005F0AE5"/>
    <w:rsid w:val="005F0C7B"/>
    <w:rsid w:val="005F1698"/>
    <w:rsid w:val="005F1C2F"/>
    <w:rsid w:val="005F1ECE"/>
    <w:rsid w:val="005F1EDC"/>
    <w:rsid w:val="005F22C5"/>
    <w:rsid w:val="005F252B"/>
    <w:rsid w:val="005F2999"/>
    <w:rsid w:val="005F3258"/>
    <w:rsid w:val="005F3452"/>
    <w:rsid w:val="005F3482"/>
    <w:rsid w:val="005F3686"/>
    <w:rsid w:val="005F3AED"/>
    <w:rsid w:val="005F3C18"/>
    <w:rsid w:val="005F3EA2"/>
    <w:rsid w:val="005F41D9"/>
    <w:rsid w:val="005F443C"/>
    <w:rsid w:val="005F477C"/>
    <w:rsid w:val="005F4BAB"/>
    <w:rsid w:val="005F4D75"/>
    <w:rsid w:val="005F51EA"/>
    <w:rsid w:val="005F537D"/>
    <w:rsid w:val="005F56B0"/>
    <w:rsid w:val="005F5907"/>
    <w:rsid w:val="005F59D4"/>
    <w:rsid w:val="005F5D0E"/>
    <w:rsid w:val="005F61B5"/>
    <w:rsid w:val="005F6233"/>
    <w:rsid w:val="005F6D45"/>
    <w:rsid w:val="005F6F45"/>
    <w:rsid w:val="005F7227"/>
    <w:rsid w:val="005F724E"/>
    <w:rsid w:val="005F7A2E"/>
    <w:rsid w:val="0060013D"/>
    <w:rsid w:val="00600A33"/>
    <w:rsid w:val="00600B66"/>
    <w:rsid w:val="00600BE9"/>
    <w:rsid w:val="00600CA0"/>
    <w:rsid w:val="00601768"/>
    <w:rsid w:val="006019FA"/>
    <w:rsid w:val="00601B31"/>
    <w:rsid w:val="00602574"/>
    <w:rsid w:val="00602AAF"/>
    <w:rsid w:val="006034DF"/>
    <w:rsid w:val="00603ACA"/>
    <w:rsid w:val="00603B28"/>
    <w:rsid w:val="00603CA0"/>
    <w:rsid w:val="006040A5"/>
    <w:rsid w:val="00604DC6"/>
    <w:rsid w:val="00604F08"/>
    <w:rsid w:val="006052BE"/>
    <w:rsid w:val="006052E4"/>
    <w:rsid w:val="006053D5"/>
    <w:rsid w:val="006055EA"/>
    <w:rsid w:val="00605826"/>
    <w:rsid w:val="00605863"/>
    <w:rsid w:val="00605C98"/>
    <w:rsid w:val="00606330"/>
    <w:rsid w:val="006064CE"/>
    <w:rsid w:val="00606576"/>
    <w:rsid w:val="00606AEC"/>
    <w:rsid w:val="00606DEE"/>
    <w:rsid w:val="00606F51"/>
    <w:rsid w:val="00607114"/>
    <w:rsid w:val="00607337"/>
    <w:rsid w:val="006074B8"/>
    <w:rsid w:val="006079DA"/>
    <w:rsid w:val="00607C83"/>
    <w:rsid w:val="00607F60"/>
    <w:rsid w:val="006107EC"/>
    <w:rsid w:val="0061099F"/>
    <w:rsid w:val="00610A42"/>
    <w:rsid w:val="00611142"/>
    <w:rsid w:val="00611622"/>
    <w:rsid w:val="00611665"/>
    <w:rsid w:val="00611870"/>
    <w:rsid w:val="00611A08"/>
    <w:rsid w:val="00611A61"/>
    <w:rsid w:val="00611A73"/>
    <w:rsid w:val="00611DD5"/>
    <w:rsid w:val="00611E88"/>
    <w:rsid w:val="00611FDB"/>
    <w:rsid w:val="006121D1"/>
    <w:rsid w:val="00612703"/>
    <w:rsid w:val="0061291A"/>
    <w:rsid w:val="00612D11"/>
    <w:rsid w:val="00612EED"/>
    <w:rsid w:val="0061313C"/>
    <w:rsid w:val="006133F3"/>
    <w:rsid w:val="006137C6"/>
    <w:rsid w:val="00613AA7"/>
    <w:rsid w:val="0061410F"/>
    <w:rsid w:val="00614952"/>
    <w:rsid w:val="00614E15"/>
    <w:rsid w:val="00615018"/>
    <w:rsid w:val="00615253"/>
    <w:rsid w:val="006155F2"/>
    <w:rsid w:val="0061570A"/>
    <w:rsid w:val="006159AF"/>
    <w:rsid w:val="006160B1"/>
    <w:rsid w:val="00616477"/>
    <w:rsid w:val="006164D2"/>
    <w:rsid w:val="0061665C"/>
    <w:rsid w:val="006167DE"/>
    <w:rsid w:val="00616C8E"/>
    <w:rsid w:val="00617852"/>
    <w:rsid w:val="0061785B"/>
    <w:rsid w:val="00617D94"/>
    <w:rsid w:val="00617F7D"/>
    <w:rsid w:val="0062033A"/>
    <w:rsid w:val="00620776"/>
    <w:rsid w:val="00620AD9"/>
    <w:rsid w:val="00620C0B"/>
    <w:rsid w:val="006211C7"/>
    <w:rsid w:val="00621314"/>
    <w:rsid w:val="0062131B"/>
    <w:rsid w:val="00621438"/>
    <w:rsid w:val="00621A7D"/>
    <w:rsid w:val="00621DAB"/>
    <w:rsid w:val="00621FA8"/>
    <w:rsid w:val="00622869"/>
    <w:rsid w:val="006235C2"/>
    <w:rsid w:val="0062393B"/>
    <w:rsid w:val="00623B76"/>
    <w:rsid w:val="0062412B"/>
    <w:rsid w:val="006242C3"/>
    <w:rsid w:val="00624390"/>
    <w:rsid w:val="006246B8"/>
    <w:rsid w:val="0062516B"/>
    <w:rsid w:val="0062542B"/>
    <w:rsid w:val="006256D6"/>
    <w:rsid w:val="00625E51"/>
    <w:rsid w:val="00626142"/>
    <w:rsid w:val="0062616A"/>
    <w:rsid w:val="00626208"/>
    <w:rsid w:val="00626381"/>
    <w:rsid w:val="006267B0"/>
    <w:rsid w:val="00626851"/>
    <w:rsid w:val="00626A89"/>
    <w:rsid w:val="00626B73"/>
    <w:rsid w:val="00626CAF"/>
    <w:rsid w:val="00626DBE"/>
    <w:rsid w:val="00626E5B"/>
    <w:rsid w:val="00627499"/>
    <w:rsid w:val="006274C2"/>
    <w:rsid w:val="00627A60"/>
    <w:rsid w:val="00627C32"/>
    <w:rsid w:val="00627E48"/>
    <w:rsid w:val="00630025"/>
    <w:rsid w:val="006300C8"/>
    <w:rsid w:val="006303A2"/>
    <w:rsid w:val="00630DD8"/>
    <w:rsid w:val="00630E35"/>
    <w:rsid w:val="00631209"/>
    <w:rsid w:val="00631631"/>
    <w:rsid w:val="0063165C"/>
    <w:rsid w:val="00631900"/>
    <w:rsid w:val="006319FE"/>
    <w:rsid w:val="0063230D"/>
    <w:rsid w:val="006324B7"/>
    <w:rsid w:val="006325F1"/>
    <w:rsid w:val="00632EA8"/>
    <w:rsid w:val="006333F5"/>
    <w:rsid w:val="00633756"/>
    <w:rsid w:val="006342C0"/>
    <w:rsid w:val="00634581"/>
    <w:rsid w:val="0063478E"/>
    <w:rsid w:val="006349B0"/>
    <w:rsid w:val="00634B8E"/>
    <w:rsid w:val="00635835"/>
    <w:rsid w:val="006359EC"/>
    <w:rsid w:val="00635A10"/>
    <w:rsid w:val="00635AC5"/>
    <w:rsid w:val="00635C97"/>
    <w:rsid w:val="006362B8"/>
    <w:rsid w:val="00636342"/>
    <w:rsid w:val="0063670D"/>
    <w:rsid w:val="006369EC"/>
    <w:rsid w:val="00637402"/>
    <w:rsid w:val="00637C4A"/>
    <w:rsid w:val="006403CE"/>
    <w:rsid w:val="00640BCB"/>
    <w:rsid w:val="00640F53"/>
    <w:rsid w:val="00641CCA"/>
    <w:rsid w:val="00641CF1"/>
    <w:rsid w:val="00641F26"/>
    <w:rsid w:val="00642AC0"/>
    <w:rsid w:val="00642AE5"/>
    <w:rsid w:val="00642BCD"/>
    <w:rsid w:val="00642CA3"/>
    <w:rsid w:val="00642ECE"/>
    <w:rsid w:val="006432E0"/>
    <w:rsid w:val="006433C4"/>
    <w:rsid w:val="00643474"/>
    <w:rsid w:val="0064356D"/>
    <w:rsid w:val="00643613"/>
    <w:rsid w:val="006437F1"/>
    <w:rsid w:val="00643B04"/>
    <w:rsid w:val="00643B17"/>
    <w:rsid w:val="00643CA4"/>
    <w:rsid w:val="00643D17"/>
    <w:rsid w:val="00644059"/>
    <w:rsid w:val="006440A8"/>
    <w:rsid w:val="006440C3"/>
    <w:rsid w:val="0064421F"/>
    <w:rsid w:val="0064477B"/>
    <w:rsid w:val="00644D59"/>
    <w:rsid w:val="006450A8"/>
    <w:rsid w:val="006456EA"/>
    <w:rsid w:val="006457BA"/>
    <w:rsid w:val="0064582D"/>
    <w:rsid w:val="00645A22"/>
    <w:rsid w:val="00645F45"/>
    <w:rsid w:val="006462F2"/>
    <w:rsid w:val="006469AB"/>
    <w:rsid w:val="00646BDD"/>
    <w:rsid w:val="00646D32"/>
    <w:rsid w:val="00646F3F"/>
    <w:rsid w:val="006472AC"/>
    <w:rsid w:val="0064761B"/>
    <w:rsid w:val="00647913"/>
    <w:rsid w:val="006479F0"/>
    <w:rsid w:val="00647C66"/>
    <w:rsid w:val="0065022A"/>
    <w:rsid w:val="006503BE"/>
    <w:rsid w:val="00650518"/>
    <w:rsid w:val="00650775"/>
    <w:rsid w:val="00650783"/>
    <w:rsid w:val="00651514"/>
    <w:rsid w:val="00651823"/>
    <w:rsid w:val="00651BC5"/>
    <w:rsid w:val="00651EA2"/>
    <w:rsid w:val="00651F82"/>
    <w:rsid w:val="00651FC5"/>
    <w:rsid w:val="0065203B"/>
    <w:rsid w:val="0065232B"/>
    <w:rsid w:val="006524F6"/>
    <w:rsid w:val="00652CB2"/>
    <w:rsid w:val="00652F30"/>
    <w:rsid w:val="00653384"/>
    <w:rsid w:val="006534A5"/>
    <w:rsid w:val="006534F8"/>
    <w:rsid w:val="006535BE"/>
    <w:rsid w:val="00653BCE"/>
    <w:rsid w:val="00654057"/>
    <w:rsid w:val="006541A3"/>
    <w:rsid w:val="00654226"/>
    <w:rsid w:val="0065440B"/>
    <w:rsid w:val="0065462E"/>
    <w:rsid w:val="00654E5C"/>
    <w:rsid w:val="00655154"/>
    <w:rsid w:val="006554E1"/>
    <w:rsid w:val="00655919"/>
    <w:rsid w:val="00655CB9"/>
    <w:rsid w:val="00655DE1"/>
    <w:rsid w:val="00655F74"/>
    <w:rsid w:val="006561B2"/>
    <w:rsid w:val="00656214"/>
    <w:rsid w:val="006565F0"/>
    <w:rsid w:val="00656772"/>
    <w:rsid w:val="00656908"/>
    <w:rsid w:val="00656D40"/>
    <w:rsid w:val="00656D4E"/>
    <w:rsid w:val="00656EB3"/>
    <w:rsid w:val="006572F4"/>
    <w:rsid w:val="006573EA"/>
    <w:rsid w:val="0065783F"/>
    <w:rsid w:val="00657B49"/>
    <w:rsid w:val="00657C3B"/>
    <w:rsid w:val="00657D05"/>
    <w:rsid w:val="00657F96"/>
    <w:rsid w:val="0066061B"/>
    <w:rsid w:val="00660F79"/>
    <w:rsid w:val="00660FEA"/>
    <w:rsid w:val="006610ED"/>
    <w:rsid w:val="0066127F"/>
    <w:rsid w:val="00661B8F"/>
    <w:rsid w:val="00662EE1"/>
    <w:rsid w:val="00662F70"/>
    <w:rsid w:val="006631DC"/>
    <w:rsid w:val="00663497"/>
    <w:rsid w:val="0066381B"/>
    <w:rsid w:val="00664487"/>
    <w:rsid w:val="0066450C"/>
    <w:rsid w:val="0066490B"/>
    <w:rsid w:val="00664AA2"/>
    <w:rsid w:val="00664BF9"/>
    <w:rsid w:val="00664EAB"/>
    <w:rsid w:val="00664EF4"/>
    <w:rsid w:val="0066512E"/>
    <w:rsid w:val="006654D7"/>
    <w:rsid w:val="00665541"/>
    <w:rsid w:val="00665847"/>
    <w:rsid w:val="00665F3F"/>
    <w:rsid w:val="0066627C"/>
    <w:rsid w:val="00666729"/>
    <w:rsid w:val="006668D5"/>
    <w:rsid w:val="00666EF5"/>
    <w:rsid w:val="00667539"/>
    <w:rsid w:val="00667901"/>
    <w:rsid w:val="00667D08"/>
    <w:rsid w:val="00670408"/>
    <w:rsid w:val="0067091C"/>
    <w:rsid w:val="00670AAD"/>
    <w:rsid w:val="00671000"/>
    <w:rsid w:val="00671057"/>
    <w:rsid w:val="006710AA"/>
    <w:rsid w:val="006711D0"/>
    <w:rsid w:val="006712A4"/>
    <w:rsid w:val="006713B0"/>
    <w:rsid w:val="00671462"/>
    <w:rsid w:val="006717B6"/>
    <w:rsid w:val="00671840"/>
    <w:rsid w:val="006718D7"/>
    <w:rsid w:val="00671901"/>
    <w:rsid w:val="00672261"/>
    <w:rsid w:val="00672574"/>
    <w:rsid w:val="00673483"/>
    <w:rsid w:val="0067351F"/>
    <w:rsid w:val="0067362F"/>
    <w:rsid w:val="0067396B"/>
    <w:rsid w:val="00673D4E"/>
    <w:rsid w:val="0067411B"/>
    <w:rsid w:val="0067450E"/>
    <w:rsid w:val="0067498C"/>
    <w:rsid w:val="00675415"/>
    <w:rsid w:val="006755ED"/>
    <w:rsid w:val="00675A12"/>
    <w:rsid w:val="00675B64"/>
    <w:rsid w:val="00676037"/>
    <w:rsid w:val="00676284"/>
    <w:rsid w:val="00676414"/>
    <w:rsid w:val="006766B1"/>
    <w:rsid w:val="00676F2C"/>
    <w:rsid w:val="00677040"/>
    <w:rsid w:val="00677157"/>
    <w:rsid w:val="006771B7"/>
    <w:rsid w:val="0067730A"/>
    <w:rsid w:val="00677434"/>
    <w:rsid w:val="0067744B"/>
    <w:rsid w:val="00677858"/>
    <w:rsid w:val="006779B9"/>
    <w:rsid w:val="00677CDB"/>
    <w:rsid w:val="00677E9B"/>
    <w:rsid w:val="00677F07"/>
    <w:rsid w:val="00677F74"/>
    <w:rsid w:val="00677FAB"/>
    <w:rsid w:val="00680216"/>
    <w:rsid w:val="006803C8"/>
    <w:rsid w:val="00680876"/>
    <w:rsid w:val="006808B7"/>
    <w:rsid w:val="0068097B"/>
    <w:rsid w:val="00680C92"/>
    <w:rsid w:val="00681B3C"/>
    <w:rsid w:val="00681BE3"/>
    <w:rsid w:val="00681ED1"/>
    <w:rsid w:val="00682104"/>
    <w:rsid w:val="006821CA"/>
    <w:rsid w:val="006823B6"/>
    <w:rsid w:val="0068297E"/>
    <w:rsid w:val="006829AE"/>
    <w:rsid w:val="00682AF4"/>
    <w:rsid w:val="00682B7D"/>
    <w:rsid w:val="00682BBD"/>
    <w:rsid w:val="00682C08"/>
    <w:rsid w:val="006832FE"/>
    <w:rsid w:val="00683386"/>
    <w:rsid w:val="006837F9"/>
    <w:rsid w:val="00683A50"/>
    <w:rsid w:val="00683B77"/>
    <w:rsid w:val="00684134"/>
    <w:rsid w:val="00684352"/>
    <w:rsid w:val="0068466A"/>
    <w:rsid w:val="006849F8"/>
    <w:rsid w:val="00684AA2"/>
    <w:rsid w:val="00684D01"/>
    <w:rsid w:val="00684EBA"/>
    <w:rsid w:val="006852F4"/>
    <w:rsid w:val="006859B9"/>
    <w:rsid w:val="00685BB6"/>
    <w:rsid w:val="00685E66"/>
    <w:rsid w:val="006863E6"/>
    <w:rsid w:val="006863E8"/>
    <w:rsid w:val="00686A1F"/>
    <w:rsid w:val="00686C93"/>
    <w:rsid w:val="006870CB"/>
    <w:rsid w:val="00687389"/>
    <w:rsid w:val="006873B1"/>
    <w:rsid w:val="006873CC"/>
    <w:rsid w:val="00687DE4"/>
    <w:rsid w:val="00687E9B"/>
    <w:rsid w:val="00690261"/>
    <w:rsid w:val="006903D5"/>
    <w:rsid w:val="006905FC"/>
    <w:rsid w:val="00690614"/>
    <w:rsid w:val="00690DC0"/>
    <w:rsid w:val="00690E35"/>
    <w:rsid w:val="00691752"/>
    <w:rsid w:val="006918BC"/>
    <w:rsid w:val="00691C1A"/>
    <w:rsid w:val="00691C2E"/>
    <w:rsid w:val="00691CBE"/>
    <w:rsid w:val="00691DE5"/>
    <w:rsid w:val="00691E1B"/>
    <w:rsid w:val="006922B3"/>
    <w:rsid w:val="006926A1"/>
    <w:rsid w:val="006927C9"/>
    <w:rsid w:val="00692BC0"/>
    <w:rsid w:val="00692BD4"/>
    <w:rsid w:val="0069367C"/>
    <w:rsid w:val="006937E8"/>
    <w:rsid w:val="006937FB"/>
    <w:rsid w:val="00693E32"/>
    <w:rsid w:val="00693E8D"/>
    <w:rsid w:val="00693F7B"/>
    <w:rsid w:val="0069407B"/>
    <w:rsid w:val="006945F8"/>
    <w:rsid w:val="00694680"/>
    <w:rsid w:val="00694A2C"/>
    <w:rsid w:val="00694E46"/>
    <w:rsid w:val="00695788"/>
    <w:rsid w:val="00695866"/>
    <w:rsid w:val="00695B9C"/>
    <w:rsid w:val="00695E01"/>
    <w:rsid w:val="0069601E"/>
    <w:rsid w:val="00696114"/>
    <w:rsid w:val="00696475"/>
    <w:rsid w:val="006964CE"/>
    <w:rsid w:val="0069667B"/>
    <w:rsid w:val="006966D0"/>
    <w:rsid w:val="00696B2D"/>
    <w:rsid w:val="00696B75"/>
    <w:rsid w:val="00696FD6"/>
    <w:rsid w:val="00697352"/>
    <w:rsid w:val="00697A49"/>
    <w:rsid w:val="006A039E"/>
    <w:rsid w:val="006A0AFC"/>
    <w:rsid w:val="006A0B30"/>
    <w:rsid w:val="006A0F1B"/>
    <w:rsid w:val="006A0F20"/>
    <w:rsid w:val="006A115E"/>
    <w:rsid w:val="006A1174"/>
    <w:rsid w:val="006A13BB"/>
    <w:rsid w:val="006A2356"/>
    <w:rsid w:val="006A26B3"/>
    <w:rsid w:val="006A26C3"/>
    <w:rsid w:val="006A2CEE"/>
    <w:rsid w:val="006A321E"/>
    <w:rsid w:val="006A3746"/>
    <w:rsid w:val="006A3AE5"/>
    <w:rsid w:val="006A3E5F"/>
    <w:rsid w:val="006A3EB7"/>
    <w:rsid w:val="006A4148"/>
    <w:rsid w:val="006A420E"/>
    <w:rsid w:val="006A43E2"/>
    <w:rsid w:val="006A44B3"/>
    <w:rsid w:val="006A461B"/>
    <w:rsid w:val="006A4D28"/>
    <w:rsid w:val="006A4E93"/>
    <w:rsid w:val="006A5021"/>
    <w:rsid w:val="006A539E"/>
    <w:rsid w:val="006A558A"/>
    <w:rsid w:val="006A5F5A"/>
    <w:rsid w:val="006A62B2"/>
    <w:rsid w:val="006A62CD"/>
    <w:rsid w:val="006A670C"/>
    <w:rsid w:val="006A67DE"/>
    <w:rsid w:val="006A681B"/>
    <w:rsid w:val="006A68C2"/>
    <w:rsid w:val="006A6909"/>
    <w:rsid w:val="006A6A61"/>
    <w:rsid w:val="006A6FE0"/>
    <w:rsid w:val="006A7326"/>
    <w:rsid w:val="006A76B9"/>
    <w:rsid w:val="006A7958"/>
    <w:rsid w:val="006A7AFD"/>
    <w:rsid w:val="006A7BC1"/>
    <w:rsid w:val="006A7C05"/>
    <w:rsid w:val="006A7C11"/>
    <w:rsid w:val="006B0087"/>
    <w:rsid w:val="006B0113"/>
    <w:rsid w:val="006B05FB"/>
    <w:rsid w:val="006B071E"/>
    <w:rsid w:val="006B079E"/>
    <w:rsid w:val="006B0C0B"/>
    <w:rsid w:val="006B0D54"/>
    <w:rsid w:val="006B0DD6"/>
    <w:rsid w:val="006B1038"/>
    <w:rsid w:val="006B1127"/>
    <w:rsid w:val="006B12B1"/>
    <w:rsid w:val="006B18E8"/>
    <w:rsid w:val="006B1DE7"/>
    <w:rsid w:val="006B2B74"/>
    <w:rsid w:val="006B2DB5"/>
    <w:rsid w:val="006B310F"/>
    <w:rsid w:val="006B31FF"/>
    <w:rsid w:val="006B36DE"/>
    <w:rsid w:val="006B38C8"/>
    <w:rsid w:val="006B39F8"/>
    <w:rsid w:val="006B3B48"/>
    <w:rsid w:val="006B3C9D"/>
    <w:rsid w:val="006B3CB3"/>
    <w:rsid w:val="006B3DA3"/>
    <w:rsid w:val="006B3E5E"/>
    <w:rsid w:val="006B4361"/>
    <w:rsid w:val="006B4508"/>
    <w:rsid w:val="006B4671"/>
    <w:rsid w:val="006B5362"/>
    <w:rsid w:val="006B5CA6"/>
    <w:rsid w:val="006B612E"/>
    <w:rsid w:val="006B6562"/>
    <w:rsid w:val="006B65F2"/>
    <w:rsid w:val="006B6644"/>
    <w:rsid w:val="006B6847"/>
    <w:rsid w:val="006B6A54"/>
    <w:rsid w:val="006B737B"/>
    <w:rsid w:val="006B7598"/>
    <w:rsid w:val="006B7A51"/>
    <w:rsid w:val="006B7E08"/>
    <w:rsid w:val="006B7E9B"/>
    <w:rsid w:val="006B7F11"/>
    <w:rsid w:val="006C0BD9"/>
    <w:rsid w:val="006C1E1E"/>
    <w:rsid w:val="006C1F57"/>
    <w:rsid w:val="006C20A6"/>
    <w:rsid w:val="006C27B6"/>
    <w:rsid w:val="006C27F9"/>
    <w:rsid w:val="006C2E31"/>
    <w:rsid w:val="006C30C9"/>
    <w:rsid w:val="006C336A"/>
    <w:rsid w:val="006C3ECD"/>
    <w:rsid w:val="006C3FB6"/>
    <w:rsid w:val="006C4462"/>
    <w:rsid w:val="006C5896"/>
    <w:rsid w:val="006C58F7"/>
    <w:rsid w:val="006C5C91"/>
    <w:rsid w:val="006C6220"/>
    <w:rsid w:val="006C6375"/>
    <w:rsid w:val="006C6466"/>
    <w:rsid w:val="006C6743"/>
    <w:rsid w:val="006C67A8"/>
    <w:rsid w:val="006C69C7"/>
    <w:rsid w:val="006C6AF5"/>
    <w:rsid w:val="006C6ED3"/>
    <w:rsid w:val="006C708C"/>
    <w:rsid w:val="006C78A8"/>
    <w:rsid w:val="006C7A32"/>
    <w:rsid w:val="006C7AA6"/>
    <w:rsid w:val="006C7E10"/>
    <w:rsid w:val="006C7E55"/>
    <w:rsid w:val="006D010E"/>
    <w:rsid w:val="006D0141"/>
    <w:rsid w:val="006D015C"/>
    <w:rsid w:val="006D01D3"/>
    <w:rsid w:val="006D0633"/>
    <w:rsid w:val="006D105E"/>
    <w:rsid w:val="006D11CF"/>
    <w:rsid w:val="006D1216"/>
    <w:rsid w:val="006D1363"/>
    <w:rsid w:val="006D178A"/>
    <w:rsid w:val="006D19B0"/>
    <w:rsid w:val="006D1E36"/>
    <w:rsid w:val="006D2550"/>
    <w:rsid w:val="006D299E"/>
    <w:rsid w:val="006D2A09"/>
    <w:rsid w:val="006D2C8A"/>
    <w:rsid w:val="006D2EC4"/>
    <w:rsid w:val="006D3008"/>
    <w:rsid w:val="006D3094"/>
    <w:rsid w:val="006D30E4"/>
    <w:rsid w:val="006D3158"/>
    <w:rsid w:val="006D382D"/>
    <w:rsid w:val="006D3F09"/>
    <w:rsid w:val="006D3FFA"/>
    <w:rsid w:val="006D4512"/>
    <w:rsid w:val="006D4AA5"/>
    <w:rsid w:val="006D4AB0"/>
    <w:rsid w:val="006D4AB6"/>
    <w:rsid w:val="006D4B82"/>
    <w:rsid w:val="006D4C86"/>
    <w:rsid w:val="006D50C3"/>
    <w:rsid w:val="006D55F6"/>
    <w:rsid w:val="006D562D"/>
    <w:rsid w:val="006D5879"/>
    <w:rsid w:val="006D6ABE"/>
    <w:rsid w:val="006D6CC3"/>
    <w:rsid w:val="006D781F"/>
    <w:rsid w:val="006D7A15"/>
    <w:rsid w:val="006D7BF3"/>
    <w:rsid w:val="006D7C46"/>
    <w:rsid w:val="006D7CD1"/>
    <w:rsid w:val="006E0171"/>
    <w:rsid w:val="006E03B0"/>
    <w:rsid w:val="006E0AA4"/>
    <w:rsid w:val="006E0B34"/>
    <w:rsid w:val="006E0CBC"/>
    <w:rsid w:val="006E0ED3"/>
    <w:rsid w:val="006E0EEA"/>
    <w:rsid w:val="006E105A"/>
    <w:rsid w:val="006E116C"/>
    <w:rsid w:val="006E136B"/>
    <w:rsid w:val="006E17B4"/>
    <w:rsid w:val="006E17D4"/>
    <w:rsid w:val="006E181D"/>
    <w:rsid w:val="006E1A82"/>
    <w:rsid w:val="006E200F"/>
    <w:rsid w:val="006E22FE"/>
    <w:rsid w:val="006E2374"/>
    <w:rsid w:val="006E2F3B"/>
    <w:rsid w:val="006E2F76"/>
    <w:rsid w:val="006E33D6"/>
    <w:rsid w:val="006E376B"/>
    <w:rsid w:val="006E39CF"/>
    <w:rsid w:val="006E3C3C"/>
    <w:rsid w:val="006E3F17"/>
    <w:rsid w:val="006E3F25"/>
    <w:rsid w:val="006E3F96"/>
    <w:rsid w:val="006E461E"/>
    <w:rsid w:val="006E48B2"/>
    <w:rsid w:val="006E4F32"/>
    <w:rsid w:val="006E54AA"/>
    <w:rsid w:val="006E550A"/>
    <w:rsid w:val="006E55E4"/>
    <w:rsid w:val="006E5B78"/>
    <w:rsid w:val="006E61BD"/>
    <w:rsid w:val="006E61C8"/>
    <w:rsid w:val="006E67D8"/>
    <w:rsid w:val="006E6A34"/>
    <w:rsid w:val="006E6B8F"/>
    <w:rsid w:val="006E6FC1"/>
    <w:rsid w:val="006E7277"/>
    <w:rsid w:val="006E792E"/>
    <w:rsid w:val="006E7CDD"/>
    <w:rsid w:val="006E7EB4"/>
    <w:rsid w:val="006F03C4"/>
    <w:rsid w:val="006F06FB"/>
    <w:rsid w:val="006F078F"/>
    <w:rsid w:val="006F082F"/>
    <w:rsid w:val="006F0871"/>
    <w:rsid w:val="006F0B9D"/>
    <w:rsid w:val="006F127C"/>
    <w:rsid w:val="006F18BA"/>
    <w:rsid w:val="006F199D"/>
    <w:rsid w:val="006F1C47"/>
    <w:rsid w:val="006F2039"/>
    <w:rsid w:val="006F238D"/>
    <w:rsid w:val="006F2A51"/>
    <w:rsid w:val="006F2E33"/>
    <w:rsid w:val="006F2E4F"/>
    <w:rsid w:val="006F2ED4"/>
    <w:rsid w:val="006F3D46"/>
    <w:rsid w:val="006F3E03"/>
    <w:rsid w:val="006F4223"/>
    <w:rsid w:val="006F43CD"/>
    <w:rsid w:val="006F4457"/>
    <w:rsid w:val="006F45B0"/>
    <w:rsid w:val="006F474F"/>
    <w:rsid w:val="006F4794"/>
    <w:rsid w:val="006F48DB"/>
    <w:rsid w:val="006F4946"/>
    <w:rsid w:val="006F49A4"/>
    <w:rsid w:val="006F4AC3"/>
    <w:rsid w:val="006F4C7D"/>
    <w:rsid w:val="006F4DCB"/>
    <w:rsid w:val="006F4FCC"/>
    <w:rsid w:val="006F58F9"/>
    <w:rsid w:val="006F5B16"/>
    <w:rsid w:val="006F5B79"/>
    <w:rsid w:val="006F5E45"/>
    <w:rsid w:val="006F6123"/>
    <w:rsid w:val="006F6132"/>
    <w:rsid w:val="006F67A8"/>
    <w:rsid w:val="006F68E2"/>
    <w:rsid w:val="006F696E"/>
    <w:rsid w:val="006F6AA4"/>
    <w:rsid w:val="006F6B1B"/>
    <w:rsid w:val="006F6E32"/>
    <w:rsid w:val="006F71DE"/>
    <w:rsid w:val="006F744D"/>
    <w:rsid w:val="006F7551"/>
    <w:rsid w:val="006F79A8"/>
    <w:rsid w:val="006F7A10"/>
    <w:rsid w:val="006F7B82"/>
    <w:rsid w:val="007000A3"/>
    <w:rsid w:val="00700101"/>
    <w:rsid w:val="00701434"/>
    <w:rsid w:val="00701704"/>
    <w:rsid w:val="00701C47"/>
    <w:rsid w:val="0070217D"/>
    <w:rsid w:val="0070231D"/>
    <w:rsid w:val="007023E3"/>
    <w:rsid w:val="00702952"/>
    <w:rsid w:val="00702970"/>
    <w:rsid w:val="00702977"/>
    <w:rsid w:val="00702B3D"/>
    <w:rsid w:val="00702CA7"/>
    <w:rsid w:val="0070333B"/>
    <w:rsid w:val="0070361C"/>
    <w:rsid w:val="0070369F"/>
    <w:rsid w:val="00703C05"/>
    <w:rsid w:val="00703ECF"/>
    <w:rsid w:val="00704018"/>
    <w:rsid w:val="00704133"/>
    <w:rsid w:val="007041F0"/>
    <w:rsid w:val="0070463E"/>
    <w:rsid w:val="0070473F"/>
    <w:rsid w:val="00704977"/>
    <w:rsid w:val="007049B8"/>
    <w:rsid w:val="00704A60"/>
    <w:rsid w:val="00704DD9"/>
    <w:rsid w:val="00704F35"/>
    <w:rsid w:val="00705184"/>
    <w:rsid w:val="0070569B"/>
    <w:rsid w:val="00705884"/>
    <w:rsid w:val="00705993"/>
    <w:rsid w:val="00705D95"/>
    <w:rsid w:val="00705EF0"/>
    <w:rsid w:val="00706055"/>
    <w:rsid w:val="0070613A"/>
    <w:rsid w:val="007064BA"/>
    <w:rsid w:val="0070689C"/>
    <w:rsid w:val="00706A4E"/>
    <w:rsid w:val="00706A86"/>
    <w:rsid w:val="00706C81"/>
    <w:rsid w:val="00706C8F"/>
    <w:rsid w:val="00706D1D"/>
    <w:rsid w:val="007074ED"/>
    <w:rsid w:val="00707677"/>
    <w:rsid w:val="00707898"/>
    <w:rsid w:val="00707B67"/>
    <w:rsid w:val="00707FA4"/>
    <w:rsid w:val="0071009E"/>
    <w:rsid w:val="0071014E"/>
    <w:rsid w:val="00710694"/>
    <w:rsid w:val="007106E2"/>
    <w:rsid w:val="007108BC"/>
    <w:rsid w:val="00710B03"/>
    <w:rsid w:val="00710BF7"/>
    <w:rsid w:val="0071100F"/>
    <w:rsid w:val="0071156A"/>
    <w:rsid w:val="0071172D"/>
    <w:rsid w:val="00711811"/>
    <w:rsid w:val="00711A09"/>
    <w:rsid w:val="00711B3F"/>
    <w:rsid w:val="00712317"/>
    <w:rsid w:val="007125C5"/>
    <w:rsid w:val="00712773"/>
    <w:rsid w:val="007129FB"/>
    <w:rsid w:val="00712F5F"/>
    <w:rsid w:val="007137AB"/>
    <w:rsid w:val="00713D61"/>
    <w:rsid w:val="00714615"/>
    <w:rsid w:val="007146A9"/>
    <w:rsid w:val="00714943"/>
    <w:rsid w:val="00714963"/>
    <w:rsid w:val="0071536B"/>
    <w:rsid w:val="00715410"/>
    <w:rsid w:val="00715CE3"/>
    <w:rsid w:val="007166E2"/>
    <w:rsid w:val="0071682F"/>
    <w:rsid w:val="00716DAD"/>
    <w:rsid w:val="00716E83"/>
    <w:rsid w:val="00716EFB"/>
    <w:rsid w:val="00716FA9"/>
    <w:rsid w:val="00717492"/>
    <w:rsid w:val="00717D0E"/>
    <w:rsid w:val="007201B5"/>
    <w:rsid w:val="007202FA"/>
    <w:rsid w:val="007204D5"/>
    <w:rsid w:val="0072083A"/>
    <w:rsid w:val="00720868"/>
    <w:rsid w:val="00720A40"/>
    <w:rsid w:val="00720FA4"/>
    <w:rsid w:val="00721001"/>
    <w:rsid w:val="00721344"/>
    <w:rsid w:val="007217BD"/>
    <w:rsid w:val="00721A87"/>
    <w:rsid w:val="00722801"/>
    <w:rsid w:val="00723577"/>
    <w:rsid w:val="00723C61"/>
    <w:rsid w:val="00723E0E"/>
    <w:rsid w:val="00723FD0"/>
    <w:rsid w:val="00724125"/>
    <w:rsid w:val="00724377"/>
    <w:rsid w:val="00725C48"/>
    <w:rsid w:val="00725E64"/>
    <w:rsid w:val="00726044"/>
    <w:rsid w:val="007260D8"/>
    <w:rsid w:val="00726216"/>
    <w:rsid w:val="007263C2"/>
    <w:rsid w:val="00726616"/>
    <w:rsid w:val="0072664D"/>
    <w:rsid w:val="00726799"/>
    <w:rsid w:val="00726B4E"/>
    <w:rsid w:val="00726C0E"/>
    <w:rsid w:val="00726D74"/>
    <w:rsid w:val="0072747C"/>
    <w:rsid w:val="007274E3"/>
    <w:rsid w:val="00727683"/>
    <w:rsid w:val="00727829"/>
    <w:rsid w:val="0073003B"/>
    <w:rsid w:val="00730849"/>
    <w:rsid w:val="00730A13"/>
    <w:rsid w:val="00730B17"/>
    <w:rsid w:val="00730C1C"/>
    <w:rsid w:val="00730DEA"/>
    <w:rsid w:val="007313E7"/>
    <w:rsid w:val="00731684"/>
    <w:rsid w:val="0073174F"/>
    <w:rsid w:val="00731875"/>
    <w:rsid w:val="00731A20"/>
    <w:rsid w:val="00731F31"/>
    <w:rsid w:val="0073246D"/>
    <w:rsid w:val="0073254A"/>
    <w:rsid w:val="00732A4B"/>
    <w:rsid w:val="00732E90"/>
    <w:rsid w:val="00733085"/>
    <w:rsid w:val="007332C8"/>
    <w:rsid w:val="00733909"/>
    <w:rsid w:val="007339E6"/>
    <w:rsid w:val="0073452C"/>
    <w:rsid w:val="00734EC5"/>
    <w:rsid w:val="0073513E"/>
    <w:rsid w:val="007353DE"/>
    <w:rsid w:val="007356F2"/>
    <w:rsid w:val="007358A8"/>
    <w:rsid w:val="007358D0"/>
    <w:rsid w:val="0073614C"/>
    <w:rsid w:val="00736551"/>
    <w:rsid w:val="007369D9"/>
    <w:rsid w:val="00736F4D"/>
    <w:rsid w:val="0073717C"/>
    <w:rsid w:val="00737327"/>
    <w:rsid w:val="0073753B"/>
    <w:rsid w:val="00737676"/>
    <w:rsid w:val="00737969"/>
    <w:rsid w:val="00737AA5"/>
    <w:rsid w:val="00737D10"/>
    <w:rsid w:val="00737FEA"/>
    <w:rsid w:val="0074042E"/>
    <w:rsid w:val="0074049C"/>
    <w:rsid w:val="007407F0"/>
    <w:rsid w:val="00740D3C"/>
    <w:rsid w:val="00740EA8"/>
    <w:rsid w:val="00740EC4"/>
    <w:rsid w:val="00741171"/>
    <w:rsid w:val="00741217"/>
    <w:rsid w:val="007417F9"/>
    <w:rsid w:val="00741967"/>
    <w:rsid w:val="00742204"/>
    <w:rsid w:val="00742216"/>
    <w:rsid w:val="00742401"/>
    <w:rsid w:val="00742F5B"/>
    <w:rsid w:val="00742F62"/>
    <w:rsid w:val="00743304"/>
    <w:rsid w:val="007434CA"/>
    <w:rsid w:val="0074397F"/>
    <w:rsid w:val="00743C5C"/>
    <w:rsid w:val="00743CC8"/>
    <w:rsid w:val="00743D18"/>
    <w:rsid w:val="0074415B"/>
    <w:rsid w:val="007442CF"/>
    <w:rsid w:val="007443D1"/>
    <w:rsid w:val="00744A7C"/>
    <w:rsid w:val="00744F34"/>
    <w:rsid w:val="00745128"/>
    <w:rsid w:val="00745F59"/>
    <w:rsid w:val="00745FFC"/>
    <w:rsid w:val="007462D0"/>
    <w:rsid w:val="00746370"/>
    <w:rsid w:val="00746786"/>
    <w:rsid w:val="007467C6"/>
    <w:rsid w:val="0074707F"/>
    <w:rsid w:val="007470D3"/>
    <w:rsid w:val="0074727D"/>
    <w:rsid w:val="007478EB"/>
    <w:rsid w:val="00747B3E"/>
    <w:rsid w:val="00750024"/>
    <w:rsid w:val="007502DB"/>
    <w:rsid w:val="00750552"/>
    <w:rsid w:val="007509E6"/>
    <w:rsid w:val="00750B87"/>
    <w:rsid w:val="00750E57"/>
    <w:rsid w:val="007513AA"/>
    <w:rsid w:val="0075188C"/>
    <w:rsid w:val="00751AF0"/>
    <w:rsid w:val="00752477"/>
    <w:rsid w:val="00752672"/>
    <w:rsid w:val="0075274F"/>
    <w:rsid w:val="0075310C"/>
    <w:rsid w:val="00753247"/>
    <w:rsid w:val="00753373"/>
    <w:rsid w:val="007536DA"/>
    <w:rsid w:val="00753927"/>
    <w:rsid w:val="00753942"/>
    <w:rsid w:val="007539BC"/>
    <w:rsid w:val="00753A66"/>
    <w:rsid w:val="00753E3A"/>
    <w:rsid w:val="00754069"/>
    <w:rsid w:val="0075406B"/>
    <w:rsid w:val="00754159"/>
    <w:rsid w:val="007546A6"/>
    <w:rsid w:val="007546C0"/>
    <w:rsid w:val="007546C1"/>
    <w:rsid w:val="00754D4A"/>
    <w:rsid w:val="007550B5"/>
    <w:rsid w:val="007550D7"/>
    <w:rsid w:val="00755A65"/>
    <w:rsid w:val="00755BB4"/>
    <w:rsid w:val="00755BF3"/>
    <w:rsid w:val="00756326"/>
    <w:rsid w:val="007564E8"/>
    <w:rsid w:val="0075690D"/>
    <w:rsid w:val="00756D92"/>
    <w:rsid w:val="0075704C"/>
    <w:rsid w:val="00757169"/>
    <w:rsid w:val="007572AC"/>
    <w:rsid w:val="007573A0"/>
    <w:rsid w:val="007576A1"/>
    <w:rsid w:val="007576F1"/>
    <w:rsid w:val="00757ABE"/>
    <w:rsid w:val="00757EC9"/>
    <w:rsid w:val="00757F05"/>
    <w:rsid w:val="0076048D"/>
    <w:rsid w:val="00760661"/>
    <w:rsid w:val="00760EF6"/>
    <w:rsid w:val="00761933"/>
    <w:rsid w:val="007619ED"/>
    <w:rsid w:val="00761BC3"/>
    <w:rsid w:val="00761FC6"/>
    <w:rsid w:val="007620E4"/>
    <w:rsid w:val="0076236D"/>
    <w:rsid w:val="007624DA"/>
    <w:rsid w:val="007625D3"/>
    <w:rsid w:val="00762845"/>
    <w:rsid w:val="007628A6"/>
    <w:rsid w:val="00762F35"/>
    <w:rsid w:val="00762FBC"/>
    <w:rsid w:val="007632B8"/>
    <w:rsid w:val="00763316"/>
    <w:rsid w:val="00763527"/>
    <w:rsid w:val="0076369C"/>
    <w:rsid w:val="007637D4"/>
    <w:rsid w:val="00763BD6"/>
    <w:rsid w:val="0076437A"/>
    <w:rsid w:val="007643C9"/>
    <w:rsid w:val="00764959"/>
    <w:rsid w:val="00764AC0"/>
    <w:rsid w:val="00764E1C"/>
    <w:rsid w:val="00764EF5"/>
    <w:rsid w:val="007650E0"/>
    <w:rsid w:val="0076518A"/>
    <w:rsid w:val="007657DA"/>
    <w:rsid w:val="00766305"/>
    <w:rsid w:val="00766547"/>
    <w:rsid w:val="00766D2E"/>
    <w:rsid w:val="007670B0"/>
    <w:rsid w:val="00767446"/>
    <w:rsid w:val="00767B01"/>
    <w:rsid w:val="00767C78"/>
    <w:rsid w:val="007701AD"/>
    <w:rsid w:val="007701C4"/>
    <w:rsid w:val="00770359"/>
    <w:rsid w:val="00770709"/>
    <w:rsid w:val="00770783"/>
    <w:rsid w:val="00770B73"/>
    <w:rsid w:val="00770C67"/>
    <w:rsid w:val="007719F4"/>
    <w:rsid w:val="00771AF1"/>
    <w:rsid w:val="00771B52"/>
    <w:rsid w:val="00771F93"/>
    <w:rsid w:val="00772136"/>
    <w:rsid w:val="007724E0"/>
    <w:rsid w:val="00772ADC"/>
    <w:rsid w:val="00772C88"/>
    <w:rsid w:val="00772ECF"/>
    <w:rsid w:val="007737CF"/>
    <w:rsid w:val="00773AD7"/>
    <w:rsid w:val="00773C4C"/>
    <w:rsid w:val="007740C1"/>
    <w:rsid w:val="00774185"/>
    <w:rsid w:val="007742B2"/>
    <w:rsid w:val="007742ED"/>
    <w:rsid w:val="0077447F"/>
    <w:rsid w:val="00774584"/>
    <w:rsid w:val="007747FA"/>
    <w:rsid w:val="00774F81"/>
    <w:rsid w:val="00775183"/>
    <w:rsid w:val="007755F3"/>
    <w:rsid w:val="007758F8"/>
    <w:rsid w:val="00775A77"/>
    <w:rsid w:val="00775C51"/>
    <w:rsid w:val="00775F58"/>
    <w:rsid w:val="0077611C"/>
    <w:rsid w:val="00776267"/>
    <w:rsid w:val="007762A7"/>
    <w:rsid w:val="007765E6"/>
    <w:rsid w:val="0077664D"/>
    <w:rsid w:val="0077666B"/>
    <w:rsid w:val="0077682E"/>
    <w:rsid w:val="00776E28"/>
    <w:rsid w:val="00777429"/>
    <w:rsid w:val="007774CB"/>
    <w:rsid w:val="00777BEF"/>
    <w:rsid w:val="00777C18"/>
    <w:rsid w:val="00777CB9"/>
    <w:rsid w:val="007808F0"/>
    <w:rsid w:val="007808F4"/>
    <w:rsid w:val="00780B47"/>
    <w:rsid w:val="00780DC0"/>
    <w:rsid w:val="00780F06"/>
    <w:rsid w:val="00782316"/>
    <w:rsid w:val="0078253F"/>
    <w:rsid w:val="00782952"/>
    <w:rsid w:val="00782AC1"/>
    <w:rsid w:val="00782EC7"/>
    <w:rsid w:val="007830E6"/>
    <w:rsid w:val="00783279"/>
    <w:rsid w:val="007832B0"/>
    <w:rsid w:val="007834BC"/>
    <w:rsid w:val="00783738"/>
    <w:rsid w:val="0078390D"/>
    <w:rsid w:val="00783B0B"/>
    <w:rsid w:val="007843D5"/>
    <w:rsid w:val="00784A40"/>
    <w:rsid w:val="00785032"/>
    <w:rsid w:val="00785152"/>
    <w:rsid w:val="007858D0"/>
    <w:rsid w:val="00786386"/>
    <w:rsid w:val="007864C8"/>
    <w:rsid w:val="00786679"/>
    <w:rsid w:val="00786683"/>
    <w:rsid w:val="00786750"/>
    <w:rsid w:val="007867A8"/>
    <w:rsid w:val="00786D5A"/>
    <w:rsid w:val="007871CF"/>
    <w:rsid w:val="007873E5"/>
    <w:rsid w:val="007874B4"/>
    <w:rsid w:val="00787540"/>
    <w:rsid w:val="00787BCA"/>
    <w:rsid w:val="00787FAC"/>
    <w:rsid w:val="0079066B"/>
    <w:rsid w:val="007910E4"/>
    <w:rsid w:val="007927E3"/>
    <w:rsid w:val="00792A6D"/>
    <w:rsid w:val="00792AE9"/>
    <w:rsid w:val="00792F12"/>
    <w:rsid w:val="00793400"/>
    <w:rsid w:val="007935A1"/>
    <w:rsid w:val="007938AC"/>
    <w:rsid w:val="00793F38"/>
    <w:rsid w:val="00794424"/>
    <w:rsid w:val="007947F7"/>
    <w:rsid w:val="00794F27"/>
    <w:rsid w:val="00795661"/>
    <w:rsid w:val="0079587D"/>
    <w:rsid w:val="00795B83"/>
    <w:rsid w:val="00796877"/>
    <w:rsid w:val="00796DBD"/>
    <w:rsid w:val="00797137"/>
    <w:rsid w:val="00797427"/>
    <w:rsid w:val="007978E7"/>
    <w:rsid w:val="00797D7A"/>
    <w:rsid w:val="00797DBA"/>
    <w:rsid w:val="007A02AE"/>
    <w:rsid w:val="007A02CF"/>
    <w:rsid w:val="007A03D7"/>
    <w:rsid w:val="007A0C73"/>
    <w:rsid w:val="007A1FC4"/>
    <w:rsid w:val="007A253B"/>
    <w:rsid w:val="007A273A"/>
    <w:rsid w:val="007A2814"/>
    <w:rsid w:val="007A2847"/>
    <w:rsid w:val="007A2A11"/>
    <w:rsid w:val="007A2BFB"/>
    <w:rsid w:val="007A2DF3"/>
    <w:rsid w:val="007A3176"/>
    <w:rsid w:val="007A33B5"/>
    <w:rsid w:val="007A3480"/>
    <w:rsid w:val="007A39A4"/>
    <w:rsid w:val="007A3A7E"/>
    <w:rsid w:val="007A4014"/>
    <w:rsid w:val="007A414B"/>
    <w:rsid w:val="007A42D9"/>
    <w:rsid w:val="007A4571"/>
    <w:rsid w:val="007A468C"/>
    <w:rsid w:val="007A474F"/>
    <w:rsid w:val="007A4841"/>
    <w:rsid w:val="007A4905"/>
    <w:rsid w:val="007A51BE"/>
    <w:rsid w:val="007A5265"/>
    <w:rsid w:val="007A5DB9"/>
    <w:rsid w:val="007A5ED6"/>
    <w:rsid w:val="007A6195"/>
    <w:rsid w:val="007A6547"/>
    <w:rsid w:val="007A657F"/>
    <w:rsid w:val="007A662C"/>
    <w:rsid w:val="007A6B65"/>
    <w:rsid w:val="007A6F20"/>
    <w:rsid w:val="007A74FE"/>
    <w:rsid w:val="007B0208"/>
    <w:rsid w:val="007B0BEF"/>
    <w:rsid w:val="007B0C08"/>
    <w:rsid w:val="007B0C2C"/>
    <w:rsid w:val="007B0CA6"/>
    <w:rsid w:val="007B1146"/>
    <w:rsid w:val="007B15D0"/>
    <w:rsid w:val="007B163D"/>
    <w:rsid w:val="007B1682"/>
    <w:rsid w:val="007B183A"/>
    <w:rsid w:val="007B1C41"/>
    <w:rsid w:val="007B1C56"/>
    <w:rsid w:val="007B1F8A"/>
    <w:rsid w:val="007B2081"/>
    <w:rsid w:val="007B233C"/>
    <w:rsid w:val="007B2475"/>
    <w:rsid w:val="007B316A"/>
    <w:rsid w:val="007B39FC"/>
    <w:rsid w:val="007B3B3E"/>
    <w:rsid w:val="007B3BAA"/>
    <w:rsid w:val="007B3E1A"/>
    <w:rsid w:val="007B3E6A"/>
    <w:rsid w:val="007B3F3B"/>
    <w:rsid w:val="007B4127"/>
    <w:rsid w:val="007B4A3D"/>
    <w:rsid w:val="007B4A70"/>
    <w:rsid w:val="007B4BEB"/>
    <w:rsid w:val="007B507F"/>
    <w:rsid w:val="007B537E"/>
    <w:rsid w:val="007B554E"/>
    <w:rsid w:val="007B5BBD"/>
    <w:rsid w:val="007B5EFD"/>
    <w:rsid w:val="007B6155"/>
    <w:rsid w:val="007B6A3F"/>
    <w:rsid w:val="007B7043"/>
    <w:rsid w:val="007B74EE"/>
    <w:rsid w:val="007B7838"/>
    <w:rsid w:val="007B7AE5"/>
    <w:rsid w:val="007B7D32"/>
    <w:rsid w:val="007B7EB2"/>
    <w:rsid w:val="007B7FCB"/>
    <w:rsid w:val="007C02B1"/>
    <w:rsid w:val="007C0712"/>
    <w:rsid w:val="007C0A86"/>
    <w:rsid w:val="007C0C09"/>
    <w:rsid w:val="007C116D"/>
    <w:rsid w:val="007C1488"/>
    <w:rsid w:val="007C151E"/>
    <w:rsid w:val="007C158C"/>
    <w:rsid w:val="007C1953"/>
    <w:rsid w:val="007C1DC8"/>
    <w:rsid w:val="007C232A"/>
    <w:rsid w:val="007C2537"/>
    <w:rsid w:val="007C25A3"/>
    <w:rsid w:val="007C26A9"/>
    <w:rsid w:val="007C2F4F"/>
    <w:rsid w:val="007C33C7"/>
    <w:rsid w:val="007C36F0"/>
    <w:rsid w:val="007C471C"/>
    <w:rsid w:val="007C4C43"/>
    <w:rsid w:val="007C4FC5"/>
    <w:rsid w:val="007C5A1A"/>
    <w:rsid w:val="007C607C"/>
    <w:rsid w:val="007C61BF"/>
    <w:rsid w:val="007C6821"/>
    <w:rsid w:val="007C6B0D"/>
    <w:rsid w:val="007C6EA6"/>
    <w:rsid w:val="007C6F9B"/>
    <w:rsid w:val="007C6FE6"/>
    <w:rsid w:val="007C73C2"/>
    <w:rsid w:val="007C74A5"/>
    <w:rsid w:val="007D040D"/>
    <w:rsid w:val="007D04B3"/>
    <w:rsid w:val="007D0D4E"/>
    <w:rsid w:val="007D10F1"/>
    <w:rsid w:val="007D11A0"/>
    <w:rsid w:val="007D12FF"/>
    <w:rsid w:val="007D1C42"/>
    <w:rsid w:val="007D204C"/>
    <w:rsid w:val="007D21C0"/>
    <w:rsid w:val="007D2686"/>
    <w:rsid w:val="007D3356"/>
    <w:rsid w:val="007D365F"/>
    <w:rsid w:val="007D374D"/>
    <w:rsid w:val="007D3E36"/>
    <w:rsid w:val="007D3F15"/>
    <w:rsid w:val="007D407B"/>
    <w:rsid w:val="007D4085"/>
    <w:rsid w:val="007D415E"/>
    <w:rsid w:val="007D4833"/>
    <w:rsid w:val="007D4FFE"/>
    <w:rsid w:val="007D585F"/>
    <w:rsid w:val="007D5900"/>
    <w:rsid w:val="007D5AC4"/>
    <w:rsid w:val="007D5B07"/>
    <w:rsid w:val="007D5DBD"/>
    <w:rsid w:val="007D608F"/>
    <w:rsid w:val="007D62AE"/>
    <w:rsid w:val="007D6359"/>
    <w:rsid w:val="007D6459"/>
    <w:rsid w:val="007D64CE"/>
    <w:rsid w:val="007D66BE"/>
    <w:rsid w:val="007D66EA"/>
    <w:rsid w:val="007D6E6D"/>
    <w:rsid w:val="007D6EC6"/>
    <w:rsid w:val="007D71FF"/>
    <w:rsid w:val="007D7515"/>
    <w:rsid w:val="007D7775"/>
    <w:rsid w:val="007D7E2A"/>
    <w:rsid w:val="007E026C"/>
    <w:rsid w:val="007E0532"/>
    <w:rsid w:val="007E05D9"/>
    <w:rsid w:val="007E0C10"/>
    <w:rsid w:val="007E106F"/>
    <w:rsid w:val="007E1204"/>
    <w:rsid w:val="007E1D48"/>
    <w:rsid w:val="007E2279"/>
    <w:rsid w:val="007E293F"/>
    <w:rsid w:val="007E33B6"/>
    <w:rsid w:val="007E347D"/>
    <w:rsid w:val="007E385A"/>
    <w:rsid w:val="007E3A18"/>
    <w:rsid w:val="007E3C91"/>
    <w:rsid w:val="007E432F"/>
    <w:rsid w:val="007E4904"/>
    <w:rsid w:val="007E4AD8"/>
    <w:rsid w:val="007E4BBC"/>
    <w:rsid w:val="007E4E6C"/>
    <w:rsid w:val="007E5120"/>
    <w:rsid w:val="007E51DF"/>
    <w:rsid w:val="007E53C2"/>
    <w:rsid w:val="007E56E0"/>
    <w:rsid w:val="007E5A12"/>
    <w:rsid w:val="007E6466"/>
    <w:rsid w:val="007E6487"/>
    <w:rsid w:val="007E6630"/>
    <w:rsid w:val="007E68BB"/>
    <w:rsid w:val="007E68F3"/>
    <w:rsid w:val="007E6BB8"/>
    <w:rsid w:val="007E6DE6"/>
    <w:rsid w:val="007E6FC0"/>
    <w:rsid w:val="007E7012"/>
    <w:rsid w:val="007E70A4"/>
    <w:rsid w:val="007E744C"/>
    <w:rsid w:val="007E7891"/>
    <w:rsid w:val="007E79A6"/>
    <w:rsid w:val="007E79D3"/>
    <w:rsid w:val="007E7B84"/>
    <w:rsid w:val="007F0495"/>
    <w:rsid w:val="007F04C3"/>
    <w:rsid w:val="007F053A"/>
    <w:rsid w:val="007F0905"/>
    <w:rsid w:val="007F0CF6"/>
    <w:rsid w:val="007F1012"/>
    <w:rsid w:val="007F1766"/>
    <w:rsid w:val="007F1867"/>
    <w:rsid w:val="007F1B34"/>
    <w:rsid w:val="007F1DA2"/>
    <w:rsid w:val="007F1F6F"/>
    <w:rsid w:val="007F1FA4"/>
    <w:rsid w:val="007F1FC3"/>
    <w:rsid w:val="007F2292"/>
    <w:rsid w:val="007F280C"/>
    <w:rsid w:val="007F28CF"/>
    <w:rsid w:val="007F2C3D"/>
    <w:rsid w:val="007F3229"/>
    <w:rsid w:val="007F3538"/>
    <w:rsid w:val="007F3CDB"/>
    <w:rsid w:val="007F3EB2"/>
    <w:rsid w:val="007F3F03"/>
    <w:rsid w:val="007F3F2F"/>
    <w:rsid w:val="007F4191"/>
    <w:rsid w:val="007F42A7"/>
    <w:rsid w:val="007F4716"/>
    <w:rsid w:val="007F4ABA"/>
    <w:rsid w:val="007F4BDA"/>
    <w:rsid w:val="007F4D61"/>
    <w:rsid w:val="007F4F16"/>
    <w:rsid w:val="007F5309"/>
    <w:rsid w:val="007F549F"/>
    <w:rsid w:val="007F5525"/>
    <w:rsid w:val="007F5823"/>
    <w:rsid w:val="007F5F31"/>
    <w:rsid w:val="007F61BD"/>
    <w:rsid w:val="007F6598"/>
    <w:rsid w:val="007F6ADA"/>
    <w:rsid w:val="007F6E25"/>
    <w:rsid w:val="007F71C8"/>
    <w:rsid w:val="007F72AD"/>
    <w:rsid w:val="007F7408"/>
    <w:rsid w:val="007F775E"/>
    <w:rsid w:val="007F7B86"/>
    <w:rsid w:val="007F7CA4"/>
    <w:rsid w:val="008000A1"/>
    <w:rsid w:val="008000E7"/>
    <w:rsid w:val="008001B9"/>
    <w:rsid w:val="0080071E"/>
    <w:rsid w:val="00800B35"/>
    <w:rsid w:val="00800B37"/>
    <w:rsid w:val="00800B85"/>
    <w:rsid w:val="00800EDF"/>
    <w:rsid w:val="0080103D"/>
    <w:rsid w:val="008010F1"/>
    <w:rsid w:val="00801347"/>
    <w:rsid w:val="00801393"/>
    <w:rsid w:val="0080145C"/>
    <w:rsid w:val="00801520"/>
    <w:rsid w:val="008015C3"/>
    <w:rsid w:val="008027EC"/>
    <w:rsid w:val="00802C30"/>
    <w:rsid w:val="00802C59"/>
    <w:rsid w:val="00803126"/>
    <w:rsid w:val="0080330C"/>
    <w:rsid w:val="008035C0"/>
    <w:rsid w:val="008039AA"/>
    <w:rsid w:val="00803D1F"/>
    <w:rsid w:val="008045FB"/>
    <w:rsid w:val="008049DC"/>
    <w:rsid w:val="00804A25"/>
    <w:rsid w:val="00804B4F"/>
    <w:rsid w:val="00804D83"/>
    <w:rsid w:val="00804FF3"/>
    <w:rsid w:val="0080557D"/>
    <w:rsid w:val="008059C1"/>
    <w:rsid w:val="008059FF"/>
    <w:rsid w:val="00805D40"/>
    <w:rsid w:val="00805E3C"/>
    <w:rsid w:val="00806053"/>
    <w:rsid w:val="00806123"/>
    <w:rsid w:val="0080650C"/>
    <w:rsid w:val="00806DFE"/>
    <w:rsid w:val="00807FA7"/>
    <w:rsid w:val="00810134"/>
    <w:rsid w:val="008102BA"/>
    <w:rsid w:val="0081061C"/>
    <w:rsid w:val="00810A00"/>
    <w:rsid w:val="00810A65"/>
    <w:rsid w:val="00810F97"/>
    <w:rsid w:val="00811228"/>
    <w:rsid w:val="0081131B"/>
    <w:rsid w:val="0081138C"/>
    <w:rsid w:val="00811B1E"/>
    <w:rsid w:val="00811BBB"/>
    <w:rsid w:val="00811C31"/>
    <w:rsid w:val="00812331"/>
    <w:rsid w:val="00812375"/>
    <w:rsid w:val="008125CD"/>
    <w:rsid w:val="00812611"/>
    <w:rsid w:val="0081272E"/>
    <w:rsid w:val="00813689"/>
    <w:rsid w:val="00813EB2"/>
    <w:rsid w:val="00813F66"/>
    <w:rsid w:val="008144EF"/>
    <w:rsid w:val="008148D8"/>
    <w:rsid w:val="00814A24"/>
    <w:rsid w:val="00814CF5"/>
    <w:rsid w:val="00814F74"/>
    <w:rsid w:val="00815160"/>
    <w:rsid w:val="0081520F"/>
    <w:rsid w:val="008152FF"/>
    <w:rsid w:val="0081553D"/>
    <w:rsid w:val="00815FD1"/>
    <w:rsid w:val="00816576"/>
    <w:rsid w:val="00816A7D"/>
    <w:rsid w:val="00816BC2"/>
    <w:rsid w:val="008171DF"/>
    <w:rsid w:val="008172A9"/>
    <w:rsid w:val="00817368"/>
    <w:rsid w:val="00817634"/>
    <w:rsid w:val="00817869"/>
    <w:rsid w:val="00817B8C"/>
    <w:rsid w:val="00817C0C"/>
    <w:rsid w:val="00817C64"/>
    <w:rsid w:val="00817DC0"/>
    <w:rsid w:val="00817F8F"/>
    <w:rsid w:val="0082057F"/>
    <w:rsid w:val="00820B2A"/>
    <w:rsid w:val="00820FFA"/>
    <w:rsid w:val="008215CA"/>
    <w:rsid w:val="0082284F"/>
    <w:rsid w:val="00822D4A"/>
    <w:rsid w:val="00822EB7"/>
    <w:rsid w:val="0082305D"/>
    <w:rsid w:val="00823AF3"/>
    <w:rsid w:val="0082435A"/>
    <w:rsid w:val="008243D7"/>
    <w:rsid w:val="00824417"/>
    <w:rsid w:val="00824D60"/>
    <w:rsid w:val="0082563E"/>
    <w:rsid w:val="008257AD"/>
    <w:rsid w:val="00825EF2"/>
    <w:rsid w:val="00825FAD"/>
    <w:rsid w:val="008262DA"/>
    <w:rsid w:val="008263B3"/>
    <w:rsid w:val="008265AC"/>
    <w:rsid w:val="00826D32"/>
    <w:rsid w:val="008270A9"/>
    <w:rsid w:val="0082719C"/>
    <w:rsid w:val="008272BD"/>
    <w:rsid w:val="008272C3"/>
    <w:rsid w:val="00827440"/>
    <w:rsid w:val="008278C1"/>
    <w:rsid w:val="00827A60"/>
    <w:rsid w:val="00827E15"/>
    <w:rsid w:val="008302E7"/>
    <w:rsid w:val="008307B8"/>
    <w:rsid w:val="00830D95"/>
    <w:rsid w:val="008310DD"/>
    <w:rsid w:val="00831127"/>
    <w:rsid w:val="008311A5"/>
    <w:rsid w:val="00831296"/>
    <w:rsid w:val="00831387"/>
    <w:rsid w:val="008317D1"/>
    <w:rsid w:val="008318D9"/>
    <w:rsid w:val="00831B13"/>
    <w:rsid w:val="00831C3D"/>
    <w:rsid w:val="00831CBA"/>
    <w:rsid w:val="00832300"/>
    <w:rsid w:val="00832467"/>
    <w:rsid w:val="00832661"/>
    <w:rsid w:val="00832D06"/>
    <w:rsid w:val="00832E92"/>
    <w:rsid w:val="00832F48"/>
    <w:rsid w:val="0083301B"/>
    <w:rsid w:val="00833557"/>
    <w:rsid w:val="008335AE"/>
    <w:rsid w:val="0083398A"/>
    <w:rsid w:val="0083414B"/>
    <w:rsid w:val="00834801"/>
    <w:rsid w:val="00834A84"/>
    <w:rsid w:val="00834BA2"/>
    <w:rsid w:val="00834EAA"/>
    <w:rsid w:val="0083520C"/>
    <w:rsid w:val="00835517"/>
    <w:rsid w:val="0083581B"/>
    <w:rsid w:val="008359EE"/>
    <w:rsid w:val="00835A1A"/>
    <w:rsid w:val="00835ADE"/>
    <w:rsid w:val="00835C8A"/>
    <w:rsid w:val="00835D05"/>
    <w:rsid w:val="0083640C"/>
    <w:rsid w:val="008364EE"/>
    <w:rsid w:val="0083692E"/>
    <w:rsid w:val="008369F3"/>
    <w:rsid w:val="0083721D"/>
    <w:rsid w:val="0083744B"/>
    <w:rsid w:val="00837706"/>
    <w:rsid w:val="00837F78"/>
    <w:rsid w:val="008401BE"/>
    <w:rsid w:val="0084055D"/>
    <w:rsid w:val="00840649"/>
    <w:rsid w:val="008406C6"/>
    <w:rsid w:val="008409D7"/>
    <w:rsid w:val="00841423"/>
    <w:rsid w:val="0084173E"/>
    <w:rsid w:val="00842151"/>
    <w:rsid w:val="0084217E"/>
    <w:rsid w:val="00842200"/>
    <w:rsid w:val="00842322"/>
    <w:rsid w:val="0084243F"/>
    <w:rsid w:val="00842507"/>
    <w:rsid w:val="00842F85"/>
    <w:rsid w:val="00843041"/>
    <w:rsid w:val="00843269"/>
    <w:rsid w:val="00843A95"/>
    <w:rsid w:val="00844157"/>
    <w:rsid w:val="008442C4"/>
    <w:rsid w:val="0084499F"/>
    <w:rsid w:val="00844C43"/>
    <w:rsid w:val="00844F66"/>
    <w:rsid w:val="0084502C"/>
    <w:rsid w:val="00845058"/>
    <w:rsid w:val="00845776"/>
    <w:rsid w:val="00845931"/>
    <w:rsid w:val="00845FA9"/>
    <w:rsid w:val="00846271"/>
    <w:rsid w:val="008464AA"/>
    <w:rsid w:val="008465DC"/>
    <w:rsid w:val="00846635"/>
    <w:rsid w:val="00846AE9"/>
    <w:rsid w:val="00847046"/>
    <w:rsid w:val="008472B8"/>
    <w:rsid w:val="008474E8"/>
    <w:rsid w:val="008475A2"/>
    <w:rsid w:val="008475B6"/>
    <w:rsid w:val="00847656"/>
    <w:rsid w:val="00847AEF"/>
    <w:rsid w:val="00847B82"/>
    <w:rsid w:val="008500ED"/>
    <w:rsid w:val="008501F6"/>
    <w:rsid w:val="008503C8"/>
    <w:rsid w:val="00850AB0"/>
    <w:rsid w:val="00850DD1"/>
    <w:rsid w:val="00850EBD"/>
    <w:rsid w:val="0085113F"/>
    <w:rsid w:val="00851356"/>
    <w:rsid w:val="00851FDF"/>
    <w:rsid w:val="00852710"/>
    <w:rsid w:val="00852752"/>
    <w:rsid w:val="008527A6"/>
    <w:rsid w:val="0085294A"/>
    <w:rsid w:val="00852F79"/>
    <w:rsid w:val="00853B72"/>
    <w:rsid w:val="00853D03"/>
    <w:rsid w:val="00854687"/>
    <w:rsid w:val="008551FF"/>
    <w:rsid w:val="00855298"/>
    <w:rsid w:val="00855675"/>
    <w:rsid w:val="00855AC8"/>
    <w:rsid w:val="00855E9E"/>
    <w:rsid w:val="00856232"/>
    <w:rsid w:val="008567A1"/>
    <w:rsid w:val="00856865"/>
    <w:rsid w:val="00856C00"/>
    <w:rsid w:val="008574FB"/>
    <w:rsid w:val="00857BE5"/>
    <w:rsid w:val="0086033C"/>
    <w:rsid w:val="0086048B"/>
    <w:rsid w:val="008604FB"/>
    <w:rsid w:val="008610DC"/>
    <w:rsid w:val="00861E19"/>
    <w:rsid w:val="00861E94"/>
    <w:rsid w:val="00862378"/>
    <w:rsid w:val="008629BC"/>
    <w:rsid w:val="00862D30"/>
    <w:rsid w:val="00863175"/>
    <w:rsid w:val="0086327A"/>
    <w:rsid w:val="00863521"/>
    <w:rsid w:val="00863717"/>
    <w:rsid w:val="00863787"/>
    <w:rsid w:val="00863B1A"/>
    <w:rsid w:val="00863C93"/>
    <w:rsid w:val="0086402F"/>
    <w:rsid w:val="0086445E"/>
    <w:rsid w:val="00864489"/>
    <w:rsid w:val="00864798"/>
    <w:rsid w:val="008647FE"/>
    <w:rsid w:val="00864B09"/>
    <w:rsid w:val="008651BA"/>
    <w:rsid w:val="008658AC"/>
    <w:rsid w:val="00865969"/>
    <w:rsid w:val="008659BF"/>
    <w:rsid w:val="00865FAD"/>
    <w:rsid w:val="008664C1"/>
    <w:rsid w:val="008665C2"/>
    <w:rsid w:val="0086669F"/>
    <w:rsid w:val="008668BD"/>
    <w:rsid w:val="00866D52"/>
    <w:rsid w:val="00866EA9"/>
    <w:rsid w:val="008671A5"/>
    <w:rsid w:val="00867364"/>
    <w:rsid w:val="0086747D"/>
    <w:rsid w:val="00867C6B"/>
    <w:rsid w:val="00867C7F"/>
    <w:rsid w:val="00867C96"/>
    <w:rsid w:val="00867D7C"/>
    <w:rsid w:val="00870290"/>
    <w:rsid w:val="00870393"/>
    <w:rsid w:val="008703BA"/>
    <w:rsid w:val="008703D1"/>
    <w:rsid w:val="00870666"/>
    <w:rsid w:val="00870BD7"/>
    <w:rsid w:val="00870C95"/>
    <w:rsid w:val="00870FAD"/>
    <w:rsid w:val="0087108F"/>
    <w:rsid w:val="008716BE"/>
    <w:rsid w:val="008719E7"/>
    <w:rsid w:val="008719EA"/>
    <w:rsid w:val="00871A43"/>
    <w:rsid w:val="00871B6D"/>
    <w:rsid w:val="00871CAD"/>
    <w:rsid w:val="00871D84"/>
    <w:rsid w:val="00871EA7"/>
    <w:rsid w:val="00872049"/>
    <w:rsid w:val="0087214D"/>
    <w:rsid w:val="0087236A"/>
    <w:rsid w:val="00872571"/>
    <w:rsid w:val="00872598"/>
    <w:rsid w:val="0087281E"/>
    <w:rsid w:val="008729BB"/>
    <w:rsid w:val="00872A58"/>
    <w:rsid w:val="00872DAB"/>
    <w:rsid w:val="00872FA6"/>
    <w:rsid w:val="00872FCB"/>
    <w:rsid w:val="00873268"/>
    <w:rsid w:val="008733F1"/>
    <w:rsid w:val="00873762"/>
    <w:rsid w:val="00873BEB"/>
    <w:rsid w:val="00873DEA"/>
    <w:rsid w:val="00873EB6"/>
    <w:rsid w:val="00874737"/>
    <w:rsid w:val="00874785"/>
    <w:rsid w:val="00874B47"/>
    <w:rsid w:val="00875123"/>
    <w:rsid w:val="00875175"/>
    <w:rsid w:val="00875432"/>
    <w:rsid w:val="00875640"/>
    <w:rsid w:val="00875A81"/>
    <w:rsid w:val="00875CE8"/>
    <w:rsid w:val="00875D41"/>
    <w:rsid w:val="008761C4"/>
    <w:rsid w:val="008762F4"/>
    <w:rsid w:val="00876618"/>
    <w:rsid w:val="00876919"/>
    <w:rsid w:val="00876E25"/>
    <w:rsid w:val="00876F96"/>
    <w:rsid w:val="00877522"/>
    <w:rsid w:val="00880705"/>
    <w:rsid w:val="00880E2A"/>
    <w:rsid w:val="00880F3E"/>
    <w:rsid w:val="00880F7D"/>
    <w:rsid w:val="008813D3"/>
    <w:rsid w:val="008815D3"/>
    <w:rsid w:val="00881764"/>
    <w:rsid w:val="00881920"/>
    <w:rsid w:val="008819DA"/>
    <w:rsid w:val="00881CB2"/>
    <w:rsid w:val="00882090"/>
    <w:rsid w:val="00882313"/>
    <w:rsid w:val="00882961"/>
    <w:rsid w:val="00882D45"/>
    <w:rsid w:val="00883290"/>
    <w:rsid w:val="008833A4"/>
    <w:rsid w:val="00883475"/>
    <w:rsid w:val="00883C02"/>
    <w:rsid w:val="00883EA7"/>
    <w:rsid w:val="0088402D"/>
    <w:rsid w:val="008840D3"/>
    <w:rsid w:val="00884142"/>
    <w:rsid w:val="00884219"/>
    <w:rsid w:val="008844EB"/>
    <w:rsid w:val="0088459C"/>
    <w:rsid w:val="00884995"/>
    <w:rsid w:val="00885310"/>
    <w:rsid w:val="0088558F"/>
    <w:rsid w:val="008858ED"/>
    <w:rsid w:val="008858EF"/>
    <w:rsid w:val="00885A05"/>
    <w:rsid w:val="00885A2C"/>
    <w:rsid w:val="00885ECA"/>
    <w:rsid w:val="00886254"/>
    <w:rsid w:val="008864CE"/>
    <w:rsid w:val="00886502"/>
    <w:rsid w:val="00887016"/>
    <w:rsid w:val="0088755F"/>
    <w:rsid w:val="00887E0F"/>
    <w:rsid w:val="00890B8D"/>
    <w:rsid w:val="00890D35"/>
    <w:rsid w:val="00890DB5"/>
    <w:rsid w:val="00890E09"/>
    <w:rsid w:val="00891108"/>
    <w:rsid w:val="008912DF"/>
    <w:rsid w:val="008915D3"/>
    <w:rsid w:val="00891738"/>
    <w:rsid w:val="00891A45"/>
    <w:rsid w:val="00891ADB"/>
    <w:rsid w:val="00891FC8"/>
    <w:rsid w:val="00892121"/>
    <w:rsid w:val="00892510"/>
    <w:rsid w:val="00893024"/>
    <w:rsid w:val="008930C4"/>
    <w:rsid w:val="00893534"/>
    <w:rsid w:val="00893B18"/>
    <w:rsid w:val="00893CA4"/>
    <w:rsid w:val="00893E4C"/>
    <w:rsid w:val="00893EA3"/>
    <w:rsid w:val="008944B0"/>
    <w:rsid w:val="00894742"/>
    <w:rsid w:val="00895459"/>
    <w:rsid w:val="00895849"/>
    <w:rsid w:val="00895A53"/>
    <w:rsid w:val="008967D6"/>
    <w:rsid w:val="00896F80"/>
    <w:rsid w:val="00897205"/>
    <w:rsid w:val="00897394"/>
    <w:rsid w:val="0089760A"/>
    <w:rsid w:val="008976FB"/>
    <w:rsid w:val="00897759"/>
    <w:rsid w:val="00897888"/>
    <w:rsid w:val="00897901"/>
    <w:rsid w:val="00897A53"/>
    <w:rsid w:val="008A00B3"/>
    <w:rsid w:val="008A082A"/>
    <w:rsid w:val="008A08F8"/>
    <w:rsid w:val="008A0F3D"/>
    <w:rsid w:val="008A18B3"/>
    <w:rsid w:val="008A18BC"/>
    <w:rsid w:val="008A1A36"/>
    <w:rsid w:val="008A1E16"/>
    <w:rsid w:val="008A1E5E"/>
    <w:rsid w:val="008A20D1"/>
    <w:rsid w:val="008A2588"/>
    <w:rsid w:val="008A2B7F"/>
    <w:rsid w:val="008A2E5C"/>
    <w:rsid w:val="008A2EC2"/>
    <w:rsid w:val="008A3389"/>
    <w:rsid w:val="008A365A"/>
    <w:rsid w:val="008A3A3E"/>
    <w:rsid w:val="008A3C94"/>
    <w:rsid w:val="008A3FFB"/>
    <w:rsid w:val="008A42D7"/>
    <w:rsid w:val="008A47FF"/>
    <w:rsid w:val="008A4860"/>
    <w:rsid w:val="008A4CD8"/>
    <w:rsid w:val="008A4F07"/>
    <w:rsid w:val="008A5522"/>
    <w:rsid w:val="008A57A3"/>
    <w:rsid w:val="008A59D1"/>
    <w:rsid w:val="008A60BA"/>
    <w:rsid w:val="008A6335"/>
    <w:rsid w:val="008A647F"/>
    <w:rsid w:val="008A6605"/>
    <w:rsid w:val="008A68D6"/>
    <w:rsid w:val="008A6A5C"/>
    <w:rsid w:val="008A6DE0"/>
    <w:rsid w:val="008A72AB"/>
    <w:rsid w:val="008A7408"/>
    <w:rsid w:val="008A7C1B"/>
    <w:rsid w:val="008B005E"/>
    <w:rsid w:val="008B0652"/>
    <w:rsid w:val="008B0C5B"/>
    <w:rsid w:val="008B0D52"/>
    <w:rsid w:val="008B1125"/>
    <w:rsid w:val="008B1404"/>
    <w:rsid w:val="008B155F"/>
    <w:rsid w:val="008B1858"/>
    <w:rsid w:val="008B1D53"/>
    <w:rsid w:val="008B1E2C"/>
    <w:rsid w:val="008B2276"/>
    <w:rsid w:val="008B2302"/>
    <w:rsid w:val="008B25E9"/>
    <w:rsid w:val="008B274F"/>
    <w:rsid w:val="008B32B4"/>
    <w:rsid w:val="008B4079"/>
    <w:rsid w:val="008B40FF"/>
    <w:rsid w:val="008B432B"/>
    <w:rsid w:val="008B43B1"/>
    <w:rsid w:val="008B4602"/>
    <w:rsid w:val="008B49AA"/>
    <w:rsid w:val="008B49B5"/>
    <w:rsid w:val="008B4CA1"/>
    <w:rsid w:val="008B4F66"/>
    <w:rsid w:val="008B57E3"/>
    <w:rsid w:val="008B5A82"/>
    <w:rsid w:val="008B5C36"/>
    <w:rsid w:val="008B5CA0"/>
    <w:rsid w:val="008B6067"/>
    <w:rsid w:val="008B6628"/>
    <w:rsid w:val="008B6957"/>
    <w:rsid w:val="008B6A05"/>
    <w:rsid w:val="008B6C94"/>
    <w:rsid w:val="008B6CB3"/>
    <w:rsid w:val="008B6DD5"/>
    <w:rsid w:val="008B6FA9"/>
    <w:rsid w:val="008B71A6"/>
    <w:rsid w:val="008B7384"/>
    <w:rsid w:val="008B774D"/>
    <w:rsid w:val="008B7C4D"/>
    <w:rsid w:val="008B7E47"/>
    <w:rsid w:val="008C036A"/>
    <w:rsid w:val="008C08B5"/>
    <w:rsid w:val="008C0B99"/>
    <w:rsid w:val="008C0E74"/>
    <w:rsid w:val="008C14A1"/>
    <w:rsid w:val="008C1627"/>
    <w:rsid w:val="008C247E"/>
    <w:rsid w:val="008C262C"/>
    <w:rsid w:val="008C2742"/>
    <w:rsid w:val="008C2B39"/>
    <w:rsid w:val="008C2FF0"/>
    <w:rsid w:val="008C319F"/>
    <w:rsid w:val="008C32B7"/>
    <w:rsid w:val="008C38CB"/>
    <w:rsid w:val="008C38EC"/>
    <w:rsid w:val="008C410A"/>
    <w:rsid w:val="008C454F"/>
    <w:rsid w:val="008C4784"/>
    <w:rsid w:val="008C47F7"/>
    <w:rsid w:val="008C4891"/>
    <w:rsid w:val="008C4C9C"/>
    <w:rsid w:val="008C4D46"/>
    <w:rsid w:val="008C4DCF"/>
    <w:rsid w:val="008C4E27"/>
    <w:rsid w:val="008C4FAF"/>
    <w:rsid w:val="008C5170"/>
    <w:rsid w:val="008C52E4"/>
    <w:rsid w:val="008C543B"/>
    <w:rsid w:val="008C5696"/>
    <w:rsid w:val="008C573F"/>
    <w:rsid w:val="008C580A"/>
    <w:rsid w:val="008C5AA5"/>
    <w:rsid w:val="008C5FED"/>
    <w:rsid w:val="008C65D1"/>
    <w:rsid w:val="008C69CA"/>
    <w:rsid w:val="008C6A1A"/>
    <w:rsid w:val="008C6EFC"/>
    <w:rsid w:val="008C6FDF"/>
    <w:rsid w:val="008C7317"/>
    <w:rsid w:val="008C73F9"/>
    <w:rsid w:val="008C7B6F"/>
    <w:rsid w:val="008C7FDC"/>
    <w:rsid w:val="008D002F"/>
    <w:rsid w:val="008D0192"/>
    <w:rsid w:val="008D03CE"/>
    <w:rsid w:val="008D0600"/>
    <w:rsid w:val="008D0624"/>
    <w:rsid w:val="008D07D5"/>
    <w:rsid w:val="008D0D6A"/>
    <w:rsid w:val="008D102F"/>
    <w:rsid w:val="008D10E1"/>
    <w:rsid w:val="008D1166"/>
    <w:rsid w:val="008D1332"/>
    <w:rsid w:val="008D18AE"/>
    <w:rsid w:val="008D192B"/>
    <w:rsid w:val="008D1D78"/>
    <w:rsid w:val="008D2061"/>
    <w:rsid w:val="008D24F5"/>
    <w:rsid w:val="008D2518"/>
    <w:rsid w:val="008D2D99"/>
    <w:rsid w:val="008D3458"/>
    <w:rsid w:val="008D3500"/>
    <w:rsid w:val="008D364F"/>
    <w:rsid w:val="008D3AFF"/>
    <w:rsid w:val="008D3B61"/>
    <w:rsid w:val="008D3FB3"/>
    <w:rsid w:val="008D4427"/>
    <w:rsid w:val="008D4873"/>
    <w:rsid w:val="008D4CB3"/>
    <w:rsid w:val="008D51CD"/>
    <w:rsid w:val="008D522A"/>
    <w:rsid w:val="008D557B"/>
    <w:rsid w:val="008D614B"/>
    <w:rsid w:val="008D62C3"/>
    <w:rsid w:val="008D6329"/>
    <w:rsid w:val="008D6439"/>
    <w:rsid w:val="008D655B"/>
    <w:rsid w:val="008D6F56"/>
    <w:rsid w:val="008D7108"/>
    <w:rsid w:val="008D78A2"/>
    <w:rsid w:val="008D7B3E"/>
    <w:rsid w:val="008E0075"/>
    <w:rsid w:val="008E0316"/>
    <w:rsid w:val="008E0381"/>
    <w:rsid w:val="008E06C9"/>
    <w:rsid w:val="008E0705"/>
    <w:rsid w:val="008E0BD6"/>
    <w:rsid w:val="008E0C7A"/>
    <w:rsid w:val="008E0D00"/>
    <w:rsid w:val="008E0D24"/>
    <w:rsid w:val="008E0EE2"/>
    <w:rsid w:val="008E19B3"/>
    <w:rsid w:val="008E1A40"/>
    <w:rsid w:val="008E1E87"/>
    <w:rsid w:val="008E1EC3"/>
    <w:rsid w:val="008E20D7"/>
    <w:rsid w:val="008E21EB"/>
    <w:rsid w:val="008E2CB1"/>
    <w:rsid w:val="008E2F6E"/>
    <w:rsid w:val="008E328B"/>
    <w:rsid w:val="008E332A"/>
    <w:rsid w:val="008E36A8"/>
    <w:rsid w:val="008E384A"/>
    <w:rsid w:val="008E3D88"/>
    <w:rsid w:val="008E3E38"/>
    <w:rsid w:val="008E41B2"/>
    <w:rsid w:val="008E41DB"/>
    <w:rsid w:val="008E4445"/>
    <w:rsid w:val="008E4855"/>
    <w:rsid w:val="008E5118"/>
    <w:rsid w:val="008E552A"/>
    <w:rsid w:val="008E5980"/>
    <w:rsid w:val="008E5CD7"/>
    <w:rsid w:val="008E5F77"/>
    <w:rsid w:val="008E5FB8"/>
    <w:rsid w:val="008E62A4"/>
    <w:rsid w:val="008E63C6"/>
    <w:rsid w:val="008E6428"/>
    <w:rsid w:val="008E65D3"/>
    <w:rsid w:val="008E65F8"/>
    <w:rsid w:val="008E67AE"/>
    <w:rsid w:val="008E6B82"/>
    <w:rsid w:val="008E6BAB"/>
    <w:rsid w:val="008E77A9"/>
    <w:rsid w:val="008E78EC"/>
    <w:rsid w:val="008E7B13"/>
    <w:rsid w:val="008E7CB0"/>
    <w:rsid w:val="008F0136"/>
    <w:rsid w:val="008F03D0"/>
    <w:rsid w:val="008F050D"/>
    <w:rsid w:val="008F0D5D"/>
    <w:rsid w:val="008F100D"/>
    <w:rsid w:val="008F123A"/>
    <w:rsid w:val="008F1804"/>
    <w:rsid w:val="008F1876"/>
    <w:rsid w:val="008F18B4"/>
    <w:rsid w:val="008F18F0"/>
    <w:rsid w:val="008F21B6"/>
    <w:rsid w:val="008F2306"/>
    <w:rsid w:val="008F2748"/>
    <w:rsid w:val="008F2856"/>
    <w:rsid w:val="008F2E3C"/>
    <w:rsid w:val="008F310D"/>
    <w:rsid w:val="008F3246"/>
    <w:rsid w:val="008F3419"/>
    <w:rsid w:val="008F375F"/>
    <w:rsid w:val="008F3830"/>
    <w:rsid w:val="008F3A1C"/>
    <w:rsid w:val="008F3ECB"/>
    <w:rsid w:val="008F3F6C"/>
    <w:rsid w:val="008F42FC"/>
    <w:rsid w:val="008F482E"/>
    <w:rsid w:val="008F4961"/>
    <w:rsid w:val="008F4C0E"/>
    <w:rsid w:val="008F5127"/>
    <w:rsid w:val="008F5308"/>
    <w:rsid w:val="008F547E"/>
    <w:rsid w:val="008F5579"/>
    <w:rsid w:val="008F57AD"/>
    <w:rsid w:val="008F599E"/>
    <w:rsid w:val="008F5DCB"/>
    <w:rsid w:val="008F5FD3"/>
    <w:rsid w:val="008F61BB"/>
    <w:rsid w:val="008F6423"/>
    <w:rsid w:val="008F675C"/>
    <w:rsid w:val="008F6ADF"/>
    <w:rsid w:val="008F6C79"/>
    <w:rsid w:val="008F6EE1"/>
    <w:rsid w:val="008F70C2"/>
    <w:rsid w:val="008F71E9"/>
    <w:rsid w:val="008F74DD"/>
    <w:rsid w:val="008F7620"/>
    <w:rsid w:val="008F776C"/>
    <w:rsid w:val="00900138"/>
    <w:rsid w:val="00900B34"/>
    <w:rsid w:val="00900F20"/>
    <w:rsid w:val="0090129E"/>
    <w:rsid w:val="00901706"/>
    <w:rsid w:val="009019AA"/>
    <w:rsid w:val="00901B66"/>
    <w:rsid w:val="00901C7B"/>
    <w:rsid w:val="00901D99"/>
    <w:rsid w:val="00901F6E"/>
    <w:rsid w:val="009021E7"/>
    <w:rsid w:val="009022C8"/>
    <w:rsid w:val="009022D8"/>
    <w:rsid w:val="009026CF"/>
    <w:rsid w:val="00902826"/>
    <w:rsid w:val="00902DBB"/>
    <w:rsid w:val="00902E75"/>
    <w:rsid w:val="009032D6"/>
    <w:rsid w:val="009034AE"/>
    <w:rsid w:val="009034C1"/>
    <w:rsid w:val="009035D2"/>
    <w:rsid w:val="00903FEA"/>
    <w:rsid w:val="0090410E"/>
    <w:rsid w:val="0090418D"/>
    <w:rsid w:val="00904209"/>
    <w:rsid w:val="009046EE"/>
    <w:rsid w:val="009049E9"/>
    <w:rsid w:val="00904C28"/>
    <w:rsid w:val="00904CE2"/>
    <w:rsid w:val="0090559E"/>
    <w:rsid w:val="00905BD2"/>
    <w:rsid w:val="00906170"/>
    <w:rsid w:val="0090633C"/>
    <w:rsid w:val="009067A5"/>
    <w:rsid w:val="00906E0D"/>
    <w:rsid w:val="009076A3"/>
    <w:rsid w:val="009078EA"/>
    <w:rsid w:val="00907E24"/>
    <w:rsid w:val="00907F9D"/>
    <w:rsid w:val="0091020D"/>
    <w:rsid w:val="0091047D"/>
    <w:rsid w:val="00910577"/>
    <w:rsid w:val="009105DE"/>
    <w:rsid w:val="0091064B"/>
    <w:rsid w:val="00910924"/>
    <w:rsid w:val="00910AC0"/>
    <w:rsid w:val="00910C89"/>
    <w:rsid w:val="00911057"/>
    <w:rsid w:val="00911080"/>
    <w:rsid w:val="009118C8"/>
    <w:rsid w:val="00911B86"/>
    <w:rsid w:val="00911EF2"/>
    <w:rsid w:val="00912141"/>
    <w:rsid w:val="009123E2"/>
    <w:rsid w:val="0091292D"/>
    <w:rsid w:val="00912A2C"/>
    <w:rsid w:val="00913009"/>
    <w:rsid w:val="00913553"/>
    <w:rsid w:val="009136B3"/>
    <w:rsid w:val="00913CA9"/>
    <w:rsid w:val="00913D44"/>
    <w:rsid w:val="00914624"/>
    <w:rsid w:val="00914661"/>
    <w:rsid w:val="00914699"/>
    <w:rsid w:val="00914772"/>
    <w:rsid w:val="009148A9"/>
    <w:rsid w:val="00914B4A"/>
    <w:rsid w:val="00914DF0"/>
    <w:rsid w:val="00914F3B"/>
    <w:rsid w:val="00914F78"/>
    <w:rsid w:val="009151B5"/>
    <w:rsid w:val="00915E01"/>
    <w:rsid w:val="0091613C"/>
    <w:rsid w:val="009161C0"/>
    <w:rsid w:val="009162D5"/>
    <w:rsid w:val="009164A6"/>
    <w:rsid w:val="009164BF"/>
    <w:rsid w:val="00916544"/>
    <w:rsid w:val="009167A5"/>
    <w:rsid w:val="00916C9B"/>
    <w:rsid w:val="00916EA7"/>
    <w:rsid w:val="0091746E"/>
    <w:rsid w:val="00917AD4"/>
    <w:rsid w:val="00917FC8"/>
    <w:rsid w:val="00920442"/>
    <w:rsid w:val="00920497"/>
    <w:rsid w:val="009209B3"/>
    <w:rsid w:val="00920A0A"/>
    <w:rsid w:val="009214EC"/>
    <w:rsid w:val="00921CCB"/>
    <w:rsid w:val="00921F66"/>
    <w:rsid w:val="009225D2"/>
    <w:rsid w:val="00922994"/>
    <w:rsid w:val="00922B3F"/>
    <w:rsid w:val="00922B4B"/>
    <w:rsid w:val="00922C9C"/>
    <w:rsid w:val="00922DED"/>
    <w:rsid w:val="00923247"/>
    <w:rsid w:val="009232B6"/>
    <w:rsid w:val="009234CF"/>
    <w:rsid w:val="0092363B"/>
    <w:rsid w:val="00923641"/>
    <w:rsid w:val="00923A34"/>
    <w:rsid w:val="00923EDA"/>
    <w:rsid w:val="00924E58"/>
    <w:rsid w:val="00924F8F"/>
    <w:rsid w:val="0092507C"/>
    <w:rsid w:val="00925185"/>
    <w:rsid w:val="00925396"/>
    <w:rsid w:val="0092549B"/>
    <w:rsid w:val="0092568B"/>
    <w:rsid w:val="0092595B"/>
    <w:rsid w:val="00925AF0"/>
    <w:rsid w:val="00925B4B"/>
    <w:rsid w:val="00925BC5"/>
    <w:rsid w:val="00925CEF"/>
    <w:rsid w:val="00925D49"/>
    <w:rsid w:val="00925F5F"/>
    <w:rsid w:val="00926019"/>
    <w:rsid w:val="0092661F"/>
    <w:rsid w:val="00926A8E"/>
    <w:rsid w:val="00926AAB"/>
    <w:rsid w:val="00926D28"/>
    <w:rsid w:val="00926E66"/>
    <w:rsid w:val="00927581"/>
    <w:rsid w:val="009276D4"/>
    <w:rsid w:val="009277FA"/>
    <w:rsid w:val="00927B97"/>
    <w:rsid w:val="009302C8"/>
    <w:rsid w:val="0093049E"/>
    <w:rsid w:val="00930C91"/>
    <w:rsid w:val="00930C9E"/>
    <w:rsid w:val="00930CFA"/>
    <w:rsid w:val="00930D7B"/>
    <w:rsid w:val="00930FC3"/>
    <w:rsid w:val="00931030"/>
    <w:rsid w:val="00931052"/>
    <w:rsid w:val="009313CD"/>
    <w:rsid w:val="00931BC2"/>
    <w:rsid w:val="00931BC9"/>
    <w:rsid w:val="00931C30"/>
    <w:rsid w:val="00931E26"/>
    <w:rsid w:val="009320FD"/>
    <w:rsid w:val="009321B1"/>
    <w:rsid w:val="009324BE"/>
    <w:rsid w:val="00932652"/>
    <w:rsid w:val="009326BD"/>
    <w:rsid w:val="00932913"/>
    <w:rsid w:val="0093301F"/>
    <w:rsid w:val="00933C7E"/>
    <w:rsid w:val="00933DA6"/>
    <w:rsid w:val="009340C1"/>
    <w:rsid w:val="00934409"/>
    <w:rsid w:val="009344C0"/>
    <w:rsid w:val="0093451C"/>
    <w:rsid w:val="00934C35"/>
    <w:rsid w:val="00934F5A"/>
    <w:rsid w:val="00935051"/>
    <w:rsid w:val="00935133"/>
    <w:rsid w:val="009354C0"/>
    <w:rsid w:val="009354D2"/>
    <w:rsid w:val="00936370"/>
    <w:rsid w:val="00936934"/>
    <w:rsid w:val="00936A20"/>
    <w:rsid w:val="00936A68"/>
    <w:rsid w:val="00936B9B"/>
    <w:rsid w:val="00936BB5"/>
    <w:rsid w:val="00937413"/>
    <w:rsid w:val="00937458"/>
    <w:rsid w:val="00937529"/>
    <w:rsid w:val="0094003D"/>
    <w:rsid w:val="009401AB"/>
    <w:rsid w:val="009404DC"/>
    <w:rsid w:val="00940856"/>
    <w:rsid w:val="009410FC"/>
    <w:rsid w:val="00941220"/>
    <w:rsid w:val="0094151E"/>
    <w:rsid w:val="0094161C"/>
    <w:rsid w:val="00942229"/>
    <w:rsid w:val="009429AB"/>
    <w:rsid w:val="00943339"/>
    <w:rsid w:val="00943677"/>
    <w:rsid w:val="009437DE"/>
    <w:rsid w:val="00943A50"/>
    <w:rsid w:val="00943AAB"/>
    <w:rsid w:val="00943FA2"/>
    <w:rsid w:val="00944594"/>
    <w:rsid w:val="00944C5F"/>
    <w:rsid w:val="00945257"/>
    <w:rsid w:val="00945365"/>
    <w:rsid w:val="009464E2"/>
    <w:rsid w:val="00946727"/>
    <w:rsid w:val="00946BF1"/>
    <w:rsid w:val="00946D9E"/>
    <w:rsid w:val="00947A43"/>
    <w:rsid w:val="00950082"/>
    <w:rsid w:val="009501A4"/>
    <w:rsid w:val="00950374"/>
    <w:rsid w:val="009505FF"/>
    <w:rsid w:val="00950746"/>
    <w:rsid w:val="00950959"/>
    <w:rsid w:val="00950BCB"/>
    <w:rsid w:val="00950CA7"/>
    <w:rsid w:val="009510B1"/>
    <w:rsid w:val="0095134E"/>
    <w:rsid w:val="009513C5"/>
    <w:rsid w:val="00951598"/>
    <w:rsid w:val="00951981"/>
    <w:rsid w:val="00951E05"/>
    <w:rsid w:val="00951EDD"/>
    <w:rsid w:val="009525E1"/>
    <w:rsid w:val="00952757"/>
    <w:rsid w:val="00952A28"/>
    <w:rsid w:val="00952A3D"/>
    <w:rsid w:val="00952B6C"/>
    <w:rsid w:val="00952DFD"/>
    <w:rsid w:val="00953581"/>
    <w:rsid w:val="00953754"/>
    <w:rsid w:val="009537B0"/>
    <w:rsid w:val="00953C61"/>
    <w:rsid w:val="00953F6B"/>
    <w:rsid w:val="00954378"/>
    <w:rsid w:val="0095441C"/>
    <w:rsid w:val="009546BE"/>
    <w:rsid w:val="00954935"/>
    <w:rsid w:val="00954BBE"/>
    <w:rsid w:val="00954D1C"/>
    <w:rsid w:val="00955392"/>
    <w:rsid w:val="009553FA"/>
    <w:rsid w:val="009556ED"/>
    <w:rsid w:val="0095584E"/>
    <w:rsid w:val="00955D18"/>
    <w:rsid w:val="009561BE"/>
    <w:rsid w:val="009561C1"/>
    <w:rsid w:val="0095626F"/>
    <w:rsid w:val="0095634A"/>
    <w:rsid w:val="00956551"/>
    <w:rsid w:val="00956E37"/>
    <w:rsid w:val="00956E5F"/>
    <w:rsid w:val="00957AE0"/>
    <w:rsid w:val="00957E50"/>
    <w:rsid w:val="00957F9C"/>
    <w:rsid w:val="009601F8"/>
    <w:rsid w:val="00960483"/>
    <w:rsid w:val="00960951"/>
    <w:rsid w:val="00960CF3"/>
    <w:rsid w:val="00960D1F"/>
    <w:rsid w:val="0096112D"/>
    <w:rsid w:val="00961659"/>
    <w:rsid w:val="009616AF"/>
    <w:rsid w:val="00961B0D"/>
    <w:rsid w:val="00961DA6"/>
    <w:rsid w:val="00961E77"/>
    <w:rsid w:val="009621A7"/>
    <w:rsid w:val="009629E5"/>
    <w:rsid w:val="00962FED"/>
    <w:rsid w:val="009632BC"/>
    <w:rsid w:val="0096333D"/>
    <w:rsid w:val="009637CE"/>
    <w:rsid w:val="00963924"/>
    <w:rsid w:val="009648BF"/>
    <w:rsid w:val="00964A80"/>
    <w:rsid w:val="00964A8E"/>
    <w:rsid w:val="00964D2E"/>
    <w:rsid w:val="00964E99"/>
    <w:rsid w:val="009650FA"/>
    <w:rsid w:val="00965BAE"/>
    <w:rsid w:val="00965C67"/>
    <w:rsid w:val="00965E25"/>
    <w:rsid w:val="00965E6E"/>
    <w:rsid w:val="009660AA"/>
    <w:rsid w:val="009660B9"/>
    <w:rsid w:val="00966665"/>
    <w:rsid w:val="00966898"/>
    <w:rsid w:val="00966C8F"/>
    <w:rsid w:val="00966EA8"/>
    <w:rsid w:val="00966FC3"/>
    <w:rsid w:val="0096721D"/>
    <w:rsid w:val="0096727F"/>
    <w:rsid w:val="009675EA"/>
    <w:rsid w:val="00967680"/>
    <w:rsid w:val="009704B1"/>
    <w:rsid w:val="00970707"/>
    <w:rsid w:val="00970E4E"/>
    <w:rsid w:val="00971008"/>
    <w:rsid w:val="0097102D"/>
    <w:rsid w:val="009710FD"/>
    <w:rsid w:val="009711E1"/>
    <w:rsid w:val="0097122D"/>
    <w:rsid w:val="0097151F"/>
    <w:rsid w:val="00971680"/>
    <w:rsid w:val="00971AC5"/>
    <w:rsid w:val="00971B96"/>
    <w:rsid w:val="00971BB3"/>
    <w:rsid w:val="00971E7E"/>
    <w:rsid w:val="00972040"/>
    <w:rsid w:val="00972180"/>
    <w:rsid w:val="0097230E"/>
    <w:rsid w:val="00972526"/>
    <w:rsid w:val="00972535"/>
    <w:rsid w:val="009725E2"/>
    <w:rsid w:val="00972766"/>
    <w:rsid w:val="009727BF"/>
    <w:rsid w:val="00972839"/>
    <w:rsid w:val="00972E50"/>
    <w:rsid w:val="00972F2D"/>
    <w:rsid w:val="009730E5"/>
    <w:rsid w:val="00973936"/>
    <w:rsid w:val="00973A1D"/>
    <w:rsid w:val="00973ACF"/>
    <w:rsid w:val="00973AE3"/>
    <w:rsid w:val="00973BC3"/>
    <w:rsid w:val="00973C5C"/>
    <w:rsid w:val="00973C88"/>
    <w:rsid w:val="00973CD6"/>
    <w:rsid w:val="00973D31"/>
    <w:rsid w:val="009741A8"/>
    <w:rsid w:val="00974866"/>
    <w:rsid w:val="00974963"/>
    <w:rsid w:val="00975A10"/>
    <w:rsid w:val="00975A44"/>
    <w:rsid w:val="00975AA1"/>
    <w:rsid w:val="00975C17"/>
    <w:rsid w:val="00975CB4"/>
    <w:rsid w:val="00975DF1"/>
    <w:rsid w:val="00975E21"/>
    <w:rsid w:val="009760B5"/>
    <w:rsid w:val="009768D6"/>
    <w:rsid w:val="0097699D"/>
    <w:rsid w:val="00976A46"/>
    <w:rsid w:val="00976B87"/>
    <w:rsid w:val="00976BFD"/>
    <w:rsid w:val="00976C82"/>
    <w:rsid w:val="00977016"/>
    <w:rsid w:val="00977452"/>
    <w:rsid w:val="009774E5"/>
    <w:rsid w:val="00977847"/>
    <w:rsid w:val="00977E1B"/>
    <w:rsid w:val="009803C4"/>
    <w:rsid w:val="00980620"/>
    <w:rsid w:val="00980CE7"/>
    <w:rsid w:val="00981156"/>
    <w:rsid w:val="00981249"/>
    <w:rsid w:val="00981269"/>
    <w:rsid w:val="009813CD"/>
    <w:rsid w:val="009814FE"/>
    <w:rsid w:val="00981E5D"/>
    <w:rsid w:val="009825A7"/>
    <w:rsid w:val="0098262B"/>
    <w:rsid w:val="00982D8C"/>
    <w:rsid w:val="009833E0"/>
    <w:rsid w:val="00983499"/>
    <w:rsid w:val="009834EE"/>
    <w:rsid w:val="00983862"/>
    <w:rsid w:val="009839D3"/>
    <w:rsid w:val="00983A95"/>
    <w:rsid w:val="00983B51"/>
    <w:rsid w:val="00983DDD"/>
    <w:rsid w:val="00983E6C"/>
    <w:rsid w:val="009841DA"/>
    <w:rsid w:val="00985148"/>
    <w:rsid w:val="00985F11"/>
    <w:rsid w:val="009861D4"/>
    <w:rsid w:val="009862A1"/>
    <w:rsid w:val="0098643D"/>
    <w:rsid w:val="0098681C"/>
    <w:rsid w:val="0098689C"/>
    <w:rsid w:val="009869BF"/>
    <w:rsid w:val="00986A3F"/>
    <w:rsid w:val="00986B03"/>
    <w:rsid w:val="00986B3F"/>
    <w:rsid w:val="00986C40"/>
    <w:rsid w:val="00986C45"/>
    <w:rsid w:val="00986EC6"/>
    <w:rsid w:val="009870AB"/>
    <w:rsid w:val="009872B0"/>
    <w:rsid w:val="00987902"/>
    <w:rsid w:val="00987A04"/>
    <w:rsid w:val="00987C6B"/>
    <w:rsid w:val="00987F01"/>
    <w:rsid w:val="00990553"/>
    <w:rsid w:val="00990A4E"/>
    <w:rsid w:val="00990A88"/>
    <w:rsid w:val="00990B45"/>
    <w:rsid w:val="00990C10"/>
    <w:rsid w:val="0099105E"/>
    <w:rsid w:val="0099115F"/>
    <w:rsid w:val="009911B5"/>
    <w:rsid w:val="00991203"/>
    <w:rsid w:val="00991319"/>
    <w:rsid w:val="00991C0E"/>
    <w:rsid w:val="00991EA3"/>
    <w:rsid w:val="00992074"/>
    <w:rsid w:val="00992B62"/>
    <w:rsid w:val="00992CAE"/>
    <w:rsid w:val="00993088"/>
    <w:rsid w:val="0099344B"/>
    <w:rsid w:val="00993586"/>
    <w:rsid w:val="0099382E"/>
    <w:rsid w:val="009939FA"/>
    <w:rsid w:val="00993B3D"/>
    <w:rsid w:val="00993BAB"/>
    <w:rsid w:val="00993FBF"/>
    <w:rsid w:val="00993FE7"/>
    <w:rsid w:val="00994158"/>
    <w:rsid w:val="009944A8"/>
    <w:rsid w:val="009947F3"/>
    <w:rsid w:val="00994814"/>
    <w:rsid w:val="00994AB2"/>
    <w:rsid w:val="00994D37"/>
    <w:rsid w:val="009951E7"/>
    <w:rsid w:val="009955B1"/>
    <w:rsid w:val="00995669"/>
    <w:rsid w:val="00995751"/>
    <w:rsid w:val="00995BC7"/>
    <w:rsid w:val="009963E4"/>
    <w:rsid w:val="0099667B"/>
    <w:rsid w:val="0099686D"/>
    <w:rsid w:val="009968C8"/>
    <w:rsid w:val="00996B37"/>
    <w:rsid w:val="00996C75"/>
    <w:rsid w:val="009974CD"/>
    <w:rsid w:val="00997781"/>
    <w:rsid w:val="00997970"/>
    <w:rsid w:val="00997E1A"/>
    <w:rsid w:val="009A0166"/>
    <w:rsid w:val="009A05C4"/>
    <w:rsid w:val="009A0868"/>
    <w:rsid w:val="009A0DD6"/>
    <w:rsid w:val="009A0FAB"/>
    <w:rsid w:val="009A107F"/>
    <w:rsid w:val="009A1171"/>
    <w:rsid w:val="009A1992"/>
    <w:rsid w:val="009A1D6C"/>
    <w:rsid w:val="009A269A"/>
    <w:rsid w:val="009A29B2"/>
    <w:rsid w:val="009A29CC"/>
    <w:rsid w:val="009A2DFA"/>
    <w:rsid w:val="009A3A30"/>
    <w:rsid w:val="009A3B6B"/>
    <w:rsid w:val="009A40F5"/>
    <w:rsid w:val="009A45EC"/>
    <w:rsid w:val="009A4BFD"/>
    <w:rsid w:val="009A4CFF"/>
    <w:rsid w:val="009A4E7C"/>
    <w:rsid w:val="009A4E96"/>
    <w:rsid w:val="009A5258"/>
    <w:rsid w:val="009A588A"/>
    <w:rsid w:val="009A59AA"/>
    <w:rsid w:val="009A5BB7"/>
    <w:rsid w:val="009A5C7E"/>
    <w:rsid w:val="009A5D76"/>
    <w:rsid w:val="009A5F55"/>
    <w:rsid w:val="009A6063"/>
    <w:rsid w:val="009A643D"/>
    <w:rsid w:val="009A6455"/>
    <w:rsid w:val="009A6C48"/>
    <w:rsid w:val="009A70CC"/>
    <w:rsid w:val="009A72ED"/>
    <w:rsid w:val="009A7642"/>
    <w:rsid w:val="009A766B"/>
    <w:rsid w:val="009B0027"/>
    <w:rsid w:val="009B048B"/>
    <w:rsid w:val="009B0D45"/>
    <w:rsid w:val="009B0EF6"/>
    <w:rsid w:val="009B0FEE"/>
    <w:rsid w:val="009B11E2"/>
    <w:rsid w:val="009B16BC"/>
    <w:rsid w:val="009B2177"/>
    <w:rsid w:val="009B26DA"/>
    <w:rsid w:val="009B2B8B"/>
    <w:rsid w:val="009B3742"/>
    <w:rsid w:val="009B39CD"/>
    <w:rsid w:val="009B3C58"/>
    <w:rsid w:val="009B4159"/>
    <w:rsid w:val="009B4400"/>
    <w:rsid w:val="009B450D"/>
    <w:rsid w:val="009B4C1F"/>
    <w:rsid w:val="009B4F82"/>
    <w:rsid w:val="009B534B"/>
    <w:rsid w:val="009B5736"/>
    <w:rsid w:val="009B5996"/>
    <w:rsid w:val="009B5C09"/>
    <w:rsid w:val="009B61F2"/>
    <w:rsid w:val="009B6364"/>
    <w:rsid w:val="009B6568"/>
    <w:rsid w:val="009B65AC"/>
    <w:rsid w:val="009B66DF"/>
    <w:rsid w:val="009B693A"/>
    <w:rsid w:val="009B6A00"/>
    <w:rsid w:val="009B7036"/>
    <w:rsid w:val="009B716A"/>
    <w:rsid w:val="009B7192"/>
    <w:rsid w:val="009B739E"/>
    <w:rsid w:val="009B76C0"/>
    <w:rsid w:val="009B7946"/>
    <w:rsid w:val="009B79EC"/>
    <w:rsid w:val="009B7AFF"/>
    <w:rsid w:val="009B7CB3"/>
    <w:rsid w:val="009C003B"/>
    <w:rsid w:val="009C012D"/>
    <w:rsid w:val="009C0B28"/>
    <w:rsid w:val="009C100D"/>
    <w:rsid w:val="009C1422"/>
    <w:rsid w:val="009C1F59"/>
    <w:rsid w:val="009C20E1"/>
    <w:rsid w:val="009C26D7"/>
    <w:rsid w:val="009C2777"/>
    <w:rsid w:val="009C2A63"/>
    <w:rsid w:val="009C3C93"/>
    <w:rsid w:val="009C3D21"/>
    <w:rsid w:val="009C41B7"/>
    <w:rsid w:val="009C43A8"/>
    <w:rsid w:val="009C4421"/>
    <w:rsid w:val="009C4649"/>
    <w:rsid w:val="009C4D08"/>
    <w:rsid w:val="009C5076"/>
    <w:rsid w:val="009C5397"/>
    <w:rsid w:val="009C55AD"/>
    <w:rsid w:val="009C56CC"/>
    <w:rsid w:val="009C5CB2"/>
    <w:rsid w:val="009C5CBF"/>
    <w:rsid w:val="009C5DC1"/>
    <w:rsid w:val="009C5E51"/>
    <w:rsid w:val="009C634B"/>
    <w:rsid w:val="009C65E7"/>
    <w:rsid w:val="009C664B"/>
    <w:rsid w:val="009C67C3"/>
    <w:rsid w:val="009C686B"/>
    <w:rsid w:val="009C6A0F"/>
    <w:rsid w:val="009C6BAF"/>
    <w:rsid w:val="009C755B"/>
    <w:rsid w:val="009C75C2"/>
    <w:rsid w:val="009C7664"/>
    <w:rsid w:val="009C773A"/>
    <w:rsid w:val="009C77A8"/>
    <w:rsid w:val="009C79A1"/>
    <w:rsid w:val="009C7A4F"/>
    <w:rsid w:val="009C7BF3"/>
    <w:rsid w:val="009C7D30"/>
    <w:rsid w:val="009C7FB3"/>
    <w:rsid w:val="009D0250"/>
    <w:rsid w:val="009D0721"/>
    <w:rsid w:val="009D0ED9"/>
    <w:rsid w:val="009D1102"/>
    <w:rsid w:val="009D1109"/>
    <w:rsid w:val="009D20DE"/>
    <w:rsid w:val="009D2406"/>
    <w:rsid w:val="009D269D"/>
    <w:rsid w:val="009D26B5"/>
    <w:rsid w:val="009D2941"/>
    <w:rsid w:val="009D2AB2"/>
    <w:rsid w:val="009D2B3D"/>
    <w:rsid w:val="009D2B92"/>
    <w:rsid w:val="009D3150"/>
    <w:rsid w:val="009D373F"/>
    <w:rsid w:val="009D3D79"/>
    <w:rsid w:val="009D4540"/>
    <w:rsid w:val="009D4788"/>
    <w:rsid w:val="009D4AA3"/>
    <w:rsid w:val="009D4BCD"/>
    <w:rsid w:val="009D4E1F"/>
    <w:rsid w:val="009D54A1"/>
    <w:rsid w:val="009D5810"/>
    <w:rsid w:val="009D6520"/>
    <w:rsid w:val="009D6A43"/>
    <w:rsid w:val="009D6C4B"/>
    <w:rsid w:val="009D6C7E"/>
    <w:rsid w:val="009D6FBC"/>
    <w:rsid w:val="009D7086"/>
    <w:rsid w:val="009D7512"/>
    <w:rsid w:val="009D7E46"/>
    <w:rsid w:val="009E0167"/>
    <w:rsid w:val="009E0211"/>
    <w:rsid w:val="009E0A21"/>
    <w:rsid w:val="009E0D16"/>
    <w:rsid w:val="009E0E66"/>
    <w:rsid w:val="009E0F64"/>
    <w:rsid w:val="009E11EF"/>
    <w:rsid w:val="009E12C9"/>
    <w:rsid w:val="009E1A34"/>
    <w:rsid w:val="009E1AD5"/>
    <w:rsid w:val="009E213A"/>
    <w:rsid w:val="009E224E"/>
    <w:rsid w:val="009E27B2"/>
    <w:rsid w:val="009E2D26"/>
    <w:rsid w:val="009E2D90"/>
    <w:rsid w:val="009E30EB"/>
    <w:rsid w:val="009E322B"/>
    <w:rsid w:val="009E3595"/>
    <w:rsid w:val="009E374B"/>
    <w:rsid w:val="009E3CA4"/>
    <w:rsid w:val="009E3D05"/>
    <w:rsid w:val="009E3E38"/>
    <w:rsid w:val="009E3E98"/>
    <w:rsid w:val="009E4795"/>
    <w:rsid w:val="009E4F5E"/>
    <w:rsid w:val="009E5081"/>
    <w:rsid w:val="009E50C1"/>
    <w:rsid w:val="009E5109"/>
    <w:rsid w:val="009E608A"/>
    <w:rsid w:val="009E609C"/>
    <w:rsid w:val="009E6233"/>
    <w:rsid w:val="009E63FB"/>
    <w:rsid w:val="009E64C2"/>
    <w:rsid w:val="009E6911"/>
    <w:rsid w:val="009E6CF8"/>
    <w:rsid w:val="009E6D05"/>
    <w:rsid w:val="009E7B3F"/>
    <w:rsid w:val="009E7F99"/>
    <w:rsid w:val="009F059C"/>
    <w:rsid w:val="009F05CD"/>
    <w:rsid w:val="009F086C"/>
    <w:rsid w:val="009F0CA1"/>
    <w:rsid w:val="009F0DAE"/>
    <w:rsid w:val="009F0F32"/>
    <w:rsid w:val="009F1071"/>
    <w:rsid w:val="009F13B6"/>
    <w:rsid w:val="009F14C3"/>
    <w:rsid w:val="009F1948"/>
    <w:rsid w:val="009F1BAB"/>
    <w:rsid w:val="009F1CA4"/>
    <w:rsid w:val="009F1FF0"/>
    <w:rsid w:val="009F21FB"/>
    <w:rsid w:val="009F225C"/>
    <w:rsid w:val="009F2279"/>
    <w:rsid w:val="009F22FD"/>
    <w:rsid w:val="009F28A1"/>
    <w:rsid w:val="009F2CD7"/>
    <w:rsid w:val="009F2DDB"/>
    <w:rsid w:val="009F2F7E"/>
    <w:rsid w:val="009F32C5"/>
    <w:rsid w:val="009F367F"/>
    <w:rsid w:val="009F36EC"/>
    <w:rsid w:val="009F36F9"/>
    <w:rsid w:val="009F3A24"/>
    <w:rsid w:val="009F3E9D"/>
    <w:rsid w:val="009F411F"/>
    <w:rsid w:val="009F436E"/>
    <w:rsid w:val="009F4FAD"/>
    <w:rsid w:val="009F502C"/>
    <w:rsid w:val="009F5090"/>
    <w:rsid w:val="009F50ED"/>
    <w:rsid w:val="009F57E3"/>
    <w:rsid w:val="009F5852"/>
    <w:rsid w:val="009F5D5D"/>
    <w:rsid w:val="009F5DA6"/>
    <w:rsid w:val="009F60B1"/>
    <w:rsid w:val="009F60CE"/>
    <w:rsid w:val="009F6749"/>
    <w:rsid w:val="009F67F7"/>
    <w:rsid w:val="009F6B47"/>
    <w:rsid w:val="009F6E94"/>
    <w:rsid w:val="009F74C1"/>
    <w:rsid w:val="009F78B0"/>
    <w:rsid w:val="00A0045E"/>
    <w:rsid w:val="00A00602"/>
    <w:rsid w:val="00A00929"/>
    <w:rsid w:val="00A00D34"/>
    <w:rsid w:val="00A00E66"/>
    <w:rsid w:val="00A010DF"/>
    <w:rsid w:val="00A01F27"/>
    <w:rsid w:val="00A020B8"/>
    <w:rsid w:val="00A023DA"/>
    <w:rsid w:val="00A0245E"/>
    <w:rsid w:val="00A034DB"/>
    <w:rsid w:val="00A038AD"/>
    <w:rsid w:val="00A03D4F"/>
    <w:rsid w:val="00A041CC"/>
    <w:rsid w:val="00A04365"/>
    <w:rsid w:val="00A04609"/>
    <w:rsid w:val="00A04994"/>
    <w:rsid w:val="00A04DA8"/>
    <w:rsid w:val="00A04F1C"/>
    <w:rsid w:val="00A04F6A"/>
    <w:rsid w:val="00A0532E"/>
    <w:rsid w:val="00A05B65"/>
    <w:rsid w:val="00A05C06"/>
    <w:rsid w:val="00A05CE6"/>
    <w:rsid w:val="00A06069"/>
    <w:rsid w:val="00A06101"/>
    <w:rsid w:val="00A062D3"/>
    <w:rsid w:val="00A06642"/>
    <w:rsid w:val="00A06930"/>
    <w:rsid w:val="00A06A27"/>
    <w:rsid w:val="00A06CF0"/>
    <w:rsid w:val="00A0714B"/>
    <w:rsid w:val="00A0786E"/>
    <w:rsid w:val="00A078E0"/>
    <w:rsid w:val="00A07BF6"/>
    <w:rsid w:val="00A07C88"/>
    <w:rsid w:val="00A07FE9"/>
    <w:rsid w:val="00A07FFD"/>
    <w:rsid w:val="00A103B7"/>
    <w:rsid w:val="00A1070D"/>
    <w:rsid w:val="00A108EA"/>
    <w:rsid w:val="00A10BBD"/>
    <w:rsid w:val="00A10C8E"/>
    <w:rsid w:val="00A10FD5"/>
    <w:rsid w:val="00A11002"/>
    <w:rsid w:val="00A11497"/>
    <w:rsid w:val="00A115F6"/>
    <w:rsid w:val="00A11719"/>
    <w:rsid w:val="00A11A8B"/>
    <w:rsid w:val="00A11E17"/>
    <w:rsid w:val="00A1206F"/>
    <w:rsid w:val="00A12100"/>
    <w:rsid w:val="00A123ED"/>
    <w:rsid w:val="00A125B7"/>
    <w:rsid w:val="00A12668"/>
    <w:rsid w:val="00A127DC"/>
    <w:rsid w:val="00A12802"/>
    <w:rsid w:val="00A128D9"/>
    <w:rsid w:val="00A132D7"/>
    <w:rsid w:val="00A13D5D"/>
    <w:rsid w:val="00A13F53"/>
    <w:rsid w:val="00A1400B"/>
    <w:rsid w:val="00A14411"/>
    <w:rsid w:val="00A14441"/>
    <w:rsid w:val="00A14963"/>
    <w:rsid w:val="00A14B7D"/>
    <w:rsid w:val="00A14DFF"/>
    <w:rsid w:val="00A14E53"/>
    <w:rsid w:val="00A15257"/>
    <w:rsid w:val="00A153F1"/>
    <w:rsid w:val="00A15585"/>
    <w:rsid w:val="00A155AE"/>
    <w:rsid w:val="00A15B38"/>
    <w:rsid w:val="00A1623F"/>
    <w:rsid w:val="00A16849"/>
    <w:rsid w:val="00A16BCA"/>
    <w:rsid w:val="00A16F13"/>
    <w:rsid w:val="00A16F96"/>
    <w:rsid w:val="00A171B2"/>
    <w:rsid w:val="00A179D2"/>
    <w:rsid w:val="00A203D1"/>
    <w:rsid w:val="00A20807"/>
    <w:rsid w:val="00A2115B"/>
    <w:rsid w:val="00A2174E"/>
    <w:rsid w:val="00A21E55"/>
    <w:rsid w:val="00A220FC"/>
    <w:rsid w:val="00A22359"/>
    <w:rsid w:val="00A2276B"/>
    <w:rsid w:val="00A22C25"/>
    <w:rsid w:val="00A23034"/>
    <w:rsid w:val="00A23150"/>
    <w:rsid w:val="00A23455"/>
    <w:rsid w:val="00A236DB"/>
    <w:rsid w:val="00A245BD"/>
    <w:rsid w:val="00A246D5"/>
    <w:rsid w:val="00A24700"/>
    <w:rsid w:val="00A24967"/>
    <w:rsid w:val="00A24C42"/>
    <w:rsid w:val="00A255A3"/>
    <w:rsid w:val="00A25636"/>
    <w:rsid w:val="00A256C2"/>
    <w:rsid w:val="00A25884"/>
    <w:rsid w:val="00A25FD8"/>
    <w:rsid w:val="00A26199"/>
    <w:rsid w:val="00A26BB6"/>
    <w:rsid w:val="00A26EF4"/>
    <w:rsid w:val="00A26F0F"/>
    <w:rsid w:val="00A27634"/>
    <w:rsid w:val="00A277AC"/>
    <w:rsid w:val="00A27EF9"/>
    <w:rsid w:val="00A30238"/>
    <w:rsid w:val="00A30266"/>
    <w:rsid w:val="00A30869"/>
    <w:rsid w:val="00A31308"/>
    <w:rsid w:val="00A3146A"/>
    <w:rsid w:val="00A31622"/>
    <w:rsid w:val="00A31A42"/>
    <w:rsid w:val="00A31BF4"/>
    <w:rsid w:val="00A321A3"/>
    <w:rsid w:val="00A321F7"/>
    <w:rsid w:val="00A3246F"/>
    <w:rsid w:val="00A329D7"/>
    <w:rsid w:val="00A33852"/>
    <w:rsid w:val="00A33871"/>
    <w:rsid w:val="00A33A97"/>
    <w:rsid w:val="00A34103"/>
    <w:rsid w:val="00A34115"/>
    <w:rsid w:val="00A34485"/>
    <w:rsid w:val="00A344CD"/>
    <w:rsid w:val="00A34ADF"/>
    <w:rsid w:val="00A34D12"/>
    <w:rsid w:val="00A34D74"/>
    <w:rsid w:val="00A3598F"/>
    <w:rsid w:val="00A35B68"/>
    <w:rsid w:val="00A3614B"/>
    <w:rsid w:val="00A364D2"/>
    <w:rsid w:val="00A36975"/>
    <w:rsid w:val="00A36E46"/>
    <w:rsid w:val="00A371E5"/>
    <w:rsid w:val="00A372FF"/>
    <w:rsid w:val="00A3752A"/>
    <w:rsid w:val="00A375CA"/>
    <w:rsid w:val="00A37D64"/>
    <w:rsid w:val="00A4009A"/>
    <w:rsid w:val="00A407A2"/>
    <w:rsid w:val="00A40848"/>
    <w:rsid w:val="00A4084F"/>
    <w:rsid w:val="00A4096E"/>
    <w:rsid w:val="00A40A33"/>
    <w:rsid w:val="00A41627"/>
    <w:rsid w:val="00A41771"/>
    <w:rsid w:val="00A417FB"/>
    <w:rsid w:val="00A41BB0"/>
    <w:rsid w:val="00A41C89"/>
    <w:rsid w:val="00A41D95"/>
    <w:rsid w:val="00A41F37"/>
    <w:rsid w:val="00A41FE9"/>
    <w:rsid w:val="00A424A4"/>
    <w:rsid w:val="00A42841"/>
    <w:rsid w:val="00A42A00"/>
    <w:rsid w:val="00A42ED5"/>
    <w:rsid w:val="00A430C6"/>
    <w:rsid w:val="00A432A5"/>
    <w:rsid w:val="00A432F2"/>
    <w:rsid w:val="00A43373"/>
    <w:rsid w:val="00A4338F"/>
    <w:rsid w:val="00A43A9C"/>
    <w:rsid w:val="00A43B37"/>
    <w:rsid w:val="00A44347"/>
    <w:rsid w:val="00A44537"/>
    <w:rsid w:val="00A447A9"/>
    <w:rsid w:val="00A4488F"/>
    <w:rsid w:val="00A44A22"/>
    <w:rsid w:val="00A44AF6"/>
    <w:rsid w:val="00A44B83"/>
    <w:rsid w:val="00A45033"/>
    <w:rsid w:val="00A451DD"/>
    <w:rsid w:val="00A45799"/>
    <w:rsid w:val="00A458F4"/>
    <w:rsid w:val="00A45A6F"/>
    <w:rsid w:val="00A45B62"/>
    <w:rsid w:val="00A46824"/>
    <w:rsid w:val="00A46929"/>
    <w:rsid w:val="00A46E5D"/>
    <w:rsid w:val="00A46F79"/>
    <w:rsid w:val="00A47040"/>
    <w:rsid w:val="00A472D8"/>
    <w:rsid w:val="00A500BE"/>
    <w:rsid w:val="00A503A5"/>
    <w:rsid w:val="00A505DE"/>
    <w:rsid w:val="00A5073F"/>
    <w:rsid w:val="00A507A6"/>
    <w:rsid w:val="00A509FB"/>
    <w:rsid w:val="00A509FD"/>
    <w:rsid w:val="00A50D31"/>
    <w:rsid w:val="00A50EBD"/>
    <w:rsid w:val="00A50FE8"/>
    <w:rsid w:val="00A5175F"/>
    <w:rsid w:val="00A51BC5"/>
    <w:rsid w:val="00A51C70"/>
    <w:rsid w:val="00A5298A"/>
    <w:rsid w:val="00A52F91"/>
    <w:rsid w:val="00A53303"/>
    <w:rsid w:val="00A535F0"/>
    <w:rsid w:val="00A5362F"/>
    <w:rsid w:val="00A53EAE"/>
    <w:rsid w:val="00A54097"/>
    <w:rsid w:val="00A541DB"/>
    <w:rsid w:val="00A54601"/>
    <w:rsid w:val="00A546B0"/>
    <w:rsid w:val="00A54F4F"/>
    <w:rsid w:val="00A55202"/>
    <w:rsid w:val="00A55712"/>
    <w:rsid w:val="00A5571F"/>
    <w:rsid w:val="00A55978"/>
    <w:rsid w:val="00A55A14"/>
    <w:rsid w:val="00A55A40"/>
    <w:rsid w:val="00A55D63"/>
    <w:rsid w:val="00A55F2F"/>
    <w:rsid w:val="00A567AF"/>
    <w:rsid w:val="00A56D87"/>
    <w:rsid w:val="00A572C6"/>
    <w:rsid w:val="00A57318"/>
    <w:rsid w:val="00A5739A"/>
    <w:rsid w:val="00A5754F"/>
    <w:rsid w:val="00A5764C"/>
    <w:rsid w:val="00A576D5"/>
    <w:rsid w:val="00A57775"/>
    <w:rsid w:val="00A577F7"/>
    <w:rsid w:val="00A578F2"/>
    <w:rsid w:val="00A5795D"/>
    <w:rsid w:val="00A57AD9"/>
    <w:rsid w:val="00A6025C"/>
    <w:rsid w:val="00A602F3"/>
    <w:rsid w:val="00A60789"/>
    <w:rsid w:val="00A608DE"/>
    <w:rsid w:val="00A60D71"/>
    <w:rsid w:val="00A60EE0"/>
    <w:rsid w:val="00A613FA"/>
    <w:rsid w:val="00A6161C"/>
    <w:rsid w:val="00A61702"/>
    <w:rsid w:val="00A6185B"/>
    <w:rsid w:val="00A61996"/>
    <w:rsid w:val="00A61B6A"/>
    <w:rsid w:val="00A61C65"/>
    <w:rsid w:val="00A61EAB"/>
    <w:rsid w:val="00A61EDD"/>
    <w:rsid w:val="00A61FCA"/>
    <w:rsid w:val="00A62321"/>
    <w:rsid w:val="00A623F9"/>
    <w:rsid w:val="00A6268A"/>
    <w:rsid w:val="00A62717"/>
    <w:rsid w:val="00A62E03"/>
    <w:rsid w:val="00A63451"/>
    <w:rsid w:val="00A63507"/>
    <w:rsid w:val="00A6373D"/>
    <w:rsid w:val="00A639FD"/>
    <w:rsid w:val="00A63E5B"/>
    <w:rsid w:val="00A6473B"/>
    <w:rsid w:val="00A64CD2"/>
    <w:rsid w:val="00A64F5F"/>
    <w:rsid w:val="00A6500C"/>
    <w:rsid w:val="00A65029"/>
    <w:rsid w:val="00A65199"/>
    <w:rsid w:val="00A65247"/>
    <w:rsid w:val="00A6532F"/>
    <w:rsid w:val="00A65389"/>
    <w:rsid w:val="00A653DA"/>
    <w:rsid w:val="00A6542E"/>
    <w:rsid w:val="00A654DB"/>
    <w:rsid w:val="00A655B6"/>
    <w:rsid w:val="00A656D0"/>
    <w:rsid w:val="00A6594F"/>
    <w:rsid w:val="00A65BE4"/>
    <w:rsid w:val="00A66066"/>
    <w:rsid w:val="00A66213"/>
    <w:rsid w:val="00A66222"/>
    <w:rsid w:val="00A66801"/>
    <w:rsid w:val="00A66A41"/>
    <w:rsid w:val="00A66CAF"/>
    <w:rsid w:val="00A6702A"/>
    <w:rsid w:val="00A6733D"/>
    <w:rsid w:val="00A67CD9"/>
    <w:rsid w:val="00A70171"/>
    <w:rsid w:val="00A706DA"/>
    <w:rsid w:val="00A70721"/>
    <w:rsid w:val="00A7084D"/>
    <w:rsid w:val="00A70B4A"/>
    <w:rsid w:val="00A70DDC"/>
    <w:rsid w:val="00A70FDF"/>
    <w:rsid w:val="00A7136C"/>
    <w:rsid w:val="00A7166A"/>
    <w:rsid w:val="00A7170B"/>
    <w:rsid w:val="00A71AD8"/>
    <w:rsid w:val="00A71B9B"/>
    <w:rsid w:val="00A71CD2"/>
    <w:rsid w:val="00A724F6"/>
    <w:rsid w:val="00A725A0"/>
    <w:rsid w:val="00A7260F"/>
    <w:rsid w:val="00A730F7"/>
    <w:rsid w:val="00A736DF"/>
    <w:rsid w:val="00A73C88"/>
    <w:rsid w:val="00A74145"/>
    <w:rsid w:val="00A7483F"/>
    <w:rsid w:val="00A74BB7"/>
    <w:rsid w:val="00A74D9B"/>
    <w:rsid w:val="00A74F5B"/>
    <w:rsid w:val="00A75029"/>
    <w:rsid w:val="00A753C5"/>
    <w:rsid w:val="00A75DAB"/>
    <w:rsid w:val="00A760B2"/>
    <w:rsid w:val="00A7632F"/>
    <w:rsid w:val="00A76491"/>
    <w:rsid w:val="00A765B0"/>
    <w:rsid w:val="00A76B61"/>
    <w:rsid w:val="00A76C0F"/>
    <w:rsid w:val="00A76DBD"/>
    <w:rsid w:val="00A770E2"/>
    <w:rsid w:val="00A77104"/>
    <w:rsid w:val="00A77165"/>
    <w:rsid w:val="00A77170"/>
    <w:rsid w:val="00A77602"/>
    <w:rsid w:val="00A77A6A"/>
    <w:rsid w:val="00A804BA"/>
    <w:rsid w:val="00A809CA"/>
    <w:rsid w:val="00A80F58"/>
    <w:rsid w:val="00A80FBE"/>
    <w:rsid w:val="00A81039"/>
    <w:rsid w:val="00A81242"/>
    <w:rsid w:val="00A812BF"/>
    <w:rsid w:val="00A81447"/>
    <w:rsid w:val="00A81557"/>
    <w:rsid w:val="00A81A5F"/>
    <w:rsid w:val="00A81D1C"/>
    <w:rsid w:val="00A82121"/>
    <w:rsid w:val="00A825F9"/>
    <w:rsid w:val="00A828CF"/>
    <w:rsid w:val="00A83060"/>
    <w:rsid w:val="00A831A2"/>
    <w:rsid w:val="00A8341A"/>
    <w:rsid w:val="00A834C7"/>
    <w:rsid w:val="00A8397F"/>
    <w:rsid w:val="00A83BC1"/>
    <w:rsid w:val="00A83C00"/>
    <w:rsid w:val="00A83CA4"/>
    <w:rsid w:val="00A83EA2"/>
    <w:rsid w:val="00A84511"/>
    <w:rsid w:val="00A84948"/>
    <w:rsid w:val="00A8498D"/>
    <w:rsid w:val="00A84A75"/>
    <w:rsid w:val="00A84D08"/>
    <w:rsid w:val="00A85314"/>
    <w:rsid w:val="00A85A54"/>
    <w:rsid w:val="00A85A60"/>
    <w:rsid w:val="00A85C74"/>
    <w:rsid w:val="00A85C80"/>
    <w:rsid w:val="00A864C7"/>
    <w:rsid w:val="00A870C1"/>
    <w:rsid w:val="00A871D8"/>
    <w:rsid w:val="00A872C1"/>
    <w:rsid w:val="00A87308"/>
    <w:rsid w:val="00A87377"/>
    <w:rsid w:val="00A873B6"/>
    <w:rsid w:val="00A87480"/>
    <w:rsid w:val="00A87755"/>
    <w:rsid w:val="00A90129"/>
    <w:rsid w:val="00A90DE0"/>
    <w:rsid w:val="00A9199C"/>
    <w:rsid w:val="00A92186"/>
    <w:rsid w:val="00A9273A"/>
    <w:rsid w:val="00A92F30"/>
    <w:rsid w:val="00A93379"/>
    <w:rsid w:val="00A93A20"/>
    <w:rsid w:val="00A93A6D"/>
    <w:rsid w:val="00A93E39"/>
    <w:rsid w:val="00A94076"/>
    <w:rsid w:val="00A9460F"/>
    <w:rsid w:val="00A949A0"/>
    <w:rsid w:val="00A94AF4"/>
    <w:rsid w:val="00A94FDB"/>
    <w:rsid w:val="00A95098"/>
    <w:rsid w:val="00A952F0"/>
    <w:rsid w:val="00A956DC"/>
    <w:rsid w:val="00A959B9"/>
    <w:rsid w:val="00A95A17"/>
    <w:rsid w:val="00A95CAA"/>
    <w:rsid w:val="00A95F26"/>
    <w:rsid w:val="00A9612E"/>
    <w:rsid w:val="00A9655D"/>
    <w:rsid w:val="00A965EB"/>
    <w:rsid w:val="00A96B11"/>
    <w:rsid w:val="00A96CEB"/>
    <w:rsid w:val="00A96D50"/>
    <w:rsid w:val="00A96F9F"/>
    <w:rsid w:val="00A97721"/>
    <w:rsid w:val="00A9774B"/>
    <w:rsid w:val="00A97CDE"/>
    <w:rsid w:val="00A97E15"/>
    <w:rsid w:val="00A97EDB"/>
    <w:rsid w:val="00A97FA2"/>
    <w:rsid w:val="00AA0075"/>
    <w:rsid w:val="00AA0508"/>
    <w:rsid w:val="00AA0685"/>
    <w:rsid w:val="00AA074C"/>
    <w:rsid w:val="00AA0954"/>
    <w:rsid w:val="00AA0B76"/>
    <w:rsid w:val="00AA11D8"/>
    <w:rsid w:val="00AA141B"/>
    <w:rsid w:val="00AA159E"/>
    <w:rsid w:val="00AA1797"/>
    <w:rsid w:val="00AA19B7"/>
    <w:rsid w:val="00AA1EB6"/>
    <w:rsid w:val="00AA2136"/>
    <w:rsid w:val="00AA23B7"/>
    <w:rsid w:val="00AA29C3"/>
    <w:rsid w:val="00AA2BDA"/>
    <w:rsid w:val="00AA2FF7"/>
    <w:rsid w:val="00AA3581"/>
    <w:rsid w:val="00AA3FED"/>
    <w:rsid w:val="00AA4D05"/>
    <w:rsid w:val="00AA4F06"/>
    <w:rsid w:val="00AA58F5"/>
    <w:rsid w:val="00AA5D69"/>
    <w:rsid w:val="00AA5FFF"/>
    <w:rsid w:val="00AA6311"/>
    <w:rsid w:val="00AA65AF"/>
    <w:rsid w:val="00AA67D6"/>
    <w:rsid w:val="00AA69CE"/>
    <w:rsid w:val="00AA6BBC"/>
    <w:rsid w:val="00AA6D40"/>
    <w:rsid w:val="00AA6F1C"/>
    <w:rsid w:val="00AA755A"/>
    <w:rsid w:val="00AA762E"/>
    <w:rsid w:val="00AA795F"/>
    <w:rsid w:val="00AA7D8B"/>
    <w:rsid w:val="00AB02FD"/>
    <w:rsid w:val="00AB04C3"/>
    <w:rsid w:val="00AB0587"/>
    <w:rsid w:val="00AB0715"/>
    <w:rsid w:val="00AB0783"/>
    <w:rsid w:val="00AB08EE"/>
    <w:rsid w:val="00AB12C7"/>
    <w:rsid w:val="00AB16C2"/>
    <w:rsid w:val="00AB1D67"/>
    <w:rsid w:val="00AB2028"/>
    <w:rsid w:val="00AB2296"/>
    <w:rsid w:val="00AB261E"/>
    <w:rsid w:val="00AB2B86"/>
    <w:rsid w:val="00AB3447"/>
    <w:rsid w:val="00AB3464"/>
    <w:rsid w:val="00AB36B7"/>
    <w:rsid w:val="00AB3727"/>
    <w:rsid w:val="00AB3888"/>
    <w:rsid w:val="00AB38D8"/>
    <w:rsid w:val="00AB3CCB"/>
    <w:rsid w:val="00AB3D4F"/>
    <w:rsid w:val="00AB3F9D"/>
    <w:rsid w:val="00AB41DD"/>
    <w:rsid w:val="00AB44D0"/>
    <w:rsid w:val="00AB44F7"/>
    <w:rsid w:val="00AB4725"/>
    <w:rsid w:val="00AB477F"/>
    <w:rsid w:val="00AB4DAB"/>
    <w:rsid w:val="00AB53AF"/>
    <w:rsid w:val="00AB53DC"/>
    <w:rsid w:val="00AB540B"/>
    <w:rsid w:val="00AB564C"/>
    <w:rsid w:val="00AB56BB"/>
    <w:rsid w:val="00AB5748"/>
    <w:rsid w:val="00AB5F7C"/>
    <w:rsid w:val="00AB63AE"/>
    <w:rsid w:val="00AB65E9"/>
    <w:rsid w:val="00AB6661"/>
    <w:rsid w:val="00AB6807"/>
    <w:rsid w:val="00AB6E0D"/>
    <w:rsid w:val="00AB7191"/>
    <w:rsid w:val="00AB7407"/>
    <w:rsid w:val="00AB74D1"/>
    <w:rsid w:val="00AB76FF"/>
    <w:rsid w:val="00AB783F"/>
    <w:rsid w:val="00AB79BD"/>
    <w:rsid w:val="00AB7AF3"/>
    <w:rsid w:val="00AC01C4"/>
    <w:rsid w:val="00AC040E"/>
    <w:rsid w:val="00AC058B"/>
    <w:rsid w:val="00AC080A"/>
    <w:rsid w:val="00AC0CC0"/>
    <w:rsid w:val="00AC17D5"/>
    <w:rsid w:val="00AC1D0D"/>
    <w:rsid w:val="00AC1D2F"/>
    <w:rsid w:val="00AC2025"/>
    <w:rsid w:val="00AC2069"/>
    <w:rsid w:val="00AC22B6"/>
    <w:rsid w:val="00AC2912"/>
    <w:rsid w:val="00AC2D82"/>
    <w:rsid w:val="00AC2E01"/>
    <w:rsid w:val="00AC3591"/>
    <w:rsid w:val="00AC36C7"/>
    <w:rsid w:val="00AC371B"/>
    <w:rsid w:val="00AC3959"/>
    <w:rsid w:val="00AC3E03"/>
    <w:rsid w:val="00AC40DE"/>
    <w:rsid w:val="00AC41D3"/>
    <w:rsid w:val="00AC43F0"/>
    <w:rsid w:val="00AC44F6"/>
    <w:rsid w:val="00AC4637"/>
    <w:rsid w:val="00AC4708"/>
    <w:rsid w:val="00AC471C"/>
    <w:rsid w:val="00AC4935"/>
    <w:rsid w:val="00AC497D"/>
    <w:rsid w:val="00AC4CF8"/>
    <w:rsid w:val="00AC4ECF"/>
    <w:rsid w:val="00AC5098"/>
    <w:rsid w:val="00AC5F13"/>
    <w:rsid w:val="00AC5F97"/>
    <w:rsid w:val="00AC61DA"/>
    <w:rsid w:val="00AC637C"/>
    <w:rsid w:val="00AC63E6"/>
    <w:rsid w:val="00AC65C1"/>
    <w:rsid w:val="00AC690F"/>
    <w:rsid w:val="00AC69E0"/>
    <w:rsid w:val="00AC6D03"/>
    <w:rsid w:val="00AC6EBA"/>
    <w:rsid w:val="00AC7085"/>
    <w:rsid w:val="00AC7610"/>
    <w:rsid w:val="00AC76A9"/>
    <w:rsid w:val="00AD0067"/>
    <w:rsid w:val="00AD027F"/>
    <w:rsid w:val="00AD0C30"/>
    <w:rsid w:val="00AD1263"/>
    <w:rsid w:val="00AD181D"/>
    <w:rsid w:val="00AD1D22"/>
    <w:rsid w:val="00AD1F1D"/>
    <w:rsid w:val="00AD2156"/>
    <w:rsid w:val="00AD2364"/>
    <w:rsid w:val="00AD2379"/>
    <w:rsid w:val="00AD244D"/>
    <w:rsid w:val="00AD26C2"/>
    <w:rsid w:val="00AD26E3"/>
    <w:rsid w:val="00AD2884"/>
    <w:rsid w:val="00AD32EF"/>
    <w:rsid w:val="00AD35C6"/>
    <w:rsid w:val="00AD36B3"/>
    <w:rsid w:val="00AD3927"/>
    <w:rsid w:val="00AD3C8F"/>
    <w:rsid w:val="00AD3E3D"/>
    <w:rsid w:val="00AD4388"/>
    <w:rsid w:val="00AD503E"/>
    <w:rsid w:val="00AD522A"/>
    <w:rsid w:val="00AD53C0"/>
    <w:rsid w:val="00AD557F"/>
    <w:rsid w:val="00AD5FC2"/>
    <w:rsid w:val="00AD6029"/>
    <w:rsid w:val="00AD662A"/>
    <w:rsid w:val="00AD673E"/>
    <w:rsid w:val="00AD6D57"/>
    <w:rsid w:val="00AD6E33"/>
    <w:rsid w:val="00AD70E4"/>
    <w:rsid w:val="00AD71B3"/>
    <w:rsid w:val="00AD73B0"/>
    <w:rsid w:val="00AD7680"/>
    <w:rsid w:val="00AD7A94"/>
    <w:rsid w:val="00AD7D23"/>
    <w:rsid w:val="00AD7E40"/>
    <w:rsid w:val="00AE003A"/>
    <w:rsid w:val="00AE0502"/>
    <w:rsid w:val="00AE0706"/>
    <w:rsid w:val="00AE0A19"/>
    <w:rsid w:val="00AE0D37"/>
    <w:rsid w:val="00AE0FA4"/>
    <w:rsid w:val="00AE1885"/>
    <w:rsid w:val="00AE1E59"/>
    <w:rsid w:val="00AE1F86"/>
    <w:rsid w:val="00AE20D4"/>
    <w:rsid w:val="00AE2257"/>
    <w:rsid w:val="00AE22C7"/>
    <w:rsid w:val="00AE285E"/>
    <w:rsid w:val="00AE2AE3"/>
    <w:rsid w:val="00AE2D59"/>
    <w:rsid w:val="00AE33CB"/>
    <w:rsid w:val="00AE366A"/>
    <w:rsid w:val="00AE3B34"/>
    <w:rsid w:val="00AE3F94"/>
    <w:rsid w:val="00AE4111"/>
    <w:rsid w:val="00AE41D1"/>
    <w:rsid w:val="00AE43B1"/>
    <w:rsid w:val="00AE43D7"/>
    <w:rsid w:val="00AE4B2D"/>
    <w:rsid w:val="00AE4E92"/>
    <w:rsid w:val="00AE4FAB"/>
    <w:rsid w:val="00AE50CC"/>
    <w:rsid w:val="00AE5539"/>
    <w:rsid w:val="00AE55E8"/>
    <w:rsid w:val="00AE5CF6"/>
    <w:rsid w:val="00AE62D1"/>
    <w:rsid w:val="00AE684F"/>
    <w:rsid w:val="00AE68E9"/>
    <w:rsid w:val="00AE6BFE"/>
    <w:rsid w:val="00AE716D"/>
    <w:rsid w:val="00AE718F"/>
    <w:rsid w:val="00AE7ABF"/>
    <w:rsid w:val="00AE7E78"/>
    <w:rsid w:val="00AF0195"/>
    <w:rsid w:val="00AF10C1"/>
    <w:rsid w:val="00AF1784"/>
    <w:rsid w:val="00AF1850"/>
    <w:rsid w:val="00AF2510"/>
    <w:rsid w:val="00AF28CA"/>
    <w:rsid w:val="00AF2E35"/>
    <w:rsid w:val="00AF3190"/>
    <w:rsid w:val="00AF347F"/>
    <w:rsid w:val="00AF398F"/>
    <w:rsid w:val="00AF3AD5"/>
    <w:rsid w:val="00AF3D5C"/>
    <w:rsid w:val="00AF3DC5"/>
    <w:rsid w:val="00AF4A7B"/>
    <w:rsid w:val="00AF4B13"/>
    <w:rsid w:val="00AF4CB5"/>
    <w:rsid w:val="00AF4CCE"/>
    <w:rsid w:val="00AF4D2A"/>
    <w:rsid w:val="00AF4EBD"/>
    <w:rsid w:val="00AF53A6"/>
    <w:rsid w:val="00AF5B82"/>
    <w:rsid w:val="00AF62A3"/>
    <w:rsid w:val="00AF6311"/>
    <w:rsid w:val="00AF68C7"/>
    <w:rsid w:val="00AF6C40"/>
    <w:rsid w:val="00AF7041"/>
    <w:rsid w:val="00AF7490"/>
    <w:rsid w:val="00AF775B"/>
    <w:rsid w:val="00AF784E"/>
    <w:rsid w:val="00B00110"/>
    <w:rsid w:val="00B00245"/>
    <w:rsid w:val="00B003A1"/>
    <w:rsid w:val="00B004EC"/>
    <w:rsid w:val="00B008D3"/>
    <w:rsid w:val="00B00C16"/>
    <w:rsid w:val="00B00CA5"/>
    <w:rsid w:val="00B00DDA"/>
    <w:rsid w:val="00B00DFB"/>
    <w:rsid w:val="00B00E5B"/>
    <w:rsid w:val="00B00E81"/>
    <w:rsid w:val="00B01701"/>
    <w:rsid w:val="00B018F8"/>
    <w:rsid w:val="00B01E3A"/>
    <w:rsid w:val="00B02252"/>
    <w:rsid w:val="00B0238A"/>
    <w:rsid w:val="00B0240B"/>
    <w:rsid w:val="00B024C5"/>
    <w:rsid w:val="00B0286B"/>
    <w:rsid w:val="00B029A7"/>
    <w:rsid w:val="00B02AC3"/>
    <w:rsid w:val="00B02C51"/>
    <w:rsid w:val="00B02DF8"/>
    <w:rsid w:val="00B032EB"/>
    <w:rsid w:val="00B0346D"/>
    <w:rsid w:val="00B03778"/>
    <w:rsid w:val="00B03DED"/>
    <w:rsid w:val="00B03E0D"/>
    <w:rsid w:val="00B0420E"/>
    <w:rsid w:val="00B047F1"/>
    <w:rsid w:val="00B04A83"/>
    <w:rsid w:val="00B04C39"/>
    <w:rsid w:val="00B05098"/>
    <w:rsid w:val="00B05A6C"/>
    <w:rsid w:val="00B05BBD"/>
    <w:rsid w:val="00B05BDD"/>
    <w:rsid w:val="00B05C76"/>
    <w:rsid w:val="00B05C8C"/>
    <w:rsid w:val="00B06048"/>
    <w:rsid w:val="00B060DF"/>
    <w:rsid w:val="00B06683"/>
    <w:rsid w:val="00B0683D"/>
    <w:rsid w:val="00B06CF5"/>
    <w:rsid w:val="00B07180"/>
    <w:rsid w:val="00B07D0D"/>
    <w:rsid w:val="00B07EC0"/>
    <w:rsid w:val="00B07FDB"/>
    <w:rsid w:val="00B10185"/>
    <w:rsid w:val="00B101D2"/>
    <w:rsid w:val="00B108FA"/>
    <w:rsid w:val="00B1099C"/>
    <w:rsid w:val="00B10D5D"/>
    <w:rsid w:val="00B11003"/>
    <w:rsid w:val="00B1180B"/>
    <w:rsid w:val="00B1186F"/>
    <w:rsid w:val="00B11ADA"/>
    <w:rsid w:val="00B11EF7"/>
    <w:rsid w:val="00B11F3B"/>
    <w:rsid w:val="00B12013"/>
    <w:rsid w:val="00B120B9"/>
    <w:rsid w:val="00B12222"/>
    <w:rsid w:val="00B1243D"/>
    <w:rsid w:val="00B126BD"/>
    <w:rsid w:val="00B12890"/>
    <w:rsid w:val="00B129EE"/>
    <w:rsid w:val="00B12D5E"/>
    <w:rsid w:val="00B134D1"/>
    <w:rsid w:val="00B1367F"/>
    <w:rsid w:val="00B1375B"/>
    <w:rsid w:val="00B137F2"/>
    <w:rsid w:val="00B13ADA"/>
    <w:rsid w:val="00B13CAF"/>
    <w:rsid w:val="00B14409"/>
    <w:rsid w:val="00B14842"/>
    <w:rsid w:val="00B14D00"/>
    <w:rsid w:val="00B1516A"/>
    <w:rsid w:val="00B1535F"/>
    <w:rsid w:val="00B15568"/>
    <w:rsid w:val="00B16A8A"/>
    <w:rsid w:val="00B16AB3"/>
    <w:rsid w:val="00B16DE0"/>
    <w:rsid w:val="00B16DEE"/>
    <w:rsid w:val="00B17542"/>
    <w:rsid w:val="00B204D9"/>
    <w:rsid w:val="00B20816"/>
    <w:rsid w:val="00B20AF5"/>
    <w:rsid w:val="00B20B44"/>
    <w:rsid w:val="00B20D37"/>
    <w:rsid w:val="00B219E4"/>
    <w:rsid w:val="00B21E58"/>
    <w:rsid w:val="00B21FD2"/>
    <w:rsid w:val="00B228C8"/>
    <w:rsid w:val="00B22DDD"/>
    <w:rsid w:val="00B23340"/>
    <w:rsid w:val="00B23C13"/>
    <w:rsid w:val="00B23C43"/>
    <w:rsid w:val="00B23CAA"/>
    <w:rsid w:val="00B23DAF"/>
    <w:rsid w:val="00B23F62"/>
    <w:rsid w:val="00B24952"/>
    <w:rsid w:val="00B249CE"/>
    <w:rsid w:val="00B24E69"/>
    <w:rsid w:val="00B25477"/>
    <w:rsid w:val="00B25677"/>
    <w:rsid w:val="00B25806"/>
    <w:rsid w:val="00B25B43"/>
    <w:rsid w:val="00B25F89"/>
    <w:rsid w:val="00B26276"/>
    <w:rsid w:val="00B263C8"/>
    <w:rsid w:val="00B264C5"/>
    <w:rsid w:val="00B26668"/>
    <w:rsid w:val="00B2752A"/>
    <w:rsid w:val="00B27833"/>
    <w:rsid w:val="00B27908"/>
    <w:rsid w:val="00B2798E"/>
    <w:rsid w:val="00B27D19"/>
    <w:rsid w:val="00B27E0B"/>
    <w:rsid w:val="00B27F94"/>
    <w:rsid w:val="00B300C1"/>
    <w:rsid w:val="00B3021F"/>
    <w:rsid w:val="00B30258"/>
    <w:rsid w:val="00B302C3"/>
    <w:rsid w:val="00B3041C"/>
    <w:rsid w:val="00B308A6"/>
    <w:rsid w:val="00B30D56"/>
    <w:rsid w:val="00B30DC8"/>
    <w:rsid w:val="00B3109A"/>
    <w:rsid w:val="00B313A8"/>
    <w:rsid w:val="00B31815"/>
    <w:rsid w:val="00B318D2"/>
    <w:rsid w:val="00B31986"/>
    <w:rsid w:val="00B31F6E"/>
    <w:rsid w:val="00B3203F"/>
    <w:rsid w:val="00B3217A"/>
    <w:rsid w:val="00B325B5"/>
    <w:rsid w:val="00B32897"/>
    <w:rsid w:val="00B32C37"/>
    <w:rsid w:val="00B32CA3"/>
    <w:rsid w:val="00B32D69"/>
    <w:rsid w:val="00B32F2B"/>
    <w:rsid w:val="00B33281"/>
    <w:rsid w:val="00B33609"/>
    <w:rsid w:val="00B336CB"/>
    <w:rsid w:val="00B338E3"/>
    <w:rsid w:val="00B33A02"/>
    <w:rsid w:val="00B33DAF"/>
    <w:rsid w:val="00B341C6"/>
    <w:rsid w:val="00B3485C"/>
    <w:rsid w:val="00B34965"/>
    <w:rsid w:val="00B34D46"/>
    <w:rsid w:val="00B3517E"/>
    <w:rsid w:val="00B352B3"/>
    <w:rsid w:val="00B35540"/>
    <w:rsid w:val="00B355FF"/>
    <w:rsid w:val="00B35D17"/>
    <w:rsid w:val="00B36268"/>
    <w:rsid w:val="00B3628D"/>
    <w:rsid w:val="00B363A1"/>
    <w:rsid w:val="00B3651A"/>
    <w:rsid w:val="00B3662A"/>
    <w:rsid w:val="00B36633"/>
    <w:rsid w:val="00B36A59"/>
    <w:rsid w:val="00B36EB6"/>
    <w:rsid w:val="00B371E6"/>
    <w:rsid w:val="00B37325"/>
    <w:rsid w:val="00B37918"/>
    <w:rsid w:val="00B37E48"/>
    <w:rsid w:val="00B4017F"/>
    <w:rsid w:val="00B40420"/>
    <w:rsid w:val="00B404CE"/>
    <w:rsid w:val="00B4069F"/>
    <w:rsid w:val="00B40A89"/>
    <w:rsid w:val="00B40F98"/>
    <w:rsid w:val="00B41245"/>
    <w:rsid w:val="00B41440"/>
    <w:rsid w:val="00B4150D"/>
    <w:rsid w:val="00B41ADC"/>
    <w:rsid w:val="00B41C7F"/>
    <w:rsid w:val="00B41EE3"/>
    <w:rsid w:val="00B41F77"/>
    <w:rsid w:val="00B42167"/>
    <w:rsid w:val="00B423CE"/>
    <w:rsid w:val="00B42510"/>
    <w:rsid w:val="00B42673"/>
    <w:rsid w:val="00B42771"/>
    <w:rsid w:val="00B42906"/>
    <w:rsid w:val="00B4322E"/>
    <w:rsid w:val="00B432B7"/>
    <w:rsid w:val="00B43312"/>
    <w:rsid w:val="00B43853"/>
    <w:rsid w:val="00B43996"/>
    <w:rsid w:val="00B43A9C"/>
    <w:rsid w:val="00B43CE7"/>
    <w:rsid w:val="00B44282"/>
    <w:rsid w:val="00B442C7"/>
    <w:rsid w:val="00B44354"/>
    <w:rsid w:val="00B4463D"/>
    <w:rsid w:val="00B44CF6"/>
    <w:rsid w:val="00B44F09"/>
    <w:rsid w:val="00B44F4D"/>
    <w:rsid w:val="00B451E3"/>
    <w:rsid w:val="00B46150"/>
    <w:rsid w:val="00B4666E"/>
    <w:rsid w:val="00B46671"/>
    <w:rsid w:val="00B4671A"/>
    <w:rsid w:val="00B4681E"/>
    <w:rsid w:val="00B46D64"/>
    <w:rsid w:val="00B46E74"/>
    <w:rsid w:val="00B46EEE"/>
    <w:rsid w:val="00B476DA"/>
    <w:rsid w:val="00B47829"/>
    <w:rsid w:val="00B47DC2"/>
    <w:rsid w:val="00B50121"/>
    <w:rsid w:val="00B501B7"/>
    <w:rsid w:val="00B50468"/>
    <w:rsid w:val="00B506F8"/>
    <w:rsid w:val="00B50733"/>
    <w:rsid w:val="00B50739"/>
    <w:rsid w:val="00B50793"/>
    <w:rsid w:val="00B50B42"/>
    <w:rsid w:val="00B50BD5"/>
    <w:rsid w:val="00B50D1A"/>
    <w:rsid w:val="00B50FA9"/>
    <w:rsid w:val="00B516D0"/>
    <w:rsid w:val="00B51CB9"/>
    <w:rsid w:val="00B5209E"/>
    <w:rsid w:val="00B520BC"/>
    <w:rsid w:val="00B52439"/>
    <w:rsid w:val="00B524FF"/>
    <w:rsid w:val="00B52618"/>
    <w:rsid w:val="00B52F9D"/>
    <w:rsid w:val="00B53293"/>
    <w:rsid w:val="00B533A2"/>
    <w:rsid w:val="00B5388B"/>
    <w:rsid w:val="00B53A6F"/>
    <w:rsid w:val="00B53E57"/>
    <w:rsid w:val="00B53FAB"/>
    <w:rsid w:val="00B5421A"/>
    <w:rsid w:val="00B54430"/>
    <w:rsid w:val="00B54E82"/>
    <w:rsid w:val="00B553FA"/>
    <w:rsid w:val="00B556A0"/>
    <w:rsid w:val="00B55740"/>
    <w:rsid w:val="00B55908"/>
    <w:rsid w:val="00B55E1E"/>
    <w:rsid w:val="00B55F0C"/>
    <w:rsid w:val="00B55FDF"/>
    <w:rsid w:val="00B5603B"/>
    <w:rsid w:val="00B56B7A"/>
    <w:rsid w:val="00B5707D"/>
    <w:rsid w:val="00B571F8"/>
    <w:rsid w:val="00B57313"/>
    <w:rsid w:val="00B573EA"/>
    <w:rsid w:val="00B57AAC"/>
    <w:rsid w:val="00B57D20"/>
    <w:rsid w:val="00B602EA"/>
    <w:rsid w:val="00B60613"/>
    <w:rsid w:val="00B606C9"/>
    <w:rsid w:val="00B609E2"/>
    <w:rsid w:val="00B616CD"/>
    <w:rsid w:val="00B61AD1"/>
    <w:rsid w:val="00B622E5"/>
    <w:rsid w:val="00B62496"/>
    <w:rsid w:val="00B62638"/>
    <w:rsid w:val="00B626FC"/>
    <w:rsid w:val="00B62817"/>
    <w:rsid w:val="00B62838"/>
    <w:rsid w:val="00B63383"/>
    <w:rsid w:val="00B634C0"/>
    <w:rsid w:val="00B634CC"/>
    <w:rsid w:val="00B635D6"/>
    <w:rsid w:val="00B63A31"/>
    <w:rsid w:val="00B63BA9"/>
    <w:rsid w:val="00B63D9D"/>
    <w:rsid w:val="00B63F2A"/>
    <w:rsid w:val="00B6437E"/>
    <w:rsid w:val="00B64738"/>
    <w:rsid w:val="00B654F7"/>
    <w:rsid w:val="00B658E1"/>
    <w:rsid w:val="00B65B10"/>
    <w:rsid w:val="00B65BD9"/>
    <w:rsid w:val="00B65C23"/>
    <w:rsid w:val="00B65F91"/>
    <w:rsid w:val="00B66221"/>
    <w:rsid w:val="00B66266"/>
    <w:rsid w:val="00B669DB"/>
    <w:rsid w:val="00B66C20"/>
    <w:rsid w:val="00B67425"/>
    <w:rsid w:val="00B676D8"/>
    <w:rsid w:val="00B6786F"/>
    <w:rsid w:val="00B67CF2"/>
    <w:rsid w:val="00B701C6"/>
    <w:rsid w:val="00B7090D"/>
    <w:rsid w:val="00B70E2C"/>
    <w:rsid w:val="00B70F6E"/>
    <w:rsid w:val="00B70FE7"/>
    <w:rsid w:val="00B71475"/>
    <w:rsid w:val="00B71861"/>
    <w:rsid w:val="00B71F5A"/>
    <w:rsid w:val="00B72433"/>
    <w:rsid w:val="00B72468"/>
    <w:rsid w:val="00B72CAF"/>
    <w:rsid w:val="00B731CC"/>
    <w:rsid w:val="00B7336F"/>
    <w:rsid w:val="00B73FFA"/>
    <w:rsid w:val="00B743FC"/>
    <w:rsid w:val="00B746B7"/>
    <w:rsid w:val="00B746F7"/>
    <w:rsid w:val="00B74739"/>
    <w:rsid w:val="00B747B7"/>
    <w:rsid w:val="00B74BC7"/>
    <w:rsid w:val="00B74FD3"/>
    <w:rsid w:val="00B756C5"/>
    <w:rsid w:val="00B75B9F"/>
    <w:rsid w:val="00B75FCE"/>
    <w:rsid w:val="00B762B2"/>
    <w:rsid w:val="00B762CD"/>
    <w:rsid w:val="00B769DA"/>
    <w:rsid w:val="00B76A70"/>
    <w:rsid w:val="00B76B87"/>
    <w:rsid w:val="00B7723B"/>
    <w:rsid w:val="00B772A6"/>
    <w:rsid w:val="00B7733A"/>
    <w:rsid w:val="00B779D0"/>
    <w:rsid w:val="00B77BFF"/>
    <w:rsid w:val="00B80284"/>
    <w:rsid w:val="00B80304"/>
    <w:rsid w:val="00B80342"/>
    <w:rsid w:val="00B803F8"/>
    <w:rsid w:val="00B805DE"/>
    <w:rsid w:val="00B806BC"/>
    <w:rsid w:val="00B8141E"/>
    <w:rsid w:val="00B815EA"/>
    <w:rsid w:val="00B81721"/>
    <w:rsid w:val="00B81AA9"/>
    <w:rsid w:val="00B81BB3"/>
    <w:rsid w:val="00B82043"/>
    <w:rsid w:val="00B82140"/>
    <w:rsid w:val="00B82351"/>
    <w:rsid w:val="00B828F1"/>
    <w:rsid w:val="00B82B0D"/>
    <w:rsid w:val="00B82BFB"/>
    <w:rsid w:val="00B82E06"/>
    <w:rsid w:val="00B83107"/>
    <w:rsid w:val="00B831DC"/>
    <w:rsid w:val="00B8352E"/>
    <w:rsid w:val="00B83941"/>
    <w:rsid w:val="00B83C63"/>
    <w:rsid w:val="00B83DCE"/>
    <w:rsid w:val="00B83E91"/>
    <w:rsid w:val="00B83EAE"/>
    <w:rsid w:val="00B842CF"/>
    <w:rsid w:val="00B84869"/>
    <w:rsid w:val="00B84A91"/>
    <w:rsid w:val="00B84BB4"/>
    <w:rsid w:val="00B85167"/>
    <w:rsid w:val="00B8524D"/>
    <w:rsid w:val="00B85E17"/>
    <w:rsid w:val="00B87605"/>
    <w:rsid w:val="00B8797A"/>
    <w:rsid w:val="00B87C55"/>
    <w:rsid w:val="00B90D32"/>
    <w:rsid w:val="00B91089"/>
    <w:rsid w:val="00B91313"/>
    <w:rsid w:val="00B916AC"/>
    <w:rsid w:val="00B92123"/>
    <w:rsid w:val="00B924A7"/>
    <w:rsid w:val="00B9253E"/>
    <w:rsid w:val="00B925C9"/>
    <w:rsid w:val="00B926CD"/>
    <w:rsid w:val="00B9298D"/>
    <w:rsid w:val="00B92D58"/>
    <w:rsid w:val="00B92EB6"/>
    <w:rsid w:val="00B9310C"/>
    <w:rsid w:val="00B93495"/>
    <w:rsid w:val="00B93935"/>
    <w:rsid w:val="00B93EF8"/>
    <w:rsid w:val="00B94106"/>
    <w:rsid w:val="00B941BB"/>
    <w:rsid w:val="00B941BD"/>
    <w:rsid w:val="00B9448A"/>
    <w:rsid w:val="00B94C54"/>
    <w:rsid w:val="00B94D6D"/>
    <w:rsid w:val="00B94EFF"/>
    <w:rsid w:val="00B95085"/>
    <w:rsid w:val="00B952BB"/>
    <w:rsid w:val="00B95315"/>
    <w:rsid w:val="00B95331"/>
    <w:rsid w:val="00B956E7"/>
    <w:rsid w:val="00B957C2"/>
    <w:rsid w:val="00B95893"/>
    <w:rsid w:val="00B958E3"/>
    <w:rsid w:val="00B95BB4"/>
    <w:rsid w:val="00B95C26"/>
    <w:rsid w:val="00B95D93"/>
    <w:rsid w:val="00B9605E"/>
    <w:rsid w:val="00B96259"/>
    <w:rsid w:val="00B966B6"/>
    <w:rsid w:val="00B9673F"/>
    <w:rsid w:val="00B97383"/>
    <w:rsid w:val="00B974ED"/>
    <w:rsid w:val="00B976B1"/>
    <w:rsid w:val="00B978C4"/>
    <w:rsid w:val="00B97B7F"/>
    <w:rsid w:val="00B97BA2"/>
    <w:rsid w:val="00B97E2D"/>
    <w:rsid w:val="00B97E96"/>
    <w:rsid w:val="00B97F4A"/>
    <w:rsid w:val="00BA051C"/>
    <w:rsid w:val="00BA0754"/>
    <w:rsid w:val="00BA0922"/>
    <w:rsid w:val="00BA0D48"/>
    <w:rsid w:val="00BA11D0"/>
    <w:rsid w:val="00BA1482"/>
    <w:rsid w:val="00BA1B09"/>
    <w:rsid w:val="00BA1B3A"/>
    <w:rsid w:val="00BA24DA"/>
    <w:rsid w:val="00BA31A1"/>
    <w:rsid w:val="00BA31D7"/>
    <w:rsid w:val="00BA324B"/>
    <w:rsid w:val="00BA33F4"/>
    <w:rsid w:val="00BA35BF"/>
    <w:rsid w:val="00BA35E2"/>
    <w:rsid w:val="00BA363B"/>
    <w:rsid w:val="00BA38DD"/>
    <w:rsid w:val="00BA3E45"/>
    <w:rsid w:val="00BA40F5"/>
    <w:rsid w:val="00BA43AE"/>
    <w:rsid w:val="00BA4B52"/>
    <w:rsid w:val="00BA4C32"/>
    <w:rsid w:val="00BA5506"/>
    <w:rsid w:val="00BA5607"/>
    <w:rsid w:val="00BA5891"/>
    <w:rsid w:val="00BA5ABE"/>
    <w:rsid w:val="00BA5D0E"/>
    <w:rsid w:val="00BA6099"/>
    <w:rsid w:val="00BA6497"/>
    <w:rsid w:val="00BA6717"/>
    <w:rsid w:val="00BA6768"/>
    <w:rsid w:val="00BA6A72"/>
    <w:rsid w:val="00BA7367"/>
    <w:rsid w:val="00BA776F"/>
    <w:rsid w:val="00BA78EC"/>
    <w:rsid w:val="00BA796B"/>
    <w:rsid w:val="00BA7C51"/>
    <w:rsid w:val="00BA7DF6"/>
    <w:rsid w:val="00BA7E12"/>
    <w:rsid w:val="00BA7E66"/>
    <w:rsid w:val="00BB093C"/>
    <w:rsid w:val="00BB0A3A"/>
    <w:rsid w:val="00BB0D16"/>
    <w:rsid w:val="00BB13C6"/>
    <w:rsid w:val="00BB1BD4"/>
    <w:rsid w:val="00BB1D47"/>
    <w:rsid w:val="00BB29A4"/>
    <w:rsid w:val="00BB29A9"/>
    <w:rsid w:val="00BB2DFE"/>
    <w:rsid w:val="00BB3536"/>
    <w:rsid w:val="00BB35FC"/>
    <w:rsid w:val="00BB376E"/>
    <w:rsid w:val="00BB3AA0"/>
    <w:rsid w:val="00BB3EDC"/>
    <w:rsid w:val="00BB3FD4"/>
    <w:rsid w:val="00BB4388"/>
    <w:rsid w:val="00BB43E9"/>
    <w:rsid w:val="00BB4B24"/>
    <w:rsid w:val="00BB57A7"/>
    <w:rsid w:val="00BB58D2"/>
    <w:rsid w:val="00BB5C3E"/>
    <w:rsid w:val="00BB5D8D"/>
    <w:rsid w:val="00BB626D"/>
    <w:rsid w:val="00BB65C6"/>
    <w:rsid w:val="00BB66A2"/>
    <w:rsid w:val="00BB676E"/>
    <w:rsid w:val="00BB697B"/>
    <w:rsid w:val="00BB7145"/>
    <w:rsid w:val="00BB757E"/>
    <w:rsid w:val="00BB7601"/>
    <w:rsid w:val="00BB7A84"/>
    <w:rsid w:val="00BB7D0B"/>
    <w:rsid w:val="00BC040B"/>
    <w:rsid w:val="00BC0424"/>
    <w:rsid w:val="00BC0A77"/>
    <w:rsid w:val="00BC0C8B"/>
    <w:rsid w:val="00BC0DEB"/>
    <w:rsid w:val="00BC1268"/>
    <w:rsid w:val="00BC1DCA"/>
    <w:rsid w:val="00BC249F"/>
    <w:rsid w:val="00BC2CCD"/>
    <w:rsid w:val="00BC2D2D"/>
    <w:rsid w:val="00BC36CD"/>
    <w:rsid w:val="00BC37E9"/>
    <w:rsid w:val="00BC3916"/>
    <w:rsid w:val="00BC3EEB"/>
    <w:rsid w:val="00BC420A"/>
    <w:rsid w:val="00BC4320"/>
    <w:rsid w:val="00BC4706"/>
    <w:rsid w:val="00BC4945"/>
    <w:rsid w:val="00BC49B6"/>
    <w:rsid w:val="00BC4AE7"/>
    <w:rsid w:val="00BC4E1F"/>
    <w:rsid w:val="00BC4FA4"/>
    <w:rsid w:val="00BC5966"/>
    <w:rsid w:val="00BC64CC"/>
    <w:rsid w:val="00BC68AF"/>
    <w:rsid w:val="00BC6AEB"/>
    <w:rsid w:val="00BC6B01"/>
    <w:rsid w:val="00BC7004"/>
    <w:rsid w:val="00BC7493"/>
    <w:rsid w:val="00BC74C6"/>
    <w:rsid w:val="00BC777F"/>
    <w:rsid w:val="00BC77CA"/>
    <w:rsid w:val="00BC78E7"/>
    <w:rsid w:val="00BC7A81"/>
    <w:rsid w:val="00BC7AAE"/>
    <w:rsid w:val="00BD02AD"/>
    <w:rsid w:val="00BD0354"/>
    <w:rsid w:val="00BD08E2"/>
    <w:rsid w:val="00BD0E55"/>
    <w:rsid w:val="00BD100A"/>
    <w:rsid w:val="00BD11F9"/>
    <w:rsid w:val="00BD1AE8"/>
    <w:rsid w:val="00BD1DAC"/>
    <w:rsid w:val="00BD1EB3"/>
    <w:rsid w:val="00BD21F7"/>
    <w:rsid w:val="00BD22E5"/>
    <w:rsid w:val="00BD22F7"/>
    <w:rsid w:val="00BD24A5"/>
    <w:rsid w:val="00BD2C01"/>
    <w:rsid w:val="00BD2D6D"/>
    <w:rsid w:val="00BD3165"/>
    <w:rsid w:val="00BD385C"/>
    <w:rsid w:val="00BD3A27"/>
    <w:rsid w:val="00BD3CB6"/>
    <w:rsid w:val="00BD3D12"/>
    <w:rsid w:val="00BD4390"/>
    <w:rsid w:val="00BD4A8E"/>
    <w:rsid w:val="00BD4EAD"/>
    <w:rsid w:val="00BD5286"/>
    <w:rsid w:val="00BD52E3"/>
    <w:rsid w:val="00BD5491"/>
    <w:rsid w:val="00BD557D"/>
    <w:rsid w:val="00BD558F"/>
    <w:rsid w:val="00BD55F4"/>
    <w:rsid w:val="00BD5A91"/>
    <w:rsid w:val="00BD5BD0"/>
    <w:rsid w:val="00BD6813"/>
    <w:rsid w:val="00BD68F8"/>
    <w:rsid w:val="00BD6E20"/>
    <w:rsid w:val="00BD7B81"/>
    <w:rsid w:val="00BD7D22"/>
    <w:rsid w:val="00BD7D66"/>
    <w:rsid w:val="00BD7E27"/>
    <w:rsid w:val="00BD7FD8"/>
    <w:rsid w:val="00BE043F"/>
    <w:rsid w:val="00BE0519"/>
    <w:rsid w:val="00BE073F"/>
    <w:rsid w:val="00BE07FA"/>
    <w:rsid w:val="00BE081C"/>
    <w:rsid w:val="00BE0F6A"/>
    <w:rsid w:val="00BE1146"/>
    <w:rsid w:val="00BE12A0"/>
    <w:rsid w:val="00BE14F1"/>
    <w:rsid w:val="00BE1847"/>
    <w:rsid w:val="00BE18C9"/>
    <w:rsid w:val="00BE1A30"/>
    <w:rsid w:val="00BE1A50"/>
    <w:rsid w:val="00BE1A96"/>
    <w:rsid w:val="00BE2140"/>
    <w:rsid w:val="00BE270F"/>
    <w:rsid w:val="00BE3219"/>
    <w:rsid w:val="00BE3517"/>
    <w:rsid w:val="00BE3CE1"/>
    <w:rsid w:val="00BE40B4"/>
    <w:rsid w:val="00BE448A"/>
    <w:rsid w:val="00BE45DE"/>
    <w:rsid w:val="00BE46C9"/>
    <w:rsid w:val="00BE4A91"/>
    <w:rsid w:val="00BE4FA9"/>
    <w:rsid w:val="00BE4FF2"/>
    <w:rsid w:val="00BE5368"/>
    <w:rsid w:val="00BE5560"/>
    <w:rsid w:val="00BE5B70"/>
    <w:rsid w:val="00BE5EF0"/>
    <w:rsid w:val="00BE62FF"/>
    <w:rsid w:val="00BE691F"/>
    <w:rsid w:val="00BE6EFC"/>
    <w:rsid w:val="00BE7C1B"/>
    <w:rsid w:val="00BE7CE7"/>
    <w:rsid w:val="00BE7DEF"/>
    <w:rsid w:val="00BF0C8B"/>
    <w:rsid w:val="00BF1531"/>
    <w:rsid w:val="00BF1AD5"/>
    <w:rsid w:val="00BF1BA9"/>
    <w:rsid w:val="00BF1C1B"/>
    <w:rsid w:val="00BF2004"/>
    <w:rsid w:val="00BF20D1"/>
    <w:rsid w:val="00BF22C0"/>
    <w:rsid w:val="00BF2378"/>
    <w:rsid w:val="00BF246C"/>
    <w:rsid w:val="00BF27B0"/>
    <w:rsid w:val="00BF2BA5"/>
    <w:rsid w:val="00BF3158"/>
    <w:rsid w:val="00BF3232"/>
    <w:rsid w:val="00BF372E"/>
    <w:rsid w:val="00BF3A1B"/>
    <w:rsid w:val="00BF3E28"/>
    <w:rsid w:val="00BF4044"/>
    <w:rsid w:val="00BF481E"/>
    <w:rsid w:val="00BF490E"/>
    <w:rsid w:val="00BF49C0"/>
    <w:rsid w:val="00BF4B67"/>
    <w:rsid w:val="00BF4CAD"/>
    <w:rsid w:val="00BF5256"/>
    <w:rsid w:val="00BF59E4"/>
    <w:rsid w:val="00BF5EB5"/>
    <w:rsid w:val="00BF675F"/>
    <w:rsid w:val="00BF6778"/>
    <w:rsid w:val="00BF6EBA"/>
    <w:rsid w:val="00BF6F11"/>
    <w:rsid w:val="00BF75C9"/>
    <w:rsid w:val="00BF75D4"/>
    <w:rsid w:val="00C0008E"/>
    <w:rsid w:val="00C001EE"/>
    <w:rsid w:val="00C0028D"/>
    <w:rsid w:val="00C0030E"/>
    <w:rsid w:val="00C00585"/>
    <w:rsid w:val="00C0082D"/>
    <w:rsid w:val="00C013B4"/>
    <w:rsid w:val="00C013C7"/>
    <w:rsid w:val="00C015C7"/>
    <w:rsid w:val="00C01B5E"/>
    <w:rsid w:val="00C01D20"/>
    <w:rsid w:val="00C03146"/>
    <w:rsid w:val="00C034EF"/>
    <w:rsid w:val="00C03BE1"/>
    <w:rsid w:val="00C03E56"/>
    <w:rsid w:val="00C03F37"/>
    <w:rsid w:val="00C04124"/>
    <w:rsid w:val="00C0458D"/>
    <w:rsid w:val="00C04628"/>
    <w:rsid w:val="00C0468F"/>
    <w:rsid w:val="00C046DF"/>
    <w:rsid w:val="00C04B86"/>
    <w:rsid w:val="00C04F94"/>
    <w:rsid w:val="00C0524D"/>
    <w:rsid w:val="00C05803"/>
    <w:rsid w:val="00C05BC8"/>
    <w:rsid w:val="00C05BC9"/>
    <w:rsid w:val="00C05C12"/>
    <w:rsid w:val="00C05FAB"/>
    <w:rsid w:val="00C061FD"/>
    <w:rsid w:val="00C06305"/>
    <w:rsid w:val="00C06465"/>
    <w:rsid w:val="00C06477"/>
    <w:rsid w:val="00C0647C"/>
    <w:rsid w:val="00C06577"/>
    <w:rsid w:val="00C068FF"/>
    <w:rsid w:val="00C070BB"/>
    <w:rsid w:val="00C07187"/>
    <w:rsid w:val="00C10430"/>
    <w:rsid w:val="00C10815"/>
    <w:rsid w:val="00C1099D"/>
    <w:rsid w:val="00C10AF1"/>
    <w:rsid w:val="00C12037"/>
    <w:rsid w:val="00C12955"/>
    <w:rsid w:val="00C12B69"/>
    <w:rsid w:val="00C12EEC"/>
    <w:rsid w:val="00C12F90"/>
    <w:rsid w:val="00C13B34"/>
    <w:rsid w:val="00C1444E"/>
    <w:rsid w:val="00C14F18"/>
    <w:rsid w:val="00C15081"/>
    <w:rsid w:val="00C152D6"/>
    <w:rsid w:val="00C154F5"/>
    <w:rsid w:val="00C157B4"/>
    <w:rsid w:val="00C15A39"/>
    <w:rsid w:val="00C15F3A"/>
    <w:rsid w:val="00C160FF"/>
    <w:rsid w:val="00C161B8"/>
    <w:rsid w:val="00C16DB9"/>
    <w:rsid w:val="00C16EAB"/>
    <w:rsid w:val="00C171AB"/>
    <w:rsid w:val="00C172A8"/>
    <w:rsid w:val="00C1732B"/>
    <w:rsid w:val="00C1775A"/>
    <w:rsid w:val="00C17967"/>
    <w:rsid w:val="00C17977"/>
    <w:rsid w:val="00C17B69"/>
    <w:rsid w:val="00C20076"/>
    <w:rsid w:val="00C200B1"/>
    <w:rsid w:val="00C200E4"/>
    <w:rsid w:val="00C206F1"/>
    <w:rsid w:val="00C2097B"/>
    <w:rsid w:val="00C2097E"/>
    <w:rsid w:val="00C20997"/>
    <w:rsid w:val="00C212F6"/>
    <w:rsid w:val="00C214E3"/>
    <w:rsid w:val="00C215F2"/>
    <w:rsid w:val="00C21642"/>
    <w:rsid w:val="00C21AEE"/>
    <w:rsid w:val="00C21B42"/>
    <w:rsid w:val="00C21B64"/>
    <w:rsid w:val="00C21D77"/>
    <w:rsid w:val="00C21EC0"/>
    <w:rsid w:val="00C21F9D"/>
    <w:rsid w:val="00C22374"/>
    <w:rsid w:val="00C2243B"/>
    <w:rsid w:val="00C22771"/>
    <w:rsid w:val="00C22CA7"/>
    <w:rsid w:val="00C22D3B"/>
    <w:rsid w:val="00C22E4E"/>
    <w:rsid w:val="00C23368"/>
    <w:rsid w:val="00C234A5"/>
    <w:rsid w:val="00C235A1"/>
    <w:rsid w:val="00C237C0"/>
    <w:rsid w:val="00C23C73"/>
    <w:rsid w:val="00C241D6"/>
    <w:rsid w:val="00C243AD"/>
    <w:rsid w:val="00C24A08"/>
    <w:rsid w:val="00C24A15"/>
    <w:rsid w:val="00C24DBA"/>
    <w:rsid w:val="00C24DD3"/>
    <w:rsid w:val="00C253BB"/>
    <w:rsid w:val="00C25698"/>
    <w:rsid w:val="00C2636E"/>
    <w:rsid w:val="00C2673F"/>
    <w:rsid w:val="00C26749"/>
    <w:rsid w:val="00C268BF"/>
    <w:rsid w:val="00C26939"/>
    <w:rsid w:val="00C26B62"/>
    <w:rsid w:val="00C26B88"/>
    <w:rsid w:val="00C26ED4"/>
    <w:rsid w:val="00C2739A"/>
    <w:rsid w:val="00C27563"/>
    <w:rsid w:val="00C27AB1"/>
    <w:rsid w:val="00C304B9"/>
    <w:rsid w:val="00C305BF"/>
    <w:rsid w:val="00C30C99"/>
    <w:rsid w:val="00C30E7C"/>
    <w:rsid w:val="00C30EE6"/>
    <w:rsid w:val="00C313FD"/>
    <w:rsid w:val="00C3144D"/>
    <w:rsid w:val="00C31974"/>
    <w:rsid w:val="00C31975"/>
    <w:rsid w:val="00C319F8"/>
    <w:rsid w:val="00C31AC8"/>
    <w:rsid w:val="00C31EDA"/>
    <w:rsid w:val="00C32207"/>
    <w:rsid w:val="00C327C4"/>
    <w:rsid w:val="00C327CF"/>
    <w:rsid w:val="00C327E0"/>
    <w:rsid w:val="00C3288A"/>
    <w:rsid w:val="00C32A12"/>
    <w:rsid w:val="00C32C3E"/>
    <w:rsid w:val="00C32DD5"/>
    <w:rsid w:val="00C32E39"/>
    <w:rsid w:val="00C33198"/>
    <w:rsid w:val="00C331EF"/>
    <w:rsid w:val="00C33246"/>
    <w:rsid w:val="00C33456"/>
    <w:rsid w:val="00C339D6"/>
    <w:rsid w:val="00C33A55"/>
    <w:rsid w:val="00C33DB4"/>
    <w:rsid w:val="00C340C9"/>
    <w:rsid w:val="00C34100"/>
    <w:rsid w:val="00C34698"/>
    <w:rsid w:val="00C34770"/>
    <w:rsid w:val="00C350CB"/>
    <w:rsid w:val="00C3530D"/>
    <w:rsid w:val="00C3536B"/>
    <w:rsid w:val="00C354A1"/>
    <w:rsid w:val="00C35777"/>
    <w:rsid w:val="00C358C5"/>
    <w:rsid w:val="00C35C89"/>
    <w:rsid w:val="00C3628C"/>
    <w:rsid w:val="00C3693E"/>
    <w:rsid w:val="00C36E6E"/>
    <w:rsid w:val="00C36EC3"/>
    <w:rsid w:val="00C372AF"/>
    <w:rsid w:val="00C37527"/>
    <w:rsid w:val="00C377D9"/>
    <w:rsid w:val="00C3794F"/>
    <w:rsid w:val="00C403D6"/>
    <w:rsid w:val="00C4047A"/>
    <w:rsid w:val="00C40827"/>
    <w:rsid w:val="00C409C3"/>
    <w:rsid w:val="00C40AC0"/>
    <w:rsid w:val="00C4105E"/>
    <w:rsid w:val="00C41096"/>
    <w:rsid w:val="00C41E39"/>
    <w:rsid w:val="00C421B8"/>
    <w:rsid w:val="00C42999"/>
    <w:rsid w:val="00C42BB5"/>
    <w:rsid w:val="00C431AC"/>
    <w:rsid w:val="00C433B6"/>
    <w:rsid w:val="00C435C2"/>
    <w:rsid w:val="00C43783"/>
    <w:rsid w:val="00C43CB5"/>
    <w:rsid w:val="00C43F2A"/>
    <w:rsid w:val="00C441AE"/>
    <w:rsid w:val="00C442F9"/>
    <w:rsid w:val="00C4461C"/>
    <w:rsid w:val="00C44650"/>
    <w:rsid w:val="00C449F2"/>
    <w:rsid w:val="00C44D04"/>
    <w:rsid w:val="00C45E74"/>
    <w:rsid w:val="00C45F07"/>
    <w:rsid w:val="00C46434"/>
    <w:rsid w:val="00C464FB"/>
    <w:rsid w:val="00C46D10"/>
    <w:rsid w:val="00C470C9"/>
    <w:rsid w:val="00C47147"/>
    <w:rsid w:val="00C472EC"/>
    <w:rsid w:val="00C47454"/>
    <w:rsid w:val="00C47D41"/>
    <w:rsid w:val="00C47E82"/>
    <w:rsid w:val="00C500C6"/>
    <w:rsid w:val="00C50D7F"/>
    <w:rsid w:val="00C511CD"/>
    <w:rsid w:val="00C51A79"/>
    <w:rsid w:val="00C51F5D"/>
    <w:rsid w:val="00C5234D"/>
    <w:rsid w:val="00C52379"/>
    <w:rsid w:val="00C523B9"/>
    <w:rsid w:val="00C52B36"/>
    <w:rsid w:val="00C52B8C"/>
    <w:rsid w:val="00C52BA1"/>
    <w:rsid w:val="00C52C9A"/>
    <w:rsid w:val="00C52CAB"/>
    <w:rsid w:val="00C52D03"/>
    <w:rsid w:val="00C52D2F"/>
    <w:rsid w:val="00C52FC3"/>
    <w:rsid w:val="00C53579"/>
    <w:rsid w:val="00C53727"/>
    <w:rsid w:val="00C53DF9"/>
    <w:rsid w:val="00C54279"/>
    <w:rsid w:val="00C54B99"/>
    <w:rsid w:val="00C54DE0"/>
    <w:rsid w:val="00C54ECA"/>
    <w:rsid w:val="00C556FE"/>
    <w:rsid w:val="00C55885"/>
    <w:rsid w:val="00C55D01"/>
    <w:rsid w:val="00C563D1"/>
    <w:rsid w:val="00C56906"/>
    <w:rsid w:val="00C56E9D"/>
    <w:rsid w:val="00C56F97"/>
    <w:rsid w:val="00C570BC"/>
    <w:rsid w:val="00C57162"/>
    <w:rsid w:val="00C57184"/>
    <w:rsid w:val="00C57590"/>
    <w:rsid w:val="00C57B39"/>
    <w:rsid w:val="00C601D0"/>
    <w:rsid w:val="00C6054E"/>
    <w:rsid w:val="00C60B5C"/>
    <w:rsid w:val="00C60D04"/>
    <w:rsid w:val="00C611DA"/>
    <w:rsid w:val="00C6158D"/>
    <w:rsid w:val="00C615F7"/>
    <w:rsid w:val="00C616ED"/>
    <w:rsid w:val="00C6199A"/>
    <w:rsid w:val="00C61AAB"/>
    <w:rsid w:val="00C61DB3"/>
    <w:rsid w:val="00C61E41"/>
    <w:rsid w:val="00C6200C"/>
    <w:rsid w:val="00C62911"/>
    <w:rsid w:val="00C62AC6"/>
    <w:rsid w:val="00C62D91"/>
    <w:rsid w:val="00C630EE"/>
    <w:rsid w:val="00C63122"/>
    <w:rsid w:val="00C63C6B"/>
    <w:rsid w:val="00C645C6"/>
    <w:rsid w:val="00C64627"/>
    <w:rsid w:val="00C646AD"/>
    <w:rsid w:val="00C646B9"/>
    <w:rsid w:val="00C64AC8"/>
    <w:rsid w:val="00C64B9C"/>
    <w:rsid w:val="00C64E4D"/>
    <w:rsid w:val="00C64E97"/>
    <w:rsid w:val="00C64FDC"/>
    <w:rsid w:val="00C6504C"/>
    <w:rsid w:val="00C652CB"/>
    <w:rsid w:val="00C652FC"/>
    <w:rsid w:val="00C6541F"/>
    <w:rsid w:val="00C6572D"/>
    <w:rsid w:val="00C6572E"/>
    <w:rsid w:val="00C658A2"/>
    <w:rsid w:val="00C65F54"/>
    <w:rsid w:val="00C660D8"/>
    <w:rsid w:val="00C663D8"/>
    <w:rsid w:val="00C66423"/>
    <w:rsid w:val="00C6690E"/>
    <w:rsid w:val="00C66A83"/>
    <w:rsid w:val="00C66D5C"/>
    <w:rsid w:val="00C67038"/>
    <w:rsid w:val="00C672F9"/>
    <w:rsid w:val="00C6749A"/>
    <w:rsid w:val="00C674A3"/>
    <w:rsid w:val="00C6784F"/>
    <w:rsid w:val="00C67975"/>
    <w:rsid w:val="00C7005E"/>
    <w:rsid w:val="00C70B77"/>
    <w:rsid w:val="00C710D2"/>
    <w:rsid w:val="00C7168B"/>
    <w:rsid w:val="00C71B2E"/>
    <w:rsid w:val="00C71C6B"/>
    <w:rsid w:val="00C71D4E"/>
    <w:rsid w:val="00C73324"/>
    <w:rsid w:val="00C735D5"/>
    <w:rsid w:val="00C73629"/>
    <w:rsid w:val="00C737BB"/>
    <w:rsid w:val="00C73EC4"/>
    <w:rsid w:val="00C73FE0"/>
    <w:rsid w:val="00C7426B"/>
    <w:rsid w:val="00C748B6"/>
    <w:rsid w:val="00C74C16"/>
    <w:rsid w:val="00C75528"/>
    <w:rsid w:val="00C755AF"/>
    <w:rsid w:val="00C757E6"/>
    <w:rsid w:val="00C75BF6"/>
    <w:rsid w:val="00C75C2A"/>
    <w:rsid w:val="00C75D1B"/>
    <w:rsid w:val="00C75F6C"/>
    <w:rsid w:val="00C7629B"/>
    <w:rsid w:val="00C764FB"/>
    <w:rsid w:val="00C765FE"/>
    <w:rsid w:val="00C7677F"/>
    <w:rsid w:val="00C76CB1"/>
    <w:rsid w:val="00C7757D"/>
    <w:rsid w:val="00C77856"/>
    <w:rsid w:val="00C7796E"/>
    <w:rsid w:val="00C77B2C"/>
    <w:rsid w:val="00C77C76"/>
    <w:rsid w:val="00C8085C"/>
    <w:rsid w:val="00C809D0"/>
    <w:rsid w:val="00C80ACD"/>
    <w:rsid w:val="00C80D06"/>
    <w:rsid w:val="00C80ED9"/>
    <w:rsid w:val="00C80F52"/>
    <w:rsid w:val="00C810AF"/>
    <w:rsid w:val="00C81223"/>
    <w:rsid w:val="00C812A2"/>
    <w:rsid w:val="00C812BE"/>
    <w:rsid w:val="00C8155A"/>
    <w:rsid w:val="00C81954"/>
    <w:rsid w:val="00C819EA"/>
    <w:rsid w:val="00C81C60"/>
    <w:rsid w:val="00C82042"/>
    <w:rsid w:val="00C820DC"/>
    <w:rsid w:val="00C82343"/>
    <w:rsid w:val="00C82465"/>
    <w:rsid w:val="00C82479"/>
    <w:rsid w:val="00C824DC"/>
    <w:rsid w:val="00C82B3D"/>
    <w:rsid w:val="00C82C7E"/>
    <w:rsid w:val="00C831CF"/>
    <w:rsid w:val="00C83269"/>
    <w:rsid w:val="00C8343F"/>
    <w:rsid w:val="00C83770"/>
    <w:rsid w:val="00C83A59"/>
    <w:rsid w:val="00C83A7C"/>
    <w:rsid w:val="00C83ABF"/>
    <w:rsid w:val="00C83C8B"/>
    <w:rsid w:val="00C84891"/>
    <w:rsid w:val="00C84F5E"/>
    <w:rsid w:val="00C850BC"/>
    <w:rsid w:val="00C851E9"/>
    <w:rsid w:val="00C85377"/>
    <w:rsid w:val="00C85685"/>
    <w:rsid w:val="00C8575A"/>
    <w:rsid w:val="00C85C93"/>
    <w:rsid w:val="00C85D97"/>
    <w:rsid w:val="00C862A1"/>
    <w:rsid w:val="00C863C3"/>
    <w:rsid w:val="00C8641B"/>
    <w:rsid w:val="00C864F6"/>
    <w:rsid w:val="00C86626"/>
    <w:rsid w:val="00C86738"/>
    <w:rsid w:val="00C86AF4"/>
    <w:rsid w:val="00C86D93"/>
    <w:rsid w:val="00C8705B"/>
    <w:rsid w:val="00C87675"/>
    <w:rsid w:val="00C8770F"/>
    <w:rsid w:val="00C87B03"/>
    <w:rsid w:val="00C87D15"/>
    <w:rsid w:val="00C87FA2"/>
    <w:rsid w:val="00C9009E"/>
    <w:rsid w:val="00C9071F"/>
    <w:rsid w:val="00C90827"/>
    <w:rsid w:val="00C90931"/>
    <w:rsid w:val="00C913DE"/>
    <w:rsid w:val="00C918A3"/>
    <w:rsid w:val="00C91C12"/>
    <w:rsid w:val="00C9217A"/>
    <w:rsid w:val="00C9231B"/>
    <w:rsid w:val="00C92537"/>
    <w:rsid w:val="00C9256A"/>
    <w:rsid w:val="00C9271A"/>
    <w:rsid w:val="00C92B87"/>
    <w:rsid w:val="00C92DF1"/>
    <w:rsid w:val="00C93517"/>
    <w:rsid w:val="00C93766"/>
    <w:rsid w:val="00C93880"/>
    <w:rsid w:val="00C93A1C"/>
    <w:rsid w:val="00C93A4A"/>
    <w:rsid w:val="00C93EA4"/>
    <w:rsid w:val="00C93F4C"/>
    <w:rsid w:val="00C9420B"/>
    <w:rsid w:val="00C9458A"/>
    <w:rsid w:val="00C94B09"/>
    <w:rsid w:val="00C94FC8"/>
    <w:rsid w:val="00C95292"/>
    <w:rsid w:val="00C95915"/>
    <w:rsid w:val="00C95C56"/>
    <w:rsid w:val="00C95E89"/>
    <w:rsid w:val="00C9682F"/>
    <w:rsid w:val="00C96B7F"/>
    <w:rsid w:val="00C96F19"/>
    <w:rsid w:val="00C96F5E"/>
    <w:rsid w:val="00C96FFD"/>
    <w:rsid w:val="00C9710A"/>
    <w:rsid w:val="00C9728E"/>
    <w:rsid w:val="00C97907"/>
    <w:rsid w:val="00C97A4C"/>
    <w:rsid w:val="00C97CF1"/>
    <w:rsid w:val="00C97D9D"/>
    <w:rsid w:val="00C97ECF"/>
    <w:rsid w:val="00C97F40"/>
    <w:rsid w:val="00CA0051"/>
    <w:rsid w:val="00CA0808"/>
    <w:rsid w:val="00CA10A4"/>
    <w:rsid w:val="00CA123C"/>
    <w:rsid w:val="00CA1C0B"/>
    <w:rsid w:val="00CA1C92"/>
    <w:rsid w:val="00CA1DC7"/>
    <w:rsid w:val="00CA1E4B"/>
    <w:rsid w:val="00CA1EB6"/>
    <w:rsid w:val="00CA1EF1"/>
    <w:rsid w:val="00CA2392"/>
    <w:rsid w:val="00CA25D8"/>
    <w:rsid w:val="00CA2C09"/>
    <w:rsid w:val="00CA2F88"/>
    <w:rsid w:val="00CA2FFB"/>
    <w:rsid w:val="00CA302F"/>
    <w:rsid w:val="00CA3079"/>
    <w:rsid w:val="00CA33FD"/>
    <w:rsid w:val="00CA3784"/>
    <w:rsid w:val="00CA3C64"/>
    <w:rsid w:val="00CA413F"/>
    <w:rsid w:val="00CA4361"/>
    <w:rsid w:val="00CA47AD"/>
    <w:rsid w:val="00CA490F"/>
    <w:rsid w:val="00CA4DBF"/>
    <w:rsid w:val="00CA52A2"/>
    <w:rsid w:val="00CA52DF"/>
    <w:rsid w:val="00CA550F"/>
    <w:rsid w:val="00CA5995"/>
    <w:rsid w:val="00CA5ABA"/>
    <w:rsid w:val="00CA5ED8"/>
    <w:rsid w:val="00CA5F35"/>
    <w:rsid w:val="00CA60FC"/>
    <w:rsid w:val="00CA61A4"/>
    <w:rsid w:val="00CA72C5"/>
    <w:rsid w:val="00CA7844"/>
    <w:rsid w:val="00CA789F"/>
    <w:rsid w:val="00CA7B00"/>
    <w:rsid w:val="00CA7B3C"/>
    <w:rsid w:val="00CA7DCA"/>
    <w:rsid w:val="00CB0466"/>
    <w:rsid w:val="00CB081C"/>
    <w:rsid w:val="00CB0974"/>
    <w:rsid w:val="00CB0998"/>
    <w:rsid w:val="00CB0B5A"/>
    <w:rsid w:val="00CB10F0"/>
    <w:rsid w:val="00CB13EF"/>
    <w:rsid w:val="00CB1901"/>
    <w:rsid w:val="00CB190B"/>
    <w:rsid w:val="00CB23D7"/>
    <w:rsid w:val="00CB2972"/>
    <w:rsid w:val="00CB2BC4"/>
    <w:rsid w:val="00CB2DA0"/>
    <w:rsid w:val="00CB2DEC"/>
    <w:rsid w:val="00CB2E51"/>
    <w:rsid w:val="00CB3169"/>
    <w:rsid w:val="00CB341E"/>
    <w:rsid w:val="00CB356F"/>
    <w:rsid w:val="00CB3943"/>
    <w:rsid w:val="00CB3B07"/>
    <w:rsid w:val="00CB3B42"/>
    <w:rsid w:val="00CB3C5B"/>
    <w:rsid w:val="00CB3D15"/>
    <w:rsid w:val="00CB3E30"/>
    <w:rsid w:val="00CB40BF"/>
    <w:rsid w:val="00CB4628"/>
    <w:rsid w:val="00CB4722"/>
    <w:rsid w:val="00CB49E2"/>
    <w:rsid w:val="00CB4E96"/>
    <w:rsid w:val="00CB4F69"/>
    <w:rsid w:val="00CB5059"/>
    <w:rsid w:val="00CB512C"/>
    <w:rsid w:val="00CB5649"/>
    <w:rsid w:val="00CB5B7A"/>
    <w:rsid w:val="00CB5D84"/>
    <w:rsid w:val="00CB62BC"/>
    <w:rsid w:val="00CB62FE"/>
    <w:rsid w:val="00CB6739"/>
    <w:rsid w:val="00CB687C"/>
    <w:rsid w:val="00CB7169"/>
    <w:rsid w:val="00CB730D"/>
    <w:rsid w:val="00CB74DF"/>
    <w:rsid w:val="00CB7A62"/>
    <w:rsid w:val="00CB7DE7"/>
    <w:rsid w:val="00CC043A"/>
    <w:rsid w:val="00CC05EB"/>
    <w:rsid w:val="00CC076C"/>
    <w:rsid w:val="00CC0B1D"/>
    <w:rsid w:val="00CC0BC5"/>
    <w:rsid w:val="00CC0D18"/>
    <w:rsid w:val="00CC0F6E"/>
    <w:rsid w:val="00CC1120"/>
    <w:rsid w:val="00CC1463"/>
    <w:rsid w:val="00CC1602"/>
    <w:rsid w:val="00CC1AAE"/>
    <w:rsid w:val="00CC1B8D"/>
    <w:rsid w:val="00CC1D4D"/>
    <w:rsid w:val="00CC1E08"/>
    <w:rsid w:val="00CC1F83"/>
    <w:rsid w:val="00CC201C"/>
    <w:rsid w:val="00CC215B"/>
    <w:rsid w:val="00CC21E9"/>
    <w:rsid w:val="00CC23DB"/>
    <w:rsid w:val="00CC34A7"/>
    <w:rsid w:val="00CC34FF"/>
    <w:rsid w:val="00CC3512"/>
    <w:rsid w:val="00CC35B2"/>
    <w:rsid w:val="00CC39EF"/>
    <w:rsid w:val="00CC3A37"/>
    <w:rsid w:val="00CC3CA2"/>
    <w:rsid w:val="00CC3DAC"/>
    <w:rsid w:val="00CC4292"/>
    <w:rsid w:val="00CC4385"/>
    <w:rsid w:val="00CC4548"/>
    <w:rsid w:val="00CC4862"/>
    <w:rsid w:val="00CC4BCE"/>
    <w:rsid w:val="00CC4F64"/>
    <w:rsid w:val="00CC56F0"/>
    <w:rsid w:val="00CC5984"/>
    <w:rsid w:val="00CC5A8C"/>
    <w:rsid w:val="00CC5C8E"/>
    <w:rsid w:val="00CC5CEE"/>
    <w:rsid w:val="00CC5E9E"/>
    <w:rsid w:val="00CC6116"/>
    <w:rsid w:val="00CC64DE"/>
    <w:rsid w:val="00CC65D2"/>
    <w:rsid w:val="00CC6747"/>
    <w:rsid w:val="00CC69C4"/>
    <w:rsid w:val="00CC6AC1"/>
    <w:rsid w:val="00CC7370"/>
    <w:rsid w:val="00CC73A8"/>
    <w:rsid w:val="00CC748B"/>
    <w:rsid w:val="00CC7609"/>
    <w:rsid w:val="00CC7ABF"/>
    <w:rsid w:val="00CC7D85"/>
    <w:rsid w:val="00CC7DD7"/>
    <w:rsid w:val="00CD0028"/>
    <w:rsid w:val="00CD071B"/>
    <w:rsid w:val="00CD0C9A"/>
    <w:rsid w:val="00CD1055"/>
    <w:rsid w:val="00CD120F"/>
    <w:rsid w:val="00CD15FF"/>
    <w:rsid w:val="00CD1633"/>
    <w:rsid w:val="00CD18D0"/>
    <w:rsid w:val="00CD1DF2"/>
    <w:rsid w:val="00CD204A"/>
    <w:rsid w:val="00CD237D"/>
    <w:rsid w:val="00CD2B09"/>
    <w:rsid w:val="00CD2B11"/>
    <w:rsid w:val="00CD2B16"/>
    <w:rsid w:val="00CD2E64"/>
    <w:rsid w:val="00CD33ED"/>
    <w:rsid w:val="00CD344A"/>
    <w:rsid w:val="00CD38F3"/>
    <w:rsid w:val="00CD39ED"/>
    <w:rsid w:val="00CD4405"/>
    <w:rsid w:val="00CD462B"/>
    <w:rsid w:val="00CD47A6"/>
    <w:rsid w:val="00CD4EC7"/>
    <w:rsid w:val="00CD4F1A"/>
    <w:rsid w:val="00CD4FF4"/>
    <w:rsid w:val="00CD51FB"/>
    <w:rsid w:val="00CD53B1"/>
    <w:rsid w:val="00CD53BC"/>
    <w:rsid w:val="00CD54F4"/>
    <w:rsid w:val="00CD55CD"/>
    <w:rsid w:val="00CD5663"/>
    <w:rsid w:val="00CD5ED1"/>
    <w:rsid w:val="00CD619D"/>
    <w:rsid w:val="00CD62B7"/>
    <w:rsid w:val="00CD65BD"/>
    <w:rsid w:val="00CD67F1"/>
    <w:rsid w:val="00CD6D17"/>
    <w:rsid w:val="00CD6DAD"/>
    <w:rsid w:val="00CD6DD8"/>
    <w:rsid w:val="00CD6E90"/>
    <w:rsid w:val="00CD7057"/>
    <w:rsid w:val="00CD7414"/>
    <w:rsid w:val="00CD7433"/>
    <w:rsid w:val="00CD74E6"/>
    <w:rsid w:val="00CD799D"/>
    <w:rsid w:val="00CE01AB"/>
    <w:rsid w:val="00CE0795"/>
    <w:rsid w:val="00CE0828"/>
    <w:rsid w:val="00CE08BC"/>
    <w:rsid w:val="00CE12C4"/>
    <w:rsid w:val="00CE1615"/>
    <w:rsid w:val="00CE16F1"/>
    <w:rsid w:val="00CE19F0"/>
    <w:rsid w:val="00CE1AB0"/>
    <w:rsid w:val="00CE1B03"/>
    <w:rsid w:val="00CE1B9A"/>
    <w:rsid w:val="00CE1DBF"/>
    <w:rsid w:val="00CE1E67"/>
    <w:rsid w:val="00CE1F8B"/>
    <w:rsid w:val="00CE21A7"/>
    <w:rsid w:val="00CE22CD"/>
    <w:rsid w:val="00CE249B"/>
    <w:rsid w:val="00CE25FE"/>
    <w:rsid w:val="00CE284A"/>
    <w:rsid w:val="00CE325C"/>
    <w:rsid w:val="00CE368A"/>
    <w:rsid w:val="00CE38C9"/>
    <w:rsid w:val="00CE3970"/>
    <w:rsid w:val="00CE3D1E"/>
    <w:rsid w:val="00CE3E4D"/>
    <w:rsid w:val="00CE3F8D"/>
    <w:rsid w:val="00CE4007"/>
    <w:rsid w:val="00CE4315"/>
    <w:rsid w:val="00CE482C"/>
    <w:rsid w:val="00CE4BFC"/>
    <w:rsid w:val="00CE4C35"/>
    <w:rsid w:val="00CE4CA6"/>
    <w:rsid w:val="00CE4D34"/>
    <w:rsid w:val="00CE4EA5"/>
    <w:rsid w:val="00CE4FB6"/>
    <w:rsid w:val="00CE53BC"/>
    <w:rsid w:val="00CE5D74"/>
    <w:rsid w:val="00CE5E45"/>
    <w:rsid w:val="00CE5F67"/>
    <w:rsid w:val="00CE6603"/>
    <w:rsid w:val="00CE66AC"/>
    <w:rsid w:val="00CE6907"/>
    <w:rsid w:val="00CE6991"/>
    <w:rsid w:val="00CE69A9"/>
    <w:rsid w:val="00CE6BC7"/>
    <w:rsid w:val="00CE723D"/>
    <w:rsid w:val="00CE73AB"/>
    <w:rsid w:val="00CE7531"/>
    <w:rsid w:val="00CE77AE"/>
    <w:rsid w:val="00CE785B"/>
    <w:rsid w:val="00CE7B81"/>
    <w:rsid w:val="00CE7BFF"/>
    <w:rsid w:val="00CF01A0"/>
    <w:rsid w:val="00CF01D4"/>
    <w:rsid w:val="00CF04A8"/>
    <w:rsid w:val="00CF04DA"/>
    <w:rsid w:val="00CF096C"/>
    <w:rsid w:val="00CF0C4C"/>
    <w:rsid w:val="00CF1187"/>
    <w:rsid w:val="00CF118D"/>
    <w:rsid w:val="00CF158C"/>
    <w:rsid w:val="00CF1B29"/>
    <w:rsid w:val="00CF1C33"/>
    <w:rsid w:val="00CF1C73"/>
    <w:rsid w:val="00CF1D07"/>
    <w:rsid w:val="00CF1F1B"/>
    <w:rsid w:val="00CF2064"/>
    <w:rsid w:val="00CF21DA"/>
    <w:rsid w:val="00CF2393"/>
    <w:rsid w:val="00CF23E8"/>
    <w:rsid w:val="00CF23F4"/>
    <w:rsid w:val="00CF2575"/>
    <w:rsid w:val="00CF2680"/>
    <w:rsid w:val="00CF2717"/>
    <w:rsid w:val="00CF2914"/>
    <w:rsid w:val="00CF2BB1"/>
    <w:rsid w:val="00CF2FBA"/>
    <w:rsid w:val="00CF31F3"/>
    <w:rsid w:val="00CF3904"/>
    <w:rsid w:val="00CF3BE2"/>
    <w:rsid w:val="00CF3EC3"/>
    <w:rsid w:val="00CF3F70"/>
    <w:rsid w:val="00CF4170"/>
    <w:rsid w:val="00CF42AD"/>
    <w:rsid w:val="00CF4326"/>
    <w:rsid w:val="00CF4441"/>
    <w:rsid w:val="00CF493A"/>
    <w:rsid w:val="00CF4C0F"/>
    <w:rsid w:val="00CF5085"/>
    <w:rsid w:val="00CF520B"/>
    <w:rsid w:val="00CF5504"/>
    <w:rsid w:val="00CF562D"/>
    <w:rsid w:val="00CF588B"/>
    <w:rsid w:val="00CF5A29"/>
    <w:rsid w:val="00CF5F35"/>
    <w:rsid w:val="00CF5F40"/>
    <w:rsid w:val="00CF6002"/>
    <w:rsid w:val="00CF605F"/>
    <w:rsid w:val="00CF63D9"/>
    <w:rsid w:val="00CF6783"/>
    <w:rsid w:val="00CF6C10"/>
    <w:rsid w:val="00CF6D14"/>
    <w:rsid w:val="00CF6E9C"/>
    <w:rsid w:val="00CF72C7"/>
    <w:rsid w:val="00CF7436"/>
    <w:rsid w:val="00CF75CD"/>
    <w:rsid w:val="00CF78CE"/>
    <w:rsid w:val="00D00307"/>
    <w:rsid w:val="00D0036F"/>
    <w:rsid w:val="00D006A4"/>
    <w:rsid w:val="00D00820"/>
    <w:rsid w:val="00D00A51"/>
    <w:rsid w:val="00D00C1A"/>
    <w:rsid w:val="00D00E1E"/>
    <w:rsid w:val="00D01A77"/>
    <w:rsid w:val="00D01BA8"/>
    <w:rsid w:val="00D01F9F"/>
    <w:rsid w:val="00D02129"/>
    <w:rsid w:val="00D02463"/>
    <w:rsid w:val="00D027A5"/>
    <w:rsid w:val="00D02CCA"/>
    <w:rsid w:val="00D0347C"/>
    <w:rsid w:val="00D03570"/>
    <w:rsid w:val="00D036DE"/>
    <w:rsid w:val="00D03769"/>
    <w:rsid w:val="00D03DD8"/>
    <w:rsid w:val="00D03E2F"/>
    <w:rsid w:val="00D03EDA"/>
    <w:rsid w:val="00D04110"/>
    <w:rsid w:val="00D0442D"/>
    <w:rsid w:val="00D04463"/>
    <w:rsid w:val="00D0455C"/>
    <w:rsid w:val="00D048AC"/>
    <w:rsid w:val="00D04A6D"/>
    <w:rsid w:val="00D04A8D"/>
    <w:rsid w:val="00D04B94"/>
    <w:rsid w:val="00D04C87"/>
    <w:rsid w:val="00D04C96"/>
    <w:rsid w:val="00D05959"/>
    <w:rsid w:val="00D0610E"/>
    <w:rsid w:val="00D06207"/>
    <w:rsid w:val="00D06621"/>
    <w:rsid w:val="00D06C50"/>
    <w:rsid w:val="00D074E8"/>
    <w:rsid w:val="00D075B6"/>
    <w:rsid w:val="00D07FA4"/>
    <w:rsid w:val="00D10B56"/>
    <w:rsid w:val="00D10BBB"/>
    <w:rsid w:val="00D10CA1"/>
    <w:rsid w:val="00D10CB8"/>
    <w:rsid w:val="00D1143B"/>
    <w:rsid w:val="00D11594"/>
    <w:rsid w:val="00D11A7E"/>
    <w:rsid w:val="00D11C2F"/>
    <w:rsid w:val="00D11DB2"/>
    <w:rsid w:val="00D11E6F"/>
    <w:rsid w:val="00D11E98"/>
    <w:rsid w:val="00D11F0F"/>
    <w:rsid w:val="00D11FF0"/>
    <w:rsid w:val="00D121D8"/>
    <w:rsid w:val="00D12853"/>
    <w:rsid w:val="00D12B2E"/>
    <w:rsid w:val="00D12B74"/>
    <w:rsid w:val="00D1303C"/>
    <w:rsid w:val="00D138EE"/>
    <w:rsid w:val="00D13919"/>
    <w:rsid w:val="00D139F4"/>
    <w:rsid w:val="00D13F75"/>
    <w:rsid w:val="00D14A9A"/>
    <w:rsid w:val="00D14D35"/>
    <w:rsid w:val="00D14F08"/>
    <w:rsid w:val="00D155B0"/>
    <w:rsid w:val="00D15696"/>
    <w:rsid w:val="00D15698"/>
    <w:rsid w:val="00D15985"/>
    <w:rsid w:val="00D15B92"/>
    <w:rsid w:val="00D165C5"/>
    <w:rsid w:val="00D1676C"/>
    <w:rsid w:val="00D16B36"/>
    <w:rsid w:val="00D16EE4"/>
    <w:rsid w:val="00D16F01"/>
    <w:rsid w:val="00D177DD"/>
    <w:rsid w:val="00D17BB5"/>
    <w:rsid w:val="00D17BC9"/>
    <w:rsid w:val="00D17E1D"/>
    <w:rsid w:val="00D17E94"/>
    <w:rsid w:val="00D20011"/>
    <w:rsid w:val="00D20093"/>
    <w:rsid w:val="00D200E1"/>
    <w:rsid w:val="00D20845"/>
    <w:rsid w:val="00D20869"/>
    <w:rsid w:val="00D20DE3"/>
    <w:rsid w:val="00D21077"/>
    <w:rsid w:val="00D21224"/>
    <w:rsid w:val="00D21303"/>
    <w:rsid w:val="00D218F3"/>
    <w:rsid w:val="00D21AE7"/>
    <w:rsid w:val="00D21B73"/>
    <w:rsid w:val="00D21CC7"/>
    <w:rsid w:val="00D21CD0"/>
    <w:rsid w:val="00D22642"/>
    <w:rsid w:val="00D228A3"/>
    <w:rsid w:val="00D228E5"/>
    <w:rsid w:val="00D22ABD"/>
    <w:rsid w:val="00D22EA8"/>
    <w:rsid w:val="00D2360F"/>
    <w:rsid w:val="00D239CF"/>
    <w:rsid w:val="00D23ACC"/>
    <w:rsid w:val="00D23AFC"/>
    <w:rsid w:val="00D23BFA"/>
    <w:rsid w:val="00D23ECA"/>
    <w:rsid w:val="00D23EDF"/>
    <w:rsid w:val="00D241A6"/>
    <w:rsid w:val="00D24477"/>
    <w:rsid w:val="00D24544"/>
    <w:rsid w:val="00D24A6C"/>
    <w:rsid w:val="00D24DDD"/>
    <w:rsid w:val="00D25002"/>
    <w:rsid w:val="00D25203"/>
    <w:rsid w:val="00D25532"/>
    <w:rsid w:val="00D25683"/>
    <w:rsid w:val="00D2588F"/>
    <w:rsid w:val="00D2598B"/>
    <w:rsid w:val="00D263B9"/>
    <w:rsid w:val="00D26419"/>
    <w:rsid w:val="00D26504"/>
    <w:rsid w:val="00D2652C"/>
    <w:rsid w:val="00D267AC"/>
    <w:rsid w:val="00D26831"/>
    <w:rsid w:val="00D26CD8"/>
    <w:rsid w:val="00D26E34"/>
    <w:rsid w:val="00D271AD"/>
    <w:rsid w:val="00D27531"/>
    <w:rsid w:val="00D27B3E"/>
    <w:rsid w:val="00D30054"/>
    <w:rsid w:val="00D301AC"/>
    <w:rsid w:val="00D304DC"/>
    <w:rsid w:val="00D307C4"/>
    <w:rsid w:val="00D3082C"/>
    <w:rsid w:val="00D30A9B"/>
    <w:rsid w:val="00D30BBD"/>
    <w:rsid w:val="00D319E3"/>
    <w:rsid w:val="00D31B5F"/>
    <w:rsid w:val="00D32038"/>
    <w:rsid w:val="00D32A75"/>
    <w:rsid w:val="00D32FDD"/>
    <w:rsid w:val="00D33657"/>
    <w:rsid w:val="00D338D7"/>
    <w:rsid w:val="00D33A28"/>
    <w:rsid w:val="00D33C31"/>
    <w:rsid w:val="00D34607"/>
    <w:rsid w:val="00D346B2"/>
    <w:rsid w:val="00D3497A"/>
    <w:rsid w:val="00D34ABA"/>
    <w:rsid w:val="00D34C01"/>
    <w:rsid w:val="00D34D33"/>
    <w:rsid w:val="00D34F67"/>
    <w:rsid w:val="00D35075"/>
    <w:rsid w:val="00D353FE"/>
    <w:rsid w:val="00D3587E"/>
    <w:rsid w:val="00D362D2"/>
    <w:rsid w:val="00D364E7"/>
    <w:rsid w:val="00D36ED8"/>
    <w:rsid w:val="00D3725E"/>
    <w:rsid w:val="00D37757"/>
    <w:rsid w:val="00D40021"/>
    <w:rsid w:val="00D40178"/>
    <w:rsid w:val="00D4018E"/>
    <w:rsid w:val="00D402A2"/>
    <w:rsid w:val="00D404FD"/>
    <w:rsid w:val="00D40620"/>
    <w:rsid w:val="00D408DA"/>
    <w:rsid w:val="00D414F3"/>
    <w:rsid w:val="00D41754"/>
    <w:rsid w:val="00D4193E"/>
    <w:rsid w:val="00D41DE8"/>
    <w:rsid w:val="00D422E0"/>
    <w:rsid w:val="00D4286E"/>
    <w:rsid w:val="00D42CAB"/>
    <w:rsid w:val="00D42FC0"/>
    <w:rsid w:val="00D431E0"/>
    <w:rsid w:val="00D4355C"/>
    <w:rsid w:val="00D4390F"/>
    <w:rsid w:val="00D43990"/>
    <w:rsid w:val="00D43FC7"/>
    <w:rsid w:val="00D4459D"/>
    <w:rsid w:val="00D445DC"/>
    <w:rsid w:val="00D4475E"/>
    <w:rsid w:val="00D44CAB"/>
    <w:rsid w:val="00D45210"/>
    <w:rsid w:val="00D45463"/>
    <w:rsid w:val="00D46168"/>
    <w:rsid w:val="00D462C9"/>
    <w:rsid w:val="00D463B5"/>
    <w:rsid w:val="00D4648F"/>
    <w:rsid w:val="00D46896"/>
    <w:rsid w:val="00D469AC"/>
    <w:rsid w:val="00D474EA"/>
    <w:rsid w:val="00D47739"/>
    <w:rsid w:val="00D4785C"/>
    <w:rsid w:val="00D479A3"/>
    <w:rsid w:val="00D47A68"/>
    <w:rsid w:val="00D500A2"/>
    <w:rsid w:val="00D50120"/>
    <w:rsid w:val="00D507B9"/>
    <w:rsid w:val="00D50898"/>
    <w:rsid w:val="00D50974"/>
    <w:rsid w:val="00D50AF4"/>
    <w:rsid w:val="00D50E8C"/>
    <w:rsid w:val="00D51952"/>
    <w:rsid w:val="00D51A36"/>
    <w:rsid w:val="00D51C40"/>
    <w:rsid w:val="00D5219F"/>
    <w:rsid w:val="00D5265B"/>
    <w:rsid w:val="00D526E3"/>
    <w:rsid w:val="00D527B1"/>
    <w:rsid w:val="00D5289B"/>
    <w:rsid w:val="00D529B0"/>
    <w:rsid w:val="00D52B4D"/>
    <w:rsid w:val="00D52B89"/>
    <w:rsid w:val="00D52BB9"/>
    <w:rsid w:val="00D52C15"/>
    <w:rsid w:val="00D52C98"/>
    <w:rsid w:val="00D5308A"/>
    <w:rsid w:val="00D533E4"/>
    <w:rsid w:val="00D53624"/>
    <w:rsid w:val="00D537F6"/>
    <w:rsid w:val="00D538A3"/>
    <w:rsid w:val="00D53CD5"/>
    <w:rsid w:val="00D5410A"/>
    <w:rsid w:val="00D541AF"/>
    <w:rsid w:val="00D544C7"/>
    <w:rsid w:val="00D5488A"/>
    <w:rsid w:val="00D54BBF"/>
    <w:rsid w:val="00D54CF7"/>
    <w:rsid w:val="00D54DA1"/>
    <w:rsid w:val="00D54E6B"/>
    <w:rsid w:val="00D54E85"/>
    <w:rsid w:val="00D55A8F"/>
    <w:rsid w:val="00D55D14"/>
    <w:rsid w:val="00D56208"/>
    <w:rsid w:val="00D56318"/>
    <w:rsid w:val="00D56343"/>
    <w:rsid w:val="00D56707"/>
    <w:rsid w:val="00D56878"/>
    <w:rsid w:val="00D56ABC"/>
    <w:rsid w:val="00D56B2F"/>
    <w:rsid w:val="00D56F06"/>
    <w:rsid w:val="00D5704D"/>
    <w:rsid w:val="00D5709B"/>
    <w:rsid w:val="00D57618"/>
    <w:rsid w:val="00D57972"/>
    <w:rsid w:val="00D601D1"/>
    <w:rsid w:val="00D60204"/>
    <w:rsid w:val="00D609F2"/>
    <w:rsid w:val="00D60D20"/>
    <w:rsid w:val="00D60EF1"/>
    <w:rsid w:val="00D617EE"/>
    <w:rsid w:val="00D6192A"/>
    <w:rsid w:val="00D61DCD"/>
    <w:rsid w:val="00D6210D"/>
    <w:rsid w:val="00D62490"/>
    <w:rsid w:val="00D6250A"/>
    <w:rsid w:val="00D6252F"/>
    <w:rsid w:val="00D62581"/>
    <w:rsid w:val="00D6280E"/>
    <w:rsid w:val="00D62B4F"/>
    <w:rsid w:val="00D62DCF"/>
    <w:rsid w:val="00D63200"/>
    <w:rsid w:val="00D6350F"/>
    <w:rsid w:val="00D63712"/>
    <w:rsid w:val="00D63B62"/>
    <w:rsid w:val="00D63B9D"/>
    <w:rsid w:val="00D64199"/>
    <w:rsid w:val="00D64B96"/>
    <w:rsid w:val="00D64F14"/>
    <w:rsid w:val="00D64FCE"/>
    <w:rsid w:val="00D65020"/>
    <w:rsid w:val="00D653B1"/>
    <w:rsid w:val="00D654D5"/>
    <w:rsid w:val="00D654F1"/>
    <w:rsid w:val="00D65C77"/>
    <w:rsid w:val="00D65EF7"/>
    <w:rsid w:val="00D65FCB"/>
    <w:rsid w:val="00D66DEA"/>
    <w:rsid w:val="00D66F07"/>
    <w:rsid w:val="00D674D3"/>
    <w:rsid w:val="00D675A6"/>
    <w:rsid w:val="00D67841"/>
    <w:rsid w:val="00D67975"/>
    <w:rsid w:val="00D679D7"/>
    <w:rsid w:val="00D67B23"/>
    <w:rsid w:val="00D67CD6"/>
    <w:rsid w:val="00D67CFF"/>
    <w:rsid w:val="00D7034F"/>
    <w:rsid w:val="00D708AA"/>
    <w:rsid w:val="00D70FF3"/>
    <w:rsid w:val="00D71094"/>
    <w:rsid w:val="00D71161"/>
    <w:rsid w:val="00D71CEF"/>
    <w:rsid w:val="00D71D09"/>
    <w:rsid w:val="00D71D0B"/>
    <w:rsid w:val="00D72049"/>
    <w:rsid w:val="00D720DA"/>
    <w:rsid w:val="00D72399"/>
    <w:rsid w:val="00D723A2"/>
    <w:rsid w:val="00D723DC"/>
    <w:rsid w:val="00D72468"/>
    <w:rsid w:val="00D72594"/>
    <w:rsid w:val="00D72D5D"/>
    <w:rsid w:val="00D72F25"/>
    <w:rsid w:val="00D7312D"/>
    <w:rsid w:val="00D73187"/>
    <w:rsid w:val="00D7355F"/>
    <w:rsid w:val="00D7366E"/>
    <w:rsid w:val="00D736FB"/>
    <w:rsid w:val="00D737F9"/>
    <w:rsid w:val="00D73956"/>
    <w:rsid w:val="00D739D0"/>
    <w:rsid w:val="00D743D5"/>
    <w:rsid w:val="00D74514"/>
    <w:rsid w:val="00D74D12"/>
    <w:rsid w:val="00D752C9"/>
    <w:rsid w:val="00D75359"/>
    <w:rsid w:val="00D75510"/>
    <w:rsid w:val="00D75810"/>
    <w:rsid w:val="00D75F83"/>
    <w:rsid w:val="00D764CF"/>
    <w:rsid w:val="00D76593"/>
    <w:rsid w:val="00D76CC4"/>
    <w:rsid w:val="00D773C3"/>
    <w:rsid w:val="00D773E5"/>
    <w:rsid w:val="00D774E8"/>
    <w:rsid w:val="00D77676"/>
    <w:rsid w:val="00D778A1"/>
    <w:rsid w:val="00D779AC"/>
    <w:rsid w:val="00D77D5E"/>
    <w:rsid w:val="00D77D6E"/>
    <w:rsid w:val="00D77E4D"/>
    <w:rsid w:val="00D8008C"/>
    <w:rsid w:val="00D805EC"/>
    <w:rsid w:val="00D808ED"/>
    <w:rsid w:val="00D80A11"/>
    <w:rsid w:val="00D80A2F"/>
    <w:rsid w:val="00D80C5A"/>
    <w:rsid w:val="00D80E52"/>
    <w:rsid w:val="00D80F70"/>
    <w:rsid w:val="00D812BD"/>
    <w:rsid w:val="00D814E1"/>
    <w:rsid w:val="00D815E7"/>
    <w:rsid w:val="00D816C8"/>
    <w:rsid w:val="00D8196B"/>
    <w:rsid w:val="00D81D6F"/>
    <w:rsid w:val="00D81DAC"/>
    <w:rsid w:val="00D824F1"/>
    <w:rsid w:val="00D82600"/>
    <w:rsid w:val="00D82B06"/>
    <w:rsid w:val="00D82D6B"/>
    <w:rsid w:val="00D832DD"/>
    <w:rsid w:val="00D83A09"/>
    <w:rsid w:val="00D83CCD"/>
    <w:rsid w:val="00D83D99"/>
    <w:rsid w:val="00D83F8D"/>
    <w:rsid w:val="00D842E5"/>
    <w:rsid w:val="00D8432D"/>
    <w:rsid w:val="00D8447D"/>
    <w:rsid w:val="00D844B1"/>
    <w:rsid w:val="00D84814"/>
    <w:rsid w:val="00D84A77"/>
    <w:rsid w:val="00D84AA9"/>
    <w:rsid w:val="00D84D7B"/>
    <w:rsid w:val="00D85912"/>
    <w:rsid w:val="00D8599F"/>
    <w:rsid w:val="00D85EA8"/>
    <w:rsid w:val="00D8605A"/>
    <w:rsid w:val="00D86DE3"/>
    <w:rsid w:val="00D87B99"/>
    <w:rsid w:val="00D87D33"/>
    <w:rsid w:val="00D87FCD"/>
    <w:rsid w:val="00D90030"/>
    <w:rsid w:val="00D90218"/>
    <w:rsid w:val="00D904A0"/>
    <w:rsid w:val="00D905C2"/>
    <w:rsid w:val="00D90D15"/>
    <w:rsid w:val="00D90E35"/>
    <w:rsid w:val="00D90FEF"/>
    <w:rsid w:val="00D91075"/>
    <w:rsid w:val="00D912FF"/>
    <w:rsid w:val="00D915FB"/>
    <w:rsid w:val="00D91690"/>
    <w:rsid w:val="00D9171A"/>
    <w:rsid w:val="00D917C4"/>
    <w:rsid w:val="00D9187C"/>
    <w:rsid w:val="00D919C5"/>
    <w:rsid w:val="00D91CE5"/>
    <w:rsid w:val="00D91D2B"/>
    <w:rsid w:val="00D9214B"/>
    <w:rsid w:val="00D9220D"/>
    <w:rsid w:val="00D923EF"/>
    <w:rsid w:val="00D925E2"/>
    <w:rsid w:val="00D928DC"/>
    <w:rsid w:val="00D9293C"/>
    <w:rsid w:val="00D929FA"/>
    <w:rsid w:val="00D92EAD"/>
    <w:rsid w:val="00D93095"/>
    <w:rsid w:val="00D930C2"/>
    <w:rsid w:val="00D93130"/>
    <w:rsid w:val="00D93191"/>
    <w:rsid w:val="00D931ED"/>
    <w:rsid w:val="00D9341B"/>
    <w:rsid w:val="00D934CF"/>
    <w:rsid w:val="00D9371A"/>
    <w:rsid w:val="00D93818"/>
    <w:rsid w:val="00D93875"/>
    <w:rsid w:val="00D93A6F"/>
    <w:rsid w:val="00D93B35"/>
    <w:rsid w:val="00D941C3"/>
    <w:rsid w:val="00D94418"/>
    <w:rsid w:val="00D947AE"/>
    <w:rsid w:val="00D9481F"/>
    <w:rsid w:val="00D94BDB"/>
    <w:rsid w:val="00D94D97"/>
    <w:rsid w:val="00D94E40"/>
    <w:rsid w:val="00D94F59"/>
    <w:rsid w:val="00D954D5"/>
    <w:rsid w:val="00D955B4"/>
    <w:rsid w:val="00D955EC"/>
    <w:rsid w:val="00D95EE7"/>
    <w:rsid w:val="00D9675F"/>
    <w:rsid w:val="00D96D27"/>
    <w:rsid w:val="00D96F6E"/>
    <w:rsid w:val="00D9731A"/>
    <w:rsid w:val="00D97D64"/>
    <w:rsid w:val="00DA02DD"/>
    <w:rsid w:val="00DA036D"/>
    <w:rsid w:val="00DA047A"/>
    <w:rsid w:val="00DA0664"/>
    <w:rsid w:val="00DA07D2"/>
    <w:rsid w:val="00DA0B11"/>
    <w:rsid w:val="00DA1256"/>
    <w:rsid w:val="00DA1393"/>
    <w:rsid w:val="00DA151D"/>
    <w:rsid w:val="00DA161E"/>
    <w:rsid w:val="00DA1854"/>
    <w:rsid w:val="00DA19F8"/>
    <w:rsid w:val="00DA1B13"/>
    <w:rsid w:val="00DA1D91"/>
    <w:rsid w:val="00DA1E76"/>
    <w:rsid w:val="00DA22D9"/>
    <w:rsid w:val="00DA249A"/>
    <w:rsid w:val="00DA2571"/>
    <w:rsid w:val="00DA2583"/>
    <w:rsid w:val="00DA2DBC"/>
    <w:rsid w:val="00DA30D1"/>
    <w:rsid w:val="00DA31D7"/>
    <w:rsid w:val="00DA3417"/>
    <w:rsid w:val="00DA383A"/>
    <w:rsid w:val="00DA3843"/>
    <w:rsid w:val="00DA3969"/>
    <w:rsid w:val="00DA396F"/>
    <w:rsid w:val="00DA3AD5"/>
    <w:rsid w:val="00DA3C7A"/>
    <w:rsid w:val="00DA3F85"/>
    <w:rsid w:val="00DA3FFF"/>
    <w:rsid w:val="00DA425E"/>
    <w:rsid w:val="00DA4481"/>
    <w:rsid w:val="00DA45C7"/>
    <w:rsid w:val="00DA4753"/>
    <w:rsid w:val="00DA4874"/>
    <w:rsid w:val="00DA4F5C"/>
    <w:rsid w:val="00DA5253"/>
    <w:rsid w:val="00DA56E8"/>
    <w:rsid w:val="00DA5969"/>
    <w:rsid w:val="00DA5974"/>
    <w:rsid w:val="00DA6058"/>
    <w:rsid w:val="00DA639B"/>
    <w:rsid w:val="00DA6694"/>
    <w:rsid w:val="00DA7090"/>
    <w:rsid w:val="00DA72BB"/>
    <w:rsid w:val="00DA7906"/>
    <w:rsid w:val="00DA79DE"/>
    <w:rsid w:val="00DB010C"/>
    <w:rsid w:val="00DB043D"/>
    <w:rsid w:val="00DB0693"/>
    <w:rsid w:val="00DB0A69"/>
    <w:rsid w:val="00DB0E0C"/>
    <w:rsid w:val="00DB1180"/>
    <w:rsid w:val="00DB1576"/>
    <w:rsid w:val="00DB17BE"/>
    <w:rsid w:val="00DB1F4C"/>
    <w:rsid w:val="00DB1FB2"/>
    <w:rsid w:val="00DB2044"/>
    <w:rsid w:val="00DB26DC"/>
    <w:rsid w:val="00DB2B34"/>
    <w:rsid w:val="00DB30F6"/>
    <w:rsid w:val="00DB31D2"/>
    <w:rsid w:val="00DB3AC4"/>
    <w:rsid w:val="00DB3D09"/>
    <w:rsid w:val="00DB3EAC"/>
    <w:rsid w:val="00DB4143"/>
    <w:rsid w:val="00DB414C"/>
    <w:rsid w:val="00DB4D79"/>
    <w:rsid w:val="00DB4E9F"/>
    <w:rsid w:val="00DB5995"/>
    <w:rsid w:val="00DB5D83"/>
    <w:rsid w:val="00DB5E0A"/>
    <w:rsid w:val="00DB5E57"/>
    <w:rsid w:val="00DB63EC"/>
    <w:rsid w:val="00DB6E73"/>
    <w:rsid w:val="00DB7012"/>
    <w:rsid w:val="00DB74CF"/>
    <w:rsid w:val="00DB785A"/>
    <w:rsid w:val="00DB7F04"/>
    <w:rsid w:val="00DC0274"/>
    <w:rsid w:val="00DC03AA"/>
    <w:rsid w:val="00DC06B6"/>
    <w:rsid w:val="00DC08E6"/>
    <w:rsid w:val="00DC092A"/>
    <w:rsid w:val="00DC0D08"/>
    <w:rsid w:val="00DC102A"/>
    <w:rsid w:val="00DC10CC"/>
    <w:rsid w:val="00DC12E1"/>
    <w:rsid w:val="00DC16A6"/>
    <w:rsid w:val="00DC1E4B"/>
    <w:rsid w:val="00DC20AF"/>
    <w:rsid w:val="00DC2111"/>
    <w:rsid w:val="00DC2A0D"/>
    <w:rsid w:val="00DC2FBB"/>
    <w:rsid w:val="00DC2FF8"/>
    <w:rsid w:val="00DC3765"/>
    <w:rsid w:val="00DC3972"/>
    <w:rsid w:val="00DC3BD8"/>
    <w:rsid w:val="00DC3FF8"/>
    <w:rsid w:val="00DC4041"/>
    <w:rsid w:val="00DC4549"/>
    <w:rsid w:val="00DC479A"/>
    <w:rsid w:val="00DC4A8D"/>
    <w:rsid w:val="00DC4CEB"/>
    <w:rsid w:val="00DC519D"/>
    <w:rsid w:val="00DC52F4"/>
    <w:rsid w:val="00DC55F8"/>
    <w:rsid w:val="00DC560F"/>
    <w:rsid w:val="00DC56FB"/>
    <w:rsid w:val="00DC57F9"/>
    <w:rsid w:val="00DC58B0"/>
    <w:rsid w:val="00DC59AD"/>
    <w:rsid w:val="00DC5C47"/>
    <w:rsid w:val="00DC5D17"/>
    <w:rsid w:val="00DC5F97"/>
    <w:rsid w:val="00DC6B95"/>
    <w:rsid w:val="00DC737C"/>
    <w:rsid w:val="00DC73C4"/>
    <w:rsid w:val="00DC77FD"/>
    <w:rsid w:val="00DC7E68"/>
    <w:rsid w:val="00DD0C03"/>
    <w:rsid w:val="00DD0C5B"/>
    <w:rsid w:val="00DD0D90"/>
    <w:rsid w:val="00DD0FA2"/>
    <w:rsid w:val="00DD1107"/>
    <w:rsid w:val="00DD14BF"/>
    <w:rsid w:val="00DD154B"/>
    <w:rsid w:val="00DD1A07"/>
    <w:rsid w:val="00DD1B32"/>
    <w:rsid w:val="00DD1BBF"/>
    <w:rsid w:val="00DD1C67"/>
    <w:rsid w:val="00DD1D1E"/>
    <w:rsid w:val="00DD2006"/>
    <w:rsid w:val="00DD2649"/>
    <w:rsid w:val="00DD2A0A"/>
    <w:rsid w:val="00DD2AF3"/>
    <w:rsid w:val="00DD31F1"/>
    <w:rsid w:val="00DD32AE"/>
    <w:rsid w:val="00DD3481"/>
    <w:rsid w:val="00DD3557"/>
    <w:rsid w:val="00DD36F1"/>
    <w:rsid w:val="00DD387B"/>
    <w:rsid w:val="00DD408C"/>
    <w:rsid w:val="00DD42C7"/>
    <w:rsid w:val="00DD42E3"/>
    <w:rsid w:val="00DD43F7"/>
    <w:rsid w:val="00DD44CF"/>
    <w:rsid w:val="00DD4BB1"/>
    <w:rsid w:val="00DD4BDA"/>
    <w:rsid w:val="00DD4C9C"/>
    <w:rsid w:val="00DD4E7C"/>
    <w:rsid w:val="00DD55E0"/>
    <w:rsid w:val="00DD5A24"/>
    <w:rsid w:val="00DD5A2E"/>
    <w:rsid w:val="00DD5E31"/>
    <w:rsid w:val="00DD610B"/>
    <w:rsid w:val="00DD6548"/>
    <w:rsid w:val="00DD6830"/>
    <w:rsid w:val="00DD68EA"/>
    <w:rsid w:val="00DD6B45"/>
    <w:rsid w:val="00DD72A0"/>
    <w:rsid w:val="00DD735E"/>
    <w:rsid w:val="00DD77BE"/>
    <w:rsid w:val="00DD7B30"/>
    <w:rsid w:val="00DD7BA2"/>
    <w:rsid w:val="00DD7CF1"/>
    <w:rsid w:val="00DD7D7F"/>
    <w:rsid w:val="00DD7DBB"/>
    <w:rsid w:val="00DE003B"/>
    <w:rsid w:val="00DE0900"/>
    <w:rsid w:val="00DE091B"/>
    <w:rsid w:val="00DE0D10"/>
    <w:rsid w:val="00DE0D49"/>
    <w:rsid w:val="00DE0E55"/>
    <w:rsid w:val="00DE0EA6"/>
    <w:rsid w:val="00DE10D0"/>
    <w:rsid w:val="00DE145C"/>
    <w:rsid w:val="00DE15C1"/>
    <w:rsid w:val="00DE1A8F"/>
    <w:rsid w:val="00DE1D00"/>
    <w:rsid w:val="00DE2765"/>
    <w:rsid w:val="00DE280E"/>
    <w:rsid w:val="00DE2A13"/>
    <w:rsid w:val="00DE2F0C"/>
    <w:rsid w:val="00DE2F42"/>
    <w:rsid w:val="00DE39F6"/>
    <w:rsid w:val="00DE3A7D"/>
    <w:rsid w:val="00DE40FC"/>
    <w:rsid w:val="00DE45DB"/>
    <w:rsid w:val="00DE4688"/>
    <w:rsid w:val="00DE47FB"/>
    <w:rsid w:val="00DE4BA3"/>
    <w:rsid w:val="00DE4D52"/>
    <w:rsid w:val="00DE4DC5"/>
    <w:rsid w:val="00DE5294"/>
    <w:rsid w:val="00DE559F"/>
    <w:rsid w:val="00DE5678"/>
    <w:rsid w:val="00DE568F"/>
    <w:rsid w:val="00DE5814"/>
    <w:rsid w:val="00DE5824"/>
    <w:rsid w:val="00DE5B88"/>
    <w:rsid w:val="00DE63A8"/>
    <w:rsid w:val="00DE6590"/>
    <w:rsid w:val="00DE731B"/>
    <w:rsid w:val="00DE7578"/>
    <w:rsid w:val="00DE7C8C"/>
    <w:rsid w:val="00DF0077"/>
    <w:rsid w:val="00DF04A7"/>
    <w:rsid w:val="00DF08F4"/>
    <w:rsid w:val="00DF0989"/>
    <w:rsid w:val="00DF0A5F"/>
    <w:rsid w:val="00DF1029"/>
    <w:rsid w:val="00DF11D1"/>
    <w:rsid w:val="00DF12A9"/>
    <w:rsid w:val="00DF1952"/>
    <w:rsid w:val="00DF1B4A"/>
    <w:rsid w:val="00DF1B4F"/>
    <w:rsid w:val="00DF1FD2"/>
    <w:rsid w:val="00DF20B7"/>
    <w:rsid w:val="00DF279F"/>
    <w:rsid w:val="00DF2B5B"/>
    <w:rsid w:val="00DF2D2F"/>
    <w:rsid w:val="00DF2E96"/>
    <w:rsid w:val="00DF3073"/>
    <w:rsid w:val="00DF32AC"/>
    <w:rsid w:val="00DF32B3"/>
    <w:rsid w:val="00DF3317"/>
    <w:rsid w:val="00DF358C"/>
    <w:rsid w:val="00DF3FF1"/>
    <w:rsid w:val="00DF4431"/>
    <w:rsid w:val="00DF52AD"/>
    <w:rsid w:val="00DF5503"/>
    <w:rsid w:val="00DF58BA"/>
    <w:rsid w:val="00DF5B4C"/>
    <w:rsid w:val="00DF5B87"/>
    <w:rsid w:val="00DF61A5"/>
    <w:rsid w:val="00DF6361"/>
    <w:rsid w:val="00DF684B"/>
    <w:rsid w:val="00DF68A9"/>
    <w:rsid w:val="00DF6956"/>
    <w:rsid w:val="00DF6D3E"/>
    <w:rsid w:val="00DF6DD7"/>
    <w:rsid w:val="00DF6EFB"/>
    <w:rsid w:val="00DF73B2"/>
    <w:rsid w:val="00DF754F"/>
    <w:rsid w:val="00DF76E2"/>
    <w:rsid w:val="00E000C2"/>
    <w:rsid w:val="00E00120"/>
    <w:rsid w:val="00E001E7"/>
    <w:rsid w:val="00E005A3"/>
    <w:rsid w:val="00E009B9"/>
    <w:rsid w:val="00E00C0F"/>
    <w:rsid w:val="00E010A7"/>
    <w:rsid w:val="00E0148A"/>
    <w:rsid w:val="00E014E7"/>
    <w:rsid w:val="00E019C8"/>
    <w:rsid w:val="00E0239B"/>
    <w:rsid w:val="00E02769"/>
    <w:rsid w:val="00E02A7F"/>
    <w:rsid w:val="00E02BBA"/>
    <w:rsid w:val="00E02D2B"/>
    <w:rsid w:val="00E030DA"/>
    <w:rsid w:val="00E031C2"/>
    <w:rsid w:val="00E033F2"/>
    <w:rsid w:val="00E03454"/>
    <w:rsid w:val="00E03B35"/>
    <w:rsid w:val="00E03B7A"/>
    <w:rsid w:val="00E03C2B"/>
    <w:rsid w:val="00E04006"/>
    <w:rsid w:val="00E04152"/>
    <w:rsid w:val="00E048A3"/>
    <w:rsid w:val="00E04CEB"/>
    <w:rsid w:val="00E04DC5"/>
    <w:rsid w:val="00E04E98"/>
    <w:rsid w:val="00E05025"/>
    <w:rsid w:val="00E05029"/>
    <w:rsid w:val="00E053F6"/>
    <w:rsid w:val="00E05594"/>
    <w:rsid w:val="00E0573B"/>
    <w:rsid w:val="00E059B1"/>
    <w:rsid w:val="00E05A3C"/>
    <w:rsid w:val="00E05F3D"/>
    <w:rsid w:val="00E06033"/>
    <w:rsid w:val="00E062CE"/>
    <w:rsid w:val="00E06743"/>
    <w:rsid w:val="00E06747"/>
    <w:rsid w:val="00E06BDA"/>
    <w:rsid w:val="00E06D0E"/>
    <w:rsid w:val="00E06EC1"/>
    <w:rsid w:val="00E07112"/>
    <w:rsid w:val="00E0759A"/>
    <w:rsid w:val="00E07D87"/>
    <w:rsid w:val="00E07F7F"/>
    <w:rsid w:val="00E1067A"/>
    <w:rsid w:val="00E1104F"/>
    <w:rsid w:val="00E111F9"/>
    <w:rsid w:val="00E1141C"/>
    <w:rsid w:val="00E11AC7"/>
    <w:rsid w:val="00E11C4B"/>
    <w:rsid w:val="00E11F3D"/>
    <w:rsid w:val="00E120BE"/>
    <w:rsid w:val="00E1237C"/>
    <w:rsid w:val="00E1247E"/>
    <w:rsid w:val="00E12EF2"/>
    <w:rsid w:val="00E13117"/>
    <w:rsid w:val="00E13720"/>
    <w:rsid w:val="00E1373E"/>
    <w:rsid w:val="00E138DB"/>
    <w:rsid w:val="00E13ACE"/>
    <w:rsid w:val="00E13DDF"/>
    <w:rsid w:val="00E144E2"/>
    <w:rsid w:val="00E14762"/>
    <w:rsid w:val="00E14AC6"/>
    <w:rsid w:val="00E15CC1"/>
    <w:rsid w:val="00E161C6"/>
    <w:rsid w:val="00E1662C"/>
    <w:rsid w:val="00E167A5"/>
    <w:rsid w:val="00E168A1"/>
    <w:rsid w:val="00E16E54"/>
    <w:rsid w:val="00E16F5C"/>
    <w:rsid w:val="00E16FB0"/>
    <w:rsid w:val="00E1701D"/>
    <w:rsid w:val="00E17097"/>
    <w:rsid w:val="00E173C8"/>
    <w:rsid w:val="00E17586"/>
    <w:rsid w:val="00E175BD"/>
    <w:rsid w:val="00E17724"/>
    <w:rsid w:val="00E1781A"/>
    <w:rsid w:val="00E1794F"/>
    <w:rsid w:val="00E17969"/>
    <w:rsid w:val="00E17971"/>
    <w:rsid w:val="00E17A19"/>
    <w:rsid w:val="00E2011C"/>
    <w:rsid w:val="00E2041D"/>
    <w:rsid w:val="00E20B47"/>
    <w:rsid w:val="00E20BA1"/>
    <w:rsid w:val="00E20D26"/>
    <w:rsid w:val="00E20DBA"/>
    <w:rsid w:val="00E20ECD"/>
    <w:rsid w:val="00E2105D"/>
    <w:rsid w:val="00E2116F"/>
    <w:rsid w:val="00E21174"/>
    <w:rsid w:val="00E214B3"/>
    <w:rsid w:val="00E21712"/>
    <w:rsid w:val="00E21926"/>
    <w:rsid w:val="00E21A39"/>
    <w:rsid w:val="00E21FC4"/>
    <w:rsid w:val="00E2212C"/>
    <w:rsid w:val="00E2213A"/>
    <w:rsid w:val="00E22235"/>
    <w:rsid w:val="00E2225F"/>
    <w:rsid w:val="00E22825"/>
    <w:rsid w:val="00E22C38"/>
    <w:rsid w:val="00E23306"/>
    <w:rsid w:val="00E233B2"/>
    <w:rsid w:val="00E236F4"/>
    <w:rsid w:val="00E23BED"/>
    <w:rsid w:val="00E23C18"/>
    <w:rsid w:val="00E24057"/>
    <w:rsid w:val="00E24171"/>
    <w:rsid w:val="00E24700"/>
    <w:rsid w:val="00E24B61"/>
    <w:rsid w:val="00E24C2A"/>
    <w:rsid w:val="00E2504E"/>
    <w:rsid w:val="00E2504F"/>
    <w:rsid w:val="00E25371"/>
    <w:rsid w:val="00E25971"/>
    <w:rsid w:val="00E25B1D"/>
    <w:rsid w:val="00E25CBB"/>
    <w:rsid w:val="00E25EA5"/>
    <w:rsid w:val="00E2609B"/>
    <w:rsid w:val="00E26245"/>
    <w:rsid w:val="00E264D9"/>
    <w:rsid w:val="00E2664E"/>
    <w:rsid w:val="00E26703"/>
    <w:rsid w:val="00E26812"/>
    <w:rsid w:val="00E2692A"/>
    <w:rsid w:val="00E26A9E"/>
    <w:rsid w:val="00E26FB4"/>
    <w:rsid w:val="00E27011"/>
    <w:rsid w:val="00E272DA"/>
    <w:rsid w:val="00E27EBB"/>
    <w:rsid w:val="00E30352"/>
    <w:rsid w:val="00E30521"/>
    <w:rsid w:val="00E30BA5"/>
    <w:rsid w:val="00E30D37"/>
    <w:rsid w:val="00E31133"/>
    <w:rsid w:val="00E311F7"/>
    <w:rsid w:val="00E31483"/>
    <w:rsid w:val="00E31998"/>
    <w:rsid w:val="00E31EED"/>
    <w:rsid w:val="00E31FA5"/>
    <w:rsid w:val="00E321E7"/>
    <w:rsid w:val="00E32243"/>
    <w:rsid w:val="00E322AE"/>
    <w:rsid w:val="00E32414"/>
    <w:rsid w:val="00E32640"/>
    <w:rsid w:val="00E32770"/>
    <w:rsid w:val="00E3279C"/>
    <w:rsid w:val="00E32CEE"/>
    <w:rsid w:val="00E32F63"/>
    <w:rsid w:val="00E332AF"/>
    <w:rsid w:val="00E33A34"/>
    <w:rsid w:val="00E33B3C"/>
    <w:rsid w:val="00E34033"/>
    <w:rsid w:val="00E34046"/>
    <w:rsid w:val="00E346E6"/>
    <w:rsid w:val="00E34736"/>
    <w:rsid w:val="00E3473E"/>
    <w:rsid w:val="00E34934"/>
    <w:rsid w:val="00E34A05"/>
    <w:rsid w:val="00E34CE6"/>
    <w:rsid w:val="00E34CF6"/>
    <w:rsid w:val="00E358F2"/>
    <w:rsid w:val="00E362F4"/>
    <w:rsid w:val="00E370C9"/>
    <w:rsid w:val="00E37284"/>
    <w:rsid w:val="00E37299"/>
    <w:rsid w:val="00E37347"/>
    <w:rsid w:val="00E37601"/>
    <w:rsid w:val="00E37E2D"/>
    <w:rsid w:val="00E40162"/>
    <w:rsid w:val="00E404F4"/>
    <w:rsid w:val="00E408E2"/>
    <w:rsid w:val="00E408FE"/>
    <w:rsid w:val="00E40D78"/>
    <w:rsid w:val="00E40D9A"/>
    <w:rsid w:val="00E412C7"/>
    <w:rsid w:val="00E4133E"/>
    <w:rsid w:val="00E414CC"/>
    <w:rsid w:val="00E41AB4"/>
    <w:rsid w:val="00E41AFF"/>
    <w:rsid w:val="00E41C69"/>
    <w:rsid w:val="00E42146"/>
    <w:rsid w:val="00E4262A"/>
    <w:rsid w:val="00E42738"/>
    <w:rsid w:val="00E43422"/>
    <w:rsid w:val="00E43A09"/>
    <w:rsid w:val="00E440BD"/>
    <w:rsid w:val="00E44584"/>
    <w:rsid w:val="00E445D1"/>
    <w:rsid w:val="00E446E9"/>
    <w:rsid w:val="00E446FC"/>
    <w:rsid w:val="00E4512C"/>
    <w:rsid w:val="00E456A5"/>
    <w:rsid w:val="00E45706"/>
    <w:rsid w:val="00E4586E"/>
    <w:rsid w:val="00E45888"/>
    <w:rsid w:val="00E45DB6"/>
    <w:rsid w:val="00E46992"/>
    <w:rsid w:val="00E46B45"/>
    <w:rsid w:val="00E46D2C"/>
    <w:rsid w:val="00E47203"/>
    <w:rsid w:val="00E476EC"/>
    <w:rsid w:val="00E477A6"/>
    <w:rsid w:val="00E478EF"/>
    <w:rsid w:val="00E4798A"/>
    <w:rsid w:val="00E47BEA"/>
    <w:rsid w:val="00E47D0D"/>
    <w:rsid w:val="00E501B8"/>
    <w:rsid w:val="00E502B4"/>
    <w:rsid w:val="00E502F8"/>
    <w:rsid w:val="00E5041E"/>
    <w:rsid w:val="00E50A20"/>
    <w:rsid w:val="00E50A37"/>
    <w:rsid w:val="00E50E23"/>
    <w:rsid w:val="00E5114C"/>
    <w:rsid w:val="00E512CA"/>
    <w:rsid w:val="00E513AD"/>
    <w:rsid w:val="00E51528"/>
    <w:rsid w:val="00E51989"/>
    <w:rsid w:val="00E51EA8"/>
    <w:rsid w:val="00E51F14"/>
    <w:rsid w:val="00E52321"/>
    <w:rsid w:val="00E52784"/>
    <w:rsid w:val="00E52B37"/>
    <w:rsid w:val="00E5360F"/>
    <w:rsid w:val="00E5378C"/>
    <w:rsid w:val="00E53F81"/>
    <w:rsid w:val="00E540F5"/>
    <w:rsid w:val="00E54460"/>
    <w:rsid w:val="00E5450E"/>
    <w:rsid w:val="00E54651"/>
    <w:rsid w:val="00E5468A"/>
    <w:rsid w:val="00E5469A"/>
    <w:rsid w:val="00E547CA"/>
    <w:rsid w:val="00E54BAF"/>
    <w:rsid w:val="00E54F59"/>
    <w:rsid w:val="00E54FFC"/>
    <w:rsid w:val="00E56780"/>
    <w:rsid w:val="00E56785"/>
    <w:rsid w:val="00E56B5A"/>
    <w:rsid w:val="00E56EF0"/>
    <w:rsid w:val="00E56F8C"/>
    <w:rsid w:val="00E573B2"/>
    <w:rsid w:val="00E577CD"/>
    <w:rsid w:val="00E60530"/>
    <w:rsid w:val="00E610AB"/>
    <w:rsid w:val="00E6133B"/>
    <w:rsid w:val="00E618F7"/>
    <w:rsid w:val="00E61917"/>
    <w:rsid w:val="00E61EB8"/>
    <w:rsid w:val="00E62724"/>
    <w:rsid w:val="00E62828"/>
    <w:rsid w:val="00E628A7"/>
    <w:rsid w:val="00E62D64"/>
    <w:rsid w:val="00E62EA1"/>
    <w:rsid w:val="00E63071"/>
    <w:rsid w:val="00E63AD4"/>
    <w:rsid w:val="00E63C96"/>
    <w:rsid w:val="00E63F6F"/>
    <w:rsid w:val="00E64031"/>
    <w:rsid w:val="00E64224"/>
    <w:rsid w:val="00E64D5A"/>
    <w:rsid w:val="00E64FA2"/>
    <w:rsid w:val="00E65712"/>
    <w:rsid w:val="00E65946"/>
    <w:rsid w:val="00E65B0D"/>
    <w:rsid w:val="00E65C4E"/>
    <w:rsid w:val="00E65DA8"/>
    <w:rsid w:val="00E65ED1"/>
    <w:rsid w:val="00E660C1"/>
    <w:rsid w:val="00E661F2"/>
    <w:rsid w:val="00E66288"/>
    <w:rsid w:val="00E664DB"/>
    <w:rsid w:val="00E66A11"/>
    <w:rsid w:val="00E66A86"/>
    <w:rsid w:val="00E672FB"/>
    <w:rsid w:val="00E67360"/>
    <w:rsid w:val="00E6789B"/>
    <w:rsid w:val="00E67A76"/>
    <w:rsid w:val="00E67B30"/>
    <w:rsid w:val="00E67C12"/>
    <w:rsid w:val="00E67DD9"/>
    <w:rsid w:val="00E67F51"/>
    <w:rsid w:val="00E702C6"/>
    <w:rsid w:val="00E70334"/>
    <w:rsid w:val="00E70530"/>
    <w:rsid w:val="00E70544"/>
    <w:rsid w:val="00E70682"/>
    <w:rsid w:val="00E70838"/>
    <w:rsid w:val="00E70CCC"/>
    <w:rsid w:val="00E70F59"/>
    <w:rsid w:val="00E70F98"/>
    <w:rsid w:val="00E71355"/>
    <w:rsid w:val="00E7188F"/>
    <w:rsid w:val="00E71D05"/>
    <w:rsid w:val="00E71F6D"/>
    <w:rsid w:val="00E72383"/>
    <w:rsid w:val="00E7283B"/>
    <w:rsid w:val="00E730D2"/>
    <w:rsid w:val="00E735F5"/>
    <w:rsid w:val="00E73E1B"/>
    <w:rsid w:val="00E73E36"/>
    <w:rsid w:val="00E7402E"/>
    <w:rsid w:val="00E74084"/>
    <w:rsid w:val="00E74291"/>
    <w:rsid w:val="00E743F0"/>
    <w:rsid w:val="00E748F2"/>
    <w:rsid w:val="00E74958"/>
    <w:rsid w:val="00E74A47"/>
    <w:rsid w:val="00E74B59"/>
    <w:rsid w:val="00E74F6C"/>
    <w:rsid w:val="00E75A7C"/>
    <w:rsid w:val="00E766F9"/>
    <w:rsid w:val="00E767FB"/>
    <w:rsid w:val="00E76A58"/>
    <w:rsid w:val="00E76A9D"/>
    <w:rsid w:val="00E7732A"/>
    <w:rsid w:val="00E779FE"/>
    <w:rsid w:val="00E77CC1"/>
    <w:rsid w:val="00E77CF1"/>
    <w:rsid w:val="00E800D3"/>
    <w:rsid w:val="00E802E8"/>
    <w:rsid w:val="00E80727"/>
    <w:rsid w:val="00E80899"/>
    <w:rsid w:val="00E80938"/>
    <w:rsid w:val="00E80F84"/>
    <w:rsid w:val="00E8199D"/>
    <w:rsid w:val="00E819DD"/>
    <w:rsid w:val="00E81A0E"/>
    <w:rsid w:val="00E8200D"/>
    <w:rsid w:val="00E824AB"/>
    <w:rsid w:val="00E82A6D"/>
    <w:rsid w:val="00E82B78"/>
    <w:rsid w:val="00E830C0"/>
    <w:rsid w:val="00E8343E"/>
    <w:rsid w:val="00E837FC"/>
    <w:rsid w:val="00E839DC"/>
    <w:rsid w:val="00E83F9E"/>
    <w:rsid w:val="00E840A4"/>
    <w:rsid w:val="00E84107"/>
    <w:rsid w:val="00E84163"/>
    <w:rsid w:val="00E8421A"/>
    <w:rsid w:val="00E842E2"/>
    <w:rsid w:val="00E84537"/>
    <w:rsid w:val="00E845D9"/>
    <w:rsid w:val="00E84A35"/>
    <w:rsid w:val="00E84A67"/>
    <w:rsid w:val="00E84F1F"/>
    <w:rsid w:val="00E84F86"/>
    <w:rsid w:val="00E84FC6"/>
    <w:rsid w:val="00E85528"/>
    <w:rsid w:val="00E85561"/>
    <w:rsid w:val="00E859B9"/>
    <w:rsid w:val="00E859E5"/>
    <w:rsid w:val="00E85D37"/>
    <w:rsid w:val="00E866E3"/>
    <w:rsid w:val="00E86A5A"/>
    <w:rsid w:val="00E86DA1"/>
    <w:rsid w:val="00E87327"/>
    <w:rsid w:val="00E87372"/>
    <w:rsid w:val="00E87F3A"/>
    <w:rsid w:val="00E87F75"/>
    <w:rsid w:val="00E903BB"/>
    <w:rsid w:val="00E904A4"/>
    <w:rsid w:val="00E905EA"/>
    <w:rsid w:val="00E90742"/>
    <w:rsid w:val="00E90B7A"/>
    <w:rsid w:val="00E90D0E"/>
    <w:rsid w:val="00E9109A"/>
    <w:rsid w:val="00E9133F"/>
    <w:rsid w:val="00E9261B"/>
    <w:rsid w:val="00E92696"/>
    <w:rsid w:val="00E926B6"/>
    <w:rsid w:val="00E9288B"/>
    <w:rsid w:val="00E929E0"/>
    <w:rsid w:val="00E92EC0"/>
    <w:rsid w:val="00E92F83"/>
    <w:rsid w:val="00E9316A"/>
    <w:rsid w:val="00E93710"/>
    <w:rsid w:val="00E943EE"/>
    <w:rsid w:val="00E94652"/>
    <w:rsid w:val="00E9465A"/>
    <w:rsid w:val="00E946DC"/>
    <w:rsid w:val="00E957D5"/>
    <w:rsid w:val="00E957ED"/>
    <w:rsid w:val="00E95831"/>
    <w:rsid w:val="00E9585C"/>
    <w:rsid w:val="00E95C58"/>
    <w:rsid w:val="00E95DBF"/>
    <w:rsid w:val="00E95E28"/>
    <w:rsid w:val="00E962B3"/>
    <w:rsid w:val="00E969BC"/>
    <w:rsid w:val="00E96DED"/>
    <w:rsid w:val="00E97048"/>
    <w:rsid w:val="00E97494"/>
    <w:rsid w:val="00E977AE"/>
    <w:rsid w:val="00E9797A"/>
    <w:rsid w:val="00E97CF3"/>
    <w:rsid w:val="00E97D99"/>
    <w:rsid w:val="00E97E31"/>
    <w:rsid w:val="00E97F02"/>
    <w:rsid w:val="00EA01A3"/>
    <w:rsid w:val="00EA0387"/>
    <w:rsid w:val="00EA0482"/>
    <w:rsid w:val="00EA0751"/>
    <w:rsid w:val="00EA0D78"/>
    <w:rsid w:val="00EA0EA4"/>
    <w:rsid w:val="00EA0F48"/>
    <w:rsid w:val="00EA1268"/>
    <w:rsid w:val="00EA1273"/>
    <w:rsid w:val="00EA130B"/>
    <w:rsid w:val="00EA136E"/>
    <w:rsid w:val="00EA1441"/>
    <w:rsid w:val="00EA167F"/>
    <w:rsid w:val="00EA19ED"/>
    <w:rsid w:val="00EA1AEC"/>
    <w:rsid w:val="00EA1B92"/>
    <w:rsid w:val="00EA1E03"/>
    <w:rsid w:val="00EA1EBF"/>
    <w:rsid w:val="00EA22D6"/>
    <w:rsid w:val="00EA2348"/>
    <w:rsid w:val="00EA23FD"/>
    <w:rsid w:val="00EA25FE"/>
    <w:rsid w:val="00EA29EF"/>
    <w:rsid w:val="00EA2A0D"/>
    <w:rsid w:val="00EA2DEE"/>
    <w:rsid w:val="00EA34F9"/>
    <w:rsid w:val="00EA3892"/>
    <w:rsid w:val="00EA39B4"/>
    <w:rsid w:val="00EA3C52"/>
    <w:rsid w:val="00EA4747"/>
    <w:rsid w:val="00EA486F"/>
    <w:rsid w:val="00EA4CE1"/>
    <w:rsid w:val="00EA5339"/>
    <w:rsid w:val="00EA533F"/>
    <w:rsid w:val="00EA5B50"/>
    <w:rsid w:val="00EA5BAE"/>
    <w:rsid w:val="00EA5CB9"/>
    <w:rsid w:val="00EA626C"/>
    <w:rsid w:val="00EA64BD"/>
    <w:rsid w:val="00EA66F0"/>
    <w:rsid w:val="00EA6D5A"/>
    <w:rsid w:val="00EA6F62"/>
    <w:rsid w:val="00EA7021"/>
    <w:rsid w:val="00EA72D9"/>
    <w:rsid w:val="00EA781B"/>
    <w:rsid w:val="00EA7E9A"/>
    <w:rsid w:val="00EA7F3E"/>
    <w:rsid w:val="00EB01AD"/>
    <w:rsid w:val="00EB0394"/>
    <w:rsid w:val="00EB0512"/>
    <w:rsid w:val="00EB066A"/>
    <w:rsid w:val="00EB09D3"/>
    <w:rsid w:val="00EB0A37"/>
    <w:rsid w:val="00EB0A90"/>
    <w:rsid w:val="00EB0D2F"/>
    <w:rsid w:val="00EB0DD6"/>
    <w:rsid w:val="00EB10D1"/>
    <w:rsid w:val="00EB151C"/>
    <w:rsid w:val="00EB165F"/>
    <w:rsid w:val="00EB19D6"/>
    <w:rsid w:val="00EB1FCE"/>
    <w:rsid w:val="00EB20A4"/>
    <w:rsid w:val="00EB21AA"/>
    <w:rsid w:val="00EB2591"/>
    <w:rsid w:val="00EB2C0F"/>
    <w:rsid w:val="00EB2DB3"/>
    <w:rsid w:val="00EB3104"/>
    <w:rsid w:val="00EB31C3"/>
    <w:rsid w:val="00EB3234"/>
    <w:rsid w:val="00EB36B8"/>
    <w:rsid w:val="00EB3705"/>
    <w:rsid w:val="00EB38F9"/>
    <w:rsid w:val="00EB3DDA"/>
    <w:rsid w:val="00EB4083"/>
    <w:rsid w:val="00EB4896"/>
    <w:rsid w:val="00EB5236"/>
    <w:rsid w:val="00EB53B4"/>
    <w:rsid w:val="00EB557A"/>
    <w:rsid w:val="00EB5844"/>
    <w:rsid w:val="00EB59DA"/>
    <w:rsid w:val="00EB5DEE"/>
    <w:rsid w:val="00EB5E65"/>
    <w:rsid w:val="00EB60E5"/>
    <w:rsid w:val="00EB61A8"/>
    <w:rsid w:val="00EB62B4"/>
    <w:rsid w:val="00EB684B"/>
    <w:rsid w:val="00EB701C"/>
    <w:rsid w:val="00EB7A0B"/>
    <w:rsid w:val="00EB7CD6"/>
    <w:rsid w:val="00EB7D99"/>
    <w:rsid w:val="00EB7E15"/>
    <w:rsid w:val="00EB7E95"/>
    <w:rsid w:val="00EC0B20"/>
    <w:rsid w:val="00EC0B67"/>
    <w:rsid w:val="00EC0EF4"/>
    <w:rsid w:val="00EC11E7"/>
    <w:rsid w:val="00EC14DB"/>
    <w:rsid w:val="00EC15A5"/>
    <w:rsid w:val="00EC1741"/>
    <w:rsid w:val="00EC1798"/>
    <w:rsid w:val="00EC18EC"/>
    <w:rsid w:val="00EC1BEC"/>
    <w:rsid w:val="00EC1F9B"/>
    <w:rsid w:val="00EC2017"/>
    <w:rsid w:val="00EC2381"/>
    <w:rsid w:val="00EC2386"/>
    <w:rsid w:val="00EC2963"/>
    <w:rsid w:val="00EC3196"/>
    <w:rsid w:val="00EC348E"/>
    <w:rsid w:val="00EC3F97"/>
    <w:rsid w:val="00EC42A5"/>
    <w:rsid w:val="00EC42FE"/>
    <w:rsid w:val="00EC4835"/>
    <w:rsid w:val="00EC4E73"/>
    <w:rsid w:val="00EC53C9"/>
    <w:rsid w:val="00EC55FF"/>
    <w:rsid w:val="00EC5CFE"/>
    <w:rsid w:val="00EC666F"/>
    <w:rsid w:val="00EC67A2"/>
    <w:rsid w:val="00EC6D83"/>
    <w:rsid w:val="00EC6E0B"/>
    <w:rsid w:val="00EC6F5F"/>
    <w:rsid w:val="00EC708A"/>
    <w:rsid w:val="00EC7151"/>
    <w:rsid w:val="00EC7233"/>
    <w:rsid w:val="00EC7A49"/>
    <w:rsid w:val="00EC7B13"/>
    <w:rsid w:val="00EC7CB3"/>
    <w:rsid w:val="00EC7CDE"/>
    <w:rsid w:val="00EC7D28"/>
    <w:rsid w:val="00EC7DC6"/>
    <w:rsid w:val="00EC7FEE"/>
    <w:rsid w:val="00ED029C"/>
    <w:rsid w:val="00ED036D"/>
    <w:rsid w:val="00ED0D51"/>
    <w:rsid w:val="00ED109A"/>
    <w:rsid w:val="00ED115D"/>
    <w:rsid w:val="00ED11C9"/>
    <w:rsid w:val="00ED1D56"/>
    <w:rsid w:val="00ED217B"/>
    <w:rsid w:val="00ED21F4"/>
    <w:rsid w:val="00ED2203"/>
    <w:rsid w:val="00ED2639"/>
    <w:rsid w:val="00ED2668"/>
    <w:rsid w:val="00ED2A5E"/>
    <w:rsid w:val="00ED2A9B"/>
    <w:rsid w:val="00ED2C1B"/>
    <w:rsid w:val="00ED2DD3"/>
    <w:rsid w:val="00ED3333"/>
    <w:rsid w:val="00ED3AC4"/>
    <w:rsid w:val="00ED413F"/>
    <w:rsid w:val="00ED4302"/>
    <w:rsid w:val="00ED444E"/>
    <w:rsid w:val="00ED459A"/>
    <w:rsid w:val="00ED4981"/>
    <w:rsid w:val="00ED4B58"/>
    <w:rsid w:val="00ED4E0C"/>
    <w:rsid w:val="00ED5127"/>
    <w:rsid w:val="00ED52E3"/>
    <w:rsid w:val="00ED54FD"/>
    <w:rsid w:val="00ED5606"/>
    <w:rsid w:val="00ED56E5"/>
    <w:rsid w:val="00ED5D91"/>
    <w:rsid w:val="00ED67E4"/>
    <w:rsid w:val="00ED6A66"/>
    <w:rsid w:val="00ED6A7E"/>
    <w:rsid w:val="00ED6C2A"/>
    <w:rsid w:val="00ED6E99"/>
    <w:rsid w:val="00ED73AA"/>
    <w:rsid w:val="00ED74A2"/>
    <w:rsid w:val="00ED768B"/>
    <w:rsid w:val="00ED76EB"/>
    <w:rsid w:val="00ED7791"/>
    <w:rsid w:val="00ED78CE"/>
    <w:rsid w:val="00ED7F18"/>
    <w:rsid w:val="00EE04F5"/>
    <w:rsid w:val="00EE04FF"/>
    <w:rsid w:val="00EE0C95"/>
    <w:rsid w:val="00EE11A9"/>
    <w:rsid w:val="00EE12B1"/>
    <w:rsid w:val="00EE16F3"/>
    <w:rsid w:val="00EE1B99"/>
    <w:rsid w:val="00EE2138"/>
    <w:rsid w:val="00EE231C"/>
    <w:rsid w:val="00EE28D0"/>
    <w:rsid w:val="00EE2B83"/>
    <w:rsid w:val="00EE3083"/>
    <w:rsid w:val="00EE309C"/>
    <w:rsid w:val="00EE31BE"/>
    <w:rsid w:val="00EE34A8"/>
    <w:rsid w:val="00EE3619"/>
    <w:rsid w:val="00EE3F27"/>
    <w:rsid w:val="00EE40A4"/>
    <w:rsid w:val="00EE415F"/>
    <w:rsid w:val="00EE4285"/>
    <w:rsid w:val="00EE446F"/>
    <w:rsid w:val="00EE46F6"/>
    <w:rsid w:val="00EE4A93"/>
    <w:rsid w:val="00EE4BAA"/>
    <w:rsid w:val="00EE4FEA"/>
    <w:rsid w:val="00EE5381"/>
    <w:rsid w:val="00EE56E5"/>
    <w:rsid w:val="00EE57E6"/>
    <w:rsid w:val="00EE5B31"/>
    <w:rsid w:val="00EE5FC0"/>
    <w:rsid w:val="00EE5FEB"/>
    <w:rsid w:val="00EE6055"/>
    <w:rsid w:val="00EE6142"/>
    <w:rsid w:val="00EE6577"/>
    <w:rsid w:val="00EE6850"/>
    <w:rsid w:val="00EE6B21"/>
    <w:rsid w:val="00EE6C33"/>
    <w:rsid w:val="00EE6ED8"/>
    <w:rsid w:val="00EE6F14"/>
    <w:rsid w:val="00EE7087"/>
    <w:rsid w:val="00EE7315"/>
    <w:rsid w:val="00EE742F"/>
    <w:rsid w:val="00EE75D0"/>
    <w:rsid w:val="00EE7C15"/>
    <w:rsid w:val="00EF0502"/>
    <w:rsid w:val="00EF0745"/>
    <w:rsid w:val="00EF0831"/>
    <w:rsid w:val="00EF0BE2"/>
    <w:rsid w:val="00EF0DFE"/>
    <w:rsid w:val="00EF1039"/>
    <w:rsid w:val="00EF1207"/>
    <w:rsid w:val="00EF1AE0"/>
    <w:rsid w:val="00EF1C5A"/>
    <w:rsid w:val="00EF1C73"/>
    <w:rsid w:val="00EF1F18"/>
    <w:rsid w:val="00EF1F2D"/>
    <w:rsid w:val="00EF2030"/>
    <w:rsid w:val="00EF20D2"/>
    <w:rsid w:val="00EF2188"/>
    <w:rsid w:val="00EF2372"/>
    <w:rsid w:val="00EF24A7"/>
    <w:rsid w:val="00EF2844"/>
    <w:rsid w:val="00EF3159"/>
    <w:rsid w:val="00EF3321"/>
    <w:rsid w:val="00EF3463"/>
    <w:rsid w:val="00EF35C7"/>
    <w:rsid w:val="00EF3CCC"/>
    <w:rsid w:val="00EF4180"/>
    <w:rsid w:val="00EF4322"/>
    <w:rsid w:val="00EF433A"/>
    <w:rsid w:val="00EF43F1"/>
    <w:rsid w:val="00EF4F6F"/>
    <w:rsid w:val="00EF5033"/>
    <w:rsid w:val="00EF510E"/>
    <w:rsid w:val="00EF5241"/>
    <w:rsid w:val="00EF56A8"/>
    <w:rsid w:val="00EF5DBA"/>
    <w:rsid w:val="00EF6218"/>
    <w:rsid w:val="00EF628D"/>
    <w:rsid w:val="00EF651C"/>
    <w:rsid w:val="00EF6F3D"/>
    <w:rsid w:val="00EF709D"/>
    <w:rsid w:val="00EF7331"/>
    <w:rsid w:val="00EF7536"/>
    <w:rsid w:val="00EF7842"/>
    <w:rsid w:val="00EF7E49"/>
    <w:rsid w:val="00F000C2"/>
    <w:rsid w:val="00F00133"/>
    <w:rsid w:val="00F00196"/>
    <w:rsid w:val="00F0027D"/>
    <w:rsid w:val="00F006A9"/>
    <w:rsid w:val="00F006D6"/>
    <w:rsid w:val="00F006E7"/>
    <w:rsid w:val="00F00706"/>
    <w:rsid w:val="00F00A74"/>
    <w:rsid w:val="00F00AFD"/>
    <w:rsid w:val="00F00CBA"/>
    <w:rsid w:val="00F00EF5"/>
    <w:rsid w:val="00F011F5"/>
    <w:rsid w:val="00F01238"/>
    <w:rsid w:val="00F015F3"/>
    <w:rsid w:val="00F016B0"/>
    <w:rsid w:val="00F018F1"/>
    <w:rsid w:val="00F01908"/>
    <w:rsid w:val="00F01A27"/>
    <w:rsid w:val="00F01B1F"/>
    <w:rsid w:val="00F01CC4"/>
    <w:rsid w:val="00F024A5"/>
    <w:rsid w:val="00F02516"/>
    <w:rsid w:val="00F02520"/>
    <w:rsid w:val="00F02BA3"/>
    <w:rsid w:val="00F03127"/>
    <w:rsid w:val="00F032AD"/>
    <w:rsid w:val="00F0356C"/>
    <w:rsid w:val="00F0358D"/>
    <w:rsid w:val="00F0369C"/>
    <w:rsid w:val="00F0375D"/>
    <w:rsid w:val="00F03F01"/>
    <w:rsid w:val="00F0468C"/>
    <w:rsid w:val="00F04B65"/>
    <w:rsid w:val="00F04BD0"/>
    <w:rsid w:val="00F04CB6"/>
    <w:rsid w:val="00F04D89"/>
    <w:rsid w:val="00F052D9"/>
    <w:rsid w:val="00F05439"/>
    <w:rsid w:val="00F05548"/>
    <w:rsid w:val="00F0569D"/>
    <w:rsid w:val="00F05740"/>
    <w:rsid w:val="00F058B4"/>
    <w:rsid w:val="00F06164"/>
    <w:rsid w:val="00F06452"/>
    <w:rsid w:val="00F0707A"/>
    <w:rsid w:val="00F072EE"/>
    <w:rsid w:val="00F0746D"/>
    <w:rsid w:val="00F07BD9"/>
    <w:rsid w:val="00F07D85"/>
    <w:rsid w:val="00F07E14"/>
    <w:rsid w:val="00F07E6B"/>
    <w:rsid w:val="00F101A2"/>
    <w:rsid w:val="00F10B8B"/>
    <w:rsid w:val="00F10C0E"/>
    <w:rsid w:val="00F110E0"/>
    <w:rsid w:val="00F111DE"/>
    <w:rsid w:val="00F114D9"/>
    <w:rsid w:val="00F11880"/>
    <w:rsid w:val="00F11D8E"/>
    <w:rsid w:val="00F12073"/>
    <w:rsid w:val="00F125FA"/>
    <w:rsid w:val="00F126B6"/>
    <w:rsid w:val="00F1270B"/>
    <w:rsid w:val="00F129D4"/>
    <w:rsid w:val="00F129DB"/>
    <w:rsid w:val="00F12C71"/>
    <w:rsid w:val="00F13109"/>
    <w:rsid w:val="00F136D5"/>
    <w:rsid w:val="00F137D4"/>
    <w:rsid w:val="00F138EA"/>
    <w:rsid w:val="00F139B5"/>
    <w:rsid w:val="00F13CC0"/>
    <w:rsid w:val="00F13F85"/>
    <w:rsid w:val="00F141FF"/>
    <w:rsid w:val="00F14545"/>
    <w:rsid w:val="00F14602"/>
    <w:rsid w:val="00F14839"/>
    <w:rsid w:val="00F14924"/>
    <w:rsid w:val="00F1493C"/>
    <w:rsid w:val="00F14CE2"/>
    <w:rsid w:val="00F15527"/>
    <w:rsid w:val="00F155FB"/>
    <w:rsid w:val="00F158FE"/>
    <w:rsid w:val="00F15BEF"/>
    <w:rsid w:val="00F15C9B"/>
    <w:rsid w:val="00F16081"/>
    <w:rsid w:val="00F163BB"/>
    <w:rsid w:val="00F164F1"/>
    <w:rsid w:val="00F16553"/>
    <w:rsid w:val="00F16642"/>
    <w:rsid w:val="00F16773"/>
    <w:rsid w:val="00F169A5"/>
    <w:rsid w:val="00F169CC"/>
    <w:rsid w:val="00F16DED"/>
    <w:rsid w:val="00F170EF"/>
    <w:rsid w:val="00F172D0"/>
    <w:rsid w:val="00F17607"/>
    <w:rsid w:val="00F1762E"/>
    <w:rsid w:val="00F1787A"/>
    <w:rsid w:val="00F17B4A"/>
    <w:rsid w:val="00F20388"/>
    <w:rsid w:val="00F20A55"/>
    <w:rsid w:val="00F20BA9"/>
    <w:rsid w:val="00F214BE"/>
    <w:rsid w:val="00F2226E"/>
    <w:rsid w:val="00F2267D"/>
    <w:rsid w:val="00F22AB9"/>
    <w:rsid w:val="00F22B0E"/>
    <w:rsid w:val="00F234F4"/>
    <w:rsid w:val="00F23A4F"/>
    <w:rsid w:val="00F23DCD"/>
    <w:rsid w:val="00F2416A"/>
    <w:rsid w:val="00F2446A"/>
    <w:rsid w:val="00F24603"/>
    <w:rsid w:val="00F24704"/>
    <w:rsid w:val="00F247CF"/>
    <w:rsid w:val="00F24EFD"/>
    <w:rsid w:val="00F25598"/>
    <w:rsid w:val="00F255E6"/>
    <w:rsid w:val="00F25DB5"/>
    <w:rsid w:val="00F2626D"/>
    <w:rsid w:val="00F2637C"/>
    <w:rsid w:val="00F26561"/>
    <w:rsid w:val="00F26B96"/>
    <w:rsid w:val="00F26BDD"/>
    <w:rsid w:val="00F26C1C"/>
    <w:rsid w:val="00F26E57"/>
    <w:rsid w:val="00F26ED0"/>
    <w:rsid w:val="00F27308"/>
    <w:rsid w:val="00F27312"/>
    <w:rsid w:val="00F27390"/>
    <w:rsid w:val="00F27427"/>
    <w:rsid w:val="00F2765E"/>
    <w:rsid w:val="00F277B7"/>
    <w:rsid w:val="00F278CF"/>
    <w:rsid w:val="00F27B48"/>
    <w:rsid w:val="00F27B8C"/>
    <w:rsid w:val="00F27DCA"/>
    <w:rsid w:val="00F30086"/>
    <w:rsid w:val="00F301A5"/>
    <w:rsid w:val="00F302ED"/>
    <w:rsid w:val="00F30521"/>
    <w:rsid w:val="00F30C5C"/>
    <w:rsid w:val="00F31346"/>
    <w:rsid w:val="00F313E1"/>
    <w:rsid w:val="00F31486"/>
    <w:rsid w:val="00F31723"/>
    <w:rsid w:val="00F31B7A"/>
    <w:rsid w:val="00F31C3E"/>
    <w:rsid w:val="00F31DB3"/>
    <w:rsid w:val="00F32360"/>
    <w:rsid w:val="00F325F2"/>
    <w:rsid w:val="00F3282A"/>
    <w:rsid w:val="00F328F2"/>
    <w:rsid w:val="00F32C24"/>
    <w:rsid w:val="00F32CDE"/>
    <w:rsid w:val="00F331A0"/>
    <w:rsid w:val="00F33365"/>
    <w:rsid w:val="00F338F4"/>
    <w:rsid w:val="00F33B72"/>
    <w:rsid w:val="00F340C0"/>
    <w:rsid w:val="00F345F9"/>
    <w:rsid w:val="00F3470C"/>
    <w:rsid w:val="00F34795"/>
    <w:rsid w:val="00F34C53"/>
    <w:rsid w:val="00F34D11"/>
    <w:rsid w:val="00F34F06"/>
    <w:rsid w:val="00F35020"/>
    <w:rsid w:val="00F35431"/>
    <w:rsid w:val="00F3590C"/>
    <w:rsid w:val="00F35A75"/>
    <w:rsid w:val="00F35AAB"/>
    <w:rsid w:val="00F35AE3"/>
    <w:rsid w:val="00F35BF2"/>
    <w:rsid w:val="00F36096"/>
    <w:rsid w:val="00F3623C"/>
    <w:rsid w:val="00F363B4"/>
    <w:rsid w:val="00F36591"/>
    <w:rsid w:val="00F36B30"/>
    <w:rsid w:val="00F36B95"/>
    <w:rsid w:val="00F3700C"/>
    <w:rsid w:val="00F373F3"/>
    <w:rsid w:val="00F37468"/>
    <w:rsid w:val="00F374D5"/>
    <w:rsid w:val="00F37D9A"/>
    <w:rsid w:val="00F40069"/>
    <w:rsid w:val="00F40143"/>
    <w:rsid w:val="00F40462"/>
    <w:rsid w:val="00F40B98"/>
    <w:rsid w:val="00F40D45"/>
    <w:rsid w:val="00F40D7C"/>
    <w:rsid w:val="00F40E8A"/>
    <w:rsid w:val="00F41259"/>
    <w:rsid w:val="00F414E4"/>
    <w:rsid w:val="00F415C1"/>
    <w:rsid w:val="00F41C92"/>
    <w:rsid w:val="00F41D0B"/>
    <w:rsid w:val="00F421D7"/>
    <w:rsid w:val="00F42A48"/>
    <w:rsid w:val="00F43016"/>
    <w:rsid w:val="00F432B3"/>
    <w:rsid w:val="00F440E8"/>
    <w:rsid w:val="00F442A7"/>
    <w:rsid w:val="00F44404"/>
    <w:rsid w:val="00F44569"/>
    <w:rsid w:val="00F44636"/>
    <w:rsid w:val="00F44716"/>
    <w:rsid w:val="00F44FA2"/>
    <w:rsid w:val="00F45002"/>
    <w:rsid w:val="00F45442"/>
    <w:rsid w:val="00F454A9"/>
    <w:rsid w:val="00F45A86"/>
    <w:rsid w:val="00F465C5"/>
    <w:rsid w:val="00F469FC"/>
    <w:rsid w:val="00F46D18"/>
    <w:rsid w:val="00F46DEA"/>
    <w:rsid w:val="00F46F1C"/>
    <w:rsid w:val="00F47163"/>
    <w:rsid w:val="00F474FA"/>
    <w:rsid w:val="00F47532"/>
    <w:rsid w:val="00F47B7F"/>
    <w:rsid w:val="00F47F23"/>
    <w:rsid w:val="00F50B63"/>
    <w:rsid w:val="00F50EF9"/>
    <w:rsid w:val="00F50FDC"/>
    <w:rsid w:val="00F5100B"/>
    <w:rsid w:val="00F513A9"/>
    <w:rsid w:val="00F5141B"/>
    <w:rsid w:val="00F51D0E"/>
    <w:rsid w:val="00F5206F"/>
    <w:rsid w:val="00F52129"/>
    <w:rsid w:val="00F52222"/>
    <w:rsid w:val="00F5223B"/>
    <w:rsid w:val="00F523C9"/>
    <w:rsid w:val="00F525CD"/>
    <w:rsid w:val="00F52755"/>
    <w:rsid w:val="00F531BC"/>
    <w:rsid w:val="00F533E2"/>
    <w:rsid w:val="00F536F0"/>
    <w:rsid w:val="00F537A1"/>
    <w:rsid w:val="00F539DF"/>
    <w:rsid w:val="00F53B88"/>
    <w:rsid w:val="00F542AE"/>
    <w:rsid w:val="00F542EC"/>
    <w:rsid w:val="00F5460E"/>
    <w:rsid w:val="00F547D7"/>
    <w:rsid w:val="00F54EA7"/>
    <w:rsid w:val="00F55104"/>
    <w:rsid w:val="00F55445"/>
    <w:rsid w:val="00F5548B"/>
    <w:rsid w:val="00F554B3"/>
    <w:rsid w:val="00F5565A"/>
    <w:rsid w:val="00F55A1B"/>
    <w:rsid w:val="00F55CE8"/>
    <w:rsid w:val="00F55E81"/>
    <w:rsid w:val="00F55F99"/>
    <w:rsid w:val="00F560AB"/>
    <w:rsid w:val="00F56272"/>
    <w:rsid w:val="00F56388"/>
    <w:rsid w:val="00F563A4"/>
    <w:rsid w:val="00F56951"/>
    <w:rsid w:val="00F569B5"/>
    <w:rsid w:val="00F56AD6"/>
    <w:rsid w:val="00F56F05"/>
    <w:rsid w:val="00F57288"/>
    <w:rsid w:val="00F57541"/>
    <w:rsid w:val="00F57BFF"/>
    <w:rsid w:val="00F57DEE"/>
    <w:rsid w:val="00F60496"/>
    <w:rsid w:val="00F606A8"/>
    <w:rsid w:val="00F60DF9"/>
    <w:rsid w:val="00F610AC"/>
    <w:rsid w:val="00F61121"/>
    <w:rsid w:val="00F61D48"/>
    <w:rsid w:val="00F62112"/>
    <w:rsid w:val="00F62317"/>
    <w:rsid w:val="00F62638"/>
    <w:rsid w:val="00F62639"/>
    <w:rsid w:val="00F627CB"/>
    <w:rsid w:val="00F62AEA"/>
    <w:rsid w:val="00F62BB7"/>
    <w:rsid w:val="00F62F9B"/>
    <w:rsid w:val="00F633C4"/>
    <w:rsid w:val="00F63408"/>
    <w:rsid w:val="00F63432"/>
    <w:rsid w:val="00F634F6"/>
    <w:rsid w:val="00F638CF"/>
    <w:rsid w:val="00F64642"/>
    <w:rsid w:val="00F64748"/>
    <w:rsid w:val="00F650AF"/>
    <w:rsid w:val="00F65160"/>
    <w:rsid w:val="00F65CA5"/>
    <w:rsid w:val="00F65FC3"/>
    <w:rsid w:val="00F65FF4"/>
    <w:rsid w:val="00F6613B"/>
    <w:rsid w:val="00F665FA"/>
    <w:rsid w:val="00F666FB"/>
    <w:rsid w:val="00F667D3"/>
    <w:rsid w:val="00F6689D"/>
    <w:rsid w:val="00F668AE"/>
    <w:rsid w:val="00F66C25"/>
    <w:rsid w:val="00F66CE0"/>
    <w:rsid w:val="00F67071"/>
    <w:rsid w:val="00F673F3"/>
    <w:rsid w:val="00F679EC"/>
    <w:rsid w:val="00F67DFC"/>
    <w:rsid w:val="00F67E6A"/>
    <w:rsid w:val="00F67F47"/>
    <w:rsid w:val="00F7058F"/>
    <w:rsid w:val="00F70717"/>
    <w:rsid w:val="00F70864"/>
    <w:rsid w:val="00F70A46"/>
    <w:rsid w:val="00F70AE1"/>
    <w:rsid w:val="00F714AD"/>
    <w:rsid w:val="00F714F0"/>
    <w:rsid w:val="00F71C8A"/>
    <w:rsid w:val="00F720D2"/>
    <w:rsid w:val="00F72157"/>
    <w:rsid w:val="00F721CA"/>
    <w:rsid w:val="00F725F8"/>
    <w:rsid w:val="00F72636"/>
    <w:rsid w:val="00F72A66"/>
    <w:rsid w:val="00F72E17"/>
    <w:rsid w:val="00F733A7"/>
    <w:rsid w:val="00F7366A"/>
    <w:rsid w:val="00F736D9"/>
    <w:rsid w:val="00F73BEC"/>
    <w:rsid w:val="00F73C6A"/>
    <w:rsid w:val="00F73C6F"/>
    <w:rsid w:val="00F73D8E"/>
    <w:rsid w:val="00F73E92"/>
    <w:rsid w:val="00F74304"/>
    <w:rsid w:val="00F7431B"/>
    <w:rsid w:val="00F74352"/>
    <w:rsid w:val="00F74773"/>
    <w:rsid w:val="00F74BCA"/>
    <w:rsid w:val="00F74EFD"/>
    <w:rsid w:val="00F75280"/>
    <w:rsid w:val="00F753CB"/>
    <w:rsid w:val="00F756CF"/>
    <w:rsid w:val="00F76112"/>
    <w:rsid w:val="00F763D9"/>
    <w:rsid w:val="00F7640D"/>
    <w:rsid w:val="00F765C7"/>
    <w:rsid w:val="00F76989"/>
    <w:rsid w:val="00F76FEB"/>
    <w:rsid w:val="00F772A9"/>
    <w:rsid w:val="00F774D7"/>
    <w:rsid w:val="00F77711"/>
    <w:rsid w:val="00F777B1"/>
    <w:rsid w:val="00F77BBB"/>
    <w:rsid w:val="00F8049C"/>
    <w:rsid w:val="00F804D6"/>
    <w:rsid w:val="00F80963"/>
    <w:rsid w:val="00F809CB"/>
    <w:rsid w:val="00F809E1"/>
    <w:rsid w:val="00F80AE3"/>
    <w:rsid w:val="00F80EC0"/>
    <w:rsid w:val="00F8115B"/>
    <w:rsid w:val="00F8138A"/>
    <w:rsid w:val="00F8144A"/>
    <w:rsid w:val="00F8186A"/>
    <w:rsid w:val="00F81933"/>
    <w:rsid w:val="00F819D0"/>
    <w:rsid w:val="00F81BD2"/>
    <w:rsid w:val="00F81E88"/>
    <w:rsid w:val="00F81F2A"/>
    <w:rsid w:val="00F81FC6"/>
    <w:rsid w:val="00F8204E"/>
    <w:rsid w:val="00F821EC"/>
    <w:rsid w:val="00F822FA"/>
    <w:rsid w:val="00F82591"/>
    <w:rsid w:val="00F825B7"/>
    <w:rsid w:val="00F82900"/>
    <w:rsid w:val="00F829CD"/>
    <w:rsid w:val="00F82C7C"/>
    <w:rsid w:val="00F82DF5"/>
    <w:rsid w:val="00F82E0D"/>
    <w:rsid w:val="00F8302A"/>
    <w:rsid w:val="00F830E9"/>
    <w:rsid w:val="00F83177"/>
    <w:rsid w:val="00F83766"/>
    <w:rsid w:val="00F8381E"/>
    <w:rsid w:val="00F841A8"/>
    <w:rsid w:val="00F844A4"/>
    <w:rsid w:val="00F849AC"/>
    <w:rsid w:val="00F84D19"/>
    <w:rsid w:val="00F84EBB"/>
    <w:rsid w:val="00F85073"/>
    <w:rsid w:val="00F853AC"/>
    <w:rsid w:val="00F858B6"/>
    <w:rsid w:val="00F85F24"/>
    <w:rsid w:val="00F86546"/>
    <w:rsid w:val="00F86721"/>
    <w:rsid w:val="00F86825"/>
    <w:rsid w:val="00F86968"/>
    <w:rsid w:val="00F86D4B"/>
    <w:rsid w:val="00F871DD"/>
    <w:rsid w:val="00F87367"/>
    <w:rsid w:val="00F8754F"/>
    <w:rsid w:val="00F87778"/>
    <w:rsid w:val="00F87BEB"/>
    <w:rsid w:val="00F87FB1"/>
    <w:rsid w:val="00F87FC3"/>
    <w:rsid w:val="00F87FF5"/>
    <w:rsid w:val="00F90472"/>
    <w:rsid w:val="00F909C5"/>
    <w:rsid w:val="00F90BF7"/>
    <w:rsid w:val="00F90BFC"/>
    <w:rsid w:val="00F912EF"/>
    <w:rsid w:val="00F913E2"/>
    <w:rsid w:val="00F9145E"/>
    <w:rsid w:val="00F91BB9"/>
    <w:rsid w:val="00F91C42"/>
    <w:rsid w:val="00F91D53"/>
    <w:rsid w:val="00F920AE"/>
    <w:rsid w:val="00F9212C"/>
    <w:rsid w:val="00F924A2"/>
    <w:rsid w:val="00F92C6B"/>
    <w:rsid w:val="00F934C0"/>
    <w:rsid w:val="00F93525"/>
    <w:rsid w:val="00F9378B"/>
    <w:rsid w:val="00F93812"/>
    <w:rsid w:val="00F93D9F"/>
    <w:rsid w:val="00F941CC"/>
    <w:rsid w:val="00F9447B"/>
    <w:rsid w:val="00F94758"/>
    <w:rsid w:val="00F947C9"/>
    <w:rsid w:val="00F94B04"/>
    <w:rsid w:val="00F94C7A"/>
    <w:rsid w:val="00F94D1E"/>
    <w:rsid w:val="00F94D82"/>
    <w:rsid w:val="00F95086"/>
    <w:rsid w:val="00F9529F"/>
    <w:rsid w:val="00F95BA2"/>
    <w:rsid w:val="00F95D89"/>
    <w:rsid w:val="00F95E6A"/>
    <w:rsid w:val="00F95FAA"/>
    <w:rsid w:val="00F963F4"/>
    <w:rsid w:val="00F9641C"/>
    <w:rsid w:val="00F96494"/>
    <w:rsid w:val="00F9682B"/>
    <w:rsid w:val="00F96CB1"/>
    <w:rsid w:val="00F96F0E"/>
    <w:rsid w:val="00F97326"/>
    <w:rsid w:val="00F976B4"/>
    <w:rsid w:val="00F9785D"/>
    <w:rsid w:val="00F97951"/>
    <w:rsid w:val="00F97C20"/>
    <w:rsid w:val="00FA009D"/>
    <w:rsid w:val="00FA00B1"/>
    <w:rsid w:val="00FA016C"/>
    <w:rsid w:val="00FA0208"/>
    <w:rsid w:val="00FA0571"/>
    <w:rsid w:val="00FA06B7"/>
    <w:rsid w:val="00FA0ADF"/>
    <w:rsid w:val="00FA104B"/>
    <w:rsid w:val="00FA1373"/>
    <w:rsid w:val="00FA1A71"/>
    <w:rsid w:val="00FA2152"/>
    <w:rsid w:val="00FA2660"/>
    <w:rsid w:val="00FA2C26"/>
    <w:rsid w:val="00FA3026"/>
    <w:rsid w:val="00FA32B7"/>
    <w:rsid w:val="00FA36BE"/>
    <w:rsid w:val="00FA376B"/>
    <w:rsid w:val="00FA3892"/>
    <w:rsid w:val="00FA3A1B"/>
    <w:rsid w:val="00FA3A1E"/>
    <w:rsid w:val="00FA3B9D"/>
    <w:rsid w:val="00FA3BAD"/>
    <w:rsid w:val="00FA3E2D"/>
    <w:rsid w:val="00FA3F52"/>
    <w:rsid w:val="00FA41B2"/>
    <w:rsid w:val="00FA43D7"/>
    <w:rsid w:val="00FA456A"/>
    <w:rsid w:val="00FA48B4"/>
    <w:rsid w:val="00FA4AD4"/>
    <w:rsid w:val="00FA4D08"/>
    <w:rsid w:val="00FA4D7D"/>
    <w:rsid w:val="00FA4F13"/>
    <w:rsid w:val="00FA4F95"/>
    <w:rsid w:val="00FA5105"/>
    <w:rsid w:val="00FA5178"/>
    <w:rsid w:val="00FA5253"/>
    <w:rsid w:val="00FA5560"/>
    <w:rsid w:val="00FA5C33"/>
    <w:rsid w:val="00FA5DFC"/>
    <w:rsid w:val="00FA5F9C"/>
    <w:rsid w:val="00FA615A"/>
    <w:rsid w:val="00FA622B"/>
    <w:rsid w:val="00FA6614"/>
    <w:rsid w:val="00FA662C"/>
    <w:rsid w:val="00FA66BC"/>
    <w:rsid w:val="00FA66EF"/>
    <w:rsid w:val="00FA686B"/>
    <w:rsid w:val="00FA6EA9"/>
    <w:rsid w:val="00FA7788"/>
    <w:rsid w:val="00FA7880"/>
    <w:rsid w:val="00FA7A04"/>
    <w:rsid w:val="00FB0254"/>
    <w:rsid w:val="00FB0575"/>
    <w:rsid w:val="00FB090C"/>
    <w:rsid w:val="00FB0C25"/>
    <w:rsid w:val="00FB103E"/>
    <w:rsid w:val="00FB1115"/>
    <w:rsid w:val="00FB158A"/>
    <w:rsid w:val="00FB16DE"/>
    <w:rsid w:val="00FB1A25"/>
    <w:rsid w:val="00FB1A8C"/>
    <w:rsid w:val="00FB1C06"/>
    <w:rsid w:val="00FB2157"/>
    <w:rsid w:val="00FB223B"/>
    <w:rsid w:val="00FB2775"/>
    <w:rsid w:val="00FB28EE"/>
    <w:rsid w:val="00FB2AD1"/>
    <w:rsid w:val="00FB2DB3"/>
    <w:rsid w:val="00FB330F"/>
    <w:rsid w:val="00FB355C"/>
    <w:rsid w:val="00FB38E2"/>
    <w:rsid w:val="00FB393D"/>
    <w:rsid w:val="00FB3A1A"/>
    <w:rsid w:val="00FB3B98"/>
    <w:rsid w:val="00FB4681"/>
    <w:rsid w:val="00FB4F07"/>
    <w:rsid w:val="00FB4FA9"/>
    <w:rsid w:val="00FB5301"/>
    <w:rsid w:val="00FB5C64"/>
    <w:rsid w:val="00FB5C84"/>
    <w:rsid w:val="00FB5DF6"/>
    <w:rsid w:val="00FB67CA"/>
    <w:rsid w:val="00FB6C39"/>
    <w:rsid w:val="00FB6E72"/>
    <w:rsid w:val="00FB70DD"/>
    <w:rsid w:val="00FB721D"/>
    <w:rsid w:val="00FB7352"/>
    <w:rsid w:val="00FB73EC"/>
    <w:rsid w:val="00FB7472"/>
    <w:rsid w:val="00FB7614"/>
    <w:rsid w:val="00FB7E3B"/>
    <w:rsid w:val="00FC021E"/>
    <w:rsid w:val="00FC04ED"/>
    <w:rsid w:val="00FC06EF"/>
    <w:rsid w:val="00FC0818"/>
    <w:rsid w:val="00FC08F3"/>
    <w:rsid w:val="00FC09E4"/>
    <w:rsid w:val="00FC1016"/>
    <w:rsid w:val="00FC167D"/>
    <w:rsid w:val="00FC175C"/>
    <w:rsid w:val="00FC17E5"/>
    <w:rsid w:val="00FC1897"/>
    <w:rsid w:val="00FC1D30"/>
    <w:rsid w:val="00FC2161"/>
    <w:rsid w:val="00FC2344"/>
    <w:rsid w:val="00FC24FD"/>
    <w:rsid w:val="00FC2641"/>
    <w:rsid w:val="00FC298A"/>
    <w:rsid w:val="00FC2BC9"/>
    <w:rsid w:val="00FC2EED"/>
    <w:rsid w:val="00FC2FC1"/>
    <w:rsid w:val="00FC310B"/>
    <w:rsid w:val="00FC3124"/>
    <w:rsid w:val="00FC3A2B"/>
    <w:rsid w:val="00FC3E09"/>
    <w:rsid w:val="00FC4151"/>
    <w:rsid w:val="00FC415C"/>
    <w:rsid w:val="00FC41AC"/>
    <w:rsid w:val="00FC44DF"/>
    <w:rsid w:val="00FC44E7"/>
    <w:rsid w:val="00FC48A9"/>
    <w:rsid w:val="00FC48D1"/>
    <w:rsid w:val="00FC4E00"/>
    <w:rsid w:val="00FC5075"/>
    <w:rsid w:val="00FC5348"/>
    <w:rsid w:val="00FC54A9"/>
    <w:rsid w:val="00FC54F4"/>
    <w:rsid w:val="00FC5643"/>
    <w:rsid w:val="00FC5AA3"/>
    <w:rsid w:val="00FC5BF5"/>
    <w:rsid w:val="00FC621A"/>
    <w:rsid w:val="00FC664D"/>
    <w:rsid w:val="00FC6C25"/>
    <w:rsid w:val="00FC6D5C"/>
    <w:rsid w:val="00FC7250"/>
    <w:rsid w:val="00FC730F"/>
    <w:rsid w:val="00FC7456"/>
    <w:rsid w:val="00FC7473"/>
    <w:rsid w:val="00FC7E5F"/>
    <w:rsid w:val="00FD0124"/>
    <w:rsid w:val="00FD0240"/>
    <w:rsid w:val="00FD03AF"/>
    <w:rsid w:val="00FD03E1"/>
    <w:rsid w:val="00FD0624"/>
    <w:rsid w:val="00FD08D3"/>
    <w:rsid w:val="00FD0CAA"/>
    <w:rsid w:val="00FD0E3B"/>
    <w:rsid w:val="00FD0F56"/>
    <w:rsid w:val="00FD127D"/>
    <w:rsid w:val="00FD13AE"/>
    <w:rsid w:val="00FD144B"/>
    <w:rsid w:val="00FD16FD"/>
    <w:rsid w:val="00FD1703"/>
    <w:rsid w:val="00FD1CE3"/>
    <w:rsid w:val="00FD1E9F"/>
    <w:rsid w:val="00FD1F6C"/>
    <w:rsid w:val="00FD20FD"/>
    <w:rsid w:val="00FD2116"/>
    <w:rsid w:val="00FD21E0"/>
    <w:rsid w:val="00FD232B"/>
    <w:rsid w:val="00FD2675"/>
    <w:rsid w:val="00FD2B78"/>
    <w:rsid w:val="00FD2D35"/>
    <w:rsid w:val="00FD3033"/>
    <w:rsid w:val="00FD3260"/>
    <w:rsid w:val="00FD3381"/>
    <w:rsid w:val="00FD3735"/>
    <w:rsid w:val="00FD38B1"/>
    <w:rsid w:val="00FD3D51"/>
    <w:rsid w:val="00FD4439"/>
    <w:rsid w:val="00FD473B"/>
    <w:rsid w:val="00FD4941"/>
    <w:rsid w:val="00FD4D04"/>
    <w:rsid w:val="00FD4E4E"/>
    <w:rsid w:val="00FD51AA"/>
    <w:rsid w:val="00FD55F8"/>
    <w:rsid w:val="00FD5B49"/>
    <w:rsid w:val="00FD6756"/>
    <w:rsid w:val="00FD679A"/>
    <w:rsid w:val="00FD68BC"/>
    <w:rsid w:val="00FD6B47"/>
    <w:rsid w:val="00FE004B"/>
    <w:rsid w:val="00FE0228"/>
    <w:rsid w:val="00FE0307"/>
    <w:rsid w:val="00FE0419"/>
    <w:rsid w:val="00FE05CC"/>
    <w:rsid w:val="00FE0B13"/>
    <w:rsid w:val="00FE0B4B"/>
    <w:rsid w:val="00FE12B5"/>
    <w:rsid w:val="00FE174B"/>
    <w:rsid w:val="00FE17E4"/>
    <w:rsid w:val="00FE23DC"/>
    <w:rsid w:val="00FE24BF"/>
    <w:rsid w:val="00FE252F"/>
    <w:rsid w:val="00FE2753"/>
    <w:rsid w:val="00FE3A66"/>
    <w:rsid w:val="00FE3CE0"/>
    <w:rsid w:val="00FE3F95"/>
    <w:rsid w:val="00FE4388"/>
    <w:rsid w:val="00FE4425"/>
    <w:rsid w:val="00FE4BA5"/>
    <w:rsid w:val="00FE4C20"/>
    <w:rsid w:val="00FE5A0A"/>
    <w:rsid w:val="00FE5A0D"/>
    <w:rsid w:val="00FE62D4"/>
    <w:rsid w:val="00FE6466"/>
    <w:rsid w:val="00FE678A"/>
    <w:rsid w:val="00FE682C"/>
    <w:rsid w:val="00FE697D"/>
    <w:rsid w:val="00FE6B6B"/>
    <w:rsid w:val="00FE6B98"/>
    <w:rsid w:val="00FE6E0D"/>
    <w:rsid w:val="00FE6F71"/>
    <w:rsid w:val="00FE705D"/>
    <w:rsid w:val="00FE706D"/>
    <w:rsid w:val="00FE72AC"/>
    <w:rsid w:val="00FE7303"/>
    <w:rsid w:val="00FE732A"/>
    <w:rsid w:val="00FE7363"/>
    <w:rsid w:val="00FE75AF"/>
    <w:rsid w:val="00FE75FF"/>
    <w:rsid w:val="00FE7659"/>
    <w:rsid w:val="00FE7893"/>
    <w:rsid w:val="00FE78E5"/>
    <w:rsid w:val="00FE7B2E"/>
    <w:rsid w:val="00FE7BF9"/>
    <w:rsid w:val="00FF0301"/>
    <w:rsid w:val="00FF05BA"/>
    <w:rsid w:val="00FF067E"/>
    <w:rsid w:val="00FF0C9D"/>
    <w:rsid w:val="00FF0DC8"/>
    <w:rsid w:val="00FF11E7"/>
    <w:rsid w:val="00FF12CD"/>
    <w:rsid w:val="00FF156E"/>
    <w:rsid w:val="00FF1A5A"/>
    <w:rsid w:val="00FF1D68"/>
    <w:rsid w:val="00FF2316"/>
    <w:rsid w:val="00FF25BD"/>
    <w:rsid w:val="00FF29ED"/>
    <w:rsid w:val="00FF2C84"/>
    <w:rsid w:val="00FF2D19"/>
    <w:rsid w:val="00FF2FB8"/>
    <w:rsid w:val="00FF3276"/>
    <w:rsid w:val="00FF376E"/>
    <w:rsid w:val="00FF3B56"/>
    <w:rsid w:val="00FF45F7"/>
    <w:rsid w:val="00FF4A89"/>
    <w:rsid w:val="00FF4B5F"/>
    <w:rsid w:val="00FF4F92"/>
    <w:rsid w:val="00FF5111"/>
    <w:rsid w:val="00FF5533"/>
    <w:rsid w:val="00FF576A"/>
    <w:rsid w:val="00FF5950"/>
    <w:rsid w:val="00FF5C02"/>
    <w:rsid w:val="00FF6668"/>
    <w:rsid w:val="00FF6707"/>
    <w:rsid w:val="00FF68DD"/>
    <w:rsid w:val="00FF6DAF"/>
    <w:rsid w:val="00FF6F76"/>
    <w:rsid w:val="00FF73CD"/>
    <w:rsid w:val="00FF7682"/>
    <w:rsid w:val="00FF7A58"/>
    <w:rsid w:val="00FF7C04"/>
    <w:rsid w:val="00FF7E74"/>
    <w:rsid w:val="00FF7EEC"/>
    <w:rsid w:val="00FF7F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7"/>
    <o:shapelayout v:ext="edit">
      <o:idmap v:ext="edit" data="1"/>
    </o:shapelayout>
  </w:shapeDefaults>
  <w:decimalSymbol w:val="."/>
  <w:listSeparator w:val=","/>
  <w14:docId w14:val="529C66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lsdException w:name="index 2" w:uiPriority="0"/>
    <w:lsdException w:name="index 3" w:uiPriority="0"/>
    <w:lsdException w:name="index 4" w:uiPriority="0"/>
    <w:lsdException w:name="index 5" w:uiPriority="0"/>
    <w:lsdException w:name="index 6" w:uiPriority="0"/>
    <w:lsdException w:name="index 7" w:uiPriority="0"/>
    <w:lsdException w:name="index 8" w:uiPriority="0"/>
    <w:lsdException w:name="index 9" w:uiPriority="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footer" w:uiPriority="0"/>
    <w:lsdException w:name="index heading" w:uiPriority="0"/>
    <w:lsdException w:name="caption" w:uiPriority="0" w:qFormat="1"/>
    <w:lsdException w:name="table of figures" w:uiPriority="0"/>
    <w:lsdException w:name="envelope address" w:uiPriority="0"/>
    <w:lsdException w:name="footnote reference" w:uiPriority="0"/>
    <w:lsdException w:name="line number" w:uiPriority="0"/>
    <w:lsdException w:name="page number" w:uiPriority="0"/>
    <w:lsdException w:name="endnote reference" w:uiPriority="0"/>
    <w:lsdException w:name="endnote text" w:uiPriority="0"/>
    <w:lsdException w:name="List" w:uiPriority="0"/>
    <w:lsdException w:name="List Bullet" w:uiPriority="0"/>
    <w:lsdException w:name="List Number" w:uiPriority="0" w:qFormat="1"/>
    <w:lsdException w:name="List 2" w:uiPriority="0"/>
    <w:lsdException w:name="List 3" w:uiPriority="0"/>
    <w:lsdException w:name="List 4" w:uiPriority="0"/>
    <w:lsdException w:name="List 5" w:uiPriority="0"/>
    <w:lsdException w:name="List Bullet 2" w:uiPriority="0"/>
    <w:lsdException w:name="List Bullet 3" w:uiPriority="0"/>
    <w:lsdException w:name="List Bullet 4" w:uiPriority="0"/>
    <w:lsdException w:name="List Bullet 5" w:uiPriority="0"/>
    <w:lsdException w:name="List Number 2" w:uiPriority="0"/>
    <w:lsdException w:name="List Number 3" w:uiPriority="0"/>
    <w:lsdException w:name="List Number 4" w:uiPriority="0"/>
    <w:lsdException w:name="List Number 5" w:uiPriority="0"/>
    <w:lsdException w:name="Title" w:semiHidden="0" w:uiPriority="10" w:unhideWhenUsed="0"/>
    <w:lsdException w:name="Default Paragraph Font" w:uiPriority="1"/>
    <w:lsdException w:name="Body Text" w:uiPriority="0" w:qFormat="1"/>
    <w:lsdException w:name="List Continue" w:uiPriority="0"/>
    <w:lsdException w:name="List Continue 2" w:uiPriority="0"/>
    <w:lsdException w:name="List Continue 3" w:uiPriority="0"/>
    <w:lsdException w:name="List Continue 4" w:uiPriority="0"/>
    <w:lsdException w:name="List Continue 5" w:uiPriority="0"/>
    <w:lsdException w:name="Subtitle" w:semiHidden="0" w:uiPriority="11" w:unhideWhenUsed="0"/>
    <w:lsdException w:name="Date" w:uiPriority="0"/>
    <w:lsdException w:name="Strong" w:semiHidden="0" w:uiPriority="22" w:unhideWhenUsed="0"/>
    <w:lsdException w:name="Emphasis" w:semiHidden="0" w:uiPriority="20" w:unhideWhenUsed="0" w:qFormat="1"/>
    <w:lsdException w:name="Document Map" w:uiPriority="0"/>
    <w:lsdException w:name="HTML Address" w:uiPriority="0"/>
    <w:lsdException w:name="annotation subject" w:uiPriority="0"/>
    <w:lsdException w:name="Balloon Text" w:uiPriority="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rsid w:val="00975A44"/>
    <w:pPr>
      <w:spacing w:before="120"/>
      <w:jc w:val="both"/>
    </w:pPr>
    <w:rPr>
      <w:rFonts w:ascii="Calibri" w:eastAsia="Times New Roman" w:hAnsi="Calibri" w:cs="Times New Roman"/>
      <w:lang w:eastAsia="zh-CN"/>
    </w:rPr>
  </w:style>
  <w:style w:type="paragraph" w:styleId="Heading1">
    <w:name w:val="heading 1"/>
    <w:basedOn w:val="Normal"/>
    <w:next w:val="BodyText"/>
    <w:link w:val="Heading1Char"/>
    <w:qFormat/>
    <w:rsid w:val="00975A44"/>
    <w:pPr>
      <w:keepNext/>
      <w:pageBreakBefore/>
      <w:numPr>
        <w:numId w:val="11"/>
      </w:numPr>
      <w:suppressAutoHyphens/>
      <w:spacing w:before="360" w:after="240" w:line="240" w:lineRule="auto"/>
      <w:outlineLvl w:val="0"/>
    </w:pPr>
    <w:rPr>
      <w:rFonts w:ascii="Arial" w:hAnsi="Arial" w:cs="Arial"/>
      <w:b/>
      <w:bCs/>
      <w:spacing w:val="8"/>
      <w:kern w:val="32"/>
      <w:szCs w:val="32"/>
      <w:lang w:eastAsia="en-US"/>
    </w:rPr>
  </w:style>
  <w:style w:type="paragraph" w:styleId="Heading2">
    <w:name w:val="heading 2"/>
    <w:basedOn w:val="Heading1"/>
    <w:next w:val="BodyText"/>
    <w:link w:val="Heading2Char"/>
    <w:qFormat/>
    <w:rsid w:val="00975A44"/>
    <w:pPr>
      <w:pageBreakBefore w:val="0"/>
      <w:numPr>
        <w:ilvl w:val="1"/>
      </w:numPr>
      <w:tabs>
        <w:tab w:val="clear" w:pos="846"/>
        <w:tab w:val="num" w:pos="576"/>
      </w:tabs>
      <w:ind w:left="576"/>
      <w:outlineLvl w:val="1"/>
    </w:pPr>
    <w:rPr>
      <w:sz w:val="20"/>
      <w:szCs w:val="20"/>
    </w:rPr>
  </w:style>
  <w:style w:type="paragraph" w:styleId="Heading3">
    <w:name w:val="heading 3"/>
    <w:basedOn w:val="Heading2"/>
    <w:next w:val="BodyText"/>
    <w:link w:val="Heading3Char"/>
    <w:qFormat/>
    <w:rsid w:val="00975A44"/>
    <w:pPr>
      <w:numPr>
        <w:ilvl w:val="2"/>
      </w:numPr>
      <w:outlineLvl w:val="2"/>
    </w:pPr>
  </w:style>
  <w:style w:type="paragraph" w:styleId="Heading4">
    <w:name w:val="heading 4"/>
    <w:basedOn w:val="Heading3"/>
    <w:next w:val="BodyText"/>
    <w:link w:val="Heading4Char"/>
    <w:qFormat/>
    <w:rsid w:val="00975A44"/>
    <w:pPr>
      <w:numPr>
        <w:ilvl w:val="3"/>
      </w:numPr>
      <w:outlineLvl w:val="3"/>
    </w:pPr>
  </w:style>
  <w:style w:type="paragraph" w:styleId="Heading5">
    <w:name w:val="heading 5"/>
    <w:basedOn w:val="Heading1"/>
    <w:next w:val="BodyText"/>
    <w:link w:val="Heading5Char"/>
    <w:rsid w:val="00975A44"/>
    <w:pPr>
      <w:pageBreakBefore w:val="0"/>
      <w:numPr>
        <w:ilvl w:val="4"/>
      </w:numPr>
      <w:outlineLvl w:val="4"/>
    </w:pPr>
    <w:rPr>
      <w:sz w:val="20"/>
      <w:szCs w:val="20"/>
    </w:rPr>
  </w:style>
  <w:style w:type="paragraph" w:styleId="Heading6">
    <w:name w:val="heading 6"/>
    <w:basedOn w:val="Heading1"/>
    <w:next w:val="BodyText"/>
    <w:link w:val="Heading6Char"/>
    <w:rsid w:val="00975A44"/>
    <w:pPr>
      <w:numPr>
        <w:numId w:val="0"/>
      </w:numPr>
      <w:tabs>
        <w:tab w:val="num" w:pos="2160"/>
      </w:tabs>
      <w:ind w:left="360" w:hanging="360"/>
      <w:outlineLvl w:val="5"/>
    </w:pPr>
    <w:rPr>
      <w:sz w:val="20"/>
      <w:szCs w:val="20"/>
    </w:rPr>
  </w:style>
  <w:style w:type="paragraph" w:styleId="Heading7">
    <w:name w:val="heading 7"/>
    <w:basedOn w:val="Heading1"/>
    <w:next w:val="BodyText"/>
    <w:link w:val="Heading7Char"/>
    <w:rsid w:val="00975A44"/>
    <w:pPr>
      <w:numPr>
        <w:numId w:val="0"/>
      </w:numPr>
      <w:tabs>
        <w:tab w:val="num" w:pos="2520"/>
      </w:tabs>
      <w:ind w:left="360" w:hanging="360"/>
      <w:outlineLvl w:val="6"/>
    </w:pPr>
    <w:rPr>
      <w:sz w:val="20"/>
      <w:szCs w:val="20"/>
    </w:rPr>
  </w:style>
  <w:style w:type="paragraph" w:styleId="Heading8">
    <w:name w:val="heading 8"/>
    <w:basedOn w:val="Heading1"/>
    <w:next w:val="BodyText"/>
    <w:link w:val="Heading8Char"/>
    <w:rsid w:val="00975A44"/>
    <w:pPr>
      <w:numPr>
        <w:numId w:val="0"/>
      </w:numPr>
      <w:ind w:left="360" w:hanging="360"/>
      <w:outlineLvl w:val="7"/>
    </w:pPr>
    <w:rPr>
      <w:sz w:val="20"/>
      <w:szCs w:val="20"/>
    </w:rPr>
  </w:style>
  <w:style w:type="paragraph" w:styleId="Heading9">
    <w:name w:val="heading 9"/>
    <w:basedOn w:val="Heading1"/>
    <w:next w:val="BodyText"/>
    <w:link w:val="Heading9Char"/>
    <w:rsid w:val="00975A44"/>
    <w:pPr>
      <w:numPr>
        <w:numId w:val="0"/>
      </w:numPr>
      <w:ind w:left="360" w:hanging="360"/>
      <w:outlineLvl w:val="8"/>
    </w:pPr>
    <w:rPr>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75A44"/>
    <w:rPr>
      <w:rFonts w:ascii="Arial" w:eastAsia="Times New Roman" w:hAnsi="Arial" w:cs="Arial"/>
      <w:b/>
      <w:bCs/>
      <w:spacing w:val="8"/>
      <w:kern w:val="32"/>
      <w:szCs w:val="32"/>
    </w:rPr>
  </w:style>
  <w:style w:type="character" w:customStyle="1" w:styleId="Heading2Char">
    <w:name w:val="Heading 2 Char"/>
    <w:basedOn w:val="DefaultParagraphFont"/>
    <w:link w:val="Heading2"/>
    <w:rsid w:val="00975A44"/>
    <w:rPr>
      <w:rFonts w:ascii="Arial" w:eastAsia="Times New Roman" w:hAnsi="Arial" w:cs="Arial"/>
      <w:b/>
      <w:bCs/>
      <w:spacing w:val="8"/>
      <w:kern w:val="32"/>
      <w:sz w:val="20"/>
      <w:szCs w:val="20"/>
    </w:rPr>
  </w:style>
  <w:style w:type="character" w:customStyle="1" w:styleId="Heading3Char">
    <w:name w:val="Heading 3 Char"/>
    <w:basedOn w:val="DefaultParagraphFont"/>
    <w:link w:val="Heading3"/>
    <w:rsid w:val="00975A44"/>
    <w:rPr>
      <w:rFonts w:ascii="Arial" w:eastAsia="Times New Roman" w:hAnsi="Arial" w:cs="Arial"/>
      <w:b/>
      <w:bCs/>
      <w:spacing w:val="8"/>
      <w:kern w:val="32"/>
      <w:sz w:val="20"/>
      <w:szCs w:val="20"/>
    </w:rPr>
  </w:style>
  <w:style w:type="character" w:customStyle="1" w:styleId="Heading4Char">
    <w:name w:val="Heading 4 Char"/>
    <w:basedOn w:val="DefaultParagraphFont"/>
    <w:link w:val="Heading4"/>
    <w:rsid w:val="00975A44"/>
    <w:rPr>
      <w:rFonts w:ascii="Arial" w:eastAsia="Times New Roman" w:hAnsi="Arial" w:cs="Arial"/>
      <w:b/>
      <w:bCs/>
      <w:spacing w:val="8"/>
      <w:kern w:val="32"/>
      <w:sz w:val="20"/>
      <w:szCs w:val="20"/>
    </w:rPr>
  </w:style>
  <w:style w:type="character" w:customStyle="1" w:styleId="Heading5Char">
    <w:name w:val="Heading 5 Char"/>
    <w:basedOn w:val="DefaultParagraphFont"/>
    <w:link w:val="Heading5"/>
    <w:rsid w:val="00975A44"/>
    <w:rPr>
      <w:rFonts w:ascii="Arial" w:eastAsia="Times New Roman" w:hAnsi="Arial" w:cs="Arial"/>
      <w:b/>
      <w:bCs/>
      <w:spacing w:val="8"/>
      <w:kern w:val="32"/>
      <w:sz w:val="20"/>
      <w:szCs w:val="20"/>
    </w:rPr>
  </w:style>
  <w:style w:type="character" w:customStyle="1" w:styleId="Heading6Char">
    <w:name w:val="Heading 6 Char"/>
    <w:basedOn w:val="DefaultParagraphFont"/>
    <w:link w:val="Heading6"/>
    <w:rsid w:val="00975A44"/>
    <w:rPr>
      <w:rFonts w:ascii="Arial" w:eastAsia="Times New Roman" w:hAnsi="Arial" w:cs="Arial"/>
      <w:b/>
      <w:bCs/>
      <w:spacing w:val="8"/>
      <w:kern w:val="32"/>
      <w:sz w:val="20"/>
      <w:szCs w:val="20"/>
    </w:rPr>
  </w:style>
  <w:style w:type="character" w:customStyle="1" w:styleId="Heading7Char">
    <w:name w:val="Heading 7 Char"/>
    <w:basedOn w:val="DefaultParagraphFont"/>
    <w:link w:val="Heading7"/>
    <w:rsid w:val="00975A44"/>
    <w:rPr>
      <w:rFonts w:ascii="Arial" w:eastAsia="Times New Roman" w:hAnsi="Arial" w:cs="Arial"/>
      <w:b/>
      <w:bCs/>
      <w:spacing w:val="8"/>
      <w:kern w:val="32"/>
      <w:sz w:val="20"/>
      <w:szCs w:val="20"/>
    </w:rPr>
  </w:style>
  <w:style w:type="character" w:customStyle="1" w:styleId="Heading8Char">
    <w:name w:val="Heading 8 Char"/>
    <w:basedOn w:val="DefaultParagraphFont"/>
    <w:link w:val="Heading8"/>
    <w:rsid w:val="00975A44"/>
    <w:rPr>
      <w:rFonts w:ascii="Arial" w:eastAsia="Times New Roman" w:hAnsi="Arial" w:cs="Arial"/>
      <w:b/>
      <w:bCs/>
      <w:spacing w:val="8"/>
      <w:kern w:val="32"/>
      <w:sz w:val="20"/>
      <w:szCs w:val="20"/>
    </w:rPr>
  </w:style>
  <w:style w:type="character" w:customStyle="1" w:styleId="Heading9Char">
    <w:name w:val="Heading 9 Char"/>
    <w:basedOn w:val="DefaultParagraphFont"/>
    <w:link w:val="Heading9"/>
    <w:rsid w:val="00975A44"/>
    <w:rPr>
      <w:rFonts w:ascii="Arial" w:eastAsia="Times New Roman" w:hAnsi="Arial" w:cs="Arial"/>
      <w:b/>
      <w:bCs/>
      <w:spacing w:val="8"/>
      <w:kern w:val="32"/>
      <w:sz w:val="20"/>
      <w:szCs w:val="20"/>
    </w:rPr>
  </w:style>
  <w:style w:type="paragraph" w:styleId="BodyText">
    <w:name w:val="Body Text"/>
    <w:link w:val="BodyTextChar"/>
    <w:qFormat/>
    <w:rsid w:val="006D178A"/>
    <w:pPr>
      <w:keepNext/>
      <w:spacing w:before="120" w:after="120" w:line="240" w:lineRule="atLeast"/>
      <w:jc w:val="both"/>
    </w:pPr>
    <w:rPr>
      <w:rFonts w:ascii="Arial" w:eastAsia="Times New Roman" w:hAnsi="Arial" w:cs="Arial"/>
      <w:sz w:val="20"/>
      <w:szCs w:val="20"/>
    </w:rPr>
  </w:style>
  <w:style w:type="character" w:customStyle="1" w:styleId="BodyTextChar">
    <w:name w:val="Body Text Char"/>
    <w:basedOn w:val="DefaultParagraphFont"/>
    <w:link w:val="BodyText"/>
    <w:rsid w:val="006D178A"/>
    <w:rPr>
      <w:rFonts w:ascii="Arial" w:eastAsia="Times New Roman" w:hAnsi="Arial" w:cs="Arial"/>
      <w:sz w:val="20"/>
      <w:szCs w:val="20"/>
    </w:rPr>
  </w:style>
  <w:style w:type="character" w:customStyle="1" w:styleId="StyleItalic">
    <w:name w:val="Style Italic"/>
    <w:basedOn w:val="BodyTextChar"/>
    <w:rsid w:val="006C6220"/>
    <w:rPr>
      <w:rFonts w:ascii="Arial" w:eastAsia="Times New Roman" w:hAnsi="Arial" w:cs="Arial"/>
      <w:i/>
      <w:iCs/>
      <w:spacing w:val="8"/>
      <w:sz w:val="20"/>
      <w:szCs w:val="20"/>
      <w:lang w:val="en-GB"/>
    </w:rPr>
  </w:style>
  <w:style w:type="paragraph" w:styleId="FootnoteText">
    <w:name w:val="footnote text"/>
    <w:basedOn w:val="Normal"/>
    <w:link w:val="FootnoteTextChar"/>
    <w:semiHidden/>
    <w:rsid w:val="00975A44"/>
    <w:pPr>
      <w:spacing w:after="120" w:line="240" w:lineRule="auto"/>
      <w:ind w:left="360" w:hanging="360"/>
    </w:pPr>
    <w:rPr>
      <w:rFonts w:ascii="Arial" w:hAnsi="Arial" w:cs="Arial"/>
      <w:spacing w:val="8"/>
      <w:sz w:val="12"/>
      <w:szCs w:val="12"/>
      <w:lang w:val="en-GB"/>
    </w:rPr>
  </w:style>
  <w:style w:type="character" w:customStyle="1" w:styleId="FootnoteTextChar">
    <w:name w:val="Footnote Text Char"/>
    <w:basedOn w:val="DefaultParagraphFont"/>
    <w:link w:val="FootnoteText"/>
    <w:semiHidden/>
    <w:rsid w:val="00975A44"/>
    <w:rPr>
      <w:rFonts w:ascii="Arial" w:eastAsia="Times New Roman" w:hAnsi="Arial" w:cs="Arial"/>
      <w:spacing w:val="8"/>
      <w:sz w:val="12"/>
      <w:szCs w:val="12"/>
      <w:lang w:val="en-GB" w:eastAsia="zh-CN"/>
    </w:rPr>
  </w:style>
  <w:style w:type="character" w:styleId="FootnoteReference">
    <w:name w:val="footnote reference"/>
    <w:basedOn w:val="DefaultParagraphFont"/>
    <w:semiHidden/>
    <w:rsid w:val="00975A44"/>
    <w:rPr>
      <w:rFonts w:ascii="Arial" w:hAnsi="Arial"/>
      <w:color w:val="000000"/>
      <w:position w:val="4"/>
      <w:sz w:val="16"/>
      <w:vertAlign w:val="baseline"/>
    </w:rPr>
  </w:style>
  <w:style w:type="paragraph" w:styleId="ListNumber4">
    <w:name w:val="List Number 4"/>
    <w:basedOn w:val="ListNumber3"/>
    <w:rsid w:val="00975A44"/>
    <w:pPr>
      <w:numPr>
        <w:ilvl w:val="3"/>
      </w:numPr>
    </w:pPr>
  </w:style>
  <w:style w:type="paragraph" w:styleId="EnvelopeAddress">
    <w:name w:val="envelope address"/>
    <w:basedOn w:val="Normal"/>
    <w:rsid w:val="00975A44"/>
    <w:pPr>
      <w:framePr w:w="7920" w:h="1980" w:hRule="exact" w:hSpace="180" w:wrap="auto" w:hAnchor="page" w:xAlign="center" w:yAlign="bottom"/>
      <w:ind w:left="2880"/>
    </w:pPr>
    <w:rPr>
      <w:rFonts w:eastAsia="SimSun"/>
      <w:sz w:val="24"/>
    </w:rPr>
  </w:style>
  <w:style w:type="paragraph" w:styleId="Footer">
    <w:name w:val="footer"/>
    <w:basedOn w:val="Normal"/>
    <w:link w:val="FooterChar"/>
    <w:rsid w:val="00975A44"/>
    <w:pPr>
      <w:tabs>
        <w:tab w:val="center" w:pos="4680"/>
        <w:tab w:val="right" w:pos="9360"/>
      </w:tabs>
      <w:spacing w:after="0" w:line="240" w:lineRule="auto"/>
    </w:pPr>
    <w:rPr>
      <w:rFonts w:ascii="Arial" w:hAnsi="Arial" w:cs="Arial"/>
      <w:spacing w:val="8"/>
      <w:sz w:val="20"/>
      <w:szCs w:val="20"/>
      <w:lang w:val="en-GB"/>
    </w:rPr>
  </w:style>
  <w:style w:type="character" w:customStyle="1" w:styleId="FooterChar">
    <w:name w:val="Footer Char"/>
    <w:basedOn w:val="DefaultParagraphFont"/>
    <w:link w:val="Footer"/>
    <w:rsid w:val="00975A44"/>
    <w:rPr>
      <w:rFonts w:ascii="Arial" w:eastAsia="Times New Roman" w:hAnsi="Arial" w:cs="Arial"/>
      <w:spacing w:val="8"/>
      <w:sz w:val="20"/>
      <w:szCs w:val="20"/>
      <w:lang w:val="en-GB" w:eastAsia="zh-CN"/>
    </w:rPr>
  </w:style>
  <w:style w:type="character" w:styleId="PageNumber">
    <w:name w:val="page number"/>
    <w:basedOn w:val="DefaultParagraphFont"/>
    <w:rsid w:val="00975A44"/>
    <w:rPr>
      <w:rFonts w:ascii="Arial" w:hAnsi="Arial"/>
      <w:color w:val="000000"/>
      <w:sz w:val="20"/>
    </w:rPr>
  </w:style>
  <w:style w:type="paragraph" w:styleId="ListNumber5">
    <w:name w:val="List Number 5"/>
    <w:basedOn w:val="BodyText"/>
    <w:rsid w:val="00975A44"/>
    <w:pPr>
      <w:numPr>
        <w:ilvl w:val="4"/>
        <w:numId w:val="9"/>
      </w:numPr>
    </w:pPr>
  </w:style>
  <w:style w:type="paragraph" w:styleId="TOC1">
    <w:name w:val="toc 1"/>
    <w:basedOn w:val="BodyText"/>
    <w:next w:val="BodyText"/>
    <w:uiPriority w:val="39"/>
    <w:rsid w:val="00975A44"/>
    <w:pPr>
      <w:tabs>
        <w:tab w:val="right" w:leader="dot" w:pos="9360"/>
      </w:tabs>
      <w:suppressAutoHyphens/>
      <w:spacing w:after="0" w:line="240" w:lineRule="auto"/>
      <w:ind w:left="432" w:hanging="432"/>
      <w:jc w:val="left"/>
    </w:pPr>
    <w:rPr>
      <w:rFonts w:eastAsiaTheme="minorEastAsia"/>
      <w:noProof/>
    </w:rPr>
  </w:style>
  <w:style w:type="paragraph" w:styleId="TOC2">
    <w:name w:val="toc 2"/>
    <w:basedOn w:val="TOC1"/>
    <w:next w:val="BodyText"/>
    <w:uiPriority w:val="39"/>
    <w:rsid w:val="00975A44"/>
    <w:pPr>
      <w:spacing w:before="60"/>
      <w:ind w:left="1080" w:hanging="648"/>
      <w:contextualSpacing/>
    </w:pPr>
  </w:style>
  <w:style w:type="paragraph" w:styleId="TOC3">
    <w:name w:val="toc 3"/>
    <w:basedOn w:val="TOC2"/>
    <w:next w:val="BodyText"/>
    <w:uiPriority w:val="39"/>
    <w:rsid w:val="00975A44"/>
    <w:pPr>
      <w:ind w:left="1656" w:hanging="936"/>
    </w:pPr>
    <w:rPr>
      <w:rFonts w:eastAsia="SimSun" w:cstheme="minorBidi"/>
    </w:rPr>
  </w:style>
  <w:style w:type="paragraph" w:styleId="TOC4">
    <w:name w:val="toc 4"/>
    <w:basedOn w:val="TOC3"/>
    <w:next w:val="BodyText"/>
    <w:autoRedefine/>
    <w:uiPriority w:val="39"/>
    <w:rsid w:val="00975A44"/>
    <w:pPr>
      <w:ind w:left="2088" w:hanging="1080"/>
    </w:pPr>
  </w:style>
  <w:style w:type="paragraph" w:styleId="TOC5">
    <w:name w:val="toc 5"/>
    <w:basedOn w:val="TOC4"/>
    <w:next w:val="BodyText"/>
    <w:uiPriority w:val="39"/>
    <w:rsid w:val="00975A44"/>
    <w:pPr>
      <w:ind w:left="2592" w:hanging="1296"/>
    </w:pPr>
  </w:style>
  <w:style w:type="paragraph" w:styleId="TOC6">
    <w:name w:val="toc 6"/>
    <w:basedOn w:val="TOC5"/>
    <w:next w:val="BodyText"/>
    <w:uiPriority w:val="39"/>
    <w:rsid w:val="00975A44"/>
    <w:pPr>
      <w:tabs>
        <w:tab w:val="left" w:pos="1858"/>
        <w:tab w:val="right" w:leader="dot" w:pos="9936"/>
      </w:tabs>
      <w:ind w:left="1000"/>
    </w:pPr>
  </w:style>
  <w:style w:type="character" w:styleId="Hyperlink">
    <w:name w:val="Hyperlink"/>
    <w:basedOn w:val="DefaultParagraphFont"/>
    <w:uiPriority w:val="99"/>
    <w:rsid w:val="00975A44"/>
    <w:rPr>
      <w:color w:val="0000FF"/>
      <w:u w:val="single"/>
    </w:rPr>
  </w:style>
  <w:style w:type="paragraph" w:customStyle="1" w:styleId="CoverNormal">
    <w:name w:val="Cover Normal"/>
    <w:basedOn w:val="Normal"/>
    <w:rsid w:val="00975A44"/>
    <w:pPr>
      <w:ind w:left="1440"/>
    </w:pPr>
    <w:rPr>
      <w:szCs w:val="20"/>
    </w:rPr>
  </w:style>
  <w:style w:type="paragraph" w:customStyle="1" w:styleId="CoverVersion">
    <w:name w:val="Cover Version"/>
    <w:basedOn w:val="CoverNormal"/>
    <w:next w:val="CoverNormal"/>
    <w:rsid w:val="00975A44"/>
    <w:rPr>
      <w:b/>
    </w:rPr>
  </w:style>
  <w:style w:type="paragraph" w:customStyle="1" w:styleId="CoverTitle">
    <w:name w:val="Cover Title"/>
    <w:basedOn w:val="CoverNormal"/>
    <w:next w:val="CoverNormal"/>
    <w:rsid w:val="00975A44"/>
    <w:rPr>
      <w:b/>
      <w:sz w:val="44"/>
    </w:rPr>
  </w:style>
  <w:style w:type="paragraph" w:customStyle="1" w:styleId="CoverDate">
    <w:name w:val="Cover Date"/>
    <w:basedOn w:val="CoverNormal"/>
    <w:next w:val="CoverNormal"/>
    <w:rsid w:val="00975A44"/>
    <w:rPr>
      <w:b/>
    </w:rPr>
  </w:style>
  <w:style w:type="paragraph" w:customStyle="1" w:styleId="CoverSpecVersion">
    <w:name w:val="Cover Spec Version"/>
    <w:basedOn w:val="CoverNormal"/>
    <w:rsid w:val="00975A44"/>
    <w:rPr>
      <w:b/>
    </w:rPr>
  </w:style>
  <w:style w:type="paragraph" w:customStyle="1" w:styleId="CoverStatus">
    <w:name w:val="Cover Status"/>
    <w:basedOn w:val="CoverVersion"/>
    <w:rsid w:val="00975A44"/>
    <w:pPr>
      <w:tabs>
        <w:tab w:val="left" w:pos="2970"/>
      </w:tabs>
    </w:pPr>
  </w:style>
  <w:style w:type="paragraph" w:customStyle="1" w:styleId="CoverConfid">
    <w:name w:val="Cover Confid"/>
    <w:basedOn w:val="CoverNormal"/>
    <w:rsid w:val="00975A44"/>
    <w:rPr>
      <w:b/>
      <w:sz w:val="44"/>
    </w:rPr>
  </w:style>
  <w:style w:type="paragraph" w:customStyle="1" w:styleId="CoverSubtitle">
    <w:name w:val="Cover Subtitle"/>
    <w:basedOn w:val="CoverTitle"/>
    <w:rsid w:val="00975A44"/>
  </w:style>
  <w:style w:type="paragraph" w:customStyle="1" w:styleId="Table-cell-note">
    <w:name w:val="Table-cell-note"/>
    <w:basedOn w:val="TABLE-cell"/>
    <w:qFormat/>
    <w:rsid w:val="00975A44"/>
    <w:pPr>
      <w:tabs>
        <w:tab w:val="left" w:pos="864"/>
      </w:tabs>
      <w:ind w:left="864" w:hanging="864"/>
    </w:pPr>
    <w:rPr>
      <w:sz w:val="16"/>
    </w:rPr>
  </w:style>
  <w:style w:type="paragraph" w:customStyle="1" w:styleId="TABLE-cell">
    <w:name w:val="TABLE-cell"/>
    <w:basedOn w:val="TABLE-col-heading"/>
    <w:qFormat/>
    <w:rsid w:val="00975A44"/>
    <w:pPr>
      <w:keepLines/>
    </w:pPr>
    <w:rPr>
      <w:b w:val="0"/>
      <w:bCs w:val="0"/>
    </w:rPr>
  </w:style>
  <w:style w:type="paragraph" w:customStyle="1" w:styleId="TABLE-col-heading">
    <w:name w:val="TABLE-col-heading"/>
    <w:basedOn w:val="BodyText"/>
    <w:qFormat/>
    <w:rsid w:val="00975A44"/>
    <w:pPr>
      <w:spacing w:before="60" w:after="60" w:line="240" w:lineRule="auto"/>
    </w:pPr>
    <w:rPr>
      <w:b/>
      <w:bCs/>
      <w:sz w:val="18"/>
      <w:szCs w:val="16"/>
    </w:rPr>
  </w:style>
  <w:style w:type="character" w:styleId="FollowedHyperlink">
    <w:name w:val="FollowedHyperlink"/>
    <w:basedOn w:val="DefaultParagraphFont"/>
    <w:uiPriority w:val="99"/>
    <w:rsid w:val="00975A44"/>
    <w:rPr>
      <w:color w:val="800080"/>
      <w:u w:val="single"/>
    </w:rPr>
  </w:style>
  <w:style w:type="paragraph" w:styleId="Caption">
    <w:name w:val="caption"/>
    <w:basedOn w:val="Normal"/>
    <w:next w:val="Normal"/>
    <w:rsid w:val="00975A44"/>
    <w:pPr>
      <w:spacing w:after="120"/>
      <w:jc w:val="center"/>
    </w:pPr>
    <w:rPr>
      <w:b/>
      <w:bCs/>
    </w:rPr>
  </w:style>
  <w:style w:type="paragraph" w:styleId="TableofFigures">
    <w:name w:val="table of figures"/>
    <w:basedOn w:val="Normal"/>
    <w:next w:val="Normal"/>
    <w:semiHidden/>
    <w:rsid w:val="00975A44"/>
    <w:pPr>
      <w:tabs>
        <w:tab w:val="right" w:leader="dot" w:pos="9936"/>
      </w:tabs>
      <w:ind w:left="400" w:hanging="400"/>
    </w:pPr>
  </w:style>
  <w:style w:type="paragraph" w:customStyle="1" w:styleId="FIGURE-title">
    <w:name w:val="FIGURE-title"/>
    <w:basedOn w:val="Normal"/>
    <w:rsid w:val="00975A44"/>
    <w:pPr>
      <w:spacing w:after="360" w:line="240" w:lineRule="auto"/>
      <w:jc w:val="center"/>
    </w:pPr>
    <w:rPr>
      <w:rFonts w:ascii="Arial" w:hAnsi="Arial" w:cs="Arial"/>
      <w:b/>
      <w:bCs/>
      <w:spacing w:val="8"/>
      <w:sz w:val="20"/>
      <w:szCs w:val="20"/>
      <w:lang w:val="en-GB"/>
    </w:rPr>
  </w:style>
  <w:style w:type="paragraph" w:customStyle="1" w:styleId="FOREWORD">
    <w:name w:val="FOREWORD"/>
    <w:basedOn w:val="Normal"/>
    <w:rsid w:val="00975A44"/>
    <w:pPr>
      <w:tabs>
        <w:tab w:val="left" w:pos="284"/>
      </w:tabs>
      <w:spacing w:after="120" w:line="240" w:lineRule="auto"/>
      <w:ind w:left="288" w:hanging="288"/>
    </w:pPr>
    <w:rPr>
      <w:rFonts w:ascii="Arial" w:hAnsi="Arial" w:cs="Arial"/>
      <w:spacing w:val="8"/>
      <w:sz w:val="16"/>
      <w:szCs w:val="16"/>
      <w:lang w:val="en-GB"/>
    </w:rPr>
  </w:style>
  <w:style w:type="paragraph" w:customStyle="1" w:styleId="MAIN-TITLE">
    <w:name w:val="MAIN-TITLE"/>
    <w:basedOn w:val="BodyText"/>
    <w:next w:val="Heading1"/>
    <w:rsid w:val="00975A44"/>
    <w:pPr>
      <w:spacing w:after="240" w:line="240" w:lineRule="auto"/>
      <w:jc w:val="center"/>
    </w:pPr>
    <w:rPr>
      <w:b/>
      <w:bCs/>
      <w:sz w:val="24"/>
      <w:szCs w:val="24"/>
    </w:rPr>
  </w:style>
  <w:style w:type="paragraph" w:customStyle="1" w:styleId="ANNEXtitle">
    <w:name w:val="ANNEX_title"/>
    <w:basedOn w:val="MAIN-TITLE"/>
    <w:next w:val="ANNEX-heading1"/>
    <w:rsid w:val="00975A44"/>
    <w:pPr>
      <w:pageBreakBefore/>
      <w:numPr>
        <w:numId w:val="12"/>
      </w:numPr>
      <w:contextualSpacing/>
      <w:outlineLvl w:val="0"/>
    </w:pPr>
    <w:rPr>
      <w:bCs w:val="0"/>
    </w:rPr>
  </w:style>
  <w:style w:type="paragraph" w:customStyle="1" w:styleId="ANNEX-heading1">
    <w:name w:val="ANNEX-heading1"/>
    <w:basedOn w:val="Heading1"/>
    <w:next w:val="BodyText"/>
    <w:rsid w:val="00975A44"/>
    <w:pPr>
      <w:pageBreakBefore w:val="0"/>
      <w:numPr>
        <w:ilvl w:val="1"/>
        <w:numId w:val="12"/>
      </w:numPr>
      <w:outlineLvl w:val="1"/>
    </w:pPr>
    <w:rPr>
      <w:szCs w:val="22"/>
    </w:rPr>
  </w:style>
  <w:style w:type="paragraph" w:styleId="DocumentMap">
    <w:name w:val="Document Map"/>
    <w:basedOn w:val="Normal"/>
    <w:link w:val="DocumentMapChar"/>
    <w:semiHidden/>
    <w:rsid w:val="00975A44"/>
    <w:pPr>
      <w:shd w:val="clear" w:color="auto" w:fill="548DD4"/>
    </w:pPr>
    <w:rPr>
      <w:rFonts w:ascii="Tahoma" w:hAnsi="Tahoma" w:cs="Tahoma"/>
      <w:szCs w:val="20"/>
    </w:rPr>
  </w:style>
  <w:style w:type="character" w:customStyle="1" w:styleId="DocumentMapChar">
    <w:name w:val="Document Map Char"/>
    <w:basedOn w:val="DefaultParagraphFont"/>
    <w:link w:val="DocumentMap"/>
    <w:semiHidden/>
    <w:rsid w:val="00975A44"/>
    <w:rPr>
      <w:rFonts w:ascii="Tahoma" w:eastAsia="Times New Roman" w:hAnsi="Tahoma" w:cs="Tahoma"/>
      <w:szCs w:val="20"/>
      <w:shd w:val="clear" w:color="auto" w:fill="548DD4"/>
      <w:lang w:eastAsia="zh-CN"/>
    </w:rPr>
  </w:style>
  <w:style w:type="character" w:styleId="CommentReference">
    <w:name w:val="annotation reference"/>
    <w:basedOn w:val="DefaultParagraphFont"/>
    <w:uiPriority w:val="99"/>
    <w:rsid w:val="00975A44"/>
    <w:rPr>
      <w:rFonts w:ascii="Arial" w:hAnsi="Arial"/>
      <w:sz w:val="20"/>
      <w:szCs w:val="16"/>
    </w:rPr>
  </w:style>
  <w:style w:type="paragraph" w:styleId="CommentText">
    <w:name w:val="annotation text"/>
    <w:basedOn w:val="Normal"/>
    <w:link w:val="CommentTextChar"/>
    <w:uiPriority w:val="99"/>
    <w:rsid w:val="00975A44"/>
    <w:rPr>
      <w:szCs w:val="20"/>
    </w:rPr>
  </w:style>
  <w:style w:type="character" w:customStyle="1" w:styleId="CommentTextChar">
    <w:name w:val="Comment Text Char"/>
    <w:basedOn w:val="DefaultParagraphFont"/>
    <w:link w:val="CommentText"/>
    <w:uiPriority w:val="99"/>
    <w:rsid w:val="00975A44"/>
    <w:rPr>
      <w:rFonts w:ascii="Calibri" w:eastAsia="Times New Roman" w:hAnsi="Calibri" w:cs="Times New Roman"/>
      <w:szCs w:val="20"/>
      <w:lang w:eastAsia="zh-CN"/>
    </w:rPr>
  </w:style>
  <w:style w:type="paragraph" w:styleId="CommentSubject">
    <w:name w:val="annotation subject"/>
    <w:basedOn w:val="CommentText"/>
    <w:next w:val="CommentText"/>
    <w:link w:val="CommentSubjectChar"/>
    <w:rsid w:val="00975A44"/>
    <w:rPr>
      <w:b/>
      <w:bCs/>
    </w:rPr>
  </w:style>
  <w:style w:type="character" w:customStyle="1" w:styleId="CommentSubjectChar">
    <w:name w:val="Comment Subject Char"/>
    <w:basedOn w:val="CommentTextChar"/>
    <w:link w:val="CommentSubject"/>
    <w:rsid w:val="00975A44"/>
    <w:rPr>
      <w:rFonts w:ascii="Calibri" w:eastAsia="Times New Roman" w:hAnsi="Calibri" w:cs="Times New Roman"/>
      <w:b/>
      <w:bCs/>
      <w:szCs w:val="20"/>
      <w:lang w:eastAsia="zh-CN"/>
    </w:rPr>
  </w:style>
  <w:style w:type="paragraph" w:styleId="BalloonText">
    <w:name w:val="Balloon Text"/>
    <w:basedOn w:val="BodyText"/>
    <w:link w:val="BalloonTextChar"/>
    <w:rsid w:val="00975A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975A44"/>
    <w:rPr>
      <w:rFonts w:ascii="Tahoma" w:eastAsia="Times New Roman" w:hAnsi="Tahoma" w:cs="Tahoma"/>
      <w:spacing w:val="8"/>
      <w:sz w:val="16"/>
      <w:szCs w:val="16"/>
    </w:rPr>
  </w:style>
  <w:style w:type="paragraph" w:styleId="HTMLAddress">
    <w:name w:val="HTML Address"/>
    <w:basedOn w:val="BodyText"/>
    <w:link w:val="HTMLAddressChar"/>
    <w:rsid w:val="00975A44"/>
    <w:rPr>
      <w:i/>
      <w:iCs/>
    </w:rPr>
  </w:style>
  <w:style w:type="character" w:customStyle="1" w:styleId="HTMLAddressChar">
    <w:name w:val="HTML Address Char"/>
    <w:basedOn w:val="DefaultParagraphFont"/>
    <w:link w:val="HTMLAddress"/>
    <w:rsid w:val="00975A44"/>
    <w:rPr>
      <w:rFonts w:ascii="Arial" w:eastAsia="Times New Roman" w:hAnsi="Arial" w:cs="Arial"/>
      <w:i/>
      <w:iCs/>
      <w:spacing w:val="8"/>
      <w:sz w:val="20"/>
      <w:szCs w:val="20"/>
    </w:rPr>
  </w:style>
  <w:style w:type="character" w:styleId="LineNumber">
    <w:name w:val="line number"/>
    <w:basedOn w:val="DefaultParagraphFont"/>
    <w:rsid w:val="00975A44"/>
  </w:style>
  <w:style w:type="paragraph" w:styleId="HTMLPreformatted">
    <w:name w:val="HTML Preformatted"/>
    <w:basedOn w:val="BodyText"/>
    <w:link w:val="HTMLPreformattedChar"/>
    <w:uiPriority w:val="99"/>
    <w:rsid w:val="00975A44"/>
    <w:rPr>
      <w:rFonts w:ascii="Courier New" w:hAnsi="Courier New" w:cs="Courier New"/>
    </w:rPr>
  </w:style>
  <w:style w:type="character" w:customStyle="1" w:styleId="HTMLPreformattedChar">
    <w:name w:val="HTML Preformatted Char"/>
    <w:basedOn w:val="DefaultParagraphFont"/>
    <w:link w:val="HTMLPreformatted"/>
    <w:uiPriority w:val="99"/>
    <w:rsid w:val="00975A44"/>
    <w:rPr>
      <w:rFonts w:ascii="Courier New" w:eastAsia="Times New Roman" w:hAnsi="Courier New" w:cs="Courier New"/>
      <w:spacing w:val="8"/>
      <w:sz w:val="20"/>
      <w:szCs w:val="20"/>
    </w:rPr>
  </w:style>
  <w:style w:type="paragraph" w:customStyle="1" w:styleId="TABLE-title">
    <w:name w:val="TABLE-title"/>
    <w:basedOn w:val="Normal"/>
    <w:rsid w:val="00975A44"/>
    <w:pPr>
      <w:keepNext/>
      <w:spacing w:before="360" w:after="60" w:line="240" w:lineRule="auto"/>
      <w:jc w:val="center"/>
    </w:pPr>
    <w:rPr>
      <w:rFonts w:ascii="Arial" w:hAnsi="Arial" w:cs="Arial"/>
      <w:b/>
      <w:bCs/>
      <w:sz w:val="20"/>
      <w:szCs w:val="20"/>
      <w:lang w:val="en-GB"/>
    </w:rPr>
  </w:style>
  <w:style w:type="paragraph" w:styleId="Revision">
    <w:name w:val="Revision"/>
    <w:hidden/>
    <w:uiPriority w:val="99"/>
    <w:semiHidden/>
    <w:rsid w:val="00975A44"/>
    <w:pPr>
      <w:spacing w:before="120" w:after="120" w:line="240" w:lineRule="auto"/>
      <w:jc w:val="both"/>
    </w:pPr>
    <w:rPr>
      <w:rFonts w:ascii="Bookman" w:eastAsia="Times New Roman" w:hAnsi="Bookman" w:cs="Times New Roman"/>
      <w:noProof/>
      <w:color w:val="000000"/>
      <w:szCs w:val="24"/>
    </w:rPr>
  </w:style>
  <w:style w:type="paragraph" w:customStyle="1" w:styleId="NOTE">
    <w:name w:val="NOTE"/>
    <w:basedOn w:val="Normal"/>
    <w:next w:val="BodyText"/>
    <w:qFormat/>
    <w:rsid w:val="00975A44"/>
    <w:pPr>
      <w:keepLines/>
      <w:spacing w:before="240" w:after="240" w:line="240" w:lineRule="auto"/>
      <w:ind w:left="1440" w:hanging="1440"/>
    </w:pPr>
    <w:rPr>
      <w:rFonts w:ascii="Arial" w:hAnsi="Arial" w:cs="Arial"/>
      <w:spacing w:val="4"/>
      <w:sz w:val="16"/>
      <w:szCs w:val="16"/>
      <w:lang w:val="en-GB" w:eastAsia="en-US"/>
    </w:rPr>
  </w:style>
  <w:style w:type="paragraph" w:customStyle="1" w:styleId="ANNEX-heading2">
    <w:name w:val="ANNEX-heading2"/>
    <w:basedOn w:val="Heading2"/>
    <w:next w:val="BodyText"/>
    <w:rsid w:val="00975A44"/>
    <w:pPr>
      <w:numPr>
        <w:ilvl w:val="2"/>
        <w:numId w:val="12"/>
      </w:numPr>
      <w:outlineLvl w:val="2"/>
    </w:pPr>
    <w:rPr>
      <w:iCs/>
    </w:rPr>
  </w:style>
  <w:style w:type="paragraph" w:customStyle="1" w:styleId="ANNEX-heading3">
    <w:name w:val="ANNEX-heading3"/>
    <w:basedOn w:val="Heading3"/>
    <w:next w:val="BodyText"/>
    <w:rsid w:val="00975A44"/>
    <w:pPr>
      <w:numPr>
        <w:ilvl w:val="3"/>
        <w:numId w:val="12"/>
      </w:numPr>
      <w:outlineLvl w:val="3"/>
    </w:pPr>
  </w:style>
  <w:style w:type="paragraph" w:customStyle="1" w:styleId="ANNEX-heading4">
    <w:name w:val="ANNEX-heading4"/>
    <w:basedOn w:val="Heading4"/>
    <w:next w:val="BodyText"/>
    <w:rsid w:val="00975A44"/>
    <w:pPr>
      <w:pageBreakBefore/>
      <w:numPr>
        <w:ilvl w:val="4"/>
        <w:numId w:val="12"/>
      </w:numPr>
      <w:outlineLvl w:val="4"/>
    </w:pPr>
  </w:style>
  <w:style w:type="paragraph" w:customStyle="1" w:styleId="ANNEX-heading5">
    <w:name w:val="ANNEX-heading5"/>
    <w:basedOn w:val="Heading5"/>
    <w:next w:val="BodyText"/>
    <w:rsid w:val="00975A44"/>
    <w:pPr>
      <w:numPr>
        <w:ilvl w:val="6"/>
        <w:numId w:val="12"/>
      </w:numPr>
      <w:outlineLvl w:val="5"/>
    </w:pPr>
    <w:rPr>
      <w:iCs/>
    </w:rPr>
  </w:style>
  <w:style w:type="paragraph" w:customStyle="1" w:styleId="SpacerInformative">
    <w:name w:val="Spacer Informative"/>
    <w:basedOn w:val="Normal"/>
    <w:rsid w:val="00975A44"/>
    <w:pPr>
      <w:shd w:val="clear" w:color="auto" w:fill="E0E0E0"/>
    </w:pPr>
    <w:rPr>
      <w:rFonts w:eastAsia="Batang"/>
      <w:sz w:val="12"/>
    </w:rPr>
  </w:style>
  <w:style w:type="paragraph" w:styleId="ListBullet">
    <w:name w:val="List Bullet"/>
    <w:basedOn w:val="Normal"/>
    <w:rsid w:val="00975A44"/>
    <w:pPr>
      <w:keepNext/>
      <w:numPr>
        <w:numId w:val="17"/>
      </w:numPr>
      <w:tabs>
        <w:tab w:val="left" w:pos="360"/>
      </w:tabs>
      <w:spacing w:before="0" w:after="120" w:line="240" w:lineRule="auto"/>
      <w:ind w:left="360"/>
      <w:jc w:val="left"/>
    </w:pPr>
    <w:rPr>
      <w:rFonts w:ascii="Arial" w:hAnsi="Arial" w:cs="Arial"/>
      <w:sz w:val="20"/>
      <w:szCs w:val="20"/>
      <w:lang w:val="en-GB" w:eastAsia="en-US"/>
    </w:rPr>
  </w:style>
  <w:style w:type="paragraph" w:styleId="ListNumber">
    <w:name w:val="List Number"/>
    <w:basedOn w:val="BodyText"/>
    <w:qFormat/>
    <w:rsid w:val="00975A44"/>
    <w:pPr>
      <w:numPr>
        <w:numId w:val="9"/>
      </w:numPr>
    </w:pPr>
  </w:style>
  <w:style w:type="paragraph" w:styleId="ListNumber2">
    <w:name w:val="List Number 2"/>
    <w:basedOn w:val="ListNumber"/>
    <w:rsid w:val="00975A44"/>
    <w:pPr>
      <w:numPr>
        <w:ilvl w:val="1"/>
      </w:numPr>
    </w:pPr>
  </w:style>
  <w:style w:type="paragraph" w:styleId="ListNumber3">
    <w:name w:val="List Number 3"/>
    <w:basedOn w:val="ListNumber2"/>
    <w:rsid w:val="00975A44"/>
    <w:pPr>
      <w:numPr>
        <w:ilvl w:val="2"/>
      </w:numPr>
      <w:contextualSpacing/>
    </w:pPr>
  </w:style>
  <w:style w:type="paragraph" w:customStyle="1" w:styleId="TABLE-cell-footnote">
    <w:name w:val="TABLE-cell-footnote"/>
    <w:basedOn w:val="TABLE-cell"/>
    <w:qFormat/>
    <w:rsid w:val="00975A44"/>
    <w:pPr>
      <w:tabs>
        <w:tab w:val="left" w:pos="360"/>
      </w:tabs>
      <w:ind w:left="360" w:hanging="360"/>
    </w:pPr>
    <w:rPr>
      <w:sz w:val="16"/>
    </w:rPr>
  </w:style>
  <w:style w:type="paragraph" w:customStyle="1" w:styleId="TERM">
    <w:name w:val="TERM"/>
    <w:basedOn w:val="Normal"/>
    <w:next w:val="TERM-definition"/>
    <w:rsid w:val="00975A44"/>
    <w:pPr>
      <w:keepNext/>
      <w:spacing w:after="0" w:line="240" w:lineRule="auto"/>
    </w:pPr>
    <w:rPr>
      <w:rFonts w:ascii="Arial" w:hAnsi="Arial" w:cs="Arial"/>
      <w:b/>
      <w:bCs/>
      <w:spacing w:val="8"/>
      <w:sz w:val="20"/>
      <w:szCs w:val="20"/>
      <w:lang w:val="en-GB"/>
    </w:rPr>
  </w:style>
  <w:style w:type="paragraph" w:customStyle="1" w:styleId="TERM-definition">
    <w:name w:val="TERM-definition"/>
    <w:basedOn w:val="Normal"/>
    <w:next w:val="Normal"/>
    <w:rsid w:val="00975A44"/>
    <w:pPr>
      <w:spacing w:line="240" w:lineRule="auto"/>
    </w:pPr>
    <w:rPr>
      <w:rFonts w:ascii="Arial" w:hAnsi="Arial" w:cs="Arial"/>
      <w:spacing w:val="8"/>
      <w:sz w:val="20"/>
      <w:szCs w:val="20"/>
      <w:lang w:val="en-GB"/>
    </w:rPr>
  </w:style>
  <w:style w:type="paragraph" w:customStyle="1" w:styleId="TERM-heading">
    <w:name w:val="TERM-heading"/>
    <w:basedOn w:val="BodyText"/>
    <w:qFormat/>
    <w:rsid w:val="00975A44"/>
    <w:pPr>
      <w:spacing w:before="0" w:after="0"/>
    </w:pPr>
    <w:rPr>
      <w:b/>
    </w:rPr>
  </w:style>
  <w:style w:type="paragraph" w:customStyle="1" w:styleId="Code">
    <w:name w:val="Code"/>
    <w:link w:val="CodeChar"/>
    <w:qFormat/>
    <w:rsid w:val="006C6220"/>
    <w:pPr>
      <w:overflowPunct w:val="0"/>
      <w:autoSpaceDE w:val="0"/>
      <w:autoSpaceDN w:val="0"/>
      <w:adjustRightInd w:val="0"/>
      <w:spacing w:before="240" w:after="240" w:line="240" w:lineRule="auto"/>
      <w:contextualSpacing/>
      <w:textAlignment w:val="baseline"/>
    </w:pPr>
    <w:rPr>
      <w:rFonts w:ascii="Courier New" w:eastAsia="Times New Roman" w:hAnsi="Courier New" w:cs="Arial"/>
      <w:b/>
      <w:noProof/>
      <w:color w:val="000000"/>
      <w:spacing w:val="8"/>
      <w:sz w:val="18"/>
      <w:szCs w:val="18"/>
    </w:rPr>
  </w:style>
  <w:style w:type="paragraph" w:customStyle="1" w:styleId="Equation">
    <w:name w:val="Equation"/>
    <w:basedOn w:val="BodyText"/>
    <w:next w:val="BodyText"/>
    <w:rsid w:val="001C0419"/>
    <w:pPr>
      <w:tabs>
        <w:tab w:val="center" w:pos="4680"/>
        <w:tab w:val="right" w:pos="9360"/>
      </w:tabs>
      <w:jc w:val="left"/>
    </w:pPr>
    <w:rPr>
      <w:rFonts w:ascii="Cambria" w:hAnsi="Cambria"/>
      <w:i/>
      <w:noProof/>
      <w:sz w:val="22"/>
      <w:szCs w:val="22"/>
    </w:rPr>
  </w:style>
  <w:style w:type="paragraph" w:customStyle="1" w:styleId="Heading">
    <w:name w:val="Heading"/>
    <w:basedOn w:val="BodyText"/>
    <w:next w:val="BodyText"/>
    <w:rsid w:val="00975A44"/>
    <w:pPr>
      <w:tabs>
        <w:tab w:val="left" w:pos="360"/>
      </w:tabs>
      <w:overflowPunct w:val="0"/>
      <w:autoSpaceDE w:val="0"/>
      <w:autoSpaceDN w:val="0"/>
      <w:adjustRightInd w:val="0"/>
      <w:jc w:val="left"/>
      <w:textAlignment w:val="baseline"/>
    </w:pPr>
    <w:rPr>
      <w:rFonts w:cs="Times New Roman"/>
      <w:b/>
      <w:color w:val="000000"/>
      <w:sz w:val="32"/>
    </w:rPr>
  </w:style>
  <w:style w:type="character" w:styleId="EndnoteReference">
    <w:name w:val="endnote reference"/>
    <w:basedOn w:val="DefaultParagraphFont"/>
    <w:rsid w:val="00975A44"/>
    <w:rPr>
      <w:sz w:val="20"/>
      <w:vertAlign w:val="superscript"/>
    </w:rPr>
  </w:style>
  <w:style w:type="paragraph" w:styleId="EndnoteText">
    <w:name w:val="endnote text"/>
    <w:basedOn w:val="Normal"/>
    <w:link w:val="EndnoteTextChar"/>
    <w:rsid w:val="00975A44"/>
    <w:pPr>
      <w:spacing w:after="120" w:line="240" w:lineRule="auto"/>
    </w:pPr>
    <w:rPr>
      <w:rFonts w:ascii="Bookman" w:hAnsi="Bookman"/>
      <w:color w:val="000000"/>
      <w:szCs w:val="24"/>
      <w:lang w:eastAsia="en-US"/>
    </w:rPr>
  </w:style>
  <w:style w:type="character" w:customStyle="1" w:styleId="EndnoteTextChar">
    <w:name w:val="Endnote Text Char"/>
    <w:basedOn w:val="DefaultParagraphFont"/>
    <w:link w:val="EndnoteText"/>
    <w:rsid w:val="00975A44"/>
    <w:rPr>
      <w:rFonts w:ascii="Bookman" w:eastAsia="Times New Roman" w:hAnsi="Bookman" w:cs="Times New Roman"/>
      <w:color w:val="000000"/>
      <w:szCs w:val="24"/>
    </w:rPr>
  </w:style>
  <w:style w:type="paragraph" w:styleId="Index1">
    <w:name w:val="index 1"/>
    <w:basedOn w:val="BodyText"/>
    <w:next w:val="BodyText"/>
    <w:rsid w:val="00975A44"/>
    <w:pPr>
      <w:spacing w:after="0" w:line="240" w:lineRule="auto"/>
      <w:ind w:left="200" w:hanging="200"/>
    </w:pPr>
    <w:rPr>
      <w:color w:val="000000"/>
    </w:rPr>
  </w:style>
  <w:style w:type="paragraph" w:styleId="Index2">
    <w:name w:val="index 2"/>
    <w:basedOn w:val="BodyText"/>
    <w:next w:val="BodyText"/>
    <w:rsid w:val="00975A44"/>
    <w:pPr>
      <w:spacing w:after="0" w:line="240" w:lineRule="auto"/>
      <w:ind w:left="400" w:hanging="200"/>
    </w:pPr>
    <w:rPr>
      <w:color w:val="000000"/>
    </w:rPr>
  </w:style>
  <w:style w:type="paragraph" w:styleId="Index3">
    <w:name w:val="index 3"/>
    <w:basedOn w:val="BodyText"/>
    <w:next w:val="BodyText"/>
    <w:rsid w:val="00975A44"/>
    <w:pPr>
      <w:spacing w:after="0" w:line="240" w:lineRule="auto"/>
      <w:ind w:left="600" w:hanging="200"/>
    </w:pPr>
    <w:rPr>
      <w:color w:val="000000"/>
    </w:rPr>
  </w:style>
  <w:style w:type="paragraph" w:styleId="Index4">
    <w:name w:val="index 4"/>
    <w:basedOn w:val="BodyText"/>
    <w:next w:val="BodyText"/>
    <w:rsid w:val="00975A44"/>
    <w:pPr>
      <w:spacing w:after="0" w:line="240" w:lineRule="auto"/>
      <w:ind w:left="800" w:hanging="200"/>
    </w:pPr>
    <w:rPr>
      <w:color w:val="000000"/>
    </w:rPr>
  </w:style>
  <w:style w:type="paragraph" w:styleId="Index5">
    <w:name w:val="index 5"/>
    <w:basedOn w:val="BodyText"/>
    <w:next w:val="BodyText"/>
    <w:rsid w:val="00975A44"/>
    <w:pPr>
      <w:spacing w:after="0" w:line="240" w:lineRule="auto"/>
      <w:ind w:left="1000" w:hanging="200"/>
    </w:pPr>
    <w:rPr>
      <w:color w:val="000000"/>
    </w:rPr>
  </w:style>
  <w:style w:type="paragraph" w:styleId="Index6">
    <w:name w:val="index 6"/>
    <w:basedOn w:val="BodyText"/>
    <w:next w:val="BodyText"/>
    <w:rsid w:val="00975A44"/>
    <w:pPr>
      <w:spacing w:after="0" w:line="240" w:lineRule="auto"/>
      <w:ind w:left="1200" w:hanging="200"/>
    </w:pPr>
    <w:rPr>
      <w:color w:val="000000"/>
    </w:rPr>
  </w:style>
  <w:style w:type="paragraph" w:styleId="IndexHeading">
    <w:name w:val="index heading"/>
    <w:basedOn w:val="BodyText"/>
    <w:next w:val="Index1"/>
    <w:rsid w:val="00975A44"/>
    <w:pPr>
      <w:spacing w:after="0" w:line="240" w:lineRule="auto"/>
    </w:pPr>
    <w:rPr>
      <w:color w:val="000000"/>
    </w:rPr>
  </w:style>
  <w:style w:type="character" w:styleId="HTMLCite">
    <w:name w:val="HTML Cite"/>
    <w:basedOn w:val="DefaultParagraphFont"/>
    <w:uiPriority w:val="99"/>
    <w:unhideWhenUsed/>
    <w:rsid w:val="00975A44"/>
    <w:rPr>
      <w:i w:val="0"/>
      <w:iCs w:val="0"/>
      <w:color w:val="568E1A"/>
    </w:rPr>
  </w:style>
  <w:style w:type="paragraph" w:customStyle="1" w:styleId="TERM-number">
    <w:name w:val="TERM-number"/>
    <w:basedOn w:val="Heading2"/>
    <w:qFormat/>
    <w:rsid w:val="00975A44"/>
    <w:pPr>
      <w:numPr>
        <w:ilvl w:val="0"/>
      </w:numPr>
      <w:tabs>
        <w:tab w:val="left" w:pos="450"/>
      </w:tabs>
      <w:spacing w:after="0"/>
      <w:outlineLvl w:val="9"/>
    </w:pPr>
  </w:style>
  <w:style w:type="paragraph" w:customStyle="1" w:styleId="pList">
    <w:name w:val="pList"/>
    <w:basedOn w:val="BodyText"/>
    <w:next w:val="BodyText"/>
    <w:qFormat/>
    <w:rsid w:val="00975A44"/>
    <w:pPr>
      <w:spacing w:line="240" w:lineRule="auto"/>
      <w:ind w:left="2880" w:hanging="2520"/>
    </w:pPr>
    <w:rPr>
      <w:rFonts w:ascii="Cambria" w:hAnsi="Cambria"/>
      <w:i/>
      <w:sz w:val="22"/>
      <w:szCs w:val="22"/>
    </w:rPr>
  </w:style>
  <w:style w:type="paragraph" w:customStyle="1" w:styleId="EquationLong">
    <w:name w:val="Equation Long"/>
    <w:basedOn w:val="BodyText"/>
    <w:rsid w:val="00975A44"/>
    <w:pPr>
      <w:tabs>
        <w:tab w:val="left" w:pos="2160"/>
      </w:tabs>
      <w:spacing w:after="0" w:line="240" w:lineRule="auto"/>
      <w:ind w:left="2160" w:hanging="1440"/>
      <w:jc w:val="left"/>
    </w:pPr>
    <w:rPr>
      <w:rFonts w:ascii="Cambria Math" w:hAnsi="Cambria Math"/>
      <w:i/>
      <w:sz w:val="22"/>
      <w:szCs w:val="22"/>
    </w:rPr>
  </w:style>
  <w:style w:type="paragraph" w:customStyle="1" w:styleId="Default">
    <w:name w:val="Default"/>
    <w:rsid w:val="00975A44"/>
    <w:pPr>
      <w:autoSpaceDE w:val="0"/>
      <w:autoSpaceDN w:val="0"/>
      <w:adjustRightInd w:val="0"/>
      <w:spacing w:before="120" w:after="120" w:line="240" w:lineRule="auto"/>
      <w:jc w:val="both"/>
    </w:pPr>
    <w:rPr>
      <w:rFonts w:ascii="Arial" w:eastAsia="Times New Roman" w:hAnsi="Arial" w:cs="Arial"/>
      <w:color w:val="000000"/>
      <w:sz w:val="24"/>
      <w:szCs w:val="24"/>
    </w:rPr>
  </w:style>
  <w:style w:type="paragraph" w:customStyle="1" w:styleId="PARAGRAPH">
    <w:name w:val="PARAGRAPH"/>
    <w:rsid w:val="00975A44"/>
    <w:pPr>
      <w:spacing w:before="120" w:after="240" w:line="240" w:lineRule="auto"/>
      <w:jc w:val="both"/>
    </w:pPr>
    <w:rPr>
      <w:rFonts w:ascii="Arial" w:eastAsia="Times New Roman" w:hAnsi="Arial" w:cs="Arial"/>
      <w:spacing w:val="8"/>
      <w:sz w:val="20"/>
      <w:szCs w:val="20"/>
      <w:lang w:val="en-GB" w:eastAsia="zh-CN"/>
    </w:rPr>
  </w:style>
  <w:style w:type="character" w:styleId="Emphasis">
    <w:name w:val="Emphasis"/>
    <w:basedOn w:val="DefaultParagraphFont"/>
    <w:uiPriority w:val="20"/>
    <w:rsid w:val="00975A44"/>
    <w:rPr>
      <w:i/>
      <w:iCs/>
    </w:rPr>
  </w:style>
  <w:style w:type="paragraph" w:customStyle="1" w:styleId="EXAMPLE">
    <w:name w:val="EXAMPLE"/>
    <w:basedOn w:val="NOTE"/>
    <w:next w:val="PARAGRAPH"/>
    <w:rsid w:val="00975A44"/>
    <w:pPr>
      <w:tabs>
        <w:tab w:val="left" w:pos="1170"/>
      </w:tabs>
      <w:overflowPunct w:val="0"/>
      <w:autoSpaceDE w:val="0"/>
      <w:autoSpaceDN w:val="0"/>
      <w:adjustRightInd w:val="0"/>
      <w:spacing w:before="120" w:after="120"/>
      <w:ind w:left="1152" w:hanging="1152"/>
      <w:textAlignment w:val="baseline"/>
    </w:pPr>
    <w:rPr>
      <w:lang w:eastAsia="zh-CN"/>
    </w:rPr>
  </w:style>
  <w:style w:type="paragraph" w:styleId="Date">
    <w:name w:val="Date"/>
    <w:basedOn w:val="Normal"/>
    <w:next w:val="Normal"/>
    <w:link w:val="DateChar"/>
    <w:rsid w:val="00975A44"/>
    <w:pPr>
      <w:spacing w:after="0" w:line="240" w:lineRule="auto"/>
    </w:pPr>
    <w:rPr>
      <w:rFonts w:ascii="Arial" w:hAnsi="Arial"/>
      <w:spacing w:val="8"/>
      <w:sz w:val="20"/>
      <w:szCs w:val="24"/>
      <w:lang w:eastAsia="en-US"/>
    </w:rPr>
  </w:style>
  <w:style w:type="character" w:customStyle="1" w:styleId="DateChar">
    <w:name w:val="Date Char"/>
    <w:basedOn w:val="DefaultParagraphFont"/>
    <w:link w:val="Date"/>
    <w:rsid w:val="00975A44"/>
    <w:rPr>
      <w:rFonts w:ascii="Arial" w:eastAsia="Times New Roman" w:hAnsi="Arial" w:cs="Times New Roman"/>
      <w:spacing w:val="8"/>
      <w:sz w:val="20"/>
      <w:szCs w:val="24"/>
    </w:rPr>
  </w:style>
  <w:style w:type="paragraph" w:styleId="ListParagraph">
    <w:name w:val="List Paragraph"/>
    <w:basedOn w:val="BodyText"/>
    <w:uiPriority w:val="34"/>
    <w:qFormat/>
    <w:rsid w:val="007E68BB"/>
    <w:pPr>
      <w:numPr>
        <w:numId w:val="32"/>
      </w:numPr>
      <w:ind w:left="720"/>
    </w:pPr>
  </w:style>
  <w:style w:type="paragraph" w:customStyle="1" w:styleId="CoverCopyright">
    <w:name w:val="Cover Copyright"/>
    <w:basedOn w:val="CoverNormal"/>
    <w:rsid w:val="00975A44"/>
    <w:pPr>
      <w:jc w:val="left"/>
    </w:pPr>
  </w:style>
  <w:style w:type="character" w:styleId="PlaceholderText">
    <w:name w:val="Placeholder Text"/>
    <w:basedOn w:val="DefaultParagraphFont"/>
    <w:uiPriority w:val="99"/>
    <w:semiHidden/>
    <w:rsid w:val="00975A44"/>
    <w:rPr>
      <w:color w:val="808080"/>
    </w:rPr>
  </w:style>
  <w:style w:type="paragraph" w:customStyle="1" w:styleId="EquationLong2">
    <w:name w:val="Equation Long 2"/>
    <w:basedOn w:val="EquationLong"/>
    <w:rsid w:val="00975A44"/>
    <w:pPr>
      <w:keepLines/>
      <w:tabs>
        <w:tab w:val="clear" w:pos="2160"/>
        <w:tab w:val="right" w:pos="9360"/>
      </w:tabs>
      <w:spacing w:before="0"/>
      <w:ind w:firstLine="0"/>
    </w:pPr>
  </w:style>
  <w:style w:type="paragraph" w:styleId="ListBullet5">
    <w:name w:val="List Bullet 5"/>
    <w:basedOn w:val="ListBullet"/>
    <w:rsid w:val="00975A44"/>
    <w:pPr>
      <w:numPr>
        <w:numId w:val="2"/>
      </w:numPr>
      <w:tabs>
        <w:tab w:val="left" w:pos="680"/>
      </w:tabs>
      <w:ind w:left="1800"/>
    </w:pPr>
  </w:style>
  <w:style w:type="table" w:styleId="TableGrid">
    <w:name w:val="Table Grid"/>
    <w:basedOn w:val="TableNormal"/>
    <w:uiPriority w:val="59"/>
    <w:rsid w:val="00975A44"/>
    <w:pPr>
      <w:spacing w:after="0" w:line="240" w:lineRule="auto"/>
      <w:jc w:val="both"/>
    </w:pPr>
    <w:rPr>
      <w:rFonts w:ascii="Arial" w:eastAsia="Times New Roman" w:hAnsi="Arial"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deChar">
    <w:name w:val="Code Char"/>
    <w:basedOn w:val="BodyTextChar"/>
    <w:link w:val="Code"/>
    <w:rsid w:val="00975A44"/>
    <w:rPr>
      <w:rFonts w:ascii="Courier New" w:eastAsia="Times New Roman" w:hAnsi="Courier New" w:cs="Arial"/>
      <w:b/>
      <w:noProof/>
      <w:color w:val="000000"/>
      <w:spacing w:val="8"/>
      <w:sz w:val="18"/>
      <w:szCs w:val="18"/>
    </w:rPr>
  </w:style>
  <w:style w:type="paragraph" w:customStyle="1" w:styleId="BodyTable">
    <w:name w:val="Body Table"/>
    <w:basedOn w:val="BodyText"/>
    <w:next w:val="BodyText"/>
    <w:rsid w:val="00975A44"/>
    <w:pPr>
      <w:spacing w:before="0"/>
      <w:ind w:left="3514" w:right="1728" w:hanging="2794"/>
      <w:contextualSpacing/>
    </w:pPr>
    <w:rPr>
      <w:rFonts w:cs="Times New Roman"/>
      <w:sz w:val="18"/>
    </w:rPr>
  </w:style>
  <w:style w:type="paragraph" w:styleId="TOC7">
    <w:name w:val="toc 7"/>
    <w:basedOn w:val="Normal"/>
    <w:next w:val="Normal"/>
    <w:autoRedefine/>
    <w:uiPriority w:val="39"/>
    <w:unhideWhenUsed/>
    <w:rsid w:val="00975A44"/>
    <w:pPr>
      <w:spacing w:before="0" w:after="100"/>
      <w:ind w:left="1320"/>
      <w:jc w:val="left"/>
    </w:pPr>
    <w:rPr>
      <w:rFonts w:asciiTheme="minorHAnsi" w:eastAsiaTheme="minorEastAsia" w:hAnsiTheme="minorHAnsi" w:cstheme="minorBidi"/>
      <w:lang w:eastAsia="en-US"/>
    </w:rPr>
  </w:style>
  <w:style w:type="paragraph" w:styleId="TOC8">
    <w:name w:val="toc 8"/>
    <w:basedOn w:val="Normal"/>
    <w:next w:val="Normal"/>
    <w:autoRedefine/>
    <w:uiPriority w:val="39"/>
    <w:unhideWhenUsed/>
    <w:rsid w:val="00975A44"/>
    <w:pPr>
      <w:spacing w:before="0" w:after="100"/>
      <w:ind w:left="1540"/>
      <w:jc w:val="left"/>
    </w:pPr>
    <w:rPr>
      <w:rFonts w:asciiTheme="minorHAnsi" w:eastAsiaTheme="minorEastAsia" w:hAnsiTheme="minorHAnsi" w:cstheme="minorBidi"/>
      <w:lang w:eastAsia="en-US"/>
    </w:rPr>
  </w:style>
  <w:style w:type="paragraph" w:styleId="TOC9">
    <w:name w:val="toc 9"/>
    <w:basedOn w:val="Normal"/>
    <w:next w:val="Normal"/>
    <w:autoRedefine/>
    <w:uiPriority w:val="39"/>
    <w:unhideWhenUsed/>
    <w:rsid w:val="00975A44"/>
    <w:pPr>
      <w:spacing w:before="0" w:after="100"/>
      <w:ind w:left="1760"/>
      <w:jc w:val="left"/>
    </w:pPr>
    <w:rPr>
      <w:rFonts w:asciiTheme="minorHAnsi" w:eastAsiaTheme="minorEastAsia" w:hAnsiTheme="minorHAnsi" w:cstheme="minorBidi"/>
      <w:lang w:eastAsia="en-US"/>
    </w:rPr>
  </w:style>
  <w:style w:type="paragraph" w:customStyle="1" w:styleId="BodyTableBold">
    <w:name w:val="Body Table Bold"/>
    <w:basedOn w:val="BodyText"/>
    <w:next w:val="BodyTable"/>
    <w:rsid w:val="00975A44"/>
    <w:rPr>
      <w:b/>
    </w:rPr>
  </w:style>
  <w:style w:type="paragraph" w:customStyle="1" w:styleId="BodyTextInformative">
    <w:name w:val="Body Text Informative"/>
    <w:basedOn w:val="Normal"/>
    <w:link w:val="BodyTextInformativeChar"/>
    <w:autoRedefine/>
    <w:rsid w:val="00975A44"/>
    <w:pPr>
      <w:shd w:val="pct10" w:color="auto" w:fill="auto"/>
      <w:spacing w:after="240" w:line="240" w:lineRule="atLeast"/>
    </w:pPr>
    <w:rPr>
      <w:rFonts w:ascii="Bookman Old Style" w:hAnsi="Bookman Old Style" w:cs="Arial"/>
      <w:spacing w:val="8"/>
      <w:szCs w:val="20"/>
      <w:lang w:val="en-GB"/>
    </w:rPr>
  </w:style>
  <w:style w:type="paragraph" w:customStyle="1" w:styleId="CoverSpecVersion0">
    <w:name w:val="CoverSpecVersion"/>
    <w:basedOn w:val="CoverNormal"/>
    <w:rsid w:val="00975A44"/>
    <w:rPr>
      <w:b/>
    </w:rPr>
  </w:style>
  <w:style w:type="paragraph" w:customStyle="1" w:styleId="CoverStatus0">
    <w:name w:val="CoverStatus"/>
    <w:basedOn w:val="CoverVersion"/>
    <w:rsid w:val="00975A44"/>
    <w:pPr>
      <w:tabs>
        <w:tab w:val="left" w:pos="2970"/>
      </w:tabs>
    </w:pPr>
  </w:style>
  <w:style w:type="paragraph" w:customStyle="1" w:styleId="CoverConfid0">
    <w:name w:val="CoverConfid"/>
    <w:basedOn w:val="CoverNormal"/>
    <w:rsid w:val="00975A44"/>
    <w:rPr>
      <w:b/>
      <w:sz w:val="44"/>
    </w:rPr>
  </w:style>
  <w:style w:type="paragraph" w:customStyle="1" w:styleId="CoverSubTitle0">
    <w:name w:val="CoverSubTitle"/>
    <w:basedOn w:val="CoverTitle"/>
    <w:rsid w:val="00975A44"/>
  </w:style>
  <w:style w:type="paragraph" w:customStyle="1" w:styleId="SubHeading">
    <w:name w:val="SubHeading"/>
    <w:basedOn w:val="Normal"/>
    <w:next w:val="Normal"/>
    <w:rsid w:val="00975A44"/>
    <w:pPr>
      <w:tabs>
        <w:tab w:val="left" w:pos="360"/>
      </w:tabs>
      <w:overflowPunct w:val="0"/>
      <w:autoSpaceDE w:val="0"/>
      <w:autoSpaceDN w:val="0"/>
      <w:adjustRightInd w:val="0"/>
      <w:spacing w:before="240"/>
      <w:textAlignment w:val="baseline"/>
    </w:pPr>
    <w:rPr>
      <w:b/>
      <w:sz w:val="24"/>
      <w:szCs w:val="20"/>
    </w:rPr>
  </w:style>
  <w:style w:type="character" w:customStyle="1" w:styleId="BodyTextInformativeChar">
    <w:name w:val="Body Text Informative Char"/>
    <w:basedOn w:val="DefaultParagraphFont"/>
    <w:link w:val="BodyTextInformative"/>
    <w:rsid w:val="00975A44"/>
    <w:rPr>
      <w:rFonts w:ascii="Bookman Old Style" w:eastAsia="Times New Roman" w:hAnsi="Bookman Old Style" w:cs="Arial"/>
      <w:spacing w:val="8"/>
      <w:szCs w:val="20"/>
      <w:shd w:val="pct10" w:color="auto" w:fill="auto"/>
      <w:lang w:val="en-GB" w:eastAsia="zh-CN"/>
    </w:rPr>
  </w:style>
  <w:style w:type="paragraph" w:styleId="List">
    <w:name w:val="List"/>
    <w:basedOn w:val="BodyText"/>
    <w:autoRedefine/>
    <w:rsid w:val="00975A44"/>
    <w:pPr>
      <w:spacing w:before="0" w:after="240" w:line="240" w:lineRule="auto"/>
      <w:ind w:left="360"/>
    </w:pPr>
  </w:style>
  <w:style w:type="paragraph" w:customStyle="1" w:styleId="CCode">
    <w:name w:val="C Code"/>
    <w:basedOn w:val="Normal"/>
    <w:rsid w:val="00975A44"/>
    <w:pPr>
      <w:tabs>
        <w:tab w:val="left" w:pos="1080"/>
        <w:tab w:val="left" w:pos="1440"/>
        <w:tab w:val="left" w:pos="1800"/>
        <w:tab w:val="left" w:pos="2160"/>
        <w:tab w:val="left" w:pos="2520"/>
        <w:tab w:val="left" w:pos="2880"/>
        <w:tab w:val="left" w:pos="3240"/>
        <w:tab w:val="left" w:pos="3600"/>
        <w:tab w:val="left" w:pos="3960"/>
      </w:tabs>
      <w:spacing w:after="240"/>
      <w:ind w:left="720"/>
      <w:contextualSpacing/>
    </w:pPr>
    <w:rPr>
      <w:rFonts w:ascii="Courier New" w:hAnsi="Courier New" w:cs="Arial"/>
      <w:noProof/>
      <w:sz w:val="18"/>
      <w:szCs w:val="18"/>
      <w:lang w:val="sv-SE"/>
    </w:rPr>
  </w:style>
  <w:style w:type="paragraph" w:styleId="List2">
    <w:name w:val="List 2"/>
    <w:basedOn w:val="List"/>
    <w:autoRedefine/>
    <w:rsid w:val="00975A44"/>
    <w:pPr>
      <w:ind w:left="1800" w:hanging="1440"/>
    </w:pPr>
    <w:rPr>
      <w:i/>
      <w:sz w:val="18"/>
      <w:szCs w:val="18"/>
    </w:rPr>
  </w:style>
  <w:style w:type="paragraph" w:styleId="PlainText">
    <w:name w:val="Plain Text"/>
    <w:basedOn w:val="Normal"/>
    <w:link w:val="PlainTextChar"/>
    <w:uiPriority w:val="99"/>
    <w:unhideWhenUsed/>
    <w:rsid w:val="00975A44"/>
    <w:rPr>
      <w:rFonts w:ascii="Consolas" w:eastAsia="Calibri" w:hAnsi="Consolas"/>
      <w:sz w:val="21"/>
      <w:szCs w:val="21"/>
    </w:rPr>
  </w:style>
  <w:style w:type="character" w:customStyle="1" w:styleId="PlainTextChar">
    <w:name w:val="Plain Text Char"/>
    <w:basedOn w:val="DefaultParagraphFont"/>
    <w:link w:val="PlainText"/>
    <w:uiPriority w:val="99"/>
    <w:rsid w:val="00975A44"/>
    <w:rPr>
      <w:rFonts w:ascii="Consolas" w:eastAsia="Calibri" w:hAnsi="Consolas" w:cs="Times New Roman"/>
      <w:sz w:val="21"/>
      <w:szCs w:val="21"/>
      <w:lang w:eastAsia="zh-CN"/>
    </w:rPr>
  </w:style>
  <w:style w:type="paragraph" w:customStyle="1" w:styleId="CaptionInformative">
    <w:name w:val="Caption Informative"/>
    <w:basedOn w:val="Caption"/>
    <w:next w:val="BodyTextInformative"/>
    <w:rsid w:val="00975A44"/>
    <w:pPr>
      <w:shd w:val="pct5" w:color="auto" w:fill="F2F2F2"/>
    </w:pPr>
  </w:style>
  <w:style w:type="paragraph" w:customStyle="1" w:styleId="Spacer">
    <w:name w:val="Spacer"/>
    <w:basedOn w:val="Normal"/>
    <w:rsid w:val="00975A44"/>
    <w:rPr>
      <w:rFonts w:eastAsia="Batang"/>
      <w:sz w:val="12"/>
    </w:rPr>
  </w:style>
  <w:style w:type="paragraph" w:styleId="List3">
    <w:name w:val="List 3"/>
    <w:basedOn w:val="List2"/>
    <w:autoRedefine/>
    <w:rsid w:val="00975A44"/>
    <w:pPr>
      <w:tabs>
        <w:tab w:val="left" w:pos="1080"/>
      </w:tabs>
      <w:ind w:left="1080"/>
    </w:pPr>
  </w:style>
  <w:style w:type="paragraph" w:styleId="List4">
    <w:name w:val="List 4"/>
    <w:basedOn w:val="List3"/>
    <w:autoRedefine/>
    <w:rsid w:val="00975A44"/>
    <w:pPr>
      <w:tabs>
        <w:tab w:val="left" w:pos="1440"/>
      </w:tabs>
      <w:ind w:left="1440"/>
    </w:pPr>
  </w:style>
  <w:style w:type="paragraph" w:styleId="List5">
    <w:name w:val="List 5"/>
    <w:basedOn w:val="List4"/>
    <w:autoRedefine/>
    <w:rsid w:val="00975A44"/>
    <w:pPr>
      <w:tabs>
        <w:tab w:val="clear" w:pos="1440"/>
        <w:tab w:val="left" w:pos="1800"/>
      </w:tabs>
      <w:ind w:left="1800"/>
    </w:pPr>
  </w:style>
  <w:style w:type="paragraph" w:styleId="ListBullet2">
    <w:name w:val="List Bullet 2"/>
    <w:basedOn w:val="ListBullet"/>
    <w:autoRedefine/>
    <w:rsid w:val="00975A44"/>
    <w:pPr>
      <w:tabs>
        <w:tab w:val="clear" w:pos="360"/>
        <w:tab w:val="left" w:pos="346"/>
        <w:tab w:val="left" w:pos="680"/>
      </w:tabs>
      <w:ind w:left="720"/>
    </w:pPr>
    <w:rPr>
      <w:lang w:val="en-US"/>
    </w:rPr>
  </w:style>
  <w:style w:type="paragraph" w:styleId="ListBullet3">
    <w:name w:val="List Bullet 3"/>
    <w:basedOn w:val="ListBullet"/>
    <w:autoRedefine/>
    <w:rsid w:val="00975A44"/>
    <w:pPr>
      <w:tabs>
        <w:tab w:val="clear" w:pos="360"/>
      </w:tabs>
      <w:ind w:left="1080"/>
    </w:pPr>
    <w:rPr>
      <w:lang w:val="en-US"/>
    </w:rPr>
  </w:style>
  <w:style w:type="paragraph" w:styleId="ListBullet4">
    <w:name w:val="List Bullet 4"/>
    <w:basedOn w:val="ListBullet"/>
    <w:autoRedefine/>
    <w:rsid w:val="00975A44"/>
    <w:pPr>
      <w:tabs>
        <w:tab w:val="clear" w:pos="360"/>
      </w:tabs>
      <w:ind w:left="1440"/>
    </w:pPr>
    <w:rPr>
      <w:lang w:val="en-US"/>
    </w:rPr>
  </w:style>
  <w:style w:type="paragraph" w:styleId="ListContinue">
    <w:name w:val="List Continue"/>
    <w:basedOn w:val="Normal"/>
    <w:autoRedefine/>
    <w:rsid w:val="00975A44"/>
    <w:pPr>
      <w:spacing w:after="120"/>
      <w:ind w:left="360"/>
    </w:pPr>
  </w:style>
  <w:style w:type="paragraph" w:styleId="ListContinue2">
    <w:name w:val="List Continue 2"/>
    <w:basedOn w:val="ListContinue"/>
    <w:autoRedefine/>
    <w:rsid w:val="00975A44"/>
    <w:pPr>
      <w:ind w:left="720"/>
    </w:pPr>
  </w:style>
  <w:style w:type="paragraph" w:styleId="ListContinue3">
    <w:name w:val="List Continue 3"/>
    <w:basedOn w:val="ListContinue2"/>
    <w:autoRedefine/>
    <w:rsid w:val="00975A44"/>
    <w:pPr>
      <w:ind w:left="1080"/>
    </w:pPr>
  </w:style>
  <w:style w:type="paragraph" w:styleId="ListContinue4">
    <w:name w:val="List Continue 4"/>
    <w:basedOn w:val="ListContinue3"/>
    <w:autoRedefine/>
    <w:rsid w:val="00975A44"/>
    <w:pPr>
      <w:ind w:left="1440"/>
    </w:pPr>
  </w:style>
  <w:style w:type="paragraph" w:styleId="ListContinue5">
    <w:name w:val="List Continue 5"/>
    <w:basedOn w:val="ListContinue4"/>
    <w:autoRedefine/>
    <w:rsid w:val="00975A44"/>
    <w:pPr>
      <w:ind w:left="1800"/>
    </w:pPr>
  </w:style>
  <w:style w:type="paragraph" w:styleId="Index7">
    <w:name w:val="index 7"/>
    <w:basedOn w:val="Normal"/>
    <w:next w:val="Normal"/>
    <w:autoRedefine/>
    <w:rsid w:val="00975A44"/>
    <w:pPr>
      <w:spacing w:after="0" w:line="240" w:lineRule="auto"/>
      <w:ind w:left="1400" w:hanging="200"/>
    </w:pPr>
    <w:rPr>
      <w:rFonts w:ascii="Arial" w:hAnsi="Arial"/>
      <w:color w:val="000000"/>
      <w:sz w:val="20"/>
      <w:szCs w:val="20"/>
      <w:lang w:eastAsia="en-US"/>
    </w:rPr>
  </w:style>
  <w:style w:type="paragraph" w:styleId="Index8">
    <w:name w:val="index 8"/>
    <w:basedOn w:val="Normal"/>
    <w:next w:val="Normal"/>
    <w:autoRedefine/>
    <w:rsid w:val="00975A44"/>
    <w:pPr>
      <w:spacing w:after="0" w:line="240" w:lineRule="auto"/>
      <w:ind w:left="1600" w:hanging="200"/>
    </w:pPr>
    <w:rPr>
      <w:rFonts w:ascii="Arial" w:hAnsi="Arial"/>
      <w:color w:val="000000"/>
      <w:sz w:val="20"/>
      <w:szCs w:val="20"/>
      <w:lang w:eastAsia="en-US"/>
    </w:rPr>
  </w:style>
  <w:style w:type="paragraph" w:styleId="Index9">
    <w:name w:val="index 9"/>
    <w:basedOn w:val="Normal"/>
    <w:next w:val="Normal"/>
    <w:autoRedefine/>
    <w:rsid w:val="00975A44"/>
    <w:pPr>
      <w:spacing w:after="0" w:line="240" w:lineRule="auto"/>
      <w:ind w:left="1800" w:hanging="200"/>
    </w:pPr>
    <w:rPr>
      <w:rFonts w:ascii="Arial" w:hAnsi="Arial"/>
      <w:color w:val="000000"/>
      <w:sz w:val="20"/>
      <w:szCs w:val="20"/>
      <w:lang w:eastAsia="en-US"/>
    </w:rPr>
  </w:style>
  <w:style w:type="paragraph" w:customStyle="1" w:styleId="BulletInformative">
    <w:name w:val="Bullet Informative"/>
    <w:basedOn w:val="Normal"/>
    <w:rsid w:val="00975A44"/>
    <w:pPr>
      <w:shd w:val="clear" w:color="auto" w:fill="E0E0E0"/>
      <w:tabs>
        <w:tab w:val="num" w:pos="360"/>
      </w:tabs>
      <w:overflowPunct w:val="0"/>
      <w:autoSpaceDE w:val="0"/>
      <w:autoSpaceDN w:val="0"/>
      <w:adjustRightInd w:val="0"/>
      <w:spacing w:before="0" w:after="240" w:line="240" w:lineRule="atLeast"/>
      <w:ind w:left="360" w:hanging="360"/>
      <w:textAlignment w:val="baseline"/>
    </w:pPr>
    <w:rPr>
      <w:rFonts w:ascii="Bookman" w:hAnsi="Bookman"/>
      <w:color w:val="000000"/>
      <w:szCs w:val="20"/>
      <w:lang w:eastAsia="en-US"/>
    </w:rPr>
  </w:style>
  <w:style w:type="character" w:customStyle="1" w:styleId="HeaderCharChar">
    <w:name w:val="Header Char Char"/>
    <w:basedOn w:val="DefaultParagraphFont"/>
    <w:rsid w:val="00975A44"/>
    <w:rPr>
      <w:rFonts w:ascii="Arial" w:hAnsi="Arial"/>
      <w:color w:val="000000"/>
      <w:lang w:val="en-US" w:eastAsia="en-US" w:bidi="ar-SA"/>
    </w:rPr>
  </w:style>
  <w:style w:type="paragraph" w:customStyle="1" w:styleId="none">
    <w:name w:val="none"/>
    <w:basedOn w:val="Normal"/>
    <w:rsid w:val="00975A44"/>
    <w:pPr>
      <w:spacing w:before="60" w:after="60" w:line="240" w:lineRule="auto"/>
      <w:jc w:val="center"/>
    </w:pPr>
    <w:rPr>
      <w:rFonts w:ascii="Arial" w:hAnsi="Arial"/>
      <w:sz w:val="18"/>
      <w:szCs w:val="20"/>
      <w:lang w:eastAsia="en-US"/>
    </w:rPr>
  </w:style>
  <w:style w:type="numbering" w:customStyle="1" w:styleId="ISOListNumbered">
    <w:name w:val="ISO List Numbered"/>
    <w:uiPriority w:val="99"/>
    <w:rsid w:val="00975A44"/>
  </w:style>
  <w:style w:type="paragraph" w:customStyle="1" w:styleId="SubHeadingInformative">
    <w:name w:val="SubHeading Informative"/>
    <w:basedOn w:val="SubHeading"/>
    <w:next w:val="Normal"/>
    <w:rsid w:val="00975A44"/>
    <w:pPr>
      <w:shd w:val="clear" w:color="auto" w:fill="E0E0E0"/>
      <w:spacing w:after="120" w:line="240" w:lineRule="auto"/>
      <w:jc w:val="left"/>
    </w:pPr>
    <w:rPr>
      <w:rFonts w:ascii="Arial" w:hAnsi="Arial"/>
      <w:color w:val="000000"/>
      <w:lang w:eastAsia="en-US"/>
    </w:rPr>
  </w:style>
  <w:style w:type="paragraph" w:customStyle="1" w:styleId="CCodeExample">
    <w:name w:val="C Code Example"/>
    <w:basedOn w:val="CCode"/>
    <w:rsid w:val="00975A44"/>
    <w:pPr>
      <w:keepNext/>
      <w:spacing w:line="240" w:lineRule="auto"/>
    </w:pPr>
    <w:rPr>
      <w:b/>
      <w:sz w:val="16"/>
    </w:rPr>
  </w:style>
  <w:style w:type="paragraph" w:customStyle="1" w:styleId="Example0">
    <w:name w:val="Example"/>
    <w:basedOn w:val="NOTE"/>
    <w:rsid w:val="00975A44"/>
    <w:pPr>
      <w:keepNext/>
      <w:keepLines w:val="0"/>
      <w:spacing w:after="120"/>
    </w:pPr>
  </w:style>
  <w:style w:type="paragraph" w:customStyle="1" w:styleId="Contents">
    <w:name w:val="Contents"/>
    <w:basedOn w:val="Normal"/>
    <w:next w:val="TOC1"/>
    <w:rsid w:val="00975A44"/>
    <w:pPr>
      <w:keepNext/>
      <w:pageBreakBefore/>
      <w:tabs>
        <w:tab w:val="right" w:pos="9360"/>
      </w:tabs>
      <w:suppressAutoHyphens/>
      <w:spacing w:before="0" w:after="240" w:line="240" w:lineRule="auto"/>
      <w:jc w:val="center"/>
    </w:pPr>
    <w:rPr>
      <w:rFonts w:ascii="Arial" w:eastAsia="MS Mincho" w:hAnsi="Arial"/>
      <w:sz w:val="24"/>
      <w:szCs w:val="20"/>
      <w:lang w:val="de-DE" w:eastAsia="ja-JP"/>
    </w:rPr>
  </w:style>
  <w:style w:type="paragraph" w:customStyle="1" w:styleId="pListLast">
    <w:name w:val="pList Last"/>
    <w:basedOn w:val="pList"/>
    <w:rsid w:val="00975A44"/>
    <w:pPr>
      <w:keepNext w:val="0"/>
      <w:spacing w:after="240"/>
    </w:pPr>
  </w:style>
  <w:style w:type="paragraph" w:customStyle="1" w:styleId="TableHeading">
    <w:name w:val="TableHeading"/>
    <w:basedOn w:val="TableTextLeft"/>
    <w:rsid w:val="00975A44"/>
    <w:rPr>
      <w:rFonts w:ascii="Arial" w:hAnsi="Arial"/>
      <w:b/>
      <w:sz w:val="18"/>
    </w:rPr>
  </w:style>
  <w:style w:type="paragraph" w:customStyle="1" w:styleId="TableTextLeft">
    <w:name w:val="TableText Left"/>
    <w:basedOn w:val="Normal"/>
    <w:rsid w:val="00975A44"/>
    <w:pPr>
      <w:tabs>
        <w:tab w:val="left" w:pos="360"/>
      </w:tabs>
      <w:overflowPunct w:val="0"/>
      <w:autoSpaceDE w:val="0"/>
      <w:autoSpaceDN w:val="0"/>
      <w:adjustRightInd w:val="0"/>
      <w:spacing w:before="60" w:after="60" w:line="240" w:lineRule="auto"/>
      <w:jc w:val="left"/>
      <w:textAlignment w:val="baseline"/>
    </w:pPr>
    <w:rPr>
      <w:rFonts w:ascii="Arial Narrow" w:hAnsi="Arial Narrow"/>
      <w:noProof/>
      <w:color w:val="000000"/>
      <w:sz w:val="16"/>
      <w:szCs w:val="18"/>
      <w:lang w:eastAsia="en-US"/>
    </w:rPr>
  </w:style>
  <w:style w:type="paragraph" w:customStyle="1" w:styleId="paratextbullet">
    <w:name w:val="paratext bullet"/>
    <w:basedOn w:val="Normal"/>
    <w:rsid w:val="00AC17D5"/>
    <w:pPr>
      <w:numPr>
        <w:numId w:val="21"/>
      </w:numPr>
      <w:spacing w:after="120" w:line="240" w:lineRule="auto"/>
    </w:pPr>
    <w:rPr>
      <w:rFonts w:ascii="Arial" w:hAnsi="Arial"/>
      <w:color w:val="000000"/>
      <w:szCs w:val="24"/>
      <w:lang w:eastAsia="en-US"/>
    </w:rPr>
  </w:style>
  <w:style w:type="paragraph" w:customStyle="1" w:styleId="NumLet1">
    <w:name w:val="NumLet 1"/>
    <w:basedOn w:val="Normal"/>
    <w:rsid w:val="00F8186A"/>
    <w:pPr>
      <w:numPr>
        <w:numId w:val="22"/>
      </w:numPr>
      <w:spacing w:after="0" w:line="260" w:lineRule="atLeast"/>
    </w:pPr>
    <w:rPr>
      <w:rFonts w:ascii="Arial" w:hAnsi="Arial"/>
      <w:snapToGrid w:val="0"/>
      <w:szCs w:val="20"/>
      <w:lang w:eastAsia="en-US"/>
    </w:rPr>
  </w:style>
  <w:style w:type="paragraph" w:customStyle="1" w:styleId="NumLet2">
    <w:name w:val="NumLet 2"/>
    <w:basedOn w:val="NumLet1"/>
    <w:rsid w:val="00F8186A"/>
    <w:pPr>
      <w:numPr>
        <w:ilvl w:val="1"/>
      </w:numPr>
    </w:pPr>
  </w:style>
  <w:style w:type="paragraph" w:customStyle="1" w:styleId="NumLet3">
    <w:name w:val="NumLet 3"/>
    <w:basedOn w:val="NumLet2"/>
    <w:rsid w:val="00F8186A"/>
    <w:pPr>
      <w:numPr>
        <w:ilvl w:val="2"/>
      </w:numPr>
    </w:pPr>
  </w:style>
  <w:style w:type="paragraph" w:customStyle="1" w:styleId="NumLet4">
    <w:name w:val="NumLet 4"/>
    <w:basedOn w:val="NumLet3"/>
    <w:rsid w:val="00F8186A"/>
    <w:pPr>
      <w:numPr>
        <w:ilvl w:val="3"/>
      </w:numPr>
    </w:pPr>
  </w:style>
  <w:style w:type="paragraph" w:customStyle="1" w:styleId="NumLet5">
    <w:name w:val="NumLet 5"/>
    <w:basedOn w:val="NumLet4"/>
    <w:rsid w:val="00F8186A"/>
    <w:pPr>
      <w:numPr>
        <w:ilvl w:val="4"/>
      </w:numPr>
    </w:pPr>
  </w:style>
  <w:style w:type="paragraph" w:customStyle="1" w:styleId="NumLet6">
    <w:name w:val="NumLet 6"/>
    <w:basedOn w:val="NumLet5"/>
    <w:rsid w:val="00F8186A"/>
    <w:pPr>
      <w:numPr>
        <w:ilvl w:val="5"/>
      </w:numPr>
    </w:pPr>
  </w:style>
  <w:style w:type="paragraph" w:customStyle="1" w:styleId="NumLet7">
    <w:name w:val="NumLet 7"/>
    <w:basedOn w:val="NumLet6"/>
    <w:rsid w:val="00F8186A"/>
    <w:pPr>
      <w:numPr>
        <w:ilvl w:val="6"/>
      </w:numPr>
    </w:pPr>
  </w:style>
  <w:style w:type="paragraph" w:customStyle="1" w:styleId="NumLet8">
    <w:name w:val="NumLet 8"/>
    <w:basedOn w:val="NumLet7"/>
    <w:rsid w:val="00F8186A"/>
    <w:pPr>
      <w:numPr>
        <w:ilvl w:val="7"/>
      </w:numPr>
    </w:pPr>
  </w:style>
  <w:style w:type="paragraph" w:customStyle="1" w:styleId="NumLet9">
    <w:name w:val="NumLet 9"/>
    <w:basedOn w:val="NumLet8"/>
    <w:rsid w:val="00F8186A"/>
    <w:pPr>
      <w:numPr>
        <w:ilvl w:val="8"/>
      </w:numPr>
    </w:pPr>
  </w:style>
  <w:style w:type="numbering" w:customStyle="1" w:styleId="NumLet">
    <w:name w:val="NumLet"/>
    <w:rsid w:val="00F8186A"/>
    <w:pPr>
      <w:numPr>
        <w:numId w:val="22"/>
      </w:numPr>
    </w:pPr>
  </w:style>
  <w:style w:type="numbering" w:customStyle="1" w:styleId="StyleNumberedArial10ptCustomColorRGB8614226Left">
    <w:name w:val="Style Numbered Arial 10 pt Custom Color(RGB(8614226)) Left:  ..."/>
    <w:basedOn w:val="NoList"/>
    <w:rsid w:val="0088402D"/>
    <w:pPr>
      <w:numPr>
        <w:numId w:val="26"/>
      </w:numPr>
    </w:pPr>
  </w:style>
  <w:style w:type="paragraph" w:customStyle="1" w:styleId="ListNumbered">
    <w:name w:val="List Numbered"/>
    <w:basedOn w:val="BodyText"/>
    <w:rsid w:val="00914661"/>
    <w:pPr>
      <w:keepNext w:val="0"/>
      <w:keepLines/>
      <w:numPr>
        <w:numId w:val="28"/>
      </w:numPr>
    </w:pPr>
    <w:rPr>
      <w:lang w:eastAsia="zh-CN"/>
    </w:rPr>
  </w:style>
  <w:style w:type="paragraph" w:customStyle="1" w:styleId="table-cell0">
    <w:name w:val="table-cell"/>
    <w:basedOn w:val="Normal"/>
    <w:rsid w:val="00553AAD"/>
    <w:pPr>
      <w:keepNext/>
      <w:spacing w:before="60" w:after="60" w:line="240" w:lineRule="auto"/>
    </w:pPr>
    <w:rPr>
      <w:rFonts w:ascii="Arial" w:eastAsiaTheme="minorHAnsi" w:hAnsi="Arial" w:cs="Arial"/>
      <w:sz w:val="18"/>
      <w:szCs w:val="18"/>
      <w:lang w:eastAsia="en-US"/>
    </w:rPr>
  </w:style>
  <w:style w:type="paragraph" w:customStyle="1" w:styleId="PreformattedText">
    <w:name w:val="Preformatted Text"/>
    <w:basedOn w:val="Normal"/>
    <w:rsid w:val="008604FB"/>
    <w:pPr>
      <w:widowControl w:val="0"/>
      <w:suppressAutoHyphens/>
      <w:spacing w:before="0" w:after="0" w:line="240" w:lineRule="auto"/>
      <w:jc w:val="left"/>
    </w:pPr>
    <w:rPr>
      <w:rFonts w:ascii="DejaVu Sans Mono" w:eastAsia="DejaVu Sans Mono" w:hAnsi="DejaVu Sans Mono" w:cs="DejaVu Sans Mono"/>
      <w:kern w:val="1"/>
      <w:sz w:val="20"/>
      <w:szCs w:val="20"/>
      <w:lang w:val="en-GB"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lsdException w:name="index 2" w:uiPriority="0"/>
    <w:lsdException w:name="index 3" w:uiPriority="0"/>
    <w:lsdException w:name="index 4" w:uiPriority="0"/>
    <w:lsdException w:name="index 5" w:uiPriority="0"/>
    <w:lsdException w:name="index 6" w:uiPriority="0"/>
    <w:lsdException w:name="index 7" w:uiPriority="0"/>
    <w:lsdException w:name="index 8" w:uiPriority="0"/>
    <w:lsdException w:name="index 9" w:uiPriority="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footer" w:uiPriority="0"/>
    <w:lsdException w:name="index heading" w:uiPriority="0"/>
    <w:lsdException w:name="caption" w:uiPriority="0" w:qFormat="1"/>
    <w:lsdException w:name="table of figures" w:uiPriority="0"/>
    <w:lsdException w:name="envelope address" w:uiPriority="0"/>
    <w:lsdException w:name="footnote reference" w:uiPriority="0"/>
    <w:lsdException w:name="line number" w:uiPriority="0"/>
    <w:lsdException w:name="page number" w:uiPriority="0"/>
    <w:lsdException w:name="endnote reference" w:uiPriority="0"/>
    <w:lsdException w:name="endnote text" w:uiPriority="0"/>
    <w:lsdException w:name="List" w:uiPriority="0"/>
    <w:lsdException w:name="List Bullet" w:uiPriority="0"/>
    <w:lsdException w:name="List Number" w:uiPriority="0" w:qFormat="1"/>
    <w:lsdException w:name="List 2" w:uiPriority="0"/>
    <w:lsdException w:name="List 3" w:uiPriority="0"/>
    <w:lsdException w:name="List 4" w:uiPriority="0"/>
    <w:lsdException w:name="List 5" w:uiPriority="0"/>
    <w:lsdException w:name="List Bullet 2" w:uiPriority="0"/>
    <w:lsdException w:name="List Bullet 3" w:uiPriority="0"/>
    <w:lsdException w:name="List Bullet 4" w:uiPriority="0"/>
    <w:lsdException w:name="List Bullet 5" w:uiPriority="0"/>
    <w:lsdException w:name="List Number 2" w:uiPriority="0"/>
    <w:lsdException w:name="List Number 3" w:uiPriority="0"/>
    <w:lsdException w:name="List Number 4" w:uiPriority="0"/>
    <w:lsdException w:name="List Number 5" w:uiPriority="0"/>
    <w:lsdException w:name="Title" w:semiHidden="0" w:uiPriority="10" w:unhideWhenUsed="0"/>
    <w:lsdException w:name="Default Paragraph Font" w:uiPriority="1"/>
    <w:lsdException w:name="Body Text" w:uiPriority="0" w:qFormat="1"/>
    <w:lsdException w:name="List Continue" w:uiPriority="0"/>
    <w:lsdException w:name="List Continue 2" w:uiPriority="0"/>
    <w:lsdException w:name="List Continue 3" w:uiPriority="0"/>
    <w:lsdException w:name="List Continue 4" w:uiPriority="0"/>
    <w:lsdException w:name="List Continue 5" w:uiPriority="0"/>
    <w:lsdException w:name="Subtitle" w:semiHidden="0" w:uiPriority="11" w:unhideWhenUsed="0"/>
    <w:lsdException w:name="Date" w:uiPriority="0"/>
    <w:lsdException w:name="Strong" w:semiHidden="0" w:uiPriority="22" w:unhideWhenUsed="0"/>
    <w:lsdException w:name="Emphasis" w:semiHidden="0" w:uiPriority="20" w:unhideWhenUsed="0" w:qFormat="1"/>
    <w:lsdException w:name="Document Map" w:uiPriority="0"/>
    <w:lsdException w:name="HTML Address" w:uiPriority="0"/>
    <w:lsdException w:name="annotation subject" w:uiPriority="0"/>
    <w:lsdException w:name="Balloon Text" w:uiPriority="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rsid w:val="00975A44"/>
    <w:pPr>
      <w:spacing w:before="120"/>
      <w:jc w:val="both"/>
    </w:pPr>
    <w:rPr>
      <w:rFonts w:ascii="Calibri" w:eastAsia="Times New Roman" w:hAnsi="Calibri" w:cs="Times New Roman"/>
      <w:lang w:eastAsia="zh-CN"/>
    </w:rPr>
  </w:style>
  <w:style w:type="paragraph" w:styleId="Heading1">
    <w:name w:val="heading 1"/>
    <w:basedOn w:val="Normal"/>
    <w:next w:val="BodyText"/>
    <w:link w:val="Heading1Char"/>
    <w:qFormat/>
    <w:rsid w:val="00975A44"/>
    <w:pPr>
      <w:keepNext/>
      <w:pageBreakBefore/>
      <w:numPr>
        <w:numId w:val="11"/>
      </w:numPr>
      <w:suppressAutoHyphens/>
      <w:spacing w:before="360" w:after="240" w:line="240" w:lineRule="auto"/>
      <w:outlineLvl w:val="0"/>
    </w:pPr>
    <w:rPr>
      <w:rFonts w:ascii="Arial" w:hAnsi="Arial" w:cs="Arial"/>
      <w:b/>
      <w:bCs/>
      <w:spacing w:val="8"/>
      <w:kern w:val="32"/>
      <w:szCs w:val="32"/>
      <w:lang w:eastAsia="en-US"/>
    </w:rPr>
  </w:style>
  <w:style w:type="paragraph" w:styleId="Heading2">
    <w:name w:val="heading 2"/>
    <w:basedOn w:val="Heading1"/>
    <w:next w:val="BodyText"/>
    <w:link w:val="Heading2Char"/>
    <w:qFormat/>
    <w:rsid w:val="00975A44"/>
    <w:pPr>
      <w:pageBreakBefore w:val="0"/>
      <w:numPr>
        <w:ilvl w:val="1"/>
      </w:numPr>
      <w:tabs>
        <w:tab w:val="clear" w:pos="846"/>
        <w:tab w:val="num" w:pos="576"/>
      </w:tabs>
      <w:ind w:left="576"/>
      <w:outlineLvl w:val="1"/>
    </w:pPr>
    <w:rPr>
      <w:sz w:val="20"/>
      <w:szCs w:val="20"/>
    </w:rPr>
  </w:style>
  <w:style w:type="paragraph" w:styleId="Heading3">
    <w:name w:val="heading 3"/>
    <w:basedOn w:val="Heading2"/>
    <w:next w:val="BodyText"/>
    <w:link w:val="Heading3Char"/>
    <w:qFormat/>
    <w:rsid w:val="00975A44"/>
    <w:pPr>
      <w:numPr>
        <w:ilvl w:val="2"/>
      </w:numPr>
      <w:outlineLvl w:val="2"/>
    </w:pPr>
  </w:style>
  <w:style w:type="paragraph" w:styleId="Heading4">
    <w:name w:val="heading 4"/>
    <w:basedOn w:val="Heading3"/>
    <w:next w:val="BodyText"/>
    <w:link w:val="Heading4Char"/>
    <w:qFormat/>
    <w:rsid w:val="00975A44"/>
    <w:pPr>
      <w:numPr>
        <w:ilvl w:val="3"/>
      </w:numPr>
      <w:outlineLvl w:val="3"/>
    </w:pPr>
  </w:style>
  <w:style w:type="paragraph" w:styleId="Heading5">
    <w:name w:val="heading 5"/>
    <w:basedOn w:val="Heading1"/>
    <w:next w:val="BodyText"/>
    <w:link w:val="Heading5Char"/>
    <w:rsid w:val="00975A44"/>
    <w:pPr>
      <w:pageBreakBefore w:val="0"/>
      <w:numPr>
        <w:ilvl w:val="4"/>
      </w:numPr>
      <w:outlineLvl w:val="4"/>
    </w:pPr>
    <w:rPr>
      <w:sz w:val="20"/>
      <w:szCs w:val="20"/>
    </w:rPr>
  </w:style>
  <w:style w:type="paragraph" w:styleId="Heading6">
    <w:name w:val="heading 6"/>
    <w:basedOn w:val="Heading1"/>
    <w:next w:val="BodyText"/>
    <w:link w:val="Heading6Char"/>
    <w:rsid w:val="00975A44"/>
    <w:pPr>
      <w:numPr>
        <w:numId w:val="0"/>
      </w:numPr>
      <w:tabs>
        <w:tab w:val="num" w:pos="2160"/>
      </w:tabs>
      <w:ind w:left="360" w:hanging="360"/>
      <w:outlineLvl w:val="5"/>
    </w:pPr>
    <w:rPr>
      <w:sz w:val="20"/>
      <w:szCs w:val="20"/>
    </w:rPr>
  </w:style>
  <w:style w:type="paragraph" w:styleId="Heading7">
    <w:name w:val="heading 7"/>
    <w:basedOn w:val="Heading1"/>
    <w:next w:val="BodyText"/>
    <w:link w:val="Heading7Char"/>
    <w:rsid w:val="00975A44"/>
    <w:pPr>
      <w:numPr>
        <w:numId w:val="0"/>
      </w:numPr>
      <w:tabs>
        <w:tab w:val="num" w:pos="2520"/>
      </w:tabs>
      <w:ind w:left="360" w:hanging="360"/>
      <w:outlineLvl w:val="6"/>
    </w:pPr>
    <w:rPr>
      <w:sz w:val="20"/>
      <w:szCs w:val="20"/>
    </w:rPr>
  </w:style>
  <w:style w:type="paragraph" w:styleId="Heading8">
    <w:name w:val="heading 8"/>
    <w:basedOn w:val="Heading1"/>
    <w:next w:val="BodyText"/>
    <w:link w:val="Heading8Char"/>
    <w:rsid w:val="00975A44"/>
    <w:pPr>
      <w:numPr>
        <w:numId w:val="0"/>
      </w:numPr>
      <w:ind w:left="360" w:hanging="360"/>
      <w:outlineLvl w:val="7"/>
    </w:pPr>
    <w:rPr>
      <w:sz w:val="20"/>
      <w:szCs w:val="20"/>
    </w:rPr>
  </w:style>
  <w:style w:type="paragraph" w:styleId="Heading9">
    <w:name w:val="heading 9"/>
    <w:basedOn w:val="Heading1"/>
    <w:next w:val="BodyText"/>
    <w:link w:val="Heading9Char"/>
    <w:rsid w:val="00975A44"/>
    <w:pPr>
      <w:numPr>
        <w:numId w:val="0"/>
      </w:numPr>
      <w:ind w:left="360" w:hanging="360"/>
      <w:outlineLvl w:val="8"/>
    </w:pPr>
    <w:rPr>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75A44"/>
    <w:rPr>
      <w:rFonts w:ascii="Arial" w:eastAsia="Times New Roman" w:hAnsi="Arial" w:cs="Arial"/>
      <w:b/>
      <w:bCs/>
      <w:spacing w:val="8"/>
      <w:kern w:val="32"/>
      <w:szCs w:val="32"/>
    </w:rPr>
  </w:style>
  <w:style w:type="character" w:customStyle="1" w:styleId="Heading2Char">
    <w:name w:val="Heading 2 Char"/>
    <w:basedOn w:val="DefaultParagraphFont"/>
    <w:link w:val="Heading2"/>
    <w:rsid w:val="00975A44"/>
    <w:rPr>
      <w:rFonts w:ascii="Arial" w:eastAsia="Times New Roman" w:hAnsi="Arial" w:cs="Arial"/>
      <w:b/>
      <w:bCs/>
      <w:spacing w:val="8"/>
      <w:kern w:val="32"/>
      <w:sz w:val="20"/>
      <w:szCs w:val="20"/>
    </w:rPr>
  </w:style>
  <w:style w:type="character" w:customStyle="1" w:styleId="Heading3Char">
    <w:name w:val="Heading 3 Char"/>
    <w:basedOn w:val="DefaultParagraphFont"/>
    <w:link w:val="Heading3"/>
    <w:rsid w:val="00975A44"/>
    <w:rPr>
      <w:rFonts w:ascii="Arial" w:eastAsia="Times New Roman" w:hAnsi="Arial" w:cs="Arial"/>
      <w:b/>
      <w:bCs/>
      <w:spacing w:val="8"/>
      <w:kern w:val="32"/>
      <w:sz w:val="20"/>
      <w:szCs w:val="20"/>
    </w:rPr>
  </w:style>
  <w:style w:type="character" w:customStyle="1" w:styleId="Heading4Char">
    <w:name w:val="Heading 4 Char"/>
    <w:basedOn w:val="DefaultParagraphFont"/>
    <w:link w:val="Heading4"/>
    <w:rsid w:val="00975A44"/>
    <w:rPr>
      <w:rFonts w:ascii="Arial" w:eastAsia="Times New Roman" w:hAnsi="Arial" w:cs="Arial"/>
      <w:b/>
      <w:bCs/>
      <w:spacing w:val="8"/>
      <w:kern w:val="32"/>
      <w:sz w:val="20"/>
      <w:szCs w:val="20"/>
    </w:rPr>
  </w:style>
  <w:style w:type="character" w:customStyle="1" w:styleId="Heading5Char">
    <w:name w:val="Heading 5 Char"/>
    <w:basedOn w:val="DefaultParagraphFont"/>
    <w:link w:val="Heading5"/>
    <w:rsid w:val="00975A44"/>
    <w:rPr>
      <w:rFonts w:ascii="Arial" w:eastAsia="Times New Roman" w:hAnsi="Arial" w:cs="Arial"/>
      <w:b/>
      <w:bCs/>
      <w:spacing w:val="8"/>
      <w:kern w:val="32"/>
      <w:sz w:val="20"/>
      <w:szCs w:val="20"/>
    </w:rPr>
  </w:style>
  <w:style w:type="character" w:customStyle="1" w:styleId="Heading6Char">
    <w:name w:val="Heading 6 Char"/>
    <w:basedOn w:val="DefaultParagraphFont"/>
    <w:link w:val="Heading6"/>
    <w:rsid w:val="00975A44"/>
    <w:rPr>
      <w:rFonts w:ascii="Arial" w:eastAsia="Times New Roman" w:hAnsi="Arial" w:cs="Arial"/>
      <w:b/>
      <w:bCs/>
      <w:spacing w:val="8"/>
      <w:kern w:val="32"/>
      <w:sz w:val="20"/>
      <w:szCs w:val="20"/>
    </w:rPr>
  </w:style>
  <w:style w:type="character" w:customStyle="1" w:styleId="Heading7Char">
    <w:name w:val="Heading 7 Char"/>
    <w:basedOn w:val="DefaultParagraphFont"/>
    <w:link w:val="Heading7"/>
    <w:rsid w:val="00975A44"/>
    <w:rPr>
      <w:rFonts w:ascii="Arial" w:eastAsia="Times New Roman" w:hAnsi="Arial" w:cs="Arial"/>
      <w:b/>
      <w:bCs/>
      <w:spacing w:val="8"/>
      <w:kern w:val="32"/>
      <w:sz w:val="20"/>
      <w:szCs w:val="20"/>
    </w:rPr>
  </w:style>
  <w:style w:type="character" w:customStyle="1" w:styleId="Heading8Char">
    <w:name w:val="Heading 8 Char"/>
    <w:basedOn w:val="DefaultParagraphFont"/>
    <w:link w:val="Heading8"/>
    <w:rsid w:val="00975A44"/>
    <w:rPr>
      <w:rFonts w:ascii="Arial" w:eastAsia="Times New Roman" w:hAnsi="Arial" w:cs="Arial"/>
      <w:b/>
      <w:bCs/>
      <w:spacing w:val="8"/>
      <w:kern w:val="32"/>
      <w:sz w:val="20"/>
      <w:szCs w:val="20"/>
    </w:rPr>
  </w:style>
  <w:style w:type="character" w:customStyle="1" w:styleId="Heading9Char">
    <w:name w:val="Heading 9 Char"/>
    <w:basedOn w:val="DefaultParagraphFont"/>
    <w:link w:val="Heading9"/>
    <w:rsid w:val="00975A44"/>
    <w:rPr>
      <w:rFonts w:ascii="Arial" w:eastAsia="Times New Roman" w:hAnsi="Arial" w:cs="Arial"/>
      <w:b/>
      <w:bCs/>
      <w:spacing w:val="8"/>
      <w:kern w:val="32"/>
      <w:sz w:val="20"/>
      <w:szCs w:val="20"/>
    </w:rPr>
  </w:style>
  <w:style w:type="paragraph" w:styleId="BodyText">
    <w:name w:val="Body Text"/>
    <w:link w:val="BodyTextChar"/>
    <w:qFormat/>
    <w:rsid w:val="006D178A"/>
    <w:pPr>
      <w:keepNext/>
      <w:spacing w:before="120" w:after="120" w:line="240" w:lineRule="atLeast"/>
      <w:jc w:val="both"/>
    </w:pPr>
    <w:rPr>
      <w:rFonts w:ascii="Arial" w:eastAsia="Times New Roman" w:hAnsi="Arial" w:cs="Arial"/>
      <w:sz w:val="20"/>
      <w:szCs w:val="20"/>
    </w:rPr>
  </w:style>
  <w:style w:type="character" w:customStyle="1" w:styleId="BodyTextChar">
    <w:name w:val="Body Text Char"/>
    <w:basedOn w:val="DefaultParagraphFont"/>
    <w:link w:val="BodyText"/>
    <w:rsid w:val="006D178A"/>
    <w:rPr>
      <w:rFonts w:ascii="Arial" w:eastAsia="Times New Roman" w:hAnsi="Arial" w:cs="Arial"/>
      <w:sz w:val="20"/>
      <w:szCs w:val="20"/>
    </w:rPr>
  </w:style>
  <w:style w:type="character" w:customStyle="1" w:styleId="StyleItalic">
    <w:name w:val="Style Italic"/>
    <w:basedOn w:val="BodyTextChar"/>
    <w:rsid w:val="006C6220"/>
    <w:rPr>
      <w:rFonts w:ascii="Arial" w:eastAsia="Times New Roman" w:hAnsi="Arial" w:cs="Arial"/>
      <w:i/>
      <w:iCs/>
      <w:spacing w:val="8"/>
      <w:sz w:val="20"/>
      <w:szCs w:val="20"/>
      <w:lang w:val="en-GB"/>
    </w:rPr>
  </w:style>
  <w:style w:type="paragraph" w:styleId="FootnoteText">
    <w:name w:val="footnote text"/>
    <w:basedOn w:val="Normal"/>
    <w:link w:val="FootnoteTextChar"/>
    <w:semiHidden/>
    <w:rsid w:val="00975A44"/>
    <w:pPr>
      <w:spacing w:after="120" w:line="240" w:lineRule="auto"/>
      <w:ind w:left="360" w:hanging="360"/>
    </w:pPr>
    <w:rPr>
      <w:rFonts w:ascii="Arial" w:hAnsi="Arial" w:cs="Arial"/>
      <w:spacing w:val="8"/>
      <w:sz w:val="12"/>
      <w:szCs w:val="12"/>
      <w:lang w:val="en-GB"/>
    </w:rPr>
  </w:style>
  <w:style w:type="character" w:customStyle="1" w:styleId="FootnoteTextChar">
    <w:name w:val="Footnote Text Char"/>
    <w:basedOn w:val="DefaultParagraphFont"/>
    <w:link w:val="FootnoteText"/>
    <w:semiHidden/>
    <w:rsid w:val="00975A44"/>
    <w:rPr>
      <w:rFonts w:ascii="Arial" w:eastAsia="Times New Roman" w:hAnsi="Arial" w:cs="Arial"/>
      <w:spacing w:val="8"/>
      <w:sz w:val="12"/>
      <w:szCs w:val="12"/>
      <w:lang w:val="en-GB" w:eastAsia="zh-CN"/>
    </w:rPr>
  </w:style>
  <w:style w:type="character" w:styleId="FootnoteReference">
    <w:name w:val="footnote reference"/>
    <w:basedOn w:val="DefaultParagraphFont"/>
    <w:semiHidden/>
    <w:rsid w:val="00975A44"/>
    <w:rPr>
      <w:rFonts w:ascii="Arial" w:hAnsi="Arial"/>
      <w:color w:val="000000"/>
      <w:position w:val="4"/>
      <w:sz w:val="16"/>
      <w:vertAlign w:val="baseline"/>
    </w:rPr>
  </w:style>
  <w:style w:type="paragraph" w:styleId="ListNumber4">
    <w:name w:val="List Number 4"/>
    <w:basedOn w:val="ListNumber3"/>
    <w:rsid w:val="00975A44"/>
    <w:pPr>
      <w:numPr>
        <w:ilvl w:val="3"/>
      </w:numPr>
    </w:pPr>
  </w:style>
  <w:style w:type="paragraph" w:styleId="EnvelopeAddress">
    <w:name w:val="envelope address"/>
    <w:basedOn w:val="Normal"/>
    <w:rsid w:val="00975A44"/>
    <w:pPr>
      <w:framePr w:w="7920" w:h="1980" w:hRule="exact" w:hSpace="180" w:wrap="auto" w:hAnchor="page" w:xAlign="center" w:yAlign="bottom"/>
      <w:ind w:left="2880"/>
    </w:pPr>
    <w:rPr>
      <w:rFonts w:eastAsia="SimSun"/>
      <w:sz w:val="24"/>
    </w:rPr>
  </w:style>
  <w:style w:type="paragraph" w:styleId="Footer">
    <w:name w:val="footer"/>
    <w:basedOn w:val="Normal"/>
    <w:link w:val="FooterChar"/>
    <w:rsid w:val="00975A44"/>
    <w:pPr>
      <w:tabs>
        <w:tab w:val="center" w:pos="4680"/>
        <w:tab w:val="right" w:pos="9360"/>
      </w:tabs>
      <w:spacing w:after="0" w:line="240" w:lineRule="auto"/>
    </w:pPr>
    <w:rPr>
      <w:rFonts w:ascii="Arial" w:hAnsi="Arial" w:cs="Arial"/>
      <w:spacing w:val="8"/>
      <w:sz w:val="20"/>
      <w:szCs w:val="20"/>
      <w:lang w:val="en-GB"/>
    </w:rPr>
  </w:style>
  <w:style w:type="character" w:customStyle="1" w:styleId="FooterChar">
    <w:name w:val="Footer Char"/>
    <w:basedOn w:val="DefaultParagraphFont"/>
    <w:link w:val="Footer"/>
    <w:rsid w:val="00975A44"/>
    <w:rPr>
      <w:rFonts w:ascii="Arial" w:eastAsia="Times New Roman" w:hAnsi="Arial" w:cs="Arial"/>
      <w:spacing w:val="8"/>
      <w:sz w:val="20"/>
      <w:szCs w:val="20"/>
      <w:lang w:val="en-GB" w:eastAsia="zh-CN"/>
    </w:rPr>
  </w:style>
  <w:style w:type="character" w:styleId="PageNumber">
    <w:name w:val="page number"/>
    <w:basedOn w:val="DefaultParagraphFont"/>
    <w:rsid w:val="00975A44"/>
    <w:rPr>
      <w:rFonts w:ascii="Arial" w:hAnsi="Arial"/>
      <w:color w:val="000000"/>
      <w:sz w:val="20"/>
    </w:rPr>
  </w:style>
  <w:style w:type="paragraph" w:styleId="ListNumber5">
    <w:name w:val="List Number 5"/>
    <w:basedOn w:val="BodyText"/>
    <w:rsid w:val="00975A44"/>
    <w:pPr>
      <w:numPr>
        <w:ilvl w:val="4"/>
        <w:numId w:val="9"/>
      </w:numPr>
    </w:pPr>
  </w:style>
  <w:style w:type="paragraph" w:styleId="TOC1">
    <w:name w:val="toc 1"/>
    <w:basedOn w:val="BodyText"/>
    <w:next w:val="BodyText"/>
    <w:uiPriority w:val="39"/>
    <w:rsid w:val="00975A44"/>
    <w:pPr>
      <w:tabs>
        <w:tab w:val="right" w:leader="dot" w:pos="9360"/>
      </w:tabs>
      <w:suppressAutoHyphens/>
      <w:spacing w:after="0" w:line="240" w:lineRule="auto"/>
      <w:ind w:left="432" w:hanging="432"/>
      <w:jc w:val="left"/>
    </w:pPr>
    <w:rPr>
      <w:rFonts w:eastAsiaTheme="minorEastAsia"/>
      <w:noProof/>
    </w:rPr>
  </w:style>
  <w:style w:type="paragraph" w:styleId="TOC2">
    <w:name w:val="toc 2"/>
    <w:basedOn w:val="TOC1"/>
    <w:next w:val="BodyText"/>
    <w:uiPriority w:val="39"/>
    <w:rsid w:val="00975A44"/>
    <w:pPr>
      <w:spacing w:before="60"/>
      <w:ind w:left="1080" w:hanging="648"/>
      <w:contextualSpacing/>
    </w:pPr>
  </w:style>
  <w:style w:type="paragraph" w:styleId="TOC3">
    <w:name w:val="toc 3"/>
    <w:basedOn w:val="TOC2"/>
    <w:next w:val="BodyText"/>
    <w:uiPriority w:val="39"/>
    <w:rsid w:val="00975A44"/>
    <w:pPr>
      <w:ind w:left="1656" w:hanging="936"/>
    </w:pPr>
    <w:rPr>
      <w:rFonts w:eastAsia="SimSun" w:cstheme="minorBidi"/>
    </w:rPr>
  </w:style>
  <w:style w:type="paragraph" w:styleId="TOC4">
    <w:name w:val="toc 4"/>
    <w:basedOn w:val="TOC3"/>
    <w:next w:val="BodyText"/>
    <w:autoRedefine/>
    <w:uiPriority w:val="39"/>
    <w:rsid w:val="00975A44"/>
    <w:pPr>
      <w:ind w:left="2088" w:hanging="1080"/>
    </w:pPr>
  </w:style>
  <w:style w:type="paragraph" w:styleId="TOC5">
    <w:name w:val="toc 5"/>
    <w:basedOn w:val="TOC4"/>
    <w:next w:val="BodyText"/>
    <w:uiPriority w:val="39"/>
    <w:rsid w:val="00975A44"/>
    <w:pPr>
      <w:ind w:left="2592" w:hanging="1296"/>
    </w:pPr>
  </w:style>
  <w:style w:type="paragraph" w:styleId="TOC6">
    <w:name w:val="toc 6"/>
    <w:basedOn w:val="TOC5"/>
    <w:next w:val="BodyText"/>
    <w:uiPriority w:val="39"/>
    <w:rsid w:val="00975A44"/>
    <w:pPr>
      <w:tabs>
        <w:tab w:val="left" w:pos="1858"/>
        <w:tab w:val="right" w:leader="dot" w:pos="9936"/>
      </w:tabs>
      <w:ind w:left="1000"/>
    </w:pPr>
  </w:style>
  <w:style w:type="character" w:styleId="Hyperlink">
    <w:name w:val="Hyperlink"/>
    <w:basedOn w:val="DefaultParagraphFont"/>
    <w:uiPriority w:val="99"/>
    <w:rsid w:val="00975A44"/>
    <w:rPr>
      <w:color w:val="0000FF"/>
      <w:u w:val="single"/>
    </w:rPr>
  </w:style>
  <w:style w:type="paragraph" w:customStyle="1" w:styleId="CoverNormal">
    <w:name w:val="Cover Normal"/>
    <w:basedOn w:val="Normal"/>
    <w:rsid w:val="00975A44"/>
    <w:pPr>
      <w:ind w:left="1440"/>
    </w:pPr>
    <w:rPr>
      <w:szCs w:val="20"/>
    </w:rPr>
  </w:style>
  <w:style w:type="paragraph" w:customStyle="1" w:styleId="CoverVersion">
    <w:name w:val="Cover Version"/>
    <w:basedOn w:val="CoverNormal"/>
    <w:next w:val="CoverNormal"/>
    <w:rsid w:val="00975A44"/>
    <w:rPr>
      <w:b/>
    </w:rPr>
  </w:style>
  <w:style w:type="paragraph" w:customStyle="1" w:styleId="CoverTitle">
    <w:name w:val="Cover Title"/>
    <w:basedOn w:val="CoverNormal"/>
    <w:next w:val="CoverNormal"/>
    <w:rsid w:val="00975A44"/>
    <w:rPr>
      <w:b/>
      <w:sz w:val="44"/>
    </w:rPr>
  </w:style>
  <w:style w:type="paragraph" w:customStyle="1" w:styleId="CoverDate">
    <w:name w:val="Cover Date"/>
    <w:basedOn w:val="CoverNormal"/>
    <w:next w:val="CoverNormal"/>
    <w:rsid w:val="00975A44"/>
    <w:rPr>
      <w:b/>
    </w:rPr>
  </w:style>
  <w:style w:type="paragraph" w:customStyle="1" w:styleId="CoverSpecVersion">
    <w:name w:val="Cover Spec Version"/>
    <w:basedOn w:val="CoverNormal"/>
    <w:rsid w:val="00975A44"/>
    <w:rPr>
      <w:b/>
    </w:rPr>
  </w:style>
  <w:style w:type="paragraph" w:customStyle="1" w:styleId="CoverStatus">
    <w:name w:val="Cover Status"/>
    <w:basedOn w:val="CoverVersion"/>
    <w:rsid w:val="00975A44"/>
    <w:pPr>
      <w:tabs>
        <w:tab w:val="left" w:pos="2970"/>
      </w:tabs>
    </w:pPr>
  </w:style>
  <w:style w:type="paragraph" w:customStyle="1" w:styleId="CoverConfid">
    <w:name w:val="Cover Confid"/>
    <w:basedOn w:val="CoverNormal"/>
    <w:rsid w:val="00975A44"/>
    <w:rPr>
      <w:b/>
      <w:sz w:val="44"/>
    </w:rPr>
  </w:style>
  <w:style w:type="paragraph" w:customStyle="1" w:styleId="CoverSubtitle">
    <w:name w:val="Cover Subtitle"/>
    <w:basedOn w:val="CoverTitle"/>
    <w:rsid w:val="00975A44"/>
  </w:style>
  <w:style w:type="paragraph" w:customStyle="1" w:styleId="Table-cell-note">
    <w:name w:val="Table-cell-note"/>
    <w:basedOn w:val="TABLE-cell"/>
    <w:qFormat/>
    <w:rsid w:val="00975A44"/>
    <w:pPr>
      <w:tabs>
        <w:tab w:val="left" w:pos="864"/>
      </w:tabs>
      <w:ind w:left="864" w:hanging="864"/>
    </w:pPr>
    <w:rPr>
      <w:sz w:val="16"/>
    </w:rPr>
  </w:style>
  <w:style w:type="paragraph" w:customStyle="1" w:styleId="TABLE-cell">
    <w:name w:val="TABLE-cell"/>
    <w:basedOn w:val="TABLE-col-heading"/>
    <w:qFormat/>
    <w:rsid w:val="00975A44"/>
    <w:pPr>
      <w:keepLines/>
    </w:pPr>
    <w:rPr>
      <w:b w:val="0"/>
      <w:bCs w:val="0"/>
    </w:rPr>
  </w:style>
  <w:style w:type="paragraph" w:customStyle="1" w:styleId="TABLE-col-heading">
    <w:name w:val="TABLE-col-heading"/>
    <w:basedOn w:val="BodyText"/>
    <w:qFormat/>
    <w:rsid w:val="00975A44"/>
    <w:pPr>
      <w:spacing w:before="60" w:after="60" w:line="240" w:lineRule="auto"/>
    </w:pPr>
    <w:rPr>
      <w:b/>
      <w:bCs/>
      <w:sz w:val="18"/>
      <w:szCs w:val="16"/>
    </w:rPr>
  </w:style>
  <w:style w:type="character" w:styleId="FollowedHyperlink">
    <w:name w:val="FollowedHyperlink"/>
    <w:basedOn w:val="DefaultParagraphFont"/>
    <w:uiPriority w:val="99"/>
    <w:rsid w:val="00975A44"/>
    <w:rPr>
      <w:color w:val="800080"/>
      <w:u w:val="single"/>
    </w:rPr>
  </w:style>
  <w:style w:type="paragraph" w:styleId="Caption">
    <w:name w:val="caption"/>
    <w:basedOn w:val="Normal"/>
    <w:next w:val="Normal"/>
    <w:rsid w:val="00975A44"/>
    <w:pPr>
      <w:spacing w:after="120"/>
      <w:jc w:val="center"/>
    </w:pPr>
    <w:rPr>
      <w:b/>
      <w:bCs/>
    </w:rPr>
  </w:style>
  <w:style w:type="paragraph" w:styleId="TableofFigures">
    <w:name w:val="table of figures"/>
    <w:basedOn w:val="Normal"/>
    <w:next w:val="Normal"/>
    <w:semiHidden/>
    <w:rsid w:val="00975A44"/>
    <w:pPr>
      <w:tabs>
        <w:tab w:val="right" w:leader="dot" w:pos="9936"/>
      </w:tabs>
      <w:ind w:left="400" w:hanging="400"/>
    </w:pPr>
  </w:style>
  <w:style w:type="paragraph" w:customStyle="1" w:styleId="FIGURE-title">
    <w:name w:val="FIGURE-title"/>
    <w:basedOn w:val="Normal"/>
    <w:rsid w:val="00975A44"/>
    <w:pPr>
      <w:spacing w:after="360" w:line="240" w:lineRule="auto"/>
      <w:jc w:val="center"/>
    </w:pPr>
    <w:rPr>
      <w:rFonts w:ascii="Arial" w:hAnsi="Arial" w:cs="Arial"/>
      <w:b/>
      <w:bCs/>
      <w:spacing w:val="8"/>
      <w:sz w:val="20"/>
      <w:szCs w:val="20"/>
      <w:lang w:val="en-GB"/>
    </w:rPr>
  </w:style>
  <w:style w:type="paragraph" w:customStyle="1" w:styleId="FOREWORD">
    <w:name w:val="FOREWORD"/>
    <w:basedOn w:val="Normal"/>
    <w:rsid w:val="00975A44"/>
    <w:pPr>
      <w:tabs>
        <w:tab w:val="left" w:pos="284"/>
      </w:tabs>
      <w:spacing w:after="120" w:line="240" w:lineRule="auto"/>
      <w:ind w:left="288" w:hanging="288"/>
    </w:pPr>
    <w:rPr>
      <w:rFonts w:ascii="Arial" w:hAnsi="Arial" w:cs="Arial"/>
      <w:spacing w:val="8"/>
      <w:sz w:val="16"/>
      <w:szCs w:val="16"/>
      <w:lang w:val="en-GB"/>
    </w:rPr>
  </w:style>
  <w:style w:type="paragraph" w:customStyle="1" w:styleId="MAIN-TITLE">
    <w:name w:val="MAIN-TITLE"/>
    <w:basedOn w:val="BodyText"/>
    <w:next w:val="Heading1"/>
    <w:rsid w:val="00975A44"/>
    <w:pPr>
      <w:spacing w:after="240" w:line="240" w:lineRule="auto"/>
      <w:jc w:val="center"/>
    </w:pPr>
    <w:rPr>
      <w:b/>
      <w:bCs/>
      <w:sz w:val="24"/>
      <w:szCs w:val="24"/>
    </w:rPr>
  </w:style>
  <w:style w:type="paragraph" w:customStyle="1" w:styleId="ANNEXtitle">
    <w:name w:val="ANNEX_title"/>
    <w:basedOn w:val="MAIN-TITLE"/>
    <w:next w:val="ANNEX-heading1"/>
    <w:rsid w:val="00975A44"/>
    <w:pPr>
      <w:pageBreakBefore/>
      <w:numPr>
        <w:numId w:val="12"/>
      </w:numPr>
      <w:contextualSpacing/>
      <w:outlineLvl w:val="0"/>
    </w:pPr>
    <w:rPr>
      <w:bCs w:val="0"/>
    </w:rPr>
  </w:style>
  <w:style w:type="paragraph" w:customStyle="1" w:styleId="ANNEX-heading1">
    <w:name w:val="ANNEX-heading1"/>
    <w:basedOn w:val="Heading1"/>
    <w:next w:val="BodyText"/>
    <w:rsid w:val="00975A44"/>
    <w:pPr>
      <w:pageBreakBefore w:val="0"/>
      <w:numPr>
        <w:ilvl w:val="1"/>
        <w:numId w:val="12"/>
      </w:numPr>
      <w:outlineLvl w:val="1"/>
    </w:pPr>
    <w:rPr>
      <w:szCs w:val="22"/>
    </w:rPr>
  </w:style>
  <w:style w:type="paragraph" w:styleId="DocumentMap">
    <w:name w:val="Document Map"/>
    <w:basedOn w:val="Normal"/>
    <w:link w:val="DocumentMapChar"/>
    <w:semiHidden/>
    <w:rsid w:val="00975A44"/>
    <w:pPr>
      <w:shd w:val="clear" w:color="auto" w:fill="548DD4"/>
    </w:pPr>
    <w:rPr>
      <w:rFonts w:ascii="Tahoma" w:hAnsi="Tahoma" w:cs="Tahoma"/>
      <w:szCs w:val="20"/>
    </w:rPr>
  </w:style>
  <w:style w:type="character" w:customStyle="1" w:styleId="DocumentMapChar">
    <w:name w:val="Document Map Char"/>
    <w:basedOn w:val="DefaultParagraphFont"/>
    <w:link w:val="DocumentMap"/>
    <w:semiHidden/>
    <w:rsid w:val="00975A44"/>
    <w:rPr>
      <w:rFonts w:ascii="Tahoma" w:eastAsia="Times New Roman" w:hAnsi="Tahoma" w:cs="Tahoma"/>
      <w:szCs w:val="20"/>
      <w:shd w:val="clear" w:color="auto" w:fill="548DD4"/>
      <w:lang w:eastAsia="zh-CN"/>
    </w:rPr>
  </w:style>
  <w:style w:type="character" w:styleId="CommentReference">
    <w:name w:val="annotation reference"/>
    <w:basedOn w:val="DefaultParagraphFont"/>
    <w:uiPriority w:val="99"/>
    <w:rsid w:val="00975A44"/>
    <w:rPr>
      <w:rFonts w:ascii="Arial" w:hAnsi="Arial"/>
      <w:sz w:val="20"/>
      <w:szCs w:val="16"/>
    </w:rPr>
  </w:style>
  <w:style w:type="paragraph" w:styleId="CommentText">
    <w:name w:val="annotation text"/>
    <w:basedOn w:val="Normal"/>
    <w:link w:val="CommentTextChar"/>
    <w:uiPriority w:val="99"/>
    <w:rsid w:val="00975A44"/>
    <w:rPr>
      <w:szCs w:val="20"/>
    </w:rPr>
  </w:style>
  <w:style w:type="character" w:customStyle="1" w:styleId="CommentTextChar">
    <w:name w:val="Comment Text Char"/>
    <w:basedOn w:val="DefaultParagraphFont"/>
    <w:link w:val="CommentText"/>
    <w:uiPriority w:val="99"/>
    <w:rsid w:val="00975A44"/>
    <w:rPr>
      <w:rFonts w:ascii="Calibri" w:eastAsia="Times New Roman" w:hAnsi="Calibri" w:cs="Times New Roman"/>
      <w:szCs w:val="20"/>
      <w:lang w:eastAsia="zh-CN"/>
    </w:rPr>
  </w:style>
  <w:style w:type="paragraph" w:styleId="CommentSubject">
    <w:name w:val="annotation subject"/>
    <w:basedOn w:val="CommentText"/>
    <w:next w:val="CommentText"/>
    <w:link w:val="CommentSubjectChar"/>
    <w:rsid w:val="00975A44"/>
    <w:rPr>
      <w:b/>
      <w:bCs/>
    </w:rPr>
  </w:style>
  <w:style w:type="character" w:customStyle="1" w:styleId="CommentSubjectChar">
    <w:name w:val="Comment Subject Char"/>
    <w:basedOn w:val="CommentTextChar"/>
    <w:link w:val="CommentSubject"/>
    <w:rsid w:val="00975A44"/>
    <w:rPr>
      <w:rFonts w:ascii="Calibri" w:eastAsia="Times New Roman" w:hAnsi="Calibri" w:cs="Times New Roman"/>
      <w:b/>
      <w:bCs/>
      <w:szCs w:val="20"/>
      <w:lang w:eastAsia="zh-CN"/>
    </w:rPr>
  </w:style>
  <w:style w:type="paragraph" w:styleId="BalloonText">
    <w:name w:val="Balloon Text"/>
    <w:basedOn w:val="BodyText"/>
    <w:link w:val="BalloonTextChar"/>
    <w:rsid w:val="00975A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975A44"/>
    <w:rPr>
      <w:rFonts w:ascii="Tahoma" w:eastAsia="Times New Roman" w:hAnsi="Tahoma" w:cs="Tahoma"/>
      <w:spacing w:val="8"/>
      <w:sz w:val="16"/>
      <w:szCs w:val="16"/>
    </w:rPr>
  </w:style>
  <w:style w:type="paragraph" w:styleId="HTMLAddress">
    <w:name w:val="HTML Address"/>
    <w:basedOn w:val="BodyText"/>
    <w:link w:val="HTMLAddressChar"/>
    <w:rsid w:val="00975A44"/>
    <w:rPr>
      <w:i/>
      <w:iCs/>
    </w:rPr>
  </w:style>
  <w:style w:type="character" w:customStyle="1" w:styleId="HTMLAddressChar">
    <w:name w:val="HTML Address Char"/>
    <w:basedOn w:val="DefaultParagraphFont"/>
    <w:link w:val="HTMLAddress"/>
    <w:rsid w:val="00975A44"/>
    <w:rPr>
      <w:rFonts w:ascii="Arial" w:eastAsia="Times New Roman" w:hAnsi="Arial" w:cs="Arial"/>
      <w:i/>
      <w:iCs/>
      <w:spacing w:val="8"/>
      <w:sz w:val="20"/>
      <w:szCs w:val="20"/>
    </w:rPr>
  </w:style>
  <w:style w:type="character" w:styleId="LineNumber">
    <w:name w:val="line number"/>
    <w:basedOn w:val="DefaultParagraphFont"/>
    <w:rsid w:val="00975A44"/>
  </w:style>
  <w:style w:type="paragraph" w:styleId="HTMLPreformatted">
    <w:name w:val="HTML Preformatted"/>
    <w:basedOn w:val="BodyText"/>
    <w:link w:val="HTMLPreformattedChar"/>
    <w:uiPriority w:val="99"/>
    <w:rsid w:val="00975A44"/>
    <w:rPr>
      <w:rFonts w:ascii="Courier New" w:hAnsi="Courier New" w:cs="Courier New"/>
    </w:rPr>
  </w:style>
  <w:style w:type="character" w:customStyle="1" w:styleId="HTMLPreformattedChar">
    <w:name w:val="HTML Preformatted Char"/>
    <w:basedOn w:val="DefaultParagraphFont"/>
    <w:link w:val="HTMLPreformatted"/>
    <w:uiPriority w:val="99"/>
    <w:rsid w:val="00975A44"/>
    <w:rPr>
      <w:rFonts w:ascii="Courier New" w:eastAsia="Times New Roman" w:hAnsi="Courier New" w:cs="Courier New"/>
      <w:spacing w:val="8"/>
      <w:sz w:val="20"/>
      <w:szCs w:val="20"/>
    </w:rPr>
  </w:style>
  <w:style w:type="paragraph" w:customStyle="1" w:styleId="TABLE-title">
    <w:name w:val="TABLE-title"/>
    <w:basedOn w:val="Normal"/>
    <w:rsid w:val="00975A44"/>
    <w:pPr>
      <w:keepNext/>
      <w:spacing w:before="360" w:after="60" w:line="240" w:lineRule="auto"/>
      <w:jc w:val="center"/>
    </w:pPr>
    <w:rPr>
      <w:rFonts w:ascii="Arial" w:hAnsi="Arial" w:cs="Arial"/>
      <w:b/>
      <w:bCs/>
      <w:sz w:val="20"/>
      <w:szCs w:val="20"/>
      <w:lang w:val="en-GB"/>
    </w:rPr>
  </w:style>
  <w:style w:type="paragraph" w:styleId="Revision">
    <w:name w:val="Revision"/>
    <w:hidden/>
    <w:uiPriority w:val="99"/>
    <w:semiHidden/>
    <w:rsid w:val="00975A44"/>
    <w:pPr>
      <w:spacing w:before="120" w:after="120" w:line="240" w:lineRule="auto"/>
      <w:jc w:val="both"/>
    </w:pPr>
    <w:rPr>
      <w:rFonts w:ascii="Bookman" w:eastAsia="Times New Roman" w:hAnsi="Bookman" w:cs="Times New Roman"/>
      <w:noProof/>
      <w:color w:val="000000"/>
      <w:szCs w:val="24"/>
    </w:rPr>
  </w:style>
  <w:style w:type="paragraph" w:customStyle="1" w:styleId="NOTE">
    <w:name w:val="NOTE"/>
    <w:basedOn w:val="Normal"/>
    <w:next w:val="BodyText"/>
    <w:qFormat/>
    <w:rsid w:val="00975A44"/>
    <w:pPr>
      <w:keepLines/>
      <w:spacing w:before="240" w:after="240" w:line="240" w:lineRule="auto"/>
      <w:ind w:left="1440" w:hanging="1440"/>
    </w:pPr>
    <w:rPr>
      <w:rFonts w:ascii="Arial" w:hAnsi="Arial" w:cs="Arial"/>
      <w:spacing w:val="4"/>
      <w:sz w:val="16"/>
      <w:szCs w:val="16"/>
      <w:lang w:val="en-GB" w:eastAsia="en-US"/>
    </w:rPr>
  </w:style>
  <w:style w:type="paragraph" w:customStyle="1" w:styleId="ANNEX-heading2">
    <w:name w:val="ANNEX-heading2"/>
    <w:basedOn w:val="Heading2"/>
    <w:next w:val="BodyText"/>
    <w:rsid w:val="00975A44"/>
    <w:pPr>
      <w:numPr>
        <w:ilvl w:val="2"/>
        <w:numId w:val="12"/>
      </w:numPr>
      <w:outlineLvl w:val="2"/>
    </w:pPr>
    <w:rPr>
      <w:iCs/>
    </w:rPr>
  </w:style>
  <w:style w:type="paragraph" w:customStyle="1" w:styleId="ANNEX-heading3">
    <w:name w:val="ANNEX-heading3"/>
    <w:basedOn w:val="Heading3"/>
    <w:next w:val="BodyText"/>
    <w:rsid w:val="00975A44"/>
    <w:pPr>
      <w:numPr>
        <w:ilvl w:val="3"/>
        <w:numId w:val="12"/>
      </w:numPr>
      <w:outlineLvl w:val="3"/>
    </w:pPr>
  </w:style>
  <w:style w:type="paragraph" w:customStyle="1" w:styleId="ANNEX-heading4">
    <w:name w:val="ANNEX-heading4"/>
    <w:basedOn w:val="Heading4"/>
    <w:next w:val="BodyText"/>
    <w:rsid w:val="00975A44"/>
    <w:pPr>
      <w:pageBreakBefore/>
      <w:numPr>
        <w:ilvl w:val="4"/>
        <w:numId w:val="12"/>
      </w:numPr>
      <w:outlineLvl w:val="4"/>
    </w:pPr>
  </w:style>
  <w:style w:type="paragraph" w:customStyle="1" w:styleId="ANNEX-heading5">
    <w:name w:val="ANNEX-heading5"/>
    <w:basedOn w:val="Heading5"/>
    <w:next w:val="BodyText"/>
    <w:rsid w:val="00975A44"/>
    <w:pPr>
      <w:numPr>
        <w:ilvl w:val="6"/>
        <w:numId w:val="12"/>
      </w:numPr>
      <w:outlineLvl w:val="5"/>
    </w:pPr>
    <w:rPr>
      <w:iCs/>
    </w:rPr>
  </w:style>
  <w:style w:type="paragraph" w:customStyle="1" w:styleId="SpacerInformative">
    <w:name w:val="Spacer Informative"/>
    <w:basedOn w:val="Normal"/>
    <w:rsid w:val="00975A44"/>
    <w:pPr>
      <w:shd w:val="clear" w:color="auto" w:fill="E0E0E0"/>
    </w:pPr>
    <w:rPr>
      <w:rFonts w:eastAsia="Batang"/>
      <w:sz w:val="12"/>
    </w:rPr>
  </w:style>
  <w:style w:type="paragraph" w:styleId="ListBullet">
    <w:name w:val="List Bullet"/>
    <w:basedOn w:val="Normal"/>
    <w:rsid w:val="00975A44"/>
    <w:pPr>
      <w:keepNext/>
      <w:numPr>
        <w:numId w:val="17"/>
      </w:numPr>
      <w:tabs>
        <w:tab w:val="left" w:pos="360"/>
      </w:tabs>
      <w:spacing w:before="0" w:after="120" w:line="240" w:lineRule="auto"/>
      <w:ind w:left="360"/>
      <w:jc w:val="left"/>
    </w:pPr>
    <w:rPr>
      <w:rFonts w:ascii="Arial" w:hAnsi="Arial" w:cs="Arial"/>
      <w:sz w:val="20"/>
      <w:szCs w:val="20"/>
      <w:lang w:val="en-GB" w:eastAsia="en-US"/>
    </w:rPr>
  </w:style>
  <w:style w:type="paragraph" w:styleId="ListNumber">
    <w:name w:val="List Number"/>
    <w:basedOn w:val="BodyText"/>
    <w:qFormat/>
    <w:rsid w:val="00975A44"/>
    <w:pPr>
      <w:numPr>
        <w:numId w:val="9"/>
      </w:numPr>
    </w:pPr>
  </w:style>
  <w:style w:type="paragraph" w:styleId="ListNumber2">
    <w:name w:val="List Number 2"/>
    <w:basedOn w:val="ListNumber"/>
    <w:rsid w:val="00975A44"/>
    <w:pPr>
      <w:numPr>
        <w:ilvl w:val="1"/>
      </w:numPr>
    </w:pPr>
  </w:style>
  <w:style w:type="paragraph" w:styleId="ListNumber3">
    <w:name w:val="List Number 3"/>
    <w:basedOn w:val="ListNumber2"/>
    <w:rsid w:val="00975A44"/>
    <w:pPr>
      <w:numPr>
        <w:ilvl w:val="2"/>
      </w:numPr>
      <w:contextualSpacing/>
    </w:pPr>
  </w:style>
  <w:style w:type="paragraph" w:customStyle="1" w:styleId="TABLE-cell-footnote">
    <w:name w:val="TABLE-cell-footnote"/>
    <w:basedOn w:val="TABLE-cell"/>
    <w:qFormat/>
    <w:rsid w:val="00975A44"/>
    <w:pPr>
      <w:tabs>
        <w:tab w:val="left" w:pos="360"/>
      </w:tabs>
      <w:ind w:left="360" w:hanging="360"/>
    </w:pPr>
    <w:rPr>
      <w:sz w:val="16"/>
    </w:rPr>
  </w:style>
  <w:style w:type="paragraph" w:customStyle="1" w:styleId="TERM">
    <w:name w:val="TERM"/>
    <w:basedOn w:val="Normal"/>
    <w:next w:val="TERM-definition"/>
    <w:rsid w:val="00975A44"/>
    <w:pPr>
      <w:keepNext/>
      <w:spacing w:after="0" w:line="240" w:lineRule="auto"/>
    </w:pPr>
    <w:rPr>
      <w:rFonts w:ascii="Arial" w:hAnsi="Arial" w:cs="Arial"/>
      <w:b/>
      <w:bCs/>
      <w:spacing w:val="8"/>
      <w:sz w:val="20"/>
      <w:szCs w:val="20"/>
      <w:lang w:val="en-GB"/>
    </w:rPr>
  </w:style>
  <w:style w:type="paragraph" w:customStyle="1" w:styleId="TERM-definition">
    <w:name w:val="TERM-definition"/>
    <w:basedOn w:val="Normal"/>
    <w:next w:val="Normal"/>
    <w:rsid w:val="00975A44"/>
    <w:pPr>
      <w:spacing w:line="240" w:lineRule="auto"/>
    </w:pPr>
    <w:rPr>
      <w:rFonts w:ascii="Arial" w:hAnsi="Arial" w:cs="Arial"/>
      <w:spacing w:val="8"/>
      <w:sz w:val="20"/>
      <w:szCs w:val="20"/>
      <w:lang w:val="en-GB"/>
    </w:rPr>
  </w:style>
  <w:style w:type="paragraph" w:customStyle="1" w:styleId="TERM-heading">
    <w:name w:val="TERM-heading"/>
    <w:basedOn w:val="BodyText"/>
    <w:qFormat/>
    <w:rsid w:val="00975A44"/>
    <w:pPr>
      <w:spacing w:before="0" w:after="0"/>
    </w:pPr>
    <w:rPr>
      <w:b/>
    </w:rPr>
  </w:style>
  <w:style w:type="paragraph" w:customStyle="1" w:styleId="Code">
    <w:name w:val="Code"/>
    <w:link w:val="CodeChar"/>
    <w:qFormat/>
    <w:rsid w:val="006C6220"/>
    <w:pPr>
      <w:overflowPunct w:val="0"/>
      <w:autoSpaceDE w:val="0"/>
      <w:autoSpaceDN w:val="0"/>
      <w:adjustRightInd w:val="0"/>
      <w:spacing w:before="240" w:after="240" w:line="240" w:lineRule="auto"/>
      <w:contextualSpacing/>
      <w:textAlignment w:val="baseline"/>
    </w:pPr>
    <w:rPr>
      <w:rFonts w:ascii="Courier New" w:eastAsia="Times New Roman" w:hAnsi="Courier New" w:cs="Arial"/>
      <w:b/>
      <w:noProof/>
      <w:color w:val="000000"/>
      <w:spacing w:val="8"/>
      <w:sz w:val="18"/>
      <w:szCs w:val="18"/>
    </w:rPr>
  </w:style>
  <w:style w:type="paragraph" w:customStyle="1" w:styleId="Equation">
    <w:name w:val="Equation"/>
    <w:basedOn w:val="BodyText"/>
    <w:next w:val="BodyText"/>
    <w:rsid w:val="001C0419"/>
    <w:pPr>
      <w:tabs>
        <w:tab w:val="center" w:pos="4680"/>
        <w:tab w:val="right" w:pos="9360"/>
      </w:tabs>
      <w:jc w:val="left"/>
    </w:pPr>
    <w:rPr>
      <w:rFonts w:ascii="Cambria" w:hAnsi="Cambria"/>
      <w:i/>
      <w:noProof/>
      <w:sz w:val="22"/>
      <w:szCs w:val="22"/>
    </w:rPr>
  </w:style>
  <w:style w:type="paragraph" w:customStyle="1" w:styleId="Heading">
    <w:name w:val="Heading"/>
    <w:basedOn w:val="BodyText"/>
    <w:next w:val="BodyText"/>
    <w:rsid w:val="00975A44"/>
    <w:pPr>
      <w:tabs>
        <w:tab w:val="left" w:pos="360"/>
      </w:tabs>
      <w:overflowPunct w:val="0"/>
      <w:autoSpaceDE w:val="0"/>
      <w:autoSpaceDN w:val="0"/>
      <w:adjustRightInd w:val="0"/>
      <w:jc w:val="left"/>
      <w:textAlignment w:val="baseline"/>
    </w:pPr>
    <w:rPr>
      <w:rFonts w:cs="Times New Roman"/>
      <w:b/>
      <w:color w:val="000000"/>
      <w:sz w:val="32"/>
    </w:rPr>
  </w:style>
  <w:style w:type="character" w:styleId="EndnoteReference">
    <w:name w:val="endnote reference"/>
    <w:basedOn w:val="DefaultParagraphFont"/>
    <w:rsid w:val="00975A44"/>
    <w:rPr>
      <w:sz w:val="20"/>
      <w:vertAlign w:val="superscript"/>
    </w:rPr>
  </w:style>
  <w:style w:type="paragraph" w:styleId="EndnoteText">
    <w:name w:val="endnote text"/>
    <w:basedOn w:val="Normal"/>
    <w:link w:val="EndnoteTextChar"/>
    <w:rsid w:val="00975A44"/>
    <w:pPr>
      <w:spacing w:after="120" w:line="240" w:lineRule="auto"/>
    </w:pPr>
    <w:rPr>
      <w:rFonts w:ascii="Bookman" w:hAnsi="Bookman"/>
      <w:color w:val="000000"/>
      <w:szCs w:val="24"/>
      <w:lang w:eastAsia="en-US"/>
    </w:rPr>
  </w:style>
  <w:style w:type="character" w:customStyle="1" w:styleId="EndnoteTextChar">
    <w:name w:val="Endnote Text Char"/>
    <w:basedOn w:val="DefaultParagraphFont"/>
    <w:link w:val="EndnoteText"/>
    <w:rsid w:val="00975A44"/>
    <w:rPr>
      <w:rFonts w:ascii="Bookman" w:eastAsia="Times New Roman" w:hAnsi="Bookman" w:cs="Times New Roman"/>
      <w:color w:val="000000"/>
      <w:szCs w:val="24"/>
    </w:rPr>
  </w:style>
  <w:style w:type="paragraph" w:styleId="Index1">
    <w:name w:val="index 1"/>
    <w:basedOn w:val="BodyText"/>
    <w:next w:val="BodyText"/>
    <w:rsid w:val="00975A44"/>
    <w:pPr>
      <w:spacing w:after="0" w:line="240" w:lineRule="auto"/>
      <w:ind w:left="200" w:hanging="200"/>
    </w:pPr>
    <w:rPr>
      <w:color w:val="000000"/>
    </w:rPr>
  </w:style>
  <w:style w:type="paragraph" w:styleId="Index2">
    <w:name w:val="index 2"/>
    <w:basedOn w:val="BodyText"/>
    <w:next w:val="BodyText"/>
    <w:rsid w:val="00975A44"/>
    <w:pPr>
      <w:spacing w:after="0" w:line="240" w:lineRule="auto"/>
      <w:ind w:left="400" w:hanging="200"/>
    </w:pPr>
    <w:rPr>
      <w:color w:val="000000"/>
    </w:rPr>
  </w:style>
  <w:style w:type="paragraph" w:styleId="Index3">
    <w:name w:val="index 3"/>
    <w:basedOn w:val="BodyText"/>
    <w:next w:val="BodyText"/>
    <w:rsid w:val="00975A44"/>
    <w:pPr>
      <w:spacing w:after="0" w:line="240" w:lineRule="auto"/>
      <w:ind w:left="600" w:hanging="200"/>
    </w:pPr>
    <w:rPr>
      <w:color w:val="000000"/>
    </w:rPr>
  </w:style>
  <w:style w:type="paragraph" w:styleId="Index4">
    <w:name w:val="index 4"/>
    <w:basedOn w:val="BodyText"/>
    <w:next w:val="BodyText"/>
    <w:rsid w:val="00975A44"/>
    <w:pPr>
      <w:spacing w:after="0" w:line="240" w:lineRule="auto"/>
      <w:ind w:left="800" w:hanging="200"/>
    </w:pPr>
    <w:rPr>
      <w:color w:val="000000"/>
    </w:rPr>
  </w:style>
  <w:style w:type="paragraph" w:styleId="Index5">
    <w:name w:val="index 5"/>
    <w:basedOn w:val="BodyText"/>
    <w:next w:val="BodyText"/>
    <w:rsid w:val="00975A44"/>
    <w:pPr>
      <w:spacing w:after="0" w:line="240" w:lineRule="auto"/>
      <w:ind w:left="1000" w:hanging="200"/>
    </w:pPr>
    <w:rPr>
      <w:color w:val="000000"/>
    </w:rPr>
  </w:style>
  <w:style w:type="paragraph" w:styleId="Index6">
    <w:name w:val="index 6"/>
    <w:basedOn w:val="BodyText"/>
    <w:next w:val="BodyText"/>
    <w:rsid w:val="00975A44"/>
    <w:pPr>
      <w:spacing w:after="0" w:line="240" w:lineRule="auto"/>
      <w:ind w:left="1200" w:hanging="200"/>
    </w:pPr>
    <w:rPr>
      <w:color w:val="000000"/>
    </w:rPr>
  </w:style>
  <w:style w:type="paragraph" w:styleId="IndexHeading">
    <w:name w:val="index heading"/>
    <w:basedOn w:val="BodyText"/>
    <w:next w:val="Index1"/>
    <w:rsid w:val="00975A44"/>
    <w:pPr>
      <w:spacing w:after="0" w:line="240" w:lineRule="auto"/>
    </w:pPr>
    <w:rPr>
      <w:color w:val="000000"/>
    </w:rPr>
  </w:style>
  <w:style w:type="character" w:styleId="HTMLCite">
    <w:name w:val="HTML Cite"/>
    <w:basedOn w:val="DefaultParagraphFont"/>
    <w:uiPriority w:val="99"/>
    <w:unhideWhenUsed/>
    <w:rsid w:val="00975A44"/>
    <w:rPr>
      <w:i w:val="0"/>
      <w:iCs w:val="0"/>
      <w:color w:val="568E1A"/>
    </w:rPr>
  </w:style>
  <w:style w:type="paragraph" w:customStyle="1" w:styleId="TERM-number">
    <w:name w:val="TERM-number"/>
    <w:basedOn w:val="Heading2"/>
    <w:qFormat/>
    <w:rsid w:val="00975A44"/>
    <w:pPr>
      <w:numPr>
        <w:ilvl w:val="0"/>
      </w:numPr>
      <w:tabs>
        <w:tab w:val="left" w:pos="450"/>
      </w:tabs>
      <w:spacing w:after="0"/>
      <w:outlineLvl w:val="9"/>
    </w:pPr>
  </w:style>
  <w:style w:type="paragraph" w:customStyle="1" w:styleId="pList">
    <w:name w:val="pList"/>
    <w:basedOn w:val="BodyText"/>
    <w:next w:val="BodyText"/>
    <w:qFormat/>
    <w:rsid w:val="00975A44"/>
    <w:pPr>
      <w:spacing w:line="240" w:lineRule="auto"/>
      <w:ind w:left="2880" w:hanging="2520"/>
    </w:pPr>
    <w:rPr>
      <w:rFonts w:ascii="Cambria" w:hAnsi="Cambria"/>
      <w:i/>
      <w:sz w:val="22"/>
      <w:szCs w:val="22"/>
    </w:rPr>
  </w:style>
  <w:style w:type="paragraph" w:customStyle="1" w:styleId="EquationLong">
    <w:name w:val="Equation Long"/>
    <w:basedOn w:val="BodyText"/>
    <w:rsid w:val="00975A44"/>
    <w:pPr>
      <w:tabs>
        <w:tab w:val="left" w:pos="2160"/>
      </w:tabs>
      <w:spacing w:after="0" w:line="240" w:lineRule="auto"/>
      <w:ind w:left="2160" w:hanging="1440"/>
      <w:jc w:val="left"/>
    </w:pPr>
    <w:rPr>
      <w:rFonts w:ascii="Cambria Math" w:hAnsi="Cambria Math"/>
      <w:i/>
      <w:sz w:val="22"/>
      <w:szCs w:val="22"/>
    </w:rPr>
  </w:style>
  <w:style w:type="paragraph" w:customStyle="1" w:styleId="Default">
    <w:name w:val="Default"/>
    <w:rsid w:val="00975A44"/>
    <w:pPr>
      <w:autoSpaceDE w:val="0"/>
      <w:autoSpaceDN w:val="0"/>
      <w:adjustRightInd w:val="0"/>
      <w:spacing w:before="120" w:after="120" w:line="240" w:lineRule="auto"/>
      <w:jc w:val="both"/>
    </w:pPr>
    <w:rPr>
      <w:rFonts w:ascii="Arial" w:eastAsia="Times New Roman" w:hAnsi="Arial" w:cs="Arial"/>
      <w:color w:val="000000"/>
      <w:sz w:val="24"/>
      <w:szCs w:val="24"/>
    </w:rPr>
  </w:style>
  <w:style w:type="paragraph" w:customStyle="1" w:styleId="PARAGRAPH">
    <w:name w:val="PARAGRAPH"/>
    <w:rsid w:val="00975A44"/>
    <w:pPr>
      <w:spacing w:before="120" w:after="240" w:line="240" w:lineRule="auto"/>
      <w:jc w:val="both"/>
    </w:pPr>
    <w:rPr>
      <w:rFonts w:ascii="Arial" w:eastAsia="Times New Roman" w:hAnsi="Arial" w:cs="Arial"/>
      <w:spacing w:val="8"/>
      <w:sz w:val="20"/>
      <w:szCs w:val="20"/>
      <w:lang w:val="en-GB" w:eastAsia="zh-CN"/>
    </w:rPr>
  </w:style>
  <w:style w:type="character" w:styleId="Emphasis">
    <w:name w:val="Emphasis"/>
    <w:basedOn w:val="DefaultParagraphFont"/>
    <w:uiPriority w:val="20"/>
    <w:rsid w:val="00975A44"/>
    <w:rPr>
      <w:i/>
      <w:iCs/>
    </w:rPr>
  </w:style>
  <w:style w:type="paragraph" w:customStyle="1" w:styleId="EXAMPLE">
    <w:name w:val="EXAMPLE"/>
    <w:basedOn w:val="NOTE"/>
    <w:next w:val="PARAGRAPH"/>
    <w:rsid w:val="00975A44"/>
    <w:pPr>
      <w:tabs>
        <w:tab w:val="left" w:pos="1170"/>
      </w:tabs>
      <w:overflowPunct w:val="0"/>
      <w:autoSpaceDE w:val="0"/>
      <w:autoSpaceDN w:val="0"/>
      <w:adjustRightInd w:val="0"/>
      <w:spacing w:before="120" w:after="120"/>
      <w:ind w:left="1152" w:hanging="1152"/>
      <w:textAlignment w:val="baseline"/>
    </w:pPr>
    <w:rPr>
      <w:lang w:eastAsia="zh-CN"/>
    </w:rPr>
  </w:style>
  <w:style w:type="paragraph" w:styleId="Date">
    <w:name w:val="Date"/>
    <w:basedOn w:val="Normal"/>
    <w:next w:val="Normal"/>
    <w:link w:val="DateChar"/>
    <w:rsid w:val="00975A44"/>
    <w:pPr>
      <w:spacing w:after="0" w:line="240" w:lineRule="auto"/>
    </w:pPr>
    <w:rPr>
      <w:rFonts w:ascii="Arial" w:hAnsi="Arial"/>
      <w:spacing w:val="8"/>
      <w:sz w:val="20"/>
      <w:szCs w:val="24"/>
      <w:lang w:eastAsia="en-US"/>
    </w:rPr>
  </w:style>
  <w:style w:type="character" w:customStyle="1" w:styleId="DateChar">
    <w:name w:val="Date Char"/>
    <w:basedOn w:val="DefaultParagraphFont"/>
    <w:link w:val="Date"/>
    <w:rsid w:val="00975A44"/>
    <w:rPr>
      <w:rFonts w:ascii="Arial" w:eastAsia="Times New Roman" w:hAnsi="Arial" w:cs="Times New Roman"/>
      <w:spacing w:val="8"/>
      <w:sz w:val="20"/>
      <w:szCs w:val="24"/>
    </w:rPr>
  </w:style>
  <w:style w:type="paragraph" w:styleId="ListParagraph">
    <w:name w:val="List Paragraph"/>
    <w:basedOn w:val="BodyText"/>
    <w:uiPriority w:val="34"/>
    <w:qFormat/>
    <w:rsid w:val="007E68BB"/>
    <w:pPr>
      <w:numPr>
        <w:numId w:val="32"/>
      </w:numPr>
      <w:ind w:left="720"/>
    </w:pPr>
  </w:style>
  <w:style w:type="paragraph" w:customStyle="1" w:styleId="CoverCopyright">
    <w:name w:val="Cover Copyright"/>
    <w:basedOn w:val="CoverNormal"/>
    <w:rsid w:val="00975A44"/>
    <w:pPr>
      <w:jc w:val="left"/>
    </w:pPr>
  </w:style>
  <w:style w:type="character" w:styleId="PlaceholderText">
    <w:name w:val="Placeholder Text"/>
    <w:basedOn w:val="DefaultParagraphFont"/>
    <w:uiPriority w:val="99"/>
    <w:semiHidden/>
    <w:rsid w:val="00975A44"/>
    <w:rPr>
      <w:color w:val="808080"/>
    </w:rPr>
  </w:style>
  <w:style w:type="paragraph" w:customStyle="1" w:styleId="EquationLong2">
    <w:name w:val="Equation Long 2"/>
    <w:basedOn w:val="EquationLong"/>
    <w:rsid w:val="00975A44"/>
    <w:pPr>
      <w:keepLines/>
      <w:tabs>
        <w:tab w:val="clear" w:pos="2160"/>
        <w:tab w:val="right" w:pos="9360"/>
      </w:tabs>
      <w:spacing w:before="0"/>
      <w:ind w:firstLine="0"/>
    </w:pPr>
  </w:style>
  <w:style w:type="paragraph" w:styleId="ListBullet5">
    <w:name w:val="List Bullet 5"/>
    <w:basedOn w:val="ListBullet"/>
    <w:rsid w:val="00975A44"/>
    <w:pPr>
      <w:numPr>
        <w:numId w:val="2"/>
      </w:numPr>
      <w:tabs>
        <w:tab w:val="left" w:pos="680"/>
      </w:tabs>
      <w:ind w:left="1800"/>
    </w:pPr>
  </w:style>
  <w:style w:type="table" w:styleId="TableGrid">
    <w:name w:val="Table Grid"/>
    <w:basedOn w:val="TableNormal"/>
    <w:uiPriority w:val="59"/>
    <w:rsid w:val="00975A44"/>
    <w:pPr>
      <w:spacing w:after="0" w:line="240" w:lineRule="auto"/>
      <w:jc w:val="both"/>
    </w:pPr>
    <w:rPr>
      <w:rFonts w:ascii="Arial" w:eastAsia="Times New Roman" w:hAnsi="Arial"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deChar">
    <w:name w:val="Code Char"/>
    <w:basedOn w:val="BodyTextChar"/>
    <w:link w:val="Code"/>
    <w:rsid w:val="00975A44"/>
    <w:rPr>
      <w:rFonts w:ascii="Courier New" w:eastAsia="Times New Roman" w:hAnsi="Courier New" w:cs="Arial"/>
      <w:b/>
      <w:noProof/>
      <w:color w:val="000000"/>
      <w:spacing w:val="8"/>
      <w:sz w:val="18"/>
      <w:szCs w:val="18"/>
    </w:rPr>
  </w:style>
  <w:style w:type="paragraph" w:customStyle="1" w:styleId="BodyTable">
    <w:name w:val="Body Table"/>
    <w:basedOn w:val="BodyText"/>
    <w:next w:val="BodyText"/>
    <w:rsid w:val="00975A44"/>
    <w:pPr>
      <w:spacing w:before="0"/>
      <w:ind w:left="3514" w:right="1728" w:hanging="2794"/>
      <w:contextualSpacing/>
    </w:pPr>
    <w:rPr>
      <w:rFonts w:cs="Times New Roman"/>
      <w:sz w:val="18"/>
    </w:rPr>
  </w:style>
  <w:style w:type="paragraph" w:styleId="TOC7">
    <w:name w:val="toc 7"/>
    <w:basedOn w:val="Normal"/>
    <w:next w:val="Normal"/>
    <w:autoRedefine/>
    <w:uiPriority w:val="39"/>
    <w:unhideWhenUsed/>
    <w:rsid w:val="00975A44"/>
    <w:pPr>
      <w:spacing w:before="0" w:after="100"/>
      <w:ind w:left="1320"/>
      <w:jc w:val="left"/>
    </w:pPr>
    <w:rPr>
      <w:rFonts w:asciiTheme="minorHAnsi" w:eastAsiaTheme="minorEastAsia" w:hAnsiTheme="minorHAnsi" w:cstheme="minorBidi"/>
      <w:lang w:eastAsia="en-US"/>
    </w:rPr>
  </w:style>
  <w:style w:type="paragraph" w:styleId="TOC8">
    <w:name w:val="toc 8"/>
    <w:basedOn w:val="Normal"/>
    <w:next w:val="Normal"/>
    <w:autoRedefine/>
    <w:uiPriority w:val="39"/>
    <w:unhideWhenUsed/>
    <w:rsid w:val="00975A44"/>
    <w:pPr>
      <w:spacing w:before="0" w:after="100"/>
      <w:ind w:left="1540"/>
      <w:jc w:val="left"/>
    </w:pPr>
    <w:rPr>
      <w:rFonts w:asciiTheme="minorHAnsi" w:eastAsiaTheme="minorEastAsia" w:hAnsiTheme="minorHAnsi" w:cstheme="minorBidi"/>
      <w:lang w:eastAsia="en-US"/>
    </w:rPr>
  </w:style>
  <w:style w:type="paragraph" w:styleId="TOC9">
    <w:name w:val="toc 9"/>
    <w:basedOn w:val="Normal"/>
    <w:next w:val="Normal"/>
    <w:autoRedefine/>
    <w:uiPriority w:val="39"/>
    <w:unhideWhenUsed/>
    <w:rsid w:val="00975A44"/>
    <w:pPr>
      <w:spacing w:before="0" w:after="100"/>
      <w:ind w:left="1760"/>
      <w:jc w:val="left"/>
    </w:pPr>
    <w:rPr>
      <w:rFonts w:asciiTheme="minorHAnsi" w:eastAsiaTheme="minorEastAsia" w:hAnsiTheme="minorHAnsi" w:cstheme="minorBidi"/>
      <w:lang w:eastAsia="en-US"/>
    </w:rPr>
  </w:style>
  <w:style w:type="paragraph" w:customStyle="1" w:styleId="BodyTableBold">
    <w:name w:val="Body Table Bold"/>
    <w:basedOn w:val="BodyText"/>
    <w:next w:val="BodyTable"/>
    <w:rsid w:val="00975A44"/>
    <w:rPr>
      <w:b/>
    </w:rPr>
  </w:style>
  <w:style w:type="paragraph" w:customStyle="1" w:styleId="BodyTextInformative">
    <w:name w:val="Body Text Informative"/>
    <w:basedOn w:val="Normal"/>
    <w:link w:val="BodyTextInformativeChar"/>
    <w:autoRedefine/>
    <w:rsid w:val="00975A44"/>
    <w:pPr>
      <w:shd w:val="pct10" w:color="auto" w:fill="auto"/>
      <w:spacing w:after="240" w:line="240" w:lineRule="atLeast"/>
    </w:pPr>
    <w:rPr>
      <w:rFonts w:ascii="Bookman Old Style" w:hAnsi="Bookman Old Style" w:cs="Arial"/>
      <w:spacing w:val="8"/>
      <w:szCs w:val="20"/>
      <w:lang w:val="en-GB"/>
    </w:rPr>
  </w:style>
  <w:style w:type="paragraph" w:customStyle="1" w:styleId="CoverSpecVersion0">
    <w:name w:val="CoverSpecVersion"/>
    <w:basedOn w:val="CoverNormal"/>
    <w:rsid w:val="00975A44"/>
    <w:rPr>
      <w:b/>
    </w:rPr>
  </w:style>
  <w:style w:type="paragraph" w:customStyle="1" w:styleId="CoverStatus0">
    <w:name w:val="CoverStatus"/>
    <w:basedOn w:val="CoverVersion"/>
    <w:rsid w:val="00975A44"/>
    <w:pPr>
      <w:tabs>
        <w:tab w:val="left" w:pos="2970"/>
      </w:tabs>
    </w:pPr>
  </w:style>
  <w:style w:type="paragraph" w:customStyle="1" w:styleId="CoverConfid0">
    <w:name w:val="CoverConfid"/>
    <w:basedOn w:val="CoverNormal"/>
    <w:rsid w:val="00975A44"/>
    <w:rPr>
      <w:b/>
      <w:sz w:val="44"/>
    </w:rPr>
  </w:style>
  <w:style w:type="paragraph" w:customStyle="1" w:styleId="CoverSubTitle0">
    <w:name w:val="CoverSubTitle"/>
    <w:basedOn w:val="CoverTitle"/>
    <w:rsid w:val="00975A44"/>
  </w:style>
  <w:style w:type="paragraph" w:customStyle="1" w:styleId="SubHeading">
    <w:name w:val="SubHeading"/>
    <w:basedOn w:val="Normal"/>
    <w:next w:val="Normal"/>
    <w:rsid w:val="00975A44"/>
    <w:pPr>
      <w:tabs>
        <w:tab w:val="left" w:pos="360"/>
      </w:tabs>
      <w:overflowPunct w:val="0"/>
      <w:autoSpaceDE w:val="0"/>
      <w:autoSpaceDN w:val="0"/>
      <w:adjustRightInd w:val="0"/>
      <w:spacing w:before="240"/>
      <w:textAlignment w:val="baseline"/>
    </w:pPr>
    <w:rPr>
      <w:b/>
      <w:sz w:val="24"/>
      <w:szCs w:val="20"/>
    </w:rPr>
  </w:style>
  <w:style w:type="character" w:customStyle="1" w:styleId="BodyTextInformativeChar">
    <w:name w:val="Body Text Informative Char"/>
    <w:basedOn w:val="DefaultParagraphFont"/>
    <w:link w:val="BodyTextInformative"/>
    <w:rsid w:val="00975A44"/>
    <w:rPr>
      <w:rFonts w:ascii="Bookman Old Style" w:eastAsia="Times New Roman" w:hAnsi="Bookman Old Style" w:cs="Arial"/>
      <w:spacing w:val="8"/>
      <w:szCs w:val="20"/>
      <w:shd w:val="pct10" w:color="auto" w:fill="auto"/>
      <w:lang w:val="en-GB" w:eastAsia="zh-CN"/>
    </w:rPr>
  </w:style>
  <w:style w:type="paragraph" w:styleId="List">
    <w:name w:val="List"/>
    <w:basedOn w:val="BodyText"/>
    <w:autoRedefine/>
    <w:rsid w:val="00975A44"/>
    <w:pPr>
      <w:spacing w:before="0" w:after="240" w:line="240" w:lineRule="auto"/>
      <w:ind w:left="360"/>
    </w:pPr>
  </w:style>
  <w:style w:type="paragraph" w:customStyle="1" w:styleId="CCode">
    <w:name w:val="C Code"/>
    <w:basedOn w:val="Normal"/>
    <w:rsid w:val="00975A44"/>
    <w:pPr>
      <w:tabs>
        <w:tab w:val="left" w:pos="1080"/>
        <w:tab w:val="left" w:pos="1440"/>
        <w:tab w:val="left" w:pos="1800"/>
        <w:tab w:val="left" w:pos="2160"/>
        <w:tab w:val="left" w:pos="2520"/>
        <w:tab w:val="left" w:pos="2880"/>
        <w:tab w:val="left" w:pos="3240"/>
        <w:tab w:val="left" w:pos="3600"/>
        <w:tab w:val="left" w:pos="3960"/>
      </w:tabs>
      <w:spacing w:after="240"/>
      <w:ind w:left="720"/>
      <w:contextualSpacing/>
    </w:pPr>
    <w:rPr>
      <w:rFonts w:ascii="Courier New" w:hAnsi="Courier New" w:cs="Arial"/>
      <w:noProof/>
      <w:sz w:val="18"/>
      <w:szCs w:val="18"/>
      <w:lang w:val="sv-SE"/>
    </w:rPr>
  </w:style>
  <w:style w:type="paragraph" w:styleId="List2">
    <w:name w:val="List 2"/>
    <w:basedOn w:val="List"/>
    <w:autoRedefine/>
    <w:rsid w:val="00975A44"/>
    <w:pPr>
      <w:ind w:left="1800" w:hanging="1440"/>
    </w:pPr>
    <w:rPr>
      <w:i/>
      <w:sz w:val="18"/>
      <w:szCs w:val="18"/>
    </w:rPr>
  </w:style>
  <w:style w:type="paragraph" w:styleId="PlainText">
    <w:name w:val="Plain Text"/>
    <w:basedOn w:val="Normal"/>
    <w:link w:val="PlainTextChar"/>
    <w:uiPriority w:val="99"/>
    <w:unhideWhenUsed/>
    <w:rsid w:val="00975A44"/>
    <w:rPr>
      <w:rFonts w:ascii="Consolas" w:eastAsia="Calibri" w:hAnsi="Consolas"/>
      <w:sz w:val="21"/>
      <w:szCs w:val="21"/>
    </w:rPr>
  </w:style>
  <w:style w:type="character" w:customStyle="1" w:styleId="PlainTextChar">
    <w:name w:val="Plain Text Char"/>
    <w:basedOn w:val="DefaultParagraphFont"/>
    <w:link w:val="PlainText"/>
    <w:uiPriority w:val="99"/>
    <w:rsid w:val="00975A44"/>
    <w:rPr>
      <w:rFonts w:ascii="Consolas" w:eastAsia="Calibri" w:hAnsi="Consolas" w:cs="Times New Roman"/>
      <w:sz w:val="21"/>
      <w:szCs w:val="21"/>
      <w:lang w:eastAsia="zh-CN"/>
    </w:rPr>
  </w:style>
  <w:style w:type="paragraph" w:customStyle="1" w:styleId="CaptionInformative">
    <w:name w:val="Caption Informative"/>
    <w:basedOn w:val="Caption"/>
    <w:next w:val="BodyTextInformative"/>
    <w:rsid w:val="00975A44"/>
    <w:pPr>
      <w:shd w:val="pct5" w:color="auto" w:fill="F2F2F2"/>
    </w:pPr>
  </w:style>
  <w:style w:type="paragraph" w:customStyle="1" w:styleId="Spacer">
    <w:name w:val="Spacer"/>
    <w:basedOn w:val="Normal"/>
    <w:rsid w:val="00975A44"/>
    <w:rPr>
      <w:rFonts w:eastAsia="Batang"/>
      <w:sz w:val="12"/>
    </w:rPr>
  </w:style>
  <w:style w:type="paragraph" w:styleId="List3">
    <w:name w:val="List 3"/>
    <w:basedOn w:val="List2"/>
    <w:autoRedefine/>
    <w:rsid w:val="00975A44"/>
    <w:pPr>
      <w:tabs>
        <w:tab w:val="left" w:pos="1080"/>
      </w:tabs>
      <w:ind w:left="1080"/>
    </w:pPr>
  </w:style>
  <w:style w:type="paragraph" w:styleId="List4">
    <w:name w:val="List 4"/>
    <w:basedOn w:val="List3"/>
    <w:autoRedefine/>
    <w:rsid w:val="00975A44"/>
    <w:pPr>
      <w:tabs>
        <w:tab w:val="left" w:pos="1440"/>
      </w:tabs>
      <w:ind w:left="1440"/>
    </w:pPr>
  </w:style>
  <w:style w:type="paragraph" w:styleId="List5">
    <w:name w:val="List 5"/>
    <w:basedOn w:val="List4"/>
    <w:autoRedefine/>
    <w:rsid w:val="00975A44"/>
    <w:pPr>
      <w:tabs>
        <w:tab w:val="clear" w:pos="1440"/>
        <w:tab w:val="left" w:pos="1800"/>
      </w:tabs>
      <w:ind w:left="1800"/>
    </w:pPr>
  </w:style>
  <w:style w:type="paragraph" w:styleId="ListBullet2">
    <w:name w:val="List Bullet 2"/>
    <w:basedOn w:val="ListBullet"/>
    <w:autoRedefine/>
    <w:rsid w:val="00975A44"/>
    <w:pPr>
      <w:tabs>
        <w:tab w:val="clear" w:pos="360"/>
        <w:tab w:val="left" w:pos="346"/>
        <w:tab w:val="left" w:pos="680"/>
      </w:tabs>
      <w:ind w:left="720"/>
    </w:pPr>
    <w:rPr>
      <w:lang w:val="en-US"/>
    </w:rPr>
  </w:style>
  <w:style w:type="paragraph" w:styleId="ListBullet3">
    <w:name w:val="List Bullet 3"/>
    <w:basedOn w:val="ListBullet"/>
    <w:autoRedefine/>
    <w:rsid w:val="00975A44"/>
    <w:pPr>
      <w:tabs>
        <w:tab w:val="clear" w:pos="360"/>
      </w:tabs>
      <w:ind w:left="1080"/>
    </w:pPr>
    <w:rPr>
      <w:lang w:val="en-US"/>
    </w:rPr>
  </w:style>
  <w:style w:type="paragraph" w:styleId="ListBullet4">
    <w:name w:val="List Bullet 4"/>
    <w:basedOn w:val="ListBullet"/>
    <w:autoRedefine/>
    <w:rsid w:val="00975A44"/>
    <w:pPr>
      <w:tabs>
        <w:tab w:val="clear" w:pos="360"/>
      </w:tabs>
      <w:ind w:left="1440"/>
    </w:pPr>
    <w:rPr>
      <w:lang w:val="en-US"/>
    </w:rPr>
  </w:style>
  <w:style w:type="paragraph" w:styleId="ListContinue">
    <w:name w:val="List Continue"/>
    <w:basedOn w:val="Normal"/>
    <w:autoRedefine/>
    <w:rsid w:val="00975A44"/>
    <w:pPr>
      <w:spacing w:after="120"/>
      <w:ind w:left="360"/>
    </w:pPr>
  </w:style>
  <w:style w:type="paragraph" w:styleId="ListContinue2">
    <w:name w:val="List Continue 2"/>
    <w:basedOn w:val="ListContinue"/>
    <w:autoRedefine/>
    <w:rsid w:val="00975A44"/>
    <w:pPr>
      <w:ind w:left="720"/>
    </w:pPr>
  </w:style>
  <w:style w:type="paragraph" w:styleId="ListContinue3">
    <w:name w:val="List Continue 3"/>
    <w:basedOn w:val="ListContinue2"/>
    <w:autoRedefine/>
    <w:rsid w:val="00975A44"/>
    <w:pPr>
      <w:ind w:left="1080"/>
    </w:pPr>
  </w:style>
  <w:style w:type="paragraph" w:styleId="ListContinue4">
    <w:name w:val="List Continue 4"/>
    <w:basedOn w:val="ListContinue3"/>
    <w:autoRedefine/>
    <w:rsid w:val="00975A44"/>
    <w:pPr>
      <w:ind w:left="1440"/>
    </w:pPr>
  </w:style>
  <w:style w:type="paragraph" w:styleId="ListContinue5">
    <w:name w:val="List Continue 5"/>
    <w:basedOn w:val="ListContinue4"/>
    <w:autoRedefine/>
    <w:rsid w:val="00975A44"/>
    <w:pPr>
      <w:ind w:left="1800"/>
    </w:pPr>
  </w:style>
  <w:style w:type="paragraph" w:styleId="Index7">
    <w:name w:val="index 7"/>
    <w:basedOn w:val="Normal"/>
    <w:next w:val="Normal"/>
    <w:autoRedefine/>
    <w:rsid w:val="00975A44"/>
    <w:pPr>
      <w:spacing w:after="0" w:line="240" w:lineRule="auto"/>
      <w:ind w:left="1400" w:hanging="200"/>
    </w:pPr>
    <w:rPr>
      <w:rFonts w:ascii="Arial" w:hAnsi="Arial"/>
      <w:color w:val="000000"/>
      <w:sz w:val="20"/>
      <w:szCs w:val="20"/>
      <w:lang w:eastAsia="en-US"/>
    </w:rPr>
  </w:style>
  <w:style w:type="paragraph" w:styleId="Index8">
    <w:name w:val="index 8"/>
    <w:basedOn w:val="Normal"/>
    <w:next w:val="Normal"/>
    <w:autoRedefine/>
    <w:rsid w:val="00975A44"/>
    <w:pPr>
      <w:spacing w:after="0" w:line="240" w:lineRule="auto"/>
      <w:ind w:left="1600" w:hanging="200"/>
    </w:pPr>
    <w:rPr>
      <w:rFonts w:ascii="Arial" w:hAnsi="Arial"/>
      <w:color w:val="000000"/>
      <w:sz w:val="20"/>
      <w:szCs w:val="20"/>
      <w:lang w:eastAsia="en-US"/>
    </w:rPr>
  </w:style>
  <w:style w:type="paragraph" w:styleId="Index9">
    <w:name w:val="index 9"/>
    <w:basedOn w:val="Normal"/>
    <w:next w:val="Normal"/>
    <w:autoRedefine/>
    <w:rsid w:val="00975A44"/>
    <w:pPr>
      <w:spacing w:after="0" w:line="240" w:lineRule="auto"/>
      <w:ind w:left="1800" w:hanging="200"/>
    </w:pPr>
    <w:rPr>
      <w:rFonts w:ascii="Arial" w:hAnsi="Arial"/>
      <w:color w:val="000000"/>
      <w:sz w:val="20"/>
      <w:szCs w:val="20"/>
      <w:lang w:eastAsia="en-US"/>
    </w:rPr>
  </w:style>
  <w:style w:type="paragraph" w:customStyle="1" w:styleId="BulletInformative">
    <w:name w:val="Bullet Informative"/>
    <w:basedOn w:val="Normal"/>
    <w:rsid w:val="00975A44"/>
    <w:pPr>
      <w:shd w:val="clear" w:color="auto" w:fill="E0E0E0"/>
      <w:tabs>
        <w:tab w:val="num" w:pos="360"/>
      </w:tabs>
      <w:overflowPunct w:val="0"/>
      <w:autoSpaceDE w:val="0"/>
      <w:autoSpaceDN w:val="0"/>
      <w:adjustRightInd w:val="0"/>
      <w:spacing w:before="0" w:after="240" w:line="240" w:lineRule="atLeast"/>
      <w:ind w:left="360" w:hanging="360"/>
      <w:textAlignment w:val="baseline"/>
    </w:pPr>
    <w:rPr>
      <w:rFonts w:ascii="Bookman" w:hAnsi="Bookman"/>
      <w:color w:val="000000"/>
      <w:szCs w:val="20"/>
      <w:lang w:eastAsia="en-US"/>
    </w:rPr>
  </w:style>
  <w:style w:type="character" w:customStyle="1" w:styleId="HeaderCharChar">
    <w:name w:val="Header Char Char"/>
    <w:basedOn w:val="DefaultParagraphFont"/>
    <w:rsid w:val="00975A44"/>
    <w:rPr>
      <w:rFonts w:ascii="Arial" w:hAnsi="Arial"/>
      <w:color w:val="000000"/>
      <w:lang w:val="en-US" w:eastAsia="en-US" w:bidi="ar-SA"/>
    </w:rPr>
  </w:style>
  <w:style w:type="paragraph" w:customStyle="1" w:styleId="none">
    <w:name w:val="none"/>
    <w:basedOn w:val="Normal"/>
    <w:rsid w:val="00975A44"/>
    <w:pPr>
      <w:spacing w:before="60" w:after="60" w:line="240" w:lineRule="auto"/>
      <w:jc w:val="center"/>
    </w:pPr>
    <w:rPr>
      <w:rFonts w:ascii="Arial" w:hAnsi="Arial"/>
      <w:sz w:val="18"/>
      <w:szCs w:val="20"/>
      <w:lang w:eastAsia="en-US"/>
    </w:rPr>
  </w:style>
  <w:style w:type="numbering" w:customStyle="1" w:styleId="ISOListNumbered">
    <w:name w:val="ISO List Numbered"/>
    <w:uiPriority w:val="99"/>
    <w:rsid w:val="00975A44"/>
  </w:style>
  <w:style w:type="paragraph" w:customStyle="1" w:styleId="SubHeadingInformative">
    <w:name w:val="SubHeading Informative"/>
    <w:basedOn w:val="SubHeading"/>
    <w:next w:val="Normal"/>
    <w:rsid w:val="00975A44"/>
    <w:pPr>
      <w:shd w:val="clear" w:color="auto" w:fill="E0E0E0"/>
      <w:spacing w:after="120" w:line="240" w:lineRule="auto"/>
      <w:jc w:val="left"/>
    </w:pPr>
    <w:rPr>
      <w:rFonts w:ascii="Arial" w:hAnsi="Arial"/>
      <w:color w:val="000000"/>
      <w:lang w:eastAsia="en-US"/>
    </w:rPr>
  </w:style>
  <w:style w:type="paragraph" w:customStyle="1" w:styleId="CCodeExample">
    <w:name w:val="C Code Example"/>
    <w:basedOn w:val="CCode"/>
    <w:rsid w:val="00975A44"/>
    <w:pPr>
      <w:keepNext/>
      <w:spacing w:line="240" w:lineRule="auto"/>
    </w:pPr>
    <w:rPr>
      <w:b/>
      <w:sz w:val="16"/>
    </w:rPr>
  </w:style>
  <w:style w:type="paragraph" w:customStyle="1" w:styleId="Example0">
    <w:name w:val="Example"/>
    <w:basedOn w:val="NOTE"/>
    <w:rsid w:val="00975A44"/>
    <w:pPr>
      <w:keepNext/>
      <w:keepLines w:val="0"/>
      <w:spacing w:after="120"/>
    </w:pPr>
  </w:style>
  <w:style w:type="paragraph" w:customStyle="1" w:styleId="Contents">
    <w:name w:val="Contents"/>
    <w:basedOn w:val="Normal"/>
    <w:next w:val="TOC1"/>
    <w:rsid w:val="00975A44"/>
    <w:pPr>
      <w:keepNext/>
      <w:pageBreakBefore/>
      <w:tabs>
        <w:tab w:val="right" w:pos="9360"/>
      </w:tabs>
      <w:suppressAutoHyphens/>
      <w:spacing w:before="0" w:after="240" w:line="240" w:lineRule="auto"/>
      <w:jc w:val="center"/>
    </w:pPr>
    <w:rPr>
      <w:rFonts w:ascii="Arial" w:eastAsia="MS Mincho" w:hAnsi="Arial"/>
      <w:sz w:val="24"/>
      <w:szCs w:val="20"/>
      <w:lang w:val="de-DE" w:eastAsia="ja-JP"/>
    </w:rPr>
  </w:style>
  <w:style w:type="paragraph" w:customStyle="1" w:styleId="pListLast">
    <w:name w:val="pList Last"/>
    <w:basedOn w:val="pList"/>
    <w:rsid w:val="00975A44"/>
    <w:pPr>
      <w:keepNext w:val="0"/>
      <w:spacing w:after="240"/>
    </w:pPr>
  </w:style>
  <w:style w:type="paragraph" w:customStyle="1" w:styleId="TableHeading">
    <w:name w:val="TableHeading"/>
    <w:basedOn w:val="TableTextLeft"/>
    <w:rsid w:val="00975A44"/>
    <w:rPr>
      <w:rFonts w:ascii="Arial" w:hAnsi="Arial"/>
      <w:b/>
      <w:sz w:val="18"/>
    </w:rPr>
  </w:style>
  <w:style w:type="paragraph" w:customStyle="1" w:styleId="TableTextLeft">
    <w:name w:val="TableText Left"/>
    <w:basedOn w:val="Normal"/>
    <w:rsid w:val="00975A44"/>
    <w:pPr>
      <w:tabs>
        <w:tab w:val="left" w:pos="360"/>
      </w:tabs>
      <w:overflowPunct w:val="0"/>
      <w:autoSpaceDE w:val="0"/>
      <w:autoSpaceDN w:val="0"/>
      <w:adjustRightInd w:val="0"/>
      <w:spacing w:before="60" w:after="60" w:line="240" w:lineRule="auto"/>
      <w:jc w:val="left"/>
      <w:textAlignment w:val="baseline"/>
    </w:pPr>
    <w:rPr>
      <w:rFonts w:ascii="Arial Narrow" w:hAnsi="Arial Narrow"/>
      <w:noProof/>
      <w:color w:val="000000"/>
      <w:sz w:val="16"/>
      <w:szCs w:val="18"/>
      <w:lang w:eastAsia="en-US"/>
    </w:rPr>
  </w:style>
  <w:style w:type="paragraph" w:customStyle="1" w:styleId="paratextbullet">
    <w:name w:val="paratext bullet"/>
    <w:basedOn w:val="Normal"/>
    <w:rsid w:val="00AC17D5"/>
    <w:pPr>
      <w:numPr>
        <w:numId w:val="21"/>
      </w:numPr>
      <w:spacing w:after="120" w:line="240" w:lineRule="auto"/>
    </w:pPr>
    <w:rPr>
      <w:rFonts w:ascii="Arial" w:hAnsi="Arial"/>
      <w:color w:val="000000"/>
      <w:szCs w:val="24"/>
      <w:lang w:eastAsia="en-US"/>
    </w:rPr>
  </w:style>
  <w:style w:type="paragraph" w:customStyle="1" w:styleId="NumLet1">
    <w:name w:val="NumLet 1"/>
    <w:basedOn w:val="Normal"/>
    <w:rsid w:val="00F8186A"/>
    <w:pPr>
      <w:numPr>
        <w:numId w:val="22"/>
      </w:numPr>
      <w:spacing w:after="0" w:line="260" w:lineRule="atLeast"/>
    </w:pPr>
    <w:rPr>
      <w:rFonts w:ascii="Arial" w:hAnsi="Arial"/>
      <w:snapToGrid w:val="0"/>
      <w:szCs w:val="20"/>
      <w:lang w:eastAsia="en-US"/>
    </w:rPr>
  </w:style>
  <w:style w:type="paragraph" w:customStyle="1" w:styleId="NumLet2">
    <w:name w:val="NumLet 2"/>
    <w:basedOn w:val="NumLet1"/>
    <w:rsid w:val="00F8186A"/>
    <w:pPr>
      <w:numPr>
        <w:ilvl w:val="1"/>
      </w:numPr>
    </w:pPr>
  </w:style>
  <w:style w:type="paragraph" w:customStyle="1" w:styleId="NumLet3">
    <w:name w:val="NumLet 3"/>
    <w:basedOn w:val="NumLet2"/>
    <w:rsid w:val="00F8186A"/>
    <w:pPr>
      <w:numPr>
        <w:ilvl w:val="2"/>
      </w:numPr>
    </w:pPr>
  </w:style>
  <w:style w:type="paragraph" w:customStyle="1" w:styleId="NumLet4">
    <w:name w:val="NumLet 4"/>
    <w:basedOn w:val="NumLet3"/>
    <w:rsid w:val="00F8186A"/>
    <w:pPr>
      <w:numPr>
        <w:ilvl w:val="3"/>
      </w:numPr>
    </w:pPr>
  </w:style>
  <w:style w:type="paragraph" w:customStyle="1" w:styleId="NumLet5">
    <w:name w:val="NumLet 5"/>
    <w:basedOn w:val="NumLet4"/>
    <w:rsid w:val="00F8186A"/>
    <w:pPr>
      <w:numPr>
        <w:ilvl w:val="4"/>
      </w:numPr>
    </w:pPr>
  </w:style>
  <w:style w:type="paragraph" w:customStyle="1" w:styleId="NumLet6">
    <w:name w:val="NumLet 6"/>
    <w:basedOn w:val="NumLet5"/>
    <w:rsid w:val="00F8186A"/>
    <w:pPr>
      <w:numPr>
        <w:ilvl w:val="5"/>
      </w:numPr>
    </w:pPr>
  </w:style>
  <w:style w:type="paragraph" w:customStyle="1" w:styleId="NumLet7">
    <w:name w:val="NumLet 7"/>
    <w:basedOn w:val="NumLet6"/>
    <w:rsid w:val="00F8186A"/>
    <w:pPr>
      <w:numPr>
        <w:ilvl w:val="6"/>
      </w:numPr>
    </w:pPr>
  </w:style>
  <w:style w:type="paragraph" w:customStyle="1" w:styleId="NumLet8">
    <w:name w:val="NumLet 8"/>
    <w:basedOn w:val="NumLet7"/>
    <w:rsid w:val="00F8186A"/>
    <w:pPr>
      <w:numPr>
        <w:ilvl w:val="7"/>
      </w:numPr>
    </w:pPr>
  </w:style>
  <w:style w:type="paragraph" w:customStyle="1" w:styleId="NumLet9">
    <w:name w:val="NumLet 9"/>
    <w:basedOn w:val="NumLet8"/>
    <w:rsid w:val="00F8186A"/>
    <w:pPr>
      <w:numPr>
        <w:ilvl w:val="8"/>
      </w:numPr>
    </w:pPr>
  </w:style>
  <w:style w:type="numbering" w:customStyle="1" w:styleId="NumLet">
    <w:name w:val="NumLet"/>
    <w:rsid w:val="00F8186A"/>
    <w:pPr>
      <w:numPr>
        <w:numId w:val="22"/>
      </w:numPr>
    </w:pPr>
  </w:style>
  <w:style w:type="numbering" w:customStyle="1" w:styleId="StyleNumberedArial10ptCustomColorRGB8614226Left">
    <w:name w:val="Style Numbered Arial 10 pt Custom Color(RGB(8614226)) Left:  ..."/>
    <w:basedOn w:val="NoList"/>
    <w:rsid w:val="0088402D"/>
    <w:pPr>
      <w:numPr>
        <w:numId w:val="26"/>
      </w:numPr>
    </w:pPr>
  </w:style>
  <w:style w:type="paragraph" w:customStyle="1" w:styleId="ListNumbered">
    <w:name w:val="List Numbered"/>
    <w:basedOn w:val="BodyText"/>
    <w:rsid w:val="00914661"/>
    <w:pPr>
      <w:keepNext w:val="0"/>
      <w:keepLines/>
      <w:numPr>
        <w:numId w:val="28"/>
      </w:numPr>
    </w:pPr>
    <w:rPr>
      <w:lang w:eastAsia="zh-CN"/>
    </w:rPr>
  </w:style>
  <w:style w:type="paragraph" w:customStyle="1" w:styleId="table-cell0">
    <w:name w:val="table-cell"/>
    <w:basedOn w:val="Normal"/>
    <w:rsid w:val="00553AAD"/>
    <w:pPr>
      <w:keepNext/>
      <w:spacing w:before="60" w:after="60" w:line="240" w:lineRule="auto"/>
    </w:pPr>
    <w:rPr>
      <w:rFonts w:ascii="Arial" w:eastAsiaTheme="minorHAnsi" w:hAnsi="Arial" w:cs="Arial"/>
      <w:sz w:val="18"/>
      <w:szCs w:val="18"/>
      <w:lang w:eastAsia="en-US"/>
    </w:rPr>
  </w:style>
  <w:style w:type="paragraph" w:customStyle="1" w:styleId="PreformattedText">
    <w:name w:val="Preformatted Text"/>
    <w:basedOn w:val="Normal"/>
    <w:rsid w:val="008604FB"/>
    <w:pPr>
      <w:widowControl w:val="0"/>
      <w:suppressAutoHyphens/>
      <w:spacing w:before="0" w:after="0" w:line="240" w:lineRule="auto"/>
      <w:jc w:val="left"/>
    </w:pPr>
    <w:rPr>
      <w:rFonts w:ascii="DejaVu Sans Mono" w:eastAsia="DejaVu Sans Mono" w:hAnsi="DejaVu Sans Mono" w:cs="DejaVu Sans Mono"/>
      <w:kern w:val="1"/>
      <w:sz w:val="20"/>
      <w:szCs w:val="20"/>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543528">
      <w:bodyDiv w:val="1"/>
      <w:marLeft w:val="0"/>
      <w:marRight w:val="0"/>
      <w:marTop w:val="0"/>
      <w:marBottom w:val="0"/>
      <w:divBdr>
        <w:top w:val="none" w:sz="0" w:space="0" w:color="auto"/>
        <w:left w:val="none" w:sz="0" w:space="0" w:color="auto"/>
        <w:bottom w:val="none" w:sz="0" w:space="0" w:color="auto"/>
        <w:right w:val="none" w:sz="0" w:space="0" w:color="auto"/>
      </w:divBdr>
    </w:div>
    <w:div w:id="19204598">
      <w:bodyDiv w:val="1"/>
      <w:marLeft w:val="0"/>
      <w:marRight w:val="0"/>
      <w:marTop w:val="0"/>
      <w:marBottom w:val="0"/>
      <w:divBdr>
        <w:top w:val="none" w:sz="0" w:space="0" w:color="auto"/>
        <w:left w:val="none" w:sz="0" w:space="0" w:color="auto"/>
        <w:bottom w:val="none" w:sz="0" w:space="0" w:color="auto"/>
        <w:right w:val="none" w:sz="0" w:space="0" w:color="auto"/>
      </w:divBdr>
    </w:div>
    <w:div w:id="91359200">
      <w:bodyDiv w:val="1"/>
      <w:marLeft w:val="0"/>
      <w:marRight w:val="0"/>
      <w:marTop w:val="0"/>
      <w:marBottom w:val="0"/>
      <w:divBdr>
        <w:top w:val="none" w:sz="0" w:space="0" w:color="auto"/>
        <w:left w:val="none" w:sz="0" w:space="0" w:color="auto"/>
        <w:bottom w:val="none" w:sz="0" w:space="0" w:color="auto"/>
        <w:right w:val="none" w:sz="0" w:space="0" w:color="auto"/>
      </w:divBdr>
    </w:div>
    <w:div w:id="124977904">
      <w:bodyDiv w:val="1"/>
      <w:marLeft w:val="0"/>
      <w:marRight w:val="0"/>
      <w:marTop w:val="0"/>
      <w:marBottom w:val="0"/>
      <w:divBdr>
        <w:top w:val="none" w:sz="0" w:space="0" w:color="auto"/>
        <w:left w:val="none" w:sz="0" w:space="0" w:color="auto"/>
        <w:bottom w:val="none" w:sz="0" w:space="0" w:color="auto"/>
        <w:right w:val="none" w:sz="0" w:space="0" w:color="auto"/>
      </w:divBdr>
      <w:divsChild>
        <w:div w:id="1424256758">
          <w:marLeft w:val="0"/>
          <w:marRight w:val="0"/>
          <w:marTop w:val="0"/>
          <w:marBottom w:val="0"/>
          <w:divBdr>
            <w:top w:val="none" w:sz="0" w:space="0" w:color="auto"/>
            <w:left w:val="none" w:sz="0" w:space="0" w:color="auto"/>
            <w:bottom w:val="none" w:sz="0" w:space="0" w:color="auto"/>
            <w:right w:val="none" w:sz="0" w:space="0" w:color="auto"/>
          </w:divBdr>
          <w:divsChild>
            <w:div w:id="29764554">
              <w:marLeft w:val="0"/>
              <w:marRight w:val="0"/>
              <w:marTop w:val="0"/>
              <w:marBottom w:val="0"/>
              <w:divBdr>
                <w:top w:val="none" w:sz="0" w:space="0" w:color="auto"/>
                <w:left w:val="none" w:sz="0" w:space="0" w:color="auto"/>
                <w:bottom w:val="none" w:sz="0" w:space="0" w:color="auto"/>
                <w:right w:val="none" w:sz="0" w:space="0" w:color="auto"/>
              </w:divBdr>
            </w:div>
            <w:div w:id="274410546">
              <w:marLeft w:val="0"/>
              <w:marRight w:val="0"/>
              <w:marTop w:val="0"/>
              <w:marBottom w:val="0"/>
              <w:divBdr>
                <w:top w:val="none" w:sz="0" w:space="0" w:color="auto"/>
                <w:left w:val="none" w:sz="0" w:space="0" w:color="auto"/>
                <w:bottom w:val="none" w:sz="0" w:space="0" w:color="auto"/>
                <w:right w:val="none" w:sz="0" w:space="0" w:color="auto"/>
              </w:divBdr>
            </w:div>
            <w:div w:id="419300173">
              <w:marLeft w:val="0"/>
              <w:marRight w:val="0"/>
              <w:marTop w:val="0"/>
              <w:marBottom w:val="0"/>
              <w:divBdr>
                <w:top w:val="none" w:sz="0" w:space="0" w:color="auto"/>
                <w:left w:val="none" w:sz="0" w:space="0" w:color="auto"/>
                <w:bottom w:val="none" w:sz="0" w:space="0" w:color="auto"/>
                <w:right w:val="none" w:sz="0" w:space="0" w:color="auto"/>
              </w:divBdr>
            </w:div>
            <w:div w:id="478418939">
              <w:marLeft w:val="0"/>
              <w:marRight w:val="0"/>
              <w:marTop w:val="0"/>
              <w:marBottom w:val="0"/>
              <w:divBdr>
                <w:top w:val="none" w:sz="0" w:space="0" w:color="auto"/>
                <w:left w:val="none" w:sz="0" w:space="0" w:color="auto"/>
                <w:bottom w:val="none" w:sz="0" w:space="0" w:color="auto"/>
                <w:right w:val="none" w:sz="0" w:space="0" w:color="auto"/>
              </w:divBdr>
            </w:div>
            <w:div w:id="499809301">
              <w:marLeft w:val="0"/>
              <w:marRight w:val="0"/>
              <w:marTop w:val="0"/>
              <w:marBottom w:val="0"/>
              <w:divBdr>
                <w:top w:val="none" w:sz="0" w:space="0" w:color="auto"/>
                <w:left w:val="none" w:sz="0" w:space="0" w:color="auto"/>
                <w:bottom w:val="none" w:sz="0" w:space="0" w:color="auto"/>
                <w:right w:val="none" w:sz="0" w:space="0" w:color="auto"/>
              </w:divBdr>
            </w:div>
            <w:div w:id="614094283">
              <w:marLeft w:val="0"/>
              <w:marRight w:val="0"/>
              <w:marTop w:val="0"/>
              <w:marBottom w:val="0"/>
              <w:divBdr>
                <w:top w:val="none" w:sz="0" w:space="0" w:color="auto"/>
                <w:left w:val="none" w:sz="0" w:space="0" w:color="auto"/>
                <w:bottom w:val="none" w:sz="0" w:space="0" w:color="auto"/>
                <w:right w:val="none" w:sz="0" w:space="0" w:color="auto"/>
              </w:divBdr>
            </w:div>
            <w:div w:id="645546752">
              <w:marLeft w:val="0"/>
              <w:marRight w:val="0"/>
              <w:marTop w:val="0"/>
              <w:marBottom w:val="0"/>
              <w:divBdr>
                <w:top w:val="none" w:sz="0" w:space="0" w:color="auto"/>
                <w:left w:val="none" w:sz="0" w:space="0" w:color="auto"/>
                <w:bottom w:val="none" w:sz="0" w:space="0" w:color="auto"/>
                <w:right w:val="none" w:sz="0" w:space="0" w:color="auto"/>
              </w:divBdr>
            </w:div>
            <w:div w:id="1096748214">
              <w:marLeft w:val="0"/>
              <w:marRight w:val="0"/>
              <w:marTop w:val="0"/>
              <w:marBottom w:val="0"/>
              <w:divBdr>
                <w:top w:val="none" w:sz="0" w:space="0" w:color="auto"/>
                <w:left w:val="none" w:sz="0" w:space="0" w:color="auto"/>
                <w:bottom w:val="none" w:sz="0" w:space="0" w:color="auto"/>
                <w:right w:val="none" w:sz="0" w:space="0" w:color="auto"/>
              </w:divBdr>
            </w:div>
            <w:div w:id="2096397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58489">
      <w:bodyDiv w:val="1"/>
      <w:marLeft w:val="0"/>
      <w:marRight w:val="0"/>
      <w:marTop w:val="0"/>
      <w:marBottom w:val="0"/>
      <w:divBdr>
        <w:top w:val="none" w:sz="0" w:space="0" w:color="auto"/>
        <w:left w:val="none" w:sz="0" w:space="0" w:color="auto"/>
        <w:bottom w:val="none" w:sz="0" w:space="0" w:color="auto"/>
        <w:right w:val="none" w:sz="0" w:space="0" w:color="auto"/>
      </w:divBdr>
    </w:div>
    <w:div w:id="188296694">
      <w:bodyDiv w:val="1"/>
      <w:marLeft w:val="0"/>
      <w:marRight w:val="0"/>
      <w:marTop w:val="0"/>
      <w:marBottom w:val="0"/>
      <w:divBdr>
        <w:top w:val="none" w:sz="0" w:space="0" w:color="auto"/>
        <w:left w:val="none" w:sz="0" w:space="0" w:color="auto"/>
        <w:bottom w:val="none" w:sz="0" w:space="0" w:color="auto"/>
        <w:right w:val="none" w:sz="0" w:space="0" w:color="auto"/>
      </w:divBdr>
    </w:div>
    <w:div w:id="204609401">
      <w:bodyDiv w:val="1"/>
      <w:marLeft w:val="0"/>
      <w:marRight w:val="0"/>
      <w:marTop w:val="0"/>
      <w:marBottom w:val="0"/>
      <w:divBdr>
        <w:top w:val="none" w:sz="0" w:space="0" w:color="auto"/>
        <w:left w:val="none" w:sz="0" w:space="0" w:color="auto"/>
        <w:bottom w:val="none" w:sz="0" w:space="0" w:color="auto"/>
        <w:right w:val="none" w:sz="0" w:space="0" w:color="auto"/>
      </w:divBdr>
    </w:div>
    <w:div w:id="228463465">
      <w:bodyDiv w:val="1"/>
      <w:marLeft w:val="0"/>
      <w:marRight w:val="0"/>
      <w:marTop w:val="0"/>
      <w:marBottom w:val="0"/>
      <w:divBdr>
        <w:top w:val="none" w:sz="0" w:space="0" w:color="auto"/>
        <w:left w:val="none" w:sz="0" w:space="0" w:color="auto"/>
        <w:bottom w:val="none" w:sz="0" w:space="0" w:color="auto"/>
        <w:right w:val="none" w:sz="0" w:space="0" w:color="auto"/>
      </w:divBdr>
    </w:div>
    <w:div w:id="338894571">
      <w:bodyDiv w:val="1"/>
      <w:marLeft w:val="0"/>
      <w:marRight w:val="0"/>
      <w:marTop w:val="0"/>
      <w:marBottom w:val="0"/>
      <w:divBdr>
        <w:top w:val="none" w:sz="0" w:space="0" w:color="auto"/>
        <w:left w:val="none" w:sz="0" w:space="0" w:color="auto"/>
        <w:bottom w:val="none" w:sz="0" w:space="0" w:color="auto"/>
        <w:right w:val="none" w:sz="0" w:space="0" w:color="auto"/>
      </w:divBdr>
    </w:div>
    <w:div w:id="347606268">
      <w:bodyDiv w:val="1"/>
      <w:marLeft w:val="0"/>
      <w:marRight w:val="0"/>
      <w:marTop w:val="0"/>
      <w:marBottom w:val="0"/>
      <w:divBdr>
        <w:top w:val="none" w:sz="0" w:space="0" w:color="auto"/>
        <w:left w:val="none" w:sz="0" w:space="0" w:color="auto"/>
        <w:bottom w:val="none" w:sz="0" w:space="0" w:color="auto"/>
        <w:right w:val="none" w:sz="0" w:space="0" w:color="auto"/>
      </w:divBdr>
    </w:div>
    <w:div w:id="348797142">
      <w:bodyDiv w:val="1"/>
      <w:marLeft w:val="0"/>
      <w:marRight w:val="0"/>
      <w:marTop w:val="0"/>
      <w:marBottom w:val="0"/>
      <w:divBdr>
        <w:top w:val="none" w:sz="0" w:space="0" w:color="auto"/>
        <w:left w:val="none" w:sz="0" w:space="0" w:color="auto"/>
        <w:bottom w:val="none" w:sz="0" w:space="0" w:color="auto"/>
        <w:right w:val="none" w:sz="0" w:space="0" w:color="auto"/>
      </w:divBdr>
    </w:div>
    <w:div w:id="349454628">
      <w:bodyDiv w:val="1"/>
      <w:marLeft w:val="0"/>
      <w:marRight w:val="0"/>
      <w:marTop w:val="0"/>
      <w:marBottom w:val="0"/>
      <w:divBdr>
        <w:top w:val="none" w:sz="0" w:space="0" w:color="auto"/>
        <w:left w:val="none" w:sz="0" w:space="0" w:color="auto"/>
        <w:bottom w:val="none" w:sz="0" w:space="0" w:color="auto"/>
        <w:right w:val="none" w:sz="0" w:space="0" w:color="auto"/>
      </w:divBdr>
    </w:div>
    <w:div w:id="391927306">
      <w:bodyDiv w:val="1"/>
      <w:marLeft w:val="0"/>
      <w:marRight w:val="0"/>
      <w:marTop w:val="0"/>
      <w:marBottom w:val="0"/>
      <w:divBdr>
        <w:top w:val="none" w:sz="0" w:space="0" w:color="auto"/>
        <w:left w:val="none" w:sz="0" w:space="0" w:color="auto"/>
        <w:bottom w:val="none" w:sz="0" w:space="0" w:color="auto"/>
        <w:right w:val="none" w:sz="0" w:space="0" w:color="auto"/>
      </w:divBdr>
    </w:div>
    <w:div w:id="442966091">
      <w:bodyDiv w:val="1"/>
      <w:marLeft w:val="120"/>
      <w:marRight w:val="120"/>
      <w:marTop w:val="0"/>
      <w:marBottom w:val="0"/>
      <w:divBdr>
        <w:top w:val="none" w:sz="0" w:space="0" w:color="auto"/>
        <w:left w:val="none" w:sz="0" w:space="0" w:color="auto"/>
        <w:bottom w:val="none" w:sz="0" w:space="0" w:color="auto"/>
        <w:right w:val="none" w:sz="0" w:space="0" w:color="auto"/>
      </w:divBdr>
    </w:div>
    <w:div w:id="458498731">
      <w:bodyDiv w:val="1"/>
      <w:marLeft w:val="0"/>
      <w:marRight w:val="0"/>
      <w:marTop w:val="0"/>
      <w:marBottom w:val="0"/>
      <w:divBdr>
        <w:top w:val="none" w:sz="0" w:space="0" w:color="auto"/>
        <w:left w:val="none" w:sz="0" w:space="0" w:color="auto"/>
        <w:bottom w:val="none" w:sz="0" w:space="0" w:color="auto"/>
        <w:right w:val="none" w:sz="0" w:space="0" w:color="auto"/>
      </w:divBdr>
    </w:div>
    <w:div w:id="462620224">
      <w:bodyDiv w:val="1"/>
      <w:marLeft w:val="0"/>
      <w:marRight w:val="0"/>
      <w:marTop w:val="0"/>
      <w:marBottom w:val="0"/>
      <w:divBdr>
        <w:top w:val="none" w:sz="0" w:space="0" w:color="auto"/>
        <w:left w:val="none" w:sz="0" w:space="0" w:color="auto"/>
        <w:bottom w:val="none" w:sz="0" w:space="0" w:color="auto"/>
        <w:right w:val="none" w:sz="0" w:space="0" w:color="auto"/>
      </w:divBdr>
    </w:div>
    <w:div w:id="573855636">
      <w:bodyDiv w:val="1"/>
      <w:marLeft w:val="0"/>
      <w:marRight w:val="0"/>
      <w:marTop w:val="0"/>
      <w:marBottom w:val="0"/>
      <w:divBdr>
        <w:top w:val="none" w:sz="0" w:space="0" w:color="auto"/>
        <w:left w:val="none" w:sz="0" w:space="0" w:color="auto"/>
        <w:bottom w:val="none" w:sz="0" w:space="0" w:color="auto"/>
        <w:right w:val="none" w:sz="0" w:space="0" w:color="auto"/>
      </w:divBdr>
    </w:div>
    <w:div w:id="657077114">
      <w:bodyDiv w:val="1"/>
      <w:marLeft w:val="0"/>
      <w:marRight w:val="0"/>
      <w:marTop w:val="0"/>
      <w:marBottom w:val="0"/>
      <w:divBdr>
        <w:top w:val="none" w:sz="0" w:space="0" w:color="auto"/>
        <w:left w:val="none" w:sz="0" w:space="0" w:color="auto"/>
        <w:bottom w:val="none" w:sz="0" w:space="0" w:color="auto"/>
        <w:right w:val="none" w:sz="0" w:space="0" w:color="auto"/>
      </w:divBdr>
    </w:div>
    <w:div w:id="685251625">
      <w:bodyDiv w:val="1"/>
      <w:marLeft w:val="0"/>
      <w:marRight w:val="0"/>
      <w:marTop w:val="0"/>
      <w:marBottom w:val="0"/>
      <w:divBdr>
        <w:top w:val="none" w:sz="0" w:space="0" w:color="auto"/>
        <w:left w:val="none" w:sz="0" w:space="0" w:color="auto"/>
        <w:bottom w:val="none" w:sz="0" w:space="0" w:color="auto"/>
        <w:right w:val="none" w:sz="0" w:space="0" w:color="auto"/>
      </w:divBdr>
    </w:div>
    <w:div w:id="687021178">
      <w:bodyDiv w:val="1"/>
      <w:marLeft w:val="0"/>
      <w:marRight w:val="0"/>
      <w:marTop w:val="0"/>
      <w:marBottom w:val="0"/>
      <w:divBdr>
        <w:top w:val="none" w:sz="0" w:space="0" w:color="auto"/>
        <w:left w:val="none" w:sz="0" w:space="0" w:color="auto"/>
        <w:bottom w:val="none" w:sz="0" w:space="0" w:color="auto"/>
        <w:right w:val="none" w:sz="0" w:space="0" w:color="auto"/>
      </w:divBdr>
    </w:div>
    <w:div w:id="692614843">
      <w:bodyDiv w:val="1"/>
      <w:marLeft w:val="0"/>
      <w:marRight w:val="0"/>
      <w:marTop w:val="0"/>
      <w:marBottom w:val="0"/>
      <w:divBdr>
        <w:top w:val="none" w:sz="0" w:space="0" w:color="auto"/>
        <w:left w:val="none" w:sz="0" w:space="0" w:color="auto"/>
        <w:bottom w:val="none" w:sz="0" w:space="0" w:color="auto"/>
        <w:right w:val="none" w:sz="0" w:space="0" w:color="auto"/>
      </w:divBdr>
    </w:div>
    <w:div w:id="707297012">
      <w:bodyDiv w:val="1"/>
      <w:marLeft w:val="120"/>
      <w:marRight w:val="120"/>
      <w:marTop w:val="0"/>
      <w:marBottom w:val="0"/>
      <w:divBdr>
        <w:top w:val="none" w:sz="0" w:space="0" w:color="auto"/>
        <w:left w:val="none" w:sz="0" w:space="0" w:color="auto"/>
        <w:bottom w:val="none" w:sz="0" w:space="0" w:color="auto"/>
        <w:right w:val="none" w:sz="0" w:space="0" w:color="auto"/>
      </w:divBdr>
    </w:div>
    <w:div w:id="756051590">
      <w:bodyDiv w:val="1"/>
      <w:marLeft w:val="0"/>
      <w:marRight w:val="0"/>
      <w:marTop w:val="0"/>
      <w:marBottom w:val="0"/>
      <w:divBdr>
        <w:top w:val="none" w:sz="0" w:space="0" w:color="auto"/>
        <w:left w:val="none" w:sz="0" w:space="0" w:color="auto"/>
        <w:bottom w:val="none" w:sz="0" w:space="0" w:color="auto"/>
        <w:right w:val="none" w:sz="0" w:space="0" w:color="auto"/>
      </w:divBdr>
    </w:div>
    <w:div w:id="781917917">
      <w:bodyDiv w:val="1"/>
      <w:marLeft w:val="0"/>
      <w:marRight w:val="0"/>
      <w:marTop w:val="0"/>
      <w:marBottom w:val="0"/>
      <w:divBdr>
        <w:top w:val="none" w:sz="0" w:space="0" w:color="auto"/>
        <w:left w:val="none" w:sz="0" w:space="0" w:color="auto"/>
        <w:bottom w:val="none" w:sz="0" w:space="0" w:color="auto"/>
        <w:right w:val="none" w:sz="0" w:space="0" w:color="auto"/>
      </w:divBdr>
    </w:div>
    <w:div w:id="847401893">
      <w:bodyDiv w:val="1"/>
      <w:marLeft w:val="0"/>
      <w:marRight w:val="0"/>
      <w:marTop w:val="0"/>
      <w:marBottom w:val="0"/>
      <w:divBdr>
        <w:top w:val="none" w:sz="0" w:space="0" w:color="auto"/>
        <w:left w:val="none" w:sz="0" w:space="0" w:color="auto"/>
        <w:bottom w:val="none" w:sz="0" w:space="0" w:color="auto"/>
        <w:right w:val="none" w:sz="0" w:space="0" w:color="auto"/>
      </w:divBdr>
    </w:div>
    <w:div w:id="862865156">
      <w:bodyDiv w:val="1"/>
      <w:marLeft w:val="0"/>
      <w:marRight w:val="0"/>
      <w:marTop w:val="0"/>
      <w:marBottom w:val="0"/>
      <w:divBdr>
        <w:top w:val="none" w:sz="0" w:space="0" w:color="auto"/>
        <w:left w:val="none" w:sz="0" w:space="0" w:color="auto"/>
        <w:bottom w:val="none" w:sz="0" w:space="0" w:color="auto"/>
        <w:right w:val="none" w:sz="0" w:space="0" w:color="auto"/>
      </w:divBdr>
    </w:div>
    <w:div w:id="929658133">
      <w:bodyDiv w:val="1"/>
      <w:marLeft w:val="0"/>
      <w:marRight w:val="0"/>
      <w:marTop w:val="0"/>
      <w:marBottom w:val="0"/>
      <w:divBdr>
        <w:top w:val="none" w:sz="0" w:space="0" w:color="auto"/>
        <w:left w:val="none" w:sz="0" w:space="0" w:color="auto"/>
        <w:bottom w:val="none" w:sz="0" w:space="0" w:color="auto"/>
        <w:right w:val="none" w:sz="0" w:space="0" w:color="auto"/>
      </w:divBdr>
      <w:divsChild>
        <w:div w:id="919143839">
          <w:marLeft w:val="0"/>
          <w:marRight w:val="0"/>
          <w:marTop w:val="0"/>
          <w:marBottom w:val="0"/>
          <w:divBdr>
            <w:top w:val="none" w:sz="0" w:space="0" w:color="auto"/>
            <w:left w:val="none" w:sz="0" w:space="0" w:color="auto"/>
            <w:bottom w:val="none" w:sz="0" w:space="0" w:color="auto"/>
            <w:right w:val="none" w:sz="0" w:space="0" w:color="auto"/>
          </w:divBdr>
          <w:divsChild>
            <w:div w:id="1088844946">
              <w:marLeft w:val="0"/>
              <w:marRight w:val="0"/>
              <w:marTop w:val="0"/>
              <w:marBottom w:val="0"/>
              <w:divBdr>
                <w:top w:val="none" w:sz="0" w:space="0" w:color="auto"/>
                <w:left w:val="none" w:sz="0" w:space="0" w:color="auto"/>
                <w:bottom w:val="none" w:sz="0" w:space="0" w:color="auto"/>
                <w:right w:val="none" w:sz="0" w:space="0" w:color="auto"/>
              </w:divBdr>
              <w:divsChild>
                <w:div w:id="2123915052">
                  <w:marLeft w:val="0"/>
                  <w:marRight w:val="0"/>
                  <w:marTop w:val="0"/>
                  <w:marBottom w:val="0"/>
                  <w:divBdr>
                    <w:top w:val="none" w:sz="0" w:space="0" w:color="auto"/>
                    <w:left w:val="none" w:sz="0" w:space="0" w:color="auto"/>
                    <w:bottom w:val="none" w:sz="0" w:space="0" w:color="auto"/>
                    <w:right w:val="none" w:sz="0" w:space="0" w:color="auto"/>
                  </w:divBdr>
                  <w:divsChild>
                    <w:div w:id="694160054">
                      <w:marLeft w:val="0"/>
                      <w:marRight w:val="0"/>
                      <w:marTop w:val="0"/>
                      <w:marBottom w:val="0"/>
                      <w:divBdr>
                        <w:top w:val="none" w:sz="0" w:space="0" w:color="auto"/>
                        <w:left w:val="none" w:sz="0" w:space="0" w:color="auto"/>
                        <w:bottom w:val="none" w:sz="0" w:space="0" w:color="auto"/>
                        <w:right w:val="none" w:sz="0" w:space="0" w:color="auto"/>
                      </w:divBdr>
                      <w:divsChild>
                        <w:div w:id="892887642">
                          <w:marLeft w:val="0"/>
                          <w:marRight w:val="0"/>
                          <w:marTop w:val="0"/>
                          <w:marBottom w:val="0"/>
                          <w:divBdr>
                            <w:top w:val="none" w:sz="0" w:space="0" w:color="auto"/>
                            <w:left w:val="none" w:sz="0" w:space="0" w:color="auto"/>
                            <w:bottom w:val="none" w:sz="0" w:space="0" w:color="auto"/>
                            <w:right w:val="none" w:sz="0" w:space="0" w:color="auto"/>
                          </w:divBdr>
                          <w:divsChild>
                            <w:div w:id="51587984">
                              <w:marLeft w:val="0"/>
                              <w:marRight w:val="0"/>
                              <w:marTop w:val="0"/>
                              <w:marBottom w:val="0"/>
                              <w:divBdr>
                                <w:top w:val="none" w:sz="0" w:space="0" w:color="auto"/>
                                <w:left w:val="none" w:sz="0" w:space="0" w:color="auto"/>
                                <w:bottom w:val="none" w:sz="0" w:space="0" w:color="auto"/>
                                <w:right w:val="none" w:sz="0" w:space="0" w:color="auto"/>
                              </w:divBdr>
                              <w:divsChild>
                                <w:div w:id="1775518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30031309">
      <w:bodyDiv w:val="1"/>
      <w:marLeft w:val="0"/>
      <w:marRight w:val="0"/>
      <w:marTop w:val="0"/>
      <w:marBottom w:val="0"/>
      <w:divBdr>
        <w:top w:val="none" w:sz="0" w:space="0" w:color="auto"/>
        <w:left w:val="none" w:sz="0" w:space="0" w:color="auto"/>
        <w:bottom w:val="none" w:sz="0" w:space="0" w:color="auto"/>
        <w:right w:val="none" w:sz="0" w:space="0" w:color="auto"/>
      </w:divBdr>
    </w:div>
    <w:div w:id="1123184305">
      <w:bodyDiv w:val="1"/>
      <w:marLeft w:val="0"/>
      <w:marRight w:val="0"/>
      <w:marTop w:val="0"/>
      <w:marBottom w:val="0"/>
      <w:divBdr>
        <w:top w:val="none" w:sz="0" w:space="0" w:color="auto"/>
        <w:left w:val="none" w:sz="0" w:space="0" w:color="auto"/>
        <w:bottom w:val="none" w:sz="0" w:space="0" w:color="auto"/>
        <w:right w:val="none" w:sz="0" w:space="0" w:color="auto"/>
      </w:divBdr>
    </w:div>
    <w:div w:id="1161238956">
      <w:bodyDiv w:val="1"/>
      <w:marLeft w:val="0"/>
      <w:marRight w:val="0"/>
      <w:marTop w:val="0"/>
      <w:marBottom w:val="0"/>
      <w:divBdr>
        <w:top w:val="none" w:sz="0" w:space="0" w:color="auto"/>
        <w:left w:val="none" w:sz="0" w:space="0" w:color="auto"/>
        <w:bottom w:val="none" w:sz="0" w:space="0" w:color="auto"/>
        <w:right w:val="none" w:sz="0" w:space="0" w:color="auto"/>
      </w:divBdr>
    </w:div>
    <w:div w:id="1170633475">
      <w:bodyDiv w:val="1"/>
      <w:marLeft w:val="0"/>
      <w:marRight w:val="0"/>
      <w:marTop w:val="0"/>
      <w:marBottom w:val="0"/>
      <w:divBdr>
        <w:top w:val="none" w:sz="0" w:space="0" w:color="auto"/>
        <w:left w:val="none" w:sz="0" w:space="0" w:color="auto"/>
        <w:bottom w:val="none" w:sz="0" w:space="0" w:color="auto"/>
        <w:right w:val="none" w:sz="0" w:space="0" w:color="auto"/>
      </w:divBdr>
      <w:divsChild>
        <w:div w:id="181093563">
          <w:marLeft w:val="0"/>
          <w:marRight w:val="0"/>
          <w:marTop w:val="0"/>
          <w:marBottom w:val="0"/>
          <w:divBdr>
            <w:top w:val="none" w:sz="0" w:space="0" w:color="auto"/>
            <w:left w:val="none" w:sz="0" w:space="0" w:color="auto"/>
            <w:bottom w:val="none" w:sz="0" w:space="0" w:color="auto"/>
            <w:right w:val="none" w:sz="0" w:space="0" w:color="auto"/>
          </w:divBdr>
          <w:divsChild>
            <w:div w:id="49885273">
              <w:marLeft w:val="0"/>
              <w:marRight w:val="0"/>
              <w:marTop w:val="0"/>
              <w:marBottom w:val="0"/>
              <w:divBdr>
                <w:top w:val="none" w:sz="0" w:space="0" w:color="auto"/>
                <w:left w:val="none" w:sz="0" w:space="0" w:color="auto"/>
                <w:bottom w:val="none" w:sz="0" w:space="0" w:color="auto"/>
                <w:right w:val="none" w:sz="0" w:space="0" w:color="auto"/>
              </w:divBdr>
            </w:div>
            <w:div w:id="94718522">
              <w:marLeft w:val="0"/>
              <w:marRight w:val="0"/>
              <w:marTop w:val="0"/>
              <w:marBottom w:val="0"/>
              <w:divBdr>
                <w:top w:val="none" w:sz="0" w:space="0" w:color="auto"/>
                <w:left w:val="none" w:sz="0" w:space="0" w:color="auto"/>
                <w:bottom w:val="none" w:sz="0" w:space="0" w:color="auto"/>
                <w:right w:val="none" w:sz="0" w:space="0" w:color="auto"/>
              </w:divBdr>
            </w:div>
            <w:div w:id="352734229">
              <w:marLeft w:val="0"/>
              <w:marRight w:val="0"/>
              <w:marTop w:val="0"/>
              <w:marBottom w:val="0"/>
              <w:divBdr>
                <w:top w:val="none" w:sz="0" w:space="0" w:color="auto"/>
                <w:left w:val="none" w:sz="0" w:space="0" w:color="auto"/>
                <w:bottom w:val="none" w:sz="0" w:space="0" w:color="auto"/>
                <w:right w:val="none" w:sz="0" w:space="0" w:color="auto"/>
              </w:divBdr>
            </w:div>
            <w:div w:id="437870192">
              <w:marLeft w:val="0"/>
              <w:marRight w:val="0"/>
              <w:marTop w:val="0"/>
              <w:marBottom w:val="0"/>
              <w:divBdr>
                <w:top w:val="none" w:sz="0" w:space="0" w:color="auto"/>
                <w:left w:val="none" w:sz="0" w:space="0" w:color="auto"/>
                <w:bottom w:val="none" w:sz="0" w:space="0" w:color="auto"/>
                <w:right w:val="none" w:sz="0" w:space="0" w:color="auto"/>
              </w:divBdr>
            </w:div>
            <w:div w:id="531042824">
              <w:marLeft w:val="0"/>
              <w:marRight w:val="0"/>
              <w:marTop w:val="0"/>
              <w:marBottom w:val="0"/>
              <w:divBdr>
                <w:top w:val="none" w:sz="0" w:space="0" w:color="auto"/>
                <w:left w:val="none" w:sz="0" w:space="0" w:color="auto"/>
                <w:bottom w:val="none" w:sz="0" w:space="0" w:color="auto"/>
                <w:right w:val="none" w:sz="0" w:space="0" w:color="auto"/>
              </w:divBdr>
            </w:div>
            <w:div w:id="568812083">
              <w:marLeft w:val="0"/>
              <w:marRight w:val="0"/>
              <w:marTop w:val="0"/>
              <w:marBottom w:val="0"/>
              <w:divBdr>
                <w:top w:val="none" w:sz="0" w:space="0" w:color="auto"/>
                <w:left w:val="none" w:sz="0" w:space="0" w:color="auto"/>
                <w:bottom w:val="none" w:sz="0" w:space="0" w:color="auto"/>
                <w:right w:val="none" w:sz="0" w:space="0" w:color="auto"/>
              </w:divBdr>
            </w:div>
            <w:div w:id="572005468">
              <w:marLeft w:val="0"/>
              <w:marRight w:val="0"/>
              <w:marTop w:val="0"/>
              <w:marBottom w:val="0"/>
              <w:divBdr>
                <w:top w:val="none" w:sz="0" w:space="0" w:color="auto"/>
                <w:left w:val="none" w:sz="0" w:space="0" w:color="auto"/>
                <w:bottom w:val="none" w:sz="0" w:space="0" w:color="auto"/>
                <w:right w:val="none" w:sz="0" w:space="0" w:color="auto"/>
              </w:divBdr>
            </w:div>
            <w:div w:id="653263215">
              <w:marLeft w:val="0"/>
              <w:marRight w:val="0"/>
              <w:marTop w:val="0"/>
              <w:marBottom w:val="0"/>
              <w:divBdr>
                <w:top w:val="none" w:sz="0" w:space="0" w:color="auto"/>
                <w:left w:val="none" w:sz="0" w:space="0" w:color="auto"/>
                <w:bottom w:val="none" w:sz="0" w:space="0" w:color="auto"/>
                <w:right w:val="none" w:sz="0" w:space="0" w:color="auto"/>
              </w:divBdr>
            </w:div>
            <w:div w:id="662927819">
              <w:marLeft w:val="0"/>
              <w:marRight w:val="0"/>
              <w:marTop w:val="0"/>
              <w:marBottom w:val="0"/>
              <w:divBdr>
                <w:top w:val="none" w:sz="0" w:space="0" w:color="auto"/>
                <w:left w:val="none" w:sz="0" w:space="0" w:color="auto"/>
                <w:bottom w:val="none" w:sz="0" w:space="0" w:color="auto"/>
                <w:right w:val="none" w:sz="0" w:space="0" w:color="auto"/>
              </w:divBdr>
            </w:div>
            <w:div w:id="686489789">
              <w:marLeft w:val="0"/>
              <w:marRight w:val="0"/>
              <w:marTop w:val="0"/>
              <w:marBottom w:val="0"/>
              <w:divBdr>
                <w:top w:val="none" w:sz="0" w:space="0" w:color="auto"/>
                <w:left w:val="none" w:sz="0" w:space="0" w:color="auto"/>
                <w:bottom w:val="none" w:sz="0" w:space="0" w:color="auto"/>
                <w:right w:val="none" w:sz="0" w:space="0" w:color="auto"/>
              </w:divBdr>
            </w:div>
            <w:div w:id="1176961670">
              <w:marLeft w:val="0"/>
              <w:marRight w:val="0"/>
              <w:marTop w:val="0"/>
              <w:marBottom w:val="0"/>
              <w:divBdr>
                <w:top w:val="none" w:sz="0" w:space="0" w:color="auto"/>
                <w:left w:val="none" w:sz="0" w:space="0" w:color="auto"/>
                <w:bottom w:val="none" w:sz="0" w:space="0" w:color="auto"/>
                <w:right w:val="none" w:sz="0" w:space="0" w:color="auto"/>
              </w:divBdr>
            </w:div>
            <w:div w:id="1296638269">
              <w:marLeft w:val="0"/>
              <w:marRight w:val="0"/>
              <w:marTop w:val="0"/>
              <w:marBottom w:val="0"/>
              <w:divBdr>
                <w:top w:val="none" w:sz="0" w:space="0" w:color="auto"/>
                <w:left w:val="none" w:sz="0" w:space="0" w:color="auto"/>
                <w:bottom w:val="none" w:sz="0" w:space="0" w:color="auto"/>
                <w:right w:val="none" w:sz="0" w:space="0" w:color="auto"/>
              </w:divBdr>
            </w:div>
            <w:div w:id="1473982500">
              <w:marLeft w:val="0"/>
              <w:marRight w:val="0"/>
              <w:marTop w:val="0"/>
              <w:marBottom w:val="0"/>
              <w:divBdr>
                <w:top w:val="none" w:sz="0" w:space="0" w:color="auto"/>
                <w:left w:val="none" w:sz="0" w:space="0" w:color="auto"/>
                <w:bottom w:val="none" w:sz="0" w:space="0" w:color="auto"/>
                <w:right w:val="none" w:sz="0" w:space="0" w:color="auto"/>
              </w:divBdr>
            </w:div>
            <w:div w:id="1513493352">
              <w:marLeft w:val="0"/>
              <w:marRight w:val="0"/>
              <w:marTop w:val="0"/>
              <w:marBottom w:val="0"/>
              <w:divBdr>
                <w:top w:val="none" w:sz="0" w:space="0" w:color="auto"/>
                <w:left w:val="none" w:sz="0" w:space="0" w:color="auto"/>
                <w:bottom w:val="none" w:sz="0" w:space="0" w:color="auto"/>
                <w:right w:val="none" w:sz="0" w:space="0" w:color="auto"/>
              </w:divBdr>
            </w:div>
            <w:div w:id="1525555910">
              <w:marLeft w:val="0"/>
              <w:marRight w:val="0"/>
              <w:marTop w:val="0"/>
              <w:marBottom w:val="0"/>
              <w:divBdr>
                <w:top w:val="none" w:sz="0" w:space="0" w:color="auto"/>
                <w:left w:val="none" w:sz="0" w:space="0" w:color="auto"/>
                <w:bottom w:val="none" w:sz="0" w:space="0" w:color="auto"/>
                <w:right w:val="none" w:sz="0" w:space="0" w:color="auto"/>
              </w:divBdr>
            </w:div>
            <w:div w:id="1530488910">
              <w:marLeft w:val="0"/>
              <w:marRight w:val="0"/>
              <w:marTop w:val="0"/>
              <w:marBottom w:val="0"/>
              <w:divBdr>
                <w:top w:val="none" w:sz="0" w:space="0" w:color="auto"/>
                <w:left w:val="none" w:sz="0" w:space="0" w:color="auto"/>
                <w:bottom w:val="none" w:sz="0" w:space="0" w:color="auto"/>
                <w:right w:val="none" w:sz="0" w:space="0" w:color="auto"/>
              </w:divBdr>
            </w:div>
            <w:div w:id="1561012655">
              <w:marLeft w:val="0"/>
              <w:marRight w:val="0"/>
              <w:marTop w:val="0"/>
              <w:marBottom w:val="0"/>
              <w:divBdr>
                <w:top w:val="none" w:sz="0" w:space="0" w:color="auto"/>
                <w:left w:val="none" w:sz="0" w:space="0" w:color="auto"/>
                <w:bottom w:val="none" w:sz="0" w:space="0" w:color="auto"/>
                <w:right w:val="none" w:sz="0" w:space="0" w:color="auto"/>
              </w:divBdr>
            </w:div>
            <w:div w:id="1600598949">
              <w:marLeft w:val="0"/>
              <w:marRight w:val="0"/>
              <w:marTop w:val="0"/>
              <w:marBottom w:val="0"/>
              <w:divBdr>
                <w:top w:val="none" w:sz="0" w:space="0" w:color="auto"/>
                <w:left w:val="none" w:sz="0" w:space="0" w:color="auto"/>
                <w:bottom w:val="none" w:sz="0" w:space="0" w:color="auto"/>
                <w:right w:val="none" w:sz="0" w:space="0" w:color="auto"/>
              </w:divBdr>
            </w:div>
            <w:div w:id="1661956408">
              <w:marLeft w:val="0"/>
              <w:marRight w:val="0"/>
              <w:marTop w:val="0"/>
              <w:marBottom w:val="0"/>
              <w:divBdr>
                <w:top w:val="none" w:sz="0" w:space="0" w:color="auto"/>
                <w:left w:val="none" w:sz="0" w:space="0" w:color="auto"/>
                <w:bottom w:val="none" w:sz="0" w:space="0" w:color="auto"/>
                <w:right w:val="none" w:sz="0" w:space="0" w:color="auto"/>
              </w:divBdr>
            </w:div>
            <w:div w:id="1728068016">
              <w:marLeft w:val="0"/>
              <w:marRight w:val="0"/>
              <w:marTop w:val="0"/>
              <w:marBottom w:val="0"/>
              <w:divBdr>
                <w:top w:val="none" w:sz="0" w:space="0" w:color="auto"/>
                <w:left w:val="none" w:sz="0" w:space="0" w:color="auto"/>
                <w:bottom w:val="none" w:sz="0" w:space="0" w:color="auto"/>
                <w:right w:val="none" w:sz="0" w:space="0" w:color="auto"/>
              </w:divBdr>
            </w:div>
            <w:div w:id="1961303302">
              <w:marLeft w:val="0"/>
              <w:marRight w:val="0"/>
              <w:marTop w:val="0"/>
              <w:marBottom w:val="0"/>
              <w:divBdr>
                <w:top w:val="none" w:sz="0" w:space="0" w:color="auto"/>
                <w:left w:val="none" w:sz="0" w:space="0" w:color="auto"/>
                <w:bottom w:val="none" w:sz="0" w:space="0" w:color="auto"/>
                <w:right w:val="none" w:sz="0" w:space="0" w:color="auto"/>
              </w:divBdr>
            </w:div>
            <w:div w:id="1983191795">
              <w:marLeft w:val="0"/>
              <w:marRight w:val="0"/>
              <w:marTop w:val="0"/>
              <w:marBottom w:val="0"/>
              <w:divBdr>
                <w:top w:val="none" w:sz="0" w:space="0" w:color="auto"/>
                <w:left w:val="none" w:sz="0" w:space="0" w:color="auto"/>
                <w:bottom w:val="none" w:sz="0" w:space="0" w:color="auto"/>
                <w:right w:val="none" w:sz="0" w:space="0" w:color="auto"/>
              </w:divBdr>
            </w:div>
            <w:div w:id="2006936948">
              <w:marLeft w:val="0"/>
              <w:marRight w:val="0"/>
              <w:marTop w:val="0"/>
              <w:marBottom w:val="0"/>
              <w:divBdr>
                <w:top w:val="none" w:sz="0" w:space="0" w:color="auto"/>
                <w:left w:val="none" w:sz="0" w:space="0" w:color="auto"/>
                <w:bottom w:val="none" w:sz="0" w:space="0" w:color="auto"/>
                <w:right w:val="none" w:sz="0" w:space="0" w:color="auto"/>
              </w:divBdr>
            </w:div>
            <w:div w:id="2136945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740494">
      <w:bodyDiv w:val="1"/>
      <w:marLeft w:val="0"/>
      <w:marRight w:val="0"/>
      <w:marTop w:val="0"/>
      <w:marBottom w:val="0"/>
      <w:divBdr>
        <w:top w:val="none" w:sz="0" w:space="0" w:color="auto"/>
        <w:left w:val="none" w:sz="0" w:space="0" w:color="auto"/>
        <w:bottom w:val="none" w:sz="0" w:space="0" w:color="auto"/>
        <w:right w:val="none" w:sz="0" w:space="0" w:color="auto"/>
      </w:divBdr>
    </w:div>
    <w:div w:id="1372414936">
      <w:bodyDiv w:val="1"/>
      <w:marLeft w:val="0"/>
      <w:marRight w:val="0"/>
      <w:marTop w:val="0"/>
      <w:marBottom w:val="0"/>
      <w:divBdr>
        <w:top w:val="none" w:sz="0" w:space="0" w:color="auto"/>
        <w:left w:val="none" w:sz="0" w:space="0" w:color="auto"/>
        <w:bottom w:val="none" w:sz="0" w:space="0" w:color="auto"/>
        <w:right w:val="none" w:sz="0" w:space="0" w:color="auto"/>
      </w:divBdr>
    </w:div>
    <w:div w:id="1388869820">
      <w:bodyDiv w:val="1"/>
      <w:marLeft w:val="0"/>
      <w:marRight w:val="0"/>
      <w:marTop w:val="0"/>
      <w:marBottom w:val="0"/>
      <w:divBdr>
        <w:top w:val="none" w:sz="0" w:space="0" w:color="auto"/>
        <w:left w:val="none" w:sz="0" w:space="0" w:color="auto"/>
        <w:bottom w:val="none" w:sz="0" w:space="0" w:color="auto"/>
        <w:right w:val="none" w:sz="0" w:space="0" w:color="auto"/>
      </w:divBdr>
    </w:div>
    <w:div w:id="1437795848">
      <w:bodyDiv w:val="1"/>
      <w:marLeft w:val="0"/>
      <w:marRight w:val="0"/>
      <w:marTop w:val="0"/>
      <w:marBottom w:val="0"/>
      <w:divBdr>
        <w:top w:val="none" w:sz="0" w:space="0" w:color="auto"/>
        <w:left w:val="none" w:sz="0" w:space="0" w:color="auto"/>
        <w:bottom w:val="none" w:sz="0" w:space="0" w:color="auto"/>
        <w:right w:val="none" w:sz="0" w:space="0" w:color="auto"/>
      </w:divBdr>
    </w:div>
    <w:div w:id="1446928990">
      <w:bodyDiv w:val="1"/>
      <w:marLeft w:val="73"/>
      <w:marRight w:val="73"/>
      <w:marTop w:val="0"/>
      <w:marBottom w:val="0"/>
      <w:divBdr>
        <w:top w:val="none" w:sz="0" w:space="0" w:color="auto"/>
        <w:left w:val="none" w:sz="0" w:space="0" w:color="auto"/>
        <w:bottom w:val="none" w:sz="0" w:space="0" w:color="auto"/>
        <w:right w:val="none" w:sz="0" w:space="0" w:color="auto"/>
      </w:divBdr>
    </w:div>
    <w:div w:id="1457748997">
      <w:bodyDiv w:val="1"/>
      <w:marLeft w:val="0"/>
      <w:marRight w:val="0"/>
      <w:marTop w:val="0"/>
      <w:marBottom w:val="0"/>
      <w:divBdr>
        <w:top w:val="none" w:sz="0" w:space="0" w:color="auto"/>
        <w:left w:val="none" w:sz="0" w:space="0" w:color="auto"/>
        <w:bottom w:val="none" w:sz="0" w:space="0" w:color="auto"/>
        <w:right w:val="none" w:sz="0" w:space="0" w:color="auto"/>
      </w:divBdr>
    </w:div>
    <w:div w:id="1577858490">
      <w:bodyDiv w:val="1"/>
      <w:marLeft w:val="0"/>
      <w:marRight w:val="0"/>
      <w:marTop w:val="0"/>
      <w:marBottom w:val="0"/>
      <w:divBdr>
        <w:top w:val="none" w:sz="0" w:space="0" w:color="auto"/>
        <w:left w:val="none" w:sz="0" w:space="0" w:color="auto"/>
        <w:bottom w:val="none" w:sz="0" w:space="0" w:color="auto"/>
        <w:right w:val="none" w:sz="0" w:space="0" w:color="auto"/>
      </w:divBdr>
    </w:div>
    <w:div w:id="1672873017">
      <w:bodyDiv w:val="1"/>
      <w:marLeft w:val="0"/>
      <w:marRight w:val="0"/>
      <w:marTop w:val="0"/>
      <w:marBottom w:val="0"/>
      <w:divBdr>
        <w:top w:val="none" w:sz="0" w:space="0" w:color="auto"/>
        <w:left w:val="none" w:sz="0" w:space="0" w:color="auto"/>
        <w:bottom w:val="none" w:sz="0" w:space="0" w:color="auto"/>
        <w:right w:val="none" w:sz="0" w:space="0" w:color="auto"/>
      </w:divBdr>
    </w:div>
    <w:div w:id="1680890328">
      <w:bodyDiv w:val="1"/>
      <w:marLeft w:val="0"/>
      <w:marRight w:val="0"/>
      <w:marTop w:val="0"/>
      <w:marBottom w:val="0"/>
      <w:divBdr>
        <w:top w:val="none" w:sz="0" w:space="0" w:color="auto"/>
        <w:left w:val="none" w:sz="0" w:space="0" w:color="auto"/>
        <w:bottom w:val="none" w:sz="0" w:space="0" w:color="auto"/>
        <w:right w:val="none" w:sz="0" w:space="0" w:color="auto"/>
      </w:divBdr>
    </w:div>
    <w:div w:id="1684477107">
      <w:bodyDiv w:val="1"/>
      <w:marLeft w:val="0"/>
      <w:marRight w:val="0"/>
      <w:marTop w:val="0"/>
      <w:marBottom w:val="0"/>
      <w:divBdr>
        <w:top w:val="none" w:sz="0" w:space="0" w:color="auto"/>
        <w:left w:val="none" w:sz="0" w:space="0" w:color="auto"/>
        <w:bottom w:val="none" w:sz="0" w:space="0" w:color="auto"/>
        <w:right w:val="none" w:sz="0" w:space="0" w:color="auto"/>
      </w:divBdr>
    </w:div>
    <w:div w:id="1834712181">
      <w:bodyDiv w:val="1"/>
      <w:marLeft w:val="0"/>
      <w:marRight w:val="0"/>
      <w:marTop w:val="0"/>
      <w:marBottom w:val="0"/>
      <w:divBdr>
        <w:top w:val="none" w:sz="0" w:space="0" w:color="auto"/>
        <w:left w:val="none" w:sz="0" w:space="0" w:color="auto"/>
        <w:bottom w:val="none" w:sz="0" w:space="0" w:color="auto"/>
        <w:right w:val="none" w:sz="0" w:space="0" w:color="auto"/>
      </w:divBdr>
    </w:div>
    <w:div w:id="1925871313">
      <w:bodyDiv w:val="1"/>
      <w:marLeft w:val="0"/>
      <w:marRight w:val="0"/>
      <w:marTop w:val="0"/>
      <w:marBottom w:val="0"/>
      <w:divBdr>
        <w:top w:val="none" w:sz="0" w:space="0" w:color="auto"/>
        <w:left w:val="none" w:sz="0" w:space="0" w:color="auto"/>
        <w:bottom w:val="none" w:sz="0" w:space="0" w:color="auto"/>
        <w:right w:val="none" w:sz="0" w:space="0" w:color="auto"/>
      </w:divBdr>
    </w:div>
    <w:div w:id="1972587962">
      <w:bodyDiv w:val="1"/>
      <w:marLeft w:val="0"/>
      <w:marRight w:val="0"/>
      <w:marTop w:val="0"/>
      <w:marBottom w:val="0"/>
      <w:divBdr>
        <w:top w:val="none" w:sz="0" w:space="0" w:color="auto"/>
        <w:left w:val="none" w:sz="0" w:space="0" w:color="auto"/>
        <w:bottom w:val="none" w:sz="0" w:space="0" w:color="auto"/>
        <w:right w:val="none" w:sz="0" w:space="0" w:color="auto"/>
      </w:divBdr>
    </w:div>
    <w:div w:id="2027554131">
      <w:bodyDiv w:val="1"/>
      <w:marLeft w:val="0"/>
      <w:marRight w:val="0"/>
      <w:marTop w:val="0"/>
      <w:marBottom w:val="0"/>
      <w:divBdr>
        <w:top w:val="none" w:sz="0" w:space="0" w:color="auto"/>
        <w:left w:val="none" w:sz="0" w:space="0" w:color="auto"/>
        <w:bottom w:val="none" w:sz="0" w:space="0" w:color="auto"/>
        <w:right w:val="none" w:sz="0" w:space="0" w:color="auto"/>
      </w:divBdr>
    </w:div>
    <w:div w:id="2036543343">
      <w:bodyDiv w:val="1"/>
      <w:marLeft w:val="120"/>
      <w:marRight w:val="120"/>
      <w:marTop w:val="0"/>
      <w:marBottom w:val="0"/>
      <w:divBdr>
        <w:top w:val="none" w:sz="0" w:space="0" w:color="auto"/>
        <w:left w:val="none" w:sz="0" w:space="0" w:color="auto"/>
        <w:bottom w:val="none" w:sz="0" w:space="0" w:color="auto"/>
        <w:right w:val="none" w:sz="0" w:space="0" w:color="auto"/>
      </w:divBdr>
    </w:div>
    <w:div w:id="20501824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oleObject" Target="embeddings/oleObject3.bin"/><Relationship Id="rId18" Type="http://schemas.openxmlformats.org/officeDocument/2006/relationships/header" Target="header3.xml"/><Relationship Id="rId26" Type="http://schemas.openxmlformats.org/officeDocument/2006/relationships/footer" Target="footer5.xml"/><Relationship Id="rId3" Type="http://schemas.openxmlformats.org/officeDocument/2006/relationships/styles" Target="styles.xml"/><Relationship Id="rId21" Type="http://schemas.openxmlformats.org/officeDocument/2006/relationships/header" Target="header4.xml"/><Relationship Id="rId7" Type="http://schemas.openxmlformats.org/officeDocument/2006/relationships/footnotes" Target="footnotes.xml"/><Relationship Id="rId12" Type="http://schemas.openxmlformats.org/officeDocument/2006/relationships/image" Target="media/image10.wmf"/><Relationship Id="rId17" Type="http://schemas.openxmlformats.org/officeDocument/2006/relationships/footer" Target="footer2.xml"/><Relationship Id="rId25" Type="http://schemas.openxmlformats.org/officeDocument/2006/relationships/header" Target="header7.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hyperlink" Target="mailto:admin@trustedcomputinggroup.org"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oleObject2.bin"/><Relationship Id="rId24" Type="http://schemas.openxmlformats.org/officeDocument/2006/relationships/header" Target="header6.xml"/><Relationship Id="rId5" Type="http://schemas.openxmlformats.org/officeDocument/2006/relationships/settings" Target="settings.xml"/><Relationship Id="rId15" Type="http://schemas.openxmlformats.org/officeDocument/2006/relationships/header" Target="header2.xml"/><Relationship Id="rId23" Type="http://schemas.openxmlformats.org/officeDocument/2006/relationships/footer" Target="footer4.xml"/><Relationship Id="rId28" Type="http://schemas.openxmlformats.org/officeDocument/2006/relationships/footer" Target="footer6.xml"/><Relationship Id="rId10" Type="http://schemas.openxmlformats.org/officeDocument/2006/relationships/oleObject" Target="embeddings/oleObject1.bin"/><Relationship Id="rId19" Type="http://schemas.openxmlformats.org/officeDocument/2006/relationships/footer" Target="footer3.xml"/><Relationship Id="rId4" Type="http://schemas.microsoft.com/office/2007/relationships/stylesWithEffects" Target="stylesWithEffects.xml"/><Relationship Id="rId9" Type="http://schemas.openxmlformats.org/officeDocument/2006/relationships/image" Target="media/image1.wmf"/><Relationship Id="rId14" Type="http://schemas.openxmlformats.org/officeDocument/2006/relationships/header" Target="header1.xml"/><Relationship Id="rId22" Type="http://schemas.openxmlformats.org/officeDocument/2006/relationships/header" Target="header5.xml"/><Relationship Id="rId27" Type="http://schemas.openxmlformats.org/officeDocument/2006/relationships/header" Target="header8.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BEE18AF-608F-455E-A596-19EBC2E4B3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3522</TotalTime>
  <Pages>1</Pages>
  <Words>6920</Words>
  <Characters>39444</Characters>
  <Application>Microsoft Office Word</Application>
  <DocSecurity>0</DocSecurity>
  <Lines>328</Lines>
  <Paragraphs>92</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46272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David Wooten</cp:lastModifiedBy>
  <cp:revision>27</cp:revision>
  <dcterms:created xsi:type="dcterms:W3CDTF">2016-01-13T20:14:00Z</dcterms:created>
  <dcterms:modified xsi:type="dcterms:W3CDTF">2019-12-27T20:01:00Z</dcterms:modified>
</cp:coreProperties>
</file>