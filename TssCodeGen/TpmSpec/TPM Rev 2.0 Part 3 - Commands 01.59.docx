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E66" w:rsidRPr="00413B46" w:rsidRDefault="00C53E66" w:rsidP="006F24A2">
      <w:pPr>
        <w:pStyle w:val="CoverTitle"/>
      </w:pPr>
      <w:r w:rsidRPr="00413B46">
        <w:rPr>
          <w:noProof/>
        </w:rPr>
        <mc:AlternateContent>
          <mc:Choice Requires="wps">
            <w:drawing>
              <wp:anchor distT="0" distB="0" distL="114300" distR="114300" simplePos="0" relativeHeight="251659264" behindDoc="1" locked="0" layoutInCell="1" allowOverlap="1" wp14:anchorId="47C1475D" wp14:editId="5CDBA4BB">
                <wp:simplePos x="0" y="0"/>
                <wp:positionH relativeFrom="page">
                  <wp:posOffset>731520</wp:posOffset>
                </wp:positionH>
                <wp:positionV relativeFrom="page">
                  <wp:posOffset>342900</wp:posOffset>
                </wp:positionV>
                <wp:extent cx="812800" cy="902779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0" cy="9027795"/>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780330" w:rsidRDefault="00780330" w:rsidP="00C53E66">
                            <w:pPr>
                              <w:ind w:left="2"/>
                            </w:pPr>
                            <w:r w:rsidRPr="004574D7">
                              <w:rPr>
                                <w:rFonts w:ascii="Bookman" w:hAnsi="Bookman"/>
                                <w:noProof/>
                                <w:color w:val="000000"/>
                                <w:szCs w:val="24"/>
                              </w:rPr>
                              <w:object w:dxaOrig="1280" w:dyaOrig="13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pt;height:692.85pt" o:ole="" fillcolor="window">
                                  <v:imagedata r:id="rId9" o:title=""/>
                                </v:shape>
                                <o:OLEObject Type="Embed" ProgID="Word.Picture.8" ShapeID="_x0000_i1025" DrawAspect="Content" ObjectID="_1635535886" r:id="rId10"/>
                              </w:objec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57.6pt;margin-top:27pt;width:64pt;height:710.85pt;z-index:-25165721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" filled="f" stroked="f" strokeweight="0">
                <v:textbox style="mso-fit-shape-to-text:t" inset="0,0,0,0">
                  <w:txbxContent>
                    <w:p w:rsidR="00780330" w:rsidRDefault="00780330" w:rsidP="00C53E66">
                      <w:pPr>
                        <w:ind w:left="2"/>
                      </w:pPr>
                      <w:r w:rsidRPr="004574D7">
                        <w:rPr>
                          <w:rFonts w:ascii="Bookman" w:hAnsi="Bookman"/>
                          <w:noProof/>
                          <w:color w:val="000000"/>
                          <w:szCs w:val="24"/>
                        </w:rPr>
                        <w:object w:dxaOrig="1280" w:dyaOrig="13857">
                          <v:shape id="_x0000_i1025" type="#_x0000_t75" style="width:64pt;height:692.85pt" o:ole="" fillcolor="window">
                            <v:imagedata r:id="rId11" o:title=""/>
                          </v:shape>
                          <o:OLEObject Type="Embed" ProgID="Word.Picture.8" ShapeID="_x0000_i1025" DrawAspect="Content" ObjectID="_1635354212" r:id="rId12"/>
                        </w:object>
                      </w:r>
                    </w:p>
                  </w:txbxContent>
                </v:textbox>
                <w10:wrap anchorx="page" anchory="page"/>
              </v:rect>
            </w:pict>
          </mc:Fallback>
        </mc:AlternateContent>
      </w:r>
      <w:bookmarkStart w:id="0" w:name="_Ref465142061"/>
      <w:bookmarkEnd w:id="0"/>
      <w:r w:rsidRPr="00413B46">
        <w:t>Trusted Platform Module Library</w:t>
      </w:r>
    </w:p>
    <w:p w:rsidR="00C53E66" w:rsidRPr="00413B46" w:rsidRDefault="00C53E66" w:rsidP="006F24A2">
      <w:pPr>
        <w:pStyle w:val="CoverSubtitle"/>
      </w:pPr>
      <w:r w:rsidRPr="00413B46">
        <w:t>Part 3: Commands</w:t>
      </w:r>
    </w:p>
    <w:p w:rsidR="00C53E66" w:rsidRPr="00413B46" w:rsidRDefault="00C53E66" w:rsidP="00C53E66">
      <w:pPr>
        <w:pStyle w:val="CoverFamily"/>
      </w:pPr>
      <w:r w:rsidRPr="00413B46">
        <w:t>Family “2.0”</w:t>
      </w:r>
    </w:p>
    <w:p w:rsidR="00C53E66" w:rsidRPr="00413B46" w:rsidRDefault="00C53E66" w:rsidP="00E2582C">
      <w:pPr>
        <w:pStyle w:val="CoverVersion"/>
      </w:pPr>
      <w:r w:rsidRPr="00413B46">
        <w:t>Level 00 Revision 01.</w:t>
      </w:r>
      <w:r w:rsidR="004D44E1">
        <w:t>5</w:t>
      </w:r>
      <w:r w:rsidR="00AC610B">
        <w:t>9</w:t>
      </w:r>
    </w:p>
    <w:p w:rsidR="00C53E66" w:rsidRPr="00413B46" w:rsidRDefault="00F91273" w:rsidP="006F24A2">
      <w:pPr>
        <w:pStyle w:val="CoverDate"/>
        <w:spacing w:before="240" w:after="240"/>
      </w:pPr>
      <w:r>
        <w:t>November 8</w:t>
      </w:r>
      <w:r w:rsidR="00C53E66" w:rsidRPr="00413B46">
        <w:t>, 201</w:t>
      </w:r>
      <w:r w:rsidR="0027625C">
        <w:t>9</w:t>
      </w:r>
    </w:p>
    <w:p w:rsidR="00C53E66" w:rsidRPr="00413B46" w:rsidRDefault="00C53E66" w:rsidP="00C53E66">
      <w:pPr>
        <w:pStyle w:val="CoverNormal"/>
        <w:spacing w:before="480"/>
        <w:rPr>
          <w:b/>
        </w:rPr>
      </w:pPr>
      <w:r w:rsidRPr="00413B46">
        <w:rPr>
          <w:b/>
        </w:rPr>
        <w:t>Committee Draft</w:t>
      </w:r>
    </w:p>
    <w:p w:rsidR="00C53E66" w:rsidRPr="00413B46" w:rsidRDefault="00C53E66" w:rsidP="00C53E66">
      <w:pPr>
        <w:pStyle w:val="CoverNormal"/>
        <w:spacing w:before="2160"/>
      </w:pPr>
      <w:r w:rsidRPr="00413B46">
        <w:t>Contact: admin@trustedcomputinggroup.org</w:t>
      </w:r>
    </w:p>
    <w:p w:rsidR="00C53E66" w:rsidRPr="00413B46" w:rsidRDefault="00C53E66" w:rsidP="00C53E66">
      <w:pPr>
        <w:pStyle w:val="CoverConfidential"/>
        <w:spacing w:before="2880"/>
      </w:pPr>
      <w:r w:rsidRPr="00413B46">
        <w:t>TCG Confidential</w:t>
      </w:r>
    </w:p>
    <w:p w:rsidR="00FE1F33" w:rsidRDefault="00C53E66" w:rsidP="00FE1F33">
      <w:pPr>
        <w:pStyle w:val="CoverCopyright"/>
      </w:pPr>
      <w:r w:rsidRPr="00413B46">
        <w:t>Copyright © TCG 2006-201</w:t>
      </w:r>
      <w:r w:rsidR="00896FC3">
        <w:t>9</w:t>
      </w:r>
    </w:p>
    <w:p w:rsidR="00FE1F33" w:rsidRDefault="00FE1F33">
      <w:pPr>
        <w:spacing w:before="0"/>
        <w:jc w:val="left"/>
        <w:rPr>
          <w:rFonts w:ascii="Arial" w:hAnsi="Arial" w:cs="Arial"/>
          <w:sz w:val="20"/>
          <w:szCs w:val="20"/>
        </w:rPr>
      </w:pPr>
      <w:r>
        <w:br w:type="page"/>
      </w:r>
    </w:p>
    <w:p w:rsidR="00C53E66" w:rsidRPr="00413B46" w:rsidRDefault="00C53E66" w:rsidP="0042629E">
      <w:pPr>
        <w:pStyle w:val="BodyText"/>
        <w:rPr>
          <w:b/>
        </w:rPr>
      </w:pPr>
      <w:r w:rsidRPr="00413B46">
        <w:rPr>
          <w:b/>
        </w:rPr>
        <w:lastRenderedPageBreak/>
        <w:t>Licenses and Notices</w:t>
      </w:r>
    </w:p>
    <w:p w:rsidR="00C53E66" w:rsidRPr="00413B46" w:rsidRDefault="00C53E66" w:rsidP="00C53E66">
      <w:pPr>
        <w:pStyle w:val="BodyText"/>
      </w:pPr>
      <w:r w:rsidRPr="00413B46">
        <w:rPr>
          <w:b/>
        </w:rPr>
        <w:t>Copyright Licenses</w:t>
      </w:r>
      <w:r w:rsidRPr="00413B46">
        <w:t>:</w:t>
      </w:r>
    </w:p>
    <w:p w:rsidR="00C53E66" w:rsidRPr="00413B46" w:rsidRDefault="00C53E66" w:rsidP="00C53E66">
      <w:pPr>
        <w:pStyle w:val="ListBullet2"/>
        <w:keepNext w:val="0"/>
        <w:keepLines/>
        <w:jc w:val="both"/>
      </w:pPr>
      <w:r w:rsidRPr="00413B46">
        <w:t>Trusted Computing Group (TCG) grants to the user of the source code in this specification (the “Source Code”) a worldwide, irrevocable, nonexclusive, royalty free, copyright license to reproduce, create derivative works, distribute, display and perform the Source Code and derivative works thereof, and to grant others the rights granted herein.</w:t>
      </w:r>
    </w:p>
    <w:p w:rsidR="00C53E66" w:rsidRPr="00413B46" w:rsidRDefault="00C53E66" w:rsidP="00C53E66">
      <w:pPr>
        <w:pStyle w:val="ListBullet2"/>
        <w:keepNext w:val="0"/>
        <w:keepLines/>
        <w:jc w:val="both"/>
      </w:pPr>
      <w:r w:rsidRPr="00413B46">
        <w:t>The TCG grants to the user of the other parts of the specification (other than the Source Code) the rights to reproduce, distribute, display, and perform the specification solely for the purpose of developing products based on such documents.</w:t>
      </w:r>
    </w:p>
    <w:p w:rsidR="00C53E66" w:rsidRPr="00413B46" w:rsidRDefault="00C53E66" w:rsidP="00C53E66">
      <w:pPr>
        <w:pStyle w:val="BodyText"/>
        <w:rPr>
          <w:color w:val="000000"/>
        </w:rPr>
      </w:pPr>
      <w:r w:rsidRPr="00413B46">
        <w:rPr>
          <w:b/>
        </w:rPr>
        <w:t>Source</w:t>
      </w:r>
      <w:r w:rsidRPr="00413B46">
        <w:rPr>
          <w:b/>
          <w:color w:val="000000"/>
        </w:rPr>
        <w:t xml:space="preserve"> Code Distribution Conditions</w:t>
      </w:r>
      <w:r w:rsidRPr="00413B46">
        <w:rPr>
          <w:color w:val="000000"/>
        </w:rPr>
        <w:t>:</w:t>
      </w:r>
    </w:p>
    <w:p w:rsidR="00C53E66" w:rsidRPr="00413B46" w:rsidRDefault="00C53E66" w:rsidP="00C53E66">
      <w:pPr>
        <w:pStyle w:val="ListBullet2"/>
        <w:keepNext w:val="0"/>
        <w:keepLines/>
        <w:jc w:val="both"/>
      </w:pPr>
      <w:r w:rsidRPr="00413B46">
        <w:t>Redistributions of Source Code must retain the above copyright licenses, this list of conditions and the following disclaimers.</w:t>
      </w:r>
    </w:p>
    <w:p w:rsidR="00C53E66" w:rsidRPr="00413B46" w:rsidRDefault="00C53E66" w:rsidP="00C53E66">
      <w:pPr>
        <w:pStyle w:val="ListBullet2"/>
        <w:keepNext w:val="0"/>
        <w:keepLines/>
        <w:jc w:val="both"/>
        <w:rPr>
          <w:color w:val="000000"/>
        </w:rPr>
      </w:pPr>
      <w:r w:rsidRPr="00413B46">
        <w:t>Redistributions in binary form must reproduce the above copyright licenses, this list of conditions and the following disclaimers in the documentation and/or other materials provided with the distribution</w:t>
      </w:r>
      <w:r w:rsidRPr="00413B46">
        <w:rPr>
          <w:color w:val="000000"/>
        </w:rPr>
        <w:t>.</w:t>
      </w:r>
    </w:p>
    <w:p w:rsidR="00C53E66" w:rsidRPr="00413B46" w:rsidRDefault="00C53E66" w:rsidP="00C53E66">
      <w:pPr>
        <w:pStyle w:val="BodyText"/>
        <w:rPr>
          <w:color w:val="000000"/>
        </w:rPr>
      </w:pPr>
      <w:r w:rsidRPr="00413B46">
        <w:rPr>
          <w:b/>
          <w:color w:val="000000"/>
        </w:rPr>
        <w:t>Disclaimers</w:t>
      </w:r>
      <w:r w:rsidRPr="00413B46">
        <w:rPr>
          <w:color w:val="000000"/>
        </w:rPr>
        <w:t>:</w:t>
      </w:r>
    </w:p>
    <w:p w:rsidR="00C53E66" w:rsidRPr="00413B46" w:rsidRDefault="00C53E66" w:rsidP="00C53E66">
      <w:pPr>
        <w:pStyle w:val="ListBullet2"/>
        <w:keepNext w:val="0"/>
        <w:keepLines/>
        <w:jc w:val="both"/>
      </w:pPr>
      <w:r w:rsidRPr="00413B46">
        <w:t>THE COPYRIGHT LICENSES SET FORTH ABOVE DO NOT REPRESENT ANY FORM OF LICENSE OR WAIVER, EXPRESS OR IMPLIED, BY ESTOPPEL OR OTHERWISE, WITH RESPECT TO PATENT RIGHTS HELD BY TCG MEMBERS (OR OTHER THIRD PARTIES) THAT MAY BE NECESSARY TO IMPLEMENT THIS SPECIFICATION OR OTHERWISE. Contact TCG Administration (</w:t>
      </w:r>
      <w:hyperlink r:id="rId13" w:history="1">
        <w:r w:rsidRPr="00413B46">
          <w:rPr>
            <w:rStyle w:val="Hyperlink"/>
          </w:rPr>
          <w:t>admin@trustedcomputinggroup.org</w:t>
        </w:r>
      </w:hyperlink>
      <w:r w:rsidRPr="00413B46">
        <w:rPr>
          <w:rStyle w:val="Hyperlink"/>
        </w:rPr>
        <w:t>)</w:t>
      </w:r>
      <w:r w:rsidRPr="00413B46">
        <w:t xml:space="preserve"> for information on specification licensing rights available through TCG membership agreements.</w:t>
      </w:r>
    </w:p>
    <w:p w:rsidR="00C53E66" w:rsidRPr="00413B46" w:rsidRDefault="00C53E66" w:rsidP="00C53E66">
      <w:pPr>
        <w:pStyle w:val="ListBullet2"/>
        <w:keepNext w:val="0"/>
        <w:keepLines/>
        <w:jc w:val="both"/>
      </w:pPr>
      <w:r w:rsidRPr="00413B46">
        <w:t>THIS SPECIFICATION IS PROVIDED "AS IS" WITH NO EXPRESS OR IMPLIED WARRANTIES WHATSOEVER, INCLUDING ANY WARRANTY OF MERCHANTABILITY OR FITNESS FOR A PARTICULAR PURPOSE, ACCURACY, COMPLETENESS, OR NONINFRINGEMENT OF INTELLECTUAL PROPERTY RIGHTS, OR ANY WARRANTY OTHERWISE ARISING OUT OF ANY PROPOSAL, SPECIFICATION OR SAMPLE.</w:t>
      </w:r>
    </w:p>
    <w:p w:rsidR="00C53E66" w:rsidRPr="00413B46" w:rsidRDefault="00C53E66" w:rsidP="00C53E66">
      <w:pPr>
        <w:pStyle w:val="ListBullet2"/>
        <w:keepNext w:val="0"/>
        <w:keepLines/>
        <w:jc w:val="both"/>
      </w:pPr>
      <w:r w:rsidRPr="00413B46">
        <w:t>Without limitation, TCG and its members and licensors disclaim all liability, including liability for infringement of any proprietary rights, relating to use of information in this specification and to the implementation of this specification, and TCG disclaims all liability for cost of procurement of substitute goods or services, lost profits, loss of use, loss of data or any incidental, consequential, direct, indirect, or special damages, whether under contract, tort, warranty or otherwise, arising in any way out of use or reliance upon this specification or any information herein.</w:t>
      </w:r>
    </w:p>
    <w:p w:rsidR="00C53E66" w:rsidRPr="00413B46" w:rsidRDefault="00C53E66" w:rsidP="00C53E66">
      <w:pPr>
        <w:pStyle w:val="BodyText"/>
      </w:pPr>
      <w:r w:rsidRPr="00413B46">
        <w:t>Any marks and brands contained herein are the property of their respective owners.</w:t>
      </w:r>
    </w:p>
    <w:p w:rsidR="00C53E66" w:rsidRPr="00413B46" w:rsidRDefault="00C53E66" w:rsidP="00C53E66">
      <w:pPr>
        <w:pStyle w:val="BodyText"/>
        <w:sectPr w:rsidR="00C53E66" w:rsidRPr="00413B46" w:rsidSect="00F00AC6">
          <w:headerReference w:type="even" r:id="rId14"/>
          <w:headerReference w:type="default" r:id="rId15"/>
          <w:footerReference w:type="even" r:id="rId16"/>
          <w:footerReference w:type="default" r:id="rId17"/>
          <w:headerReference w:type="first" r:id="rId18"/>
          <w:pgSz w:w="12240" w:h="15840" w:code="1"/>
          <w:pgMar w:top="1152" w:right="1440" w:bottom="1152" w:left="1440" w:header="432" w:footer="432" w:gutter="0"/>
          <w:pgNumType w:fmt="lowerRoman"/>
          <w:cols w:space="720"/>
          <w:titlePg/>
          <w:docGrid w:linePitch="360"/>
        </w:sectPr>
      </w:pPr>
    </w:p>
    <w:p w:rsidR="00C53E66" w:rsidRPr="00413B46" w:rsidRDefault="00C53E66" w:rsidP="00C53E66">
      <w:pPr>
        <w:pStyle w:val="Contents"/>
        <w:rPr>
          <w:sz w:val="24"/>
          <w:szCs w:val="24"/>
        </w:rPr>
      </w:pPr>
      <w:r w:rsidRPr="00413B46">
        <w:rPr>
          <w:sz w:val="24"/>
          <w:szCs w:val="24"/>
        </w:rPr>
        <w:lastRenderedPageBreak/>
        <w:t>CONTENTS</w:t>
      </w:r>
    </w:p>
    <w:p w:rsidR="00D51C42" w:rsidRDefault="00C53E66">
      <w:pPr>
        <w:pStyle w:val="TOC1"/>
        <w:rPr>
          <w:ins w:id="5" w:author="David Wooten" w:date="2019-11-15T15:49:00Z"/>
          <w:rFonts w:asciiTheme="minorHAnsi" w:eastAsiaTheme="minorEastAsia" w:hAnsiTheme="minorHAnsi" w:cstheme="minorBidi"/>
          <w:sz w:val="22"/>
        </w:rPr>
      </w:pPr>
      <w:r w:rsidRPr="00C42EAF">
        <w:rPr>
          <w:noProof w:val="0"/>
        </w:rPr>
        <w:fldChar w:fldCharType="begin"/>
      </w:r>
      <w:r w:rsidRPr="00413B46">
        <w:rPr>
          <w:noProof w:val="0"/>
        </w:rPr>
        <w:instrText xml:space="preserve"> TOC \o "1-2" \h \z \u </w:instrText>
      </w:r>
      <w:r w:rsidRPr="00C42EAF">
        <w:rPr>
          <w:noProof w:val="0"/>
        </w:rPr>
        <w:fldChar w:fldCharType="separate"/>
      </w:r>
      <w:ins w:id="6" w:author="David Wooten" w:date="2019-11-15T15:49:00Z">
        <w:r w:rsidR="00D51C42" w:rsidRPr="00B47982">
          <w:rPr>
            <w:rStyle w:val="Hyperlink"/>
          </w:rPr>
          <w:fldChar w:fldCharType="begin"/>
        </w:r>
        <w:r w:rsidR="00D51C42" w:rsidRPr="00B47982">
          <w:rPr>
            <w:rStyle w:val="Hyperlink"/>
          </w:rPr>
          <w:instrText xml:space="preserve"> </w:instrText>
        </w:r>
        <w:r w:rsidR="00D51C42">
          <w:instrText>HYPERLINK \l "_Toc24725396"</w:instrText>
        </w:r>
        <w:r w:rsidR="00D51C42" w:rsidRPr="00B47982">
          <w:rPr>
            <w:rStyle w:val="Hyperlink"/>
          </w:rPr>
          <w:instrText xml:space="preserve"> </w:instrText>
        </w:r>
        <w:r w:rsidR="00D51C42" w:rsidRPr="00B47982">
          <w:rPr>
            <w:rStyle w:val="Hyperlink"/>
          </w:rPr>
          <w:fldChar w:fldCharType="separate"/>
        </w:r>
        <w:r w:rsidR="00D51C42" w:rsidRPr="00B47982">
          <w:rPr>
            <w:rStyle w:val="Hyperlink"/>
            <w:kern w:val="20"/>
          </w:rPr>
          <w:t>1</w:t>
        </w:r>
        <w:r w:rsidR="00D51C42">
          <w:rPr>
            <w:rFonts w:asciiTheme="minorHAnsi" w:eastAsiaTheme="minorEastAsia" w:hAnsiTheme="minorHAnsi" w:cstheme="minorBidi"/>
            <w:sz w:val="22"/>
          </w:rPr>
          <w:tab/>
        </w:r>
        <w:r w:rsidR="00D51C42" w:rsidRPr="00B47982">
          <w:rPr>
            <w:rStyle w:val="Hyperlink"/>
          </w:rPr>
          <w:t>Scope</w:t>
        </w:r>
        <w:r w:rsidR="00D51C42">
          <w:rPr>
            <w:webHidden/>
          </w:rPr>
          <w:tab/>
        </w:r>
        <w:r w:rsidR="00D51C42">
          <w:rPr>
            <w:webHidden/>
          </w:rPr>
          <w:fldChar w:fldCharType="begin"/>
        </w:r>
        <w:r w:rsidR="00D51C42">
          <w:rPr>
            <w:webHidden/>
          </w:rPr>
          <w:instrText xml:space="preserve"> PAGEREF _Toc24725396 \h </w:instrText>
        </w:r>
      </w:ins>
      <w:r w:rsidR="00D51C42">
        <w:rPr>
          <w:webHidden/>
        </w:rPr>
      </w:r>
      <w:r w:rsidR="00D51C42">
        <w:rPr>
          <w:webHidden/>
        </w:rPr>
        <w:fldChar w:fldCharType="separate"/>
      </w:r>
      <w:ins w:id="7" w:author="David Wooten" w:date="2019-11-15T15:49:00Z">
        <w:r w:rsidR="00D51C42">
          <w:rPr>
            <w:webHidden/>
          </w:rPr>
          <w:t>1</w:t>
        </w:r>
        <w:r w:rsidR="00D51C42">
          <w:rPr>
            <w:webHidden/>
          </w:rPr>
          <w:fldChar w:fldCharType="end"/>
        </w:r>
        <w:r w:rsidR="00D51C42" w:rsidRPr="00B47982">
          <w:rPr>
            <w:rStyle w:val="Hyperlink"/>
          </w:rPr>
          <w:fldChar w:fldCharType="end"/>
        </w:r>
      </w:ins>
    </w:p>
    <w:p w:rsidR="00D51C42" w:rsidRDefault="00D51C42">
      <w:pPr>
        <w:pStyle w:val="TOC1"/>
        <w:rPr>
          <w:ins w:id="8" w:author="David Wooten" w:date="2019-11-15T15:49:00Z"/>
          <w:rFonts w:asciiTheme="minorHAnsi" w:eastAsiaTheme="minorEastAsia" w:hAnsiTheme="minorHAnsi" w:cstheme="minorBidi"/>
          <w:sz w:val="22"/>
        </w:rPr>
      </w:pPr>
      <w:ins w:id="9" w:author="David Wooten" w:date="2019-11-15T15:49:00Z">
        <w:r w:rsidRPr="00B47982">
          <w:rPr>
            <w:rStyle w:val="Hyperlink"/>
          </w:rPr>
          <w:fldChar w:fldCharType="begin"/>
        </w:r>
        <w:r w:rsidRPr="00B47982">
          <w:rPr>
            <w:rStyle w:val="Hyperlink"/>
          </w:rPr>
          <w:instrText xml:space="preserve"> </w:instrText>
        </w:r>
        <w:r>
          <w:instrText>HYPERLINK \l "_Toc24725397"</w:instrText>
        </w:r>
        <w:r w:rsidRPr="00B47982">
          <w:rPr>
            <w:rStyle w:val="Hyperlink"/>
          </w:rPr>
          <w:instrText xml:space="preserve"> </w:instrText>
        </w:r>
        <w:r w:rsidRPr="00B47982">
          <w:rPr>
            <w:rStyle w:val="Hyperlink"/>
          </w:rPr>
          <w:fldChar w:fldCharType="separate"/>
        </w:r>
        <w:r w:rsidRPr="00B47982">
          <w:rPr>
            <w:rStyle w:val="Hyperlink"/>
            <w:kern w:val="20"/>
          </w:rPr>
          <w:t>2</w:t>
        </w:r>
        <w:r>
          <w:rPr>
            <w:rFonts w:asciiTheme="minorHAnsi" w:eastAsiaTheme="minorEastAsia" w:hAnsiTheme="minorHAnsi" w:cstheme="minorBidi"/>
            <w:sz w:val="22"/>
          </w:rPr>
          <w:tab/>
        </w:r>
        <w:r w:rsidRPr="00B47982">
          <w:rPr>
            <w:rStyle w:val="Hyperlink"/>
          </w:rPr>
          <w:t>Terms and Definitions</w:t>
        </w:r>
        <w:r>
          <w:rPr>
            <w:webHidden/>
          </w:rPr>
          <w:tab/>
        </w:r>
        <w:r>
          <w:rPr>
            <w:webHidden/>
          </w:rPr>
          <w:fldChar w:fldCharType="begin"/>
        </w:r>
        <w:r>
          <w:rPr>
            <w:webHidden/>
          </w:rPr>
          <w:instrText xml:space="preserve"> PAGEREF _Toc24725397 \h </w:instrText>
        </w:r>
      </w:ins>
      <w:r>
        <w:rPr>
          <w:webHidden/>
        </w:rPr>
      </w:r>
      <w:r>
        <w:rPr>
          <w:webHidden/>
        </w:rPr>
        <w:fldChar w:fldCharType="separate"/>
      </w:r>
      <w:ins w:id="10" w:author="David Wooten" w:date="2019-11-15T15:49:00Z">
        <w:r>
          <w:rPr>
            <w:webHidden/>
          </w:rPr>
          <w:t>1</w:t>
        </w:r>
        <w:r>
          <w:rPr>
            <w:webHidden/>
          </w:rPr>
          <w:fldChar w:fldCharType="end"/>
        </w:r>
        <w:r w:rsidRPr="00B47982">
          <w:rPr>
            <w:rStyle w:val="Hyperlink"/>
          </w:rPr>
          <w:fldChar w:fldCharType="end"/>
        </w:r>
      </w:ins>
    </w:p>
    <w:p w:rsidR="00D51C42" w:rsidRDefault="00D51C42">
      <w:pPr>
        <w:pStyle w:val="TOC1"/>
        <w:rPr>
          <w:ins w:id="11" w:author="David Wooten" w:date="2019-11-15T15:49:00Z"/>
          <w:rFonts w:asciiTheme="minorHAnsi" w:eastAsiaTheme="minorEastAsia" w:hAnsiTheme="minorHAnsi" w:cstheme="minorBidi"/>
          <w:sz w:val="22"/>
        </w:rPr>
      </w:pPr>
      <w:ins w:id="12" w:author="David Wooten" w:date="2019-11-15T15:49:00Z">
        <w:r w:rsidRPr="00B47982">
          <w:rPr>
            <w:rStyle w:val="Hyperlink"/>
          </w:rPr>
          <w:fldChar w:fldCharType="begin"/>
        </w:r>
        <w:r w:rsidRPr="00B47982">
          <w:rPr>
            <w:rStyle w:val="Hyperlink"/>
          </w:rPr>
          <w:instrText xml:space="preserve"> </w:instrText>
        </w:r>
        <w:r>
          <w:instrText>HYPERLINK \l "_Toc24725398"</w:instrText>
        </w:r>
        <w:r w:rsidRPr="00B47982">
          <w:rPr>
            <w:rStyle w:val="Hyperlink"/>
          </w:rPr>
          <w:instrText xml:space="preserve"> </w:instrText>
        </w:r>
        <w:r w:rsidRPr="00B47982">
          <w:rPr>
            <w:rStyle w:val="Hyperlink"/>
          </w:rPr>
          <w:fldChar w:fldCharType="separate"/>
        </w:r>
        <w:r w:rsidRPr="00B47982">
          <w:rPr>
            <w:rStyle w:val="Hyperlink"/>
            <w:kern w:val="20"/>
          </w:rPr>
          <w:t>3</w:t>
        </w:r>
        <w:r>
          <w:rPr>
            <w:rFonts w:asciiTheme="minorHAnsi" w:eastAsiaTheme="minorEastAsia" w:hAnsiTheme="minorHAnsi" w:cstheme="minorBidi"/>
            <w:sz w:val="22"/>
          </w:rPr>
          <w:tab/>
        </w:r>
        <w:r w:rsidRPr="00B47982">
          <w:rPr>
            <w:rStyle w:val="Hyperlink"/>
          </w:rPr>
          <w:t>Symbols and abbreviated terms</w:t>
        </w:r>
        <w:r>
          <w:rPr>
            <w:webHidden/>
          </w:rPr>
          <w:tab/>
        </w:r>
        <w:r>
          <w:rPr>
            <w:webHidden/>
          </w:rPr>
          <w:fldChar w:fldCharType="begin"/>
        </w:r>
        <w:r>
          <w:rPr>
            <w:webHidden/>
          </w:rPr>
          <w:instrText xml:space="preserve"> PAGEREF _Toc24725398 \h </w:instrText>
        </w:r>
      </w:ins>
      <w:r>
        <w:rPr>
          <w:webHidden/>
        </w:rPr>
      </w:r>
      <w:r>
        <w:rPr>
          <w:webHidden/>
        </w:rPr>
        <w:fldChar w:fldCharType="separate"/>
      </w:r>
      <w:ins w:id="13" w:author="David Wooten" w:date="2019-11-15T15:49:00Z">
        <w:r>
          <w:rPr>
            <w:webHidden/>
          </w:rPr>
          <w:t>1</w:t>
        </w:r>
        <w:r>
          <w:rPr>
            <w:webHidden/>
          </w:rPr>
          <w:fldChar w:fldCharType="end"/>
        </w:r>
        <w:r w:rsidRPr="00B47982">
          <w:rPr>
            <w:rStyle w:val="Hyperlink"/>
          </w:rPr>
          <w:fldChar w:fldCharType="end"/>
        </w:r>
      </w:ins>
    </w:p>
    <w:p w:rsidR="00D51C42" w:rsidRDefault="00D51C42">
      <w:pPr>
        <w:pStyle w:val="TOC1"/>
        <w:rPr>
          <w:ins w:id="14" w:author="David Wooten" w:date="2019-11-15T15:49:00Z"/>
          <w:rFonts w:asciiTheme="minorHAnsi" w:eastAsiaTheme="minorEastAsia" w:hAnsiTheme="minorHAnsi" w:cstheme="minorBidi"/>
          <w:sz w:val="22"/>
        </w:rPr>
      </w:pPr>
      <w:ins w:id="15" w:author="David Wooten" w:date="2019-11-15T15:49:00Z">
        <w:r w:rsidRPr="00B47982">
          <w:rPr>
            <w:rStyle w:val="Hyperlink"/>
          </w:rPr>
          <w:fldChar w:fldCharType="begin"/>
        </w:r>
        <w:r w:rsidRPr="00B47982">
          <w:rPr>
            <w:rStyle w:val="Hyperlink"/>
          </w:rPr>
          <w:instrText xml:space="preserve"> </w:instrText>
        </w:r>
        <w:r>
          <w:instrText>HYPERLINK \l "_Toc24725399"</w:instrText>
        </w:r>
        <w:r w:rsidRPr="00B47982">
          <w:rPr>
            <w:rStyle w:val="Hyperlink"/>
          </w:rPr>
          <w:instrText xml:space="preserve"> </w:instrText>
        </w:r>
        <w:r w:rsidRPr="00B47982">
          <w:rPr>
            <w:rStyle w:val="Hyperlink"/>
          </w:rPr>
          <w:fldChar w:fldCharType="separate"/>
        </w:r>
        <w:r w:rsidRPr="00B47982">
          <w:rPr>
            <w:rStyle w:val="Hyperlink"/>
            <w:kern w:val="20"/>
          </w:rPr>
          <w:t>4</w:t>
        </w:r>
        <w:r>
          <w:rPr>
            <w:rFonts w:asciiTheme="minorHAnsi" w:eastAsiaTheme="minorEastAsia" w:hAnsiTheme="minorHAnsi" w:cstheme="minorBidi"/>
            <w:sz w:val="22"/>
          </w:rPr>
          <w:tab/>
        </w:r>
        <w:r w:rsidRPr="00B47982">
          <w:rPr>
            <w:rStyle w:val="Hyperlink"/>
          </w:rPr>
          <w:t>Notation</w:t>
        </w:r>
        <w:r>
          <w:rPr>
            <w:webHidden/>
          </w:rPr>
          <w:tab/>
        </w:r>
        <w:r>
          <w:rPr>
            <w:webHidden/>
          </w:rPr>
          <w:fldChar w:fldCharType="begin"/>
        </w:r>
        <w:r>
          <w:rPr>
            <w:webHidden/>
          </w:rPr>
          <w:instrText xml:space="preserve"> PAGEREF _Toc24725399 \h </w:instrText>
        </w:r>
      </w:ins>
      <w:r>
        <w:rPr>
          <w:webHidden/>
        </w:rPr>
      </w:r>
      <w:r>
        <w:rPr>
          <w:webHidden/>
        </w:rPr>
        <w:fldChar w:fldCharType="separate"/>
      </w:r>
      <w:ins w:id="16" w:author="David Wooten" w:date="2019-11-15T15:49:00Z">
        <w:r>
          <w:rPr>
            <w:webHidden/>
          </w:rPr>
          <w:t>2</w:t>
        </w:r>
        <w:r>
          <w:rPr>
            <w:webHidden/>
          </w:rPr>
          <w:fldChar w:fldCharType="end"/>
        </w:r>
        <w:r w:rsidRPr="00B47982">
          <w:rPr>
            <w:rStyle w:val="Hyperlink"/>
          </w:rPr>
          <w:fldChar w:fldCharType="end"/>
        </w:r>
      </w:ins>
    </w:p>
    <w:p w:rsidR="00D51C42" w:rsidRDefault="00D51C42">
      <w:pPr>
        <w:pStyle w:val="TOC2"/>
        <w:rPr>
          <w:ins w:id="17" w:author="David Wooten" w:date="2019-11-15T15:49:00Z"/>
          <w:rFonts w:asciiTheme="minorHAnsi" w:eastAsiaTheme="minorEastAsia" w:hAnsiTheme="minorHAnsi" w:cstheme="minorBidi"/>
          <w:sz w:val="22"/>
          <w:szCs w:val="22"/>
        </w:rPr>
      </w:pPr>
      <w:ins w:id="18" w:author="David Wooten" w:date="2019-11-15T15:49:00Z">
        <w:r w:rsidRPr="00B47982">
          <w:rPr>
            <w:rStyle w:val="Hyperlink"/>
          </w:rPr>
          <w:fldChar w:fldCharType="begin"/>
        </w:r>
        <w:r w:rsidRPr="00B47982">
          <w:rPr>
            <w:rStyle w:val="Hyperlink"/>
          </w:rPr>
          <w:instrText xml:space="preserve"> </w:instrText>
        </w:r>
        <w:r>
          <w:instrText>HYPERLINK \l "_Toc24725400"</w:instrText>
        </w:r>
        <w:r w:rsidRPr="00B47982">
          <w:rPr>
            <w:rStyle w:val="Hyperlink"/>
          </w:rPr>
          <w:instrText xml:space="preserve"> </w:instrText>
        </w:r>
        <w:r w:rsidRPr="00B47982">
          <w:rPr>
            <w:rStyle w:val="Hyperlink"/>
          </w:rPr>
          <w:fldChar w:fldCharType="separate"/>
        </w:r>
        <w:r w:rsidRPr="00B47982">
          <w:rPr>
            <w:rStyle w:val="Hyperlink"/>
            <w:spacing w:val="8"/>
            <w:kern w:val="20"/>
          </w:rPr>
          <w:t>4.1</w:t>
        </w:r>
        <w:r>
          <w:rPr>
            <w:rFonts w:asciiTheme="minorHAnsi" w:eastAsiaTheme="minorEastAsia" w:hAnsiTheme="minorHAnsi" w:cstheme="minorBidi"/>
            <w:sz w:val="22"/>
            <w:szCs w:val="22"/>
          </w:rPr>
          <w:tab/>
        </w:r>
        <w:r w:rsidRPr="00B47982">
          <w:rPr>
            <w:rStyle w:val="Hyperlink"/>
          </w:rPr>
          <w:t>Introduction</w:t>
        </w:r>
        <w:r>
          <w:rPr>
            <w:webHidden/>
          </w:rPr>
          <w:tab/>
        </w:r>
        <w:r>
          <w:rPr>
            <w:webHidden/>
          </w:rPr>
          <w:fldChar w:fldCharType="begin"/>
        </w:r>
        <w:r>
          <w:rPr>
            <w:webHidden/>
          </w:rPr>
          <w:instrText xml:space="preserve"> PAGEREF _Toc24725400 \h </w:instrText>
        </w:r>
      </w:ins>
      <w:r>
        <w:rPr>
          <w:webHidden/>
        </w:rPr>
      </w:r>
      <w:r>
        <w:rPr>
          <w:webHidden/>
        </w:rPr>
        <w:fldChar w:fldCharType="separate"/>
      </w:r>
      <w:ins w:id="19" w:author="David Wooten" w:date="2019-11-15T15:49:00Z">
        <w:r>
          <w:rPr>
            <w:webHidden/>
          </w:rPr>
          <w:t>2</w:t>
        </w:r>
        <w:r>
          <w:rPr>
            <w:webHidden/>
          </w:rPr>
          <w:fldChar w:fldCharType="end"/>
        </w:r>
        <w:r w:rsidRPr="00B47982">
          <w:rPr>
            <w:rStyle w:val="Hyperlink"/>
          </w:rPr>
          <w:fldChar w:fldCharType="end"/>
        </w:r>
      </w:ins>
    </w:p>
    <w:p w:rsidR="00D51C42" w:rsidRDefault="00D51C42">
      <w:pPr>
        <w:pStyle w:val="TOC2"/>
        <w:rPr>
          <w:ins w:id="20" w:author="David Wooten" w:date="2019-11-15T15:49:00Z"/>
          <w:rFonts w:asciiTheme="minorHAnsi" w:eastAsiaTheme="minorEastAsia" w:hAnsiTheme="minorHAnsi" w:cstheme="minorBidi"/>
          <w:sz w:val="22"/>
          <w:szCs w:val="22"/>
        </w:rPr>
      </w:pPr>
      <w:ins w:id="21" w:author="David Wooten" w:date="2019-11-15T15:49:00Z">
        <w:r w:rsidRPr="00B47982">
          <w:rPr>
            <w:rStyle w:val="Hyperlink"/>
          </w:rPr>
          <w:fldChar w:fldCharType="begin"/>
        </w:r>
        <w:r w:rsidRPr="00B47982">
          <w:rPr>
            <w:rStyle w:val="Hyperlink"/>
          </w:rPr>
          <w:instrText xml:space="preserve"> </w:instrText>
        </w:r>
        <w:r>
          <w:instrText>HYPERLINK \l "_Toc24725401"</w:instrText>
        </w:r>
        <w:r w:rsidRPr="00B47982">
          <w:rPr>
            <w:rStyle w:val="Hyperlink"/>
          </w:rPr>
          <w:instrText xml:space="preserve"> </w:instrText>
        </w:r>
        <w:r w:rsidRPr="00B47982">
          <w:rPr>
            <w:rStyle w:val="Hyperlink"/>
          </w:rPr>
          <w:fldChar w:fldCharType="separate"/>
        </w:r>
        <w:r w:rsidRPr="00B47982">
          <w:rPr>
            <w:rStyle w:val="Hyperlink"/>
            <w:spacing w:val="8"/>
            <w:kern w:val="20"/>
          </w:rPr>
          <w:t>4.2</w:t>
        </w:r>
        <w:r>
          <w:rPr>
            <w:rFonts w:asciiTheme="minorHAnsi" w:eastAsiaTheme="minorEastAsia" w:hAnsiTheme="minorHAnsi" w:cstheme="minorBidi"/>
            <w:sz w:val="22"/>
            <w:szCs w:val="22"/>
          </w:rPr>
          <w:tab/>
        </w:r>
        <w:r w:rsidRPr="00B47982">
          <w:rPr>
            <w:rStyle w:val="Hyperlink"/>
          </w:rPr>
          <w:t>Table Decorations</w:t>
        </w:r>
        <w:r>
          <w:rPr>
            <w:webHidden/>
          </w:rPr>
          <w:tab/>
        </w:r>
        <w:r>
          <w:rPr>
            <w:webHidden/>
          </w:rPr>
          <w:fldChar w:fldCharType="begin"/>
        </w:r>
        <w:r>
          <w:rPr>
            <w:webHidden/>
          </w:rPr>
          <w:instrText xml:space="preserve"> PAGEREF _Toc24725401 \h </w:instrText>
        </w:r>
      </w:ins>
      <w:r>
        <w:rPr>
          <w:webHidden/>
        </w:rPr>
      </w:r>
      <w:r>
        <w:rPr>
          <w:webHidden/>
        </w:rPr>
        <w:fldChar w:fldCharType="separate"/>
      </w:r>
      <w:ins w:id="22" w:author="David Wooten" w:date="2019-11-15T15:49:00Z">
        <w:r>
          <w:rPr>
            <w:webHidden/>
          </w:rPr>
          <w:t>2</w:t>
        </w:r>
        <w:r>
          <w:rPr>
            <w:webHidden/>
          </w:rPr>
          <w:fldChar w:fldCharType="end"/>
        </w:r>
        <w:r w:rsidRPr="00B47982">
          <w:rPr>
            <w:rStyle w:val="Hyperlink"/>
          </w:rPr>
          <w:fldChar w:fldCharType="end"/>
        </w:r>
      </w:ins>
    </w:p>
    <w:p w:rsidR="00D51C42" w:rsidRDefault="00D51C42">
      <w:pPr>
        <w:pStyle w:val="TOC2"/>
        <w:rPr>
          <w:ins w:id="23" w:author="David Wooten" w:date="2019-11-15T15:49:00Z"/>
          <w:rFonts w:asciiTheme="minorHAnsi" w:eastAsiaTheme="minorEastAsia" w:hAnsiTheme="minorHAnsi" w:cstheme="minorBidi"/>
          <w:sz w:val="22"/>
          <w:szCs w:val="22"/>
        </w:rPr>
      </w:pPr>
      <w:ins w:id="24" w:author="David Wooten" w:date="2019-11-15T15:49:00Z">
        <w:r w:rsidRPr="00B47982">
          <w:rPr>
            <w:rStyle w:val="Hyperlink"/>
          </w:rPr>
          <w:fldChar w:fldCharType="begin"/>
        </w:r>
        <w:r w:rsidRPr="00B47982">
          <w:rPr>
            <w:rStyle w:val="Hyperlink"/>
          </w:rPr>
          <w:instrText xml:space="preserve"> </w:instrText>
        </w:r>
        <w:r>
          <w:instrText>HYPERLINK \l "_Toc24725402"</w:instrText>
        </w:r>
        <w:r w:rsidRPr="00B47982">
          <w:rPr>
            <w:rStyle w:val="Hyperlink"/>
          </w:rPr>
          <w:instrText xml:space="preserve"> </w:instrText>
        </w:r>
        <w:r w:rsidRPr="00B47982">
          <w:rPr>
            <w:rStyle w:val="Hyperlink"/>
          </w:rPr>
          <w:fldChar w:fldCharType="separate"/>
        </w:r>
        <w:r w:rsidRPr="00B47982">
          <w:rPr>
            <w:rStyle w:val="Hyperlink"/>
            <w:spacing w:val="8"/>
            <w:kern w:val="20"/>
          </w:rPr>
          <w:t>4.3</w:t>
        </w:r>
        <w:r>
          <w:rPr>
            <w:rFonts w:asciiTheme="minorHAnsi" w:eastAsiaTheme="minorEastAsia" w:hAnsiTheme="minorHAnsi" w:cstheme="minorBidi"/>
            <w:sz w:val="22"/>
            <w:szCs w:val="22"/>
          </w:rPr>
          <w:tab/>
        </w:r>
        <w:r w:rsidRPr="00B47982">
          <w:rPr>
            <w:rStyle w:val="Hyperlink"/>
          </w:rPr>
          <w:t>Handle and Parameter Demarcation</w:t>
        </w:r>
        <w:r>
          <w:rPr>
            <w:webHidden/>
          </w:rPr>
          <w:tab/>
        </w:r>
        <w:r>
          <w:rPr>
            <w:webHidden/>
          </w:rPr>
          <w:fldChar w:fldCharType="begin"/>
        </w:r>
        <w:r>
          <w:rPr>
            <w:webHidden/>
          </w:rPr>
          <w:instrText xml:space="preserve"> PAGEREF _Toc24725402 \h </w:instrText>
        </w:r>
      </w:ins>
      <w:r>
        <w:rPr>
          <w:webHidden/>
        </w:rPr>
      </w:r>
      <w:r>
        <w:rPr>
          <w:webHidden/>
        </w:rPr>
        <w:fldChar w:fldCharType="separate"/>
      </w:r>
      <w:ins w:id="25" w:author="David Wooten" w:date="2019-11-15T15:49:00Z">
        <w:r>
          <w:rPr>
            <w:webHidden/>
          </w:rPr>
          <w:t>3</w:t>
        </w:r>
        <w:r>
          <w:rPr>
            <w:webHidden/>
          </w:rPr>
          <w:fldChar w:fldCharType="end"/>
        </w:r>
        <w:r w:rsidRPr="00B47982">
          <w:rPr>
            <w:rStyle w:val="Hyperlink"/>
          </w:rPr>
          <w:fldChar w:fldCharType="end"/>
        </w:r>
      </w:ins>
    </w:p>
    <w:p w:rsidR="00D51C42" w:rsidRDefault="00D51C42">
      <w:pPr>
        <w:pStyle w:val="TOC2"/>
        <w:rPr>
          <w:ins w:id="26" w:author="David Wooten" w:date="2019-11-15T15:49:00Z"/>
          <w:rFonts w:asciiTheme="minorHAnsi" w:eastAsiaTheme="minorEastAsia" w:hAnsiTheme="minorHAnsi" w:cstheme="minorBidi"/>
          <w:sz w:val="22"/>
          <w:szCs w:val="22"/>
        </w:rPr>
      </w:pPr>
      <w:ins w:id="27" w:author="David Wooten" w:date="2019-11-15T15:49:00Z">
        <w:r w:rsidRPr="00B47982">
          <w:rPr>
            <w:rStyle w:val="Hyperlink"/>
          </w:rPr>
          <w:fldChar w:fldCharType="begin"/>
        </w:r>
        <w:r w:rsidRPr="00B47982">
          <w:rPr>
            <w:rStyle w:val="Hyperlink"/>
          </w:rPr>
          <w:instrText xml:space="preserve"> </w:instrText>
        </w:r>
        <w:r>
          <w:instrText>HYPERLINK \l "_Toc24725403"</w:instrText>
        </w:r>
        <w:r w:rsidRPr="00B47982">
          <w:rPr>
            <w:rStyle w:val="Hyperlink"/>
          </w:rPr>
          <w:instrText xml:space="preserve"> </w:instrText>
        </w:r>
        <w:r w:rsidRPr="00B47982">
          <w:rPr>
            <w:rStyle w:val="Hyperlink"/>
          </w:rPr>
          <w:fldChar w:fldCharType="separate"/>
        </w:r>
        <w:r w:rsidRPr="00B47982">
          <w:rPr>
            <w:rStyle w:val="Hyperlink"/>
            <w:spacing w:val="8"/>
            <w:kern w:val="20"/>
          </w:rPr>
          <w:t>4.4</w:t>
        </w:r>
        <w:r>
          <w:rPr>
            <w:rFonts w:asciiTheme="minorHAnsi" w:eastAsiaTheme="minorEastAsia" w:hAnsiTheme="minorHAnsi" w:cstheme="minorBidi"/>
            <w:sz w:val="22"/>
            <w:szCs w:val="22"/>
          </w:rPr>
          <w:tab/>
        </w:r>
        <w:r w:rsidRPr="00B47982">
          <w:rPr>
            <w:rStyle w:val="Hyperlink"/>
          </w:rPr>
          <w:t>AuthorizationSize and ParameterSize</w:t>
        </w:r>
        <w:r>
          <w:rPr>
            <w:webHidden/>
          </w:rPr>
          <w:tab/>
        </w:r>
        <w:r>
          <w:rPr>
            <w:webHidden/>
          </w:rPr>
          <w:fldChar w:fldCharType="begin"/>
        </w:r>
        <w:r>
          <w:rPr>
            <w:webHidden/>
          </w:rPr>
          <w:instrText xml:space="preserve"> PAGEREF _Toc24725403 \h </w:instrText>
        </w:r>
      </w:ins>
      <w:r>
        <w:rPr>
          <w:webHidden/>
        </w:rPr>
      </w:r>
      <w:r>
        <w:rPr>
          <w:webHidden/>
        </w:rPr>
        <w:fldChar w:fldCharType="separate"/>
      </w:r>
      <w:ins w:id="28" w:author="David Wooten" w:date="2019-11-15T15:49:00Z">
        <w:r>
          <w:rPr>
            <w:webHidden/>
          </w:rPr>
          <w:t>3</w:t>
        </w:r>
        <w:r>
          <w:rPr>
            <w:webHidden/>
          </w:rPr>
          <w:fldChar w:fldCharType="end"/>
        </w:r>
        <w:r w:rsidRPr="00B47982">
          <w:rPr>
            <w:rStyle w:val="Hyperlink"/>
          </w:rPr>
          <w:fldChar w:fldCharType="end"/>
        </w:r>
      </w:ins>
    </w:p>
    <w:p w:rsidR="00D51C42" w:rsidRDefault="00D51C42">
      <w:pPr>
        <w:pStyle w:val="TOC2"/>
        <w:rPr>
          <w:ins w:id="29" w:author="David Wooten" w:date="2019-11-15T15:49:00Z"/>
          <w:rFonts w:asciiTheme="minorHAnsi" w:eastAsiaTheme="minorEastAsia" w:hAnsiTheme="minorHAnsi" w:cstheme="minorBidi"/>
          <w:sz w:val="22"/>
          <w:szCs w:val="22"/>
        </w:rPr>
      </w:pPr>
      <w:ins w:id="30" w:author="David Wooten" w:date="2019-11-15T15:49:00Z">
        <w:r w:rsidRPr="00B47982">
          <w:rPr>
            <w:rStyle w:val="Hyperlink"/>
          </w:rPr>
          <w:fldChar w:fldCharType="begin"/>
        </w:r>
        <w:r w:rsidRPr="00B47982">
          <w:rPr>
            <w:rStyle w:val="Hyperlink"/>
          </w:rPr>
          <w:instrText xml:space="preserve"> </w:instrText>
        </w:r>
        <w:r>
          <w:instrText>HYPERLINK \l "_Toc24725404"</w:instrText>
        </w:r>
        <w:r w:rsidRPr="00B47982">
          <w:rPr>
            <w:rStyle w:val="Hyperlink"/>
          </w:rPr>
          <w:instrText xml:space="preserve"> </w:instrText>
        </w:r>
        <w:r w:rsidRPr="00B47982">
          <w:rPr>
            <w:rStyle w:val="Hyperlink"/>
          </w:rPr>
          <w:fldChar w:fldCharType="separate"/>
        </w:r>
        <w:r w:rsidRPr="00B47982">
          <w:rPr>
            <w:rStyle w:val="Hyperlink"/>
            <w:spacing w:val="8"/>
            <w:kern w:val="20"/>
          </w:rPr>
          <w:t>4.5</w:t>
        </w:r>
        <w:r>
          <w:rPr>
            <w:rFonts w:asciiTheme="minorHAnsi" w:eastAsiaTheme="minorEastAsia" w:hAnsiTheme="minorHAnsi" w:cstheme="minorBidi"/>
            <w:sz w:val="22"/>
            <w:szCs w:val="22"/>
          </w:rPr>
          <w:tab/>
        </w:r>
        <w:r w:rsidRPr="00B47982">
          <w:rPr>
            <w:rStyle w:val="Hyperlink"/>
          </w:rPr>
          <w:t>Return Code Alias</w:t>
        </w:r>
        <w:r>
          <w:rPr>
            <w:webHidden/>
          </w:rPr>
          <w:tab/>
        </w:r>
        <w:r>
          <w:rPr>
            <w:webHidden/>
          </w:rPr>
          <w:fldChar w:fldCharType="begin"/>
        </w:r>
        <w:r>
          <w:rPr>
            <w:webHidden/>
          </w:rPr>
          <w:instrText xml:space="preserve"> PAGEREF _Toc24725404 \h </w:instrText>
        </w:r>
      </w:ins>
      <w:r>
        <w:rPr>
          <w:webHidden/>
        </w:rPr>
      </w:r>
      <w:r>
        <w:rPr>
          <w:webHidden/>
        </w:rPr>
        <w:fldChar w:fldCharType="separate"/>
      </w:r>
      <w:ins w:id="31" w:author="David Wooten" w:date="2019-11-15T15:49:00Z">
        <w:r>
          <w:rPr>
            <w:webHidden/>
          </w:rPr>
          <w:t>4</w:t>
        </w:r>
        <w:r>
          <w:rPr>
            <w:webHidden/>
          </w:rPr>
          <w:fldChar w:fldCharType="end"/>
        </w:r>
        <w:r w:rsidRPr="00B47982">
          <w:rPr>
            <w:rStyle w:val="Hyperlink"/>
          </w:rPr>
          <w:fldChar w:fldCharType="end"/>
        </w:r>
      </w:ins>
    </w:p>
    <w:p w:rsidR="00D51C42" w:rsidRDefault="00D51C42">
      <w:pPr>
        <w:pStyle w:val="TOC1"/>
        <w:rPr>
          <w:ins w:id="32" w:author="David Wooten" w:date="2019-11-15T15:49:00Z"/>
          <w:rFonts w:asciiTheme="minorHAnsi" w:eastAsiaTheme="minorEastAsia" w:hAnsiTheme="minorHAnsi" w:cstheme="minorBidi"/>
          <w:sz w:val="22"/>
        </w:rPr>
      </w:pPr>
      <w:ins w:id="33" w:author="David Wooten" w:date="2019-11-15T15:49:00Z">
        <w:r w:rsidRPr="00B47982">
          <w:rPr>
            <w:rStyle w:val="Hyperlink"/>
          </w:rPr>
          <w:fldChar w:fldCharType="begin"/>
        </w:r>
        <w:r w:rsidRPr="00B47982">
          <w:rPr>
            <w:rStyle w:val="Hyperlink"/>
          </w:rPr>
          <w:instrText xml:space="preserve"> </w:instrText>
        </w:r>
        <w:r>
          <w:instrText>HYPERLINK \l "_Toc24725405"</w:instrText>
        </w:r>
        <w:r w:rsidRPr="00B47982">
          <w:rPr>
            <w:rStyle w:val="Hyperlink"/>
          </w:rPr>
          <w:instrText xml:space="preserve"> </w:instrText>
        </w:r>
        <w:r w:rsidRPr="00B47982">
          <w:rPr>
            <w:rStyle w:val="Hyperlink"/>
          </w:rPr>
          <w:fldChar w:fldCharType="separate"/>
        </w:r>
        <w:r w:rsidRPr="00B47982">
          <w:rPr>
            <w:rStyle w:val="Hyperlink"/>
            <w:kern w:val="20"/>
          </w:rPr>
          <w:t>5</w:t>
        </w:r>
        <w:r>
          <w:rPr>
            <w:rFonts w:asciiTheme="minorHAnsi" w:eastAsiaTheme="minorEastAsia" w:hAnsiTheme="minorHAnsi" w:cstheme="minorBidi"/>
            <w:sz w:val="22"/>
          </w:rPr>
          <w:tab/>
        </w:r>
        <w:r w:rsidRPr="00B47982">
          <w:rPr>
            <w:rStyle w:val="Hyperlink"/>
          </w:rPr>
          <w:t>Command Processing</w:t>
        </w:r>
        <w:r>
          <w:rPr>
            <w:webHidden/>
          </w:rPr>
          <w:tab/>
        </w:r>
        <w:r>
          <w:rPr>
            <w:webHidden/>
          </w:rPr>
          <w:fldChar w:fldCharType="begin"/>
        </w:r>
        <w:r>
          <w:rPr>
            <w:webHidden/>
          </w:rPr>
          <w:instrText xml:space="preserve"> PAGEREF _Toc24725405 \h </w:instrText>
        </w:r>
      </w:ins>
      <w:r>
        <w:rPr>
          <w:webHidden/>
        </w:rPr>
      </w:r>
      <w:r>
        <w:rPr>
          <w:webHidden/>
        </w:rPr>
        <w:fldChar w:fldCharType="separate"/>
      </w:r>
      <w:ins w:id="34" w:author="David Wooten" w:date="2019-11-15T15:49:00Z">
        <w:r>
          <w:rPr>
            <w:webHidden/>
          </w:rPr>
          <w:t>4</w:t>
        </w:r>
        <w:r>
          <w:rPr>
            <w:webHidden/>
          </w:rPr>
          <w:fldChar w:fldCharType="end"/>
        </w:r>
        <w:r w:rsidRPr="00B47982">
          <w:rPr>
            <w:rStyle w:val="Hyperlink"/>
          </w:rPr>
          <w:fldChar w:fldCharType="end"/>
        </w:r>
      </w:ins>
    </w:p>
    <w:p w:rsidR="00D51C42" w:rsidRDefault="00D51C42">
      <w:pPr>
        <w:pStyle w:val="TOC2"/>
        <w:rPr>
          <w:ins w:id="35" w:author="David Wooten" w:date="2019-11-15T15:49:00Z"/>
          <w:rFonts w:asciiTheme="minorHAnsi" w:eastAsiaTheme="minorEastAsia" w:hAnsiTheme="minorHAnsi" w:cstheme="minorBidi"/>
          <w:sz w:val="22"/>
          <w:szCs w:val="22"/>
        </w:rPr>
      </w:pPr>
      <w:ins w:id="36" w:author="David Wooten" w:date="2019-11-15T15:49:00Z">
        <w:r w:rsidRPr="00B47982">
          <w:rPr>
            <w:rStyle w:val="Hyperlink"/>
          </w:rPr>
          <w:fldChar w:fldCharType="begin"/>
        </w:r>
        <w:r w:rsidRPr="00B47982">
          <w:rPr>
            <w:rStyle w:val="Hyperlink"/>
          </w:rPr>
          <w:instrText xml:space="preserve"> </w:instrText>
        </w:r>
        <w:r>
          <w:instrText>HYPERLINK \l "_Toc24725406"</w:instrText>
        </w:r>
        <w:r w:rsidRPr="00B47982">
          <w:rPr>
            <w:rStyle w:val="Hyperlink"/>
          </w:rPr>
          <w:instrText xml:space="preserve"> </w:instrText>
        </w:r>
        <w:r w:rsidRPr="00B47982">
          <w:rPr>
            <w:rStyle w:val="Hyperlink"/>
          </w:rPr>
          <w:fldChar w:fldCharType="separate"/>
        </w:r>
        <w:r w:rsidRPr="00B47982">
          <w:rPr>
            <w:rStyle w:val="Hyperlink"/>
            <w:spacing w:val="8"/>
            <w:kern w:val="20"/>
          </w:rPr>
          <w:t>5.1</w:t>
        </w:r>
        <w:r>
          <w:rPr>
            <w:rFonts w:asciiTheme="minorHAnsi" w:eastAsiaTheme="minorEastAsia" w:hAnsiTheme="minorHAnsi" w:cstheme="minorBidi"/>
            <w:sz w:val="22"/>
            <w:szCs w:val="22"/>
          </w:rPr>
          <w:tab/>
        </w:r>
        <w:r w:rsidRPr="00B47982">
          <w:rPr>
            <w:rStyle w:val="Hyperlink"/>
          </w:rPr>
          <w:t>Introduction</w:t>
        </w:r>
        <w:r>
          <w:rPr>
            <w:webHidden/>
          </w:rPr>
          <w:tab/>
        </w:r>
        <w:r>
          <w:rPr>
            <w:webHidden/>
          </w:rPr>
          <w:fldChar w:fldCharType="begin"/>
        </w:r>
        <w:r>
          <w:rPr>
            <w:webHidden/>
          </w:rPr>
          <w:instrText xml:space="preserve"> PAGEREF _Toc24725406 \h </w:instrText>
        </w:r>
      </w:ins>
      <w:r>
        <w:rPr>
          <w:webHidden/>
        </w:rPr>
      </w:r>
      <w:r>
        <w:rPr>
          <w:webHidden/>
        </w:rPr>
        <w:fldChar w:fldCharType="separate"/>
      </w:r>
      <w:ins w:id="37" w:author="David Wooten" w:date="2019-11-15T15:49:00Z">
        <w:r>
          <w:rPr>
            <w:webHidden/>
          </w:rPr>
          <w:t>4</w:t>
        </w:r>
        <w:r>
          <w:rPr>
            <w:webHidden/>
          </w:rPr>
          <w:fldChar w:fldCharType="end"/>
        </w:r>
        <w:r w:rsidRPr="00B47982">
          <w:rPr>
            <w:rStyle w:val="Hyperlink"/>
          </w:rPr>
          <w:fldChar w:fldCharType="end"/>
        </w:r>
      </w:ins>
    </w:p>
    <w:p w:rsidR="00D51C42" w:rsidRDefault="00D51C42">
      <w:pPr>
        <w:pStyle w:val="TOC2"/>
        <w:rPr>
          <w:ins w:id="38" w:author="David Wooten" w:date="2019-11-15T15:49:00Z"/>
          <w:rFonts w:asciiTheme="minorHAnsi" w:eastAsiaTheme="minorEastAsia" w:hAnsiTheme="minorHAnsi" w:cstheme="minorBidi"/>
          <w:sz w:val="22"/>
          <w:szCs w:val="22"/>
        </w:rPr>
      </w:pPr>
      <w:ins w:id="39" w:author="David Wooten" w:date="2019-11-15T15:49:00Z">
        <w:r w:rsidRPr="00B47982">
          <w:rPr>
            <w:rStyle w:val="Hyperlink"/>
          </w:rPr>
          <w:fldChar w:fldCharType="begin"/>
        </w:r>
        <w:r w:rsidRPr="00B47982">
          <w:rPr>
            <w:rStyle w:val="Hyperlink"/>
          </w:rPr>
          <w:instrText xml:space="preserve"> </w:instrText>
        </w:r>
        <w:r>
          <w:instrText>HYPERLINK \l "_Toc24725407"</w:instrText>
        </w:r>
        <w:r w:rsidRPr="00B47982">
          <w:rPr>
            <w:rStyle w:val="Hyperlink"/>
          </w:rPr>
          <w:instrText xml:space="preserve"> </w:instrText>
        </w:r>
        <w:r w:rsidRPr="00B47982">
          <w:rPr>
            <w:rStyle w:val="Hyperlink"/>
          </w:rPr>
          <w:fldChar w:fldCharType="separate"/>
        </w:r>
        <w:r w:rsidRPr="00B47982">
          <w:rPr>
            <w:rStyle w:val="Hyperlink"/>
            <w:spacing w:val="8"/>
            <w:kern w:val="20"/>
          </w:rPr>
          <w:t>5.2</w:t>
        </w:r>
        <w:r>
          <w:rPr>
            <w:rFonts w:asciiTheme="minorHAnsi" w:eastAsiaTheme="minorEastAsia" w:hAnsiTheme="minorHAnsi" w:cstheme="minorBidi"/>
            <w:sz w:val="22"/>
            <w:szCs w:val="22"/>
          </w:rPr>
          <w:tab/>
        </w:r>
        <w:r w:rsidRPr="00B47982">
          <w:rPr>
            <w:rStyle w:val="Hyperlink"/>
          </w:rPr>
          <w:t>Command Header Validation</w:t>
        </w:r>
        <w:r>
          <w:rPr>
            <w:webHidden/>
          </w:rPr>
          <w:tab/>
        </w:r>
        <w:r>
          <w:rPr>
            <w:webHidden/>
          </w:rPr>
          <w:fldChar w:fldCharType="begin"/>
        </w:r>
        <w:r>
          <w:rPr>
            <w:webHidden/>
          </w:rPr>
          <w:instrText xml:space="preserve"> PAGEREF _Toc24725407 \h </w:instrText>
        </w:r>
      </w:ins>
      <w:r>
        <w:rPr>
          <w:webHidden/>
        </w:rPr>
      </w:r>
      <w:r>
        <w:rPr>
          <w:webHidden/>
        </w:rPr>
        <w:fldChar w:fldCharType="separate"/>
      </w:r>
      <w:ins w:id="40" w:author="David Wooten" w:date="2019-11-15T15:49:00Z">
        <w:r>
          <w:rPr>
            <w:webHidden/>
          </w:rPr>
          <w:t>4</w:t>
        </w:r>
        <w:r>
          <w:rPr>
            <w:webHidden/>
          </w:rPr>
          <w:fldChar w:fldCharType="end"/>
        </w:r>
        <w:r w:rsidRPr="00B47982">
          <w:rPr>
            <w:rStyle w:val="Hyperlink"/>
          </w:rPr>
          <w:fldChar w:fldCharType="end"/>
        </w:r>
      </w:ins>
    </w:p>
    <w:p w:rsidR="00D51C42" w:rsidRDefault="00D51C42">
      <w:pPr>
        <w:pStyle w:val="TOC2"/>
        <w:rPr>
          <w:ins w:id="41" w:author="David Wooten" w:date="2019-11-15T15:49:00Z"/>
          <w:rFonts w:asciiTheme="minorHAnsi" w:eastAsiaTheme="minorEastAsia" w:hAnsiTheme="minorHAnsi" w:cstheme="minorBidi"/>
          <w:sz w:val="22"/>
          <w:szCs w:val="22"/>
        </w:rPr>
      </w:pPr>
      <w:ins w:id="42" w:author="David Wooten" w:date="2019-11-15T15:49:00Z">
        <w:r w:rsidRPr="00B47982">
          <w:rPr>
            <w:rStyle w:val="Hyperlink"/>
          </w:rPr>
          <w:fldChar w:fldCharType="begin"/>
        </w:r>
        <w:r w:rsidRPr="00B47982">
          <w:rPr>
            <w:rStyle w:val="Hyperlink"/>
          </w:rPr>
          <w:instrText xml:space="preserve"> </w:instrText>
        </w:r>
        <w:r>
          <w:instrText>HYPERLINK \l "_Toc24725408"</w:instrText>
        </w:r>
        <w:r w:rsidRPr="00B47982">
          <w:rPr>
            <w:rStyle w:val="Hyperlink"/>
          </w:rPr>
          <w:instrText xml:space="preserve"> </w:instrText>
        </w:r>
        <w:r w:rsidRPr="00B47982">
          <w:rPr>
            <w:rStyle w:val="Hyperlink"/>
          </w:rPr>
          <w:fldChar w:fldCharType="separate"/>
        </w:r>
        <w:r w:rsidRPr="00B47982">
          <w:rPr>
            <w:rStyle w:val="Hyperlink"/>
            <w:spacing w:val="8"/>
            <w:kern w:val="20"/>
          </w:rPr>
          <w:t>5.3</w:t>
        </w:r>
        <w:r>
          <w:rPr>
            <w:rFonts w:asciiTheme="minorHAnsi" w:eastAsiaTheme="minorEastAsia" w:hAnsiTheme="minorHAnsi" w:cstheme="minorBidi"/>
            <w:sz w:val="22"/>
            <w:szCs w:val="22"/>
          </w:rPr>
          <w:tab/>
        </w:r>
        <w:r w:rsidRPr="00B47982">
          <w:rPr>
            <w:rStyle w:val="Hyperlink"/>
          </w:rPr>
          <w:t>Mode Checks</w:t>
        </w:r>
        <w:r>
          <w:rPr>
            <w:webHidden/>
          </w:rPr>
          <w:tab/>
        </w:r>
        <w:r>
          <w:rPr>
            <w:webHidden/>
          </w:rPr>
          <w:fldChar w:fldCharType="begin"/>
        </w:r>
        <w:r>
          <w:rPr>
            <w:webHidden/>
          </w:rPr>
          <w:instrText xml:space="preserve"> PAGEREF _Toc24725408 \h </w:instrText>
        </w:r>
      </w:ins>
      <w:r>
        <w:rPr>
          <w:webHidden/>
        </w:rPr>
      </w:r>
      <w:r>
        <w:rPr>
          <w:webHidden/>
        </w:rPr>
        <w:fldChar w:fldCharType="separate"/>
      </w:r>
      <w:ins w:id="43" w:author="David Wooten" w:date="2019-11-15T15:49:00Z">
        <w:r>
          <w:rPr>
            <w:webHidden/>
          </w:rPr>
          <w:t>5</w:t>
        </w:r>
        <w:r>
          <w:rPr>
            <w:webHidden/>
          </w:rPr>
          <w:fldChar w:fldCharType="end"/>
        </w:r>
        <w:r w:rsidRPr="00B47982">
          <w:rPr>
            <w:rStyle w:val="Hyperlink"/>
          </w:rPr>
          <w:fldChar w:fldCharType="end"/>
        </w:r>
      </w:ins>
    </w:p>
    <w:p w:rsidR="00D51C42" w:rsidRDefault="00D51C42">
      <w:pPr>
        <w:pStyle w:val="TOC2"/>
        <w:rPr>
          <w:ins w:id="44" w:author="David Wooten" w:date="2019-11-15T15:49:00Z"/>
          <w:rFonts w:asciiTheme="minorHAnsi" w:eastAsiaTheme="minorEastAsia" w:hAnsiTheme="minorHAnsi" w:cstheme="minorBidi"/>
          <w:sz w:val="22"/>
          <w:szCs w:val="22"/>
        </w:rPr>
      </w:pPr>
      <w:ins w:id="45" w:author="David Wooten" w:date="2019-11-15T15:49:00Z">
        <w:r w:rsidRPr="00B47982">
          <w:rPr>
            <w:rStyle w:val="Hyperlink"/>
          </w:rPr>
          <w:fldChar w:fldCharType="begin"/>
        </w:r>
        <w:r w:rsidRPr="00B47982">
          <w:rPr>
            <w:rStyle w:val="Hyperlink"/>
          </w:rPr>
          <w:instrText xml:space="preserve"> </w:instrText>
        </w:r>
        <w:r>
          <w:instrText>HYPERLINK \l "_Toc24725409"</w:instrText>
        </w:r>
        <w:r w:rsidRPr="00B47982">
          <w:rPr>
            <w:rStyle w:val="Hyperlink"/>
          </w:rPr>
          <w:instrText xml:space="preserve"> </w:instrText>
        </w:r>
        <w:r w:rsidRPr="00B47982">
          <w:rPr>
            <w:rStyle w:val="Hyperlink"/>
          </w:rPr>
          <w:fldChar w:fldCharType="separate"/>
        </w:r>
        <w:r w:rsidRPr="00B47982">
          <w:rPr>
            <w:rStyle w:val="Hyperlink"/>
            <w:spacing w:val="8"/>
            <w:kern w:val="20"/>
          </w:rPr>
          <w:t>5.4</w:t>
        </w:r>
        <w:r>
          <w:rPr>
            <w:rFonts w:asciiTheme="minorHAnsi" w:eastAsiaTheme="minorEastAsia" w:hAnsiTheme="minorHAnsi" w:cstheme="minorBidi"/>
            <w:sz w:val="22"/>
            <w:szCs w:val="22"/>
          </w:rPr>
          <w:tab/>
        </w:r>
        <w:r w:rsidRPr="00B47982">
          <w:rPr>
            <w:rStyle w:val="Hyperlink"/>
          </w:rPr>
          <w:t>Handle Area Validation</w:t>
        </w:r>
        <w:r>
          <w:rPr>
            <w:webHidden/>
          </w:rPr>
          <w:tab/>
        </w:r>
        <w:r>
          <w:rPr>
            <w:webHidden/>
          </w:rPr>
          <w:fldChar w:fldCharType="begin"/>
        </w:r>
        <w:r>
          <w:rPr>
            <w:webHidden/>
          </w:rPr>
          <w:instrText xml:space="preserve"> PAGEREF _Toc24725409 \h </w:instrText>
        </w:r>
      </w:ins>
      <w:r>
        <w:rPr>
          <w:webHidden/>
        </w:rPr>
      </w:r>
      <w:r>
        <w:rPr>
          <w:webHidden/>
        </w:rPr>
        <w:fldChar w:fldCharType="separate"/>
      </w:r>
      <w:ins w:id="46" w:author="David Wooten" w:date="2019-11-15T15:49:00Z">
        <w:r>
          <w:rPr>
            <w:webHidden/>
          </w:rPr>
          <w:t>5</w:t>
        </w:r>
        <w:r>
          <w:rPr>
            <w:webHidden/>
          </w:rPr>
          <w:fldChar w:fldCharType="end"/>
        </w:r>
        <w:r w:rsidRPr="00B47982">
          <w:rPr>
            <w:rStyle w:val="Hyperlink"/>
          </w:rPr>
          <w:fldChar w:fldCharType="end"/>
        </w:r>
      </w:ins>
    </w:p>
    <w:p w:rsidR="00D51C42" w:rsidRDefault="00D51C42">
      <w:pPr>
        <w:pStyle w:val="TOC2"/>
        <w:rPr>
          <w:ins w:id="47" w:author="David Wooten" w:date="2019-11-15T15:49:00Z"/>
          <w:rFonts w:asciiTheme="minorHAnsi" w:eastAsiaTheme="minorEastAsia" w:hAnsiTheme="minorHAnsi" w:cstheme="minorBidi"/>
          <w:sz w:val="22"/>
          <w:szCs w:val="22"/>
        </w:rPr>
      </w:pPr>
      <w:ins w:id="48" w:author="David Wooten" w:date="2019-11-15T15:49:00Z">
        <w:r w:rsidRPr="00B47982">
          <w:rPr>
            <w:rStyle w:val="Hyperlink"/>
          </w:rPr>
          <w:fldChar w:fldCharType="begin"/>
        </w:r>
        <w:r w:rsidRPr="00B47982">
          <w:rPr>
            <w:rStyle w:val="Hyperlink"/>
          </w:rPr>
          <w:instrText xml:space="preserve"> </w:instrText>
        </w:r>
        <w:r>
          <w:instrText>HYPERLINK \l "_Toc24725410"</w:instrText>
        </w:r>
        <w:r w:rsidRPr="00B47982">
          <w:rPr>
            <w:rStyle w:val="Hyperlink"/>
          </w:rPr>
          <w:instrText xml:space="preserve"> </w:instrText>
        </w:r>
        <w:r w:rsidRPr="00B47982">
          <w:rPr>
            <w:rStyle w:val="Hyperlink"/>
          </w:rPr>
          <w:fldChar w:fldCharType="separate"/>
        </w:r>
        <w:r w:rsidRPr="00B47982">
          <w:rPr>
            <w:rStyle w:val="Hyperlink"/>
            <w:spacing w:val="8"/>
            <w:kern w:val="20"/>
          </w:rPr>
          <w:t>5.5</w:t>
        </w:r>
        <w:r>
          <w:rPr>
            <w:rFonts w:asciiTheme="minorHAnsi" w:eastAsiaTheme="minorEastAsia" w:hAnsiTheme="minorHAnsi" w:cstheme="minorBidi"/>
            <w:sz w:val="22"/>
            <w:szCs w:val="22"/>
          </w:rPr>
          <w:tab/>
        </w:r>
        <w:r w:rsidRPr="00B47982">
          <w:rPr>
            <w:rStyle w:val="Hyperlink"/>
          </w:rPr>
          <w:t>Session Area Validation</w:t>
        </w:r>
        <w:r>
          <w:rPr>
            <w:webHidden/>
          </w:rPr>
          <w:tab/>
        </w:r>
        <w:r>
          <w:rPr>
            <w:webHidden/>
          </w:rPr>
          <w:fldChar w:fldCharType="begin"/>
        </w:r>
        <w:r>
          <w:rPr>
            <w:webHidden/>
          </w:rPr>
          <w:instrText xml:space="preserve"> PAGEREF _Toc24725410 \h </w:instrText>
        </w:r>
      </w:ins>
      <w:r>
        <w:rPr>
          <w:webHidden/>
        </w:rPr>
      </w:r>
      <w:r>
        <w:rPr>
          <w:webHidden/>
        </w:rPr>
        <w:fldChar w:fldCharType="separate"/>
      </w:r>
      <w:ins w:id="49" w:author="David Wooten" w:date="2019-11-15T15:49:00Z">
        <w:r>
          <w:rPr>
            <w:webHidden/>
          </w:rPr>
          <w:t>6</w:t>
        </w:r>
        <w:r>
          <w:rPr>
            <w:webHidden/>
          </w:rPr>
          <w:fldChar w:fldCharType="end"/>
        </w:r>
        <w:r w:rsidRPr="00B47982">
          <w:rPr>
            <w:rStyle w:val="Hyperlink"/>
          </w:rPr>
          <w:fldChar w:fldCharType="end"/>
        </w:r>
      </w:ins>
    </w:p>
    <w:p w:rsidR="00D51C42" w:rsidRDefault="00D51C42">
      <w:pPr>
        <w:pStyle w:val="TOC2"/>
        <w:rPr>
          <w:ins w:id="50" w:author="David Wooten" w:date="2019-11-15T15:49:00Z"/>
          <w:rFonts w:asciiTheme="minorHAnsi" w:eastAsiaTheme="minorEastAsia" w:hAnsiTheme="minorHAnsi" w:cstheme="minorBidi"/>
          <w:sz w:val="22"/>
          <w:szCs w:val="22"/>
        </w:rPr>
      </w:pPr>
      <w:ins w:id="51" w:author="David Wooten" w:date="2019-11-15T15:49:00Z">
        <w:r w:rsidRPr="00B47982">
          <w:rPr>
            <w:rStyle w:val="Hyperlink"/>
          </w:rPr>
          <w:fldChar w:fldCharType="begin"/>
        </w:r>
        <w:r w:rsidRPr="00B47982">
          <w:rPr>
            <w:rStyle w:val="Hyperlink"/>
          </w:rPr>
          <w:instrText xml:space="preserve"> </w:instrText>
        </w:r>
        <w:r>
          <w:instrText>HYPERLINK \l "_Toc24725411"</w:instrText>
        </w:r>
        <w:r w:rsidRPr="00B47982">
          <w:rPr>
            <w:rStyle w:val="Hyperlink"/>
          </w:rPr>
          <w:instrText xml:space="preserve"> </w:instrText>
        </w:r>
        <w:r w:rsidRPr="00B47982">
          <w:rPr>
            <w:rStyle w:val="Hyperlink"/>
          </w:rPr>
          <w:fldChar w:fldCharType="separate"/>
        </w:r>
        <w:r w:rsidRPr="00B47982">
          <w:rPr>
            <w:rStyle w:val="Hyperlink"/>
            <w:spacing w:val="8"/>
            <w:kern w:val="20"/>
          </w:rPr>
          <w:t>5.6</w:t>
        </w:r>
        <w:r>
          <w:rPr>
            <w:rFonts w:asciiTheme="minorHAnsi" w:eastAsiaTheme="minorEastAsia" w:hAnsiTheme="minorHAnsi" w:cstheme="minorBidi"/>
            <w:sz w:val="22"/>
            <w:szCs w:val="22"/>
          </w:rPr>
          <w:tab/>
        </w:r>
        <w:r w:rsidRPr="00B47982">
          <w:rPr>
            <w:rStyle w:val="Hyperlink"/>
          </w:rPr>
          <w:t>Authorization Checks</w:t>
        </w:r>
        <w:r>
          <w:rPr>
            <w:webHidden/>
          </w:rPr>
          <w:tab/>
        </w:r>
        <w:r>
          <w:rPr>
            <w:webHidden/>
          </w:rPr>
          <w:fldChar w:fldCharType="begin"/>
        </w:r>
        <w:r>
          <w:rPr>
            <w:webHidden/>
          </w:rPr>
          <w:instrText xml:space="preserve"> PAGEREF _Toc24725411 \h </w:instrText>
        </w:r>
      </w:ins>
      <w:r>
        <w:rPr>
          <w:webHidden/>
        </w:rPr>
      </w:r>
      <w:r>
        <w:rPr>
          <w:webHidden/>
        </w:rPr>
        <w:fldChar w:fldCharType="separate"/>
      </w:r>
      <w:ins w:id="52" w:author="David Wooten" w:date="2019-11-15T15:49:00Z">
        <w:r>
          <w:rPr>
            <w:webHidden/>
          </w:rPr>
          <w:t>7</w:t>
        </w:r>
        <w:r>
          <w:rPr>
            <w:webHidden/>
          </w:rPr>
          <w:fldChar w:fldCharType="end"/>
        </w:r>
        <w:r w:rsidRPr="00B47982">
          <w:rPr>
            <w:rStyle w:val="Hyperlink"/>
          </w:rPr>
          <w:fldChar w:fldCharType="end"/>
        </w:r>
      </w:ins>
    </w:p>
    <w:p w:rsidR="00D51C42" w:rsidRDefault="00D51C42">
      <w:pPr>
        <w:pStyle w:val="TOC2"/>
        <w:rPr>
          <w:ins w:id="53" w:author="David Wooten" w:date="2019-11-15T15:49:00Z"/>
          <w:rFonts w:asciiTheme="minorHAnsi" w:eastAsiaTheme="minorEastAsia" w:hAnsiTheme="minorHAnsi" w:cstheme="minorBidi"/>
          <w:sz w:val="22"/>
          <w:szCs w:val="22"/>
        </w:rPr>
      </w:pPr>
      <w:ins w:id="54" w:author="David Wooten" w:date="2019-11-15T15:49:00Z">
        <w:r w:rsidRPr="00B47982">
          <w:rPr>
            <w:rStyle w:val="Hyperlink"/>
          </w:rPr>
          <w:fldChar w:fldCharType="begin"/>
        </w:r>
        <w:r w:rsidRPr="00B47982">
          <w:rPr>
            <w:rStyle w:val="Hyperlink"/>
          </w:rPr>
          <w:instrText xml:space="preserve"> </w:instrText>
        </w:r>
        <w:r>
          <w:instrText>HYPERLINK \l "_Toc24725412"</w:instrText>
        </w:r>
        <w:r w:rsidRPr="00B47982">
          <w:rPr>
            <w:rStyle w:val="Hyperlink"/>
          </w:rPr>
          <w:instrText xml:space="preserve"> </w:instrText>
        </w:r>
        <w:r w:rsidRPr="00B47982">
          <w:rPr>
            <w:rStyle w:val="Hyperlink"/>
          </w:rPr>
          <w:fldChar w:fldCharType="separate"/>
        </w:r>
        <w:r w:rsidRPr="00B47982">
          <w:rPr>
            <w:rStyle w:val="Hyperlink"/>
            <w:spacing w:val="8"/>
            <w:kern w:val="20"/>
          </w:rPr>
          <w:t>5.7</w:t>
        </w:r>
        <w:r>
          <w:rPr>
            <w:rFonts w:asciiTheme="minorHAnsi" w:eastAsiaTheme="minorEastAsia" w:hAnsiTheme="minorHAnsi" w:cstheme="minorBidi"/>
            <w:sz w:val="22"/>
            <w:szCs w:val="22"/>
          </w:rPr>
          <w:tab/>
        </w:r>
        <w:r w:rsidRPr="00B47982">
          <w:rPr>
            <w:rStyle w:val="Hyperlink"/>
          </w:rPr>
          <w:t>Parameter Decryption</w:t>
        </w:r>
        <w:r>
          <w:rPr>
            <w:webHidden/>
          </w:rPr>
          <w:tab/>
        </w:r>
        <w:r>
          <w:rPr>
            <w:webHidden/>
          </w:rPr>
          <w:fldChar w:fldCharType="begin"/>
        </w:r>
        <w:r>
          <w:rPr>
            <w:webHidden/>
          </w:rPr>
          <w:instrText xml:space="preserve"> PAGEREF _Toc24725412 \h </w:instrText>
        </w:r>
      </w:ins>
      <w:r>
        <w:rPr>
          <w:webHidden/>
        </w:rPr>
      </w:r>
      <w:r>
        <w:rPr>
          <w:webHidden/>
        </w:rPr>
        <w:fldChar w:fldCharType="separate"/>
      </w:r>
      <w:ins w:id="55" w:author="David Wooten" w:date="2019-11-15T15:49:00Z">
        <w:r>
          <w:rPr>
            <w:webHidden/>
          </w:rPr>
          <w:t>9</w:t>
        </w:r>
        <w:r>
          <w:rPr>
            <w:webHidden/>
          </w:rPr>
          <w:fldChar w:fldCharType="end"/>
        </w:r>
        <w:r w:rsidRPr="00B47982">
          <w:rPr>
            <w:rStyle w:val="Hyperlink"/>
          </w:rPr>
          <w:fldChar w:fldCharType="end"/>
        </w:r>
      </w:ins>
    </w:p>
    <w:p w:rsidR="00D51C42" w:rsidRDefault="00D51C42">
      <w:pPr>
        <w:pStyle w:val="TOC2"/>
        <w:rPr>
          <w:ins w:id="56" w:author="David Wooten" w:date="2019-11-15T15:49:00Z"/>
          <w:rFonts w:asciiTheme="minorHAnsi" w:eastAsiaTheme="minorEastAsia" w:hAnsiTheme="minorHAnsi" w:cstheme="minorBidi"/>
          <w:sz w:val="22"/>
          <w:szCs w:val="22"/>
        </w:rPr>
      </w:pPr>
      <w:ins w:id="57" w:author="David Wooten" w:date="2019-11-15T15:49:00Z">
        <w:r w:rsidRPr="00B47982">
          <w:rPr>
            <w:rStyle w:val="Hyperlink"/>
          </w:rPr>
          <w:fldChar w:fldCharType="begin"/>
        </w:r>
        <w:r w:rsidRPr="00B47982">
          <w:rPr>
            <w:rStyle w:val="Hyperlink"/>
          </w:rPr>
          <w:instrText xml:space="preserve"> </w:instrText>
        </w:r>
        <w:r>
          <w:instrText>HYPERLINK \l "_Toc24725413"</w:instrText>
        </w:r>
        <w:r w:rsidRPr="00B47982">
          <w:rPr>
            <w:rStyle w:val="Hyperlink"/>
          </w:rPr>
          <w:instrText xml:space="preserve"> </w:instrText>
        </w:r>
        <w:r w:rsidRPr="00B47982">
          <w:rPr>
            <w:rStyle w:val="Hyperlink"/>
          </w:rPr>
          <w:fldChar w:fldCharType="separate"/>
        </w:r>
        <w:r w:rsidRPr="00B47982">
          <w:rPr>
            <w:rStyle w:val="Hyperlink"/>
            <w:spacing w:val="8"/>
            <w:kern w:val="20"/>
          </w:rPr>
          <w:t>5.8</w:t>
        </w:r>
        <w:r>
          <w:rPr>
            <w:rFonts w:asciiTheme="minorHAnsi" w:eastAsiaTheme="minorEastAsia" w:hAnsiTheme="minorHAnsi" w:cstheme="minorBidi"/>
            <w:sz w:val="22"/>
            <w:szCs w:val="22"/>
          </w:rPr>
          <w:tab/>
        </w:r>
        <w:r w:rsidRPr="00B47982">
          <w:rPr>
            <w:rStyle w:val="Hyperlink"/>
          </w:rPr>
          <w:t>Parameter Unmarshaling</w:t>
        </w:r>
        <w:r>
          <w:rPr>
            <w:webHidden/>
          </w:rPr>
          <w:tab/>
        </w:r>
        <w:r>
          <w:rPr>
            <w:webHidden/>
          </w:rPr>
          <w:fldChar w:fldCharType="begin"/>
        </w:r>
        <w:r>
          <w:rPr>
            <w:webHidden/>
          </w:rPr>
          <w:instrText xml:space="preserve"> PAGEREF _Toc24725413 \h </w:instrText>
        </w:r>
      </w:ins>
      <w:r>
        <w:rPr>
          <w:webHidden/>
        </w:rPr>
      </w:r>
      <w:r>
        <w:rPr>
          <w:webHidden/>
        </w:rPr>
        <w:fldChar w:fldCharType="separate"/>
      </w:r>
      <w:ins w:id="58" w:author="David Wooten" w:date="2019-11-15T15:49:00Z">
        <w:r>
          <w:rPr>
            <w:webHidden/>
          </w:rPr>
          <w:t>9</w:t>
        </w:r>
        <w:r>
          <w:rPr>
            <w:webHidden/>
          </w:rPr>
          <w:fldChar w:fldCharType="end"/>
        </w:r>
        <w:r w:rsidRPr="00B47982">
          <w:rPr>
            <w:rStyle w:val="Hyperlink"/>
          </w:rPr>
          <w:fldChar w:fldCharType="end"/>
        </w:r>
      </w:ins>
    </w:p>
    <w:p w:rsidR="00D51C42" w:rsidRDefault="00D51C42">
      <w:pPr>
        <w:pStyle w:val="TOC2"/>
        <w:rPr>
          <w:ins w:id="59" w:author="David Wooten" w:date="2019-11-15T15:49:00Z"/>
          <w:rFonts w:asciiTheme="minorHAnsi" w:eastAsiaTheme="minorEastAsia" w:hAnsiTheme="minorHAnsi" w:cstheme="minorBidi"/>
          <w:sz w:val="22"/>
          <w:szCs w:val="22"/>
        </w:rPr>
      </w:pPr>
      <w:ins w:id="60" w:author="David Wooten" w:date="2019-11-15T15:49:00Z">
        <w:r w:rsidRPr="00B47982">
          <w:rPr>
            <w:rStyle w:val="Hyperlink"/>
          </w:rPr>
          <w:fldChar w:fldCharType="begin"/>
        </w:r>
        <w:r w:rsidRPr="00B47982">
          <w:rPr>
            <w:rStyle w:val="Hyperlink"/>
          </w:rPr>
          <w:instrText xml:space="preserve"> </w:instrText>
        </w:r>
        <w:r>
          <w:instrText>HYPERLINK \l "_Toc24725414"</w:instrText>
        </w:r>
        <w:r w:rsidRPr="00B47982">
          <w:rPr>
            <w:rStyle w:val="Hyperlink"/>
          </w:rPr>
          <w:instrText xml:space="preserve"> </w:instrText>
        </w:r>
        <w:r w:rsidRPr="00B47982">
          <w:rPr>
            <w:rStyle w:val="Hyperlink"/>
          </w:rPr>
          <w:fldChar w:fldCharType="separate"/>
        </w:r>
        <w:r w:rsidRPr="00B47982">
          <w:rPr>
            <w:rStyle w:val="Hyperlink"/>
            <w:spacing w:val="8"/>
            <w:kern w:val="20"/>
          </w:rPr>
          <w:t>5.9</w:t>
        </w:r>
        <w:r>
          <w:rPr>
            <w:rFonts w:asciiTheme="minorHAnsi" w:eastAsiaTheme="minorEastAsia" w:hAnsiTheme="minorHAnsi" w:cstheme="minorBidi"/>
            <w:sz w:val="22"/>
            <w:szCs w:val="22"/>
          </w:rPr>
          <w:tab/>
        </w:r>
        <w:r w:rsidRPr="00B47982">
          <w:rPr>
            <w:rStyle w:val="Hyperlink"/>
          </w:rPr>
          <w:t>Command Post Processing</w:t>
        </w:r>
        <w:r>
          <w:rPr>
            <w:webHidden/>
          </w:rPr>
          <w:tab/>
        </w:r>
        <w:r>
          <w:rPr>
            <w:webHidden/>
          </w:rPr>
          <w:fldChar w:fldCharType="begin"/>
        </w:r>
        <w:r>
          <w:rPr>
            <w:webHidden/>
          </w:rPr>
          <w:instrText xml:space="preserve"> PAGEREF _Toc24725414 \h </w:instrText>
        </w:r>
      </w:ins>
      <w:r>
        <w:rPr>
          <w:webHidden/>
        </w:rPr>
      </w:r>
      <w:r>
        <w:rPr>
          <w:webHidden/>
        </w:rPr>
        <w:fldChar w:fldCharType="separate"/>
      </w:r>
      <w:ins w:id="61" w:author="David Wooten" w:date="2019-11-15T15:49:00Z">
        <w:r>
          <w:rPr>
            <w:webHidden/>
          </w:rPr>
          <w:t>11</w:t>
        </w:r>
        <w:r>
          <w:rPr>
            <w:webHidden/>
          </w:rPr>
          <w:fldChar w:fldCharType="end"/>
        </w:r>
        <w:r w:rsidRPr="00B47982">
          <w:rPr>
            <w:rStyle w:val="Hyperlink"/>
          </w:rPr>
          <w:fldChar w:fldCharType="end"/>
        </w:r>
      </w:ins>
    </w:p>
    <w:p w:rsidR="00D51C42" w:rsidRDefault="00D51C42">
      <w:pPr>
        <w:pStyle w:val="TOC1"/>
        <w:rPr>
          <w:ins w:id="62" w:author="David Wooten" w:date="2019-11-15T15:49:00Z"/>
          <w:rFonts w:asciiTheme="minorHAnsi" w:eastAsiaTheme="minorEastAsia" w:hAnsiTheme="minorHAnsi" w:cstheme="minorBidi"/>
          <w:sz w:val="22"/>
        </w:rPr>
      </w:pPr>
      <w:ins w:id="63" w:author="David Wooten" w:date="2019-11-15T15:49:00Z">
        <w:r w:rsidRPr="00B47982">
          <w:rPr>
            <w:rStyle w:val="Hyperlink"/>
          </w:rPr>
          <w:fldChar w:fldCharType="begin"/>
        </w:r>
        <w:r w:rsidRPr="00B47982">
          <w:rPr>
            <w:rStyle w:val="Hyperlink"/>
          </w:rPr>
          <w:instrText xml:space="preserve"> </w:instrText>
        </w:r>
        <w:r>
          <w:instrText>HYPERLINK \l "_Toc24725415"</w:instrText>
        </w:r>
        <w:r w:rsidRPr="00B47982">
          <w:rPr>
            <w:rStyle w:val="Hyperlink"/>
          </w:rPr>
          <w:instrText xml:space="preserve"> </w:instrText>
        </w:r>
        <w:r w:rsidRPr="00B47982">
          <w:rPr>
            <w:rStyle w:val="Hyperlink"/>
          </w:rPr>
          <w:fldChar w:fldCharType="separate"/>
        </w:r>
        <w:r w:rsidRPr="00B47982">
          <w:rPr>
            <w:rStyle w:val="Hyperlink"/>
            <w:kern w:val="20"/>
          </w:rPr>
          <w:t>6</w:t>
        </w:r>
        <w:r>
          <w:rPr>
            <w:rFonts w:asciiTheme="minorHAnsi" w:eastAsiaTheme="minorEastAsia" w:hAnsiTheme="minorHAnsi" w:cstheme="minorBidi"/>
            <w:sz w:val="22"/>
          </w:rPr>
          <w:tab/>
        </w:r>
        <w:r w:rsidRPr="00B47982">
          <w:rPr>
            <w:rStyle w:val="Hyperlink"/>
          </w:rPr>
          <w:t>Response Values</w:t>
        </w:r>
        <w:r>
          <w:rPr>
            <w:webHidden/>
          </w:rPr>
          <w:tab/>
        </w:r>
        <w:r>
          <w:rPr>
            <w:webHidden/>
          </w:rPr>
          <w:fldChar w:fldCharType="begin"/>
        </w:r>
        <w:r>
          <w:rPr>
            <w:webHidden/>
          </w:rPr>
          <w:instrText xml:space="preserve"> PAGEREF _Toc24725415 \h </w:instrText>
        </w:r>
      </w:ins>
      <w:r>
        <w:rPr>
          <w:webHidden/>
        </w:rPr>
      </w:r>
      <w:r>
        <w:rPr>
          <w:webHidden/>
        </w:rPr>
        <w:fldChar w:fldCharType="separate"/>
      </w:r>
      <w:ins w:id="64" w:author="David Wooten" w:date="2019-11-15T15:49:00Z">
        <w:r>
          <w:rPr>
            <w:webHidden/>
          </w:rPr>
          <w:t>12</w:t>
        </w:r>
        <w:r>
          <w:rPr>
            <w:webHidden/>
          </w:rPr>
          <w:fldChar w:fldCharType="end"/>
        </w:r>
        <w:r w:rsidRPr="00B47982">
          <w:rPr>
            <w:rStyle w:val="Hyperlink"/>
          </w:rPr>
          <w:fldChar w:fldCharType="end"/>
        </w:r>
      </w:ins>
    </w:p>
    <w:p w:rsidR="00D51C42" w:rsidRDefault="00D51C42">
      <w:pPr>
        <w:pStyle w:val="TOC2"/>
        <w:rPr>
          <w:ins w:id="65" w:author="David Wooten" w:date="2019-11-15T15:49:00Z"/>
          <w:rFonts w:asciiTheme="minorHAnsi" w:eastAsiaTheme="minorEastAsia" w:hAnsiTheme="minorHAnsi" w:cstheme="minorBidi"/>
          <w:sz w:val="22"/>
          <w:szCs w:val="22"/>
        </w:rPr>
      </w:pPr>
      <w:ins w:id="66" w:author="David Wooten" w:date="2019-11-15T15:49:00Z">
        <w:r w:rsidRPr="00B47982">
          <w:rPr>
            <w:rStyle w:val="Hyperlink"/>
          </w:rPr>
          <w:fldChar w:fldCharType="begin"/>
        </w:r>
        <w:r w:rsidRPr="00B47982">
          <w:rPr>
            <w:rStyle w:val="Hyperlink"/>
          </w:rPr>
          <w:instrText xml:space="preserve"> </w:instrText>
        </w:r>
        <w:r>
          <w:instrText>HYPERLINK \l "_Toc24725416"</w:instrText>
        </w:r>
        <w:r w:rsidRPr="00B47982">
          <w:rPr>
            <w:rStyle w:val="Hyperlink"/>
          </w:rPr>
          <w:instrText xml:space="preserve"> </w:instrText>
        </w:r>
        <w:r w:rsidRPr="00B47982">
          <w:rPr>
            <w:rStyle w:val="Hyperlink"/>
          </w:rPr>
          <w:fldChar w:fldCharType="separate"/>
        </w:r>
        <w:r w:rsidRPr="00B47982">
          <w:rPr>
            <w:rStyle w:val="Hyperlink"/>
            <w:spacing w:val="8"/>
            <w:kern w:val="20"/>
          </w:rPr>
          <w:t>6.1</w:t>
        </w:r>
        <w:r>
          <w:rPr>
            <w:rFonts w:asciiTheme="minorHAnsi" w:eastAsiaTheme="minorEastAsia" w:hAnsiTheme="minorHAnsi" w:cstheme="minorBidi"/>
            <w:sz w:val="22"/>
            <w:szCs w:val="22"/>
          </w:rPr>
          <w:tab/>
        </w:r>
        <w:r w:rsidRPr="00B47982">
          <w:rPr>
            <w:rStyle w:val="Hyperlink"/>
          </w:rPr>
          <w:t>Tag</w:t>
        </w:r>
        <w:r>
          <w:rPr>
            <w:webHidden/>
          </w:rPr>
          <w:tab/>
        </w:r>
        <w:r>
          <w:rPr>
            <w:webHidden/>
          </w:rPr>
          <w:fldChar w:fldCharType="begin"/>
        </w:r>
        <w:r>
          <w:rPr>
            <w:webHidden/>
          </w:rPr>
          <w:instrText xml:space="preserve"> PAGEREF _Toc24725416 \h </w:instrText>
        </w:r>
      </w:ins>
      <w:r>
        <w:rPr>
          <w:webHidden/>
        </w:rPr>
      </w:r>
      <w:r>
        <w:rPr>
          <w:webHidden/>
        </w:rPr>
        <w:fldChar w:fldCharType="separate"/>
      </w:r>
      <w:ins w:id="67" w:author="David Wooten" w:date="2019-11-15T15:49:00Z">
        <w:r>
          <w:rPr>
            <w:webHidden/>
          </w:rPr>
          <w:t>12</w:t>
        </w:r>
        <w:r>
          <w:rPr>
            <w:webHidden/>
          </w:rPr>
          <w:fldChar w:fldCharType="end"/>
        </w:r>
        <w:r w:rsidRPr="00B47982">
          <w:rPr>
            <w:rStyle w:val="Hyperlink"/>
          </w:rPr>
          <w:fldChar w:fldCharType="end"/>
        </w:r>
      </w:ins>
    </w:p>
    <w:p w:rsidR="00D51C42" w:rsidRDefault="00D51C42">
      <w:pPr>
        <w:pStyle w:val="TOC2"/>
        <w:rPr>
          <w:ins w:id="68" w:author="David Wooten" w:date="2019-11-15T15:49:00Z"/>
          <w:rFonts w:asciiTheme="minorHAnsi" w:eastAsiaTheme="minorEastAsia" w:hAnsiTheme="minorHAnsi" w:cstheme="minorBidi"/>
          <w:sz w:val="22"/>
          <w:szCs w:val="22"/>
        </w:rPr>
      </w:pPr>
      <w:ins w:id="69" w:author="David Wooten" w:date="2019-11-15T15:49:00Z">
        <w:r w:rsidRPr="00B47982">
          <w:rPr>
            <w:rStyle w:val="Hyperlink"/>
          </w:rPr>
          <w:fldChar w:fldCharType="begin"/>
        </w:r>
        <w:r w:rsidRPr="00B47982">
          <w:rPr>
            <w:rStyle w:val="Hyperlink"/>
          </w:rPr>
          <w:instrText xml:space="preserve"> </w:instrText>
        </w:r>
        <w:r>
          <w:instrText>HYPERLINK \l "_Toc24725417"</w:instrText>
        </w:r>
        <w:r w:rsidRPr="00B47982">
          <w:rPr>
            <w:rStyle w:val="Hyperlink"/>
          </w:rPr>
          <w:instrText xml:space="preserve"> </w:instrText>
        </w:r>
        <w:r w:rsidRPr="00B47982">
          <w:rPr>
            <w:rStyle w:val="Hyperlink"/>
          </w:rPr>
          <w:fldChar w:fldCharType="separate"/>
        </w:r>
        <w:r w:rsidRPr="00B47982">
          <w:rPr>
            <w:rStyle w:val="Hyperlink"/>
            <w:spacing w:val="8"/>
            <w:kern w:val="20"/>
          </w:rPr>
          <w:t>6.2</w:t>
        </w:r>
        <w:r>
          <w:rPr>
            <w:rFonts w:asciiTheme="minorHAnsi" w:eastAsiaTheme="minorEastAsia" w:hAnsiTheme="minorHAnsi" w:cstheme="minorBidi"/>
            <w:sz w:val="22"/>
            <w:szCs w:val="22"/>
          </w:rPr>
          <w:tab/>
        </w:r>
        <w:r w:rsidRPr="00B47982">
          <w:rPr>
            <w:rStyle w:val="Hyperlink"/>
          </w:rPr>
          <w:t>Response Codes</w:t>
        </w:r>
        <w:r>
          <w:rPr>
            <w:webHidden/>
          </w:rPr>
          <w:tab/>
        </w:r>
        <w:r>
          <w:rPr>
            <w:webHidden/>
          </w:rPr>
          <w:fldChar w:fldCharType="begin"/>
        </w:r>
        <w:r>
          <w:rPr>
            <w:webHidden/>
          </w:rPr>
          <w:instrText xml:space="preserve"> PAGEREF _Toc24725417 \h </w:instrText>
        </w:r>
      </w:ins>
      <w:r>
        <w:rPr>
          <w:webHidden/>
        </w:rPr>
      </w:r>
      <w:r>
        <w:rPr>
          <w:webHidden/>
        </w:rPr>
        <w:fldChar w:fldCharType="separate"/>
      </w:r>
      <w:ins w:id="70" w:author="David Wooten" w:date="2019-11-15T15:49:00Z">
        <w:r>
          <w:rPr>
            <w:webHidden/>
          </w:rPr>
          <w:t>12</w:t>
        </w:r>
        <w:r>
          <w:rPr>
            <w:webHidden/>
          </w:rPr>
          <w:fldChar w:fldCharType="end"/>
        </w:r>
        <w:r w:rsidRPr="00B47982">
          <w:rPr>
            <w:rStyle w:val="Hyperlink"/>
          </w:rPr>
          <w:fldChar w:fldCharType="end"/>
        </w:r>
      </w:ins>
    </w:p>
    <w:p w:rsidR="00D51C42" w:rsidRDefault="00D51C42">
      <w:pPr>
        <w:pStyle w:val="TOC1"/>
        <w:rPr>
          <w:ins w:id="71" w:author="David Wooten" w:date="2019-11-15T15:49:00Z"/>
          <w:rFonts w:asciiTheme="minorHAnsi" w:eastAsiaTheme="minorEastAsia" w:hAnsiTheme="minorHAnsi" w:cstheme="minorBidi"/>
          <w:sz w:val="22"/>
        </w:rPr>
      </w:pPr>
      <w:ins w:id="72" w:author="David Wooten" w:date="2019-11-15T15:49:00Z">
        <w:r w:rsidRPr="00B47982">
          <w:rPr>
            <w:rStyle w:val="Hyperlink"/>
          </w:rPr>
          <w:fldChar w:fldCharType="begin"/>
        </w:r>
        <w:r w:rsidRPr="00B47982">
          <w:rPr>
            <w:rStyle w:val="Hyperlink"/>
          </w:rPr>
          <w:instrText xml:space="preserve"> </w:instrText>
        </w:r>
        <w:r>
          <w:instrText>HYPERLINK \l "_Toc24725418"</w:instrText>
        </w:r>
        <w:r w:rsidRPr="00B47982">
          <w:rPr>
            <w:rStyle w:val="Hyperlink"/>
          </w:rPr>
          <w:instrText xml:space="preserve"> </w:instrText>
        </w:r>
        <w:r w:rsidRPr="00B47982">
          <w:rPr>
            <w:rStyle w:val="Hyperlink"/>
          </w:rPr>
          <w:fldChar w:fldCharType="separate"/>
        </w:r>
        <w:r w:rsidRPr="00B47982">
          <w:rPr>
            <w:rStyle w:val="Hyperlink"/>
            <w:kern w:val="20"/>
          </w:rPr>
          <w:t>7</w:t>
        </w:r>
        <w:r>
          <w:rPr>
            <w:rFonts w:asciiTheme="minorHAnsi" w:eastAsiaTheme="minorEastAsia" w:hAnsiTheme="minorHAnsi" w:cstheme="minorBidi"/>
            <w:sz w:val="22"/>
          </w:rPr>
          <w:tab/>
        </w:r>
        <w:r w:rsidRPr="00B47982">
          <w:rPr>
            <w:rStyle w:val="Hyperlink"/>
          </w:rPr>
          <w:t>Implementation Dependent</w:t>
        </w:r>
        <w:r>
          <w:rPr>
            <w:webHidden/>
          </w:rPr>
          <w:tab/>
        </w:r>
        <w:r>
          <w:rPr>
            <w:webHidden/>
          </w:rPr>
          <w:fldChar w:fldCharType="begin"/>
        </w:r>
        <w:r>
          <w:rPr>
            <w:webHidden/>
          </w:rPr>
          <w:instrText xml:space="preserve"> PAGEREF _Toc24725418 \h </w:instrText>
        </w:r>
      </w:ins>
      <w:r>
        <w:rPr>
          <w:webHidden/>
        </w:rPr>
      </w:r>
      <w:r>
        <w:rPr>
          <w:webHidden/>
        </w:rPr>
        <w:fldChar w:fldCharType="separate"/>
      </w:r>
      <w:ins w:id="73" w:author="David Wooten" w:date="2019-11-15T15:49:00Z">
        <w:r>
          <w:rPr>
            <w:webHidden/>
          </w:rPr>
          <w:t>15</w:t>
        </w:r>
        <w:r>
          <w:rPr>
            <w:webHidden/>
          </w:rPr>
          <w:fldChar w:fldCharType="end"/>
        </w:r>
        <w:r w:rsidRPr="00B47982">
          <w:rPr>
            <w:rStyle w:val="Hyperlink"/>
          </w:rPr>
          <w:fldChar w:fldCharType="end"/>
        </w:r>
      </w:ins>
    </w:p>
    <w:p w:rsidR="00D51C42" w:rsidRDefault="00D51C42">
      <w:pPr>
        <w:pStyle w:val="TOC1"/>
        <w:rPr>
          <w:ins w:id="74" w:author="David Wooten" w:date="2019-11-15T15:49:00Z"/>
          <w:rFonts w:asciiTheme="minorHAnsi" w:eastAsiaTheme="minorEastAsia" w:hAnsiTheme="minorHAnsi" w:cstheme="minorBidi"/>
          <w:sz w:val="22"/>
        </w:rPr>
      </w:pPr>
      <w:ins w:id="75" w:author="David Wooten" w:date="2019-11-15T15:49:00Z">
        <w:r w:rsidRPr="00B47982">
          <w:rPr>
            <w:rStyle w:val="Hyperlink"/>
          </w:rPr>
          <w:fldChar w:fldCharType="begin"/>
        </w:r>
        <w:r w:rsidRPr="00B47982">
          <w:rPr>
            <w:rStyle w:val="Hyperlink"/>
          </w:rPr>
          <w:instrText xml:space="preserve"> </w:instrText>
        </w:r>
        <w:r>
          <w:instrText>HYPERLINK \l "_Toc24725419"</w:instrText>
        </w:r>
        <w:r w:rsidRPr="00B47982">
          <w:rPr>
            <w:rStyle w:val="Hyperlink"/>
          </w:rPr>
          <w:instrText xml:space="preserve"> </w:instrText>
        </w:r>
        <w:r w:rsidRPr="00B47982">
          <w:rPr>
            <w:rStyle w:val="Hyperlink"/>
          </w:rPr>
          <w:fldChar w:fldCharType="separate"/>
        </w:r>
        <w:r w:rsidRPr="00B47982">
          <w:rPr>
            <w:rStyle w:val="Hyperlink"/>
            <w:kern w:val="20"/>
          </w:rPr>
          <w:t>8</w:t>
        </w:r>
        <w:r>
          <w:rPr>
            <w:rFonts w:asciiTheme="minorHAnsi" w:eastAsiaTheme="minorEastAsia" w:hAnsiTheme="minorHAnsi" w:cstheme="minorBidi"/>
            <w:sz w:val="22"/>
          </w:rPr>
          <w:tab/>
        </w:r>
        <w:r w:rsidRPr="00B47982">
          <w:rPr>
            <w:rStyle w:val="Hyperlink"/>
          </w:rPr>
          <w:t>Detailed Actions Assumptions</w:t>
        </w:r>
        <w:r>
          <w:rPr>
            <w:webHidden/>
          </w:rPr>
          <w:tab/>
        </w:r>
        <w:r>
          <w:rPr>
            <w:webHidden/>
          </w:rPr>
          <w:fldChar w:fldCharType="begin"/>
        </w:r>
        <w:r>
          <w:rPr>
            <w:webHidden/>
          </w:rPr>
          <w:instrText xml:space="preserve"> PAGEREF _Toc24725419 \h </w:instrText>
        </w:r>
      </w:ins>
      <w:r>
        <w:rPr>
          <w:webHidden/>
        </w:rPr>
      </w:r>
      <w:r>
        <w:rPr>
          <w:webHidden/>
        </w:rPr>
        <w:fldChar w:fldCharType="separate"/>
      </w:r>
      <w:ins w:id="76" w:author="David Wooten" w:date="2019-11-15T15:49:00Z">
        <w:r>
          <w:rPr>
            <w:webHidden/>
          </w:rPr>
          <w:t>16</w:t>
        </w:r>
        <w:r>
          <w:rPr>
            <w:webHidden/>
          </w:rPr>
          <w:fldChar w:fldCharType="end"/>
        </w:r>
        <w:r w:rsidRPr="00B47982">
          <w:rPr>
            <w:rStyle w:val="Hyperlink"/>
          </w:rPr>
          <w:fldChar w:fldCharType="end"/>
        </w:r>
      </w:ins>
    </w:p>
    <w:p w:rsidR="00D51C42" w:rsidRDefault="00D51C42">
      <w:pPr>
        <w:pStyle w:val="TOC2"/>
        <w:rPr>
          <w:ins w:id="77" w:author="David Wooten" w:date="2019-11-15T15:49:00Z"/>
          <w:rFonts w:asciiTheme="minorHAnsi" w:eastAsiaTheme="minorEastAsia" w:hAnsiTheme="minorHAnsi" w:cstheme="minorBidi"/>
          <w:sz w:val="22"/>
          <w:szCs w:val="22"/>
        </w:rPr>
      </w:pPr>
      <w:ins w:id="78" w:author="David Wooten" w:date="2019-11-15T15:49:00Z">
        <w:r w:rsidRPr="00B47982">
          <w:rPr>
            <w:rStyle w:val="Hyperlink"/>
          </w:rPr>
          <w:fldChar w:fldCharType="begin"/>
        </w:r>
        <w:r w:rsidRPr="00B47982">
          <w:rPr>
            <w:rStyle w:val="Hyperlink"/>
          </w:rPr>
          <w:instrText xml:space="preserve"> </w:instrText>
        </w:r>
        <w:r>
          <w:instrText>HYPERLINK \l "_Toc24725420"</w:instrText>
        </w:r>
        <w:r w:rsidRPr="00B47982">
          <w:rPr>
            <w:rStyle w:val="Hyperlink"/>
          </w:rPr>
          <w:instrText xml:space="preserve"> </w:instrText>
        </w:r>
        <w:r w:rsidRPr="00B47982">
          <w:rPr>
            <w:rStyle w:val="Hyperlink"/>
          </w:rPr>
          <w:fldChar w:fldCharType="separate"/>
        </w:r>
        <w:r w:rsidRPr="00B47982">
          <w:rPr>
            <w:rStyle w:val="Hyperlink"/>
            <w:spacing w:val="8"/>
            <w:kern w:val="20"/>
          </w:rPr>
          <w:t>8.1</w:t>
        </w:r>
        <w:r>
          <w:rPr>
            <w:rFonts w:asciiTheme="minorHAnsi" w:eastAsiaTheme="minorEastAsia" w:hAnsiTheme="minorHAnsi" w:cstheme="minorBidi"/>
            <w:sz w:val="22"/>
            <w:szCs w:val="22"/>
          </w:rPr>
          <w:tab/>
        </w:r>
        <w:r w:rsidRPr="00B47982">
          <w:rPr>
            <w:rStyle w:val="Hyperlink"/>
          </w:rPr>
          <w:t>Introduction</w:t>
        </w:r>
        <w:r>
          <w:rPr>
            <w:webHidden/>
          </w:rPr>
          <w:tab/>
        </w:r>
        <w:r>
          <w:rPr>
            <w:webHidden/>
          </w:rPr>
          <w:fldChar w:fldCharType="begin"/>
        </w:r>
        <w:r>
          <w:rPr>
            <w:webHidden/>
          </w:rPr>
          <w:instrText xml:space="preserve"> PAGEREF _Toc24725420 \h </w:instrText>
        </w:r>
      </w:ins>
      <w:r>
        <w:rPr>
          <w:webHidden/>
        </w:rPr>
      </w:r>
      <w:r>
        <w:rPr>
          <w:webHidden/>
        </w:rPr>
        <w:fldChar w:fldCharType="separate"/>
      </w:r>
      <w:ins w:id="79" w:author="David Wooten" w:date="2019-11-15T15:49:00Z">
        <w:r>
          <w:rPr>
            <w:webHidden/>
          </w:rPr>
          <w:t>16</w:t>
        </w:r>
        <w:r>
          <w:rPr>
            <w:webHidden/>
          </w:rPr>
          <w:fldChar w:fldCharType="end"/>
        </w:r>
        <w:r w:rsidRPr="00B47982">
          <w:rPr>
            <w:rStyle w:val="Hyperlink"/>
          </w:rPr>
          <w:fldChar w:fldCharType="end"/>
        </w:r>
      </w:ins>
    </w:p>
    <w:p w:rsidR="00D51C42" w:rsidRDefault="00D51C42">
      <w:pPr>
        <w:pStyle w:val="TOC2"/>
        <w:rPr>
          <w:ins w:id="80" w:author="David Wooten" w:date="2019-11-15T15:49:00Z"/>
          <w:rFonts w:asciiTheme="minorHAnsi" w:eastAsiaTheme="minorEastAsia" w:hAnsiTheme="minorHAnsi" w:cstheme="minorBidi"/>
          <w:sz w:val="22"/>
          <w:szCs w:val="22"/>
        </w:rPr>
      </w:pPr>
      <w:ins w:id="81" w:author="David Wooten" w:date="2019-11-15T15:49:00Z">
        <w:r w:rsidRPr="00B47982">
          <w:rPr>
            <w:rStyle w:val="Hyperlink"/>
          </w:rPr>
          <w:fldChar w:fldCharType="begin"/>
        </w:r>
        <w:r w:rsidRPr="00B47982">
          <w:rPr>
            <w:rStyle w:val="Hyperlink"/>
          </w:rPr>
          <w:instrText xml:space="preserve"> </w:instrText>
        </w:r>
        <w:r>
          <w:instrText>HYPERLINK \l "_Toc24725421"</w:instrText>
        </w:r>
        <w:r w:rsidRPr="00B47982">
          <w:rPr>
            <w:rStyle w:val="Hyperlink"/>
          </w:rPr>
          <w:instrText xml:space="preserve"> </w:instrText>
        </w:r>
        <w:r w:rsidRPr="00B47982">
          <w:rPr>
            <w:rStyle w:val="Hyperlink"/>
          </w:rPr>
          <w:fldChar w:fldCharType="separate"/>
        </w:r>
        <w:r w:rsidRPr="00B47982">
          <w:rPr>
            <w:rStyle w:val="Hyperlink"/>
            <w:spacing w:val="8"/>
            <w:kern w:val="20"/>
          </w:rPr>
          <w:t>8.2</w:t>
        </w:r>
        <w:r>
          <w:rPr>
            <w:rFonts w:asciiTheme="minorHAnsi" w:eastAsiaTheme="minorEastAsia" w:hAnsiTheme="minorHAnsi" w:cstheme="minorBidi"/>
            <w:sz w:val="22"/>
            <w:szCs w:val="22"/>
          </w:rPr>
          <w:tab/>
        </w:r>
        <w:r w:rsidRPr="00B47982">
          <w:rPr>
            <w:rStyle w:val="Hyperlink"/>
          </w:rPr>
          <w:t>Pre-processing</w:t>
        </w:r>
        <w:r>
          <w:rPr>
            <w:webHidden/>
          </w:rPr>
          <w:tab/>
        </w:r>
        <w:r>
          <w:rPr>
            <w:webHidden/>
          </w:rPr>
          <w:fldChar w:fldCharType="begin"/>
        </w:r>
        <w:r>
          <w:rPr>
            <w:webHidden/>
          </w:rPr>
          <w:instrText xml:space="preserve"> PAGEREF _Toc24725421 \h </w:instrText>
        </w:r>
      </w:ins>
      <w:r>
        <w:rPr>
          <w:webHidden/>
        </w:rPr>
      </w:r>
      <w:r>
        <w:rPr>
          <w:webHidden/>
        </w:rPr>
        <w:fldChar w:fldCharType="separate"/>
      </w:r>
      <w:ins w:id="82" w:author="David Wooten" w:date="2019-11-15T15:49:00Z">
        <w:r>
          <w:rPr>
            <w:webHidden/>
          </w:rPr>
          <w:t>16</w:t>
        </w:r>
        <w:r>
          <w:rPr>
            <w:webHidden/>
          </w:rPr>
          <w:fldChar w:fldCharType="end"/>
        </w:r>
        <w:r w:rsidRPr="00B47982">
          <w:rPr>
            <w:rStyle w:val="Hyperlink"/>
          </w:rPr>
          <w:fldChar w:fldCharType="end"/>
        </w:r>
      </w:ins>
    </w:p>
    <w:p w:rsidR="00D51C42" w:rsidRDefault="00D51C42">
      <w:pPr>
        <w:pStyle w:val="TOC2"/>
        <w:rPr>
          <w:ins w:id="83" w:author="David Wooten" w:date="2019-11-15T15:49:00Z"/>
          <w:rFonts w:asciiTheme="minorHAnsi" w:eastAsiaTheme="minorEastAsia" w:hAnsiTheme="minorHAnsi" w:cstheme="minorBidi"/>
          <w:sz w:val="22"/>
          <w:szCs w:val="22"/>
        </w:rPr>
      </w:pPr>
      <w:ins w:id="84" w:author="David Wooten" w:date="2019-11-15T15:49:00Z">
        <w:r w:rsidRPr="00B47982">
          <w:rPr>
            <w:rStyle w:val="Hyperlink"/>
          </w:rPr>
          <w:fldChar w:fldCharType="begin"/>
        </w:r>
        <w:r w:rsidRPr="00B47982">
          <w:rPr>
            <w:rStyle w:val="Hyperlink"/>
          </w:rPr>
          <w:instrText xml:space="preserve"> </w:instrText>
        </w:r>
        <w:r>
          <w:instrText>HYPERLINK \l "_Toc24725422"</w:instrText>
        </w:r>
        <w:r w:rsidRPr="00B47982">
          <w:rPr>
            <w:rStyle w:val="Hyperlink"/>
          </w:rPr>
          <w:instrText xml:space="preserve"> </w:instrText>
        </w:r>
        <w:r w:rsidRPr="00B47982">
          <w:rPr>
            <w:rStyle w:val="Hyperlink"/>
          </w:rPr>
          <w:fldChar w:fldCharType="separate"/>
        </w:r>
        <w:r w:rsidRPr="00B47982">
          <w:rPr>
            <w:rStyle w:val="Hyperlink"/>
            <w:spacing w:val="8"/>
            <w:kern w:val="20"/>
          </w:rPr>
          <w:t>8.3</w:t>
        </w:r>
        <w:r>
          <w:rPr>
            <w:rFonts w:asciiTheme="minorHAnsi" w:eastAsiaTheme="minorEastAsia" w:hAnsiTheme="minorHAnsi" w:cstheme="minorBidi"/>
            <w:sz w:val="22"/>
            <w:szCs w:val="22"/>
          </w:rPr>
          <w:tab/>
        </w:r>
        <w:r w:rsidRPr="00B47982">
          <w:rPr>
            <w:rStyle w:val="Hyperlink"/>
          </w:rPr>
          <w:t>Post Processing</w:t>
        </w:r>
        <w:r>
          <w:rPr>
            <w:webHidden/>
          </w:rPr>
          <w:tab/>
        </w:r>
        <w:r>
          <w:rPr>
            <w:webHidden/>
          </w:rPr>
          <w:fldChar w:fldCharType="begin"/>
        </w:r>
        <w:r>
          <w:rPr>
            <w:webHidden/>
          </w:rPr>
          <w:instrText xml:space="preserve"> PAGEREF _Toc24725422 \h </w:instrText>
        </w:r>
      </w:ins>
      <w:r>
        <w:rPr>
          <w:webHidden/>
        </w:rPr>
      </w:r>
      <w:r>
        <w:rPr>
          <w:webHidden/>
        </w:rPr>
        <w:fldChar w:fldCharType="separate"/>
      </w:r>
      <w:ins w:id="85" w:author="David Wooten" w:date="2019-11-15T15:49:00Z">
        <w:r>
          <w:rPr>
            <w:webHidden/>
          </w:rPr>
          <w:t>16</w:t>
        </w:r>
        <w:r>
          <w:rPr>
            <w:webHidden/>
          </w:rPr>
          <w:fldChar w:fldCharType="end"/>
        </w:r>
        <w:r w:rsidRPr="00B47982">
          <w:rPr>
            <w:rStyle w:val="Hyperlink"/>
          </w:rPr>
          <w:fldChar w:fldCharType="end"/>
        </w:r>
      </w:ins>
    </w:p>
    <w:p w:rsidR="00D51C42" w:rsidRDefault="00D51C42">
      <w:pPr>
        <w:pStyle w:val="TOC1"/>
        <w:rPr>
          <w:ins w:id="86" w:author="David Wooten" w:date="2019-11-15T15:49:00Z"/>
          <w:rFonts w:asciiTheme="minorHAnsi" w:eastAsiaTheme="minorEastAsia" w:hAnsiTheme="minorHAnsi" w:cstheme="minorBidi"/>
          <w:sz w:val="22"/>
        </w:rPr>
      </w:pPr>
      <w:ins w:id="87" w:author="David Wooten" w:date="2019-11-15T15:49:00Z">
        <w:r w:rsidRPr="00B47982">
          <w:rPr>
            <w:rStyle w:val="Hyperlink"/>
          </w:rPr>
          <w:fldChar w:fldCharType="begin"/>
        </w:r>
        <w:r w:rsidRPr="00B47982">
          <w:rPr>
            <w:rStyle w:val="Hyperlink"/>
          </w:rPr>
          <w:instrText xml:space="preserve"> </w:instrText>
        </w:r>
        <w:r>
          <w:instrText>HYPERLINK \l "_Toc24725423"</w:instrText>
        </w:r>
        <w:r w:rsidRPr="00B47982">
          <w:rPr>
            <w:rStyle w:val="Hyperlink"/>
          </w:rPr>
          <w:instrText xml:space="preserve"> </w:instrText>
        </w:r>
        <w:r w:rsidRPr="00B47982">
          <w:rPr>
            <w:rStyle w:val="Hyperlink"/>
          </w:rPr>
          <w:fldChar w:fldCharType="separate"/>
        </w:r>
        <w:r w:rsidRPr="00B47982">
          <w:rPr>
            <w:rStyle w:val="Hyperlink"/>
            <w:kern w:val="20"/>
          </w:rPr>
          <w:t>9</w:t>
        </w:r>
        <w:r>
          <w:rPr>
            <w:rFonts w:asciiTheme="minorHAnsi" w:eastAsiaTheme="minorEastAsia" w:hAnsiTheme="minorHAnsi" w:cstheme="minorBidi"/>
            <w:sz w:val="22"/>
          </w:rPr>
          <w:tab/>
        </w:r>
        <w:r w:rsidRPr="00B47982">
          <w:rPr>
            <w:rStyle w:val="Hyperlink"/>
          </w:rPr>
          <w:t>Start-up</w:t>
        </w:r>
        <w:r>
          <w:rPr>
            <w:webHidden/>
          </w:rPr>
          <w:tab/>
        </w:r>
        <w:r>
          <w:rPr>
            <w:webHidden/>
          </w:rPr>
          <w:fldChar w:fldCharType="begin"/>
        </w:r>
        <w:r>
          <w:rPr>
            <w:webHidden/>
          </w:rPr>
          <w:instrText xml:space="preserve"> PAGEREF _Toc24725423 \h </w:instrText>
        </w:r>
      </w:ins>
      <w:r>
        <w:rPr>
          <w:webHidden/>
        </w:rPr>
      </w:r>
      <w:r>
        <w:rPr>
          <w:webHidden/>
        </w:rPr>
        <w:fldChar w:fldCharType="separate"/>
      </w:r>
      <w:ins w:id="88" w:author="David Wooten" w:date="2019-11-15T15:49:00Z">
        <w:r>
          <w:rPr>
            <w:webHidden/>
          </w:rPr>
          <w:t>17</w:t>
        </w:r>
        <w:r>
          <w:rPr>
            <w:webHidden/>
          </w:rPr>
          <w:fldChar w:fldCharType="end"/>
        </w:r>
        <w:r w:rsidRPr="00B47982">
          <w:rPr>
            <w:rStyle w:val="Hyperlink"/>
          </w:rPr>
          <w:fldChar w:fldCharType="end"/>
        </w:r>
      </w:ins>
    </w:p>
    <w:p w:rsidR="00D51C42" w:rsidRDefault="00D51C42">
      <w:pPr>
        <w:pStyle w:val="TOC2"/>
        <w:rPr>
          <w:ins w:id="89" w:author="David Wooten" w:date="2019-11-15T15:49:00Z"/>
          <w:rFonts w:asciiTheme="minorHAnsi" w:eastAsiaTheme="minorEastAsia" w:hAnsiTheme="minorHAnsi" w:cstheme="minorBidi"/>
          <w:sz w:val="22"/>
          <w:szCs w:val="22"/>
        </w:rPr>
      </w:pPr>
      <w:ins w:id="90" w:author="David Wooten" w:date="2019-11-15T15:49:00Z">
        <w:r w:rsidRPr="00B47982">
          <w:rPr>
            <w:rStyle w:val="Hyperlink"/>
          </w:rPr>
          <w:fldChar w:fldCharType="begin"/>
        </w:r>
        <w:r w:rsidRPr="00B47982">
          <w:rPr>
            <w:rStyle w:val="Hyperlink"/>
          </w:rPr>
          <w:instrText xml:space="preserve"> </w:instrText>
        </w:r>
        <w:r>
          <w:instrText>HYPERLINK \l "_Toc24725424"</w:instrText>
        </w:r>
        <w:r w:rsidRPr="00B47982">
          <w:rPr>
            <w:rStyle w:val="Hyperlink"/>
          </w:rPr>
          <w:instrText xml:space="preserve"> </w:instrText>
        </w:r>
        <w:r w:rsidRPr="00B47982">
          <w:rPr>
            <w:rStyle w:val="Hyperlink"/>
          </w:rPr>
          <w:fldChar w:fldCharType="separate"/>
        </w:r>
        <w:r w:rsidRPr="00B47982">
          <w:rPr>
            <w:rStyle w:val="Hyperlink"/>
            <w:spacing w:val="8"/>
            <w:kern w:val="20"/>
          </w:rPr>
          <w:t>9.1</w:t>
        </w:r>
        <w:r>
          <w:rPr>
            <w:rFonts w:asciiTheme="minorHAnsi" w:eastAsiaTheme="minorEastAsia" w:hAnsiTheme="minorHAnsi" w:cstheme="minorBidi"/>
            <w:sz w:val="22"/>
            <w:szCs w:val="22"/>
          </w:rPr>
          <w:tab/>
        </w:r>
        <w:r w:rsidRPr="00B47982">
          <w:rPr>
            <w:rStyle w:val="Hyperlink"/>
          </w:rPr>
          <w:t>Introduction</w:t>
        </w:r>
        <w:r>
          <w:rPr>
            <w:webHidden/>
          </w:rPr>
          <w:tab/>
        </w:r>
        <w:r>
          <w:rPr>
            <w:webHidden/>
          </w:rPr>
          <w:fldChar w:fldCharType="begin"/>
        </w:r>
        <w:r>
          <w:rPr>
            <w:webHidden/>
          </w:rPr>
          <w:instrText xml:space="preserve"> PAGEREF _Toc24725424 \h </w:instrText>
        </w:r>
      </w:ins>
      <w:r>
        <w:rPr>
          <w:webHidden/>
        </w:rPr>
      </w:r>
      <w:r>
        <w:rPr>
          <w:webHidden/>
        </w:rPr>
        <w:fldChar w:fldCharType="separate"/>
      </w:r>
      <w:ins w:id="91" w:author="David Wooten" w:date="2019-11-15T15:49:00Z">
        <w:r>
          <w:rPr>
            <w:webHidden/>
          </w:rPr>
          <w:t>17</w:t>
        </w:r>
        <w:r>
          <w:rPr>
            <w:webHidden/>
          </w:rPr>
          <w:fldChar w:fldCharType="end"/>
        </w:r>
        <w:r w:rsidRPr="00B47982">
          <w:rPr>
            <w:rStyle w:val="Hyperlink"/>
          </w:rPr>
          <w:fldChar w:fldCharType="end"/>
        </w:r>
      </w:ins>
    </w:p>
    <w:p w:rsidR="00D51C42" w:rsidRDefault="00D51C42">
      <w:pPr>
        <w:pStyle w:val="TOC2"/>
        <w:rPr>
          <w:ins w:id="92" w:author="David Wooten" w:date="2019-11-15T15:49:00Z"/>
          <w:rFonts w:asciiTheme="minorHAnsi" w:eastAsiaTheme="minorEastAsia" w:hAnsiTheme="minorHAnsi" w:cstheme="minorBidi"/>
          <w:sz w:val="22"/>
          <w:szCs w:val="22"/>
        </w:rPr>
      </w:pPr>
      <w:ins w:id="93" w:author="David Wooten" w:date="2019-11-15T15:49:00Z">
        <w:r w:rsidRPr="00B47982">
          <w:rPr>
            <w:rStyle w:val="Hyperlink"/>
          </w:rPr>
          <w:fldChar w:fldCharType="begin"/>
        </w:r>
        <w:r w:rsidRPr="00B47982">
          <w:rPr>
            <w:rStyle w:val="Hyperlink"/>
          </w:rPr>
          <w:instrText xml:space="preserve"> </w:instrText>
        </w:r>
        <w:r>
          <w:instrText>HYPERLINK \l "_Toc24725425"</w:instrText>
        </w:r>
        <w:r w:rsidRPr="00B47982">
          <w:rPr>
            <w:rStyle w:val="Hyperlink"/>
          </w:rPr>
          <w:instrText xml:space="preserve"> </w:instrText>
        </w:r>
        <w:r w:rsidRPr="00B47982">
          <w:rPr>
            <w:rStyle w:val="Hyperlink"/>
          </w:rPr>
          <w:fldChar w:fldCharType="separate"/>
        </w:r>
        <w:r w:rsidRPr="00B47982">
          <w:rPr>
            <w:rStyle w:val="Hyperlink"/>
            <w:spacing w:val="8"/>
            <w:kern w:val="20"/>
          </w:rPr>
          <w:t>9.2</w:t>
        </w:r>
        <w:r>
          <w:rPr>
            <w:rFonts w:asciiTheme="minorHAnsi" w:eastAsiaTheme="minorEastAsia" w:hAnsiTheme="minorHAnsi" w:cstheme="minorBidi"/>
            <w:sz w:val="22"/>
            <w:szCs w:val="22"/>
          </w:rPr>
          <w:tab/>
        </w:r>
        <w:r w:rsidRPr="00B47982">
          <w:rPr>
            <w:rStyle w:val="Hyperlink"/>
          </w:rPr>
          <w:t>_TPM_Init</w:t>
        </w:r>
        <w:r>
          <w:rPr>
            <w:webHidden/>
          </w:rPr>
          <w:tab/>
        </w:r>
        <w:r>
          <w:rPr>
            <w:webHidden/>
          </w:rPr>
          <w:fldChar w:fldCharType="begin"/>
        </w:r>
        <w:r>
          <w:rPr>
            <w:webHidden/>
          </w:rPr>
          <w:instrText xml:space="preserve"> PAGEREF _Toc24725425 \h </w:instrText>
        </w:r>
      </w:ins>
      <w:r>
        <w:rPr>
          <w:webHidden/>
        </w:rPr>
      </w:r>
      <w:r>
        <w:rPr>
          <w:webHidden/>
        </w:rPr>
        <w:fldChar w:fldCharType="separate"/>
      </w:r>
      <w:ins w:id="94" w:author="David Wooten" w:date="2019-11-15T15:49:00Z">
        <w:r>
          <w:rPr>
            <w:webHidden/>
          </w:rPr>
          <w:t>17</w:t>
        </w:r>
        <w:r>
          <w:rPr>
            <w:webHidden/>
          </w:rPr>
          <w:fldChar w:fldCharType="end"/>
        </w:r>
        <w:r w:rsidRPr="00B47982">
          <w:rPr>
            <w:rStyle w:val="Hyperlink"/>
          </w:rPr>
          <w:fldChar w:fldCharType="end"/>
        </w:r>
      </w:ins>
    </w:p>
    <w:p w:rsidR="00D51C42" w:rsidRDefault="00D51C42">
      <w:pPr>
        <w:pStyle w:val="TOC2"/>
        <w:rPr>
          <w:ins w:id="95" w:author="David Wooten" w:date="2019-11-15T15:49:00Z"/>
          <w:rFonts w:asciiTheme="minorHAnsi" w:eastAsiaTheme="minorEastAsia" w:hAnsiTheme="minorHAnsi" w:cstheme="minorBidi"/>
          <w:sz w:val="22"/>
          <w:szCs w:val="22"/>
        </w:rPr>
      </w:pPr>
      <w:ins w:id="96" w:author="David Wooten" w:date="2019-11-15T15:49:00Z">
        <w:r w:rsidRPr="00B47982">
          <w:rPr>
            <w:rStyle w:val="Hyperlink"/>
          </w:rPr>
          <w:fldChar w:fldCharType="begin"/>
        </w:r>
        <w:r w:rsidRPr="00B47982">
          <w:rPr>
            <w:rStyle w:val="Hyperlink"/>
          </w:rPr>
          <w:instrText xml:space="preserve"> </w:instrText>
        </w:r>
        <w:r>
          <w:instrText>HYPERLINK \l "_Toc24725426"</w:instrText>
        </w:r>
        <w:r w:rsidRPr="00B47982">
          <w:rPr>
            <w:rStyle w:val="Hyperlink"/>
          </w:rPr>
          <w:instrText xml:space="preserve"> </w:instrText>
        </w:r>
        <w:r w:rsidRPr="00B47982">
          <w:rPr>
            <w:rStyle w:val="Hyperlink"/>
          </w:rPr>
          <w:fldChar w:fldCharType="separate"/>
        </w:r>
        <w:r w:rsidRPr="00B47982">
          <w:rPr>
            <w:rStyle w:val="Hyperlink"/>
            <w:spacing w:val="8"/>
            <w:kern w:val="20"/>
          </w:rPr>
          <w:t>9.3</w:t>
        </w:r>
        <w:r>
          <w:rPr>
            <w:rFonts w:asciiTheme="minorHAnsi" w:eastAsiaTheme="minorEastAsia" w:hAnsiTheme="minorHAnsi" w:cstheme="minorBidi"/>
            <w:sz w:val="22"/>
            <w:szCs w:val="22"/>
          </w:rPr>
          <w:tab/>
        </w:r>
        <w:r w:rsidRPr="00B47982">
          <w:rPr>
            <w:rStyle w:val="Hyperlink"/>
          </w:rPr>
          <w:t>TPM2_Startup</w:t>
        </w:r>
        <w:r>
          <w:rPr>
            <w:webHidden/>
          </w:rPr>
          <w:tab/>
        </w:r>
        <w:r>
          <w:rPr>
            <w:webHidden/>
          </w:rPr>
          <w:fldChar w:fldCharType="begin"/>
        </w:r>
        <w:r>
          <w:rPr>
            <w:webHidden/>
          </w:rPr>
          <w:instrText xml:space="preserve"> PAGEREF _Toc24725426 \h </w:instrText>
        </w:r>
      </w:ins>
      <w:r>
        <w:rPr>
          <w:webHidden/>
        </w:rPr>
      </w:r>
      <w:r>
        <w:rPr>
          <w:webHidden/>
        </w:rPr>
        <w:fldChar w:fldCharType="separate"/>
      </w:r>
      <w:ins w:id="97" w:author="David Wooten" w:date="2019-11-15T15:49:00Z">
        <w:r>
          <w:rPr>
            <w:webHidden/>
          </w:rPr>
          <w:t>19</w:t>
        </w:r>
        <w:r>
          <w:rPr>
            <w:webHidden/>
          </w:rPr>
          <w:fldChar w:fldCharType="end"/>
        </w:r>
        <w:r w:rsidRPr="00B47982">
          <w:rPr>
            <w:rStyle w:val="Hyperlink"/>
          </w:rPr>
          <w:fldChar w:fldCharType="end"/>
        </w:r>
      </w:ins>
    </w:p>
    <w:p w:rsidR="00D51C42" w:rsidRDefault="00D51C42">
      <w:pPr>
        <w:pStyle w:val="TOC2"/>
        <w:rPr>
          <w:ins w:id="98" w:author="David Wooten" w:date="2019-11-15T15:49:00Z"/>
          <w:rFonts w:asciiTheme="minorHAnsi" w:eastAsiaTheme="minorEastAsia" w:hAnsiTheme="minorHAnsi" w:cstheme="minorBidi"/>
          <w:sz w:val="22"/>
          <w:szCs w:val="22"/>
        </w:rPr>
      </w:pPr>
      <w:ins w:id="99" w:author="David Wooten" w:date="2019-11-15T15:49:00Z">
        <w:r w:rsidRPr="00B47982">
          <w:rPr>
            <w:rStyle w:val="Hyperlink"/>
          </w:rPr>
          <w:fldChar w:fldCharType="begin"/>
        </w:r>
        <w:r w:rsidRPr="00B47982">
          <w:rPr>
            <w:rStyle w:val="Hyperlink"/>
          </w:rPr>
          <w:instrText xml:space="preserve"> </w:instrText>
        </w:r>
        <w:r>
          <w:instrText>HYPERLINK \l "_Toc24725427"</w:instrText>
        </w:r>
        <w:r w:rsidRPr="00B47982">
          <w:rPr>
            <w:rStyle w:val="Hyperlink"/>
          </w:rPr>
          <w:instrText xml:space="preserve"> </w:instrText>
        </w:r>
        <w:r w:rsidRPr="00B47982">
          <w:rPr>
            <w:rStyle w:val="Hyperlink"/>
          </w:rPr>
          <w:fldChar w:fldCharType="separate"/>
        </w:r>
        <w:r w:rsidRPr="00B47982">
          <w:rPr>
            <w:rStyle w:val="Hyperlink"/>
            <w:spacing w:val="8"/>
            <w:kern w:val="20"/>
          </w:rPr>
          <w:t>9.4</w:t>
        </w:r>
        <w:r>
          <w:rPr>
            <w:rFonts w:asciiTheme="minorHAnsi" w:eastAsiaTheme="minorEastAsia" w:hAnsiTheme="minorHAnsi" w:cstheme="minorBidi"/>
            <w:sz w:val="22"/>
            <w:szCs w:val="22"/>
          </w:rPr>
          <w:tab/>
        </w:r>
        <w:r w:rsidRPr="00B47982">
          <w:rPr>
            <w:rStyle w:val="Hyperlink"/>
          </w:rPr>
          <w:t>TPM2_Shutdown</w:t>
        </w:r>
        <w:r>
          <w:rPr>
            <w:webHidden/>
          </w:rPr>
          <w:tab/>
        </w:r>
        <w:r>
          <w:rPr>
            <w:webHidden/>
          </w:rPr>
          <w:fldChar w:fldCharType="begin"/>
        </w:r>
        <w:r>
          <w:rPr>
            <w:webHidden/>
          </w:rPr>
          <w:instrText xml:space="preserve"> PAGEREF _Toc24725427 \h </w:instrText>
        </w:r>
      </w:ins>
      <w:r>
        <w:rPr>
          <w:webHidden/>
        </w:rPr>
      </w:r>
      <w:r>
        <w:rPr>
          <w:webHidden/>
        </w:rPr>
        <w:fldChar w:fldCharType="separate"/>
      </w:r>
      <w:ins w:id="100" w:author="David Wooten" w:date="2019-11-15T15:49:00Z">
        <w:r>
          <w:rPr>
            <w:webHidden/>
          </w:rPr>
          <w:t>24</w:t>
        </w:r>
        <w:r>
          <w:rPr>
            <w:webHidden/>
          </w:rPr>
          <w:fldChar w:fldCharType="end"/>
        </w:r>
        <w:r w:rsidRPr="00B47982">
          <w:rPr>
            <w:rStyle w:val="Hyperlink"/>
          </w:rPr>
          <w:fldChar w:fldCharType="end"/>
        </w:r>
      </w:ins>
    </w:p>
    <w:p w:rsidR="00D51C42" w:rsidRDefault="00D51C42">
      <w:pPr>
        <w:pStyle w:val="TOC1"/>
        <w:rPr>
          <w:ins w:id="101" w:author="David Wooten" w:date="2019-11-15T15:49:00Z"/>
          <w:rFonts w:asciiTheme="minorHAnsi" w:eastAsiaTheme="minorEastAsia" w:hAnsiTheme="minorHAnsi" w:cstheme="minorBidi"/>
          <w:sz w:val="22"/>
        </w:rPr>
      </w:pPr>
      <w:ins w:id="102" w:author="David Wooten" w:date="2019-11-15T15:49:00Z">
        <w:r w:rsidRPr="00B47982">
          <w:rPr>
            <w:rStyle w:val="Hyperlink"/>
          </w:rPr>
          <w:fldChar w:fldCharType="begin"/>
        </w:r>
        <w:r w:rsidRPr="00B47982">
          <w:rPr>
            <w:rStyle w:val="Hyperlink"/>
          </w:rPr>
          <w:instrText xml:space="preserve"> </w:instrText>
        </w:r>
        <w:r>
          <w:instrText>HYPERLINK \l "_Toc24725428"</w:instrText>
        </w:r>
        <w:r w:rsidRPr="00B47982">
          <w:rPr>
            <w:rStyle w:val="Hyperlink"/>
          </w:rPr>
          <w:instrText xml:space="preserve"> </w:instrText>
        </w:r>
        <w:r w:rsidRPr="00B47982">
          <w:rPr>
            <w:rStyle w:val="Hyperlink"/>
          </w:rPr>
          <w:fldChar w:fldCharType="separate"/>
        </w:r>
        <w:r w:rsidRPr="00B47982">
          <w:rPr>
            <w:rStyle w:val="Hyperlink"/>
            <w:kern w:val="20"/>
          </w:rPr>
          <w:t>10</w:t>
        </w:r>
        <w:r>
          <w:rPr>
            <w:rFonts w:asciiTheme="minorHAnsi" w:eastAsiaTheme="minorEastAsia" w:hAnsiTheme="minorHAnsi" w:cstheme="minorBidi"/>
            <w:sz w:val="22"/>
          </w:rPr>
          <w:tab/>
        </w:r>
        <w:r w:rsidRPr="00B47982">
          <w:rPr>
            <w:rStyle w:val="Hyperlink"/>
          </w:rPr>
          <w:t>Testing</w:t>
        </w:r>
        <w:r>
          <w:rPr>
            <w:webHidden/>
          </w:rPr>
          <w:tab/>
        </w:r>
        <w:r>
          <w:rPr>
            <w:webHidden/>
          </w:rPr>
          <w:fldChar w:fldCharType="begin"/>
        </w:r>
        <w:r>
          <w:rPr>
            <w:webHidden/>
          </w:rPr>
          <w:instrText xml:space="preserve"> PAGEREF _Toc24725428 \h </w:instrText>
        </w:r>
      </w:ins>
      <w:r>
        <w:rPr>
          <w:webHidden/>
        </w:rPr>
      </w:r>
      <w:r>
        <w:rPr>
          <w:webHidden/>
        </w:rPr>
        <w:fldChar w:fldCharType="separate"/>
      </w:r>
      <w:ins w:id="103" w:author="David Wooten" w:date="2019-11-15T15:49:00Z">
        <w:r>
          <w:rPr>
            <w:webHidden/>
          </w:rPr>
          <w:t>27</w:t>
        </w:r>
        <w:r>
          <w:rPr>
            <w:webHidden/>
          </w:rPr>
          <w:fldChar w:fldCharType="end"/>
        </w:r>
        <w:r w:rsidRPr="00B47982">
          <w:rPr>
            <w:rStyle w:val="Hyperlink"/>
          </w:rPr>
          <w:fldChar w:fldCharType="end"/>
        </w:r>
      </w:ins>
    </w:p>
    <w:p w:rsidR="00D51C42" w:rsidRDefault="00D51C42">
      <w:pPr>
        <w:pStyle w:val="TOC2"/>
        <w:rPr>
          <w:ins w:id="104" w:author="David Wooten" w:date="2019-11-15T15:49:00Z"/>
          <w:rFonts w:asciiTheme="minorHAnsi" w:eastAsiaTheme="minorEastAsia" w:hAnsiTheme="minorHAnsi" w:cstheme="minorBidi"/>
          <w:sz w:val="22"/>
          <w:szCs w:val="22"/>
        </w:rPr>
      </w:pPr>
      <w:ins w:id="105" w:author="David Wooten" w:date="2019-11-15T15:49:00Z">
        <w:r w:rsidRPr="00B47982">
          <w:rPr>
            <w:rStyle w:val="Hyperlink"/>
          </w:rPr>
          <w:fldChar w:fldCharType="begin"/>
        </w:r>
        <w:r w:rsidRPr="00B47982">
          <w:rPr>
            <w:rStyle w:val="Hyperlink"/>
          </w:rPr>
          <w:instrText xml:space="preserve"> </w:instrText>
        </w:r>
        <w:r>
          <w:instrText>HYPERLINK \l "_Toc24725429"</w:instrText>
        </w:r>
        <w:r w:rsidRPr="00B47982">
          <w:rPr>
            <w:rStyle w:val="Hyperlink"/>
          </w:rPr>
          <w:instrText xml:space="preserve"> </w:instrText>
        </w:r>
        <w:r w:rsidRPr="00B47982">
          <w:rPr>
            <w:rStyle w:val="Hyperlink"/>
          </w:rPr>
          <w:fldChar w:fldCharType="separate"/>
        </w:r>
        <w:r w:rsidRPr="00B47982">
          <w:rPr>
            <w:rStyle w:val="Hyperlink"/>
            <w:spacing w:val="8"/>
            <w:kern w:val="20"/>
          </w:rPr>
          <w:t>10.1</w:t>
        </w:r>
        <w:r>
          <w:rPr>
            <w:rFonts w:asciiTheme="minorHAnsi" w:eastAsiaTheme="minorEastAsia" w:hAnsiTheme="minorHAnsi" w:cstheme="minorBidi"/>
            <w:sz w:val="22"/>
            <w:szCs w:val="22"/>
          </w:rPr>
          <w:tab/>
        </w:r>
        <w:r w:rsidRPr="00B47982">
          <w:rPr>
            <w:rStyle w:val="Hyperlink"/>
          </w:rPr>
          <w:t>Introduction</w:t>
        </w:r>
        <w:r>
          <w:rPr>
            <w:webHidden/>
          </w:rPr>
          <w:tab/>
        </w:r>
        <w:r>
          <w:rPr>
            <w:webHidden/>
          </w:rPr>
          <w:fldChar w:fldCharType="begin"/>
        </w:r>
        <w:r>
          <w:rPr>
            <w:webHidden/>
          </w:rPr>
          <w:instrText xml:space="preserve"> PAGEREF _Toc24725429 \h </w:instrText>
        </w:r>
      </w:ins>
      <w:r>
        <w:rPr>
          <w:webHidden/>
        </w:rPr>
      </w:r>
      <w:r>
        <w:rPr>
          <w:webHidden/>
        </w:rPr>
        <w:fldChar w:fldCharType="separate"/>
      </w:r>
      <w:ins w:id="106" w:author="David Wooten" w:date="2019-11-15T15:49:00Z">
        <w:r>
          <w:rPr>
            <w:webHidden/>
          </w:rPr>
          <w:t>27</w:t>
        </w:r>
        <w:r>
          <w:rPr>
            <w:webHidden/>
          </w:rPr>
          <w:fldChar w:fldCharType="end"/>
        </w:r>
        <w:r w:rsidRPr="00B47982">
          <w:rPr>
            <w:rStyle w:val="Hyperlink"/>
          </w:rPr>
          <w:fldChar w:fldCharType="end"/>
        </w:r>
      </w:ins>
    </w:p>
    <w:p w:rsidR="00D51C42" w:rsidRDefault="00D51C42">
      <w:pPr>
        <w:pStyle w:val="TOC2"/>
        <w:rPr>
          <w:ins w:id="107" w:author="David Wooten" w:date="2019-11-15T15:49:00Z"/>
          <w:rFonts w:asciiTheme="minorHAnsi" w:eastAsiaTheme="minorEastAsia" w:hAnsiTheme="minorHAnsi" w:cstheme="minorBidi"/>
          <w:sz w:val="22"/>
          <w:szCs w:val="22"/>
        </w:rPr>
      </w:pPr>
      <w:ins w:id="108" w:author="David Wooten" w:date="2019-11-15T15:49:00Z">
        <w:r w:rsidRPr="00B47982">
          <w:rPr>
            <w:rStyle w:val="Hyperlink"/>
          </w:rPr>
          <w:fldChar w:fldCharType="begin"/>
        </w:r>
        <w:r w:rsidRPr="00B47982">
          <w:rPr>
            <w:rStyle w:val="Hyperlink"/>
          </w:rPr>
          <w:instrText xml:space="preserve"> </w:instrText>
        </w:r>
        <w:r>
          <w:instrText>HYPERLINK \l "_Toc24725430"</w:instrText>
        </w:r>
        <w:r w:rsidRPr="00B47982">
          <w:rPr>
            <w:rStyle w:val="Hyperlink"/>
          </w:rPr>
          <w:instrText xml:space="preserve"> </w:instrText>
        </w:r>
        <w:r w:rsidRPr="00B47982">
          <w:rPr>
            <w:rStyle w:val="Hyperlink"/>
          </w:rPr>
          <w:fldChar w:fldCharType="separate"/>
        </w:r>
        <w:r w:rsidRPr="00B47982">
          <w:rPr>
            <w:rStyle w:val="Hyperlink"/>
            <w:spacing w:val="8"/>
            <w:kern w:val="20"/>
          </w:rPr>
          <w:t>10.2</w:t>
        </w:r>
        <w:r>
          <w:rPr>
            <w:rFonts w:asciiTheme="minorHAnsi" w:eastAsiaTheme="minorEastAsia" w:hAnsiTheme="minorHAnsi" w:cstheme="minorBidi"/>
            <w:sz w:val="22"/>
            <w:szCs w:val="22"/>
          </w:rPr>
          <w:tab/>
        </w:r>
        <w:r w:rsidRPr="00B47982">
          <w:rPr>
            <w:rStyle w:val="Hyperlink"/>
          </w:rPr>
          <w:t>TPM2_SelfTest</w:t>
        </w:r>
        <w:r>
          <w:rPr>
            <w:webHidden/>
          </w:rPr>
          <w:tab/>
        </w:r>
        <w:r>
          <w:rPr>
            <w:webHidden/>
          </w:rPr>
          <w:fldChar w:fldCharType="begin"/>
        </w:r>
        <w:r>
          <w:rPr>
            <w:webHidden/>
          </w:rPr>
          <w:instrText xml:space="preserve"> PAGEREF _Toc24725430 \h </w:instrText>
        </w:r>
      </w:ins>
      <w:r>
        <w:rPr>
          <w:webHidden/>
        </w:rPr>
      </w:r>
      <w:r>
        <w:rPr>
          <w:webHidden/>
        </w:rPr>
        <w:fldChar w:fldCharType="separate"/>
      </w:r>
      <w:ins w:id="109" w:author="David Wooten" w:date="2019-11-15T15:49:00Z">
        <w:r>
          <w:rPr>
            <w:webHidden/>
          </w:rPr>
          <w:t>28</w:t>
        </w:r>
        <w:r>
          <w:rPr>
            <w:webHidden/>
          </w:rPr>
          <w:fldChar w:fldCharType="end"/>
        </w:r>
        <w:r w:rsidRPr="00B47982">
          <w:rPr>
            <w:rStyle w:val="Hyperlink"/>
          </w:rPr>
          <w:fldChar w:fldCharType="end"/>
        </w:r>
      </w:ins>
    </w:p>
    <w:p w:rsidR="00D51C42" w:rsidRDefault="00D51C42">
      <w:pPr>
        <w:pStyle w:val="TOC2"/>
        <w:rPr>
          <w:ins w:id="110" w:author="David Wooten" w:date="2019-11-15T15:49:00Z"/>
          <w:rFonts w:asciiTheme="minorHAnsi" w:eastAsiaTheme="minorEastAsia" w:hAnsiTheme="minorHAnsi" w:cstheme="minorBidi"/>
          <w:sz w:val="22"/>
          <w:szCs w:val="22"/>
        </w:rPr>
      </w:pPr>
      <w:ins w:id="111" w:author="David Wooten" w:date="2019-11-15T15:49:00Z">
        <w:r w:rsidRPr="00B47982">
          <w:rPr>
            <w:rStyle w:val="Hyperlink"/>
          </w:rPr>
          <w:fldChar w:fldCharType="begin"/>
        </w:r>
        <w:r w:rsidRPr="00B47982">
          <w:rPr>
            <w:rStyle w:val="Hyperlink"/>
          </w:rPr>
          <w:instrText xml:space="preserve"> </w:instrText>
        </w:r>
        <w:r>
          <w:instrText>HYPERLINK \l "_Toc24725431"</w:instrText>
        </w:r>
        <w:r w:rsidRPr="00B47982">
          <w:rPr>
            <w:rStyle w:val="Hyperlink"/>
          </w:rPr>
          <w:instrText xml:space="preserve"> </w:instrText>
        </w:r>
        <w:r w:rsidRPr="00B47982">
          <w:rPr>
            <w:rStyle w:val="Hyperlink"/>
          </w:rPr>
          <w:fldChar w:fldCharType="separate"/>
        </w:r>
        <w:r w:rsidRPr="00B47982">
          <w:rPr>
            <w:rStyle w:val="Hyperlink"/>
            <w:spacing w:val="8"/>
            <w:kern w:val="20"/>
          </w:rPr>
          <w:t>10.3</w:t>
        </w:r>
        <w:r>
          <w:rPr>
            <w:rFonts w:asciiTheme="minorHAnsi" w:eastAsiaTheme="minorEastAsia" w:hAnsiTheme="minorHAnsi" w:cstheme="minorBidi"/>
            <w:sz w:val="22"/>
            <w:szCs w:val="22"/>
          </w:rPr>
          <w:tab/>
        </w:r>
        <w:r w:rsidRPr="00B47982">
          <w:rPr>
            <w:rStyle w:val="Hyperlink"/>
          </w:rPr>
          <w:t>TPM2_IncrementalSelfTest</w:t>
        </w:r>
        <w:r>
          <w:rPr>
            <w:webHidden/>
          </w:rPr>
          <w:tab/>
        </w:r>
        <w:r>
          <w:rPr>
            <w:webHidden/>
          </w:rPr>
          <w:fldChar w:fldCharType="begin"/>
        </w:r>
        <w:r>
          <w:rPr>
            <w:webHidden/>
          </w:rPr>
          <w:instrText xml:space="preserve"> PAGEREF _Toc24725431 \h </w:instrText>
        </w:r>
      </w:ins>
      <w:r>
        <w:rPr>
          <w:webHidden/>
        </w:rPr>
      </w:r>
      <w:r>
        <w:rPr>
          <w:webHidden/>
        </w:rPr>
        <w:fldChar w:fldCharType="separate"/>
      </w:r>
      <w:ins w:id="112" w:author="David Wooten" w:date="2019-11-15T15:49:00Z">
        <w:r>
          <w:rPr>
            <w:webHidden/>
          </w:rPr>
          <w:t>31</w:t>
        </w:r>
        <w:r>
          <w:rPr>
            <w:webHidden/>
          </w:rPr>
          <w:fldChar w:fldCharType="end"/>
        </w:r>
        <w:r w:rsidRPr="00B47982">
          <w:rPr>
            <w:rStyle w:val="Hyperlink"/>
          </w:rPr>
          <w:fldChar w:fldCharType="end"/>
        </w:r>
      </w:ins>
    </w:p>
    <w:p w:rsidR="00D51C42" w:rsidRDefault="00D51C42">
      <w:pPr>
        <w:pStyle w:val="TOC2"/>
        <w:rPr>
          <w:ins w:id="113" w:author="David Wooten" w:date="2019-11-15T15:49:00Z"/>
          <w:rFonts w:asciiTheme="minorHAnsi" w:eastAsiaTheme="minorEastAsia" w:hAnsiTheme="minorHAnsi" w:cstheme="minorBidi"/>
          <w:sz w:val="22"/>
          <w:szCs w:val="22"/>
        </w:rPr>
      </w:pPr>
      <w:ins w:id="114" w:author="David Wooten" w:date="2019-11-15T15:49:00Z">
        <w:r w:rsidRPr="00B47982">
          <w:rPr>
            <w:rStyle w:val="Hyperlink"/>
          </w:rPr>
          <w:fldChar w:fldCharType="begin"/>
        </w:r>
        <w:r w:rsidRPr="00B47982">
          <w:rPr>
            <w:rStyle w:val="Hyperlink"/>
          </w:rPr>
          <w:instrText xml:space="preserve"> </w:instrText>
        </w:r>
        <w:r>
          <w:instrText>HYPERLINK \l "_Toc24725432"</w:instrText>
        </w:r>
        <w:r w:rsidRPr="00B47982">
          <w:rPr>
            <w:rStyle w:val="Hyperlink"/>
          </w:rPr>
          <w:instrText xml:space="preserve"> </w:instrText>
        </w:r>
        <w:r w:rsidRPr="00B47982">
          <w:rPr>
            <w:rStyle w:val="Hyperlink"/>
          </w:rPr>
          <w:fldChar w:fldCharType="separate"/>
        </w:r>
        <w:r w:rsidRPr="00B47982">
          <w:rPr>
            <w:rStyle w:val="Hyperlink"/>
            <w:spacing w:val="8"/>
            <w:kern w:val="20"/>
          </w:rPr>
          <w:t>10.4</w:t>
        </w:r>
        <w:r>
          <w:rPr>
            <w:rFonts w:asciiTheme="minorHAnsi" w:eastAsiaTheme="minorEastAsia" w:hAnsiTheme="minorHAnsi" w:cstheme="minorBidi"/>
            <w:sz w:val="22"/>
            <w:szCs w:val="22"/>
          </w:rPr>
          <w:tab/>
        </w:r>
        <w:r w:rsidRPr="00B47982">
          <w:rPr>
            <w:rStyle w:val="Hyperlink"/>
          </w:rPr>
          <w:t>TPM2_GetTestResult</w:t>
        </w:r>
        <w:r>
          <w:rPr>
            <w:webHidden/>
          </w:rPr>
          <w:tab/>
        </w:r>
        <w:r>
          <w:rPr>
            <w:webHidden/>
          </w:rPr>
          <w:fldChar w:fldCharType="begin"/>
        </w:r>
        <w:r>
          <w:rPr>
            <w:webHidden/>
          </w:rPr>
          <w:instrText xml:space="preserve"> PAGEREF _Toc24725432 \h </w:instrText>
        </w:r>
      </w:ins>
      <w:r>
        <w:rPr>
          <w:webHidden/>
        </w:rPr>
      </w:r>
      <w:r>
        <w:rPr>
          <w:webHidden/>
        </w:rPr>
        <w:fldChar w:fldCharType="separate"/>
      </w:r>
      <w:ins w:id="115" w:author="David Wooten" w:date="2019-11-15T15:49:00Z">
        <w:r>
          <w:rPr>
            <w:webHidden/>
          </w:rPr>
          <w:t>34</w:t>
        </w:r>
        <w:r>
          <w:rPr>
            <w:webHidden/>
          </w:rPr>
          <w:fldChar w:fldCharType="end"/>
        </w:r>
        <w:r w:rsidRPr="00B47982">
          <w:rPr>
            <w:rStyle w:val="Hyperlink"/>
          </w:rPr>
          <w:fldChar w:fldCharType="end"/>
        </w:r>
      </w:ins>
    </w:p>
    <w:p w:rsidR="00D51C42" w:rsidRDefault="00D51C42">
      <w:pPr>
        <w:pStyle w:val="TOC1"/>
        <w:rPr>
          <w:ins w:id="116" w:author="David Wooten" w:date="2019-11-15T15:49:00Z"/>
          <w:rFonts w:asciiTheme="minorHAnsi" w:eastAsiaTheme="minorEastAsia" w:hAnsiTheme="minorHAnsi" w:cstheme="minorBidi"/>
          <w:sz w:val="22"/>
        </w:rPr>
      </w:pPr>
      <w:ins w:id="117" w:author="David Wooten" w:date="2019-11-15T15:49:00Z">
        <w:r w:rsidRPr="00B47982">
          <w:rPr>
            <w:rStyle w:val="Hyperlink"/>
          </w:rPr>
          <w:fldChar w:fldCharType="begin"/>
        </w:r>
        <w:r w:rsidRPr="00B47982">
          <w:rPr>
            <w:rStyle w:val="Hyperlink"/>
          </w:rPr>
          <w:instrText xml:space="preserve"> </w:instrText>
        </w:r>
        <w:r>
          <w:instrText>HYPERLINK \l "_Toc24725433"</w:instrText>
        </w:r>
        <w:r w:rsidRPr="00B47982">
          <w:rPr>
            <w:rStyle w:val="Hyperlink"/>
          </w:rPr>
          <w:instrText xml:space="preserve"> </w:instrText>
        </w:r>
        <w:r w:rsidRPr="00B47982">
          <w:rPr>
            <w:rStyle w:val="Hyperlink"/>
          </w:rPr>
          <w:fldChar w:fldCharType="separate"/>
        </w:r>
        <w:r w:rsidRPr="00B47982">
          <w:rPr>
            <w:rStyle w:val="Hyperlink"/>
            <w:kern w:val="20"/>
          </w:rPr>
          <w:t>11</w:t>
        </w:r>
        <w:r>
          <w:rPr>
            <w:rFonts w:asciiTheme="minorHAnsi" w:eastAsiaTheme="minorEastAsia" w:hAnsiTheme="minorHAnsi" w:cstheme="minorBidi"/>
            <w:sz w:val="22"/>
          </w:rPr>
          <w:tab/>
        </w:r>
        <w:r w:rsidRPr="00B47982">
          <w:rPr>
            <w:rStyle w:val="Hyperlink"/>
          </w:rPr>
          <w:t>Session Commands</w:t>
        </w:r>
        <w:r>
          <w:rPr>
            <w:webHidden/>
          </w:rPr>
          <w:tab/>
        </w:r>
        <w:r>
          <w:rPr>
            <w:webHidden/>
          </w:rPr>
          <w:fldChar w:fldCharType="begin"/>
        </w:r>
        <w:r>
          <w:rPr>
            <w:webHidden/>
          </w:rPr>
          <w:instrText xml:space="preserve"> PAGEREF _Toc24725433 \h </w:instrText>
        </w:r>
      </w:ins>
      <w:r>
        <w:rPr>
          <w:webHidden/>
        </w:rPr>
      </w:r>
      <w:r>
        <w:rPr>
          <w:webHidden/>
        </w:rPr>
        <w:fldChar w:fldCharType="separate"/>
      </w:r>
      <w:ins w:id="118" w:author="David Wooten" w:date="2019-11-15T15:49:00Z">
        <w:r>
          <w:rPr>
            <w:webHidden/>
          </w:rPr>
          <w:t>37</w:t>
        </w:r>
        <w:r>
          <w:rPr>
            <w:webHidden/>
          </w:rPr>
          <w:fldChar w:fldCharType="end"/>
        </w:r>
        <w:r w:rsidRPr="00B47982">
          <w:rPr>
            <w:rStyle w:val="Hyperlink"/>
          </w:rPr>
          <w:fldChar w:fldCharType="end"/>
        </w:r>
      </w:ins>
    </w:p>
    <w:p w:rsidR="00D51C42" w:rsidRDefault="00D51C42">
      <w:pPr>
        <w:pStyle w:val="TOC2"/>
        <w:rPr>
          <w:ins w:id="119" w:author="David Wooten" w:date="2019-11-15T15:49:00Z"/>
          <w:rFonts w:asciiTheme="minorHAnsi" w:eastAsiaTheme="minorEastAsia" w:hAnsiTheme="minorHAnsi" w:cstheme="minorBidi"/>
          <w:sz w:val="22"/>
          <w:szCs w:val="22"/>
        </w:rPr>
      </w:pPr>
      <w:ins w:id="120" w:author="David Wooten" w:date="2019-11-15T15:49:00Z">
        <w:r w:rsidRPr="00B47982">
          <w:rPr>
            <w:rStyle w:val="Hyperlink"/>
          </w:rPr>
          <w:fldChar w:fldCharType="begin"/>
        </w:r>
        <w:r w:rsidRPr="00B47982">
          <w:rPr>
            <w:rStyle w:val="Hyperlink"/>
          </w:rPr>
          <w:instrText xml:space="preserve"> </w:instrText>
        </w:r>
        <w:r>
          <w:instrText>HYPERLINK \l "_Toc24725434"</w:instrText>
        </w:r>
        <w:r w:rsidRPr="00B47982">
          <w:rPr>
            <w:rStyle w:val="Hyperlink"/>
          </w:rPr>
          <w:instrText xml:space="preserve"> </w:instrText>
        </w:r>
        <w:r w:rsidRPr="00B47982">
          <w:rPr>
            <w:rStyle w:val="Hyperlink"/>
          </w:rPr>
          <w:fldChar w:fldCharType="separate"/>
        </w:r>
        <w:r w:rsidRPr="00B47982">
          <w:rPr>
            <w:rStyle w:val="Hyperlink"/>
            <w:spacing w:val="8"/>
            <w:kern w:val="20"/>
          </w:rPr>
          <w:t>11.1</w:t>
        </w:r>
        <w:r>
          <w:rPr>
            <w:rFonts w:asciiTheme="minorHAnsi" w:eastAsiaTheme="minorEastAsia" w:hAnsiTheme="minorHAnsi" w:cstheme="minorBidi"/>
            <w:sz w:val="22"/>
            <w:szCs w:val="22"/>
          </w:rPr>
          <w:tab/>
        </w:r>
        <w:r w:rsidRPr="00B47982">
          <w:rPr>
            <w:rStyle w:val="Hyperlink"/>
          </w:rPr>
          <w:t>TPM2_StartAuthSession</w:t>
        </w:r>
        <w:r>
          <w:rPr>
            <w:webHidden/>
          </w:rPr>
          <w:tab/>
        </w:r>
        <w:r>
          <w:rPr>
            <w:webHidden/>
          </w:rPr>
          <w:fldChar w:fldCharType="begin"/>
        </w:r>
        <w:r>
          <w:rPr>
            <w:webHidden/>
          </w:rPr>
          <w:instrText xml:space="preserve"> PAGEREF _Toc24725434 \h </w:instrText>
        </w:r>
      </w:ins>
      <w:r>
        <w:rPr>
          <w:webHidden/>
        </w:rPr>
      </w:r>
      <w:r>
        <w:rPr>
          <w:webHidden/>
        </w:rPr>
        <w:fldChar w:fldCharType="separate"/>
      </w:r>
      <w:ins w:id="121" w:author="David Wooten" w:date="2019-11-15T15:49:00Z">
        <w:r>
          <w:rPr>
            <w:webHidden/>
          </w:rPr>
          <w:t>37</w:t>
        </w:r>
        <w:r>
          <w:rPr>
            <w:webHidden/>
          </w:rPr>
          <w:fldChar w:fldCharType="end"/>
        </w:r>
        <w:r w:rsidRPr="00B47982">
          <w:rPr>
            <w:rStyle w:val="Hyperlink"/>
          </w:rPr>
          <w:fldChar w:fldCharType="end"/>
        </w:r>
      </w:ins>
    </w:p>
    <w:p w:rsidR="00D51C42" w:rsidRDefault="00D51C42">
      <w:pPr>
        <w:pStyle w:val="TOC2"/>
        <w:rPr>
          <w:ins w:id="122" w:author="David Wooten" w:date="2019-11-15T15:49:00Z"/>
          <w:rFonts w:asciiTheme="minorHAnsi" w:eastAsiaTheme="minorEastAsia" w:hAnsiTheme="minorHAnsi" w:cstheme="minorBidi"/>
          <w:sz w:val="22"/>
          <w:szCs w:val="22"/>
        </w:rPr>
      </w:pPr>
      <w:ins w:id="123" w:author="David Wooten" w:date="2019-11-15T15:49:00Z">
        <w:r w:rsidRPr="00B47982">
          <w:rPr>
            <w:rStyle w:val="Hyperlink"/>
          </w:rPr>
          <w:fldChar w:fldCharType="begin"/>
        </w:r>
        <w:r w:rsidRPr="00B47982">
          <w:rPr>
            <w:rStyle w:val="Hyperlink"/>
          </w:rPr>
          <w:instrText xml:space="preserve"> </w:instrText>
        </w:r>
        <w:r>
          <w:instrText>HYPERLINK \l "_Toc24725435"</w:instrText>
        </w:r>
        <w:r w:rsidRPr="00B47982">
          <w:rPr>
            <w:rStyle w:val="Hyperlink"/>
          </w:rPr>
          <w:instrText xml:space="preserve"> </w:instrText>
        </w:r>
        <w:r w:rsidRPr="00B47982">
          <w:rPr>
            <w:rStyle w:val="Hyperlink"/>
          </w:rPr>
          <w:fldChar w:fldCharType="separate"/>
        </w:r>
        <w:r w:rsidRPr="00B47982">
          <w:rPr>
            <w:rStyle w:val="Hyperlink"/>
            <w:spacing w:val="8"/>
            <w:kern w:val="20"/>
          </w:rPr>
          <w:t>11.2</w:t>
        </w:r>
        <w:r>
          <w:rPr>
            <w:rFonts w:asciiTheme="minorHAnsi" w:eastAsiaTheme="minorEastAsia" w:hAnsiTheme="minorHAnsi" w:cstheme="minorBidi"/>
            <w:sz w:val="22"/>
            <w:szCs w:val="22"/>
          </w:rPr>
          <w:tab/>
        </w:r>
        <w:r w:rsidRPr="00B47982">
          <w:rPr>
            <w:rStyle w:val="Hyperlink"/>
          </w:rPr>
          <w:t>TPM2_PolicyRestart</w:t>
        </w:r>
        <w:r>
          <w:rPr>
            <w:webHidden/>
          </w:rPr>
          <w:tab/>
        </w:r>
        <w:r>
          <w:rPr>
            <w:webHidden/>
          </w:rPr>
          <w:fldChar w:fldCharType="begin"/>
        </w:r>
        <w:r>
          <w:rPr>
            <w:webHidden/>
          </w:rPr>
          <w:instrText xml:space="preserve"> PAGEREF _Toc24725435 \h </w:instrText>
        </w:r>
      </w:ins>
      <w:r>
        <w:rPr>
          <w:webHidden/>
        </w:rPr>
      </w:r>
      <w:r>
        <w:rPr>
          <w:webHidden/>
        </w:rPr>
        <w:fldChar w:fldCharType="separate"/>
      </w:r>
      <w:ins w:id="124" w:author="David Wooten" w:date="2019-11-15T15:49:00Z">
        <w:r>
          <w:rPr>
            <w:webHidden/>
          </w:rPr>
          <w:t>41</w:t>
        </w:r>
        <w:r>
          <w:rPr>
            <w:webHidden/>
          </w:rPr>
          <w:fldChar w:fldCharType="end"/>
        </w:r>
        <w:r w:rsidRPr="00B47982">
          <w:rPr>
            <w:rStyle w:val="Hyperlink"/>
          </w:rPr>
          <w:fldChar w:fldCharType="end"/>
        </w:r>
      </w:ins>
    </w:p>
    <w:p w:rsidR="00D51C42" w:rsidRDefault="00D51C42">
      <w:pPr>
        <w:pStyle w:val="TOC1"/>
        <w:rPr>
          <w:ins w:id="125" w:author="David Wooten" w:date="2019-11-15T15:49:00Z"/>
          <w:rFonts w:asciiTheme="minorHAnsi" w:eastAsiaTheme="minorEastAsia" w:hAnsiTheme="minorHAnsi" w:cstheme="minorBidi"/>
          <w:sz w:val="22"/>
        </w:rPr>
      </w:pPr>
      <w:ins w:id="126" w:author="David Wooten" w:date="2019-11-15T15:49:00Z">
        <w:r w:rsidRPr="00B47982">
          <w:rPr>
            <w:rStyle w:val="Hyperlink"/>
          </w:rPr>
          <w:fldChar w:fldCharType="begin"/>
        </w:r>
        <w:r w:rsidRPr="00B47982">
          <w:rPr>
            <w:rStyle w:val="Hyperlink"/>
          </w:rPr>
          <w:instrText xml:space="preserve"> </w:instrText>
        </w:r>
        <w:r>
          <w:instrText>HYPERLINK \l "_Toc24725436"</w:instrText>
        </w:r>
        <w:r w:rsidRPr="00B47982">
          <w:rPr>
            <w:rStyle w:val="Hyperlink"/>
          </w:rPr>
          <w:instrText xml:space="preserve"> </w:instrText>
        </w:r>
        <w:r w:rsidRPr="00B47982">
          <w:rPr>
            <w:rStyle w:val="Hyperlink"/>
          </w:rPr>
          <w:fldChar w:fldCharType="separate"/>
        </w:r>
        <w:r w:rsidRPr="00B47982">
          <w:rPr>
            <w:rStyle w:val="Hyperlink"/>
            <w:kern w:val="20"/>
          </w:rPr>
          <w:t>12</w:t>
        </w:r>
        <w:r>
          <w:rPr>
            <w:rFonts w:asciiTheme="minorHAnsi" w:eastAsiaTheme="minorEastAsia" w:hAnsiTheme="minorHAnsi" w:cstheme="minorBidi"/>
            <w:sz w:val="22"/>
          </w:rPr>
          <w:tab/>
        </w:r>
        <w:r w:rsidRPr="00B47982">
          <w:rPr>
            <w:rStyle w:val="Hyperlink"/>
          </w:rPr>
          <w:t>Object Commands</w:t>
        </w:r>
        <w:r>
          <w:rPr>
            <w:webHidden/>
          </w:rPr>
          <w:tab/>
        </w:r>
        <w:r>
          <w:rPr>
            <w:webHidden/>
          </w:rPr>
          <w:fldChar w:fldCharType="begin"/>
        </w:r>
        <w:r>
          <w:rPr>
            <w:webHidden/>
          </w:rPr>
          <w:instrText xml:space="preserve"> PAGEREF _Toc24725436 \h </w:instrText>
        </w:r>
      </w:ins>
      <w:r>
        <w:rPr>
          <w:webHidden/>
        </w:rPr>
      </w:r>
      <w:r>
        <w:rPr>
          <w:webHidden/>
        </w:rPr>
        <w:fldChar w:fldCharType="separate"/>
      </w:r>
      <w:ins w:id="127" w:author="David Wooten" w:date="2019-11-15T15:49:00Z">
        <w:r>
          <w:rPr>
            <w:webHidden/>
          </w:rPr>
          <w:t>44</w:t>
        </w:r>
        <w:r>
          <w:rPr>
            <w:webHidden/>
          </w:rPr>
          <w:fldChar w:fldCharType="end"/>
        </w:r>
        <w:r w:rsidRPr="00B47982">
          <w:rPr>
            <w:rStyle w:val="Hyperlink"/>
          </w:rPr>
          <w:fldChar w:fldCharType="end"/>
        </w:r>
      </w:ins>
    </w:p>
    <w:p w:rsidR="00D51C42" w:rsidRDefault="00D51C42">
      <w:pPr>
        <w:pStyle w:val="TOC2"/>
        <w:rPr>
          <w:ins w:id="128" w:author="David Wooten" w:date="2019-11-15T15:49:00Z"/>
          <w:rFonts w:asciiTheme="minorHAnsi" w:eastAsiaTheme="minorEastAsia" w:hAnsiTheme="minorHAnsi" w:cstheme="minorBidi"/>
          <w:sz w:val="22"/>
          <w:szCs w:val="22"/>
        </w:rPr>
      </w:pPr>
      <w:ins w:id="129" w:author="David Wooten" w:date="2019-11-15T15:49:00Z">
        <w:r w:rsidRPr="00B47982">
          <w:rPr>
            <w:rStyle w:val="Hyperlink"/>
          </w:rPr>
          <w:fldChar w:fldCharType="begin"/>
        </w:r>
        <w:r w:rsidRPr="00B47982">
          <w:rPr>
            <w:rStyle w:val="Hyperlink"/>
          </w:rPr>
          <w:instrText xml:space="preserve"> </w:instrText>
        </w:r>
        <w:r>
          <w:instrText>HYPERLINK \l "_Toc24725437"</w:instrText>
        </w:r>
        <w:r w:rsidRPr="00B47982">
          <w:rPr>
            <w:rStyle w:val="Hyperlink"/>
          </w:rPr>
          <w:instrText xml:space="preserve"> </w:instrText>
        </w:r>
        <w:r w:rsidRPr="00B47982">
          <w:rPr>
            <w:rStyle w:val="Hyperlink"/>
          </w:rPr>
          <w:fldChar w:fldCharType="separate"/>
        </w:r>
        <w:r w:rsidRPr="00B47982">
          <w:rPr>
            <w:rStyle w:val="Hyperlink"/>
            <w:spacing w:val="8"/>
            <w:kern w:val="20"/>
          </w:rPr>
          <w:t>12.1</w:t>
        </w:r>
        <w:r>
          <w:rPr>
            <w:rFonts w:asciiTheme="minorHAnsi" w:eastAsiaTheme="minorEastAsia" w:hAnsiTheme="minorHAnsi" w:cstheme="minorBidi"/>
            <w:sz w:val="22"/>
            <w:szCs w:val="22"/>
          </w:rPr>
          <w:tab/>
        </w:r>
        <w:r w:rsidRPr="00B47982">
          <w:rPr>
            <w:rStyle w:val="Hyperlink"/>
          </w:rPr>
          <w:t>TPM2_Create</w:t>
        </w:r>
        <w:r>
          <w:rPr>
            <w:webHidden/>
          </w:rPr>
          <w:tab/>
        </w:r>
        <w:r>
          <w:rPr>
            <w:webHidden/>
          </w:rPr>
          <w:fldChar w:fldCharType="begin"/>
        </w:r>
        <w:r>
          <w:rPr>
            <w:webHidden/>
          </w:rPr>
          <w:instrText xml:space="preserve"> PAGEREF _Toc24725437 \h </w:instrText>
        </w:r>
      </w:ins>
      <w:r>
        <w:rPr>
          <w:webHidden/>
        </w:rPr>
      </w:r>
      <w:r>
        <w:rPr>
          <w:webHidden/>
        </w:rPr>
        <w:fldChar w:fldCharType="separate"/>
      </w:r>
      <w:ins w:id="130" w:author="David Wooten" w:date="2019-11-15T15:49:00Z">
        <w:r>
          <w:rPr>
            <w:webHidden/>
          </w:rPr>
          <w:t>44</w:t>
        </w:r>
        <w:r>
          <w:rPr>
            <w:webHidden/>
          </w:rPr>
          <w:fldChar w:fldCharType="end"/>
        </w:r>
        <w:r w:rsidRPr="00B47982">
          <w:rPr>
            <w:rStyle w:val="Hyperlink"/>
          </w:rPr>
          <w:fldChar w:fldCharType="end"/>
        </w:r>
      </w:ins>
    </w:p>
    <w:p w:rsidR="00D51C42" w:rsidRDefault="00D51C42">
      <w:pPr>
        <w:pStyle w:val="TOC2"/>
        <w:rPr>
          <w:ins w:id="131" w:author="David Wooten" w:date="2019-11-15T15:49:00Z"/>
          <w:rFonts w:asciiTheme="minorHAnsi" w:eastAsiaTheme="minorEastAsia" w:hAnsiTheme="minorHAnsi" w:cstheme="minorBidi"/>
          <w:sz w:val="22"/>
          <w:szCs w:val="22"/>
        </w:rPr>
      </w:pPr>
      <w:ins w:id="132" w:author="David Wooten" w:date="2019-11-15T15:49:00Z">
        <w:r w:rsidRPr="00B47982">
          <w:rPr>
            <w:rStyle w:val="Hyperlink"/>
          </w:rPr>
          <w:lastRenderedPageBreak/>
          <w:fldChar w:fldCharType="begin"/>
        </w:r>
        <w:r w:rsidRPr="00B47982">
          <w:rPr>
            <w:rStyle w:val="Hyperlink"/>
          </w:rPr>
          <w:instrText xml:space="preserve"> </w:instrText>
        </w:r>
        <w:r>
          <w:instrText>HYPERLINK \l "_Toc24725438"</w:instrText>
        </w:r>
        <w:r w:rsidRPr="00B47982">
          <w:rPr>
            <w:rStyle w:val="Hyperlink"/>
          </w:rPr>
          <w:instrText xml:space="preserve"> </w:instrText>
        </w:r>
        <w:r w:rsidRPr="00B47982">
          <w:rPr>
            <w:rStyle w:val="Hyperlink"/>
          </w:rPr>
          <w:fldChar w:fldCharType="separate"/>
        </w:r>
        <w:r w:rsidRPr="00B47982">
          <w:rPr>
            <w:rStyle w:val="Hyperlink"/>
            <w:spacing w:val="8"/>
            <w:kern w:val="20"/>
          </w:rPr>
          <w:t>12.2</w:t>
        </w:r>
        <w:r>
          <w:rPr>
            <w:rFonts w:asciiTheme="minorHAnsi" w:eastAsiaTheme="minorEastAsia" w:hAnsiTheme="minorHAnsi" w:cstheme="minorBidi"/>
            <w:sz w:val="22"/>
            <w:szCs w:val="22"/>
          </w:rPr>
          <w:tab/>
        </w:r>
        <w:r w:rsidRPr="00B47982">
          <w:rPr>
            <w:rStyle w:val="Hyperlink"/>
          </w:rPr>
          <w:t>TPM2_Load</w:t>
        </w:r>
        <w:r>
          <w:rPr>
            <w:webHidden/>
          </w:rPr>
          <w:tab/>
        </w:r>
        <w:r>
          <w:rPr>
            <w:webHidden/>
          </w:rPr>
          <w:fldChar w:fldCharType="begin"/>
        </w:r>
        <w:r>
          <w:rPr>
            <w:webHidden/>
          </w:rPr>
          <w:instrText xml:space="preserve"> PAGEREF _Toc24725438 \h </w:instrText>
        </w:r>
      </w:ins>
      <w:r>
        <w:rPr>
          <w:webHidden/>
        </w:rPr>
      </w:r>
      <w:r>
        <w:rPr>
          <w:webHidden/>
        </w:rPr>
        <w:fldChar w:fldCharType="separate"/>
      </w:r>
      <w:ins w:id="133" w:author="David Wooten" w:date="2019-11-15T15:49:00Z">
        <w:r>
          <w:rPr>
            <w:webHidden/>
          </w:rPr>
          <w:t>49</w:t>
        </w:r>
        <w:r>
          <w:rPr>
            <w:webHidden/>
          </w:rPr>
          <w:fldChar w:fldCharType="end"/>
        </w:r>
        <w:r w:rsidRPr="00B47982">
          <w:rPr>
            <w:rStyle w:val="Hyperlink"/>
          </w:rPr>
          <w:fldChar w:fldCharType="end"/>
        </w:r>
      </w:ins>
    </w:p>
    <w:p w:rsidR="00D51C42" w:rsidRDefault="00D51C42">
      <w:pPr>
        <w:pStyle w:val="TOC2"/>
        <w:rPr>
          <w:ins w:id="134" w:author="David Wooten" w:date="2019-11-15T15:49:00Z"/>
          <w:rFonts w:asciiTheme="minorHAnsi" w:eastAsiaTheme="minorEastAsia" w:hAnsiTheme="minorHAnsi" w:cstheme="minorBidi"/>
          <w:sz w:val="22"/>
          <w:szCs w:val="22"/>
        </w:rPr>
      </w:pPr>
      <w:ins w:id="135" w:author="David Wooten" w:date="2019-11-15T15:49:00Z">
        <w:r w:rsidRPr="00B47982">
          <w:rPr>
            <w:rStyle w:val="Hyperlink"/>
          </w:rPr>
          <w:fldChar w:fldCharType="begin"/>
        </w:r>
        <w:r w:rsidRPr="00B47982">
          <w:rPr>
            <w:rStyle w:val="Hyperlink"/>
          </w:rPr>
          <w:instrText xml:space="preserve"> </w:instrText>
        </w:r>
        <w:r>
          <w:instrText>HYPERLINK \l "_Toc24725439"</w:instrText>
        </w:r>
        <w:r w:rsidRPr="00B47982">
          <w:rPr>
            <w:rStyle w:val="Hyperlink"/>
          </w:rPr>
          <w:instrText xml:space="preserve"> </w:instrText>
        </w:r>
        <w:r w:rsidRPr="00B47982">
          <w:rPr>
            <w:rStyle w:val="Hyperlink"/>
          </w:rPr>
          <w:fldChar w:fldCharType="separate"/>
        </w:r>
        <w:r w:rsidRPr="00B47982">
          <w:rPr>
            <w:rStyle w:val="Hyperlink"/>
            <w:spacing w:val="8"/>
            <w:kern w:val="20"/>
          </w:rPr>
          <w:t>12.3</w:t>
        </w:r>
        <w:r>
          <w:rPr>
            <w:rFonts w:asciiTheme="minorHAnsi" w:eastAsiaTheme="minorEastAsia" w:hAnsiTheme="minorHAnsi" w:cstheme="minorBidi"/>
            <w:sz w:val="22"/>
            <w:szCs w:val="22"/>
          </w:rPr>
          <w:tab/>
        </w:r>
        <w:r w:rsidRPr="00B47982">
          <w:rPr>
            <w:rStyle w:val="Hyperlink"/>
          </w:rPr>
          <w:t>TPM2_LoadExternal</w:t>
        </w:r>
        <w:r>
          <w:rPr>
            <w:webHidden/>
          </w:rPr>
          <w:tab/>
        </w:r>
        <w:r>
          <w:rPr>
            <w:webHidden/>
          </w:rPr>
          <w:fldChar w:fldCharType="begin"/>
        </w:r>
        <w:r>
          <w:rPr>
            <w:webHidden/>
          </w:rPr>
          <w:instrText xml:space="preserve"> PAGEREF _Toc24725439 \h </w:instrText>
        </w:r>
      </w:ins>
      <w:r>
        <w:rPr>
          <w:webHidden/>
        </w:rPr>
      </w:r>
      <w:r>
        <w:rPr>
          <w:webHidden/>
        </w:rPr>
        <w:fldChar w:fldCharType="separate"/>
      </w:r>
      <w:ins w:id="136" w:author="David Wooten" w:date="2019-11-15T15:49:00Z">
        <w:r>
          <w:rPr>
            <w:webHidden/>
          </w:rPr>
          <w:t>52</w:t>
        </w:r>
        <w:r>
          <w:rPr>
            <w:webHidden/>
          </w:rPr>
          <w:fldChar w:fldCharType="end"/>
        </w:r>
        <w:r w:rsidRPr="00B47982">
          <w:rPr>
            <w:rStyle w:val="Hyperlink"/>
          </w:rPr>
          <w:fldChar w:fldCharType="end"/>
        </w:r>
      </w:ins>
    </w:p>
    <w:p w:rsidR="00D51C42" w:rsidRDefault="00D51C42">
      <w:pPr>
        <w:pStyle w:val="TOC2"/>
        <w:rPr>
          <w:ins w:id="137" w:author="David Wooten" w:date="2019-11-15T15:49:00Z"/>
          <w:rFonts w:asciiTheme="minorHAnsi" w:eastAsiaTheme="minorEastAsia" w:hAnsiTheme="minorHAnsi" w:cstheme="minorBidi"/>
          <w:sz w:val="22"/>
          <w:szCs w:val="22"/>
        </w:rPr>
      </w:pPr>
      <w:ins w:id="138" w:author="David Wooten" w:date="2019-11-15T15:49:00Z">
        <w:r w:rsidRPr="00B47982">
          <w:rPr>
            <w:rStyle w:val="Hyperlink"/>
          </w:rPr>
          <w:fldChar w:fldCharType="begin"/>
        </w:r>
        <w:r w:rsidRPr="00B47982">
          <w:rPr>
            <w:rStyle w:val="Hyperlink"/>
          </w:rPr>
          <w:instrText xml:space="preserve"> </w:instrText>
        </w:r>
        <w:r>
          <w:instrText>HYPERLINK \l "_Toc24725440"</w:instrText>
        </w:r>
        <w:r w:rsidRPr="00B47982">
          <w:rPr>
            <w:rStyle w:val="Hyperlink"/>
          </w:rPr>
          <w:instrText xml:space="preserve"> </w:instrText>
        </w:r>
        <w:r w:rsidRPr="00B47982">
          <w:rPr>
            <w:rStyle w:val="Hyperlink"/>
          </w:rPr>
          <w:fldChar w:fldCharType="separate"/>
        </w:r>
        <w:r w:rsidRPr="00B47982">
          <w:rPr>
            <w:rStyle w:val="Hyperlink"/>
            <w:spacing w:val="8"/>
            <w:kern w:val="20"/>
          </w:rPr>
          <w:t>12.4</w:t>
        </w:r>
        <w:r>
          <w:rPr>
            <w:rFonts w:asciiTheme="minorHAnsi" w:eastAsiaTheme="minorEastAsia" w:hAnsiTheme="minorHAnsi" w:cstheme="minorBidi"/>
            <w:sz w:val="22"/>
            <w:szCs w:val="22"/>
          </w:rPr>
          <w:tab/>
        </w:r>
        <w:r w:rsidRPr="00B47982">
          <w:rPr>
            <w:rStyle w:val="Hyperlink"/>
          </w:rPr>
          <w:t>TPM2_ReadPublic</w:t>
        </w:r>
        <w:r>
          <w:rPr>
            <w:webHidden/>
          </w:rPr>
          <w:tab/>
        </w:r>
        <w:r>
          <w:rPr>
            <w:webHidden/>
          </w:rPr>
          <w:fldChar w:fldCharType="begin"/>
        </w:r>
        <w:r>
          <w:rPr>
            <w:webHidden/>
          </w:rPr>
          <w:instrText xml:space="preserve"> PAGEREF _Toc24725440 \h </w:instrText>
        </w:r>
      </w:ins>
      <w:r>
        <w:rPr>
          <w:webHidden/>
        </w:rPr>
      </w:r>
      <w:r>
        <w:rPr>
          <w:webHidden/>
        </w:rPr>
        <w:fldChar w:fldCharType="separate"/>
      </w:r>
      <w:ins w:id="139" w:author="David Wooten" w:date="2019-11-15T15:49:00Z">
        <w:r>
          <w:rPr>
            <w:webHidden/>
          </w:rPr>
          <w:t>56</w:t>
        </w:r>
        <w:r>
          <w:rPr>
            <w:webHidden/>
          </w:rPr>
          <w:fldChar w:fldCharType="end"/>
        </w:r>
        <w:r w:rsidRPr="00B47982">
          <w:rPr>
            <w:rStyle w:val="Hyperlink"/>
          </w:rPr>
          <w:fldChar w:fldCharType="end"/>
        </w:r>
      </w:ins>
    </w:p>
    <w:p w:rsidR="00D51C42" w:rsidRDefault="00D51C42">
      <w:pPr>
        <w:pStyle w:val="TOC2"/>
        <w:rPr>
          <w:ins w:id="140" w:author="David Wooten" w:date="2019-11-15T15:49:00Z"/>
          <w:rFonts w:asciiTheme="minorHAnsi" w:eastAsiaTheme="minorEastAsia" w:hAnsiTheme="minorHAnsi" w:cstheme="minorBidi"/>
          <w:sz w:val="22"/>
          <w:szCs w:val="22"/>
        </w:rPr>
      </w:pPr>
      <w:ins w:id="141" w:author="David Wooten" w:date="2019-11-15T15:49:00Z">
        <w:r w:rsidRPr="00B47982">
          <w:rPr>
            <w:rStyle w:val="Hyperlink"/>
          </w:rPr>
          <w:fldChar w:fldCharType="begin"/>
        </w:r>
        <w:r w:rsidRPr="00B47982">
          <w:rPr>
            <w:rStyle w:val="Hyperlink"/>
          </w:rPr>
          <w:instrText xml:space="preserve"> </w:instrText>
        </w:r>
        <w:r>
          <w:instrText>HYPERLINK \l "_Toc24725441"</w:instrText>
        </w:r>
        <w:r w:rsidRPr="00B47982">
          <w:rPr>
            <w:rStyle w:val="Hyperlink"/>
          </w:rPr>
          <w:instrText xml:space="preserve"> </w:instrText>
        </w:r>
        <w:r w:rsidRPr="00B47982">
          <w:rPr>
            <w:rStyle w:val="Hyperlink"/>
          </w:rPr>
          <w:fldChar w:fldCharType="separate"/>
        </w:r>
        <w:r w:rsidRPr="00B47982">
          <w:rPr>
            <w:rStyle w:val="Hyperlink"/>
            <w:spacing w:val="8"/>
            <w:kern w:val="20"/>
          </w:rPr>
          <w:t>12.5</w:t>
        </w:r>
        <w:r>
          <w:rPr>
            <w:rFonts w:asciiTheme="minorHAnsi" w:eastAsiaTheme="minorEastAsia" w:hAnsiTheme="minorHAnsi" w:cstheme="minorBidi"/>
            <w:sz w:val="22"/>
            <w:szCs w:val="22"/>
          </w:rPr>
          <w:tab/>
        </w:r>
        <w:r w:rsidRPr="00B47982">
          <w:rPr>
            <w:rStyle w:val="Hyperlink"/>
          </w:rPr>
          <w:t>TPM2_ActivateCredential</w:t>
        </w:r>
        <w:r>
          <w:rPr>
            <w:webHidden/>
          </w:rPr>
          <w:tab/>
        </w:r>
        <w:r>
          <w:rPr>
            <w:webHidden/>
          </w:rPr>
          <w:fldChar w:fldCharType="begin"/>
        </w:r>
        <w:r>
          <w:rPr>
            <w:webHidden/>
          </w:rPr>
          <w:instrText xml:space="preserve"> PAGEREF _Toc24725441 \h </w:instrText>
        </w:r>
      </w:ins>
      <w:r>
        <w:rPr>
          <w:webHidden/>
        </w:rPr>
      </w:r>
      <w:r>
        <w:rPr>
          <w:webHidden/>
        </w:rPr>
        <w:fldChar w:fldCharType="separate"/>
      </w:r>
      <w:ins w:id="142" w:author="David Wooten" w:date="2019-11-15T15:49:00Z">
        <w:r>
          <w:rPr>
            <w:webHidden/>
          </w:rPr>
          <w:t>59</w:t>
        </w:r>
        <w:r>
          <w:rPr>
            <w:webHidden/>
          </w:rPr>
          <w:fldChar w:fldCharType="end"/>
        </w:r>
        <w:r w:rsidRPr="00B47982">
          <w:rPr>
            <w:rStyle w:val="Hyperlink"/>
          </w:rPr>
          <w:fldChar w:fldCharType="end"/>
        </w:r>
      </w:ins>
    </w:p>
    <w:p w:rsidR="00D51C42" w:rsidRDefault="00D51C42">
      <w:pPr>
        <w:pStyle w:val="TOC2"/>
        <w:rPr>
          <w:ins w:id="143" w:author="David Wooten" w:date="2019-11-15T15:49:00Z"/>
          <w:rFonts w:asciiTheme="minorHAnsi" w:eastAsiaTheme="minorEastAsia" w:hAnsiTheme="minorHAnsi" w:cstheme="minorBidi"/>
          <w:sz w:val="22"/>
          <w:szCs w:val="22"/>
        </w:rPr>
      </w:pPr>
      <w:ins w:id="144" w:author="David Wooten" w:date="2019-11-15T15:49:00Z">
        <w:r w:rsidRPr="00B47982">
          <w:rPr>
            <w:rStyle w:val="Hyperlink"/>
          </w:rPr>
          <w:fldChar w:fldCharType="begin"/>
        </w:r>
        <w:r w:rsidRPr="00B47982">
          <w:rPr>
            <w:rStyle w:val="Hyperlink"/>
          </w:rPr>
          <w:instrText xml:space="preserve"> </w:instrText>
        </w:r>
        <w:r>
          <w:instrText>HYPERLINK \l "_Toc24725442"</w:instrText>
        </w:r>
        <w:r w:rsidRPr="00B47982">
          <w:rPr>
            <w:rStyle w:val="Hyperlink"/>
          </w:rPr>
          <w:instrText xml:space="preserve"> </w:instrText>
        </w:r>
        <w:r w:rsidRPr="00B47982">
          <w:rPr>
            <w:rStyle w:val="Hyperlink"/>
          </w:rPr>
          <w:fldChar w:fldCharType="separate"/>
        </w:r>
        <w:r w:rsidRPr="00B47982">
          <w:rPr>
            <w:rStyle w:val="Hyperlink"/>
            <w:spacing w:val="8"/>
            <w:kern w:val="20"/>
          </w:rPr>
          <w:t>12.6</w:t>
        </w:r>
        <w:r>
          <w:rPr>
            <w:rFonts w:asciiTheme="minorHAnsi" w:eastAsiaTheme="minorEastAsia" w:hAnsiTheme="minorHAnsi" w:cstheme="minorBidi"/>
            <w:sz w:val="22"/>
            <w:szCs w:val="22"/>
          </w:rPr>
          <w:tab/>
        </w:r>
        <w:r w:rsidRPr="00B47982">
          <w:rPr>
            <w:rStyle w:val="Hyperlink"/>
          </w:rPr>
          <w:t>TPM2_MakeCredential</w:t>
        </w:r>
        <w:r>
          <w:rPr>
            <w:webHidden/>
          </w:rPr>
          <w:tab/>
        </w:r>
        <w:r>
          <w:rPr>
            <w:webHidden/>
          </w:rPr>
          <w:fldChar w:fldCharType="begin"/>
        </w:r>
        <w:r>
          <w:rPr>
            <w:webHidden/>
          </w:rPr>
          <w:instrText xml:space="preserve"> PAGEREF _Toc24725442 \h </w:instrText>
        </w:r>
      </w:ins>
      <w:r>
        <w:rPr>
          <w:webHidden/>
        </w:rPr>
      </w:r>
      <w:r>
        <w:rPr>
          <w:webHidden/>
        </w:rPr>
        <w:fldChar w:fldCharType="separate"/>
      </w:r>
      <w:ins w:id="145" w:author="David Wooten" w:date="2019-11-15T15:49:00Z">
        <w:r>
          <w:rPr>
            <w:webHidden/>
          </w:rPr>
          <w:t>62</w:t>
        </w:r>
        <w:r>
          <w:rPr>
            <w:webHidden/>
          </w:rPr>
          <w:fldChar w:fldCharType="end"/>
        </w:r>
        <w:r w:rsidRPr="00B47982">
          <w:rPr>
            <w:rStyle w:val="Hyperlink"/>
          </w:rPr>
          <w:fldChar w:fldCharType="end"/>
        </w:r>
      </w:ins>
    </w:p>
    <w:p w:rsidR="00D51C42" w:rsidRDefault="00D51C42">
      <w:pPr>
        <w:pStyle w:val="TOC2"/>
        <w:rPr>
          <w:ins w:id="146" w:author="David Wooten" w:date="2019-11-15T15:49:00Z"/>
          <w:rFonts w:asciiTheme="minorHAnsi" w:eastAsiaTheme="minorEastAsia" w:hAnsiTheme="minorHAnsi" w:cstheme="minorBidi"/>
          <w:sz w:val="22"/>
          <w:szCs w:val="22"/>
        </w:rPr>
      </w:pPr>
      <w:ins w:id="147" w:author="David Wooten" w:date="2019-11-15T15:49:00Z">
        <w:r w:rsidRPr="00B47982">
          <w:rPr>
            <w:rStyle w:val="Hyperlink"/>
          </w:rPr>
          <w:fldChar w:fldCharType="begin"/>
        </w:r>
        <w:r w:rsidRPr="00B47982">
          <w:rPr>
            <w:rStyle w:val="Hyperlink"/>
          </w:rPr>
          <w:instrText xml:space="preserve"> </w:instrText>
        </w:r>
        <w:r>
          <w:instrText>HYPERLINK \l "_Toc24725443"</w:instrText>
        </w:r>
        <w:r w:rsidRPr="00B47982">
          <w:rPr>
            <w:rStyle w:val="Hyperlink"/>
          </w:rPr>
          <w:instrText xml:space="preserve"> </w:instrText>
        </w:r>
        <w:r w:rsidRPr="00B47982">
          <w:rPr>
            <w:rStyle w:val="Hyperlink"/>
          </w:rPr>
          <w:fldChar w:fldCharType="separate"/>
        </w:r>
        <w:r w:rsidRPr="00B47982">
          <w:rPr>
            <w:rStyle w:val="Hyperlink"/>
            <w:spacing w:val="8"/>
            <w:kern w:val="20"/>
          </w:rPr>
          <w:t>12.7</w:t>
        </w:r>
        <w:r>
          <w:rPr>
            <w:rFonts w:asciiTheme="minorHAnsi" w:eastAsiaTheme="minorEastAsia" w:hAnsiTheme="minorHAnsi" w:cstheme="minorBidi"/>
            <w:sz w:val="22"/>
            <w:szCs w:val="22"/>
          </w:rPr>
          <w:tab/>
        </w:r>
        <w:r w:rsidRPr="00B47982">
          <w:rPr>
            <w:rStyle w:val="Hyperlink"/>
          </w:rPr>
          <w:t>TPM2_Unseal</w:t>
        </w:r>
        <w:r>
          <w:rPr>
            <w:webHidden/>
          </w:rPr>
          <w:tab/>
        </w:r>
        <w:r>
          <w:rPr>
            <w:webHidden/>
          </w:rPr>
          <w:fldChar w:fldCharType="begin"/>
        </w:r>
        <w:r>
          <w:rPr>
            <w:webHidden/>
          </w:rPr>
          <w:instrText xml:space="preserve"> PAGEREF _Toc24725443 \h </w:instrText>
        </w:r>
      </w:ins>
      <w:r>
        <w:rPr>
          <w:webHidden/>
        </w:rPr>
      </w:r>
      <w:r>
        <w:rPr>
          <w:webHidden/>
        </w:rPr>
        <w:fldChar w:fldCharType="separate"/>
      </w:r>
      <w:ins w:id="148" w:author="David Wooten" w:date="2019-11-15T15:49:00Z">
        <w:r>
          <w:rPr>
            <w:webHidden/>
          </w:rPr>
          <w:t>65</w:t>
        </w:r>
        <w:r>
          <w:rPr>
            <w:webHidden/>
          </w:rPr>
          <w:fldChar w:fldCharType="end"/>
        </w:r>
        <w:r w:rsidRPr="00B47982">
          <w:rPr>
            <w:rStyle w:val="Hyperlink"/>
          </w:rPr>
          <w:fldChar w:fldCharType="end"/>
        </w:r>
      </w:ins>
    </w:p>
    <w:p w:rsidR="00D51C42" w:rsidRDefault="00D51C42">
      <w:pPr>
        <w:pStyle w:val="TOC2"/>
        <w:rPr>
          <w:ins w:id="149" w:author="David Wooten" w:date="2019-11-15T15:49:00Z"/>
          <w:rFonts w:asciiTheme="minorHAnsi" w:eastAsiaTheme="minorEastAsia" w:hAnsiTheme="minorHAnsi" w:cstheme="minorBidi"/>
          <w:sz w:val="22"/>
          <w:szCs w:val="22"/>
        </w:rPr>
      </w:pPr>
      <w:ins w:id="150" w:author="David Wooten" w:date="2019-11-15T15:49:00Z">
        <w:r w:rsidRPr="00B47982">
          <w:rPr>
            <w:rStyle w:val="Hyperlink"/>
          </w:rPr>
          <w:fldChar w:fldCharType="begin"/>
        </w:r>
        <w:r w:rsidRPr="00B47982">
          <w:rPr>
            <w:rStyle w:val="Hyperlink"/>
          </w:rPr>
          <w:instrText xml:space="preserve"> </w:instrText>
        </w:r>
        <w:r>
          <w:instrText>HYPERLINK \l "_Toc24725444"</w:instrText>
        </w:r>
        <w:r w:rsidRPr="00B47982">
          <w:rPr>
            <w:rStyle w:val="Hyperlink"/>
          </w:rPr>
          <w:instrText xml:space="preserve"> </w:instrText>
        </w:r>
        <w:r w:rsidRPr="00B47982">
          <w:rPr>
            <w:rStyle w:val="Hyperlink"/>
          </w:rPr>
          <w:fldChar w:fldCharType="separate"/>
        </w:r>
        <w:r w:rsidRPr="00B47982">
          <w:rPr>
            <w:rStyle w:val="Hyperlink"/>
            <w:spacing w:val="8"/>
            <w:kern w:val="20"/>
          </w:rPr>
          <w:t>12.8</w:t>
        </w:r>
        <w:r>
          <w:rPr>
            <w:rFonts w:asciiTheme="minorHAnsi" w:eastAsiaTheme="minorEastAsia" w:hAnsiTheme="minorHAnsi" w:cstheme="minorBidi"/>
            <w:sz w:val="22"/>
            <w:szCs w:val="22"/>
          </w:rPr>
          <w:tab/>
        </w:r>
        <w:r w:rsidRPr="00B47982">
          <w:rPr>
            <w:rStyle w:val="Hyperlink"/>
          </w:rPr>
          <w:t>TPM2_ObjectChangeAuth</w:t>
        </w:r>
        <w:r>
          <w:rPr>
            <w:webHidden/>
          </w:rPr>
          <w:tab/>
        </w:r>
        <w:r>
          <w:rPr>
            <w:webHidden/>
          </w:rPr>
          <w:fldChar w:fldCharType="begin"/>
        </w:r>
        <w:r>
          <w:rPr>
            <w:webHidden/>
          </w:rPr>
          <w:instrText xml:space="preserve"> PAGEREF _Toc24725444 \h </w:instrText>
        </w:r>
      </w:ins>
      <w:r>
        <w:rPr>
          <w:webHidden/>
        </w:rPr>
      </w:r>
      <w:r>
        <w:rPr>
          <w:webHidden/>
        </w:rPr>
        <w:fldChar w:fldCharType="separate"/>
      </w:r>
      <w:ins w:id="151" w:author="David Wooten" w:date="2019-11-15T15:49:00Z">
        <w:r>
          <w:rPr>
            <w:webHidden/>
          </w:rPr>
          <w:t>68</w:t>
        </w:r>
        <w:r>
          <w:rPr>
            <w:webHidden/>
          </w:rPr>
          <w:fldChar w:fldCharType="end"/>
        </w:r>
        <w:r w:rsidRPr="00B47982">
          <w:rPr>
            <w:rStyle w:val="Hyperlink"/>
          </w:rPr>
          <w:fldChar w:fldCharType="end"/>
        </w:r>
      </w:ins>
    </w:p>
    <w:p w:rsidR="00D51C42" w:rsidRDefault="00D51C42">
      <w:pPr>
        <w:pStyle w:val="TOC2"/>
        <w:rPr>
          <w:ins w:id="152" w:author="David Wooten" w:date="2019-11-15T15:49:00Z"/>
          <w:rFonts w:asciiTheme="minorHAnsi" w:eastAsiaTheme="minorEastAsia" w:hAnsiTheme="minorHAnsi" w:cstheme="minorBidi"/>
          <w:sz w:val="22"/>
          <w:szCs w:val="22"/>
        </w:rPr>
      </w:pPr>
      <w:ins w:id="153" w:author="David Wooten" w:date="2019-11-15T15:49:00Z">
        <w:r w:rsidRPr="00B47982">
          <w:rPr>
            <w:rStyle w:val="Hyperlink"/>
          </w:rPr>
          <w:fldChar w:fldCharType="begin"/>
        </w:r>
        <w:r w:rsidRPr="00B47982">
          <w:rPr>
            <w:rStyle w:val="Hyperlink"/>
          </w:rPr>
          <w:instrText xml:space="preserve"> </w:instrText>
        </w:r>
        <w:r>
          <w:instrText>HYPERLINK \l "_Toc24725445"</w:instrText>
        </w:r>
        <w:r w:rsidRPr="00B47982">
          <w:rPr>
            <w:rStyle w:val="Hyperlink"/>
          </w:rPr>
          <w:instrText xml:space="preserve"> </w:instrText>
        </w:r>
        <w:r w:rsidRPr="00B47982">
          <w:rPr>
            <w:rStyle w:val="Hyperlink"/>
          </w:rPr>
          <w:fldChar w:fldCharType="separate"/>
        </w:r>
        <w:r w:rsidRPr="00B47982">
          <w:rPr>
            <w:rStyle w:val="Hyperlink"/>
            <w:spacing w:val="8"/>
            <w:kern w:val="20"/>
          </w:rPr>
          <w:t>12.9</w:t>
        </w:r>
        <w:r>
          <w:rPr>
            <w:rFonts w:asciiTheme="minorHAnsi" w:eastAsiaTheme="minorEastAsia" w:hAnsiTheme="minorHAnsi" w:cstheme="minorBidi"/>
            <w:sz w:val="22"/>
            <w:szCs w:val="22"/>
          </w:rPr>
          <w:tab/>
        </w:r>
        <w:r w:rsidRPr="00B47982">
          <w:rPr>
            <w:rStyle w:val="Hyperlink"/>
          </w:rPr>
          <w:t>TPM2_CreateLoaded</w:t>
        </w:r>
        <w:r>
          <w:rPr>
            <w:webHidden/>
          </w:rPr>
          <w:tab/>
        </w:r>
        <w:r>
          <w:rPr>
            <w:webHidden/>
          </w:rPr>
          <w:fldChar w:fldCharType="begin"/>
        </w:r>
        <w:r>
          <w:rPr>
            <w:webHidden/>
          </w:rPr>
          <w:instrText xml:space="preserve"> PAGEREF _Toc24725445 \h </w:instrText>
        </w:r>
      </w:ins>
      <w:r>
        <w:rPr>
          <w:webHidden/>
        </w:rPr>
      </w:r>
      <w:r>
        <w:rPr>
          <w:webHidden/>
        </w:rPr>
        <w:fldChar w:fldCharType="separate"/>
      </w:r>
      <w:ins w:id="154" w:author="David Wooten" w:date="2019-11-15T15:49:00Z">
        <w:r>
          <w:rPr>
            <w:webHidden/>
          </w:rPr>
          <w:t>71</w:t>
        </w:r>
        <w:r>
          <w:rPr>
            <w:webHidden/>
          </w:rPr>
          <w:fldChar w:fldCharType="end"/>
        </w:r>
        <w:r w:rsidRPr="00B47982">
          <w:rPr>
            <w:rStyle w:val="Hyperlink"/>
          </w:rPr>
          <w:fldChar w:fldCharType="end"/>
        </w:r>
      </w:ins>
    </w:p>
    <w:p w:rsidR="00D51C42" w:rsidRDefault="00D51C42">
      <w:pPr>
        <w:pStyle w:val="TOC1"/>
        <w:rPr>
          <w:ins w:id="155" w:author="David Wooten" w:date="2019-11-15T15:49:00Z"/>
          <w:rFonts w:asciiTheme="minorHAnsi" w:eastAsiaTheme="minorEastAsia" w:hAnsiTheme="minorHAnsi" w:cstheme="minorBidi"/>
          <w:sz w:val="22"/>
        </w:rPr>
      </w:pPr>
      <w:ins w:id="156" w:author="David Wooten" w:date="2019-11-15T15:49:00Z">
        <w:r w:rsidRPr="00B47982">
          <w:rPr>
            <w:rStyle w:val="Hyperlink"/>
          </w:rPr>
          <w:fldChar w:fldCharType="begin"/>
        </w:r>
        <w:r w:rsidRPr="00B47982">
          <w:rPr>
            <w:rStyle w:val="Hyperlink"/>
          </w:rPr>
          <w:instrText xml:space="preserve"> </w:instrText>
        </w:r>
        <w:r>
          <w:instrText>HYPERLINK \l "_Toc24725446"</w:instrText>
        </w:r>
        <w:r w:rsidRPr="00B47982">
          <w:rPr>
            <w:rStyle w:val="Hyperlink"/>
          </w:rPr>
          <w:instrText xml:space="preserve"> </w:instrText>
        </w:r>
        <w:r w:rsidRPr="00B47982">
          <w:rPr>
            <w:rStyle w:val="Hyperlink"/>
          </w:rPr>
          <w:fldChar w:fldCharType="separate"/>
        </w:r>
        <w:r w:rsidRPr="00B47982">
          <w:rPr>
            <w:rStyle w:val="Hyperlink"/>
            <w:kern w:val="20"/>
          </w:rPr>
          <w:t>13</w:t>
        </w:r>
        <w:r>
          <w:rPr>
            <w:rFonts w:asciiTheme="minorHAnsi" w:eastAsiaTheme="minorEastAsia" w:hAnsiTheme="minorHAnsi" w:cstheme="minorBidi"/>
            <w:sz w:val="22"/>
          </w:rPr>
          <w:tab/>
        </w:r>
        <w:r w:rsidRPr="00B47982">
          <w:rPr>
            <w:rStyle w:val="Hyperlink"/>
          </w:rPr>
          <w:t>Duplication Commands</w:t>
        </w:r>
        <w:r>
          <w:rPr>
            <w:webHidden/>
          </w:rPr>
          <w:tab/>
        </w:r>
        <w:r>
          <w:rPr>
            <w:webHidden/>
          </w:rPr>
          <w:fldChar w:fldCharType="begin"/>
        </w:r>
        <w:r>
          <w:rPr>
            <w:webHidden/>
          </w:rPr>
          <w:instrText xml:space="preserve"> PAGEREF _Toc24725446 \h </w:instrText>
        </w:r>
      </w:ins>
      <w:r>
        <w:rPr>
          <w:webHidden/>
        </w:rPr>
      </w:r>
      <w:r>
        <w:rPr>
          <w:webHidden/>
        </w:rPr>
        <w:fldChar w:fldCharType="separate"/>
      </w:r>
      <w:ins w:id="157" w:author="David Wooten" w:date="2019-11-15T15:49:00Z">
        <w:r>
          <w:rPr>
            <w:webHidden/>
          </w:rPr>
          <w:t>74</w:t>
        </w:r>
        <w:r>
          <w:rPr>
            <w:webHidden/>
          </w:rPr>
          <w:fldChar w:fldCharType="end"/>
        </w:r>
        <w:r w:rsidRPr="00B47982">
          <w:rPr>
            <w:rStyle w:val="Hyperlink"/>
          </w:rPr>
          <w:fldChar w:fldCharType="end"/>
        </w:r>
      </w:ins>
    </w:p>
    <w:p w:rsidR="00D51C42" w:rsidRDefault="00D51C42">
      <w:pPr>
        <w:pStyle w:val="TOC2"/>
        <w:rPr>
          <w:ins w:id="158" w:author="David Wooten" w:date="2019-11-15T15:49:00Z"/>
          <w:rFonts w:asciiTheme="minorHAnsi" w:eastAsiaTheme="minorEastAsia" w:hAnsiTheme="minorHAnsi" w:cstheme="minorBidi"/>
          <w:sz w:val="22"/>
          <w:szCs w:val="22"/>
        </w:rPr>
      </w:pPr>
      <w:ins w:id="159" w:author="David Wooten" w:date="2019-11-15T15:49:00Z">
        <w:r w:rsidRPr="00B47982">
          <w:rPr>
            <w:rStyle w:val="Hyperlink"/>
          </w:rPr>
          <w:fldChar w:fldCharType="begin"/>
        </w:r>
        <w:r w:rsidRPr="00B47982">
          <w:rPr>
            <w:rStyle w:val="Hyperlink"/>
          </w:rPr>
          <w:instrText xml:space="preserve"> </w:instrText>
        </w:r>
        <w:r>
          <w:instrText>HYPERLINK \l "_Toc24725447"</w:instrText>
        </w:r>
        <w:r w:rsidRPr="00B47982">
          <w:rPr>
            <w:rStyle w:val="Hyperlink"/>
          </w:rPr>
          <w:instrText xml:space="preserve"> </w:instrText>
        </w:r>
        <w:r w:rsidRPr="00B47982">
          <w:rPr>
            <w:rStyle w:val="Hyperlink"/>
          </w:rPr>
          <w:fldChar w:fldCharType="separate"/>
        </w:r>
        <w:r w:rsidRPr="00B47982">
          <w:rPr>
            <w:rStyle w:val="Hyperlink"/>
            <w:spacing w:val="8"/>
            <w:kern w:val="20"/>
          </w:rPr>
          <w:t>13.1</w:t>
        </w:r>
        <w:r>
          <w:rPr>
            <w:rFonts w:asciiTheme="minorHAnsi" w:eastAsiaTheme="minorEastAsia" w:hAnsiTheme="minorHAnsi" w:cstheme="minorBidi"/>
            <w:sz w:val="22"/>
            <w:szCs w:val="22"/>
          </w:rPr>
          <w:tab/>
        </w:r>
        <w:r w:rsidRPr="00B47982">
          <w:rPr>
            <w:rStyle w:val="Hyperlink"/>
          </w:rPr>
          <w:t>TPM2_Duplicate</w:t>
        </w:r>
        <w:r>
          <w:rPr>
            <w:webHidden/>
          </w:rPr>
          <w:tab/>
        </w:r>
        <w:r>
          <w:rPr>
            <w:webHidden/>
          </w:rPr>
          <w:fldChar w:fldCharType="begin"/>
        </w:r>
        <w:r>
          <w:rPr>
            <w:webHidden/>
          </w:rPr>
          <w:instrText xml:space="preserve"> PAGEREF _Toc24725447 \h </w:instrText>
        </w:r>
      </w:ins>
      <w:r>
        <w:rPr>
          <w:webHidden/>
        </w:rPr>
      </w:r>
      <w:r>
        <w:rPr>
          <w:webHidden/>
        </w:rPr>
        <w:fldChar w:fldCharType="separate"/>
      </w:r>
      <w:ins w:id="160" w:author="David Wooten" w:date="2019-11-15T15:49:00Z">
        <w:r>
          <w:rPr>
            <w:webHidden/>
          </w:rPr>
          <w:t>74</w:t>
        </w:r>
        <w:r>
          <w:rPr>
            <w:webHidden/>
          </w:rPr>
          <w:fldChar w:fldCharType="end"/>
        </w:r>
        <w:r w:rsidRPr="00B47982">
          <w:rPr>
            <w:rStyle w:val="Hyperlink"/>
          </w:rPr>
          <w:fldChar w:fldCharType="end"/>
        </w:r>
      </w:ins>
    </w:p>
    <w:p w:rsidR="00D51C42" w:rsidRDefault="00D51C42">
      <w:pPr>
        <w:pStyle w:val="TOC2"/>
        <w:rPr>
          <w:ins w:id="161" w:author="David Wooten" w:date="2019-11-15T15:49:00Z"/>
          <w:rFonts w:asciiTheme="minorHAnsi" w:eastAsiaTheme="minorEastAsia" w:hAnsiTheme="minorHAnsi" w:cstheme="minorBidi"/>
          <w:sz w:val="22"/>
          <w:szCs w:val="22"/>
        </w:rPr>
      </w:pPr>
      <w:ins w:id="162" w:author="David Wooten" w:date="2019-11-15T15:49:00Z">
        <w:r w:rsidRPr="00B47982">
          <w:rPr>
            <w:rStyle w:val="Hyperlink"/>
          </w:rPr>
          <w:fldChar w:fldCharType="begin"/>
        </w:r>
        <w:r w:rsidRPr="00B47982">
          <w:rPr>
            <w:rStyle w:val="Hyperlink"/>
          </w:rPr>
          <w:instrText xml:space="preserve"> </w:instrText>
        </w:r>
        <w:r>
          <w:instrText>HYPERLINK \l "_Toc24725448"</w:instrText>
        </w:r>
        <w:r w:rsidRPr="00B47982">
          <w:rPr>
            <w:rStyle w:val="Hyperlink"/>
          </w:rPr>
          <w:instrText xml:space="preserve"> </w:instrText>
        </w:r>
        <w:r w:rsidRPr="00B47982">
          <w:rPr>
            <w:rStyle w:val="Hyperlink"/>
          </w:rPr>
          <w:fldChar w:fldCharType="separate"/>
        </w:r>
        <w:r w:rsidRPr="00B47982">
          <w:rPr>
            <w:rStyle w:val="Hyperlink"/>
            <w:spacing w:val="8"/>
            <w:kern w:val="20"/>
          </w:rPr>
          <w:t>13.2</w:t>
        </w:r>
        <w:r>
          <w:rPr>
            <w:rFonts w:asciiTheme="minorHAnsi" w:eastAsiaTheme="minorEastAsia" w:hAnsiTheme="minorHAnsi" w:cstheme="minorBidi"/>
            <w:sz w:val="22"/>
            <w:szCs w:val="22"/>
          </w:rPr>
          <w:tab/>
        </w:r>
        <w:r w:rsidRPr="00B47982">
          <w:rPr>
            <w:rStyle w:val="Hyperlink"/>
          </w:rPr>
          <w:t>TPM2_Rewrap</w:t>
        </w:r>
        <w:r>
          <w:rPr>
            <w:webHidden/>
          </w:rPr>
          <w:tab/>
        </w:r>
        <w:r>
          <w:rPr>
            <w:webHidden/>
          </w:rPr>
          <w:fldChar w:fldCharType="begin"/>
        </w:r>
        <w:r>
          <w:rPr>
            <w:webHidden/>
          </w:rPr>
          <w:instrText xml:space="preserve"> PAGEREF _Toc24725448 \h </w:instrText>
        </w:r>
      </w:ins>
      <w:r>
        <w:rPr>
          <w:webHidden/>
        </w:rPr>
      </w:r>
      <w:r>
        <w:rPr>
          <w:webHidden/>
        </w:rPr>
        <w:fldChar w:fldCharType="separate"/>
      </w:r>
      <w:ins w:id="163" w:author="David Wooten" w:date="2019-11-15T15:49:00Z">
        <w:r>
          <w:rPr>
            <w:webHidden/>
          </w:rPr>
          <w:t>77</w:t>
        </w:r>
        <w:r>
          <w:rPr>
            <w:webHidden/>
          </w:rPr>
          <w:fldChar w:fldCharType="end"/>
        </w:r>
        <w:r w:rsidRPr="00B47982">
          <w:rPr>
            <w:rStyle w:val="Hyperlink"/>
          </w:rPr>
          <w:fldChar w:fldCharType="end"/>
        </w:r>
      </w:ins>
    </w:p>
    <w:p w:rsidR="00D51C42" w:rsidRDefault="00D51C42">
      <w:pPr>
        <w:pStyle w:val="TOC2"/>
        <w:rPr>
          <w:ins w:id="164" w:author="David Wooten" w:date="2019-11-15T15:49:00Z"/>
          <w:rFonts w:asciiTheme="minorHAnsi" w:eastAsiaTheme="minorEastAsia" w:hAnsiTheme="minorHAnsi" w:cstheme="minorBidi"/>
          <w:sz w:val="22"/>
          <w:szCs w:val="22"/>
        </w:rPr>
      </w:pPr>
      <w:ins w:id="165" w:author="David Wooten" w:date="2019-11-15T15:49:00Z">
        <w:r w:rsidRPr="00B47982">
          <w:rPr>
            <w:rStyle w:val="Hyperlink"/>
          </w:rPr>
          <w:fldChar w:fldCharType="begin"/>
        </w:r>
        <w:r w:rsidRPr="00B47982">
          <w:rPr>
            <w:rStyle w:val="Hyperlink"/>
          </w:rPr>
          <w:instrText xml:space="preserve"> </w:instrText>
        </w:r>
        <w:r>
          <w:instrText>HYPERLINK \l "_Toc24725449"</w:instrText>
        </w:r>
        <w:r w:rsidRPr="00B47982">
          <w:rPr>
            <w:rStyle w:val="Hyperlink"/>
          </w:rPr>
          <w:instrText xml:space="preserve"> </w:instrText>
        </w:r>
        <w:r w:rsidRPr="00B47982">
          <w:rPr>
            <w:rStyle w:val="Hyperlink"/>
          </w:rPr>
          <w:fldChar w:fldCharType="separate"/>
        </w:r>
        <w:r w:rsidRPr="00B47982">
          <w:rPr>
            <w:rStyle w:val="Hyperlink"/>
            <w:spacing w:val="8"/>
            <w:kern w:val="20"/>
          </w:rPr>
          <w:t>13.3</w:t>
        </w:r>
        <w:r>
          <w:rPr>
            <w:rFonts w:asciiTheme="minorHAnsi" w:eastAsiaTheme="minorEastAsia" w:hAnsiTheme="minorHAnsi" w:cstheme="minorBidi"/>
            <w:sz w:val="22"/>
            <w:szCs w:val="22"/>
          </w:rPr>
          <w:tab/>
        </w:r>
        <w:r w:rsidRPr="00B47982">
          <w:rPr>
            <w:rStyle w:val="Hyperlink"/>
          </w:rPr>
          <w:t>TPM2_Import</w:t>
        </w:r>
        <w:r>
          <w:rPr>
            <w:webHidden/>
          </w:rPr>
          <w:tab/>
        </w:r>
        <w:r>
          <w:rPr>
            <w:webHidden/>
          </w:rPr>
          <w:fldChar w:fldCharType="begin"/>
        </w:r>
        <w:r>
          <w:rPr>
            <w:webHidden/>
          </w:rPr>
          <w:instrText xml:space="preserve"> PAGEREF _Toc24725449 \h </w:instrText>
        </w:r>
      </w:ins>
      <w:r>
        <w:rPr>
          <w:webHidden/>
        </w:rPr>
      </w:r>
      <w:r>
        <w:rPr>
          <w:webHidden/>
        </w:rPr>
        <w:fldChar w:fldCharType="separate"/>
      </w:r>
      <w:ins w:id="166" w:author="David Wooten" w:date="2019-11-15T15:49:00Z">
        <w:r>
          <w:rPr>
            <w:webHidden/>
          </w:rPr>
          <w:t>80</w:t>
        </w:r>
        <w:r>
          <w:rPr>
            <w:webHidden/>
          </w:rPr>
          <w:fldChar w:fldCharType="end"/>
        </w:r>
        <w:r w:rsidRPr="00B47982">
          <w:rPr>
            <w:rStyle w:val="Hyperlink"/>
          </w:rPr>
          <w:fldChar w:fldCharType="end"/>
        </w:r>
      </w:ins>
    </w:p>
    <w:p w:rsidR="00D51C42" w:rsidRDefault="00D51C42">
      <w:pPr>
        <w:pStyle w:val="TOC1"/>
        <w:rPr>
          <w:ins w:id="167" w:author="David Wooten" w:date="2019-11-15T15:49:00Z"/>
          <w:rFonts w:asciiTheme="minorHAnsi" w:eastAsiaTheme="minorEastAsia" w:hAnsiTheme="minorHAnsi" w:cstheme="minorBidi"/>
          <w:sz w:val="22"/>
        </w:rPr>
      </w:pPr>
      <w:ins w:id="168" w:author="David Wooten" w:date="2019-11-15T15:49:00Z">
        <w:r w:rsidRPr="00B47982">
          <w:rPr>
            <w:rStyle w:val="Hyperlink"/>
          </w:rPr>
          <w:fldChar w:fldCharType="begin"/>
        </w:r>
        <w:r w:rsidRPr="00B47982">
          <w:rPr>
            <w:rStyle w:val="Hyperlink"/>
          </w:rPr>
          <w:instrText xml:space="preserve"> </w:instrText>
        </w:r>
        <w:r>
          <w:instrText>HYPERLINK \l "_Toc24725450"</w:instrText>
        </w:r>
        <w:r w:rsidRPr="00B47982">
          <w:rPr>
            <w:rStyle w:val="Hyperlink"/>
          </w:rPr>
          <w:instrText xml:space="preserve"> </w:instrText>
        </w:r>
        <w:r w:rsidRPr="00B47982">
          <w:rPr>
            <w:rStyle w:val="Hyperlink"/>
          </w:rPr>
          <w:fldChar w:fldCharType="separate"/>
        </w:r>
        <w:r w:rsidRPr="00B47982">
          <w:rPr>
            <w:rStyle w:val="Hyperlink"/>
            <w:kern w:val="20"/>
          </w:rPr>
          <w:t>14</w:t>
        </w:r>
        <w:r>
          <w:rPr>
            <w:rFonts w:asciiTheme="minorHAnsi" w:eastAsiaTheme="minorEastAsia" w:hAnsiTheme="minorHAnsi" w:cstheme="minorBidi"/>
            <w:sz w:val="22"/>
          </w:rPr>
          <w:tab/>
        </w:r>
        <w:r w:rsidRPr="00B47982">
          <w:rPr>
            <w:rStyle w:val="Hyperlink"/>
          </w:rPr>
          <w:t>Asymmetric Primitives</w:t>
        </w:r>
        <w:r>
          <w:rPr>
            <w:webHidden/>
          </w:rPr>
          <w:tab/>
        </w:r>
        <w:r>
          <w:rPr>
            <w:webHidden/>
          </w:rPr>
          <w:fldChar w:fldCharType="begin"/>
        </w:r>
        <w:r>
          <w:rPr>
            <w:webHidden/>
          </w:rPr>
          <w:instrText xml:space="preserve"> PAGEREF _Toc24725450 \h </w:instrText>
        </w:r>
      </w:ins>
      <w:r>
        <w:rPr>
          <w:webHidden/>
        </w:rPr>
      </w:r>
      <w:r>
        <w:rPr>
          <w:webHidden/>
        </w:rPr>
        <w:fldChar w:fldCharType="separate"/>
      </w:r>
      <w:ins w:id="169" w:author="David Wooten" w:date="2019-11-15T15:49:00Z">
        <w:r>
          <w:rPr>
            <w:webHidden/>
          </w:rPr>
          <w:t>84</w:t>
        </w:r>
        <w:r>
          <w:rPr>
            <w:webHidden/>
          </w:rPr>
          <w:fldChar w:fldCharType="end"/>
        </w:r>
        <w:r w:rsidRPr="00B47982">
          <w:rPr>
            <w:rStyle w:val="Hyperlink"/>
          </w:rPr>
          <w:fldChar w:fldCharType="end"/>
        </w:r>
      </w:ins>
    </w:p>
    <w:p w:rsidR="00D51C42" w:rsidRDefault="00D51C42">
      <w:pPr>
        <w:pStyle w:val="TOC2"/>
        <w:rPr>
          <w:ins w:id="170" w:author="David Wooten" w:date="2019-11-15T15:49:00Z"/>
          <w:rFonts w:asciiTheme="minorHAnsi" w:eastAsiaTheme="minorEastAsia" w:hAnsiTheme="minorHAnsi" w:cstheme="minorBidi"/>
          <w:sz w:val="22"/>
          <w:szCs w:val="22"/>
        </w:rPr>
      </w:pPr>
      <w:ins w:id="171" w:author="David Wooten" w:date="2019-11-15T15:49:00Z">
        <w:r w:rsidRPr="00B47982">
          <w:rPr>
            <w:rStyle w:val="Hyperlink"/>
          </w:rPr>
          <w:fldChar w:fldCharType="begin"/>
        </w:r>
        <w:r w:rsidRPr="00B47982">
          <w:rPr>
            <w:rStyle w:val="Hyperlink"/>
          </w:rPr>
          <w:instrText xml:space="preserve"> </w:instrText>
        </w:r>
        <w:r>
          <w:instrText>HYPERLINK \l "_Toc24725451"</w:instrText>
        </w:r>
        <w:r w:rsidRPr="00B47982">
          <w:rPr>
            <w:rStyle w:val="Hyperlink"/>
          </w:rPr>
          <w:instrText xml:space="preserve"> </w:instrText>
        </w:r>
        <w:r w:rsidRPr="00B47982">
          <w:rPr>
            <w:rStyle w:val="Hyperlink"/>
          </w:rPr>
          <w:fldChar w:fldCharType="separate"/>
        </w:r>
        <w:r w:rsidRPr="00B47982">
          <w:rPr>
            <w:rStyle w:val="Hyperlink"/>
            <w:spacing w:val="8"/>
            <w:kern w:val="20"/>
          </w:rPr>
          <w:t>14.1</w:t>
        </w:r>
        <w:r>
          <w:rPr>
            <w:rFonts w:asciiTheme="minorHAnsi" w:eastAsiaTheme="minorEastAsia" w:hAnsiTheme="minorHAnsi" w:cstheme="minorBidi"/>
            <w:sz w:val="22"/>
            <w:szCs w:val="22"/>
          </w:rPr>
          <w:tab/>
        </w:r>
        <w:r w:rsidRPr="00B47982">
          <w:rPr>
            <w:rStyle w:val="Hyperlink"/>
          </w:rPr>
          <w:t>Introduction</w:t>
        </w:r>
        <w:r>
          <w:rPr>
            <w:webHidden/>
          </w:rPr>
          <w:tab/>
        </w:r>
        <w:r>
          <w:rPr>
            <w:webHidden/>
          </w:rPr>
          <w:fldChar w:fldCharType="begin"/>
        </w:r>
        <w:r>
          <w:rPr>
            <w:webHidden/>
          </w:rPr>
          <w:instrText xml:space="preserve"> PAGEREF _Toc24725451 \h </w:instrText>
        </w:r>
      </w:ins>
      <w:r>
        <w:rPr>
          <w:webHidden/>
        </w:rPr>
      </w:r>
      <w:r>
        <w:rPr>
          <w:webHidden/>
        </w:rPr>
        <w:fldChar w:fldCharType="separate"/>
      </w:r>
      <w:ins w:id="172" w:author="David Wooten" w:date="2019-11-15T15:49:00Z">
        <w:r>
          <w:rPr>
            <w:webHidden/>
          </w:rPr>
          <w:t>84</w:t>
        </w:r>
        <w:r>
          <w:rPr>
            <w:webHidden/>
          </w:rPr>
          <w:fldChar w:fldCharType="end"/>
        </w:r>
        <w:r w:rsidRPr="00B47982">
          <w:rPr>
            <w:rStyle w:val="Hyperlink"/>
          </w:rPr>
          <w:fldChar w:fldCharType="end"/>
        </w:r>
      </w:ins>
    </w:p>
    <w:p w:rsidR="00D51C42" w:rsidRDefault="00D51C42">
      <w:pPr>
        <w:pStyle w:val="TOC2"/>
        <w:rPr>
          <w:ins w:id="173" w:author="David Wooten" w:date="2019-11-15T15:49:00Z"/>
          <w:rFonts w:asciiTheme="minorHAnsi" w:eastAsiaTheme="minorEastAsia" w:hAnsiTheme="minorHAnsi" w:cstheme="minorBidi"/>
          <w:sz w:val="22"/>
          <w:szCs w:val="22"/>
        </w:rPr>
      </w:pPr>
      <w:ins w:id="174" w:author="David Wooten" w:date="2019-11-15T15:49:00Z">
        <w:r w:rsidRPr="00B47982">
          <w:rPr>
            <w:rStyle w:val="Hyperlink"/>
          </w:rPr>
          <w:fldChar w:fldCharType="begin"/>
        </w:r>
        <w:r w:rsidRPr="00B47982">
          <w:rPr>
            <w:rStyle w:val="Hyperlink"/>
          </w:rPr>
          <w:instrText xml:space="preserve"> </w:instrText>
        </w:r>
        <w:r>
          <w:instrText>HYPERLINK \l "_Toc24725452"</w:instrText>
        </w:r>
        <w:r w:rsidRPr="00B47982">
          <w:rPr>
            <w:rStyle w:val="Hyperlink"/>
          </w:rPr>
          <w:instrText xml:space="preserve"> </w:instrText>
        </w:r>
        <w:r w:rsidRPr="00B47982">
          <w:rPr>
            <w:rStyle w:val="Hyperlink"/>
          </w:rPr>
          <w:fldChar w:fldCharType="separate"/>
        </w:r>
        <w:r w:rsidRPr="00B47982">
          <w:rPr>
            <w:rStyle w:val="Hyperlink"/>
            <w:spacing w:val="8"/>
            <w:kern w:val="20"/>
          </w:rPr>
          <w:t>14.2</w:t>
        </w:r>
        <w:r>
          <w:rPr>
            <w:rFonts w:asciiTheme="minorHAnsi" w:eastAsiaTheme="minorEastAsia" w:hAnsiTheme="minorHAnsi" w:cstheme="minorBidi"/>
            <w:sz w:val="22"/>
            <w:szCs w:val="22"/>
          </w:rPr>
          <w:tab/>
        </w:r>
        <w:r w:rsidRPr="00B47982">
          <w:rPr>
            <w:rStyle w:val="Hyperlink"/>
          </w:rPr>
          <w:t>TPM2_RSA_Encrypt</w:t>
        </w:r>
        <w:r>
          <w:rPr>
            <w:webHidden/>
          </w:rPr>
          <w:tab/>
        </w:r>
        <w:r>
          <w:rPr>
            <w:webHidden/>
          </w:rPr>
          <w:fldChar w:fldCharType="begin"/>
        </w:r>
        <w:r>
          <w:rPr>
            <w:webHidden/>
          </w:rPr>
          <w:instrText xml:space="preserve"> PAGEREF _Toc24725452 \h </w:instrText>
        </w:r>
      </w:ins>
      <w:r>
        <w:rPr>
          <w:webHidden/>
        </w:rPr>
      </w:r>
      <w:r>
        <w:rPr>
          <w:webHidden/>
        </w:rPr>
        <w:fldChar w:fldCharType="separate"/>
      </w:r>
      <w:ins w:id="175" w:author="David Wooten" w:date="2019-11-15T15:49:00Z">
        <w:r>
          <w:rPr>
            <w:webHidden/>
          </w:rPr>
          <w:t>84</w:t>
        </w:r>
        <w:r>
          <w:rPr>
            <w:webHidden/>
          </w:rPr>
          <w:fldChar w:fldCharType="end"/>
        </w:r>
        <w:r w:rsidRPr="00B47982">
          <w:rPr>
            <w:rStyle w:val="Hyperlink"/>
          </w:rPr>
          <w:fldChar w:fldCharType="end"/>
        </w:r>
      </w:ins>
    </w:p>
    <w:p w:rsidR="00D51C42" w:rsidRDefault="00D51C42">
      <w:pPr>
        <w:pStyle w:val="TOC2"/>
        <w:rPr>
          <w:ins w:id="176" w:author="David Wooten" w:date="2019-11-15T15:49:00Z"/>
          <w:rFonts w:asciiTheme="minorHAnsi" w:eastAsiaTheme="minorEastAsia" w:hAnsiTheme="minorHAnsi" w:cstheme="minorBidi"/>
          <w:sz w:val="22"/>
          <w:szCs w:val="22"/>
        </w:rPr>
      </w:pPr>
      <w:ins w:id="177" w:author="David Wooten" w:date="2019-11-15T15:49:00Z">
        <w:r w:rsidRPr="00B47982">
          <w:rPr>
            <w:rStyle w:val="Hyperlink"/>
          </w:rPr>
          <w:fldChar w:fldCharType="begin"/>
        </w:r>
        <w:r w:rsidRPr="00B47982">
          <w:rPr>
            <w:rStyle w:val="Hyperlink"/>
          </w:rPr>
          <w:instrText xml:space="preserve"> </w:instrText>
        </w:r>
        <w:r>
          <w:instrText>HYPERLINK \l "_Toc24725453"</w:instrText>
        </w:r>
        <w:r w:rsidRPr="00B47982">
          <w:rPr>
            <w:rStyle w:val="Hyperlink"/>
          </w:rPr>
          <w:instrText xml:space="preserve"> </w:instrText>
        </w:r>
        <w:r w:rsidRPr="00B47982">
          <w:rPr>
            <w:rStyle w:val="Hyperlink"/>
          </w:rPr>
          <w:fldChar w:fldCharType="separate"/>
        </w:r>
        <w:r w:rsidRPr="00B47982">
          <w:rPr>
            <w:rStyle w:val="Hyperlink"/>
            <w:spacing w:val="8"/>
            <w:kern w:val="20"/>
          </w:rPr>
          <w:t>14.3</w:t>
        </w:r>
        <w:r>
          <w:rPr>
            <w:rFonts w:asciiTheme="minorHAnsi" w:eastAsiaTheme="minorEastAsia" w:hAnsiTheme="minorHAnsi" w:cstheme="minorBidi"/>
            <w:sz w:val="22"/>
            <w:szCs w:val="22"/>
          </w:rPr>
          <w:tab/>
        </w:r>
        <w:r w:rsidRPr="00B47982">
          <w:rPr>
            <w:rStyle w:val="Hyperlink"/>
          </w:rPr>
          <w:t>TPM2_RSA_Decrypt</w:t>
        </w:r>
        <w:r>
          <w:rPr>
            <w:webHidden/>
          </w:rPr>
          <w:tab/>
        </w:r>
        <w:r>
          <w:rPr>
            <w:webHidden/>
          </w:rPr>
          <w:fldChar w:fldCharType="begin"/>
        </w:r>
        <w:r>
          <w:rPr>
            <w:webHidden/>
          </w:rPr>
          <w:instrText xml:space="preserve"> PAGEREF _Toc24725453 \h </w:instrText>
        </w:r>
      </w:ins>
      <w:r>
        <w:rPr>
          <w:webHidden/>
        </w:rPr>
      </w:r>
      <w:r>
        <w:rPr>
          <w:webHidden/>
        </w:rPr>
        <w:fldChar w:fldCharType="separate"/>
      </w:r>
      <w:ins w:id="178" w:author="David Wooten" w:date="2019-11-15T15:49:00Z">
        <w:r>
          <w:rPr>
            <w:webHidden/>
          </w:rPr>
          <w:t>88</w:t>
        </w:r>
        <w:r>
          <w:rPr>
            <w:webHidden/>
          </w:rPr>
          <w:fldChar w:fldCharType="end"/>
        </w:r>
        <w:r w:rsidRPr="00B47982">
          <w:rPr>
            <w:rStyle w:val="Hyperlink"/>
          </w:rPr>
          <w:fldChar w:fldCharType="end"/>
        </w:r>
      </w:ins>
    </w:p>
    <w:p w:rsidR="00D51C42" w:rsidRDefault="00D51C42">
      <w:pPr>
        <w:pStyle w:val="TOC2"/>
        <w:rPr>
          <w:ins w:id="179" w:author="David Wooten" w:date="2019-11-15T15:49:00Z"/>
          <w:rFonts w:asciiTheme="minorHAnsi" w:eastAsiaTheme="minorEastAsia" w:hAnsiTheme="minorHAnsi" w:cstheme="minorBidi"/>
          <w:sz w:val="22"/>
          <w:szCs w:val="22"/>
        </w:rPr>
      </w:pPr>
      <w:ins w:id="180" w:author="David Wooten" w:date="2019-11-15T15:49:00Z">
        <w:r w:rsidRPr="00B47982">
          <w:rPr>
            <w:rStyle w:val="Hyperlink"/>
          </w:rPr>
          <w:fldChar w:fldCharType="begin"/>
        </w:r>
        <w:r w:rsidRPr="00B47982">
          <w:rPr>
            <w:rStyle w:val="Hyperlink"/>
          </w:rPr>
          <w:instrText xml:space="preserve"> </w:instrText>
        </w:r>
        <w:r>
          <w:instrText>HYPERLINK \l "_Toc24725454"</w:instrText>
        </w:r>
        <w:r w:rsidRPr="00B47982">
          <w:rPr>
            <w:rStyle w:val="Hyperlink"/>
          </w:rPr>
          <w:instrText xml:space="preserve"> </w:instrText>
        </w:r>
        <w:r w:rsidRPr="00B47982">
          <w:rPr>
            <w:rStyle w:val="Hyperlink"/>
          </w:rPr>
          <w:fldChar w:fldCharType="separate"/>
        </w:r>
        <w:r w:rsidRPr="00B47982">
          <w:rPr>
            <w:rStyle w:val="Hyperlink"/>
            <w:spacing w:val="8"/>
            <w:kern w:val="20"/>
          </w:rPr>
          <w:t>14.4</w:t>
        </w:r>
        <w:r>
          <w:rPr>
            <w:rFonts w:asciiTheme="minorHAnsi" w:eastAsiaTheme="minorEastAsia" w:hAnsiTheme="minorHAnsi" w:cstheme="minorBidi"/>
            <w:sz w:val="22"/>
            <w:szCs w:val="22"/>
          </w:rPr>
          <w:tab/>
        </w:r>
        <w:r w:rsidRPr="00B47982">
          <w:rPr>
            <w:rStyle w:val="Hyperlink"/>
          </w:rPr>
          <w:t>TPM2_ECDH_KeyGen</w:t>
        </w:r>
        <w:r>
          <w:rPr>
            <w:webHidden/>
          </w:rPr>
          <w:tab/>
        </w:r>
        <w:r>
          <w:rPr>
            <w:webHidden/>
          </w:rPr>
          <w:fldChar w:fldCharType="begin"/>
        </w:r>
        <w:r>
          <w:rPr>
            <w:webHidden/>
          </w:rPr>
          <w:instrText xml:space="preserve"> PAGEREF _Toc24725454 \h </w:instrText>
        </w:r>
      </w:ins>
      <w:r>
        <w:rPr>
          <w:webHidden/>
        </w:rPr>
      </w:r>
      <w:r>
        <w:rPr>
          <w:webHidden/>
        </w:rPr>
        <w:fldChar w:fldCharType="separate"/>
      </w:r>
      <w:ins w:id="181" w:author="David Wooten" w:date="2019-11-15T15:49:00Z">
        <w:r>
          <w:rPr>
            <w:webHidden/>
          </w:rPr>
          <w:t>91</w:t>
        </w:r>
        <w:r>
          <w:rPr>
            <w:webHidden/>
          </w:rPr>
          <w:fldChar w:fldCharType="end"/>
        </w:r>
        <w:r w:rsidRPr="00B47982">
          <w:rPr>
            <w:rStyle w:val="Hyperlink"/>
          </w:rPr>
          <w:fldChar w:fldCharType="end"/>
        </w:r>
      </w:ins>
    </w:p>
    <w:p w:rsidR="00D51C42" w:rsidRDefault="00D51C42">
      <w:pPr>
        <w:pStyle w:val="TOC2"/>
        <w:rPr>
          <w:ins w:id="182" w:author="David Wooten" w:date="2019-11-15T15:49:00Z"/>
          <w:rFonts w:asciiTheme="minorHAnsi" w:eastAsiaTheme="minorEastAsia" w:hAnsiTheme="minorHAnsi" w:cstheme="minorBidi"/>
          <w:sz w:val="22"/>
          <w:szCs w:val="22"/>
        </w:rPr>
      </w:pPr>
      <w:ins w:id="183" w:author="David Wooten" w:date="2019-11-15T15:49:00Z">
        <w:r w:rsidRPr="00B47982">
          <w:rPr>
            <w:rStyle w:val="Hyperlink"/>
          </w:rPr>
          <w:fldChar w:fldCharType="begin"/>
        </w:r>
        <w:r w:rsidRPr="00B47982">
          <w:rPr>
            <w:rStyle w:val="Hyperlink"/>
          </w:rPr>
          <w:instrText xml:space="preserve"> </w:instrText>
        </w:r>
        <w:r>
          <w:instrText>HYPERLINK \l "_Toc24725455"</w:instrText>
        </w:r>
        <w:r w:rsidRPr="00B47982">
          <w:rPr>
            <w:rStyle w:val="Hyperlink"/>
          </w:rPr>
          <w:instrText xml:space="preserve"> </w:instrText>
        </w:r>
        <w:r w:rsidRPr="00B47982">
          <w:rPr>
            <w:rStyle w:val="Hyperlink"/>
          </w:rPr>
          <w:fldChar w:fldCharType="separate"/>
        </w:r>
        <w:r w:rsidRPr="00B47982">
          <w:rPr>
            <w:rStyle w:val="Hyperlink"/>
            <w:spacing w:val="8"/>
            <w:kern w:val="20"/>
          </w:rPr>
          <w:t>14.5</w:t>
        </w:r>
        <w:r>
          <w:rPr>
            <w:rFonts w:asciiTheme="minorHAnsi" w:eastAsiaTheme="minorEastAsia" w:hAnsiTheme="minorHAnsi" w:cstheme="minorBidi"/>
            <w:sz w:val="22"/>
            <w:szCs w:val="22"/>
          </w:rPr>
          <w:tab/>
        </w:r>
        <w:r w:rsidRPr="00B47982">
          <w:rPr>
            <w:rStyle w:val="Hyperlink"/>
          </w:rPr>
          <w:t>TPM2_ECDH_ZGen</w:t>
        </w:r>
        <w:r>
          <w:rPr>
            <w:webHidden/>
          </w:rPr>
          <w:tab/>
        </w:r>
        <w:r>
          <w:rPr>
            <w:webHidden/>
          </w:rPr>
          <w:fldChar w:fldCharType="begin"/>
        </w:r>
        <w:r>
          <w:rPr>
            <w:webHidden/>
          </w:rPr>
          <w:instrText xml:space="preserve"> PAGEREF _Toc24725455 \h </w:instrText>
        </w:r>
      </w:ins>
      <w:r>
        <w:rPr>
          <w:webHidden/>
        </w:rPr>
      </w:r>
      <w:r>
        <w:rPr>
          <w:webHidden/>
        </w:rPr>
        <w:fldChar w:fldCharType="separate"/>
      </w:r>
      <w:ins w:id="184" w:author="David Wooten" w:date="2019-11-15T15:49:00Z">
        <w:r>
          <w:rPr>
            <w:webHidden/>
          </w:rPr>
          <w:t>94</w:t>
        </w:r>
        <w:r>
          <w:rPr>
            <w:webHidden/>
          </w:rPr>
          <w:fldChar w:fldCharType="end"/>
        </w:r>
        <w:r w:rsidRPr="00B47982">
          <w:rPr>
            <w:rStyle w:val="Hyperlink"/>
          </w:rPr>
          <w:fldChar w:fldCharType="end"/>
        </w:r>
      </w:ins>
    </w:p>
    <w:p w:rsidR="00D51C42" w:rsidRDefault="00D51C42">
      <w:pPr>
        <w:pStyle w:val="TOC2"/>
        <w:rPr>
          <w:ins w:id="185" w:author="David Wooten" w:date="2019-11-15T15:49:00Z"/>
          <w:rFonts w:asciiTheme="minorHAnsi" w:eastAsiaTheme="minorEastAsia" w:hAnsiTheme="minorHAnsi" w:cstheme="minorBidi"/>
          <w:sz w:val="22"/>
          <w:szCs w:val="22"/>
        </w:rPr>
      </w:pPr>
      <w:ins w:id="186" w:author="David Wooten" w:date="2019-11-15T15:49:00Z">
        <w:r w:rsidRPr="00B47982">
          <w:rPr>
            <w:rStyle w:val="Hyperlink"/>
          </w:rPr>
          <w:fldChar w:fldCharType="begin"/>
        </w:r>
        <w:r w:rsidRPr="00B47982">
          <w:rPr>
            <w:rStyle w:val="Hyperlink"/>
          </w:rPr>
          <w:instrText xml:space="preserve"> </w:instrText>
        </w:r>
        <w:r>
          <w:instrText>HYPERLINK \l "_Toc24725456"</w:instrText>
        </w:r>
        <w:r w:rsidRPr="00B47982">
          <w:rPr>
            <w:rStyle w:val="Hyperlink"/>
          </w:rPr>
          <w:instrText xml:space="preserve"> </w:instrText>
        </w:r>
        <w:r w:rsidRPr="00B47982">
          <w:rPr>
            <w:rStyle w:val="Hyperlink"/>
          </w:rPr>
          <w:fldChar w:fldCharType="separate"/>
        </w:r>
        <w:r w:rsidRPr="00B47982">
          <w:rPr>
            <w:rStyle w:val="Hyperlink"/>
            <w:spacing w:val="8"/>
            <w:kern w:val="20"/>
          </w:rPr>
          <w:t>14.6</w:t>
        </w:r>
        <w:r>
          <w:rPr>
            <w:rFonts w:asciiTheme="minorHAnsi" w:eastAsiaTheme="minorEastAsia" w:hAnsiTheme="minorHAnsi" w:cstheme="minorBidi"/>
            <w:sz w:val="22"/>
            <w:szCs w:val="22"/>
          </w:rPr>
          <w:tab/>
        </w:r>
        <w:r w:rsidRPr="00B47982">
          <w:rPr>
            <w:rStyle w:val="Hyperlink"/>
          </w:rPr>
          <w:t>TPM2_ECC_Parameters</w:t>
        </w:r>
        <w:r>
          <w:rPr>
            <w:webHidden/>
          </w:rPr>
          <w:tab/>
        </w:r>
        <w:r>
          <w:rPr>
            <w:webHidden/>
          </w:rPr>
          <w:fldChar w:fldCharType="begin"/>
        </w:r>
        <w:r>
          <w:rPr>
            <w:webHidden/>
          </w:rPr>
          <w:instrText xml:space="preserve"> PAGEREF _Toc24725456 \h </w:instrText>
        </w:r>
      </w:ins>
      <w:r>
        <w:rPr>
          <w:webHidden/>
        </w:rPr>
      </w:r>
      <w:r>
        <w:rPr>
          <w:webHidden/>
        </w:rPr>
        <w:fldChar w:fldCharType="separate"/>
      </w:r>
      <w:ins w:id="187" w:author="David Wooten" w:date="2019-11-15T15:49:00Z">
        <w:r>
          <w:rPr>
            <w:webHidden/>
          </w:rPr>
          <w:t>97</w:t>
        </w:r>
        <w:r>
          <w:rPr>
            <w:webHidden/>
          </w:rPr>
          <w:fldChar w:fldCharType="end"/>
        </w:r>
        <w:r w:rsidRPr="00B47982">
          <w:rPr>
            <w:rStyle w:val="Hyperlink"/>
          </w:rPr>
          <w:fldChar w:fldCharType="end"/>
        </w:r>
      </w:ins>
    </w:p>
    <w:p w:rsidR="00D51C42" w:rsidRDefault="00D51C42">
      <w:pPr>
        <w:pStyle w:val="TOC2"/>
        <w:rPr>
          <w:ins w:id="188" w:author="David Wooten" w:date="2019-11-15T15:49:00Z"/>
          <w:rFonts w:asciiTheme="minorHAnsi" w:eastAsiaTheme="minorEastAsia" w:hAnsiTheme="minorHAnsi" w:cstheme="minorBidi"/>
          <w:sz w:val="22"/>
          <w:szCs w:val="22"/>
        </w:rPr>
      </w:pPr>
      <w:ins w:id="189" w:author="David Wooten" w:date="2019-11-15T15:49:00Z">
        <w:r w:rsidRPr="00B47982">
          <w:rPr>
            <w:rStyle w:val="Hyperlink"/>
          </w:rPr>
          <w:fldChar w:fldCharType="begin"/>
        </w:r>
        <w:r w:rsidRPr="00B47982">
          <w:rPr>
            <w:rStyle w:val="Hyperlink"/>
          </w:rPr>
          <w:instrText xml:space="preserve"> </w:instrText>
        </w:r>
        <w:r>
          <w:instrText>HYPERLINK \l "_Toc24725457"</w:instrText>
        </w:r>
        <w:r w:rsidRPr="00B47982">
          <w:rPr>
            <w:rStyle w:val="Hyperlink"/>
          </w:rPr>
          <w:instrText xml:space="preserve"> </w:instrText>
        </w:r>
        <w:r w:rsidRPr="00B47982">
          <w:rPr>
            <w:rStyle w:val="Hyperlink"/>
          </w:rPr>
          <w:fldChar w:fldCharType="separate"/>
        </w:r>
        <w:r w:rsidRPr="00B47982">
          <w:rPr>
            <w:rStyle w:val="Hyperlink"/>
            <w:rFonts w:eastAsia="SimSun"/>
            <w:spacing w:val="8"/>
            <w:kern w:val="20"/>
          </w:rPr>
          <w:t>14.7</w:t>
        </w:r>
        <w:r>
          <w:rPr>
            <w:rFonts w:asciiTheme="minorHAnsi" w:eastAsiaTheme="minorEastAsia" w:hAnsiTheme="minorHAnsi" w:cstheme="minorBidi"/>
            <w:sz w:val="22"/>
            <w:szCs w:val="22"/>
          </w:rPr>
          <w:tab/>
        </w:r>
        <w:r w:rsidRPr="00B47982">
          <w:rPr>
            <w:rStyle w:val="Hyperlink"/>
            <w:rFonts w:eastAsia="SimSun"/>
          </w:rPr>
          <w:t>TPM2_</w:t>
        </w:r>
        <w:r w:rsidRPr="00B47982">
          <w:rPr>
            <w:rStyle w:val="Hyperlink"/>
            <w:rFonts w:eastAsia="SimSun"/>
            <w:lang w:eastAsia="zh-CN"/>
          </w:rPr>
          <w:t>ZGen_2Phase</w:t>
        </w:r>
        <w:r>
          <w:rPr>
            <w:webHidden/>
          </w:rPr>
          <w:tab/>
        </w:r>
        <w:r>
          <w:rPr>
            <w:webHidden/>
          </w:rPr>
          <w:fldChar w:fldCharType="begin"/>
        </w:r>
        <w:r>
          <w:rPr>
            <w:webHidden/>
          </w:rPr>
          <w:instrText xml:space="preserve"> PAGEREF _Toc24725457 \h </w:instrText>
        </w:r>
      </w:ins>
      <w:r>
        <w:rPr>
          <w:webHidden/>
        </w:rPr>
      </w:r>
      <w:r>
        <w:rPr>
          <w:webHidden/>
        </w:rPr>
        <w:fldChar w:fldCharType="separate"/>
      </w:r>
      <w:ins w:id="190" w:author="David Wooten" w:date="2019-11-15T15:49:00Z">
        <w:r>
          <w:rPr>
            <w:webHidden/>
          </w:rPr>
          <w:t>100</w:t>
        </w:r>
        <w:r>
          <w:rPr>
            <w:webHidden/>
          </w:rPr>
          <w:fldChar w:fldCharType="end"/>
        </w:r>
        <w:r w:rsidRPr="00B47982">
          <w:rPr>
            <w:rStyle w:val="Hyperlink"/>
          </w:rPr>
          <w:fldChar w:fldCharType="end"/>
        </w:r>
      </w:ins>
    </w:p>
    <w:p w:rsidR="00D51C42" w:rsidRDefault="00D51C42">
      <w:pPr>
        <w:pStyle w:val="TOC2"/>
        <w:rPr>
          <w:ins w:id="191" w:author="David Wooten" w:date="2019-11-15T15:49:00Z"/>
          <w:rFonts w:asciiTheme="minorHAnsi" w:eastAsiaTheme="minorEastAsia" w:hAnsiTheme="minorHAnsi" w:cstheme="minorBidi"/>
          <w:sz w:val="22"/>
          <w:szCs w:val="22"/>
        </w:rPr>
      </w:pPr>
      <w:ins w:id="192" w:author="David Wooten" w:date="2019-11-15T15:49:00Z">
        <w:r w:rsidRPr="00B47982">
          <w:rPr>
            <w:rStyle w:val="Hyperlink"/>
          </w:rPr>
          <w:fldChar w:fldCharType="begin"/>
        </w:r>
        <w:r w:rsidRPr="00B47982">
          <w:rPr>
            <w:rStyle w:val="Hyperlink"/>
          </w:rPr>
          <w:instrText xml:space="preserve"> </w:instrText>
        </w:r>
        <w:r>
          <w:instrText>HYPERLINK \l "_Toc24725458"</w:instrText>
        </w:r>
        <w:r w:rsidRPr="00B47982">
          <w:rPr>
            <w:rStyle w:val="Hyperlink"/>
          </w:rPr>
          <w:instrText xml:space="preserve"> </w:instrText>
        </w:r>
        <w:r w:rsidRPr="00B47982">
          <w:rPr>
            <w:rStyle w:val="Hyperlink"/>
          </w:rPr>
          <w:fldChar w:fldCharType="separate"/>
        </w:r>
        <w:r w:rsidRPr="00B47982">
          <w:rPr>
            <w:rStyle w:val="Hyperlink"/>
            <w:spacing w:val="8"/>
            <w:kern w:val="20"/>
          </w:rPr>
          <w:t>14.8</w:t>
        </w:r>
        <w:r>
          <w:rPr>
            <w:rFonts w:asciiTheme="minorHAnsi" w:eastAsiaTheme="minorEastAsia" w:hAnsiTheme="minorHAnsi" w:cstheme="minorBidi"/>
            <w:sz w:val="22"/>
            <w:szCs w:val="22"/>
          </w:rPr>
          <w:tab/>
        </w:r>
        <w:r w:rsidRPr="00B47982">
          <w:rPr>
            <w:rStyle w:val="Hyperlink"/>
          </w:rPr>
          <w:t>TPM2_ECC_Encrypt</w:t>
        </w:r>
        <w:r>
          <w:rPr>
            <w:webHidden/>
          </w:rPr>
          <w:tab/>
        </w:r>
        <w:r>
          <w:rPr>
            <w:webHidden/>
          </w:rPr>
          <w:fldChar w:fldCharType="begin"/>
        </w:r>
        <w:r>
          <w:rPr>
            <w:webHidden/>
          </w:rPr>
          <w:instrText xml:space="preserve"> PAGEREF _Toc24725458 \h </w:instrText>
        </w:r>
      </w:ins>
      <w:r>
        <w:rPr>
          <w:webHidden/>
        </w:rPr>
      </w:r>
      <w:r>
        <w:rPr>
          <w:webHidden/>
        </w:rPr>
        <w:fldChar w:fldCharType="separate"/>
      </w:r>
      <w:ins w:id="193" w:author="David Wooten" w:date="2019-11-15T15:49:00Z">
        <w:r>
          <w:rPr>
            <w:webHidden/>
          </w:rPr>
          <w:t>103</w:t>
        </w:r>
        <w:r>
          <w:rPr>
            <w:webHidden/>
          </w:rPr>
          <w:fldChar w:fldCharType="end"/>
        </w:r>
        <w:r w:rsidRPr="00B47982">
          <w:rPr>
            <w:rStyle w:val="Hyperlink"/>
          </w:rPr>
          <w:fldChar w:fldCharType="end"/>
        </w:r>
      </w:ins>
    </w:p>
    <w:p w:rsidR="00D51C42" w:rsidRDefault="00D51C42">
      <w:pPr>
        <w:pStyle w:val="TOC2"/>
        <w:rPr>
          <w:ins w:id="194" w:author="David Wooten" w:date="2019-11-15T15:49:00Z"/>
          <w:rFonts w:asciiTheme="minorHAnsi" w:eastAsiaTheme="minorEastAsia" w:hAnsiTheme="minorHAnsi" w:cstheme="minorBidi"/>
          <w:sz w:val="22"/>
          <w:szCs w:val="22"/>
        </w:rPr>
      </w:pPr>
      <w:ins w:id="195" w:author="David Wooten" w:date="2019-11-15T15:49:00Z">
        <w:r w:rsidRPr="00B47982">
          <w:rPr>
            <w:rStyle w:val="Hyperlink"/>
          </w:rPr>
          <w:fldChar w:fldCharType="begin"/>
        </w:r>
        <w:r w:rsidRPr="00B47982">
          <w:rPr>
            <w:rStyle w:val="Hyperlink"/>
          </w:rPr>
          <w:instrText xml:space="preserve"> </w:instrText>
        </w:r>
        <w:r>
          <w:instrText>HYPERLINK \l "_Toc24725459"</w:instrText>
        </w:r>
        <w:r w:rsidRPr="00B47982">
          <w:rPr>
            <w:rStyle w:val="Hyperlink"/>
          </w:rPr>
          <w:instrText xml:space="preserve"> </w:instrText>
        </w:r>
        <w:r w:rsidRPr="00B47982">
          <w:rPr>
            <w:rStyle w:val="Hyperlink"/>
          </w:rPr>
          <w:fldChar w:fldCharType="separate"/>
        </w:r>
        <w:r w:rsidRPr="00B47982">
          <w:rPr>
            <w:rStyle w:val="Hyperlink"/>
            <w:spacing w:val="8"/>
            <w:kern w:val="20"/>
          </w:rPr>
          <w:t>14.9</w:t>
        </w:r>
        <w:r>
          <w:rPr>
            <w:rFonts w:asciiTheme="minorHAnsi" w:eastAsiaTheme="minorEastAsia" w:hAnsiTheme="minorHAnsi" w:cstheme="minorBidi"/>
            <w:sz w:val="22"/>
            <w:szCs w:val="22"/>
          </w:rPr>
          <w:tab/>
        </w:r>
        <w:r w:rsidRPr="00B47982">
          <w:rPr>
            <w:rStyle w:val="Hyperlink"/>
          </w:rPr>
          <w:t>TPM2_ECC_Decrypt</w:t>
        </w:r>
        <w:r>
          <w:rPr>
            <w:webHidden/>
          </w:rPr>
          <w:tab/>
        </w:r>
        <w:r>
          <w:rPr>
            <w:webHidden/>
          </w:rPr>
          <w:fldChar w:fldCharType="begin"/>
        </w:r>
        <w:r>
          <w:rPr>
            <w:webHidden/>
          </w:rPr>
          <w:instrText xml:space="preserve"> PAGEREF _Toc24725459 \h </w:instrText>
        </w:r>
      </w:ins>
      <w:r>
        <w:rPr>
          <w:webHidden/>
        </w:rPr>
      </w:r>
      <w:r>
        <w:rPr>
          <w:webHidden/>
        </w:rPr>
        <w:fldChar w:fldCharType="separate"/>
      </w:r>
      <w:ins w:id="196" w:author="David Wooten" w:date="2019-11-15T15:49:00Z">
        <w:r>
          <w:rPr>
            <w:webHidden/>
          </w:rPr>
          <w:t>106</w:t>
        </w:r>
        <w:r>
          <w:rPr>
            <w:webHidden/>
          </w:rPr>
          <w:fldChar w:fldCharType="end"/>
        </w:r>
        <w:r w:rsidRPr="00B47982">
          <w:rPr>
            <w:rStyle w:val="Hyperlink"/>
          </w:rPr>
          <w:fldChar w:fldCharType="end"/>
        </w:r>
      </w:ins>
    </w:p>
    <w:p w:rsidR="00D51C42" w:rsidRDefault="00D51C42">
      <w:pPr>
        <w:pStyle w:val="TOC1"/>
        <w:rPr>
          <w:ins w:id="197" w:author="David Wooten" w:date="2019-11-15T15:49:00Z"/>
          <w:rFonts w:asciiTheme="minorHAnsi" w:eastAsiaTheme="minorEastAsia" w:hAnsiTheme="minorHAnsi" w:cstheme="minorBidi"/>
          <w:sz w:val="22"/>
        </w:rPr>
      </w:pPr>
      <w:ins w:id="198" w:author="David Wooten" w:date="2019-11-15T15:49:00Z">
        <w:r w:rsidRPr="00B47982">
          <w:rPr>
            <w:rStyle w:val="Hyperlink"/>
          </w:rPr>
          <w:fldChar w:fldCharType="begin"/>
        </w:r>
        <w:r w:rsidRPr="00B47982">
          <w:rPr>
            <w:rStyle w:val="Hyperlink"/>
          </w:rPr>
          <w:instrText xml:space="preserve"> </w:instrText>
        </w:r>
        <w:r>
          <w:instrText>HYPERLINK \l "_Toc24725460"</w:instrText>
        </w:r>
        <w:r w:rsidRPr="00B47982">
          <w:rPr>
            <w:rStyle w:val="Hyperlink"/>
          </w:rPr>
          <w:instrText xml:space="preserve"> </w:instrText>
        </w:r>
        <w:r w:rsidRPr="00B47982">
          <w:rPr>
            <w:rStyle w:val="Hyperlink"/>
          </w:rPr>
          <w:fldChar w:fldCharType="separate"/>
        </w:r>
        <w:r w:rsidRPr="00B47982">
          <w:rPr>
            <w:rStyle w:val="Hyperlink"/>
            <w:kern w:val="20"/>
          </w:rPr>
          <w:t>15</w:t>
        </w:r>
        <w:r>
          <w:rPr>
            <w:rFonts w:asciiTheme="minorHAnsi" w:eastAsiaTheme="minorEastAsia" w:hAnsiTheme="minorHAnsi" w:cstheme="minorBidi"/>
            <w:sz w:val="22"/>
          </w:rPr>
          <w:tab/>
        </w:r>
        <w:r w:rsidRPr="00B47982">
          <w:rPr>
            <w:rStyle w:val="Hyperlink"/>
          </w:rPr>
          <w:t>Symmetric Primitives</w:t>
        </w:r>
        <w:r>
          <w:rPr>
            <w:webHidden/>
          </w:rPr>
          <w:tab/>
        </w:r>
        <w:r>
          <w:rPr>
            <w:webHidden/>
          </w:rPr>
          <w:fldChar w:fldCharType="begin"/>
        </w:r>
        <w:r>
          <w:rPr>
            <w:webHidden/>
          </w:rPr>
          <w:instrText xml:space="preserve"> PAGEREF _Toc24725460 \h </w:instrText>
        </w:r>
      </w:ins>
      <w:r>
        <w:rPr>
          <w:webHidden/>
        </w:rPr>
      </w:r>
      <w:r>
        <w:rPr>
          <w:webHidden/>
        </w:rPr>
        <w:fldChar w:fldCharType="separate"/>
      </w:r>
      <w:ins w:id="199" w:author="David Wooten" w:date="2019-11-15T15:49:00Z">
        <w:r>
          <w:rPr>
            <w:webHidden/>
          </w:rPr>
          <w:t>108</w:t>
        </w:r>
        <w:r>
          <w:rPr>
            <w:webHidden/>
          </w:rPr>
          <w:fldChar w:fldCharType="end"/>
        </w:r>
        <w:r w:rsidRPr="00B47982">
          <w:rPr>
            <w:rStyle w:val="Hyperlink"/>
          </w:rPr>
          <w:fldChar w:fldCharType="end"/>
        </w:r>
      </w:ins>
    </w:p>
    <w:p w:rsidR="00D51C42" w:rsidRDefault="00D51C42">
      <w:pPr>
        <w:pStyle w:val="TOC2"/>
        <w:rPr>
          <w:ins w:id="200" w:author="David Wooten" w:date="2019-11-15T15:49:00Z"/>
          <w:rFonts w:asciiTheme="minorHAnsi" w:eastAsiaTheme="minorEastAsia" w:hAnsiTheme="minorHAnsi" w:cstheme="minorBidi"/>
          <w:sz w:val="22"/>
          <w:szCs w:val="22"/>
        </w:rPr>
      </w:pPr>
      <w:ins w:id="201" w:author="David Wooten" w:date="2019-11-15T15:49:00Z">
        <w:r w:rsidRPr="00B47982">
          <w:rPr>
            <w:rStyle w:val="Hyperlink"/>
          </w:rPr>
          <w:fldChar w:fldCharType="begin"/>
        </w:r>
        <w:r w:rsidRPr="00B47982">
          <w:rPr>
            <w:rStyle w:val="Hyperlink"/>
          </w:rPr>
          <w:instrText xml:space="preserve"> </w:instrText>
        </w:r>
        <w:r>
          <w:instrText>HYPERLINK \l "_Toc24725461"</w:instrText>
        </w:r>
        <w:r w:rsidRPr="00B47982">
          <w:rPr>
            <w:rStyle w:val="Hyperlink"/>
          </w:rPr>
          <w:instrText xml:space="preserve"> </w:instrText>
        </w:r>
        <w:r w:rsidRPr="00B47982">
          <w:rPr>
            <w:rStyle w:val="Hyperlink"/>
          </w:rPr>
          <w:fldChar w:fldCharType="separate"/>
        </w:r>
        <w:r w:rsidRPr="00B47982">
          <w:rPr>
            <w:rStyle w:val="Hyperlink"/>
            <w:spacing w:val="8"/>
            <w:kern w:val="20"/>
          </w:rPr>
          <w:t>15.1</w:t>
        </w:r>
        <w:r>
          <w:rPr>
            <w:rFonts w:asciiTheme="minorHAnsi" w:eastAsiaTheme="minorEastAsia" w:hAnsiTheme="minorHAnsi" w:cstheme="minorBidi"/>
            <w:sz w:val="22"/>
            <w:szCs w:val="22"/>
          </w:rPr>
          <w:tab/>
        </w:r>
        <w:r w:rsidRPr="00B47982">
          <w:rPr>
            <w:rStyle w:val="Hyperlink"/>
          </w:rPr>
          <w:t>Introduction</w:t>
        </w:r>
        <w:r>
          <w:rPr>
            <w:webHidden/>
          </w:rPr>
          <w:tab/>
        </w:r>
        <w:r>
          <w:rPr>
            <w:webHidden/>
          </w:rPr>
          <w:fldChar w:fldCharType="begin"/>
        </w:r>
        <w:r>
          <w:rPr>
            <w:webHidden/>
          </w:rPr>
          <w:instrText xml:space="preserve"> PAGEREF _Toc24725461 \h </w:instrText>
        </w:r>
      </w:ins>
      <w:r>
        <w:rPr>
          <w:webHidden/>
        </w:rPr>
      </w:r>
      <w:r>
        <w:rPr>
          <w:webHidden/>
        </w:rPr>
        <w:fldChar w:fldCharType="separate"/>
      </w:r>
      <w:ins w:id="202" w:author="David Wooten" w:date="2019-11-15T15:49:00Z">
        <w:r>
          <w:rPr>
            <w:webHidden/>
          </w:rPr>
          <w:t>108</w:t>
        </w:r>
        <w:r>
          <w:rPr>
            <w:webHidden/>
          </w:rPr>
          <w:fldChar w:fldCharType="end"/>
        </w:r>
        <w:r w:rsidRPr="00B47982">
          <w:rPr>
            <w:rStyle w:val="Hyperlink"/>
          </w:rPr>
          <w:fldChar w:fldCharType="end"/>
        </w:r>
      </w:ins>
    </w:p>
    <w:p w:rsidR="00D51C42" w:rsidRDefault="00D51C42">
      <w:pPr>
        <w:pStyle w:val="TOC2"/>
        <w:rPr>
          <w:ins w:id="203" w:author="David Wooten" w:date="2019-11-15T15:49:00Z"/>
          <w:rFonts w:asciiTheme="minorHAnsi" w:eastAsiaTheme="minorEastAsia" w:hAnsiTheme="minorHAnsi" w:cstheme="minorBidi"/>
          <w:sz w:val="22"/>
          <w:szCs w:val="22"/>
        </w:rPr>
      </w:pPr>
      <w:ins w:id="204" w:author="David Wooten" w:date="2019-11-15T15:49:00Z">
        <w:r w:rsidRPr="00B47982">
          <w:rPr>
            <w:rStyle w:val="Hyperlink"/>
          </w:rPr>
          <w:fldChar w:fldCharType="begin"/>
        </w:r>
        <w:r w:rsidRPr="00B47982">
          <w:rPr>
            <w:rStyle w:val="Hyperlink"/>
          </w:rPr>
          <w:instrText xml:space="preserve"> </w:instrText>
        </w:r>
        <w:r>
          <w:instrText>HYPERLINK \l "_Toc24725462"</w:instrText>
        </w:r>
        <w:r w:rsidRPr="00B47982">
          <w:rPr>
            <w:rStyle w:val="Hyperlink"/>
          </w:rPr>
          <w:instrText xml:space="preserve"> </w:instrText>
        </w:r>
        <w:r w:rsidRPr="00B47982">
          <w:rPr>
            <w:rStyle w:val="Hyperlink"/>
          </w:rPr>
          <w:fldChar w:fldCharType="separate"/>
        </w:r>
        <w:r w:rsidRPr="00B47982">
          <w:rPr>
            <w:rStyle w:val="Hyperlink"/>
            <w:spacing w:val="8"/>
            <w:kern w:val="20"/>
          </w:rPr>
          <w:t>15.2</w:t>
        </w:r>
        <w:r>
          <w:rPr>
            <w:rFonts w:asciiTheme="minorHAnsi" w:eastAsiaTheme="minorEastAsia" w:hAnsiTheme="minorHAnsi" w:cstheme="minorBidi"/>
            <w:sz w:val="22"/>
            <w:szCs w:val="22"/>
          </w:rPr>
          <w:tab/>
        </w:r>
        <w:r w:rsidRPr="00B47982">
          <w:rPr>
            <w:rStyle w:val="Hyperlink"/>
          </w:rPr>
          <w:t>TPM2_EncryptDecrypt</w:t>
        </w:r>
        <w:r>
          <w:rPr>
            <w:webHidden/>
          </w:rPr>
          <w:tab/>
        </w:r>
        <w:r>
          <w:rPr>
            <w:webHidden/>
          </w:rPr>
          <w:fldChar w:fldCharType="begin"/>
        </w:r>
        <w:r>
          <w:rPr>
            <w:webHidden/>
          </w:rPr>
          <w:instrText xml:space="preserve"> PAGEREF _Toc24725462 \h </w:instrText>
        </w:r>
      </w:ins>
      <w:r>
        <w:rPr>
          <w:webHidden/>
        </w:rPr>
      </w:r>
      <w:r>
        <w:rPr>
          <w:webHidden/>
        </w:rPr>
        <w:fldChar w:fldCharType="separate"/>
      </w:r>
      <w:ins w:id="205" w:author="David Wooten" w:date="2019-11-15T15:49:00Z">
        <w:r>
          <w:rPr>
            <w:webHidden/>
          </w:rPr>
          <w:t>110</w:t>
        </w:r>
        <w:r>
          <w:rPr>
            <w:webHidden/>
          </w:rPr>
          <w:fldChar w:fldCharType="end"/>
        </w:r>
        <w:r w:rsidRPr="00B47982">
          <w:rPr>
            <w:rStyle w:val="Hyperlink"/>
          </w:rPr>
          <w:fldChar w:fldCharType="end"/>
        </w:r>
      </w:ins>
    </w:p>
    <w:p w:rsidR="00D51C42" w:rsidRDefault="00D51C42">
      <w:pPr>
        <w:pStyle w:val="TOC2"/>
        <w:rPr>
          <w:ins w:id="206" w:author="David Wooten" w:date="2019-11-15T15:49:00Z"/>
          <w:rFonts w:asciiTheme="minorHAnsi" w:eastAsiaTheme="minorEastAsia" w:hAnsiTheme="minorHAnsi" w:cstheme="minorBidi"/>
          <w:sz w:val="22"/>
          <w:szCs w:val="22"/>
        </w:rPr>
      </w:pPr>
      <w:ins w:id="207" w:author="David Wooten" w:date="2019-11-15T15:49:00Z">
        <w:r w:rsidRPr="00B47982">
          <w:rPr>
            <w:rStyle w:val="Hyperlink"/>
          </w:rPr>
          <w:fldChar w:fldCharType="begin"/>
        </w:r>
        <w:r w:rsidRPr="00B47982">
          <w:rPr>
            <w:rStyle w:val="Hyperlink"/>
          </w:rPr>
          <w:instrText xml:space="preserve"> </w:instrText>
        </w:r>
        <w:r>
          <w:instrText>HYPERLINK \l "_Toc24725463"</w:instrText>
        </w:r>
        <w:r w:rsidRPr="00B47982">
          <w:rPr>
            <w:rStyle w:val="Hyperlink"/>
          </w:rPr>
          <w:instrText xml:space="preserve"> </w:instrText>
        </w:r>
        <w:r w:rsidRPr="00B47982">
          <w:rPr>
            <w:rStyle w:val="Hyperlink"/>
          </w:rPr>
          <w:fldChar w:fldCharType="separate"/>
        </w:r>
        <w:r w:rsidRPr="00B47982">
          <w:rPr>
            <w:rStyle w:val="Hyperlink"/>
            <w:spacing w:val="8"/>
            <w:kern w:val="20"/>
          </w:rPr>
          <w:t>15.3</w:t>
        </w:r>
        <w:r>
          <w:rPr>
            <w:rFonts w:asciiTheme="minorHAnsi" w:eastAsiaTheme="minorEastAsia" w:hAnsiTheme="minorHAnsi" w:cstheme="minorBidi"/>
            <w:sz w:val="22"/>
            <w:szCs w:val="22"/>
          </w:rPr>
          <w:tab/>
        </w:r>
        <w:r w:rsidRPr="00B47982">
          <w:rPr>
            <w:rStyle w:val="Hyperlink"/>
          </w:rPr>
          <w:t>TPM2_EncryptDecrypt2</w:t>
        </w:r>
        <w:r>
          <w:rPr>
            <w:webHidden/>
          </w:rPr>
          <w:tab/>
        </w:r>
        <w:r>
          <w:rPr>
            <w:webHidden/>
          </w:rPr>
          <w:fldChar w:fldCharType="begin"/>
        </w:r>
        <w:r>
          <w:rPr>
            <w:webHidden/>
          </w:rPr>
          <w:instrText xml:space="preserve"> PAGEREF _Toc24725463 \h </w:instrText>
        </w:r>
      </w:ins>
      <w:r>
        <w:rPr>
          <w:webHidden/>
        </w:rPr>
      </w:r>
      <w:r>
        <w:rPr>
          <w:webHidden/>
        </w:rPr>
        <w:fldChar w:fldCharType="separate"/>
      </w:r>
      <w:ins w:id="208" w:author="David Wooten" w:date="2019-11-15T15:49:00Z">
        <w:r>
          <w:rPr>
            <w:webHidden/>
          </w:rPr>
          <w:t>113</w:t>
        </w:r>
        <w:r>
          <w:rPr>
            <w:webHidden/>
          </w:rPr>
          <w:fldChar w:fldCharType="end"/>
        </w:r>
        <w:r w:rsidRPr="00B47982">
          <w:rPr>
            <w:rStyle w:val="Hyperlink"/>
          </w:rPr>
          <w:fldChar w:fldCharType="end"/>
        </w:r>
      </w:ins>
    </w:p>
    <w:p w:rsidR="00D51C42" w:rsidRDefault="00D51C42">
      <w:pPr>
        <w:pStyle w:val="TOC2"/>
        <w:rPr>
          <w:ins w:id="209" w:author="David Wooten" w:date="2019-11-15T15:49:00Z"/>
          <w:rFonts w:asciiTheme="minorHAnsi" w:eastAsiaTheme="minorEastAsia" w:hAnsiTheme="minorHAnsi" w:cstheme="minorBidi"/>
          <w:sz w:val="22"/>
          <w:szCs w:val="22"/>
        </w:rPr>
      </w:pPr>
      <w:ins w:id="210" w:author="David Wooten" w:date="2019-11-15T15:49:00Z">
        <w:r w:rsidRPr="00B47982">
          <w:rPr>
            <w:rStyle w:val="Hyperlink"/>
          </w:rPr>
          <w:fldChar w:fldCharType="begin"/>
        </w:r>
        <w:r w:rsidRPr="00B47982">
          <w:rPr>
            <w:rStyle w:val="Hyperlink"/>
          </w:rPr>
          <w:instrText xml:space="preserve"> </w:instrText>
        </w:r>
        <w:r>
          <w:instrText>HYPERLINK \l "_Toc24725464"</w:instrText>
        </w:r>
        <w:r w:rsidRPr="00B47982">
          <w:rPr>
            <w:rStyle w:val="Hyperlink"/>
          </w:rPr>
          <w:instrText xml:space="preserve"> </w:instrText>
        </w:r>
        <w:r w:rsidRPr="00B47982">
          <w:rPr>
            <w:rStyle w:val="Hyperlink"/>
          </w:rPr>
          <w:fldChar w:fldCharType="separate"/>
        </w:r>
        <w:r w:rsidRPr="00B47982">
          <w:rPr>
            <w:rStyle w:val="Hyperlink"/>
            <w:spacing w:val="8"/>
            <w:kern w:val="20"/>
          </w:rPr>
          <w:t>15.4</w:t>
        </w:r>
        <w:r>
          <w:rPr>
            <w:rFonts w:asciiTheme="minorHAnsi" w:eastAsiaTheme="minorEastAsia" w:hAnsiTheme="minorHAnsi" w:cstheme="minorBidi"/>
            <w:sz w:val="22"/>
            <w:szCs w:val="22"/>
          </w:rPr>
          <w:tab/>
        </w:r>
        <w:r w:rsidRPr="00B47982">
          <w:rPr>
            <w:rStyle w:val="Hyperlink"/>
          </w:rPr>
          <w:t>TPM2_Hash</w:t>
        </w:r>
        <w:r>
          <w:rPr>
            <w:webHidden/>
          </w:rPr>
          <w:tab/>
        </w:r>
        <w:r>
          <w:rPr>
            <w:webHidden/>
          </w:rPr>
          <w:fldChar w:fldCharType="begin"/>
        </w:r>
        <w:r>
          <w:rPr>
            <w:webHidden/>
          </w:rPr>
          <w:instrText xml:space="preserve"> PAGEREF _Toc24725464 \h </w:instrText>
        </w:r>
      </w:ins>
      <w:r>
        <w:rPr>
          <w:webHidden/>
        </w:rPr>
      </w:r>
      <w:r>
        <w:rPr>
          <w:webHidden/>
        </w:rPr>
        <w:fldChar w:fldCharType="separate"/>
      </w:r>
      <w:ins w:id="211" w:author="David Wooten" w:date="2019-11-15T15:49:00Z">
        <w:r>
          <w:rPr>
            <w:webHidden/>
          </w:rPr>
          <w:t>116</w:t>
        </w:r>
        <w:r>
          <w:rPr>
            <w:webHidden/>
          </w:rPr>
          <w:fldChar w:fldCharType="end"/>
        </w:r>
        <w:r w:rsidRPr="00B47982">
          <w:rPr>
            <w:rStyle w:val="Hyperlink"/>
          </w:rPr>
          <w:fldChar w:fldCharType="end"/>
        </w:r>
      </w:ins>
    </w:p>
    <w:p w:rsidR="00D51C42" w:rsidRDefault="00D51C42">
      <w:pPr>
        <w:pStyle w:val="TOC2"/>
        <w:rPr>
          <w:ins w:id="212" w:author="David Wooten" w:date="2019-11-15T15:49:00Z"/>
          <w:rFonts w:asciiTheme="minorHAnsi" w:eastAsiaTheme="minorEastAsia" w:hAnsiTheme="minorHAnsi" w:cstheme="minorBidi"/>
          <w:sz w:val="22"/>
          <w:szCs w:val="22"/>
        </w:rPr>
      </w:pPr>
      <w:ins w:id="213" w:author="David Wooten" w:date="2019-11-15T15:49:00Z">
        <w:r w:rsidRPr="00B47982">
          <w:rPr>
            <w:rStyle w:val="Hyperlink"/>
          </w:rPr>
          <w:fldChar w:fldCharType="begin"/>
        </w:r>
        <w:r w:rsidRPr="00B47982">
          <w:rPr>
            <w:rStyle w:val="Hyperlink"/>
          </w:rPr>
          <w:instrText xml:space="preserve"> </w:instrText>
        </w:r>
        <w:r>
          <w:instrText>HYPERLINK \l "_Toc24725465"</w:instrText>
        </w:r>
        <w:r w:rsidRPr="00B47982">
          <w:rPr>
            <w:rStyle w:val="Hyperlink"/>
          </w:rPr>
          <w:instrText xml:space="preserve"> </w:instrText>
        </w:r>
        <w:r w:rsidRPr="00B47982">
          <w:rPr>
            <w:rStyle w:val="Hyperlink"/>
          </w:rPr>
          <w:fldChar w:fldCharType="separate"/>
        </w:r>
        <w:r w:rsidRPr="00B47982">
          <w:rPr>
            <w:rStyle w:val="Hyperlink"/>
            <w:spacing w:val="8"/>
            <w:kern w:val="20"/>
          </w:rPr>
          <w:t>15.5</w:t>
        </w:r>
        <w:r>
          <w:rPr>
            <w:rFonts w:asciiTheme="minorHAnsi" w:eastAsiaTheme="minorEastAsia" w:hAnsiTheme="minorHAnsi" w:cstheme="minorBidi"/>
            <w:sz w:val="22"/>
            <w:szCs w:val="22"/>
          </w:rPr>
          <w:tab/>
        </w:r>
        <w:r w:rsidRPr="00B47982">
          <w:rPr>
            <w:rStyle w:val="Hyperlink"/>
          </w:rPr>
          <w:t>TPM2_HMAC</w:t>
        </w:r>
        <w:r>
          <w:rPr>
            <w:webHidden/>
          </w:rPr>
          <w:tab/>
        </w:r>
        <w:r>
          <w:rPr>
            <w:webHidden/>
          </w:rPr>
          <w:fldChar w:fldCharType="begin"/>
        </w:r>
        <w:r>
          <w:rPr>
            <w:webHidden/>
          </w:rPr>
          <w:instrText xml:space="preserve"> PAGEREF _Toc24725465 \h </w:instrText>
        </w:r>
      </w:ins>
      <w:r>
        <w:rPr>
          <w:webHidden/>
        </w:rPr>
      </w:r>
      <w:r>
        <w:rPr>
          <w:webHidden/>
        </w:rPr>
        <w:fldChar w:fldCharType="separate"/>
      </w:r>
      <w:ins w:id="214" w:author="David Wooten" w:date="2019-11-15T15:49:00Z">
        <w:r>
          <w:rPr>
            <w:webHidden/>
          </w:rPr>
          <w:t>119</w:t>
        </w:r>
        <w:r>
          <w:rPr>
            <w:webHidden/>
          </w:rPr>
          <w:fldChar w:fldCharType="end"/>
        </w:r>
        <w:r w:rsidRPr="00B47982">
          <w:rPr>
            <w:rStyle w:val="Hyperlink"/>
          </w:rPr>
          <w:fldChar w:fldCharType="end"/>
        </w:r>
      </w:ins>
    </w:p>
    <w:p w:rsidR="00D51C42" w:rsidRDefault="00D51C42">
      <w:pPr>
        <w:pStyle w:val="TOC2"/>
        <w:rPr>
          <w:ins w:id="215" w:author="David Wooten" w:date="2019-11-15T15:49:00Z"/>
          <w:rFonts w:asciiTheme="minorHAnsi" w:eastAsiaTheme="minorEastAsia" w:hAnsiTheme="minorHAnsi" w:cstheme="minorBidi"/>
          <w:sz w:val="22"/>
          <w:szCs w:val="22"/>
        </w:rPr>
      </w:pPr>
      <w:ins w:id="216" w:author="David Wooten" w:date="2019-11-15T15:49:00Z">
        <w:r w:rsidRPr="00B47982">
          <w:rPr>
            <w:rStyle w:val="Hyperlink"/>
          </w:rPr>
          <w:fldChar w:fldCharType="begin"/>
        </w:r>
        <w:r w:rsidRPr="00B47982">
          <w:rPr>
            <w:rStyle w:val="Hyperlink"/>
          </w:rPr>
          <w:instrText xml:space="preserve"> </w:instrText>
        </w:r>
        <w:r>
          <w:instrText>HYPERLINK \l "_Toc24725466"</w:instrText>
        </w:r>
        <w:r w:rsidRPr="00B47982">
          <w:rPr>
            <w:rStyle w:val="Hyperlink"/>
          </w:rPr>
          <w:instrText xml:space="preserve"> </w:instrText>
        </w:r>
        <w:r w:rsidRPr="00B47982">
          <w:rPr>
            <w:rStyle w:val="Hyperlink"/>
          </w:rPr>
          <w:fldChar w:fldCharType="separate"/>
        </w:r>
        <w:r w:rsidRPr="00B47982">
          <w:rPr>
            <w:rStyle w:val="Hyperlink"/>
            <w:spacing w:val="8"/>
            <w:kern w:val="20"/>
          </w:rPr>
          <w:t>15.6</w:t>
        </w:r>
        <w:r>
          <w:rPr>
            <w:rFonts w:asciiTheme="minorHAnsi" w:eastAsiaTheme="minorEastAsia" w:hAnsiTheme="minorHAnsi" w:cstheme="minorBidi"/>
            <w:sz w:val="22"/>
            <w:szCs w:val="22"/>
          </w:rPr>
          <w:tab/>
        </w:r>
        <w:r w:rsidRPr="00B47982">
          <w:rPr>
            <w:rStyle w:val="Hyperlink"/>
          </w:rPr>
          <w:t>TPM2_MAC</w:t>
        </w:r>
        <w:r>
          <w:rPr>
            <w:webHidden/>
          </w:rPr>
          <w:tab/>
        </w:r>
        <w:r>
          <w:rPr>
            <w:webHidden/>
          </w:rPr>
          <w:fldChar w:fldCharType="begin"/>
        </w:r>
        <w:r>
          <w:rPr>
            <w:webHidden/>
          </w:rPr>
          <w:instrText xml:space="preserve"> PAGEREF _Toc24725466 \h </w:instrText>
        </w:r>
      </w:ins>
      <w:r>
        <w:rPr>
          <w:webHidden/>
        </w:rPr>
      </w:r>
      <w:r>
        <w:rPr>
          <w:webHidden/>
        </w:rPr>
        <w:fldChar w:fldCharType="separate"/>
      </w:r>
      <w:ins w:id="217" w:author="David Wooten" w:date="2019-11-15T15:49:00Z">
        <w:r>
          <w:rPr>
            <w:webHidden/>
          </w:rPr>
          <w:t>122</w:t>
        </w:r>
        <w:r>
          <w:rPr>
            <w:webHidden/>
          </w:rPr>
          <w:fldChar w:fldCharType="end"/>
        </w:r>
        <w:r w:rsidRPr="00B47982">
          <w:rPr>
            <w:rStyle w:val="Hyperlink"/>
          </w:rPr>
          <w:fldChar w:fldCharType="end"/>
        </w:r>
      </w:ins>
    </w:p>
    <w:p w:rsidR="00D51C42" w:rsidRDefault="00D51C42">
      <w:pPr>
        <w:pStyle w:val="TOC1"/>
        <w:rPr>
          <w:ins w:id="218" w:author="David Wooten" w:date="2019-11-15T15:49:00Z"/>
          <w:rFonts w:asciiTheme="minorHAnsi" w:eastAsiaTheme="minorEastAsia" w:hAnsiTheme="minorHAnsi" w:cstheme="minorBidi"/>
          <w:sz w:val="22"/>
        </w:rPr>
      </w:pPr>
      <w:ins w:id="219" w:author="David Wooten" w:date="2019-11-15T15:49:00Z">
        <w:r w:rsidRPr="00B47982">
          <w:rPr>
            <w:rStyle w:val="Hyperlink"/>
          </w:rPr>
          <w:fldChar w:fldCharType="begin"/>
        </w:r>
        <w:r w:rsidRPr="00B47982">
          <w:rPr>
            <w:rStyle w:val="Hyperlink"/>
          </w:rPr>
          <w:instrText xml:space="preserve"> </w:instrText>
        </w:r>
        <w:r>
          <w:instrText>HYPERLINK \l "_Toc24725467"</w:instrText>
        </w:r>
        <w:r w:rsidRPr="00B47982">
          <w:rPr>
            <w:rStyle w:val="Hyperlink"/>
          </w:rPr>
          <w:instrText xml:space="preserve"> </w:instrText>
        </w:r>
        <w:r w:rsidRPr="00B47982">
          <w:rPr>
            <w:rStyle w:val="Hyperlink"/>
          </w:rPr>
          <w:fldChar w:fldCharType="separate"/>
        </w:r>
        <w:r w:rsidRPr="00B47982">
          <w:rPr>
            <w:rStyle w:val="Hyperlink"/>
            <w:kern w:val="20"/>
          </w:rPr>
          <w:t>16</w:t>
        </w:r>
        <w:r>
          <w:rPr>
            <w:rFonts w:asciiTheme="minorHAnsi" w:eastAsiaTheme="minorEastAsia" w:hAnsiTheme="minorHAnsi" w:cstheme="minorBidi"/>
            <w:sz w:val="22"/>
          </w:rPr>
          <w:tab/>
        </w:r>
        <w:r w:rsidRPr="00B47982">
          <w:rPr>
            <w:rStyle w:val="Hyperlink"/>
          </w:rPr>
          <w:t>Random Number Generator</w:t>
        </w:r>
        <w:r>
          <w:rPr>
            <w:webHidden/>
          </w:rPr>
          <w:tab/>
        </w:r>
        <w:r>
          <w:rPr>
            <w:webHidden/>
          </w:rPr>
          <w:fldChar w:fldCharType="begin"/>
        </w:r>
        <w:r>
          <w:rPr>
            <w:webHidden/>
          </w:rPr>
          <w:instrText xml:space="preserve"> PAGEREF _Toc24725467 \h </w:instrText>
        </w:r>
      </w:ins>
      <w:r>
        <w:rPr>
          <w:webHidden/>
        </w:rPr>
      </w:r>
      <w:r>
        <w:rPr>
          <w:webHidden/>
        </w:rPr>
        <w:fldChar w:fldCharType="separate"/>
      </w:r>
      <w:ins w:id="220" w:author="David Wooten" w:date="2019-11-15T15:49:00Z">
        <w:r>
          <w:rPr>
            <w:webHidden/>
          </w:rPr>
          <w:t>125</w:t>
        </w:r>
        <w:r>
          <w:rPr>
            <w:webHidden/>
          </w:rPr>
          <w:fldChar w:fldCharType="end"/>
        </w:r>
        <w:r w:rsidRPr="00B47982">
          <w:rPr>
            <w:rStyle w:val="Hyperlink"/>
          </w:rPr>
          <w:fldChar w:fldCharType="end"/>
        </w:r>
      </w:ins>
    </w:p>
    <w:p w:rsidR="00D51C42" w:rsidRDefault="00D51C42">
      <w:pPr>
        <w:pStyle w:val="TOC2"/>
        <w:rPr>
          <w:ins w:id="221" w:author="David Wooten" w:date="2019-11-15T15:49:00Z"/>
          <w:rFonts w:asciiTheme="minorHAnsi" w:eastAsiaTheme="minorEastAsia" w:hAnsiTheme="minorHAnsi" w:cstheme="minorBidi"/>
          <w:sz w:val="22"/>
          <w:szCs w:val="22"/>
        </w:rPr>
      </w:pPr>
      <w:ins w:id="222" w:author="David Wooten" w:date="2019-11-15T15:49:00Z">
        <w:r w:rsidRPr="00B47982">
          <w:rPr>
            <w:rStyle w:val="Hyperlink"/>
          </w:rPr>
          <w:fldChar w:fldCharType="begin"/>
        </w:r>
        <w:r w:rsidRPr="00B47982">
          <w:rPr>
            <w:rStyle w:val="Hyperlink"/>
          </w:rPr>
          <w:instrText xml:space="preserve"> </w:instrText>
        </w:r>
        <w:r>
          <w:instrText>HYPERLINK \l "_Toc24725468"</w:instrText>
        </w:r>
        <w:r w:rsidRPr="00B47982">
          <w:rPr>
            <w:rStyle w:val="Hyperlink"/>
          </w:rPr>
          <w:instrText xml:space="preserve"> </w:instrText>
        </w:r>
        <w:r w:rsidRPr="00B47982">
          <w:rPr>
            <w:rStyle w:val="Hyperlink"/>
          </w:rPr>
          <w:fldChar w:fldCharType="separate"/>
        </w:r>
        <w:r w:rsidRPr="00B47982">
          <w:rPr>
            <w:rStyle w:val="Hyperlink"/>
            <w:spacing w:val="8"/>
            <w:kern w:val="20"/>
          </w:rPr>
          <w:t>16.1</w:t>
        </w:r>
        <w:r>
          <w:rPr>
            <w:rFonts w:asciiTheme="minorHAnsi" w:eastAsiaTheme="minorEastAsia" w:hAnsiTheme="minorHAnsi" w:cstheme="minorBidi"/>
            <w:sz w:val="22"/>
            <w:szCs w:val="22"/>
          </w:rPr>
          <w:tab/>
        </w:r>
        <w:r w:rsidRPr="00B47982">
          <w:rPr>
            <w:rStyle w:val="Hyperlink"/>
          </w:rPr>
          <w:t>TPM2_GetRandom</w:t>
        </w:r>
        <w:r>
          <w:rPr>
            <w:webHidden/>
          </w:rPr>
          <w:tab/>
        </w:r>
        <w:r>
          <w:rPr>
            <w:webHidden/>
          </w:rPr>
          <w:fldChar w:fldCharType="begin"/>
        </w:r>
        <w:r>
          <w:rPr>
            <w:webHidden/>
          </w:rPr>
          <w:instrText xml:space="preserve"> PAGEREF _Toc24725468 \h </w:instrText>
        </w:r>
      </w:ins>
      <w:r>
        <w:rPr>
          <w:webHidden/>
        </w:rPr>
      </w:r>
      <w:r>
        <w:rPr>
          <w:webHidden/>
        </w:rPr>
        <w:fldChar w:fldCharType="separate"/>
      </w:r>
      <w:ins w:id="223" w:author="David Wooten" w:date="2019-11-15T15:49:00Z">
        <w:r>
          <w:rPr>
            <w:webHidden/>
          </w:rPr>
          <w:t>125</w:t>
        </w:r>
        <w:r>
          <w:rPr>
            <w:webHidden/>
          </w:rPr>
          <w:fldChar w:fldCharType="end"/>
        </w:r>
        <w:r w:rsidRPr="00B47982">
          <w:rPr>
            <w:rStyle w:val="Hyperlink"/>
          </w:rPr>
          <w:fldChar w:fldCharType="end"/>
        </w:r>
      </w:ins>
    </w:p>
    <w:p w:rsidR="00D51C42" w:rsidRDefault="00D51C42">
      <w:pPr>
        <w:pStyle w:val="TOC2"/>
        <w:rPr>
          <w:ins w:id="224" w:author="David Wooten" w:date="2019-11-15T15:49:00Z"/>
          <w:rFonts w:asciiTheme="minorHAnsi" w:eastAsiaTheme="minorEastAsia" w:hAnsiTheme="minorHAnsi" w:cstheme="minorBidi"/>
          <w:sz w:val="22"/>
          <w:szCs w:val="22"/>
        </w:rPr>
      </w:pPr>
      <w:ins w:id="225" w:author="David Wooten" w:date="2019-11-15T15:49:00Z">
        <w:r w:rsidRPr="00B47982">
          <w:rPr>
            <w:rStyle w:val="Hyperlink"/>
          </w:rPr>
          <w:fldChar w:fldCharType="begin"/>
        </w:r>
        <w:r w:rsidRPr="00B47982">
          <w:rPr>
            <w:rStyle w:val="Hyperlink"/>
          </w:rPr>
          <w:instrText xml:space="preserve"> </w:instrText>
        </w:r>
        <w:r>
          <w:instrText>HYPERLINK \l "_Toc24725469"</w:instrText>
        </w:r>
        <w:r w:rsidRPr="00B47982">
          <w:rPr>
            <w:rStyle w:val="Hyperlink"/>
          </w:rPr>
          <w:instrText xml:space="preserve"> </w:instrText>
        </w:r>
        <w:r w:rsidRPr="00B47982">
          <w:rPr>
            <w:rStyle w:val="Hyperlink"/>
          </w:rPr>
          <w:fldChar w:fldCharType="separate"/>
        </w:r>
        <w:r w:rsidRPr="00B47982">
          <w:rPr>
            <w:rStyle w:val="Hyperlink"/>
            <w:spacing w:val="8"/>
            <w:kern w:val="20"/>
          </w:rPr>
          <w:t>16.2</w:t>
        </w:r>
        <w:r>
          <w:rPr>
            <w:rFonts w:asciiTheme="minorHAnsi" w:eastAsiaTheme="minorEastAsia" w:hAnsiTheme="minorHAnsi" w:cstheme="minorBidi"/>
            <w:sz w:val="22"/>
            <w:szCs w:val="22"/>
          </w:rPr>
          <w:tab/>
        </w:r>
        <w:r w:rsidRPr="00B47982">
          <w:rPr>
            <w:rStyle w:val="Hyperlink"/>
          </w:rPr>
          <w:t>TPM2_StirRandom</w:t>
        </w:r>
        <w:r>
          <w:rPr>
            <w:webHidden/>
          </w:rPr>
          <w:tab/>
        </w:r>
        <w:r>
          <w:rPr>
            <w:webHidden/>
          </w:rPr>
          <w:fldChar w:fldCharType="begin"/>
        </w:r>
        <w:r>
          <w:rPr>
            <w:webHidden/>
          </w:rPr>
          <w:instrText xml:space="preserve"> PAGEREF _Toc24725469 \h </w:instrText>
        </w:r>
      </w:ins>
      <w:r>
        <w:rPr>
          <w:webHidden/>
        </w:rPr>
      </w:r>
      <w:r>
        <w:rPr>
          <w:webHidden/>
        </w:rPr>
        <w:fldChar w:fldCharType="separate"/>
      </w:r>
      <w:ins w:id="226" w:author="David Wooten" w:date="2019-11-15T15:49:00Z">
        <w:r>
          <w:rPr>
            <w:webHidden/>
          </w:rPr>
          <w:t>128</w:t>
        </w:r>
        <w:r>
          <w:rPr>
            <w:webHidden/>
          </w:rPr>
          <w:fldChar w:fldCharType="end"/>
        </w:r>
        <w:r w:rsidRPr="00B47982">
          <w:rPr>
            <w:rStyle w:val="Hyperlink"/>
          </w:rPr>
          <w:fldChar w:fldCharType="end"/>
        </w:r>
      </w:ins>
    </w:p>
    <w:p w:rsidR="00D51C42" w:rsidRDefault="00D51C42">
      <w:pPr>
        <w:pStyle w:val="TOC1"/>
        <w:rPr>
          <w:ins w:id="227" w:author="David Wooten" w:date="2019-11-15T15:49:00Z"/>
          <w:rFonts w:asciiTheme="minorHAnsi" w:eastAsiaTheme="minorEastAsia" w:hAnsiTheme="minorHAnsi" w:cstheme="minorBidi"/>
          <w:sz w:val="22"/>
        </w:rPr>
      </w:pPr>
      <w:ins w:id="228" w:author="David Wooten" w:date="2019-11-15T15:49:00Z">
        <w:r w:rsidRPr="00B47982">
          <w:rPr>
            <w:rStyle w:val="Hyperlink"/>
          </w:rPr>
          <w:fldChar w:fldCharType="begin"/>
        </w:r>
        <w:r w:rsidRPr="00B47982">
          <w:rPr>
            <w:rStyle w:val="Hyperlink"/>
          </w:rPr>
          <w:instrText xml:space="preserve"> </w:instrText>
        </w:r>
        <w:r>
          <w:instrText>HYPERLINK \l "_Toc24725470"</w:instrText>
        </w:r>
        <w:r w:rsidRPr="00B47982">
          <w:rPr>
            <w:rStyle w:val="Hyperlink"/>
          </w:rPr>
          <w:instrText xml:space="preserve"> </w:instrText>
        </w:r>
        <w:r w:rsidRPr="00B47982">
          <w:rPr>
            <w:rStyle w:val="Hyperlink"/>
          </w:rPr>
          <w:fldChar w:fldCharType="separate"/>
        </w:r>
        <w:r w:rsidRPr="00B47982">
          <w:rPr>
            <w:rStyle w:val="Hyperlink"/>
            <w:kern w:val="20"/>
          </w:rPr>
          <w:t>17</w:t>
        </w:r>
        <w:r>
          <w:rPr>
            <w:rFonts w:asciiTheme="minorHAnsi" w:eastAsiaTheme="minorEastAsia" w:hAnsiTheme="minorHAnsi" w:cstheme="minorBidi"/>
            <w:sz w:val="22"/>
          </w:rPr>
          <w:tab/>
        </w:r>
        <w:r w:rsidRPr="00B47982">
          <w:rPr>
            <w:rStyle w:val="Hyperlink"/>
          </w:rPr>
          <w:t>Hash/HMAC/Event Sequences</w:t>
        </w:r>
        <w:r>
          <w:rPr>
            <w:webHidden/>
          </w:rPr>
          <w:tab/>
        </w:r>
        <w:r>
          <w:rPr>
            <w:webHidden/>
          </w:rPr>
          <w:fldChar w:fldCharType="begin"/>
        </w:r>
        <w:r>
          <w:rPr>
            <w:webHidden/>
          </w:rPr>
          <w:instrText xml:space="preserve"> PAGEREF _Toc24725470 \h </w:instrText>
        </w:r>
      </w:ins>
      <w:r>
        <w:rPr>
          <w:webHidden/>
        </w:rPr>
      </w:r>
      <w:r>
        <w:rPr>
          <w:webHidden/>
        </w:rPr>
        <w:fldChar w:fldCharType="separate"/>
      </w:r>
      <w:ins w:id="229" w:author="David Wooten" w:date="2019-11-15T15:49:00Z">
        <w:r>
          <w:rPr>
            <w:webHidden/>
          </w:rPr>
          <w:t>131</w:t>
        </w:r>
        <w:r>
          <w:rPr>
            <w:webHidden/>
          </w:rPr>
          <w:fldChar w:fldCharType="end"/>
        </w:r>
        <w:r w:rsidRPr="00B47982">
          <w:rPr>
            <w:rStyle w:val="Hyperlink"/>
          </w:rPr>
          <w:fldChar w:fldCharType="end"/>
        </w:r>
      </w:ins>
    </w:p>
    <w:p w:rsidR="00D51C42" w:rsidRDefault="00D51C42">
      <w:pPr>
        <w:pStyle w:val="TOC2"/>
        <w:rPr>
          <w:ins w:id="230" w:author="David Wooten" w:date="2019-11-15T15:49:00Z"/>
          <w:rFonts w:asciiTheme="minorHAnsi" w:eastAsiaTheme="minorEastAsia" w:hAnsiTheme="minorHAnsi" w:cstheme="minorBidi"/>
          <w:sz w:val="22"/>
          <w:szCs w:val="22"/>
        </w:rPr>
      </w:pPr>
      <w:ins w:id="231" w:author="David Wooten" w:date="2019-11-15T15:49:00Z">
        <w:r w:rsidRPr="00B47982">
          <w:rPr>
            <w:rStyle w:val="Hyperlink"/>
          </w:rPr>
          <w:fldChar w:fldCharType="begin"/>
        </w:r>
        <w:r w:rsidRPr="00B47982">
          <w:rPr>
            <w:rStyle w:val="Hyperlink"/>
          </w:rPr>
          <w:instrText xml:space="preserve"> </w:instrText>
        </w:r>
        <w:r>
          <w:instrText>HYPERLINK \l "_Toc24725471"</w:instrText>
        </w:r>
        <w:r w:rsidRPr="00B47982">
          <w:rPr>
            <w:rStyle w:val="Hyperlink"/>
          </w:rPr>
          <w:instrText xml:space="preserve"> </w:instrText>
        </w:r>
        <w:r w:rsidRPr="00B47982">
          <w:rPr>
            <w:rStyle w:val="Hyperlink"/>
          </w:rPr>
          <w:fldChar w:fldCharType="separate"/>
        </w:r>
        <w:r w:rsidRPr="00B47982">
          <w:rPr>
            <w:rStyle w:val="Hyperlink"/>
            <w:spacing w:val="8"/>
            <w:kern w:val="20"/>
          </w:rPr>
          <w:t>17.1</w:t>
        </w:r>
        <w:r>
          <w:rPr>
            <w:rFonts w:asciiTheme="minorHAnsi" w:eastAsiaTheme="minorEastAsia" w:hAnsiTheme="minorHAnsi" w:cstheme="minorBidi"/>
            <w:sz w:val="22"/>
            <w:szCs w:val="22"/>
          </w:rPr>
          <w:tab/>
        </w:r>
        <w:r w:rsidRPr="00B47982">
          <w:rPr>
            <w:rStyle w:val="Hyperlink"/>
          </w:rPr>
          <w:t>Introduction</w:t>
        </w:r>
        <w:r>
          <w:rPr>
            <w:webHidden/>
          </w:rPr>
          <w:tab/>
        </w:r>
        <w:r>
          <w:rPr>
            <w:webHidden/>
          </w:rPr>
          <w:fldChar w:fldCharType="begin"/>
        </w:r>
        <w:r>
          <w:rPr>
            <w:webHidden/>
          </w:rPr>
          <w:instrText xml:space="preserve"> PAGEREF _Toc24725471 \h </w:instrText>
        </w:r>
      </w:ins>
      <w:r>
        <w:rPr>
          <w:webHidden/>
        </w:rPr>
      </w:r>
      <w:r>
        <w:rPr>
          <w:webHidden/>
        </w:rPr>
        <w:fldChar w:fldCharType="separate"/>
      </w:r>
      <w:ins w:id="232" w:author="David Wooten" w:date="2019-11-15T15:49:00Z">
        <w:r>
          <w:rPr>
            <w:webHidden/>
          </w:rPr>
          <w:t>131</w:t>
        </w:r>
        <w:r>
          <w:rPr>
            <w:webHidden/>
          </w:rPr>
          <w:fldChar w:fldCharType="end"/>
        </w:r>
        <w:r w:rsidRPr="00B47982">
          <w:rPr>
            <w:rStyle w:val="Hyperlink"/>
          </w:rPr>
          <w:fldChar w:fldCharType="end"/>
        </w:r>
      </w:ins>
    </w:p>
    <w:p w:rsidR="00D51C42" w:rsidRDefault="00D51C42">
      <w:pPr>
        <w:pStyle w:val="TOC2"/>
        <w:rPr>
          <w:ins w:id="233" w:author="David Wooten" w:date="2019-11-15T15:49:00Z"/>
          <w:rFonts w:asciiTheme="minorHAnsi" w:eastAsiaTheme="minorEastAsia" w:hAnsiTheme="minorHAnsi" w:cstheme="minorBidi"/>
          <w:sz w:val="22"/>
          <w:szCs w:val="22"/>
        </w:rPr>
      </w:pPr>
      <w:ins w:id="234" w:author="David Wooten" w:date="2019-11-15T15:49:00Z">
        <w:r w:rsidRPr="00B47982">
          <w:rPr>
            <w:rStyle w:val="Hyperlink"/>
          </w:rPr>
          <w:fldChar w:fldCharType="begin"/>
        </w:r>
        <w:r w:rsidRPr="00B47982">
          <w:rPr>
            <w:rStyle w:val="Hyperlink"/>
          </w:rPr>
          <w:instrText xml:space="preserve"> </w:instrText>
        </w:r>
        <w:r>
          <w:instrText>HYPERLINK \l "_Toc24725472"</w:instrText>
        </w:r>
        <w:r w:rsidRPr="00B47982">
          <w:rPr>
            <w:rStyle w:val="Hyperlink"/>
          </w:rPr>
          <w:instrText xml:space="preserve"> </w:instrText>
        </w:r>
        <w:r w:rsidRPr="00B47982">
          <w:rPr>
            <w:rStyle w:val="Hyperlink"/>
          </w:rPr>
          <w:fldChar w:fldCharType="separate"/>
        </w:r>
        <w:r w:rsidRPr="00B47982">
          <w:rPr>
            <w:rStyle w:val="Hyperlink"/>
            <w:spacing w:val="8"/>
            <w:kern w:val="20"/>
          </w:rPr>
          <w:t>17.2</w:t>
        </w:r>
        <w:r>
          <w:rPr>
            <w:rFonts w:asciiTheme="minorHAnsi" w:eastAsiaTheme="minorEastAsia" w:hAnsiTheme="minorHAnsi" w:cstheme="minorBidi"/>
            <w:sz w:val="22"/>
            <w:szCs w:val="22"/>
          </w:rPr>
          <w:tab/>
        </w:r>
        <w:r w:rsidRPr="00B47982">
          <w:rPr>
            <w:rStyle w:val="Hyperlink"/>
          </w:rPr>
          <w:t>TPM2_HMAC_Start</w:t>
        </w:r>
        <w:r>
          <w:rPr>
            <w:webHidden/>
          </w:rPr>
          <w:tab/>
        </w:r>
        <w:r>
          <w:rPr>
            <w:webHidden/>
          </w:rPr>
          <w:fldChar w:fldCharType="begin"/>
        </w:r>
        <w:r>
          <w:rPr>
            <w:webHidden/>
          </w:rPr>
          <w:instrText xml:space="preserve"> PAGEREF _Toc24725472 \h </w:instrText>
        </w:r>
      </w:ins>
      <w:r>
        <w:rPr>
          <w:webHidden/>
        </w:rPr>
      </w:r>
      <w:r>
        <w:rPr>
          <w:webHidden/>
        </w:rPr>
        <w:fldChar w:fldCharType="separate"/>
      </w:r>
      <w:ins w:id="235" w:author="David Wooten" w:date="2019-11-15T15:49:00Z">
        <w:r>
          <w:rPr>
            <w:webHidden/>
          </w:rPr>
          <w:t>131</w:t>
        </w:r>
        <w:r>
          <w:rPr>
            <w:webHidden/>
          </w:rPr>
          <w:fldChar w:fldCharType="end"/>
        </w:r>
        <w:r w:rsidRPr="00B47982">
          <w:rPr>
            <w:rStyle w:val="Hyperlink"/>
          </w:rPr>
          <w:fldChar w:fldCharType="end"/>
        </w:r>
      </w:ins>
    </w:p>
    <w:p w:rsidR="00D51C42" w:rsidRDefault="00D51C42">
      <w:pPr>
        <w:pStyle w:val="TOC2"/>
        <w:rPr>
          <w:ins w:id="236" w:author="David Wooten" w:date="2019-11-15T15:49:00Z"/>
          <w:rFonts w:asciiTheme="minorHAnsi" w:eastAsiaTheme="minorEastAsia" w:hAnsiTheme="minorHAnsi" w:cstheme="minorBidi"/>
          <w:sz w:val="22"/>
          <w:szCs w:val="22"/>
        </w:rPr>
      </w:pPr>
      <w:ins w:id="237" w:author="David Wooten" w:date="2019-11-15T15:49:00Z">
        <w:r w:rsidRPr="00B47982">
          <w:rPr>
            <w:rStyle w:val="Hyperlink"/>
          </w:rPr>
          <w:fldChar w:fldCharType="begin"/>
        </w:r>
        <w:r w:rsidRPr="00B47982">
          <w:rPr>
            <w:rStyle w:val="Hyperlink"/>
          </w:rPr>
          <w:instrText xml:space="preserve"> </w:instrText>
        </w:r>
        <w:r>
          <w:instrText>HYPERLINK \l "_Toc24725473"</w:instrText>
        </w:r>
        <w:r w:rsidRPr="00B47982">
          <w:rPr>
            <w:rStyle w:val="Hyperlink"/>
          </w:rPr>
          <w:instrText xml:space="preserve"> </w:instrText>
        </w:r>
        <w:r w:rsidRPr="00B47982">
          <w:rPr>
            <w:rStyle w:val="Hyperlink"/>
          </w:rPr>
          <w:fldChar w:fldCharType="separate"/>
        </w:r>
        <w:r w:rsidRPr="00B47982">
          <w:rPr>
            <w:rStyle w:val="Hyperlink"/>
            <w:spacing w:val="8"/>
            <w:kern w:val="20"/>
          </w:rPr>
          <w:t>17.3</w:t>
        </w:r>
        <w:r>
          <w:rPr>
            <w:rFonts w:asciiTheme="minorHAnsi" w:eastAsiaTheme="minorEastAsia" w:hAnsiTheme="minorHAnsi" w:cstheme="minorBidi"/>
            <w:sz w:val="22"/>
            <w:szCs w:val="22"/>
          </w:rPr>
          <w:tab/>
        </w:r>
        <w:r w:rsidRPr="00B47982">
          <w:rPr>
            <w:rStyle w:val="Hyperlink"/>
          </w:rPr>
          <w:t>TPM2_MAC_Start</w:t>
        </w:r>
        <w:r>
          <w:rPr>
            <w:webHidden/>
          </w:rPr>
          <w:tab/>
        </w:r>
        <w:r>
          <w:rPr>
            <w:webHidden/>
          </w:rPr>
          <w:fldChar w:fldCharType="begin"/>
        </w:r>
        <w:r>
          <w:rPr>
            <w:webHidden/>
          </w:rPr>
          <w:instrText xml:space="preserve"> PAGEREF _Toc24725473 \h </w:instrText>
        </w:r>
      </w:ins>
      <w:r>
        <w:rPr>
          <w:webHidden/>
        </w:rPr>
      </w:r>
      <w:r>
        <w:rPr>
          <w:webHidden/>
        </w:rPr>
        <w:fldChar w:fldCharType="separate"/>
      </w:r>
      <w:ins w:id="238" w:author="David Wooten" w:date="2019-11-15T15:49:00Z">
        <w:r>
          <w:rPr>
            <w:webHidden/>
          </w:rPr>
          <w:t>134</w:t>
        </w:r>
        <w:r>
          <w:rPr>
            <w:webHidden/>
          </w:rPr>
          <w:fldChar w:fldCharType="end"/>
        </w:r>
        <w:r w:rsidRPr="00B47982">
          <w:rPr>
            <w:rStyle w:val="Hyperlink"/>
          </w:rPr>
          <w:fldChar w:fldCharType="end"/>
        </w:r>
      </w:ins>
    </w:p>
    <w:p w:rsidR="00D51C42" w:rsidRDefault="00D51C42">
      <w:pPr>
        <w:pStyle w:val="TOC2"/>
        <w:rPr>
          <w:ins w:id="239" w:author="David Wooten" w:date="2019-11-15T15:49:00Z"/>
          <w:rFonts w:asciiTheme="minorHAnsi" w:eastAsiaTheme="minorEastAsia" w:hAnsiTheme="minorHAnsi" w:cstheme="minorBidi"/>
          <w:sz w:val="22"/>
          <w:szCs w:val="22"/>
        </w:rPr>
      </w:pPr>
      <w:ins w:id="240" w:author="David Wooten" w:date="2019-11-15T15:49:00Z">
        <w:r w:rsidRPr="00B47982">
          <w:rPr>
            <w:rStyle w:val="Hyperlink"/>
          </w:rPr>
          <w:fldChar w:fldCharType="begin"/>
        </w:r>
        <w:r w:rsidRPr="00B47982">
          <w:rPr>
            <w:rStyle w:val="Hyperlink"/>
          </w:rPr>
          <w:instrText xml:space="preserve"> </w:instrText>
        </w:r>
        <w:r>
          <w:instrText>HYPERLINK \l "_Toc24725474"</w:instrText>
        </w:r>
        <w:r w:rsidRPr="00B47982">
          <w:rPr>
            <w:rStyle w:val="Hyperlink"/>
          </w:rPr>
          <w:instrText xml:space="preserve"> </w:instrText>
        </w:r>
        <w:r w:rsidRPr="00B47982">
          <w:rPr>
            <w:rStyle w:val="Hyperlink"/>
          </w:rPr>
          <w:fldChar w:fldCharType="separate"/>
        </w:r>
        <w:r w:rsidRPr="00B47982">
          <w:rPr>
            <w:rStyle w:val="Hyperlink"/>
            <w:spacing w:val="8"/>
            <w:kern w:val="20"/>
          </w:rPr>
          <w:t>17.4</w:t>
        </w:r>
        <w:r>
          <w:rPr>
            <w:rFonts w:asciiTheme="minorHAnsi" w:eastAsiaTheme="minorEastAsia" w:hAnsiTheme="minorHAnsi" w:cstheme="minorBidi"/>
            <w:sz w:val="22"/>
            <w:szCs w:val="22"/>
          </w:rPr>
          <w:tab/>
        </w:r>
        <w:r w:rsidRPr="00B47982">
          <w:rPr>
            <w:rStyle w:val="Hyperlink"/>
          </w:rPr>
          <w:t>TPM2_HashSequenceStart</w:t>
        </w:r>
        <w:r>
          <w:rPr>
            <w:webHidden/>
          </w:rPr>
          <w:tab/>
        </w:r>
        <w:r>
          <w:rPr>
            <w:webHidden/>
          </w:rPr>
          <w:fldChar w:fldCharType="begin"/>
        </w:r>
        <w:r>
          <w:rPr>
            <w:webHidden/>
          </w:rPr>
          <w:instrText xml:space="preserve"> PAGEREF _Toc24725474 \h </w:instrText>
        </w:r>
      </w:ins>
      <w:r>
        <w:rPr>
          <w:webHidden/>
        </w:rPr>
      </w:r>
      <w:r>
        <w:rPr>
          <w:webHidden/>
        </w:rPr>
        <w:fldChar w:fldCharType="separate"/>
      </w:r>
      <w:ins w:id="241" w:author="David Wooten" w:date="2019-11-15T15:49:00Z">
        <w:r>
          <w:rPr>
            <w:webHidden/>
          </w:rPr>
          <w:t>137</w:t>
        </w:r>
        <w:r>
          <w:rPr>
            <w:webHidden/>
          </w:rPr>
          <w:fldChar w:fldCharType="end"/>
        </w:r>
        <w:r w:rsidRPr="00B47982">
          <w:rPr>
            <w:rStyle w:val="Hyperlink"/>
          </w:rPr>
          <w:fldChar w:fldCharType="end"/>
        </w:r>
      </w:ins>
    </w:p>
    <w:p w:rsidR="00D51C42" w:rsidRDefault="00D51C42">
      <w:pPr>
        <w:pStyle w:val="TOC2"/>
        <w:rPr>
          <w:ins w:id="242" w:author="David Wooten" w:date="2019-11-15T15:49:00Z"/>
          <w:rFonts w:asciiTheme="minorHAnsi" w:eastAsiaTheme="minorEastAsia" w:hAnsiTheme="minorHAnsi" w:cstheme="minorBidi"/>
          <w:sz w:val="22"/>
          <w:szCs w:val="22"/>
        </w:rPr>
      </w:pPr>
      <w:ins w:id="243" w:author="David Wooten" w:date="2019-11-15T15:49:00Z">
        <w:r w:rsidRPr="00B47982">
          <w:rPr>
            <w:rStyle w:val="Hyperlink"/>
          </w:rPr>
          <w:fldChar w:fldCharType="begin"/>
        </w:r>
        <w:r w:rsidRPr="00B47982">
          <w:rPr>
            <w:rStyle w:val="Hyperlink"/>
          </w:rPr>
          <w:instrText xml:space="preserve"> </w:instrText>
        </w:r>
        <w:r>
          <w:instrText>HYPERLINK \l "_Toc24725475"</w:instrText>
        </w:r>
        <w:r w:rsidRPr="00B47982">
          <w:rPr>
            <w:rStyle w:val="Hyperlink"/>
          </w:rPr>
          <w:instrText xml:space="preserve"> </w:instrText>
        </w:r>
        <w:r w:rsidRPr="00B47982">
          <w:rPr>
            <w:rStyle w:val="Hyperlink"/>
          </w:rPr>
          <w:fldChar w:fldCharType="separate"/>
        </w:r>
        <w:r w:rsidRPr="00B47982">
          <w:rPr>
            <w:rStyle w:val="Hyperlink"/>
            <w:spacing w:val="8"/>
            <w:kern w:val="20"/>
          </w:rPr>
          <w:t>17.5</w:t>
        </w:r>
        <w:r>
          <w:rPr>
            <w:rFonts w:asciiTheme="minorHAnsi" w:eastAsiaTheme="minorEastAsia" w:hAnsiTheme="minorHAnsi" w:cstheme="minorBidi"/>
            <w:sz w:val="22"/>
            <w:szCs w:val="22"/>
          </w:rPr>
          <w:tab/>
        </w:r>
        <w:r w:rsidRPr="00B47982">
          <w:rPr>
            <w:rStyle w:val="Hyperlink"/>
          </w:rPr>
          <w:t>TPM2_SequenceUpdate</w:t>
        </w:r>
        <w:r>
          <w:rPr>
            <w:webHidden/>
          </w:rPr>
          <w:tab/>
        </w:r>
        <w:r>
          <w:rPr>
            <w:webHidden/>
          </w:rPr>
          <w:fldChar w:fldCharType="begin"/>
        </w:r>
        <w:r>
          <w:rPr>
            <w:webHidden/>
          </w:rPr>
          <w:instrText xml:space="preserve"> PAGEREF _Toc24725475 \h </w:instrText>
        </w:r>
      </w:ins>
      <w:r>
        <w:rPr>
          <w:webHidden/>
        </w:rPr>
      </w:r>
      <w:r>
        <w:rPr>
          <w:webHidden/>
        </w:rPr>
        <w:fldChar w:fldCharType="separate"/>
      </w:r>
      <w:ins w:id="244" w:author="David Wooten" w:date="2019-11-15T15:49:00Z">
        <w:r>
          <w:rPr>
            <w:webHidden/>
          </w:rPr>
          <w:t>140</w:t>
        </w:r>
        <w:r>
          <w:rPr>
            <w:webHidden/>
          </w:rPr>
          <w:fldChar w:fldCharType="end"/>
        </w:r>
        <w:r w:rsidRPr="00B47982">
          <w:rPr>
            <w:rStyle w:val="Hyperlink"/>
          </w:rPr>
          <w:fldChar w:fldCharType="end"/>
        </w:r>
      </w:ins>
    </w:p>
    <w:p w:rsidR="00D51C42" w:rsidRDefault="00D51C42">
      <w:pPr>
        <w:pStyle w:val="TOC2"/>
        <w:rPr>
          <w:ins w:id="245" w:author="David Wooten" w:date="2019-11-15T15:49:00Z"/>
          <w:rFonts w:asciiTheme="minorHAnsi" w:eastAsiaTheme="minorEastAsia" w:hAnsiTheme="minorHAnsi" w:cstheme="minorBidi"/>
          <w:sz w:val="22"/>
          <w:szCs w:val="22"/>
        </w:rPr>
      </w:pPr>
      <w:ins w:id="246" w:author="David Wooten" w:date="2019-11-15T15:49:00Z">
        <w:r w:rsidRPr="00B47982">
          <w:rPr>
            <w:rStyle w:val="Hyperlink"/>
          </w:rPr>
          <w:fldChar w:fldCharType="begin"/>
        </w:r>
        <w:r w:rsidRPr="00B47982">
          <w:rPr>
            <w:rStyle w:val="Hyperlink"/>
          </w:rPr>
          <w:instrText xml:space="preserve"> </w:instrText>
        </w:r>
        <w:r>
          <w:instrText>HYPERLINK \l "_Toc24725476"</w:instrText>
        </w:r>
        <w:r w:rsidRPr="00B47982">
          <w:rPr>
            <w:rStyle w:val="Hyperlink"/>
          </w:rPr>
          <w:instrText xml:space="preserve"> </w:instrText>
        </w:r>
        <w:r w:rsidRPr="00B47982">
          <w:rPr>
            <w:rStyle w:val="Hyperlink"/>
          </w:rPr>
          <w:fldChar w:fldCharType="separate"/>
        </w:r>
        <w:r w:rsidRPr="00B47982">
          <w:rPr>
            <w:rStyle w:val="Hyperlink"/>
            <w:spacing w:val="8"/>
            <w:kern w:val="20"/>
          </w:rPr>
          <w:t>17.6</w:t>
        </w:r>
        <w:r>
          <w:rPr>
            <w:rFonts w:asciiTheme="minorHAnsi" w:eastAsiaTheme="minorEastAsia" w:hAnsiTheme="minorHAnsi" w:cstheme="minorBidi"/>
            <w:sz w:val="22"/>
            <w:szCs w:val="22"/>
          </w:rPr>
          <w:tab/>
        </w:r>
        <w:r w:rsidRPr="00B47982">
          <w:rPr>
            <w:rStyle w:val="Hyperlink"/>
          </w:rPr>
          <w:t>TPM2_SequenceComplete</w:t>
        </w:r>
        <w:r>
          <w:rPr>
            <w:webHidden/>
          </w:rPr>
          <w:tab/>
        </w:r>
        <w:r>
          <w:rPr>
            <w:webHidden/>
          </w:rPr>
          <w:fldChar w:fldCharType="begin"/>
        </w:r>
        <w:r>
          <w:rPr>
            <w:webHidden/>
          </w:rPr>
          <w:instrText xml:space="preserve"> PAGEREF _Toc24725476 \h </w:instrText>
        </w:r>
      </w:ins>
      <w:r>
        <w:rPr>
          <w:webHidden/>
        </w:rPr>
      </w:r>
      <w:r>
        <w:rPr>
          <w:webHidden/>
        </w:rPr>
        <w:fldChar w:fldCharType="separate"/>
      </w:r>
      <w:ins w:id="247" w:author="David Wooten" w:date="2019-11-15T15:49:00Z">
        <w:r>
          <w:rPr>
            <w:webHidden/>
          </w:rPr>
          <w:t>143</w:t>
        </w:r>
        <w:r>
          <w:rPr>
            <w:webHidden/>
          </w:rPr>
          <w:fldChar w:fldCharType="end"/>
        </w:r>
        <w:r w:rsidRPr="00B47982">
          <w:rPr>
            <w:rStyle w:val="Hyperlink"/>
          </w:rPr>
          <w:fldChar w:fldCharType="end"/>
        </w:r>
      </w:ins>
    </w:p>
    <w:p w:rsidR="00D51C42" w:rsidRDefault="00D51C42">
      <w:pPr>
        <w:pStyle w:val="TOC2"/>
        <w:rPr>
          <w:ins w:id="248" w:author="David Wooten" w:date="2019-11-15T15:49:00Z"/>
          <w:rFonts w:asciiTheme="minorHAnsi" w:eastAsiaTheme="minorEastAsia" w:hAnsiTheme="minorHAnsi" w:cstheme="minorBidi"/>
          <w:sz w:val="22"/>
          <w:szCs w:val="22"/>
        </w:rPr>
      </w:pPr>
      <w:ins w:id="249" w:author="David Wooten" w:date="2019-11-15T15:49:00Z">
        <w:r w:rsidRPr="00B47982">
          <w:rPr>
            <w:rStyle w:val="Hyperlink"/>
          </w:rPr>
          <w:fldChar w:fldCharType="begin"/>
        </w:r>
        <w:r w:rsidRPr="00B47982">
          <w:rPr>
            <w:rStyle w:val="Hyperlink"/>
          </w:rPr>
          <w:instrText xml:space="preserve"> </w:instrText>
        </w:r>
        <w:r>
          <w:instrText>HYPERLINK \l "_Toc24725477"</w:instrText>
        </w:r>
        <w:r w:rsidRPr="00B47982">
          <w:rPr>
            <w:rStyle w:val="Hyperlink"/>
          </w:rPr>
          <w:instrText xml:space="preserve"> </w:instrText>
        </w:r>
        <w:r w:rsidRPr="00B47982">
          <w:rPr>
            <w:rStyle w:val="Hyperlink"/>
          </w:rPr>
          <w:fldChar w:fldCharType="separate"/>
        </w:r>
        <w:r w:rsidRPr="00B47982">
          <w:rPr>
            <w:rStyle w:val="Hyperlink"/>
            <w:spacing w:val="8"/>
            <w:kern w:val="20"/>
          </w:rPr>
          <w:t>17.7</w:t>
        </w:r>
        <w:r>
          <w:rPr>
            <w:rFonts w:asciiTheme="minorHAnsi" w:eastAsiaTheme="minorEastAsia" w:hAnsiTheme="minorHAnsi" w:cstheme="minorBidi"/>
            <w:sz w:val="22"/>
            <w:szCs w:val="22"/>
          </w:rPr>
          <w:tab/>
        </w:r>
        <w:r w:rsidRPr="00B47982">
          <w:rPr>
            <w:rStyle w:val="Hyperlink"/>
          </w:rPr>
          <w:t>TPM2_EventSequenceComplete</w:t>
        </w:r>
        <w:r>
          <w:rPr>
            <w:webHidden/>
          </w:rPr>
          <w:tab/>
        </w:r>
        <w:r>
          <w:rPr>
            <w:webHidden/>
          </w:rPr>
          <w:fldChar w:fldCharType="begin"/>
        </w:r>
        <w:r>
          <w:rPr>
            <w:webHidden/>
          </w:rPr>
          <w:instrText xml:space="preserve"> PAGEREF _Toc24725477 \h </w:instrText>
        </w:r>
      </w:ins>
      <w:r>
        <w:rPr>
          <w:webHidden/>
        </w:rPr>
      </w:r>
      <w:r>
        <w:rPr>
          <w:webHidden/>
        </w:rPr>
        <w:fldChar w:fldCharType="separate"/>
      </w:r>
      <w:ins w:id="250" w:author="David Wooten" w:date="2019-11-15T15:49:00Z">
        <w:r>
          <w:rPr>
            <w:webHidden/>
          </w:rPr>
          <w:t>146</w:t>
        </w:r>
        <w:r>
          <w:rPr>
            <w:webHidden/>
          </w:rPr>
          <w:fldChar w:fldCharType="end"/>
        </w:r>
        <w:r w:rsidRPr="00B47982">
          <w:rPr>
            <w:rStyle w:val="Hyperlink"/>
          </w:rPr>
          <w:fldChar w:fldCharType="end"/>
        </w:r>
      </w:ins>
    </w:p>
    <w:p w:rsidR="00D51C42" w:rsidRDefault="00D51C42">
      <w:pPr>
        <w:pStyle w:val="TOC1"/>
        <w:rPr>
          <w:ins w:id="251" w:author="David Wooten" w:date="2019-11-15T15:49:00Z"/>
          <w:rFonts w:asciiTheme="minorHAnsi" w:eastAsiaTheme="minorEastAsia" w:hAnsiTheme="minorHAnsi" w:cstheme="minorBidi"/>
          <w:sz w:val="22"/>
        </w:rPr>
      </w:pPr>
      <w:ins w:id="252" w:author="David Wooten" w:date="2019-11-15T15:49:00Z">
        <w:r w:rsidRPr="00B47982">
          <w:rPr>
            <w:rStyle w:val="Hyperlink"/>
          </w:rPr>
          <w:fldChar w:fldCharType="begin"/>
        </w:r>
        <w:r w:rsidRPr="00B47982">
          <w:rPr>
            <w:rStyle w:val="Hyperlink"/>
          </w:rPr>
          <w:instrText xml:space="preserve"> </w:instrText>
        </w:r>
        <w:r>
          <w:instrText>HYPERLINK \l "_Toc24725478"</w:instrText>
        </w:r>
        <w:r w:rsidRPr="00B47982">
          <w:rPr>
            <w:rStyle w:val="Hyperlink"/>
          </w:rPr>
          <w:instrText xml:space="preserve"> </w:instrText>
        </w:r>
        <w:r w:rsidRPr="00B47982">
          <w:rPr>
            <w:rStyle w:val="Hyperlink"/>
          </w:rPr>
          <w:fldChar w:fldCharType="separate"/>
        </w:r>
        <w:r w:rsidRPr="00B47982">
          <w:rPr>
            <w:rStyle w:val="Hyperlink"/>
            <w:kern w:val="20"/>
          </w:rPr>
          <w:t>18</w:t>
        </w:r>
        <w:r>
          <w:rPr>
            <w:rFonts w:asciiTheme="minorHAnsi" w:eastAsiaTheme="minorEastAsia" w:hAnsiTheme="minorHAnsi" w:cstheme="minorBidi"/>
            <w:sz w:val="22"/>
          </w:rPr>
          <w:tab/>
        </w:r>
        <w:r w:rsidRPr="00B47982">
          <w:rPr>
            <w:rStyle w:val="Hyperlink"/>
          </w:rPr>
          <w:t>Attestation Commands</w:t>
        </w:r>
        <w:r>
          <w:rPr>
            <w:webHidden/>
          </w:rPr>
          <w:tab/>
        </w:r>
        <w:r>
          <w:rPr>
            <w:webHidden/>
          </w:rPr>
          <w:fldChar w:fldCharType="begin"/>
        </w:r>
        <w:r>
          <w:rPr>
            <w:webHidden/>
          </w:rPr>
          <w:instrText xml:space="preserve"> PAGEREF _Toc24725478 \h </w:instrText>
        </w:r>
      </w:ins>
      <w:r>
        <w:rPr>
          <w:webHidden/>
        </w:rPr>
      </w:r>
      <w:r>
        <w:rPr>
          <w:webHidden/>
        </w:rPr>
        <w:fldChar w:fldCharType="separate"/>
      </w:r>
      <w:ins w:id="253" w:author="David Wooten" w:date="2019-11-15T15:49:00Z">
        <w:r>
          <w:rPr>
            <w:webHidden/>
          </w:rPr>
          <w:t>149</w:t>
        </w:r>
        <w:r>
          <w:rPr>
            <w:webHidden/>
          </w:rPr>
          <w:fldChar w:fldCharType="end"/>
        </w:r>
        <w:r w:rsidRPr="00B47982">
          <w:rPr>
            <w:rStyle w:val="Hyperlink"/>
          </w:rPr>
          <w:fldChar w:fldCharType="end"/>
        </w:r>
      </w:ins>
    </w:p>
    <w:p w:rsidR="00D51C42" w:rsidRDefault="00D51C42">
      <w:pPr>
        <w:pStyle w:val="TOC2"/>
        <w:rPr>
          <w:ins w:id="254" w:author="David Wooten" w:date="2019-11-15T15:49:00Z"/>
          <w:rFonts w:asciiTheme="minorHAnsi" w:eastAsiaTheme="minorEastAsia" w:hAnsiTheme="minorHAnsi" w:cstheme="minorBidi"/>
          <w:sz w:val="22"/>
          <w:szCs w:val="22"/>
        </w:rPr>
      </w:pPr>
      <w:ins w:id="255" w:author="David Wooten" w:date="2019-11-15T15:49:00Z">
        <w:r w:rsidRPr="00B47982">
          <w:rPr>
            <w:rStyle w:val="Hyperlink"/>
          </w:rPr>
          <w:fldChar w:fldCharType="begin"/>
        </w:r>
        <w:r w:rsidRPr="00B47982">
          <w:rPr>
            <w:rStyle w:val="Hyperlink"/>
          </w:rPr>
          <w:instrText xml:space="preserve"> </w:instrText>
        </w:r>
        <w:r>
          <w:instrText>HYPERLINK \l "_Toc24725479"</w:instrText>
        </w:r>
        <w:r w:rsidRPr="00B47982">
          <w:rPr>
            <w:rStyle w:val="Hyperlink"/>
          </w:rPr>
          <w:instrText xml:space="preserve"> </w:instrText>
        </w:r>
        <w:r w:rsidRPr="00B47982">
          <w:rPr>
            <w:rStyle w:val="Hyperlink"/>
          </w:rPr>
          <w:fldChar w:fldCharType="separate"/>
        </w:r>
        <w:r w:rsidRPr="00B47982">
          <w:rPr>
            <w:rStyle w:val="Hyperlink"/>
            <w:spacing w:val="8"/>
            <w:kern w:val="20"/>
          </w:rPr>
          <w:t>18.1</w:t>
        </w:r>
        <w:r>
          <w:rPr>
            <w:rFonts w:asciiTheme="minorHAnsi" w:eastAsiaTheme="minorEastAsia" w:hAnsiTheme="minorHAnsi" w:cstheme="minorBidi"/>
            <w:sz w:val="22"/>
            <w:szCs w:val="22"/>
          </w:rPr>
          <w:tab/>
        </w:r>
        <w:r w:rsidRPr="00B47982">
          <w:rPr>
            <w:rStyle w:val="Hyperlink"/>
          </w:rPr>
          <w:t>Introduction</w:t>
        </w:r>
        <w:r>
          <w:rPr>
            <w:webHidden/>
          </w:rPr>
          <w:tab/>
        </w:r>
        <w:r>
          <w:rPr>
            <w:webHidden/>
          </w:rPr>
          <w:fldChar w:fldCharType="begin"/>
        </w:r>
        <w:r>
          <w:rPr>
            <w:webHidden/>
          </w:rPr>
          <w:instrText xml:space="preserve"> PAGEREF _Toc24725479 \h </w:instrText>
        </w:r>
      </w:ins>
      <w:r>
        <w:rPr>
          <w:webHidden/>
        </w:rPr>
      </w:r>
      <w:r>
        <w:rPr>
          <w:webHidden/>
        </w:rPr>
        <w:fldChar w:fldCharType="separate"/>
      </w:r>
      <w:ins w:id="256" w:author="David Wooten" w:date="2019-11-15T15:49:00Z">
        <w:r>
          <w:rPr>
            <w:webHidden/>
          </w:rPr>
          <w:t>149</w:t>
        </w:r>
        <w:r>
          <w:rPr>
            <w:webHidden/>
          </w:rPr>
          <w:fldChar w:fldCharType="end"/>
        </w:r>
        <w:r w:rsidRPr="00B47982">
          <w:rPr>
            <w:rStyle w:val="Hyperlink"/>
          </w:rPr>
          <w:fldChar w:fldCharType="end"/>
        </w:r>
      </w:ins>
    </w:p>
    <w:p w:rsidR="00D51C42" w:rsidRDefault="00D51C42">
      <w:pPr>
        <w:pStyle w:val="TOC2"/>
        <w:rPr>
          <w:ins w:id="257" w:author="David Wooten" w:date="2019-11-15T15:49:00Z"/>
          <w:rFonts w:asciiTheme="minorHAnsi" w:eastAsiaTheme="minorEastAsia" w:hAnsiTheme="minorHAnsi" w:cstheme="minorBidi"/>
          <w:sz w:val="22"/>
          <w:szCs w:val="22"/>
        </w:rPr>
      </w:pPr>
      <w:ins w:id="258" w:author="David Wooten" w:date="2019-11-15T15:49:00Z">
        <w:r w:rsidRPr="00B47982">
          <w:rPr>
            <w:rStyle w:val="Hyperlink"/>
          </w:rPr>
          <w:fldChar w:fldCharType="begin"/>
        </w:r>
        <w:r w:rsidRPr="00B47982">
          <w:rPr>
            <w:rStyle w:val="Hyperlink"/>
          </w:rPr>
          <w:instrText xml:space="preserve"> </w:instrText>
        </w:r>
        <w:r>
          <w:instrText>HYPERLINK \l "_Toc24725480"</w:instrText>
        </w:r>
        <w:r w:rsidRPr="00B47982">
          <w:rPr>
            <w:rStyle w:val="Hyperlink"/>
          </w:rPr>
          <w:instrText xml:space="preserve"> </w:instrText>
        </w:r>
        <w:r w:rsidRPr="00B47982">
          <w:rPr>
            <w:rStyle w:val="Hyperlink"/>
          </w:rPr>
          <w:fldChar w:fldCharType="separate"/>
        </w:r>
        <w:r w:rsidRPr="00B47982">
          <w:rPr>
            <w:rStyle w:val="Hyperlink"/>
            <w:spacing w:val="8"/>
            <w:kern w:val="20"/>
          </w:rPr>
          <w:t>18.2</w:t>
        </w:r>
        <w:r>
          <w:rPr>
            <w:rFonts w:asciiTheme="minorHAnsi" w:eastAsiaTheme="minorEastAsia" w:hAnsiTheme="minorHAnsi" w:cstheme="minorBidi"/>
            <w:sz w:val="22"/>
            <w:szCs w:val="22"/>
          </w:rPr>
          <w:tab/>
        </w:r>
        <w:r w:rsidRPr="00B47982">
          <w:rPr>
            <w:rStyle w:val="Hyperlink"/>
          </w:rPr>
          <w:t>TPM2_Certify</w:t>
        </w:r>
        <w:r>
          <w:rPr>
            <w:webHidden/>
          </w:rPr>
          <w:tab/>
        </w:r>
        <w:r>
          <w:rPr>
            <w:webHidden/>
          </w:rPr>
          <w:fldChar w:fldCharType="begin"/>
        </w:r>
        <w:r>
          <w:rPr>
            <w:webHidden/>
          </w:rPr>
          <w:instrText xml:space="preserve"> PAGEREF _Toc24725480 \h </w:instrText>
        </w:r>
      </w:ins>
      <w:r>
        <w:rPr>
          <w:webHidden/>
        </w:rPr>
      </w:r>
      <w:r>
        <w:rPr>
          <w:webHidden/>
        </w:rPr>
        <w:fldChar w:fldCharType="separate"/>
      </w:r>
      <w:ins w:id="259" w:author="David Wooten" w:date="2019-11-15T15:49:00Z">
        <w:r>
          <w:rPr>
            <w:webHidden/>
          </w:rPr>
          <w:t>151</w:t>
        </w:r>
        <w:r>
          <w:rPr>
            <w:webHidden/>
          </w:rPr>
          <w:fldChar w:fldCharType="end"/>
        </w:r>
        <w:r w:rsidRPr="00B47982">
          <w:rPr>
            <w:rStyle w:val="Hyperlink"/>
          </w:rPr>
          <w:fldChar w:fldCharType="end"/>
        </w:r>
      </w:ins>
    </w:p>
    <w:p w:rsidR="00D51C42" w:rsidRDefault="00D51C42">
      <w:pPr>
        <w:pStyle w:val="TOC2"/>
        <w:rPr>
          <w:ins w:id="260" w:author="David Wooten" w:date="2019-11-15T15:49:00Z"/>
          <w:rFonts w:asciiTheme="minorHAnsi" w:eastAsiaTheme="minorEastAsia" w:hAnsiTheme="minorHAnsi" w:cstheme="minorBidi"/>
          <w:sz w:val="22"/>
          <w:szCs w:val="22"/>
        </w:rPr>
      </w:pPr>
      <w:ins w:id="261" w:author="David Wooten" w:date="2019-11-15T15:49:00Z">
        <w:r w:rsidRPr="00B47982">
          <w:rPr>
            <w:rStyle w:val="Hyperlink"/>
          </w:rPr>
          <w:fldChar w:fldCharType="begin"/>
        </w:r>
        <w:r w:rsidRPr="00B47982">
          <w:rPr>
            <w:rStyle w:val="Hyperlink"/>
          </w:rPr>
          <w:instrText xml:space="preserve"> </w:instrText>
        </w:r>
        <w:r>
          <w:instrText>HYPERLINK \l "_Toc24725481"</w:instrText>
        </w:r>
        <w:r w:rsidRPr="00B47982">
          <w:rPr>
            <w:rStyle w:val="Hyperlink"/>
          </w:rPr>
          <w:instrText xml:space="preserve"> </w:instrText>
        </w:r>
        <w:r w:rsidRPr="00B47982">
          <w:rPr>
            <w:rStyle w:val="Hyperlink"/>
          </w:rPr>
          <w:fldChar w:fldCharType="separate"/>
        </w:r>
        <w:r w:rsidRPr="00B47982">
          <w:rPr>
            <w:rStyle w:val="Hyperlink"/>
            <w:spacing w:val="8"/>
            <w:kern w:val="20"/>
          </w:rPr>
          <w:t>18.3</w:t>
        </w:r>
        <w:r>
          <w:rPr>
            <w:rFonts w:asciiTheme="minorHAnsi" w:eastAsiaTheme="minorEastAsia" w:hAnsiTheme="minorHAnsi" w:cstheme="minorBidi"/>
            <w:sz w:val="22"/>
            <w:szCs w:val="22"/>
          </w:rPr>
          <w:tab/>
        </w:r>
        <w:r w:rsidRPr="00B47982">
          <w:rPr>
            <w:rStyle w:val="Hyperlink"/>
          </w:rPr>
          <w:t>TPM2_CertifyCreation</w:t>
        </w:r>
        <w:r>
          <w:rPr>
            <w:webHidden/>
          </w:rPr>
          <w:tab/>
        </w:r>
        <w:r>
          <w:rPr>
            <w:webHidden/>
          </w:rPr>
          <w:fldChar w:fldCharType="begin"/>
        </w:r>
        <w:r>
          <w:rPr>
            <w:webHidden/>
          </w:rPr>
          <w:instrText xml:space="preserve"> PAGEREF _Toc24725481 \h </w:instrText>
        </w:r>
      </w:ins>
      <w:r>
        <w:rPr>
          <w:webHidden/>
        </w:rPr>
      </w:r>
      <w:r>
        <w:rPr>
          <w:webHidden/>
        </w:rPr>
        <w:fldChar w:fldCharType="separate"/>
      </w:r>
      <w:ins w:id="262" w:author="David Wooten" w:date="2019-11-15T15:49:00Z">
        <w:r>
          <w:rPr>
            <w:webHidden/>
          </w:rPr>
          <w:t>154</w:t>
        </w:r>
        <w:r>
          <w:rPr>
            <w:webHidden/>
          </w:rPr>
          <w:fldChar w:fldCharType="end"/>
        </w:r>
        <w:r w:rsidRPr="00B47982">
          <w:rPr>
            <w:rStyle w:val="Hyperlink"/>
          </w:rPr>
          <w:fldChar w:fldCharType="end"/>
        </w:r>
      </w:ins>
    </w:p>
    <w:p w:rsidR="00D51C42" w:rsidRDefault="00D51C42">
      <w:pPr>
        <w:pStyle w:val="TOC2"/>
        <w:rPr>
          <w:ins w:id="263" w:author="David Wooten" w:date="2019-11-15T15:49:00Z"/>
          <w:rFonts w:asciiTheme="minorHAnsi" w:eastAsiaTheme="minorEastAsia" w:hAnsiTheme="minorHAnsi" w:cstheme="minorBidi"/>
          <w:sz w:val="22"/>
          <w:szCs w:val="22"/>
        </w:rPr>
      </w:pPr>
      <w:ins w:id="264" w:author="David Wooten" w:date="2019-11-15T15:49:00Z">
        <w:r w:rsidRPr="00B47982">
          <w:rPr>
            <w:rStyle w:val="Hyperlink"/>
          </w:rPr>
          <w:fldChar w:fldCharType="begin"/>
        </w:r>
        <w:r w:rsidRPr="00B47982">
          <w:rPr>
            <w:rStyle w:val="Hyperlink"/>
          </w:rPr>
          <w:instrText xml:space="preserve"> </w:instrText>
        </w:r>
        <w:r>
          <w:instrText>HYPERLINK \l "_Toc24725482"</w:instrText>
        </w:r>
        <w:r w:rsidRPr="00B47982">
          <w:rPr>
            <w:rStyle w:val="Hyperlink"/>
          </w:rPr>
          <w:instrText xml:space="preserve"> </w:instrText>
        </w:r>
        <w:r w:rsidRPr="00B47982">
          <w:rPr>
            <w:rStyle w:val="Hyperlink"/>
          </w:rPr>
          <w:fldChar w:fldCharType="separate"/>
        </w:r>
        <w:r w:rsidRPr="00B47982">
          <w:rPr>
            <w:rStyle w:val="Hyperlink"/>
            <w:spacing w:val="8"/>
            <w:kern w:val="20"/>
          </w:rPr>
          <w:t>18.4</w:t>
        </w:r>
        <w:r>
          <w:rPr>
            <w:rFonts w:asciiTheme="minorHAnsi" w:eastAsiaTheme="minorEastAsia" w:hAnsiTheme="minorHAnsi" w:cstheme="minorBidi"/>
            <w:sz w:val="22"/>
            <w:szCs w:val="22"/>
          </w:rPr>
          <w:tab/>
        </w:r>
        <w:r w:rsidRPr="00B47982">
          <w:rPr>
            <w:rStyle w:val="Hyperlink"/>
          </w:rPr>
          <w:t>TPM2_Quote</w:t>
        </w:r>
        <w:r>
          <w:rPr>
            <w:webHidden/>
          </w:rPr>
          <w:tab/>
        </w:r>
        <w:r>
          <w:rPr>
            <w:webHidden/>
          </w:rPr>
          <w:fldChar w:fldCharType="begin"/>
        </w:r>
        <w:r>
          <w:rPr>
            <w:webHidden/>
          </w:rPr>
          <w:instrText xml:space="preserve"> PAGEREF _Toc24725482 \h </w:instrText>
        </w:r>
      </w:ins>
      <w:r>
        <w:rPr>
          <w:webHidden/>
        </w:rPr>
      </w:r>
      <w:r>
        <w:rPr>
          <w:webHidden/>
        </w:rPr>
        <w:fldChar w:fldCharType="separate"/>
      </w:r>
      <w:ins w:id="265" w:author="David Wooten" w:date="2019-11-15T15:49:00Z">
        <w:r>
          <w:rPr>
            <w:webHidden/>
          </w:rPr>
          <w:t>157</w:t>
        </w:r>
        <w:r>
          <w:rPr>
            <w:webHidden/>
          </w:rPr>
          <w:fldChar w:fldCharType="end"/>
        </w:r>
        <w:r w:rsidRPr="00B47982">
          <w:rPr>
            <w:rStyle w:val="Hyperlink"/>
          </w:rPr>
          <w:fldChar w:fldCharType="end"/>
        </w:r>
      </w:ins>
    </w:p>
    <w:p w:rsidR="00D51C42" w:rsidRDefault="00D51C42">
      <w:pPr>
        <w:pStyle w:val="TOC2"/>
        <w:rPr>
          <w:ins w:id="266" w:author="David Wooten" w:date="2019-11-15T15:49:00Z"/>
          <w:rFonts w:asciiTheme="minorHAnsi" w:eastAsiaTheme="minorEastAsia" w:hAnsiTheme="minorHAnsi" w:cstheme="minorBidi"/>
          <w:sz w:val="22"/>
          <w:szCs w:val="22"/>
        </w:rPr>
      </w:pPr>
      <w:ins w:id="267" w:author="David Wooten" w:date="2019-11-15T15:49:00Z">
        <w:r w:rsidRPr="00B47982">
          <w:rPr>
            <w:rStyle w:val="Hyperlink"/>
          </w:rPr>
          <w:lastRenderedPageBreak/>
          <w:fldChar w:fldCharType="begin"/>
        </w:r>
        <w:r w:rsidRPr="00B47982">
          <w:rPr>
            <w:rStyle w:val="Hyperlink"/>
          </w:rPr>
          <w:instrText xml:space="preserve"> </w:instrText>
        </w:r>
        <w:r>
          <w:instrText>HYPERLINK \l "_Toc24725483"</w:instrText>
        </w:r>
        <w:r w:rsidRPr="00B47982">
          <w:rPr>
            <w:rStyle w:val="Hyperlink"/>
          </w:rPr>
          <w:instrText xml:space="preserve"> </w:instrText>
        </w:r>
        <w:r w:rsidRPr="00B47982">
          <w:rPr>
            <w:rStyle w:val="Hyperlink"/>
          </w:rPr>
          <w:fldChar w:fldCharType="separate"/>
        </w:r>
        <w:r w:rsidRPr="00B47982">
          <w:rPr>
            <w:rStyle w:val="Hyperlink"/>
            <w:spacing w:val="8"/>
            <w:kern w:val="20"/>
          </w:rPr>
          <w:t>18.5</w:t>
        </w:r>
        <w:r>
          <w:rPr>
            <w:rFonts w:asciiTheme="minorHAnsi" w:eastAsiaTheme="minorEastAsia" w:hAnsiTheme="minorHAnsi" w:cstheme="minorBidi"/>
            <w:sz w:val="22"/>
            <w:szCs w:val="22"/>
          </w:rPr>
          <w:tab/>
        </w:r>
        <w:r w:rsidRPr="00B47982">
          <w:rPr>
            <w:rStyle w:val="Hyperlink"/>
          </w:rPr>
          <w:t>TPM2_GetSessionAuditDigest</w:t>
        </w:r>
        <w:r>
          <w:rPr>
            <w:webHidden/>
          </w:rPr>
          <w:tab/>
        </w:r>
        <w:r>
          <w:rPr>
            <w:webHidden/>
          </w:rPr>
          <w:fldChar w:fldCharType="begin"/>
        </w:r>
        <w:r>
          <w:rPr>
            <w:webHidden/>
          </w:rPr>
          <w:instrText xml:space="preserve"> PAGEREF _Toc24725483 \h </w:instrText>
        </w:r>
      </w:ins>
      <w:r>
        <w:rPr>
          <w:webHidden/>
        </w:rPr>
      </w:r>
      <w:r>
        <w:rPr>
          <w:webHidden/>
        </w:rPr>
        <w:fldChar w:fldCharType="separate"/>
      </w:r>
      <w:ins w:id="268" w:author="David Wooten" w:date="2019-11-15T15:49:00Z">
        <w:r>
          <w:rPr>
            <w:webHidden/>
          </w:rPr>
          <w:t>160</w:t>
        </w:r>
        <w:r>
          <w:rPr>
            <w:webHidden/>
          </w:rPr>
          <w:fldChar w:fldCharType="end"/>
        </w:r>
        <w:r w:rsidRPr="00B47982">
          <w:rPr>
            <w:rStyle w:val="Hyperlink"/>
          </w:rPr>
          <w:fldChar w:fldCharType="end"/>
        </w:r>
      </w:ins>
    </w:p>
    <w:p w:rsidR="00D51C42" w:rsidRDefault="00D51C42">
      <w:pPr>
        <w:pStyle w:val="TOC2"/>
        <w:rPr>
          <w:ins w:id="269" w:author="David Wooten" w:date="2019-11-15T15:49:00Z"/>
          <w:rFonts w:asciiTheme="minorHAnsi" w:eastAsiaTheme="minorEastAsia" w:hAnsiTheme="minorHAnsi" w:cstheme="minorBidi"/>
          <w:sz w:val="22"/>
          <w:szCs w:val="22"/>
        </w:rPr>
      </w:pPr>
      <w:ins w:id="270" w:author="David Wooten" w:date="2019-11-15T15:49:00Z">
        <w:r w:rsidRPr="00B47982">
          <w:rPr>
            <w:rStyle w:val="Hyperlink"/>
          </w:rPr>
          <w:fldChar w:fldCharType="begin"/>
        </w:r>
        <w:r w:rsidRPr="00B47982">
          <w:rPr>
            <w:rStyle w:val="Hyperlink"/>
          </w:rPr>
          <w:instrText xml:space="preserve"> </w:instrText>
        </w:r>
        <w:r>
          <w:instrText>HYPERLINK \l "_Toc24725484"</w:instrText>
        </w:r>
        <w:r w:rsidRPr="00B47982">
          <w:rPr>
            <w:rStyle w:val="Hyperlink"/>
          </w:rPr>
          <w:instrText xml:space="preserve"> </w:instrText>
        </w:r>
        <w:r w:rsidRPr="00B47982">
          <w:rPr>
            <w:rStyle w:val="Hyperlink"/>
          </w:rPr>
          <w:fldChar w:fldCharType="separate"/>
        </w:r>
        <w:r w:rsidRPr="00B47982">
          <w:rPr>
            <w:rStyle w:val="Hyperlink"/>
            <w:spacing w:val="8"/>
            <w:kern w:val="20"/>
          </w:rPr>
          <w:t>18.6</w:t>
        </w:r>
        <w:r>
          <w:rPr>
            <w:rFonts w:asciiTheme="minorHAnsi" w:eastAsiaTheme="minorEastAsia" w:hAnsiTheme="minorHAnsi" w:cstheme="minorBidi"/>
            <w:sz w:val="22"/>
            <w:szCs w:val="22"/>
          </w:rPr>
          <w:tab/>
        </w:r>
        <w:r w:rsidRPr="00B47982">
          <w:rPr>
            <w:rStyle w:val="Hyperlink"/>
          </w:rPr>
          <w:t>TPM2_GetCommandAuditDigest</w:t>
        </w:r>
        <w:r>
          <w:rPr>
            <w:webHidden/>
          </w:rPr>
          <w:tab/>
        </w:r>
        <w:r>
          <w:rPr>
            <w:webHidden/>
          </w:rPr>
          <w:fldChar w:fldCharType="begin"/>
        </w:r>
        <w:r>
          <w:rPr>
            <w:webHidden/>
          </w:rPr>
          <w:instrText xml:space="preserve"> PAGEREF _Toc24725484 \h </w:instrText>
        </w:r>
      </w:ins>
      <w:r>
        <w:rPr>
          <w:webHidden/>
        </w:rPr>
      </w:r>
      <w:r>
        <w:rPr>
          <w:webHidden/>
        </w:rPr>
        <w:fldChar w:fldCharType="separate"/>
      </w:r>
      <w:ins w:id="271" w:author="David Wooten" w:date="2019-11-15T15:49:00Z">
        <w:r>
          <w:rPr>
            <w:webHidden/>
          </w:rPr>
          <w:t>163</w:t>
        </w:r>
        <w:r>
          <w:rPr>
            <w:webHidden/>
          </w:rPr>
          <w:fldChar w:fldCharType="end"/>
        </w:r>
        <w:r w:rsidRPr="00B47982">
          <w:rPr>
            <w:rStyle w:val="Hyperlink"/>
          </w:rPr>
          <w:fldChar w:fldCharType="end"/>
        </w:r>
      </w:ins>
    </w:p>
    <w:p w:rsidR="00D51C42" w:rsidRDefault="00D51C42">
      <w:pPr>
        <w:pStyle w:val="TOC2"/>
        <w:rPr>
          <w:ins w:id="272" w:author="David Wooten" w:date="2019-11-15T15:49:00Z"/>
          <w:rFonts w:asciiTheme="minorHAnsi" w:eastAsiaTheme="minorEastAsia" w:hAnsiTheme="minorHAnsi" w:cstheme="minorBidi"/>
          <w:sz w:val="22"/>
          <w:szCs w:val="22"/>
        </w:rPr>
      </w:pPr>
      <w:ins w:id="273" w:author="David Wooten" w:date="2019-11-15T15:49:00Z">
        <w:r w:rsidRPr="00B47982">
          <w:rPr>
            <w:rStyle w:val="Hyperlink"/>
          </w:rPr>
          <w:fldChar w:fldCharType="begin"/>
        </w:r>
        <w:r w:rsidRPr="00B47982">
          <w:rPr>
            <w:rStyle w:val="Hyperlink"/>
          </w:rPr>
          <w:instrText xml:space="preserve"> </w:instrText>
        </w:r>
        <w:r>
          <w:instrText>HYPERLINK \l "_Toc24725485"</w:instrText>
        </w:r>
        <w:r w:rsidRPr="00B47982">
          <w:rPr>
            <w:rStyle w:val="Hyperlink"/>
          </w:rPr>
          <w:instrText xml:space="preserve"> </w:instrText>
        </w:r>
        <w:r w:rsidRPr="00B47982">
          <w:rPr>
            <w:rStyle w:val="Hyperlink"/>
          </w:rPr>
          <w:fldChar w:fldCharType="separate"/>
        </w:r>
        <w:r w:rsidRPr="00B47982">
          <w:rPr>
            <w:rStyle w:val="Hyperlink"/>
            <w:spacing w:val="8"/>
            <w:kern w:val="20"/>
          </w:rPr>
          <w:t>18.7</w:t>
        </w:r>
        <w:r>
          <w:rPr>
            <w:rFonts w:asciiTheme="minorHAnsi" w:eastAsiaTheme="minorEastAsia" w:hAnsiTheme="minorHAnsi" w:cstheme="minorBidi"/>
            <w:sz w:val="22"/>
            <w:szCs w:val="22"/>
          </w:rPr>
          <w:tab/>
        </w:r>
        <w:r w:rsidRPr="00B47982">
          <w:rPr>
            <w:rStyle w:val="Hyperlink"/>
          </w:rPr>
          <w:t>TPM2_GetTime</w:t>
        </w:r>
        <w:r>
          <w:rPr>
            <w:webHidden/>
          </w:rPr>
          <w:tab/>
        </w:r>
        <w:r>
          <w:rPr>
            <w:webHidden/>
          </w:rPr>
          <w:fldChar w:fldCharType="begin"/>
        </w:r>
        <w:r>
          <w:rPr>
            <w:webHidden/>
          </w:rPr>
          <w:instrText xml:space="preserve"> PAGEREF _Toc24725485 \h </w:instrText>
        </w:r>
      </w:ins>
      <w:r>
        <w:rPr>
          <w:webHidden/>
        </w:rPr>
      </w:r>
      <w:r>
        <w:rPr>
          <w:webHidden/>
        </w:rPr>
        <w:fldChar w:fldCharType="separate"/>
      </w:r>
      <w:ins w:id="274" w:author="David Wooten" w:date="2019-11-15T15:49:00Z">
        <w:r>
          <w:rPr>
            <w:webHidden/>
          </w:rPr>
          <w:t>166</w:t>
        </w:r>
        <w:r>
          <w:rPr>
            <w:webHidden/>
          </w:rPr>
          <w:fldChar w:fldCharType="end"/>
        </w:r>
        <w:r w:rsidRPr="00B47982">
          <w:rPr>
            <w:rStyle w:val="Hyperlink"/>
          </w:rPr>
          <w:fldChar w:fldCharType="end"/>
        </w:r>
      </w:ins>
    </w:p>
    <w:p w:rsidR="00D51C42" w:rsidRDefault="00D51C42">
      <w:pPr>
        <w:pStyle w:val="TOC2"/>
        <w:rPr>
          <w:ins w:id="275" w:author="David Wooten" w:date="2019-11-15T15:49:00Z"/>
          <w:rFonts w:asciiTheme="minorHAnsi" w:eastAsiaTheme="minorEastAsia" w:hAnsiTheme="minorHAnsi" w:cstheme="minorBidi"/>
          <w:sz w:val="22"/>
          <w:szCs w:val="22"/>
        </w:rPr>
      </w:pPr>
      <w:ins w:id="276" w:author="David Wooten" w:date="2019-11-15T15:49:00Z">
        <w:r w:rsidRPr="00B47982">
          <w:rPr>
            <w:rStyle w:val="Hyperlink"/>
          </w:rPr>
          <w:fldChar w:fldCharType="begin"/>
        </w:r>
        <w:r w:rsidRPr="00B47982">
          <w:rPr>
            <w:rStyle w:val="Hyperlink"/>
          </w:rPr>
          <w:instrText xml:space="preserve"> </w:instrText>
        </w:r>
        <w:r>
          <w:instrText>HYPERLINK \l "_Toc24725486"</w:instrText>
        </w:r>
        <w:r w:rsidRPr="00B47982">
          <w:rPr>
            <w:rStyle w:val="Hyperlink"/>
          </w:rPr>
          <w:instrText xml:space="preserve"> </w:instrText>
        </w:r>
        <w:r w:rsidRPr="00B47982">
          <w:rPr>
            <w:rStyle w:val="Hyperlink"/>
          </w:rPr>
          <w:fldChar w:fldCharType="separate"/>
        </w:r>
        <w:r w:rsidRPr="00B47982">
          <w:rPr>
            <w:rStyle w:val="Hyperlink"/>
            <w:spacing w:val="8"/>
            <w:kern w:val="20"/>
          </w:rPr>
          <w:t>18.8</w:t>
        </w:r>
        <w:r>
          <w:rPr>
            <w:rFonts w:asciiTheme="minorHAnsi" w:eastAsiaTheme="minorEastAsia" w:hAnsiTheme="minorHAnsi" w:cstheme="minorBidi"/>
            <w:sz w:val="22"/>
            <w:szCs w:val="22"/>
          </w:rPr>
          <w:tab/>
        </w:r>
        <w:r w:rsidRPr="00B47982">
          <w:rPr>
            <w:rStyle w:val="Hyperlink"/>
          </w:rPr>
          <w:t>TPM2_CertifyX509</w:t>
        </w:r>
        <w:r>
          <w:rPr>
            <w:webHidden/>
          </w:rPr>
          <w:tab/>
        </w:r>
        <w:r>
          <w:rPr>
            <w:webHidden/>
          </w:rPr>
          <w:fldChar w:fldCharType="begin"/>
        </w:r>
        <w:r>
          <w:rPr>
            <w:webHidden/>
          </w:rPr>
          <w:instrText xml:space="preserve"> PAGEREF _Toc24725486 \h </w:instrText>
        </w:r>
      </w:ins>
      <w:r>
        <w:rPr>
          <w:webHidden/>
        </w:rPr>
      </w:r>
      <w:r>
        <w:rPr>
          <w:webHidden/>
        </w:rPr>
        <w:fldChar w:fldCharType="separate"/>
      </w:r>
      <w:ins w:id="277" w:author="David Wooten" w:date="2019-11-15T15:49:00Z">
        <w:r>
          <w:rPr>
            <w:webHidden/>
          </w:rPr>
          <w:t>168</w:t>
        </w:r>
        <w:r>
          <w:rPr>
            <w:webHidden/>
          </w:rPr>
          <w:fldChar w:fldCharType="end"/>
        </w:r>
        <w:r w:rsidRPr="00B47982">
          <w:rPr>
            <w:rStyle w:val="Hyperlink"/>
          </w:rPr>
          <w:fldChar w:fldCharType="end"/>
        </w:r>
      </w:ins>
    </w:p>
    <w:p w:rsidR="00D51C42" w:rsidRDefault="00D51C42">
      <w:pPr>
        <w:pStyle w:val="TOC1"/>
        <w:rPr>
          <w:ins w:id="278" w:author="David Wooten" w:date="2019-11-15T15:49:00Z"/>
          <w:rFonts w:asciiTheme="minorHAnsi" w:eastAsiaTheme="minorEastAsia" w:hAnsiTheme="minorHAnsi" w:cstheme="minorBidi"/>
          <w:sz w:val="22"/>
        </w:rPr>
      </w:pPr>
      <w:ins w:id="279" w:author="David Wooten" w:date="2019-11-15T15:49:00Z">
        <w:r w:rsidRPr="00B47982">
          <w:rPr>
            <w:rStyle w:val="Hyperlink"/>
          </w:rPr>
          <w:fldChar w:fldCharType="begin"/>
        </w:r>
        <w:r w:rsidRPr="00B47982">
          <w:rPr>
            <w:rStyle w:val="Hyperlink"/>
          </w:rPr>
          <w:instrText xml:space="preserve"> </w:instrText>
        </w:r>
        <w:r>
          <w:instrText>HYPERLINK \l "_Toc24725487"</w:instrText>
        </w:r>
        <w:r w:rsidRPr="00B47982">
          <w:rPr>
            <w:rStyle w:val="Hyperlink"/>
          </w:rPr>
          <w:instrText xml:space="preserve"> </w:instrText>
        </w:r>
        <w:r w:rsidRPr="00B47982">
          <w:rPr>
            <w:rStyle w:val="Hyperlink"/>
          </w:rPr>
          <w:fldChar w:fldCharType="separate"/>
        </w:r>
        <w:r w:rsidRPr="00B47982">
          <w:rPr>
            <w:rStyle w:val="Hyperlink"/>
            <w:kern w:val="20"/>
          </w:rPr>
          <w:t>19</w:t>
        </w:r>
        <w:r>
          <w:rPr>
            <w:rFonts w:asciiTheme="minorHAnsi" w:eastAsiaTheme="minorEastAsia" w:hAnsiTheme="minorHAnsi" w:cstheme="minorBidi"/>
            <w:sz w:val="22"/>
          </w:rPr>
          <w:tab/>
        </w:r>
        <w:r w:rsidRPr="00B47982">
          <w:rPr>
            <w:rStyle w:val="Hyperlink"/>
          </w:rPr>
          <w:t>Ephemeral EC Keys</w:t>
        </w:r>
        <w:r>
          <w:rPr>
            <w:webHidden/>
          </w:rPr>
          <w:tab/>
        </w:r>
        <w:r>
          <w:rPr>
            <w:webHidden/>
          </w:rPr>
          <w:fldChar w:fldCharType="begin"/>
        </w:r>
        <w:r>
          <w:rPr>
            <w:webHidden/>
          </w:rPr>
          <w:instrText xml:space="preserve"> PAGEREF _Toc24725487 \h </w:instrText>
        </w:r>
      </w:ins>
      <w:r>
        <w:rPr>
          <w:webHidden/>
        </w:rPr>
      </w:r>
      <w:r>
        <w:rPr>
          <w:webHidden/>
        </w:rPr>
        <w:fldChar w:fldCharType="separate"/>
      </w:r>
      <w:ins w:id="280" w:author="David Wooten" w:date="2019-11-15T15:49:00Z">
        <w:r>
          <w:rPr>
            <w:webHidden/>
          </w:rPr>
          <w:t>172</w:t>
        </w:r>
        <w:r>
          <w:rPr>
            <w:webHidden/>
          </w:rPr>
          <w:fldChar w:fldCharType="end"/>
        </w:r>
        <w:r w:rsidRPr="00B47982">
          <w:rPr>
            <w:rStyle w:val="Hyperlink"/>
          </w:rPr>
          <w:fldChar w:fldCharType="end"/>
        </w:r>
      </w:ins>
    </w:p>
    <w:p w:rsidR="00D51C42" w:rsidRDefault="00D51C42">
      <w:pPr>
        <w:pStyle w:val="TOC2"/>
        <w:rPr>
          <w:ins w:id="281" w:author="David Wooten" w:date="2019-11-15T15:49:00Z"/>
          <w:rFonts w:asciiTheme="minorHAnsi" w:eastAsiaTheme="minorEastAsia" w:hAnsiTheme="minorHAnsi" w:cstheme="minorBidi"/>
          <w:sz w:val="22"/>
          <w:szCs w:val="22"/>
        </w:rPr>
      </w:pPr>
      <w:ins w:id="282" w:author="David Wooten" w:date="2019-11-15T15:49:00Z">
        <w:r w:rsidRPr="00B47982">
          <w:rPr>
            <w:rStyle w:val="Hyperlink"/>
          </w:rPr>
          <w:fldChar w:fldCharType="begin"/>
        </w:r>
        <w:r w:rsidRPr="00B47982">
          <w:rPr>
            <w:rStyle w:val="Hyperlink"/>
          </w:rPr>
          <w:instrText xml:space="preserve"> </w:instrText>
        </w:r>
        <w:r>
          <w:instrText>HYPERLINK \l "_Toc24725488"</w:instrText>
        </w:r>
        <w:r w:rsidRPr="00B47982">
          <w:rPr>
            <w:rStyle w:val="Hyperlink"/>
          </w:rPr>
          <w:instrText xml:space="preserve"> </w:instrText>
        </w:r>
        <w:r w:rsidRPr="00B47982">
          <w:rPr>
            <w:rStyle w:val="Hyperlink"/>
          </w:rPr>
          <w:fldChar w:fldCharType="separate"/>
        </w:r>
        <w:r w:rsidRPr="00B47982">
          <w:rPr>
            <w:rStyle w:val="Hyperlink"/>
            <w:spacing w:val="8"/>
            <w:kern w:val="20"/>
          </w:rPr>
          <w:t>19.1</w:t>
        </w:r>
        <w:r>
          <w:rPr>
            <w:rFonts w:asciiTheme="minorHAnsi" w:eastAsiaTheme="minorEastAsia" w:hAnsiTheme="minorHAnsi" w:cstheme="minorBidi"/>
            <w:sz w:val="22"/>
            <w:szCs w:val="22"/>
          </w:rPr>
          <w:tab/>
        </w:r>
        <w:r w:rsidRPr="00B47982">
          <w:rPr>
            <w:rStyle w:val="Hyperlink"/>
          </w:rPr>
          <w:t>Introduction</w:t>
        </w:r>
        <w:r>
          <w:rPr>
            <w:webHidden/>
          </w:rPr>
          <w:tab/>
        </w:r>
        <w:r>
          <w:rPr>
            <w:webHidden/>
          </w:rPr>
          <w:fldChar w:fldCharType="begin"/>
        </w:r>
        <w:r>
          <w:rPr>
            <w:webHidden/>
          </w:rPr>
          <w:instrText xml:space="preserve"> PAGEREF _Toc24725488 \h </w:instrText>
        </w:r>
      </w:ins>
      <w:r>
        <w:rPr>
          <w:webHidden/>
        </w:rPr>
      </w:r>
      <w:r>
        <w:rPr>
          <w:webHidden/>
        </w:rPr>
        <w:fldChar w:fldCharType="separate"/>
      </w:r>
      <w:ins w:id="283" w:author="David Wooten" w:date="2019-11-15T15:49:00Z">
        <w:r>
          <w:rPr>
            <w:webHidden/>
          </w:rPr>
          <w:t>172</w:t>
        </w:r>
        <w:r>
          <w:rPr>
            <w:webHidden/>
          </w:rPr>
          <w:fldChar w:fldCharType="end"/>
        </w:r>
        <w:r w:rsidRPr="00B47982">
          <w:rPr>
            <w:rStyle w:val="Hyperlink"/>
          </w:rPr>
          <w:fldChar w:fldCharType="end"/>
        </w:r>
      </w:ins>
    </w:p>
    <w:p w:rsidR="00D51C42" w:rsidRDefault="00D51C42">
      <w:pPr>
        <w:pStyle w:val="TOC2"/>
        <w:rPr>
          <w:ins w:id="284" w:author="David Wooten" w:date="2019-11-15T15:49:00Z"/>
          <w:rFonts w:asciiTheme="minorHAnsi" w:eastAsiaTheme="minorEastAsia" w:hAnsiTheme="minorHAnsi" w:cstheme="minorBidi"/>
          <w:sz w:val="22"/>
          <w:szCs w:val="22"/>
        </w:rPr>
      </w:pPr>
      <w:ins w:id="285" w:author="David Wooten" w:date="2019-11-15T15:49:00Z">
        <w:r w:rsidRPr="00B47982">
          <w:rPr>
            <w:rStyle w:val="Hyperlink"/>
          </w:rPr>
          <w:fldChar w:fldCharType="begin"/>
        </w:r>
        <w:r w:rsidRPr="00B47982">
          <w:rPr>
            <w:rStyle w:val="Hyperlink"/>
          </w:rPr>
          <w:instrText xml:space="preserve"> </w:instrText>
        </w:r>
        <w:r>
          <w:instrText>HYPERLINK \l "_Toc24725489"</w:instrText>
        </w:r>
        <w:r w:rsidRPr="00B47982">
          <w:rPr>
            <w:rStyle w:val="Hyperlink"/>
          </w:rPr>
          <w:instrText xml:space="preserve"> </w:instrText>
        </w:r>
        <w:r w:rsidRPr="00B47982">
          <w:rPr>
            <w:rStyle w:val="Hyperlink"/>
          </w:rPr>
          <w:fldChar w:fldCharType="separate"/>
        </w:r>
        <w:r w:rsidRPr="00B47982">
          <w:rPr>
            <w:rStyle w:val="Hyperlink"/>
            <w:spacing w:val="8"/>
            <w:kern w:val="20"/>
          </w:rPr>
          <w:t>19.2</w:t>
        </w:r>
        <w:r>
          <w:rPr>
            <w:rFonts w:asciiTheme="minorHAnsi" w:eastAsiaTheme="minorEastAsia" w:hAnsiTheme="minorHAnsi" w:cstheme="minorBidi"/>
            <w:sz w:val="22"/>
            <w:szCs w:val="22"/>
          </w:rPr>
          <w:tab/>
        </w:r>
        <w:r w:rsidRPr="00B47982">
          <w:rPr>
            <w:rStyle w:val="Hyperlink"/>
          </w:rPr>
          <w:t>TPM2_Commit</w:t>
        </w:r>
        <w:r>
          <w:rPr>
            <w:webHidden/>
          </w:rPr>
          <w:tab/>
        </w:r>
        <w:r>
          <w:rPr>
            <w:webHidden/>
          </w:rPr>
          <w:fldChar w:fldCharType="begin"/>
        </w:r>
        <w:r>
          <w:rPr>
            <w:webHidden/>
          </w:rPr>
          <w:instrText xml:space="preserve"> PAGEREF _Toc24725489 \h </w:instrText>
        </w:r>
      </w:ins>
      <w:r>
        <w:rPr>
          <w:webHidden/>
        </w:rPr>
      </w:r>
      <w:r>
        <w:rPr>
          <w:webHidden/>
        </w:rPr>
        <w:fldChar w:fldCharType="separate"/>
      </w:r>
      <w:ins w:id="286" w:author="David Wooten" w:date="2019-11-15T15:49:00Z">
        <w:r>
          <w:rPr>
            <w:webHidden/>
          </w:rPr>
          <w:t>173</w:t>
        </w:r>
        <w:r>
          <w:rPr>
            <w:webHidden/>
          </w:rPr>
          <w:fldChar w:fldCharType="end"/>
        </w:r>
        <w:r w:rsidRPr="00B47982">
          <w:rPr>
            <w:rStyle w:val="Hyperlink"/>
          </w:rPr>
          <w:fldChar w:fldCharType="end"/>
        </w:r>
      </w:ins>
    </w:p>
    <w:p w:rsidR="00D51C42" w:rsidRDefault="00D51C42">
      <w:pPr>
        <w:pStyle w:val="TOC2"/>
        <w:rPr>
          <w:ins w:id="287" w:author="David Wooten" w:date="2019-11-15T15:49:00Z"/>
          <w:rFonts w:asciiTheme="minorHAnsi" w:eastAsiaTheme="minorEastAsia" w:hAnsiTheme="minorHAnsi" w:cstheme="minorBidi"/>
          <w:sz w:val="22"/>
          <w:szCs w:val="22"/>
        </w:rPr>
      </w:pPr>
      <w:ins w:id="288" w:author="David Wooten" w:date="2019-11-15T15:49:00Z">
        <w:r w:rsidRPr="00B47982">
          <w:rPr>
            <w:rStyle w:val="Hyperlink"/>
          </w:rPr>
          <w:fldChar w:fldCharType="begin"/>
        </w:r>
        <w:r w:rsidRPr="00B47982">
          <w:rPr>
            <w:rStyle w:val="Hyperlink"/>
          </w:rPr>
          <w:instrText xml:space="preserve"> </w:instrText>
        </w:r>
        <w:r>
          <w:instrText>HYPERLINK \l "_Toc24725490"</w:instrText>
        </w:r>
        <w:r w:rsidRPr="00B47982">
          <w:rPr>
            <w:rStyle w:val="Hyperlink"/>
          </w:rPr>
          <w:instrText xml:space="preserve"> </w:instrText>
        </w:r>
        <w:r w:rsidRPr="00B47982">
          <w:rPr>
            <w:rStyle w:val="Hyperlink"/>
          </w:rPr>
          <w:fldChar w:fldCharType="separate"/>
        </w:r>
        <w:r w:rsidRPr="00B47982">
          <w:rPr>
            <w:rStyle w:val="Hyperlink"/>
            <w:spacing w:val="8"/>
            <w:kern w:val="20"/>
          </w:rPr>
          <w:t>19.3</w:t>
        </w:r>
        <w:r>
          <w:rPr>
            <w:rFonts w:asciiTheme="minorHAnsi" w:eastAsiaTheme="minorEastAsia" w:hAnsiTheme="minorHAnsi" w:cstheme="minorBidi"/>
            <w:sz w:val="22"/>
            <w:szCs w:val="22"/>
          </w:rPr>
          <w:tab/>
        </w:r>
        <w:r w:rsidRPr="00B47982">
          <w:rPr>
            <w:rStyle w:val="Hyperlink"/>
          </w:rPr>
          <w:t>TPM2_EC_Ephemeral</w:t>
        </w:r>
        <w:r>
          <w:rPr>
            <w:webHidden/>
          </w:rPr>
          <w:tab/>
        </w:r>
        <w:r>
          <w:rPr>
            <w:webHidden/>
          </w:rPr>
          <w:fldChar w:fldCharType="begin"/>
        </w:r>
        <w:r>
          <w:rPr>
            <w:webHidden/>
          </w:rPr>
          <w:instrText xml:space="preserve"> PAGEREF _Toc24725490 \h </w:instrText>
        </w:r>
      </w:ins>
      <w:r>
        <w:rPr>
          <w:webHidden/>
        </w:rPr>
      </w:r>
      <w:r>
        <w:rPr>
          <w:webHidden/>
        </w:rPr>
        <w:fldChar w:fldCharType="separate"/>
      </w:r>
      <w:ins w:id="289" w:author="David Wooten" w:date="2019-11-15T15:49:00Z">
        <w:r>
          <w:rPr>
            <w:webHidden/>
          </w:rPr>
          <w:t>176</w:t>
        </w:r>
        <w:r>
          <w:rPr>
            <w:webHidden/>
          </w:rPr>
          <w:fldChar w:fldCharType="end"/>
        </w:r>
        <w:r w:rsidRPr="00B47982">
          <w:rPr>
            <w:rStyle w:val="Hyperlink"/>
          </w:rPr>
          <w:fldChar w:fldCharType="end"/>
        </w:r>
      </w:ins>
    </w:p>
    <w:p w:rsidR="00D51C42" w:rsidRDefault="00D51C42">
      <w:pPr>
        <w:pStyle w:val="TOC1"/>
        <w:rPr>
          <w:ins w:id="290" w:author="David Wooten" w:date="2019-11-15T15:49:00Z"/>
          <w:rFonts w:asciiTheme="minorHAnsi" w:eastAsiaTheme="minorEastAsia" w:hAnsiTheme="minorHAnsi" w:cstheme="minorBidi"/>
          <w:sz w:val="22"/>
        </w:rPr>
      </w:pPr>
      <w:ins w:id="291" w:author="David Wooten" w:date="2019-11-15T15:49:00Z">
        <w:r w:rsidRPr="00B47982">
          <w:rPr>
            <w:rStyle w:val="Hyperlink"/>
          </w:rPr>
          <w:fldChar w:fldCharType="begin"/>
        </w:r>
        <w:r w:rsidRPr="00B47982">
          <w:rPr>
            <w:rStyle w:val="Hyperlink"/>
          </w:rPr>
          <w:instrText xml:space="preserve"> </w:instrText>
        </w:r>
        <w:r>
          <w:instrText>HYPERLINK \l "_Toc24725491"</w:instrText>
        </w:r>
        <w:r w:rsidRPr="00B47982">
          <w:rPr>
            <w:rStyle w:val="Hyperlink"/>
          </w:rPr>
          <w:instrText xml:space="preserve"> </w:instrText>
        </w:r>
        <w:r w:rsidRPr="00B47982">
          <w:rPr>
            <w:rStyle w:val="Hyperlink"/>
          </w:rPr>
          <w:fldChar w:fldCharType="separate"/>
        </w:r>
        <w:r w:rsidRPr="00B47982">
          <w:rPr>
            <w:rStyle w:val="Hyperlink"/>
            <w:kern w:val="20"/>
          </w:rPr>
          <w:t>20</w:t>
        </w:r>
        <w:r>
          <w:rPr>
            <w:rFonts w:asciiTheme="minorHAnsi" w:eastAsiaTheme="minorEastAsia" w:hAnsiTheme="minorHAnsi" w:cstheme="minorBidi"/>
            <w:sz w:val="22"/>
          </w:rPr>
          <w:tab/>
        </w:r>
        <w:r w:rsidRPr="00B47982">
          <w:rPr>
            <w:rStyle w:val="Hyperlink"/>
          </w:rPr>
          <w:t>Signing and Signature Verification</w:t>
        </w:r>
        <w:r>
          <w:rPr>
            <w:webHidden/>
          </w:rPr>
          <w:tab/>
        </w:r>
        <w:r>
          <w:rPr>
            <w:webHidden/>
          </w:rPr>
          <w:fldChar w:fldCharType="begin"/>
        </w:r>
        <w:r>
          <w:rPr>
            <w:webHidden/>
          </w:rPr>
          <w:instrText xml:space="preserve"> PAGEREF _Toc24725491 \h </w:instrText>
        </w:r>
      </w:ins>
      <w:r>
        <w:rPr>
          <w:webHidden/>
        </w:rPr>
      </w:r>
      <w:r>
        <w:rPr>
          <w:webHidden/>
        </w:rPr>
        <w:fldChar w:fldCharType="separate"/>
      </w:r>
      <w:ins w:id="292" w:author="David Wooten" w:date="2019-11-15T15:49:00Z">
        <w:r>
          <w:rPr>
            <w:webHidden/>
          </w:rPr>
          <w:t>179</w:t>
        </w:r>
        <w:r>
          <w:rPr>
            <w:webHidden/>
          </w:rPr>
          <w:fldChar w:fldCharType="end"/>
        </w:r>
        <w:r w:rsidRPr="00B47982">
          <w:rPr>
            <w:rStyle w:val="Hyperlink"/>
          </w:rPr>
          <w:fldChar w:fldCharType="end"/>
        </w:r>
      </w:ins>
    </w:p>
    <w:p w:rsidR="00D51C42" w:rsidRDefault="00D51C42">
      <w:pPr>
        <w:pStyle w:val="TOC2"/>
        <w:rPr>
          <w:ins w:id="293" w:author="David Wooten" w:date="2019-11-15T15:49:00Z"/>
          <w:rFonts w:asciiTheme="minorHAnsi" w:eastAsiaTheme="minorEastAsia" w:hAnsiTheme="minorHAnsi" w:cstheme="minorBidi"/>
          <w:sz w:val="22"/>
          <w:szCs w:val="22"/>
        </w:rPr>
      </w:pPr>
      <w:ins w:id="294" w:author="David Wooten" w:date="2019-11-15T15:49:00Z">
        <w:r w:rsidRPr="00B47982">
          <w:rPr>
            <w:rStyle w:val="Hyperlink"/>
          </w:rPr>
          <w:fldChar w:fldCharType="begin"/>
        </w:r>
        <w:r w:rsidRPr="00B47982">
          <w:rPr>
            <w:rStyle w:val="Hyperlink"/>
          </w:rPr>
          <w:instrText xml:space="preserve"> </w:instrText>
        </w:r>
        <w:r>
          <w:instrText>HYPERLINK \l "_Toc24725492"</w:instrText>
        </w:r>
        <w:r w:rsidRPr="00B47982">
          <w:rPr>
            <w:rStyle w:val="Hyperlink"/>
          </w:rPr>
          <w:instrText xml:space="preserve"> </w:instrText>
        </w:r>
        <w:r w:rsidRPr="00B47982">
          <w:rPr>
            <w:rStyle w:val="Hyperlink"/>
          </w:rPr>
          <w:fldChar w:fldCharType="separate"/>
        </w:r>
        <w:r w:rsidRPr="00B47982">
          <w:rPr>
            <w:rStyle w:val="Hyperlink"/>
            <w:spacing w:val="8"/>
            <w:kern w:val="20"/>
          </w:rPr>
          <w:t>20.1</w:t>
        </w:r>
        <w:r>
          <w:rPr>
            <w:rFonts w:asciiTheme="minorHAnsi" w:eastAsiaTheme="minorEastAsia" w:hAnsiTheme="minorHAnsi" w:cstheme="minorBidi"/>
            <w:sz w:val="22"/>
            <w:szCs w:val="22"/>
          </w:rPr>
          <w:tab/>
        </w:r>
        <w:r w:rsidRPr="00B47982">
          <w:rPr>
            <w:rStyle w:val="Hyperlink"/>
          </w:rPr>
          <w:t>TPM2_VerifySignature</w:t>
        </w:r>
        <w:r>
          <w:rPr>
            <w:webHidden/>
          </w:rPr>
          <w:tab/>
        </w:r>
        <w:r>
          <w:rPr>
            <w:webHidden/>
          </w:rPr>
          <w:fldChar w:fldCharType="begin"/>
        </w:r>
        <w:r>
          <w:rPr>
            <w:webHidden/>
          </w:rPr>
          <w:instrText xml:space="preserve"> PAGEREF _Toc24725492 \h </w:instrText>
        </w:r>
      </w:ins>
      <w:r>
        <w:rPr>
          <w:webHidden/>
        </w:rPr>
      </w:r>
      <w:r>
        <w:rPr>
          <w:webHidden/>
        </w:rPr>
        <w:fldChar w:fldCharType="separate"/>
      </w:r>
      <w:ins w:id="295" w:author="David Wooten" w:date="2019-11-15T15:49:00Z">
        <w:r>
          <w:rPr>
            <w:webHidden/>
          </w:rPr>
          <w:t>179</w:t>
        </w:r>
        <w:r>
          <w:rPr>
            <w:webHidden/>
          </w:rPr>
          <w:fldChar w:fldCharType="end"/>
        </w:r>
        <w:r w:rsidRPr="00B47982">
          <w:rPr>
            <w:rStyle w:val="Hyperlink"/>
          </w:rPr>
          <w:fldChar w:fldCharType="end"/>
        </w:r>
      </w:ins>
    </w:p>
    <w:p w:rsidR="00D51C42" w:rsidRDefault="00D51C42">
      <w:pPr>
        <w:pStyle w:val="TOC2"/>
        <w:rPr>
          <w:ins w:id="296" w:author="David Wooten" w:date="2019-11-15T15:49:00Z"/>
          <w:rFonts w:asciiTheme="minorHAnsi" w:eastAsiaTheme="minorEastAsia" w:hAnsiTheme="minorHAnsi" w:cstheme="minorBidi"/>
          <w:sz w:val="22"/>
          <w:szCs w:val="22"/>
        </w:rPr>
      </w:pPr>
      <w:ins w:id="297" w:author="David Wooten" w:date="2019-11-15T15:49:00Z">
        <w:r w:rsidRPr="00B47982">
          <w:rPr>
            <w:rStyle w:val="Hyperlink"/>
          </w:rPr>
          <w:fldChar w:fldCharType="begin"/>
        </w:r>
        <w:r w:rsidRPr="00B47982">
          <w:rPr>
            <w:rStyle w:val="Hyperlink"/>
          </w:rPr>
          <w:instrText xml:space="preserve"> </w:instrText>
        </w:r>
        <w:r>
          <w:instrText>HYPERLINK \l "_Toc24725493"</w:instrText>
        </w:r>
        <w:r w:rsidRPr="00B47982">
          <w:rPr>
            <w:rStyle w:val="Hyperlink"/>
          </w:rPr>
          <w:instrText xml:space="preserve"> </w:instrText>
        </w:r>
        <w:r w:rsidRPr="00B47982">
          <w:rPr>
            <w:rStyle w:val="Hyperlink"/>
          </w:rPr>
          <w:fldChar w:fldCharType="separate"/>
        </w:r>
        <w:r w:rsidRPr="00B47982">
          <w:rPr>
            <w:rStyle w:val="Hyperlink"/>
            <w:spacing w:val="8"/>
            <w:kern w:val="20"/>
          </w:rPr>
          <w:t>20.2</w:t>
        </w:r>
        <w:r>
          <w:rPr>
            <w:rFonts w:asciiTheme="minorHAnsi" w:eastAsiaTheme="minorEastAsia" w:hAnsiTheme="minorHAnsi" w:cstheme="minorBidi"/>
            <w:sz w:val="22"/>
            <w:szCs w:val="22"/>
          </w:rPr>
          <w:tab/>
        </w:r>
        <w:r w:rsidRPr="00B47982">
          <w:rPr>
            <w:rStyle w:val="Hyperlink"/>
          </w:rPr>
          <w:t>TPM2_Sign</w:t>
        </w:r>
        <w:r>
          <w:rPr>
            <w:webHidden/>
          </w:rPr>
          <w:tab/>
        </w:r>
        <w:r>
          <w:rPr>
            <w:webHidden/>
          </w:rPr>
          <w:fldChar w:fldCharType="begin"/>
        </w:r>
        <w:r>
          <w:rPr>
            <w:webHidden/>
          </w:rPr>
          <w:instrText xml:space="preserve"> PAGEREF _Toc24725493 \h </w:instrText>
        </w:r>
      </w:ins>
      <w:r>
        <w:rPr>
          <w:webHidden/>
        </w:rPr>
      </w:r>
      <w:r>
        <w:rPr>
          <w:webHidden/>
        </w:rPr>
        <w:fldChar w:fldCharType="separate"/>
      </w:r>
      <w:ins w:id="298" w:author="David Wooten" w:date="2019-11-15T15:49:00Z">
        <w:r>
          <w:rPr>
            <w:webHidden/>
          </w:rPr>
          <w:t>182</w:t>
        </w:r>
        <w:r>
          <w:rPr>
            <w:webHidden/>
          </w:rPr>
          <w:fldChar w:fldCharType="end"/>
        </w:r>
        <w:r w:rsidRPr="00B47982">
          <w:rPr>
            <w:rStyle w:val="Hyperlink"/>
          </w:rPr>
          <w:fldChar w:fldCharType="end"/>
        </w:r>
      </w:ins>
    </w:p>
    <w:p w:rsidR="00D51C42" w:rsidRDefault="00D51C42">
      <w:pPr>
        <w:pStyle w:val="TOC1"/>
        <w:rPr>
          <w:ins w:id="299" w:author="David Wooten" w:date="2019-11-15T15:49:00Z"/>
          <w:rFonts w:asciiTheme="minorHAnsi" w:eastAsiaTheme="minorEastAsia" w:hAnsiTheme="minorHAnsi" w:cstheme="minorBidi"/>
          <w:sz w:val="22"/>
        </w:rPr>
      </w:pPr>
      <w:ins w:id="300" w:author="David Wooten" w:date="2019-11-15T15:49:00Z">
        <w:r w:rsidRPr="00B47982">
          <w:rPr>
            <w:rStyle w:val="Hyperlink"/>
          </w:rPr>
          <w:fldChar w:fldCharType="begin"/>
        </w:r>
        <w:r w:rsidRPr="00B47982">
          <w:rPr>
            <w:rStyle w:val="Hyperlink"/>
          </w:rPr>
          <w:instrText xml:space="preserve"> </w:instrText>
        </w:r>
        <w:r>
          <w:instrText>HYPERLINK \l "_Toc24725494"</w:instrText>
        </w:r>
        <w:r w:rsidRPr="00B47982">
          <w:rPr>
            <w:rStyle w:val="Hyperlink"/>
          </w:rPr>
          <w:instrText xml:space="preserve"> </w:instrText>
        </w:r>
        <w:r w:rsidRPr="00B47982">
          <w:rPr>
            <w:rStyle w:val="Hyperlink"/>
          </w:rPr>
          <w:fldChar w:fldCharType="separate"/>
        </w:r>
        <w:r w:rsidRPr="00B47982">
          <w:rPr>
            <w:rStyle w:val="Hyperlink"/>
            <w:kern w:val="20"/>
          </w:rPr>
          <w:t>21</w:t>
        </w:r>
        <w:r>
          <w:rPr>
            <w:rFonts w:asciiTheme="minorHAnsi" w:eastAsiaTheme="minorEastAsia" w:hAnsiTheme="minorHAnsi" w:cstheme="minorBidi"/>
            <w:sz w:val="22"/>
          </w:rPr>
          <w:tab/>
        </w:r>
        <w:r w:rsidRPr="00B47982">
          <w:rPr>
            <w:rStyle w:val="Hyperlink"/>
          </w:rPr>
          <w:t>Command Audit</w:t>
        </w:r>
        <w:r>
          <w:rPr>
            <w:webHidden/>
          </w:rPr>
          <w:tab/>
        </w:r>
        <w:r>
          <w:rPr>
            <w:webHidden/>
          </w:rPr>
          <w:fldChar w:fldCharType="begin"/>
        </w:r>
        <w:r>
          <w:rPr>
            <w:webHidden/>
          </w:rPr>
          <w:instrText xml:space="preserve"> PAGEREF _Toc24725494 \h </w:instrText>
        </w:r>
      </w:ins>
      <w:r>
        <w:rPr>
          <w:webHidden/>
        </w:rPr>
      </w:r>
      <w:r>
        <w:rPr>
          <w:webHidden/>
        </w:rPr>
        <w:fldChar w:fldCharType="separate"/>
      </w:r>
      <w:ins w:id="301" w:author="David Wooten" w:date="2019-11-15T15:49:00Z">
        <w:r>
          <w:rPr>
            <w:webHidden/>
          </w:rPr>
          <w:t>185</w:t>
        </w:r>
        <w:r>
          <w:rPr>
            <w:webHidden/>
          </w:rPr>
          <w:fldChar w:fldCharType="end"/>
        </w:r>
        <w:r w:rsidRPr="00B47982">
          <w:rPr>
            <w:rStyle w:val="Hyperlink"/>
          </w:rPr>
          <w:fldChar w:fldCharType="end"/>
        </w:r>
      </w:ins>
    </w:p>
    <w:p w:rsidR="00D51C42" w:rsidRDefault="00D51C42">
      <w:pPr>
        <w:pStyle w:val="TOC2"/>
        <w:rPr>
          <w:ins w:id="302" w:author="David Wooten" w:date="2019-11-15T15:49:00Z"/>
          <w:rFonts w:asciiTheme="minorHAnsi" w:eastAsiaTheme="minorEastAsia" w:hAnsiTheme="minorHAnsi" w:cstheme="minorBidi"/>
          <w:sz w:val="22"/>
          <w:szCs w:val="22"/>
        </w:rPr>
      </w:pPr>
      <w:ins w:id="303" w:author="David Wooten" w:date="2019-11-15T15:49:00Z">
        <w:r w:rsidRPr="00B47982">
          <w:rPr>
            <w:rStyle w:val="Hyperlink"/>
          </w:rPr>
          <w:fldChar w:fldCharType="begin"/>
        </w:r>
        <w:r w:rsidRPr="00B47982">
          <w:rPr>
            <w:rStyle w:val="Hyperlink"/>
          </w:rPr>
          <w:instrText xml:space="preserve"> </w:instrText>
        </w:r>
        <w:r>
          <w:instrText>HYPERLINK \l "_Toc24725495"</w:instrText>
        </w:r>
        <w:r w:rsidRPr="00B47982">
          <w:rPr>
            <w:rStyle w:val="Hyperlink"/>
          </w:rPr>
          <w:instrText xml:space="preserve"> </w:instrText>
        </w:r>
        <w:r w:rsidRPr="00B47982">
          <w:rPr>
            <w:rStyle w:val="Hyperlink"/>
          </w:rPr>
          <w:fldChar w:fldCharType="separate"/>
        </w:r>
        <w:r w:rsidRPr="00B47982">
          <w:rPr>
            <w:rStyle w:val="Hyperlink"/>
            <w:spacing w:val="8"/>
            <w:kern w:val="20"/>
          </w:rPr>
          <w:t>21.1</w:t>
        </w:r>
        <w:r>
          <w:rPr>
            <w:rFonts w:asciiTheme="minorHAnsi" w:eastAsiaTheme="minorEastAsia" w:hAnsiTheme="minorHAnsi" w:cstheme="minorBidi"/>
            <w:sz w:val="22"/>
            <w:szCs w:val="22"/>
          </w:rPr>
          <w:tab/>
        </w:r>
        <w:r w:rsidRPr="00B47982">
          <w:rPr>
            <w:rStyle w:val="Hyperlink"/>
          </w:rPr>
          <w:t>Introduction</w:t>
        </w:r>
        <w:r>
          <w:rPr>
            <w:webHidden/>
          </w:rPr>
          <w:tab/>
        </w:r>
        <w:r>
          <w:rPr>
            <w:webHidden/>
          </w:rPr>
          <w:fldChar w:fldCharType="begin"/>
        </w:r>
        <w:r>
          <w:rPr>
            <w:webHidden/>
          </w:rPr>
          <w:instrText xml:space="preserve"> PAGEREF _Toc24725495 \h </w:instrText>
        </w:r>
      </w:ins>
      <w:r>
        <w:rPr>
          <w:webHidden/>
        </w:rPr>
      </w:r>
      <w:r>
        <w:rPr>
          <w:webHidden/>
        </w:rPr>
        <w:fldChar w:fldCharType="separate"/>
      </w:r>
      <w:ins w:id="304" w:author="David Wooten" w:date="2019-11-15T15:49:00Z">
        <w:r>
          <w:rPr>
            <w:webHidden/>
          </w:rPr>
          <w:t>185</w:t>
        </w:r>
        <w:r>
          <w:rPr>
            <w:webHidden/>
          </w:rPr>
          <w:fldChar w:fldCharType="end"/>
        </w:r>
        <w:r w:rsidRPr="00B47982">
          <w:rPr>
            <w:rStyle w:val="Hyperlink"/>
          </w:rPr>
          <w:fldChar w:fldCharType="end"/>
        </w:r>
      </w:ins>
    </w:p>
    <w:p w:rsidR="00D51C42" w:rsidRDefault="00D51C42">
      <w:pPr>
        <w:pStyle w:val="TOC2"/>
        <w:rPr>
          <w:ins w:id="305" w:author="David Wooten" w:date="2019-11-15T15:49:00Z"/>
          <w:rFonts w:asciiTheme="minorHAnsi" w:eastAsiaTheme="minorEastAsia" w:hAnsiTheme="minorHAnsi" w:cstheme="minorBidi"/>
          <w:sz w:val="22"/>
          <w:szCs w:val="22"/>
        </w:rPr>
      </w:pPr>
      <w:ins w:id="306" w:author="David Wooten" w:date="2019-11-15T15:49:00Z">
        <w:r w:rsidRPr="00B47982">
          <w:rPr>
            <w:rStyle w:val="Hyperlink"/>
          </w:rPr>
          <w:fldChar w:fldCharType="begin"/>
        </w:r>
        <w:r w:rsidRPr="00B47982">
          <w:rPr>
            <w:rStyle w:val="Hyperlink"/>
          </w:rPr>
          <w:instrText xml:space="preserve"> </w:instrText>
        </w:r>
        <w:r>
          <w:instrText>HYPERLINK \l "_Toc24725496"</w:instrText>
        </w:r>
        <w:r w:rsidRPr="00B47982">
          <w:rPr>
            <w:rStyle w:val="Hyperlink"/>
          </w:rPr>
          <w:instrText xml:space="preserve"> </w:instrText>
        </w:r>
        <w:r w:rsidRPr="00B47982">
          <w:rPr>
            <w:rStyle w:val="Hyperlink"/>
          </w:rPr>
          <w:fldChar w:fldCharType="separate"/>
        </w:r>
        <w:r w:rsidRPr="00B47982">
          <w:rPr>
            <w:rStyle w:val="Hyperlink"/>
            <w:spacing w:val="8"/>
            <w:kern w:val="20"/>
          </w:rPr>
          <w:t>21.2</w:t>
        </w:r>
        <w:r>
          <w:rPr>
            <w:rFonts w:asciiTheme="minorHAnsi" w:eastAsiaTheme="minorEastAsia" w:hAnsiTheme="minorHAnsi" w:cstheme="minorBidi"/>
            <w:sz w:val="22"/>
            <w:szCs w:val="22"/>
          </w:rPr>
          <w:tab/>
        </w:r>
        <w:r w:rsidRPr="00B47982">
          <w:rPr>
            <w:rStyle w:val="Hyperlink"/>
          </w:rPr>
          <w:t>TPM2_SetCommandCodeAuditStatus</w:t>
        </w:r>
        <w:r>
          <w:rPr>
            <w:webHidden/>
          </w:rPr>
          <w:tab/>
        </w:r>
        <w:r>
          <w:rPr>
            <w:webHidden/>
          </w:rPr>
          <w:fldChar w:fldCharType="begin"/>
        </w:r>
        <w:r>
          <w:rPr>
            <w:webHidden/>
          </w:rPr>
          <w:instrText xml:space="preserve"> PAGEREF _Toc24725496 \h </w:instrText>
        </w:r>
      </w:ins>
      <w:r>
        <w:rPr>
          <w:webHidden/>
        </w:rPr>
      </w:r>
      <w:r>
        <w:rPr>
          <w:webHidden/>
        </w:rPr>
        <w:fldChar w:fldCharType="separate"/>
      </w:r>
      <w:ins w:id="307" w:author="David Wooten" w:date="2019-11-15T15:49:00Z">
        <w:r>
          <w:rPr>
            <w:webHidden/>
          </w:rPr>
          <w:t>186</w:t>
        </w:r>
        <w:r>
          <w:rPr>
            <w:webHidden/>
          </w:rPr>
          <w:fldChar w:fldCharType="end"/>
        </w:r>
        <w:r w:rsidRPr="00B47982">
          <w:rPr>
            <w:rStyle w:val="Hyperlink"/>
          </w:rPr>
          <w:fldChar w:fldCharType="end"/>
        </w:r>
      </w:ins>
    </w:p>
    <w:p w:rsidR="00D51C42" w:rsidRDefault="00D51C42">
      <w:pPr>
        <w:pStyle w:val="TOC1"/>
        <w:rPr>
          <w:ins w:id="308" w:author="David Wooten" w:date="2019-11-15T15:49:00Z"/>
          <w:rFonts w:asciiTheme="minorHAnsi" w:eastAsiaTheme="minorEastAsia" w:hAnsiTheme="minorHAnsi" w:cstheme="minorBidi"/>
          <w:sz w:val="22"/>
        </w:rPr>
      </w:pPr>
      <w:ins w:id="309" w:author="David Wooten" w:date="2019-11-15T15:49:00Z">
        <w:r w:rsidRPr="00B47982">
          <w:rPr>
            <w:rStyle w:val="Hyperlink"/>
          </w:rPr>
          <w:fldChar w:fldCharType="begin"/>
        </w:r>
        <w:r w:rsidRPr="00B47982">
          <w:rPr>
            <w:rStyle w:val="Hyperlink"/>
          </w:rPr>
          <w:instrText xml:space="preserve"> </w:instrText>
        </w:r>
        <w:r>
          <w:instrText>HYPERLINK \l "_Toc24725497"</w:instrText>
        </w:r>
        <w:r w:rsidRPr="00B47982">
          <w:rPr>
            <w:rStyle w:val="Hyperlink"/>
          </w:rPr>
          <w:instrText xml:space="preserve"> </w:instrText>
        </w:r>
        <w:r w:rsidRPr="00B47982">
          <w:rPr>
            <w:rStyle w:val="Hyperlink"/>
          </w:rPr>
          <w:fldChar w:fldCharType="separate"/>
        </w:r>
        <w:r w:rsidRPr="00B47982">
          <w:rPr>
            <w:rStyle w:val="Hyperlink"/>
            <w:kern w:val="20"/>
          </w:rPr>
          <w:t>22</w:t>
        </w:r>
        <w:r>
          <w:rPr>
            <w:rFonts w:asciiTheme="minorHAnsi" w:eastAsiaTheme="minorEastAsia" w:hAnsiTheme="minorHAnsi" w:cstheme="minorBidi"/>
            <w:sz w:val="22"/>
          </w:rPr>
          <w:tab/>
        </w:r>
        <w:r w:rsidRPr="00B47982">
          <w:rPr>
            <w:rStyle w:val="Hyperlink"/>
          </w:rPr>
          <w:t>Integrity Collection (PCR)</w:t>
        </w:r>
        <w:r>
          <w:rPr>
            <w:webHidden/>
          </w:rPr>
          <w:tab/>
        </w:r>
        <w:r>
          <w:rPr>
            <w:webHidden/>
          </w:rPr>
          <w:fldChar w:fldCharType="begin"/>
        </w:r>
        <w:r>
          <w:rPr>
            <w:webHidden/>
          </w:rPr>
          <w:instrText xml:space="preserve"> PAGEREF _Toc24725497 \h </w:instrText>
        </w:r>
      </w:ins>
      <w:r>
        <w:rPr>
          <w:webHidden/>
        </w:rPr>
      </w:r>
      <w:r>
        <w:rPr>
          <w:webHidden/>
        </w:rPr>
        <w:fldChar w:fldCharType="separate"/>
      </w:r>
      <w:ins w:id="310" w:author="David Wooten" w:date="2019-11-15T15:49:00Z">
        <w:r>
          <w:rPr>
            <w:webHidden/>
          </w:rPr>
          <w:t>189</w:t>
        </w:r>
        <w:r>
          <w:rPr>
            <w:webHidden/>
          </w:rPr>
          <w:fldChar w:fldCharType="end"/>
        </w:r>
        <w:r w:rsidRPr="00B47982">
          <w:rPr>
            <w:rStyle w:val="Hyperlink"/>
          </w:rPr>
          <w:fldChar w:fldCharType="end"/>
        </w:r>
      </w:ins>
    </w:p>
    <w:p w:rsidR="00D51C42" w:rsidRDefault="00D51C42">
      <w:pPr>
        <w:pStyle w:val="TOC2"/>
        <w:rPr>
          <w:ins w:id="311" w:author="David Wooten" w:date="2019-11-15T15:49:00Z"/>
          <w:rFonts w:asciiTheme="minorHAnsi" w:eastAsiaTheme="minorEastAsia" w:hAnsiTheme="minorHAnsi" w:cstheme="minorBidi"/>
          <w:sz w:val="22"/>
          <w:szCs w:val="22"/>
        </w:rPr>
      </w:pPr>
      <w:ins w:id="312" w:author="David Wooten" w:date="2019-11-15T15:49:00Z">
        <w:r w:rsidRPr="00B47982">
          <w:rPr>
            <w:rStyle w:val="Hyperlink"/>
          </w:rPr>
          <w:fldChar w:fldCharType="begin"/>
        </w:r>
        <w:r w:rsidRPr="00B47982">
          <w:rPr>
            <w:rStyle w:val="Hyperlink"/>
          </w:rPr>
          <w:instrText xml:space="preserve"> </w:instrText>
        </w:r>
        <w:r>
          <w:instrText>HYPERLINK \l "_Toc24725498"</w:instrText>
        </w:r>
        <w:r w:rsidRPr="00B47982">
          <w:rPr>
            <w:rStyle w:val="Hyperlink"/>
          </w:rPr>
          <w:instrText xml:space="preserve"> </w:instrText>
        </w:r>
        <w:r w:rsidRPr="00B47982">
          <w:rPr>
            <w:rStyle w:val="Hyperlink"/>
          </w:rPr>
          <w:fldChar w:fldCharType="separate"/>
        </w:r>
        <w:r w:rsidRPr="00B47982">
          <w:rPr>
            <w:rStyle w:val="Hyperlink"/>
            <w:spacing w:val="8"/>
            <w:kern w:val="20"/>
          </w:rPr>
          <w:t>22.1</w:t>
        </w:r>
        <w:r>
          <w:rPr>
            <w:rFonts w:asciiTheme="minorHAnsi" w:eastAsiaTheme="minorEastAsia" w:hAnsiTheme="minorHAnsi" w:cstheme="minorBidi"/>
            <w:sz w:val="22"/>
            <w:szCs w:val="22"/>
          </w:rPr>
          <w:tab/>
        </w:r>
        <w:r w:rsidRPr="00B47982">
          <w:rPr>
            <w:rStyle w:val="Hyperlink"/>
          </w:rPr>
          <w:t>Introduction</w:t>
        </w:r>
        <w:r>
          <w:rPr>
            <w:webHidden/>
          </w:rPr>
          <w:tab/>
        </w:r>
        <w:r>
          <w:rPr>
            <w:webHidden/>
          </w:rPr>
          <w:fldChar w:fldCharType="begin"/>
        </w:r>
        <w:r>
          <w:rPr>
            <w:webHidden/>
          </w:rPr>
          <w:instrText xml:space="preserve"> PAGEREF _Toc24725498 \h </w:instrText>
        </w:r>
      </w:ins>
      <w:r>
        <w:rPr>
          <w:webHidden/>
        </w:rPr>
      </w:r>
      <w:r>
        <w:rPr>
          <w:webHidden/>
        </w:rPr>
        <w:fldChar w:fldCharType="separate"/>
      </w:r>
      <w:ins w:id="313" w:author="David Wooten" w:date="2019-11-15T15:49:00Z">
        <w:r>
          <w:rPr>
            <w:webHidden/>
          </w:rPr>
          <w:t>189</w:t>
        </w:r>
        <w:r>
          <w:rPr>
            <w:webHidden/>
          </w:rPr>
          <w:fldChar w:fldCharType="end"/>
        </w:r>
        <w:r w:rsidRPr="00B47982">
          <w:rPr>
            <w:rStyle w:val="Hyperlink"/>
          </w:rPr>
          <w:fldChar w:fldCharType="end"/>
        </w:r>
      </w:ins>
    </w:p>
    <w:p w:rsidR="00D51C42" w:rsidRDefault="00D51C42">
      <w:pPr>
        <w:pStyle w:val="TOC2"/>
        <w:rPr>
          <w:ins w:id="314" w:author="David Wooten" w:date="2019-11-15T15:49:00Z"/>
          <w:rFonts w:asciiTheme="minorHAnsi" w:eastAsiaTheme="minorEastAsia" w:hAnsiTheme="minorHAnsi" w:cstheme="minorBidi"/>
          <w:sz w:val="22"/>
          <w:szCs w:val="22"/>
        </w:rPr>
      </w:pPr>
      <w:ins w:id="315" w:author="David Wooten" w:date="2019-11-15T15:49:00Z">
        <w:r w:rsidRPr="00B47982">
          <w:rPr>
            <w:rStyle w:val="Hyperlink"/>
          </w:rPr>
          <w:fldChar w:fldCharType="begin"/>
        </w:r>
        <w:r w:rsidRPr="00B47982">
          <w:rPr>
            <w:rStyle w:val="Hyperlink"/>
          </w:rPr>
          <w:instrText xml:space="preserve"> </w:instrText>
        </w:r>
        <w:r>
          <w:instrText>HYPERLINK \l "_Toc24725499"</w:instrText>
        </w:r>
        <w:r w:rsidRPr="00B47982">
          <w:rPr>
            <w:rStyle w:val="Hyperlink"/>
          </w:rPr>
          <w:instrText xml:space="preserve"> </w:instrText>
        </w:r>
        <w:r w:rsidRPr="00B47982">
          <w:rPr>
            <w:rStyle w:val="Hyperlink"/>
          </w:rPr>
          <w:fldChar w:fldCharType="separate"/>
        </w:r>
        <w:r w:rsidRPr="00B47982">
          <w:rPr>
            <w:rStyle w:val="Hyperlink"/>
            <w:spacing w:val="8"/>
            <w:kern w:val="20"/>
          </w:rPr>
          <w:t>22.2</w:t>
        </w:r>
        <w:r>
          <w:rPr>
            <w:rFonts w:asciiTheme="minorHAnsi" w:eastAsiaTheme="minorEastAsia" w:hAnsiTheme="minorHAnsi" w:cstheme="minorBidi"/>
            <w:sz w:val="22"/>
            <w:szCs w:val="22"/>
          </w:rPr>
          <w:tab/>
        </w:r>
        <w:r w:rsidRPr="00B47982">
          <w:rPr>
            <w:rStyle w:val="Hyperlink"/>
          </w:rPr>
          <w:t>TPM2_PCR_Extend</w:t>
        </w:r>
        <w:r>
          <w:rPr>
            <w:webHidden/>
          </w:rPr>
          <w:tab/>
        </w:r>
        <w:r>
          <w:rPr>
            <w:webHidden/>
          </w:rPr>
          <w:fldChar w:fldCharType="begin"/>
        </w:r>
        <w:r>
          <w:rPr>
            <w:webHidden/>
          </w:rPr>
          <w:instrText xml:space="preserve"> PAGEREF _Toc24725499 \h </w:instrText>
        </w:r>
      </w:ins>
      <w:r>
        <w:rPr>
          <w:webHidden/>
        </w:rPr>
      </w:r>
      <w:r>
        <w:rPr>
          <w:webHidden/>
        </w:rPr>
        <w:fldChar w:fldCharType="separate"/>
      </w:r>
      <w:ins w:id="316" w:author="David Wooten" w:date="2019-11-15T15:49:00Z">
        <w:r>
          <w:rPr>
            <w:webHidden/>
          </w:rPr>
          <w:t>190</w:t>
        </w:r>
        <w:r>
          <w:rPr>
            <w:webHidden/>
          </w:rPr>
          <w:fldChar w:fldCharType="end"/>
        </w:r>
        <w:r w:rsidRPr="00B47982">
          <w:rPr>
            <w:rStyle w:val="Hyperlink"/>
          </w:rPr>
          <w:fldChar w:fldCharType="end"/>
        </w:r>
      </w:ins>
    </w:p>
    <w:p w:rsidR="00D51C42" w:rsidRDefault="00D51C42">
      <w:pPr>
        <w:pStyle w:val="TOC2"/>
        <w:rPr>
          <w:ins w:id="317" w:author="David Wooten" w:date="2019-11-15T15:49:00Z"/>
          <w:rFonts w:asciiTheme="minorHAnsi" w:eastAsiaTheme="minorEastAsia" w:hAnsiTheme="minorHAnsi" w:cstheme="minorBidi"/>
          <w:sz w:val="22"/>
          <w:szCs w:val="22"/>
        </w:rPr>
      </w:pPr>
      <w:ins w:id="318" w:author="David Wooten" w:date="2019-11-15T15:49:00Z">
        <w:r w:rsidRPr="00B47982">
          <w:rPr>
            <w:rStyle w:val="Hyperlink"/>
          </w:rPr>
          <w:fldChar w:fldCharType="begin"/>
        </w:r>
        <w:r w:rsidRPr="00B47982">
          <w:rPr>
            <w:rStyle w:val="Hyperlink"/>
          </w:rPr>
          <w:instrText xml:space="preserve"> </w:instrText>
        </w:r>
        <w:r>
          <w:instrText>HYPERLINK \l "_Toc24725500"</w:instrText>
        </w:r>
        <w:r w:rsidRPr="00B47982">
          <w:rPr>
            <w:rStyle w:val="Hyperlink"/>
          </w:rPr>
          <w:instrText xml:space="preserve"> </w:instrText>
        </w:r>
        <w:r w:rsidRPr="00B47982">
          <w:rPr>
            <w:rStyle w:val="Hyperlink"/>
          </w:rPr>
          <w:fldChar w:fldCharType="separate"/>
        </w:r>
        <w:r w:rsidRPr="00B47982">
          <w:rPr>
            <w:rStyle w:val="Hyperlink"/>
            <w:spacing w:val="8"/>
            <w:kern w:val="20"/>
          </w:rPr>
          <w:t>22.3</w:t>
        </w:r>
        <w:r>
          <w:rPr>
            <w:rFonts w:asciiTheme="minorHAnsi" w:eastAsiaTheme="minorEastAsia" w:hAnsiTheme="minorHAnsi" w:cstheme="minorBidi"/>
            <w:sz w:val="22"/>
            <w:szCs w:val="22"/>
          </w:rPr>
          <w:tab/>
        </w:r>
        <w:r w:rsidRPr="00B47982">
          <w:rPr>
            <w:rStyle w:val="Hyperlink"/>
          </w:rPr>
          <w:t>TPM2_PCR_Event</w:t>
        </w:r>
        <w:r>
          <w:rPr>
            <w:webHidden/>
          </w:rPr>
          <w:tab/>
        </w:r>
        <w:r>
          <w:rPr>
            <w:webHidden/>
          </w:rPr>
          <w:fldChar w:fldCharType="begin"/>
        </w:r>
        <w:r>
          <w:rPr>
            <w:webHidden/>
          </w:rPr>
          <w:instrText xml:space="preserve"> PAGEREF _Toc24725500 \h </w:instrText>
        </w:r>
      </w:ins>
      <w:r>
        <w:rPr>
          <w:webHidden/>
        </w:rPr>
      </w:r>
      <w:r>
        <w:rPr>
          <w:webHidden/>
        </w:rPr>
        <w:fldChar w:fldCharType="separate"/>
      </w:r>
      <w:ins w:id="319" w:author="David Wooten" w:date="2019-11-15T15:49:00Z">
        <w:r>
          <w:rPr>
            <w:webHidden/>
          </w:rPr>
          <w:t>193</w:t>
        </w:r>
        <w:r>
          <w:rPr>
            <w:webHidden/>
          </w:rPr>
          <w:fldChar w:fldCharType="end"/>
        </w:r>
        <w:r w:rsidRPr="00B47982">
          <w:rPr>
            <w:rStyle w:val="Hyperlink"/>
          </w:rPr>
          <w:fldChar w:fldCharType="end"/>
        </w:r>
      </w:ins>
    </w:p>
    <w:p w:rsidR="00D51C42" w:rsidRDefault="00D51C42">
      <w:pPr>
        <w:pStyle w:val="TOC2"/>
        <w:rPr>
          <w:ins w:id="320" w:author="David Wooten" w:date="2019-11-15T15:49:00Z"/>
          <w:rFonts w:asciiTheme="minorHAnsi" w:eastAsiaTheme="minorEastAsia" w:hAnsiTheme="minorHAnsi" w:cstheme="minorBidi"/>
          <w:sz w:val="22"/>
          <w:szCs w:val="22"/>
        </w:rPr>
      </w:pPr>
      <w:ins w:id="321" w:author="David Wooten" w:date="2019-11-15T15:49:00Z">
        <w:r w:rsidRPr="00B47982">
          <w:rPr>
            <w:rStyle w:val="Hyperlink"/>
          </w:rPr>
          <w:fldChar w:fldCharType="begin"/>
        </w:r>
        <w:r w:rsidRPr="00B47982">
          <w:rPr>
            <w:rStyle w:val="Hyperlink"/>
          </w:rPr>
          <w:instrText xml:space="preserve"> </w:instrText>
        </w:r>
        <w:r>
          <w:instrText>HYPERLINK \l "_Toc24725501"</w:instrText>
        </w:r>
        <w:r w:rsidRPr="00B47982">
          <w:rPr>
            <w:rStyle w:val="Hyperlink"/>
          </w:rPr>
          <w:instrText xml:space="preserve"> </w:instrText>
        </w:r>
        <w:r w:rsidRPr="00B47982">
          <w:rPr>
            <w:rStyle w:val="Hyperlink"/>
          </w:rPr>
          <w:fldChar w:fldCharType="separate"/>
        </w:r>
        <w:r w:rsidRPr="00B47982">
          <w:rPr>
            <w:rStyle w:val="Hyperlink"/>
            <w:spacing w:val="8"/>
            <w:kern w:val="20"/>
          </w:rPr>
          <w:t>22.4</w:t>
        </w:r>
        <w:r>
          <w:rPr>
            <w:rFonts w:asciiTheme="minorHAnsi" w:eastAsiaTheme="minorEastAsia" w:hAnsiTheme="minorHAnsi" w:cstheme="minorBidi"/>
            <w:sz w:val="22"/>
            <w:szCs w:val="22"/>
          </w:rPr>
          <w:tab/>
        </w:r>
        <w:r w:rsidRPr="00B47982">
          <w:rPr>
            <w:rStyle w:val="Hyperlink"/>
          </w:rPr>
          <w:t>TPM2_PCR_Read</w:t>
        </w:r>
        <w:r>
          <w:rPr>
            <w:webHidden/>
          </w:rPr>
          <w:tab/>
        </w:r>
        <w:r>
          <w:rPr>
            <w:webHidden/>
          </w:rPr>
          <w:fldChar w:fldCharType="begin"/>
        </w:r>
        <w:r>
          <w:rPr>
            <w:webHidden/>
          </w:rPr>
          <w:instrText xml:space="preserve"> PAGEREF _Toc24725501 \h </w:instrText>
        </w:r>
      </w:ins>
      <w:r>
        <w:rPr>
          <w:webHidden/>
        </w:rPr>
      </w:r>
      <w:r>
        <w:rPr>
          <w:webHidden/>
        </w:rPr>
        <w:fldChar w:fldCharType="separate"/>
      </w:r>
      <w:ins w:id="322" w:author="David Wooten" w:date="2019-11-15T15:49:00Z">
        <w:r>
          <w:rPr>
            <w:webHidden/>
          </w:rPr>
          <w:t>196</w:t>
        </w:r>
        <w:r>
          <w:rPr>
            <w:webHidden/>
          </w:rPr>
          <w:fldChar w:fldCharType="end"/>
        </w:r>
        <w:r w:rsidRPr="00B47982">
          <w:rPr>
            <w:rStyle w:val="Hyperlink"/>
          </w:rPr>
          <w:fldChar w:fldCharType="end"/>
        </w:r>
      </w:ins>
    </w:p>
    <w:p w:rsidR="00D51C42" w:rsidRDefault="00D51C42">
      <w:pPr>
        <w:pStyle w:val="TOC2"/>
        <w:rPr>
          <w:ins w:id="323" w:author="David Wooten" w:date="2019-11-15T15:49:00Z"/>
          <w:rFonts w:asciiTheme="minorHAnsi" w:eastAsiaTheme="minorEastAsia" w:hAnsiTheme="minorHAnsi" w:cstheme="minorBidi"/>
          <w:sz w:val="22"/>
          <w:szCs w:val="22"/>
        </w:rPr>
      </w:pPr>
      <w:ins w:id="324" w:author="David Wooten" w:date="2019-11-15T15:49:00Z">
        <w:r w:rsidRPr="00B47982">
          <w:rPr>
            <w:rStyle w:val="Hyperlink"/>
          </w:rPr>
          <w:fldChar w:fldCharType="begin"/>
        </w:r>
        <w:r w:rsidRPr="00B47982">
          <w:rPr>
            <w:rStyle w:val="Hyperlink"/>
          </w:rPr>
          <w:instrText xml:space="preserve"> </w:instrText>
        </w:r>
        <w:r>
          <w:instrText>HYPERLINK \l "_Toc24725502"</w:instrText>
        </w:r>
        <w:r w:rsidRPr="00B47982">
          <w:rPr>
            <w:rStyle w:val="Hyperlink"/>
          </w:rPr>
          <w:instrText xml:space="preserve"> </w:instrText>
        </w:r>
        <w:r w:rsidRPr="00B47982">
          <w:rPr>
            <w:rStyle w:val="Hyperlink"/>
          </w:rPr>
          <w:fldChar w:fldCharType="separate"/>
        </w:r>
        <w:r w:rsidRPr="00B47982">
          <w:rPr>
            <w:rStyle w:val="Hyperlink"/>
            <w:spacing w:val="8"/>
            <w:kern w:val="20"/>
          </w:rPr>
          <w:t>22.5</w:t>
        </w:r>
        <w:r>
          <w:rPr>
            <w:rFonts w:asciiTheme="minorHAnsi" w:eastAsiaTheme="minorEastAsia" w:hAnsiTheme="minorHAnsi" w:cstheme="minorBidi"/>
            <w:sz w:val="22"/>
            <w:szCs w:val="22"/>
          </w:rPr>
          <w:tab/>
        </w:r>
        <w:r w:rsidRPr="00B47982">
          <w:rPr>
            <w:rStyle w:val="Hyperlink"/>
          </w:rPr>
          <w:t>TPM2_PCR_Allocate</w:t>
        </w:r>
        <w:r>
          <w:rPr>
            <w:webHidden/>
          </w:rPr>
          <w:tab/>
        </w:r>
        <w:r>
          <w:rPr>
            <w:webHidden/>
          </w:rPr>
          <w:fldChar w:fldCharType="begin"/>
        </w:r>
        <w:r>
          <w:rPr>
            <w:webHidden/>
          </w:rPr>
          <w:instrText xml:space="preserve"> PAGEREF _Toc24725502 \h </w:instrText>
        </w:r>
      </w:ins>
      <w:r>
        <w:rPr>
          <w:webHidden/>
        </w:rPr>
      </w:r>
      <w:r>
        <w:rPr>
          <w:webHidden/>
        </w:rPr>
        <w:fldChar w:fldCharType="separate"/>
      </w:r>
      <w:ins w:id="325" w:author="David Wooten" w:date="2019-11-15T15:49:00Z">
        <w:r>
          <w:rPr>
            <w:webHidden/>
          </w:rPr>
          <w:t>199</w:t>
        </w:r>
        <w:r>
          <w:rPr>
            <w:webHidden/>
          </w:rPr>
          <w:fldChar w:fldCharType="end"/>
        </w:r>
        <w:r w:rsidRPr="00B47982">
          <w:rPr>
            <w:rStyle w:val="Hyperlink"/>
          </w:rPr>
          <w:fldChar w:fldCharType="end"/>
        </w:r>
      </w:ins>
    </w:p>
    <w:p w:rsidR="00D51C42" w:rsidRDefault="00D51C42">
      <w:pPr>
        <w:pStyle w:val="TOC2"/>
        <w:rPr>
          <w:ins w:id="326" w:author="David Wooten" w:date="2019-11-15T15:49:00Z"/>
          <w:rFonts w:asciiTheme="minorHAnsi" w:eastAsiaTheme="minorEastAsia" w:hAnsiTheme="minorHAnsi" w:cstheme="minorBidi"/>
          <w:sz w:val="22"/>
          <w:szCs w:val="22"/>
        </w:rPr>
      </w:pPr>
      <w:ins w:id="327" w:author="David Wooten" w:date="2019-11-15T15:49:00Z">
        <w:r w:rsidRPr="00B47982">
          <w:rPr>
            <w:rStyle w:val="Hyperlink"/>
          </w:rPr>
          <w:fldChar w:fldCharType="begin"/>
        </w:r>
        <w:r w:rsidRPr="00B47982">
          <w:rPr>
            <w:rStyle w:val="Hyperlink"/>
          </w:rPr>
          <w:instrText xml:space="preserve"> </w:instrText>
        </w:r>
        <w:r>
          <w:instrText>HYPERLINK \l "_Toc24725503"</w:instrText>
        </w:r>
        <w:r w:rsidRPr="00B47982">
          <w:rPr>
            <w:rStyle w:val="Hyperlink"/>
          </w:rPr>
          <w:instrText xml:space="preserve"> </w:instrText>
        </w:r>
        <w:r w:rsidRPr="00B47982">
          <w:rPr>
            <w:rStyle w:val="Hyperlink"/>
          </w:rPr>
          <w:fldChar w:fldCharType="separate"/>
        </w:r>
        <w:r w:rsidRPr="00B47982">
          <w:rPr>
            <w:rStyle w:val="Hyperlink"/>
            <w:spacing w:val="8"/>
            <w:kern w:val="20"/>
          </w:rPr>
          <w:t>22.6</w:t>
        </w:r>
        <w:r>
          <w:rPr>
            <w:rFonts w:asciiTheme="minorHAnsi" w:eastAsiaTheme="minorEastAsia" w:hAnsiTheme="minorHAnsi" w:cstheme="minorBidi"/>
            <w:sz w:val="22"/>
            <w:szCs w:val="22"/>
          </w:rPr>
          <w:tab/>
        </w:r>
        <w:r w:rsidRPr="00B47982">
          <w:rPr>
            <w:rStyle w:val="Hyperlink"/>
          </w:rPr>
          <w:t>TPM2_PCR_SetAuthPolicy</w:t>
        </w:r>
        <w:r>
          <w:rPr>
            <w:webHidden/>
          </w:rPr>
          <w:tab/>
        </w:r>
        <w:r>
          <w:rPr>
            <w:webHidden/>
          </w:rPr>
          <w:fldChar w:fldCharType="begin"/>
        </w:r>
        <w:r>
          <w:rPr>
            <w:webHidden/>
          </w:rPr>
          <w:instrText xml:space="preserve"> PAGEREF _Toc24725503 \h </w:instrText>
        </w:r>
      </w:ins>
      <w:r>
        <w:rPr>
          <w:webHidden/>
        </w:rPr>
      </w:r>
      <w:r>
        <w:rPr>
          <w:webHidden/>
        </w:rPr>
        <w:fldChar w:fldCharType="separate"/>
      </w:r>
      <w:ins w:id="328" w:author="David Wooten" w:date="2019-11-15T15:49:00Z">
        <w:r>
          <w:rPr>
            <w:webHidden/>
          </w:rPr>
          <w:t>202</w:t>
        </w:r>
        <w:r>
          <w:rPr>
            <w:webHidden/>
          </w:rPr>
          <w:fldChar w:fldCharType="end"/>
        </w:r>
        <w:r w:rsidRPr="00B47982">
          <w:rPr>
            <w:rStyle w:val="Hyperlink"/>
          </w:rPr>
          <w:fldChar w:fldCharType="end"/>
        </w:r>
      </w:ins>
    </w:p>
    <w:p w:rsidR="00D51C42" w:rsidRDefault="00D51C42">
      <w:pPr>
        <w:pStyle w:val="TOC2"/>
        <w:rPr>
          <w:ins w:id="329" w:author="David Wooten" w:date="2019-11-15T15:49:00Z"/>
          <w:rFonts w:asciiTheme="minorHAnsi" w:eastAsiaTheme="minorEastAsia" w:hAnsiTheme="minorHAnsi" w:cstheme="minorBidi"/>
          <w:sz w:val="22"/>
          <w:szCs w:val="22"/>
        </w:rPr>
      </w:pPr>
      <w:ins w:id="330" w:author="David Wooten" w:date="2019-11-15T15:49:00Z">
        <w:r w:rsidRPr="00B47982">
          <w:rPr>
            <w:rStyle w:val="Hyperlink"/>
          </w:rPr>
          <w:fldChar w:fldCharType="begin"/>
        </w:r>
        <w:r w:rsidRPr="00B47982">
          <w:rPr>
            <w:rStyle w:val="Hyperlink"/>
          </w:rPr>
          <w:instrText xml:space="preserve"> </w:instrText>
        </w:r>
        <w:r>
          <w:instrText>HYPERLINK \l "_Toc24725504"</w:instrText>
        </w:r>
        <w:r w:rsidRPr="00B47982">
          <w:rPr>
            <w:rStyle w:val="Hyperlink"/>
          </w:rPr>
          <w:instrText xml:space="preserve"> </w:instrText>
        </w:r>
        <w:r w:rsidRPr="00B47982">
          <w:rPr>
            <w:rStyle w:val="Hyperlink"/>
          </w:rPr>
          <w:fldChar w:fldCharType="separate"/>
        </w:r>
        <w:r w:rsidRPr="00B47982">
          <w:rPr>
            <w:rStyle w:val="Hyperlink"/>
            <w:spacing w:val="8"/>
            <w:kern w:val="20"/>
          </w:rPr>
          <w:t>22.7</w:t>
        </w:r>
        <w:r>
          <w:rPr>
            <w:rFonts w:asciiTheme="minorHAnsi" w:eastAsiaTheme="minorEastAsia" w:hAnsiTheme="minorHAnsi" w:cstheme="minorBidi"/>
            <w:sz w:val="22"/>
            <w:szCs w:val="22"/>
          </w:rPr>
          <w:tab/>
        </w:r>
        <w:r w:rsidRPr="00B47982">
          <w:rPr>
            <w:rStyle w:val="Hyperlink"/>
          </w:rPr>
          <w:t>TPM2_PCR_SetAuthValue</w:t>
        </w:r>
        <w:r>
          <w:rPr>
            <w:webHidden/>
          </w:rPr>
          <w:tab/>
        </w:r>
        <w:r>
          <w:rPr>
            <w:webHidden/>
          </w:rPr>
          <w:fldChar w:fldCharType="begin"/>
        </w:r>
        <w:r>
          <w:rPr>
            <w:webHidden/>
          </w:rPr>
          <w:instrText xml:space="preserve"> PAGEREF _Toc24725504 \h </w:instrText>
        </w:r>
      </w:ins>
      <w:r>
        <w:rPr>
          <w:webHidden/>
        </w:rPr>
      </w:r>
      <w:r>
        <w:rPr>
          <w:webHidden/>
        </w:rPr>
        <w:fldChar w:fldCharType="separate"/>
      </w:r>
      <w:ins w:id="331" w:author="David Wooten" w:date="2019-11-15T15:49:00Z">
        <w:r>
          <w:rPr>
            <w:webHidden/>
          </w:rPr>
          <w:t>205</w:t>
        </w:r>
        <w:r>
          <w:rPr>
            <w:webHidden/>
          </w:rPr>
          <w:fldChar w:fldCharType="end"/>
        </w:r>
        <w:r w:rsidRPr="00B47982">
          <w:rPr>
            <w:rStyle w:val="Hyperlink"/>
          </w:rPr>
          <w:fldChar w:fldCharType="end"/>
        </w:r>
      </w:ins>
    </w:p>
    <w:p w:rsidR="00D51C42" w:rsidRDefault="00D51C42">
      <w:pPr>
        <w:pStyle w:val="TOC2"/>
        <w:rPr>
          <w:ins w:id="332" w:author="David Wooten" w:date="2019-11-15T15:49:00Z"/>
          <w:rFonts w:asciiTheme="minorHAnsi" w:eastAsiaTheme="minorEastAsia" w:hAnsiTheme="minorHAnsi" w:cstheme="minorBidi"/>
          <w:sz w:val="22"/>
          <w:szCs w:val="22"/>
        </w:rPr>
      </w:pPr>
      <w:ins w:id="333" w:author="David Wooten" w:date="2019-11-15T15:49:00Z">
        <w:r w:rsidRPr="00B47982">
          <w:rPr>
            <w:rStyle w:val="Hyperlink"/>
          </w:rPr>
          <w:fldChar w:fldCharType="begin"/>
        </w:r>
        <w:r w:rsidRPr="00B47982">
          <w:rPr>
            <w:rStyle w:val="Hyperlink"/>
          </w:rPr>
          <w:instrText xml:space="preserve"> </w:instrText>
        </w:r>
        <w:r>
          <w:instrText>HYPERLINK \l "_Toc24725505"</w:instrText>
        </w:r>
        <w:r w:rsidRPr="00B47982">
          <w:rPr>
            <w:rStyle w:val="Hyperlink"/>
          </w:rPr>
          <w:instrText xml:space="preserve"> </w:instrText>
        </w:r>
        <w:r w:rsidRPr="00B47982">
          <w:rPr>
            <w:rStyle w:val="Hyperlink"/>
          </w:rPr>
          <w:fldChar w:fldCharType="separate"/>
        </w:r>
        <w:r w:rsidRPr="00B47982">
          <w:rPr>
            <w:rStyle w:val="Hyperlink"/>
            <w:spacing w:val="8"/>
            <w:kern w:val="20"/>
          </w:rPr>
          <w:t>22.8</w:t>
        </w:r>
        <w:r>
          <w:rPr>
            <w:rFonts w:asciiTheme="minorHAnsi" w:eastAsiaTheme="minorEastAsia" w:hAnsiTheme="minorHAnsi" w:cstheme="minorBidi"/>
            <w:sz w:val="22"/>
            <w:szCs w:val="22"/>
          </w:rPr>
          <w:tab/>
        </w:r>
        <w:r w:rsidRPr="00B47982">
          <w:rPr>
            <w:rStyle w:val="Hyperlink"/>
          </w:rPr>
          <w:t>TPM2_PCR_Reset</w:t>
        </w:r>
        <w:r>
          <w:rPr>
            <w:webHidden/>
          </w:rPr>
          <w:tab/>
        </w:r>
        <w:r>
          <w:rPr>
            <w:webHidden/>
          </w:rPr>
          <w:fldChar w:fldCharType="begin"/>
        </w:r>
        <w:r>
          <w:rPr>
            <w:webHidden/>
          </w:rPr>
          <w:instrText xml:space="preserve"> PAGEREF _Toc24725505 \h </w:instrText>
        </w:r>
      </w:ins>
      <w:r>
        <w:rPr>
          <w:webHidden/>
        </w:rPr>
      </w:r>
      <w:r>
        <w:rPr>
          <w:webHidden/>
        </w:rPr>
        <w:fldChar w:fldCharType="separate"/>
      </w:r>
      <w:ins w:id="334" w:author="David Wooten" w:date="2019-11-15T15:49:00Z">
        <w:r>
          <w:rPr>
            <w:webHidden/>
          </w:rPr>
          <w:t>208</w:t>
        </w:r>
        <w:r>
          <w:rPr>
            <w:webHidden/>
          </w:rPr>
          <w:fldChar w:fldCharType="end"/>
        </w:r>
        <w:r w:rsidRPr="00B47982">
          <w:rPr>
            <w:rStyle w:val="Hyperlink"/>
          </w:rPr>
          <w:fldChar w:fldCharType="end"/>
        </w:r>
      </w:ins>
    </w:p>
    <w:p w:rsidR="00D51C42" w:rsidRDefault="00D51C42">
      <w:pPr>
        <w:pStyle w:val="TOC2"/>
        <w:rPr>
          <w:ins w:id="335" w:author="David Wooten" w:date="2019-11-15T15:49:00Z"/>
          <w:rFonts w:asciiTheme="minorHAnsi" w:eastAsiaTheme="minorEastAsia" w:hAnsiTheme="minorHAnsi" w:cstheme="minorBidi"/>
          <w:sz w:val="22"/>
          <w:szCs w:val="22"/>
        </w:rPr>
      </w:pPr>
      <w:ins w:id="336" w:author="David Wooten" w:date="2019-11-15T15:49:00Z">
        <w:r w:rsidRPr="00B47982">
          <w:rPr>
            <w:rStyle w:val="Hyperlink"/>
          </w:rPr>
          <w:fldChar w:fldCharType="begin"/>
        </w:r>
        <w:r w:rsidRPr="00B47982">
          <w:rPr>
            <w:rStyle w:val="Hyperlink"/>
          </w:rPr>
          <w:instrText xml:space="preserve"> </w:instrText>
        </w:r>
        <w:r>
          <w:instrText>HYPERLINK \l "_Toc24725506"</w:instrText>
        </w:r>
        <w:r w:rsidRPr="00B47982">
          <w:rPr>
            <w:rStyle w:val="Hyperlink"/>
          </w:rPr>
          <w:instrText xml:space="preserve"> </w:instrText>
        </w:r>
        <w:r w:rsidRPr="00B47982">
          <w:rPr>
            <w:rStyle w:val="Hyperlink"/>
          </w:rPr>
          <w:fldChar w:fldCharType="separate"/>
        </w:r>
        <w:r w:rsidRPr="00B47982">
          <w:rPr>
            <w:rStyle w:val="Hyperlink"/>
            <w:spacing w:val="8"/>
            <w:kern w:val="20"/>
          </w:rPr>
          <w:t>22.9</w:t>
        </w:r>
        <w:r>
          <w:rPr>
            <w:rFonts w:asciiTheme="minorHAnsi" w:eastAsiaTheme="minorEastAsia" w:hAnsiTheme="minorHAnsi" w:cstheme="minorBidi"/>
            <w:sz w:val="22"/>
            <w:szCs w:val="22"/>
          </w:rPr>
          <w:tab/>
        </w:r>
        <w:r w:rsidRPr="00B47982">
          <w:rPr>
            <w:rStyle w:val="Hyperlink"/>
          </w:rPr>
          <w:t>_TPM_Hash_Start</w:t>
        </w:r>
        <w:r>
          <w:rPr>
            <w:webHidden/>
          </w:rPr>
          <w:tab/>
        </w:r>
        <w:r>
          <w:rPr>
            <w:webHidden/>
          </w:rPr>
          <w:fldChar w:fldCharType="begin"/>
        </w:r>
        <w:r>
          <w:rPr>
            <w:webHidden/>
          </w:rPr>
          <w:instrText xml:space="preserve"> PAGEREF _Toc24725506 \h </w:instrText>
        </w:r>
      </w:ins>
      <w:r>
        <w:rPr>
          <w:webHidden/>
        </w:rPr>
      </w:r>
      <w:r>
        <w:rPr>
          <w:webHidden/>
        </w:rPr>
        <w:fldChar w:fldCharType="separate"/>
      </w:r>
      <w:ins w:id="337" w:author="David Wooten" w:date="2019-11-15T15:49:00Z">
        <w:r>
          <w:rPr>
            <w:webHidden/>
          </w:rPr>
          <w:t>211</w:t>
        </w:r>
        <w:r>
          <w:rPr>
            <w:webHidden/>
          </w:rPr>
          <w:fldChar w:fldCharType="end"/>
        </w:r>
        <w:r w:rsidRPr="00B47982">
          <w:rPr>
            <w:rStyle w:val="Hyperlink"/>
          </w:rPr>
          <w:fldChar w:fldCharType="end"/>
        </w:r>
      </w:ins>
    </w:p>
    <w:p w:rsidR="00D51C42" w:rsidRDefault="00D51C42">
      <w:pPr>
        <w:pStyle w:val="TOC2"/>
        <w:rPr>
          <w:ins w:id="338" w:author="David Wooten" w:date="2019-11-15T15:49:00Z"/>
          <w:rFonts w:asciiTheme="minorHAnsi" w:eastAsiaTheme="minorEastAsia" w:hAnsiTheme="minorHAnsi" w:cstheme="minorBidi"/>
          <w:sz w:val="22"/>
          <w:szCs w:val="22"/>
        </w:rPr>
      </w:pPr>
      <w:ins w:id="339" w:author="David Wooten" w:date="2019-11-15T15:49:00Z">
        <w:r w:rsidRPr="00B47982">
          <w:rPr>
            <w:rStyle w:val="Hyperlink"/>
          </w:rPr>
          <w:fldChar w:fldCharType="begin"/>
        </w:r>
        <w:r w:rsidRPr="00B47982">
          <w:rPr>
            <w:rStyle w:val="Hyperlink"/>
          </w:rPr>
          <w:instrText xml:space="preserve"> </w:instrText>
        </w:r>
        <w:r>
          <w:instrText>HYPERLINK \l "_Toc24725507"</w:instrText>
        </w:r>
        <w:r w:rsidRPr="00B47982">
          <w:rPr>
            <w:rStyle w:val="Hyperlink"/>
          </w:rPr>
          <w:instrText xml:space="preserve"> </w:instrText>
        </w:r>
        <w:r w:rsidRPr="00B47982">
          <w:rPr>
            <w:rStyle w:val="Hyperlink"/>
          </w:rPr>
          <w:fldChar w:fldCharType="separate"/>
        </w:r>
        <w:r w:rsidRPr="00B47982">
          <w:rPr>
            <w:rStyle w:val="Hyperlink"/>
            <w:spacing w:val="8"/>
            <w:kern w:val="20"/>
          </w:rPr>
          <w:t>22.10</w:t>
        </w:r>
        <w:r>
          <w:rPr>
            <w:rFonts w:asciiTheme="minorHAnsi" w:eastAsiaTheme="minorEastAsia" w:hAnsiTheme="minorHAnsi" w:cstheme="minorBidi"/>
            <w:sz w:val="22"/>
            <w:szCs w:val="22"/>
          </w:rPr>
          <w:tab/>
        </w:r>
        <w:r w:rsidRPr="00B47982">
          <w:rPr>
            <w:rStyle w:val="Hyperlink"/>
          </w:rPr>
          <w:t>_TPM_Hash_Data</w:t>
        </w:r>
        <w:r>
          <w:rPr>
            <w:webHidden/>
          </w:rPr>
          <w:tab/>
        </w:r>
        <w:r>
          <w:rPr>
            <w:webHidden/>
          </w:rPr>
          <w:fldChar w:fldCharType="begin"/>
        </w:r>
        <w:r>
          <w:rPr>
            <w:webHidden/>
          </w:rPr>
          <w:instrText xml:space="preserve"> PAGEREF _Toc24725507 \h </w:instrText>
        </w:r>
      </w:ins>
      <w:r>
        <w:rPr>
          <w:webHidden/>
        </w:rPr>
      </w:r>
      <w:r>
        <w:rPr>
          <w:webHidden/>
        </w:rPr>
        <w:fldChar w:fldCharType="separate"/>
      </w:r>
      <w:ins w:id="340" w:author="David Wooten" w:date="2019-11-15T15:49:00Z">
        <w:r>
          <w:rPr>
            <w:webHidden/>
          </w:rPr>
          <w:t>213</w:t>
        </w:r>
        <w:r>
          <w:rPr>
            <w:webHidden/>
          </w:rPr>
          <w:fldChar w:fldCharType="end"/>
        </w:r>
        <w:r w:rsidRPr="00B47982">
          <w:rPr>
            <w:rStyle w:val="Hyperlink"/>
          </w:rPr>
          <w:fldChar w:fldCharType="end"/>
        </w:r>
      </w:ins>
    </w:p>
    <w:p w:rsidR="00D51C42" w:rsidRDefault="00D51C42">
      <w:pPr>
        <w:pStyle w:val="TOC2"/>
        <w:rPr>
          <w:ins w:id="341" w:author="David Wooten" w:date="2019-11-15T15:49:00Z"/>
          <w:rFonts w:asciiTheme="minorHAnsi" w:eastAsiaTheme="minorEastAsia" w:hAnsiTheme="minorHAnsi" w:cstheme="minorBidi"/>
          <w:sz w:val="22"/>
          <w:szCs w:val="22"/>
        </w:rPr>
      </w:pPr>
      <w:ins w:id="342" w:author="David Wooten" w:date="2019-11-15T15:49:00Z">
        <w:r w:rsidRPr="00B47982">
          <w:rPr>
            <w:rStyle w:val="Hyperlink"/>
          </w:rPr>
          <w:fldChar w:fldCharType="begin"/>
        </w:r>
        <w:r w:rsidRPr="00B47982">
          <w:rPr>
            <w:rStyle w:val="Hyperlink"/>
          </w:rPr>
          <w:instrText xml:space="preserve"> </w:instrText>
        </w:r>
        <w:r>
          <w:instrText>HYPERLINK \l "_Toc24725508"</w:instrText>
        </w:r>
        <w:r w:rsidRPr="00B47982">
          <w:rPr>
            <w:rStyle w:val="Hyperlink"/>
          </w:rPr>
          <w:instrText xml:space="preserve"> </w:instrText>
        </w:r>
        <w:r w:rsidRPr="00B47982">
          <w:rPr>
            <w:rStyle w:val="Hyperlink"/>
          </w:rPr>
          <w:fldChar w:fldCharType="separate"/>
        </w:r>
        <w:r w:rsidRPr="00B47982">
          <w:rPr>
            <w:rStyle w:val="Hyperlink"/>
            <w:spacing w:val="8"/>
            <w:kern w:val="20"/>
          </w:rPr>
          <w:t>22.11</w:t>
        </w:r>
        <w:r>
          <w:rPr>
            <w:rFonts w:asciiTheme="minorHAnsi" w:eastAsiaTheme="minorEastAsia" w:hAnsiTheme="minorHAnsi" w:cstheme="minorBidi"/>
            <w:sz w:val="22"/>
            <w:szCs w:val="22"/>
          </w:rPr>
          <w:tab/>
        </w:r>
        <w:r w:rsidRPr="00B47982">
          <w:rPr>
            <w:rStyle w:val="Hyperlink"/>
          </w:rPr>
          <w:t>_TPM_Hash_End</w:t>
        </w:r>
        <w:r>
          <w:rPr>
            <w:webHidden/>
          </w:rPr>
          <w:tab/>
        </w:r>
        <w:r>
          <w:rPr>
            <w:webHidden/>
          </w:rPr>
          <w:fldChar w:fldCharType="begin"/>
        </w:r>
        <w:r>
          <w:rPr>
            <w:webHidden/>
          </w:rPr>
          <w:instrText xml:space="preserve"> PAGEREF _Toc24725508 \h </w:instrText>
        </w:r>
      </w:ins>
      <w:r>
        <w:rPr>
          <w:webHidden/>
        </w:rPr>
      </w:r>
      <w:r>
        <w:rPr>
          <w:webHidden/>
        </w:rPr>
        <w:fldChar w:fldCharType="separate"/>
      </w:r>
      <w:ins w:id="343" w:author="David Wooten" w:date="2019-11-15T15:49:00Z">
        <w:r>
          <w:rPr>
            <w:webHidden/>
          </w:rPr>
          <w:t>215</w:t>
        </w:r>
        <w:r>
          <w:rPr>
            <w:webHidden/>
          </w:rPr>
          <w:fldChar w:fldCharType="end"/>
        </w:r>
        <w:r w:rsidRPr="00B47982">
          <w:rPr>
            <w:rStyle w:val="Hyperlink"/>
          </w:rPr>
          <w:fldChar w:fldCharType="end"/>
        </w:r>
      </w:ins>
    </w:p>
    <w:p w:rsidR="00D51C42" w:rsidRDefault="00D51C42">
      <w:pPr>
        <w:pStyle w:val="TOC1"/>
        <w:rPr>
          <w:ins w:id="344" w:author="David Wooten" w:date="2019-11-15T15:49:00Z"/>
          <w:rFonts w:asciiTheme="minorHAnsi" w:eastAsiaTheme="minorEastAsia" w:hAnsiTheme="minorHAnsi" w:cstheme="minorBidi"/>
          <w:sz w:val="22"/>
        </w:rPr>
      </w:pPr>
      <w:ins w:id="345" w:author="David Wooten" w:date="2019-11-15T15:49:00Z">
        <w:r w:rsidRPr="00B47982">
          <w:rPr>
            <w:rStyle w:val="Hyperlink"/>
          </w:rPr>
          <w:fldChar w:fldCharType="begin"/>
        </w:r>
        <w:r w:rsidRPr="00B47982">
          <w:rPr>
            <w:rStyle w:val="Hyperlink"/>
          </w:rPr>
          <w:instrText xml:space="preserve"> </w:instrText>
        </w:r>
        <w:r>
          <w:instrText>HYPERLINK \l "_Toc24725509"</w:instrText>
        </w:r>
        <w:r w:rsidRPr="00B47982">
          <w:rPr>
            <w:rStyle w:val="Hyperlink"/>
          </w:rPr>
          <w:instrText xml:space="preserve"> </w:instrText>
        </w:r>
        <w:r w:rsidRPr="00B47982">
          <w:rPr>
            <w:rStyle w:val="Hyperlink"/>
          </w:rPr>
          <w:fldChar w:fldCharType="separate"/>
        </w:r>
        <w:r w:rsidRPr="00B47982">
          <w:rPr>
            <w:rStyle w:val="Hyperlink"/>
            <w:kern w:val="20"/>
          </w:rPr>
          <w:t>23</w:t>
        </w:r>
        <w:r>
          <w:rPr>
            <w:rFonts w:asciiTheme="minorHAnsi" w:eastAsiaTheme="minorEastAsia" w:hAnsiTheme="minorHAnsi" w:cstheme="minorBidi"/>
            <w:sz w:val="22"/>
          </w:rPr>
          <w:tab/>
        </w:r>
        <w:r w:rsidRPr="00B47982">
          <w:rPr>
            <w:rStyle w:val="Hyperlink"/>
          </w:rPr>
          <w:t>Enhanced Authorization (EA) Commands</w:t>
        </w:r>
        <w:r>
          <w:rPr>
            <w:webHidden/>
          </w:rPr>
          <w:tab/>
        </w:r>
        <w:r>
          <w:rPr>
            <w:webHidden/>
          </w:rPr>
          <w:fldChar w:fldCharType="begin"/>
        </w:r>
        <w:r>
          <w:rPr>
            <w:webHidden/>
          </w:rPr>
          <w:instrText xml:space="preserve"> PAGEREF _Toc24725509 \h </w:instrText>
        </w:r>
      </w:ins>
      <w:r>
        <w:rPr>
          <w:webHidden/>
        </w:rPr>
      </w:r>
      <w:r>
        <w:rPr>
          <w:webHidden/>
        </w:rPr>
        <w:fldChar w:fldCharType="separate"/>
      </w:r>
      <w:ins w:id="346" w:author="David Wooten" w:date="2019-11-15T15:49:00Z">
        <w:r>
          <w:rPr>
            <w:webHidden/>
          </w:rPr>
          <w:t>217</w:t>
        </w:r>
        <w:r>
          <w:rPr>
            <w:webHidden/>
          </w:rPr>
          <w:fldChar w:fldCharType="end"/>
        </w:r>
        <w:r w:rsidRPr="00B47982">
          <w:rPr>
            <w:rStyle w:val="Hyperlink"/>
          </w:rPr>
          <w:fldChar w:fldCharType="end"/>
        </w:r>
      </w:ins>
    </w:p>
    <w:p w:rsidR="00D51C42" w:rsidRDefault="00D51C42">
      <w:pPr>
        <w:pStyle w:val="TOC2"/>
        <w:rPr>
          <w:ins w:id="347" w:author="David Wooten" w:date="2019-11-15T15:49:00Z"/>
          <w:rFonts w:asciiTheme="minorHAnsi" w:eastAsiaTheme="minorEastAsia" w:hAnsiTheme="minorHAnsi" w:cstheme="minorBidi"/>
          <w:sz w:val="22"/>
          <w:szCs w:val="22"/>
        </w:rPr>
      </w:pPr>
      <w:ins w:id="348" w:author="David Wooten" w:date="2019-11-15T15:49:00Z">
        <w:r w:rsidRPr="00B47982">
          <w:rPr>
            <w:rStyle w:val="Hyperlink"/>
          </w:rPr>
          <w:fldChar w:fldCharType="begin"/>
        </w:r>
        <w:r w:rsidRPr="00B47982">
          <w:rPr>
            <w:rStyle w:val="Hyperlink"/>
          </w:rPr>
          <w:instrText xml:space="preserve"> </w:instrText>
        </w:r>
        <w:r>
          <w:instrText>HYPERLINK \l "_Toc24725510"</w:instrText>
        </w:r>
        <w:r w:rsidRPr="00B47982">
          <w:rPr>
            <w:rStyle w:val="Hyperlink"/>
          </w:rPr>
          <w:instrText xml:space="preserve"> </w:instrText>
        </w:r>
        <w:r w:rsidRPr="00B47982">
          <w:rPr>
            <w:rStyle w:val="Hyperlink"/>
          </w:rPr>
          <w:fldChar w:fldCharType="separate"/>
        </w:r>
        <w:r w:rsidRPr="00B47982">
          <w:rPr>
            <w:rStyle w:val="Hyperlink"/>
            <w:spacing w:val="8"/>
            <w:kern w:val="20"/>
          </w:rPr>
          <w:t>23.1</w:t>
        </w:r>
        <w:r>
          <w:rPr>
            <w:rFonts w:asciiTheme="minorHAnsi" w:eastAsiaTheme="minorEastAsia" w:hAnsiTheme="minorHAnsi" w:cstheme="minorBidi"/>
            <w:sz w:val="22"/>
            <w:szCs w:val="22"/>
          </w:rPr>
          <w:tab/>
        </w:r>
        <w:r w:rsidRPr="00B47982">
          <w:rPr>
            <w:rStyle w:val="Hyperlink"/>
          </w:rPr>
          <w:t>Introduction</w:t>
        </w:r>
        <w:r>
          <w:rPr>
            <w:webHidden/>
          </w:rPr>
          <w:tab/>
        </w:r>
        <w:r>
          <w:rPr>
            <w:webHidden/>
          </w:rPr>
          <w:fldChar w:fldCharType="begin"/>
        </w:r>
        <w:r>
          <w:rPr>
            <w:webHidden/>
          </w:rPr>
          <w:instrText xml:space="preserve"> PAGEREF _Toc24725510 \h </w:instrText>
        </w:r>
      </w:ins>
      <w:r>
        <w:rPr>
          <w:webHidden/>
        </w:rPr>
      </w:r>
      <w:r>
        <w:rPr>
          <w:webHidden/>
        </w:rPr>
        <w:fldChar w:fldCharType="separate"/>
      </w:r>
      <w:ins w:id="349" w:author="David Wooten" w:date="2019-11-15T15:49:00Z">
        <w:r>
          <w:rPr>
            <w:webHidden/>
          </w:rPr>
          <w:t>217</w:t>
        </w:r>
        <w:r>
          <w:rPr>
            <w:webHidden/>
          </w:rPr>
          <w:fldChar w:fldCharType="end"/>
        </w:r>
        <w:r w:rsidRPr="00B47982">
          <w:rPr>
            <w:rStyle w:val="Hyperlink"/>
          </w:rPr>
          <w:fldChar w:fldCharType="end"/>
        </w:r>
      </w:ins>
    </w:p>
    <w:p w:rsidR="00D51C42" w:rsidRDefault="00D51C42">
      <w:pPr>
        <w:pStyle w:val="TOC2"/>
        <w:rPr>
          <w:ins w:id="350" w:author="David Wooten" w:date="2019-11-15T15:49:00Z"/>
          <w:rFonts w:asciiTheme="minorHAnsi" w:eastAsiaTheme="minorEastAsia" w:hAnsiTheme="minorHAnsi" w:cstheme="minorBidi"/>
          <w:sz w:val="22"/>
          <w:szCs w:val="22"/>
        </w:rPr>
      </w:pPr>
      <w:ins w:id="351" w:author="David Wooten" w:date="2019-11-15T15:49:00Z">
        <w:r w:rsidRPr="00B47982">
          <w:rPr>
            <w:rStyle w:val="Hyperlink"/>
          </w:rPr>
          <w:fldChar w:fldCharType="begin"/>
        </w:r>
        <w:r w:rsidRPr="00B47982">
          <w:rPr>
            <w:rStyle w:val="Hyperlink"/>
          </w:rPr>
          <w:instrText xml:space="preserve"> </w:instrText>
        </w:r>
        <w:r>
          <w:instrText>HYPERLINK \l "_Toc24725511"</w:instrText>
        </w:r>
        <w:r w:rsidRPr="00B47982">
          <w:rPr>
            <w:rStyle w:val="Hyperlink"/>
          </w:rPr>
          <w:instrText xml:space="preserve"> </w:instrText>
        </w:r>
        <w:r w:rsidRPr="00B47982">
          <w:rPr>
            <w:rStyle w:val="Hyperlink"/>
          </w:rPr>
          <w:fldChar w:fldCharType="separate"/>
        </w:r>
        <w:r w:rsidRPr="00B47982">
          <w:rPr>
            <w:rStyle w:val="Hyperlink"/>
            <w:spacing w:val="8"/>
            <w:kern w:val="20"/>
          </w:rPr>
          <w:t>23.2</w:t>
        </w:r>
        <w:r>
          <w:rPr>
            <w:rFonts w:asciiTheme="minorHAnsi" w:eastAsiaTheme="minorEastAsia" w:hAnsiTheme="minorHAnsi" w:cstheme="minorBidi"/>
            <w:sz w:val="22"/>
            <w:szCs w:val="22"/>
          </w:rPr>
          <w:tab/>
        </w:r>
        <w:r w:rsidRPr="00B47982">
          <w:rPr>
            <w:rStyle w:val="Hyperlink"/>
          </w:rPr>
          <w:t>Signed Authorization Actions</w:t>
        </w:r>
        <w:r>
          <w:rPr>
            <w:webHidden/>
          </w:rPr>
          <w:tab/>
        </w:r>
        <w:r>
          <w:rPr>
            <w:webHidden/>
          </w:rPr>
          <w:fldChar w:fldCharType="begin"/>
        </w:r>
        <w:r>
          <w:rPr>
            <w:webHidden/>
          </w:rPr>
          <w:instrText xml:space="preserve"> PAGEREF _Toc24725511 \h </w:instrText>
        </w:r>
      </w:ins>
      <w:r>
        <w:rPr>
          <w:webHidden/>
        </w:rPr>
      </w:r>
      <w:r>
        <w:rPr>
          <w:webHidden/>
        </w:rPr>
        <w:fldChar w:fldCharType="separate"/>
      </w:r>
      <w:ins w:id="352" w:author="David Wooten" w:date="2019-11-15T15:49:00Z">
        <w:r>
          <w:rPr>
            <w:webHidden/>
          </w:rPr>
          <w:t>218</w:t>
        </w:r>
        <w:r>
          <w:rPr>
            <w:webHidden/>
          </w:rPr>
          <w:fldChar w:fldCharType="end"/>
        </w:r>
        <w:r w:rsidRPr="00B47982">
          <w:rPr>
            <w:rStyle w:val="Hyperlink"/>
          </w:rPr>
          <w:fldChar w:fldCharType="end"/>
        </w:r>
      </w:ins>
    </w:p>
    <w:p w:rsidR="00D51C42" w:rsidRDefault="00D51C42">
      <w:pPr>
        <w:pStyle w:val="TOC2"/>
        <w:rPr>
          <w:ins w:id="353" w:author="David Wooten" w:date="2019-11-15T15:49:00Z"/>
          <w:rFonts w:asciiTheme="minorHAnsi" w:eastAsiaTheme="minorEastAsia" w:hAnsiTheme="minorHAnsi" w:cstheme="minorBidi"/>
          <w:sz w:val="22"/>
          <w:szCs w:val="22"/>
        </w:rPr>
      </w:pPr>
      <w:ins w:id="354" w:author="David Wooten" w:date="2019-11-15T15:49:00Z">
        <w:r w:rsidRPr="00B47982">
          <w:rPr>
            <w:rStyle w:val="Hyperlink"/>
          </w:rPr>
          <w:fldChar w:fldCharType="begin"/>
        </w:r>
        <w:r w:rsidRPr="00B47982">
          <w:rPr>
            <w:rStyle w:val="Hyperlink"/>
          </w:rPr>
          <w:instrText xml:space="preserve"> </w:instrText>
        </w:r>
        <w:r>
          <w:instrText>HYPERLINK \l "_Toc24725512"</w:instrText>
        </w:r>
        <w:r w:rsidRPr="00B47982">
          <w:rPr>
            <w:rStyle w:val="Hyperlink"/>
          </w:rPr>
          <w:instrText xml:space="preserve"> </w:instrText>
        </w:r>
        <w:r w:rsidRPr="00B47982">
          <w:rPr>
            <w:rStyle w:val="Hyperlink"/>
          </w:rPr>
          <w:fldChar w:fldCharType="separate"/>
        </w:r>
        <w:r w:rsidRPr="00B47982">
          <w:rPr>
            <w:rStyle w:val="Hyperlink"/>
            <w:spacing w:val="8"/>
            <w:kern w:val="20"/>
          </w:rPr>
          <w:t>23.3</w:t>
        </w:r>
        <w:r>
          <w:rPr>
            <w:rFonts w:asciiTheme="minorHAnsi" w:eastAsiaTheme="minorEastAsia" w:hAnsiTheme="minorHAnsi" w:cstheme="minorBidi"/>
            <w:sz w:val="22"/>
            <w:szCs w:val="22"/>
          </w:rPr>
          <w:tab/>
        </w:r>
        <w:r w:rsidRPr="00B47982">
          <w:rPr>
            <w:rStyle w:val="Hyperlink"/>
          </w:rPr>
          <w:t>TPM2_PolicySigned</w:t>
        </w:r>
        <w:r>
          <w:rPr>
            <w:webHidden/>
          </w:rPr>
          <w:tab/>
        </w:r>
        <w:r>
          <w:rPr>
            <w:webHidden/>
          </w:rPr>
          <w:fldChar w:fldCharType="begin"/>
        </w:r>
        <w:r>
          <w:rPr>
            <w:webHidden/>
          </w:rPr>
          <w:instrText xml:space="preserve"> PAGEREF _Toc24725512 \h </w:instrText>
        </w:r>
      </w:ins>
      <w:r>
        <w:rPr>
          <w:webHidden/>
        </w:rPr>
      </w:r>
      <w:r>
        <w:rPr>
          <w:webHidden/>
        </w:rPr>
        <w:fldChar w:fldCharType="separate"/>
      </w:r>
      <w:ins w:id="355" w:author="David Wooten" w:date="2019-11-15T15:49:00Z">
        <w:r>
          <w:rPr>
            <w:webHidden/>
          </w:rPr>
          <w:t>222</w:t>
        </w:r>
        <w:r>
          <w:rPr>
            <w:webHidden/>
          </w:rPr>
          <w:fldChar w:fldCharType="end"/>
        </w:r>
        <w:r w:rsidRPr="00B47982">
          <w:rPr>
            <w:rStyle w:val="Hyperlink"/>
          </w:rPr>
          <w:fldChar w:fldCharType="end"/>
        </w:r>
      </w:ins>
    </w:p>
    <w:p w:rsidR="00D51C42" w:rsidRDefault="00D51C42">
      <w:pPr>
        <w:pStyle w:val="TOC2"/>
        <w:rPr>
          <w:ins w:id="356" w:author="David Wooten" w:date="2019-11-15T15:49:00Z"/>
          <w:rFonts w:asciiTheme="minorHAnsi" w:eastAsiaTheme="minorEastAsia" w:hAnsiTheme="minorHAnsi" w:cstheme="minorBidi"/>
          <w:sz w:val="22"/>
          <w:szCs w:val="22"/>
        </w:rPr>
      </w:pPr>
      <w:ins w:id="357" w:author="David Wooten" w:date="2019-11-15T15:49:00Z">
        <w:r w:rsidRPr="00B47982">
          <w:rPr>
            <w:rStyle w:val="Hyperlink"/>
          </w:rPr>
          <w:fldChar w:fldCharType="begin"/>
        </w:r>
        <w:r w:rsidRPr="00B47982">
          <w:rPr>
            <w:rStyle w:val="Hyperlink"/>
          </w:rPr>
          <w:instrText xml:space="preserve"> </w:instrText>
        </w:r>
        <w:r>
          <w:instrText>HYPERLINK \l "_Toc24725513"</w:instrText>
        </w:r>
        <w:r w:rsidRPr="00B47982">
          <w:rPr>
            <w:rStyle w:val="Hyperlink"/>
          </w:rPr>
          <w:instrText xml:space="preserve"> </w:instrText>
        </w:r>
        <w:r w:rsidRPr="00B47982">
          <w:rPr>
            <w:rStyle w:val="Hyperlink"/>
          </w:rPr>
          <w:fldChar w:fldCharType="separate"/>
        </w:r>
        <w:r w:rsidRPr="00B47982">
          <w:rPr>
            <w:rStyle w:val="Hyperlink"/>
            <w:spacing w:val="8"/>
            <w:kern w:val="20"/>
          </w:rPr>
          <w:t>23.4</w:t>
        </w:r>
        <w:r>
          <w:rPr>
            <w:rFonts w:asciiTheme="minorHAnsi" w:eastAsiaTheme="minorEastAsia" w:hAnsiTheme="minorHAnsi" w:cstheme="minorBidi"/>
            <w:sz w:val="22"/>
            <w:szCs w:val="22"/>
          </w:rPr>
          <w:tab/>
        </w:r>
        <w:r w:rsidRPr="00B47982">
          <w:rPr>
            <w:rStyle w:val="Hyperlink"/>
          </w:rPr>
          <w:t>TPM2_PolicySecret</w:t>
        </w:r>
        <w:r>
          <w:rPr>
            <w:webHidden/>
          </w:rPr>
          <w:tab/>
        </w:r>
        <w:r>
          <w:rPr>
            <w:webHidden/>
          </w:rPr>
          <w:fldChar w:fldCharType="begin"/>
        </w:r>
        <w:r>
          <w:rPr>
            <w:webHidden/>
          </w:rPr>
          <w:instrText xml:space="preserve"> PAGEREF _Toc24725513 \h </w:instrText>
        </w:r>
      </w:ins>
      <w:r>
        <w:rPr>
          <w:webHidden/>
        </w:rPr>
      </w:r>
      <w:r>
        <w:rPr>
          <w:webHidden/>
        </w:rPr>
        <w:fldChar w:fldCharType="separate"/>
      </w:r>
      <w:ins w:id="358" w:author="David Wooten" w:date="2019-11-15T15:49:00Z">
        <w:r>
          <w:rPr>
            <w:webHidden/>
          </w:rPr>
          <w:t>226</w:t>
        </w:r>
        <w:r>
          <w:rPr>
            <w:webHidden/>
          </w:rPr>
          <w:fldChar w:fldCharType="end"/>
        </w:r>
        <w:r w:rsidRPr="00B47982">
          <w:rPr>
            <w:rStyle w:val="Hyperlink"/>
          </w:rPr>
          <w:fldChar w:fldCharType="end"/>
        </w:r>
      </w:ins>
    </w:p>
    <w:p w:rsidR="00D51C42" w:rsidRDefault="00D51C42">
      <w:pPr>
        <w:pStyle w:val="TOC2"/>
        <w:rPr>
          <w:ins w:id="359" w:author="David Wooten" w:date="2019-11-15T15:49:00Z"/>
          <w:rFonts w:asciiTheme="minorHAnsi" w:eastAsiaTheme="minorEastAsia" w:hAnsiTheme="minorHAnsi" w:cstheme="minorBidi"/>
          <w:sz w:val="22"/>
          <w:szCs w:val="22"/>
        </w:rPr>
      </w:pPr>
      <w:ins w:id="360" w:author="David Wooten" w:date="2019-11-15T15:49:00Z">
        <w:r w:rsidRPr="00B47982">
          <w:rPr>
            <w:rStyle w:val="Hyperlink"/>
          </w:rPr>
          <w:fldChar w:fldCharType="begin"/>
        </w:r>
        <w:r w:rsidRPr="00B47982">
          <w:rPr>
            <w:rStyle w:val="Hyperlink"/>
          </w:rPr>
          <w:instrText xml:space="preserve"> </w:instrText>
        </w:r>
        <w:r>
          <w:instrText>HYPERLINK \l "_Toc24725514"</w:instrText>
        </w:r>
        <w:r w:rsidRPr="00B47982">
          <w:rPr>
            <w:rStyle w:val="Hyperlink"/>
          </w:rPr>
          <w:instrText xml:space="preserve"> </w:instrText>
        </w:r>
        <w:r w:rsidRPr="00B47982">
          <w:rPr>
            <w:rStyle w:val="Hyperlink"/>
          </w:rPr>
          <w:fldChar w:fldCharType="separate"/>
        </w:r>
        <w:r w:rsidRPr="00B47982">
          <w:rPr>
            <w:rStyle w:val="Hyperlink"/>
            <w:spacing w:val="8"/>
            <w:kern w:val="20"/>
          </w:rPr>
          <w:t>23.5</w:t>
        </w:r>
        <w:r>
          <w:rPr>
            <w:rFonts w:asciiTheme="minorHAnsi" w:eastAsiaTheme="minorEastAsia" w:hAnsiTheme="minorHAnsi" w:cstheme="minorBidi"/>
            <w:sz w:val="22"/>
            <w:szCs w:val="22"/>
          </w:rPr>
          <w:tab/>
        </w:r>
        <w:r w:rsidRPr="00B47982">
          <w:rPr>
            <w:rStyle w:val="Hyperlink"/>
          </w:rPr>
          <w:t>TPM2_PolicyTicket</w:t>
        </w:r>
        <w:r>
          <w:rPr>
            <w:webHidden/>
          </w:rPr>
          <w:tab/>
        </w:r>
        <w:r>
          <w:rPr>
            <w:webHidden/>
          </w:rPr>
          <w:fldChar w:fldCharType="begin"/>
        </w:r>
        <w:r>
          <w:rPr>
            <w:webHidden/>
          </w:rPr>
          <w:instrText xml:space="preserve"> PAGEREF _Toc24725514 \h </w:instrText>
        </w:r>
      </w:ins>
      <w:r>
        <w:rPr>
          <w:webHidden/>
        </w:rPr>
      </w:r>
      <w:r>
        <w:rPr>
          <w:webHidden/>
        </w:rPr>
        <w:fldChar w:fldCharType="separate"/>
      </w:r>
      <w:ins w:id="361" w:author="David Wooten" w:date="2019-11-15T15:49:00Z">
        <w:r>
          <w:rPr>
            <w:webHidden/>
          </w:rPr>
          <w:t>229</w:t>
        </w:r>
        <w:r>
          <w:rPr>
            <w:webHidden/>
          </w:rPr>
          <w:fldChar w:fldCharType="end"/>
        </w:r>
        <w:r w:rsidRPr="00B47982">
          <w:rPr>
            <w:rStyle w:val="Hyperlink"/>
          </w:rPr>
          <w:fldChar w:fldCharType="end"/>
        </w:r>
      </w:ins>
    </w:p>
    <w:p w:rsidR="00D51C42" w:rsidRDefault="00D51C42">
      <w:pPr>
        <w:pStyle w:val="TOC2"/>
        <w:rPr>
          <w:ins w:id="362" w:author="David Wooten" w:date="2019-11-15T15:49:00Z"/>
          <w:rFonts w:asciiTheme="minorHAnsi" w:eastAsiaTheme="minorEastAsia" w:hAnsiTheme="minorHAnsi" w:cstheme="minorBidi"/>
          <w:sz w:val="22"/>
          <w:szCs w:val="22"/>
        </w:rPr>
      </w:pPr>
      <w:ins w:id="363" w:author="David Wooten" w:date="2019-11-15T15:49:00Z">
        <w:r w:rsidRPr="00B47982">
          <w:rPr>
            <w:rStyle w:val="Hyperlink"/>
          </w:rPr>
          <w:fldChar w:fldCharType="begin"/>
        </w:r>
        <w:r w:rsidRPr="00B47982">
          <w:rPr>
            <w:rStyle w:val="Hyperlink"/>
          </w:rPr>
          <w:instrText xml:space="preserve"> </w:instrText>
        </w:r>
        <w:r>
          <w:instrText>HYPERLINK \l "_Toc24725515"</w:instrText>
        </w:r>
        <w:r w:rsidRPr="00B47982">
          <w:rPr>
            <w:rStyle w:val="Hyperlink"/>
          </w:rPr>
          <w:instrText xml:space="preserve"> </w:instrText>
        </w:r>
        <w:r w:rsidRPr="00B47982">
          <w:rPr>
            <w:rStyle w:val="Hyperlink"/>
          </w:rPr>
          <w:fldChar w:fldCharType="separate"/>
        </w:r>
        <w:r w:rsidRPr="00B47982">
          <w:rPr>
            <w:rStyle w:val="Hyperlink"/>
            <w:spacing w:val="8"/>
            <w:kern w:val="20"/>
          </w:rPr>
          <w:t>23.6</w:t>
        </w:r>
        <w:r>
          <w:rPr>
            <w:rFonts w:asciiTheme="minorHAnsi" w:eastAsiaTheme="minorEastAsia" w:hAnsiTheme="minorHAnsi" w:cstheme="minorBidi"/>
            <w:sz w:val="22"/>
            <w:szCs w:val="22"/>
          </w:rPr>
          <w:tab/>
        </w:r>
        <w:r w:rsidRPr="00B47982">
          <w:rPr>
            <w:rStyle w:val="Hyperlink"/>
          </w:rPr>
          <w:t>TPM2_PolicyOR</w:t>
        </w:r>
        <w:r>
          <w:rPr>
            <w:webHidden/>
          </w:rPr>
          <w:tab/>
        </w:r>
        <w:r>
          <w:rPr>
            <w:webHidden/>
          </w:rPr>
          <w:fldChar w:fldCharType="begin"/>
        </w:r>
        <w:r>
          <w:rPr>
            <w:webHidden/>
          </w:rPr>
          <w:instrText xml:space="preserve"> PAGEREF _Toc24725515 \h </w:instrText>
        </w:r>
      </w:ins>
      <w:r>
        <w:rPr>
          <w:webHidden/>
        </w:rPr>
      </w:r>
      <w:r>
        <w:rPr>
          <w:webHidden/>
        </w:rPr>
        <w:fldChar w:fldCharType="separate"/>
      </w:r>
      <w:ins w:id="364" w:author="David Wooten" w:date="2019-11-15T15:49:00Z">
        <w:r>
          <w:rPr>
            <w:webHidden/>
          </w:rPr>
          <w:t>232</w:t>
        </w:r>
        <w:r>
          <w:rPr>
            <w:webHidden/>
          </w:rPr>
          <w:fldChar w:fldCharType="end"/>
        </w:r>
        <w:r w:rsidRPr="00B47982">
          <w:rPr>
            <w:rStyle w:val="Hyperlink"/>
          </w:rPr>
          <w:fldChar w:fldCharType="end"/>
        </w:r>
      </w:ins>
    </w:p>
    <w:p w:rsidR="00D51C42" w:rsidRDefault="00D51C42">
      <w:pPr>
        <w:pStyle w:val="TOC2"/>
        <w:rPr>
          <w:ins w:id="365" w:author="David Wooten" w:date="2019-11-15T15:49:00Z"/>
          <w:rFonts w:asciiTheme="minorHAnsi" w:eastAsiaTheme="minorEastAsia" w:hAnsiTheme="minorHAnsi" w:cstheme="minorBidi"/>
          <w:sz w:val="22"/>
          <w:szCs w:val="22"/>
        </w:rPr>
      </w:pPr>
      <w:ins w:id="366" w:author="David Wooten" w:date="2019-11-15T15:49:00Z">
        <w:r w:rsidRPr="00B47982">
          <w:rPr>
            <w:rStyle w:val="Hyperlink"/>
          </w:rPr>
          <w:fldChar w:fldCharType="begin"/>
        </w:r>
        <w:r w:rsidRPr="00B47982">
          <w:rPr>
            <w:rStyle w:val="Hyperlink"/>
          </w:rPr>
          <w:instrText xml:space="preserve"> </w:instrText>
        </w:r>
        <w:r>
          <w:instrText>HYPERLINK \l "_Toc24725516"</w:instrText>
        </w:r>
        <w:r w:rsidRPr="00B47982">
          <w:rPr>
            <w:rStyle w:val="Hyperlink"/>
          </w:rPr>
          <w:instrText xml:space="preserve"> </w:instrText>
        </w:r>
        <w:r w:rsidRPr="00B47982">
          <w:rPr>
            <w:rStyle w:val="Hyperlink"/>
          </w:rPr>
          <w:fldChar w:fldCharType="separate"/>
        </w:r>
        <w:r w:rsidRPr="00B47982">
          <w:rPr>
            <w:rStyle w:val="Hyperlink"/>
            <w:spacing w:val="8"/>
            <w:kern w:val="20"/>
          </w:rPr>
          <w:t>23.7</w:t>
        </w:r>
        <w:r>
          <w:rPr>
            <w:rFonts w:asciiTheme="minorHAnsi" w:eastAsiaTheme="minorEastAsia" w:hAnsiTheme="minorHAnsi" w:cstheme="minorBidi"/>
            <w:sz w:val="22"/>
            <w:szCs w:val="22"/>
          </w:rPr>
          <w:tab/>
        </w:r>
        <w:r w:rsidRPr="00B47982">
          <w:rPr>
            <w:rStyle w:val="Hyperlink"/>
          </w:rPr>
          <w:t>TPM2_PolicyPCR</w:t>
        </w:r>
        <w:r>
          <w:rPr>
            <w:webHidden/>
          </w:rPr>
          <w:tab/>
        </w:r>
        <w:r>
          <w:rPr>
            <w:webHidden/>
          </w:rPr>
          <w:fldChar w:fldCharType="begin"/>
        </w:r>
        <w:r>
          <w:rPr>
            <w:webHidden/>
          </w:rPr>
          <w:instrText xml:space="preserve"> PAGEREF _Toc24725516 \h </w:instrText>
        </w:r>
      </w:ins>
      <w:r>
        <w:rPr>
          <w:webHidden/>
        </w:rPr>
      </w:r>
      <w:r>
        <w:rPr>
          <w:webHidden/>
        </w:rPr>
        <w:fldChar w:fldCharType="separate"/>
      </w:r>
      <w:ins w:id="367" w:author="David Wooten" w:date="2019-11-15T15:49:00Z">
        <w:r>
          <w:rPr>
            <w:webHidden/>
          </w:rPr>
          <w:t>235</w:t>
        </w:r>
        <w:r>
          <w:rPr>
            <w:webHidden/>
          </w:rPr>
          <w:fldChar w:fldCharType="end"/>
        </w:r>
        <w:r w:rsidRPr="00B47982">
          <w:rPr>
            <w:rStyle w:val="Hyperlink"/>
          </w:rPr>
          <w:fldChar w:fldCharType="end"/>
        </w:r>
      </w:ins>
    </w:p>
    <w:p w:rsidR="00D51C42" w:rsidRDefault="00D51C42">
      <w:pPr>
        <w:pStyle w:val="TOC2"/>
        <w:rPr>
          <w:ins w:id="368" w:author="David Wooten" w:date="2019-11-15T15:49:00Z"/>
          <w:rFonts w:asciiTheme="minorHAnsi" w:eastAsiaTheme="minorEastAsia" w:hAnsiTheme="minorHAnsi" w:cstheme="minorBidi"/>
          <w:sz w:val="22"/>
          <w:szCs w:val="22"/>
        </w:rPr>
      </w:pPr>
      <w:ins w:id="369" w:author="David Wooten" w:date="2019-11-15T15:49:00Z">
        <w:r w:rsidRPr="00B47982">
          <w:rPr>
            <w:rStyle w:val="Hyperlink"/>
          </w:rPr>
          <w:fldChar w:fldCharType="begin"/>
        </w:r>
        <w:r w:rsidRPr="00B47982">
          <w:rPr>
            <w:rStyle w:val="Hyperlink"/>
          </w:rPr>
          <w:instrText xml:space="preserve"> </w:instrText>
        </w:r>
        <w:r>
          <w:instrText>HYPERLINK \l "_Toc24725517"</w:instrText>
        </w:r>
        <w:r w:rsidRPr="00B47982">
          <w:rPr>
            <w:rStyle w:val="Hyperlink"/>
          </w:rPr>
          <w:instrText xml:space="preserve"> </w:instrText>
        </w:r>
        <w:r w:rsidRPr="00B47982">
          <w:rPr>
            <w:rStyle w:val="Hyperlink"/>
          </w:rPr>
          <w:fldChar w:fldCharType="separate"/>
        </w:r>
        <w:r w:rsidRPr="00B47982">
          <w:rPr>
            <w:rStyle w:val="Hyperlink"/>
            <w:spacing w:val="8"/>
            <w:kern w:val="20"/>
          </w:rPr>
          <w:t>23.8</w:t>
        </w:r>
        <w:r>
          <w:rPr>
            <w:rFonts w:asciiTheme="minorHAnsi" w:eastAsiaTheme="minorEastAsia" w:hAnsiTheme="minorHAnsi" w:cstheme="minorBidi"/>
            <w:sz w:val="22"/>
            <w:szCs w:val="22"/>
          </w:rPr>
          <w:tab/>
        </w:r>
        <w:r w:rsidRPr="00B47982">
          <w:rPr>
            <w:rStyle w:val="Hyperlink"/>
          </w:rPr>
          <w:t>TPM2_PolicyLocality</w:t>
        </w:r>
        <w:r>
          <w:rPr>
            <w:webHidden/>
          </w:rPr>
          <w:tab/>
        </w:r>
        <w:r>
          <w:rPr>
            <w:webHidden/>
          </w:rPr>
          <w:fldChar w:fldCharType="begin"/>
        </w:r>
        <w:r>
          <w:rPr>
            <w:webHidden/>
          </w:rPr>
          <w:instrText xml:space="preserve"> PAGEREF _Toc24725517 \h </w:instrText>
        </w:r>
      </w:ins>
      <w:r>
        <w:rPr>
          <w:webHidden/>
        </w:rPr>
      </w:r>
      <w:r>
        <w:rPr>
          <w:webHidden/>
        </w:rPr>
        <w:fldChar w:fldCharType="separate"/>
      </w:r>
      <w:ins w:id="370" w:author="David Wooten" w:date="2019-11-15T15:49:00Z">
        <w:r>
          <w:rPr>
            <w:webHidden/>
          </w:rPr>
          <w:t>239</w:t>
        </w:r>
        <w:r>
          <w:rPr>
            <w:webHidden/>
          </w:rPr>
          <w:fldChar w:fldCharType="end"/>
        </w:r>
        <w:r w:rsidRPr="00B47982">
          <w:rPr>
            <w:rStyle w:val="Hyperlink"/>
          </w:rPr>
          <w:fldChar w:fldCharType="end"/>
        </w:r>
      </w:ins>
    </w:p>
    <w:p w:rsidR="00D51C42" w:rsidRDefault="00D51C42">
      <w:pPr>
        <w:pStyle w:val="TOC2"/>
        <w:rPr>
          <w:ins w:id="371" w:author="David Wooten" w:date="2019-11-15T15:49:00Z"/>
          <w:rFonts w:asciiTheme="minorHAnsi" w:eastAsiaTheme="minorEastAsia" w:hAnsiTheme="minorHAnsi" w:cstheme="minorBidi"/>
          <w:sz w:val="22"/>
          <w:szCs w:val="22"/>
        </w:rPr>
      </w:pPr>
      <w:ins w:id="372" w:author="David Wooten" w:date="2019-11-15T15:49:00Z">
        <w:r w:rsidRPr="00B47982">
          <w:rPr>
            <w:rStyle w:val="Hyperlink"/>
          </w:rPr>
          <w:fldChar w:fldCharType="begin"/>
        </w:r>
        <w:r w:rsidRPr="00B47982">
          <w:rPr>
            <w:rStyle w:val="Hyperlink"/>
          </w:rPr>
          <w:instrText xml:space="preserve"> </w:instrText>
        </w:r>
        <w:r>
          <w:instrText>HYPERLINK \l "_Toc24725518"</w:instrText>
        </w:r>
        <w:r w:rsidRPr="00B47982">
          <w:rPr>
            <w:rStyle w:val="Hyperlink"/>
          </w:rPr>
          <w:instrText xml:space="preserve"> </w:instrText>
        </w:r>
        <w:r w:rsidRPr="00B47982">
          <w:rPr>
            <w:rStyle w:val="Hyperlink"/>
          </w:rPr>
          <w:fldChar w:fldCharType="separate"/>
        </w:r>
        <w:r w:rsidRPr="00B47982">
          <w:rPr>
            <w:rStyle w:val="Hyperlink"/>
            <w:spacing w:val="8"/>
            <w:kern w:val="20"/>
          </w:rPr>
          <w:t>23.9</w:t>
        </w:r>
        <w:r>
          <w:rPr>
            <w:rFonts w:asciiTheme="minorHAnsi" w:eastAsiaTheme="minorEastAsia" w:hAnsiTheme="minorHAnsi" w:cstheme="minorBidi"/>
            <w:sz w:val="22"/>
            <w:szCs w:val="22"/>
          </w:rPr>
          <w:tab/>
        </w:r>
        <w:r w:rsidRPr="00B47982">
          <w:rPr>
            <w:rStyle w:val="Hyperlink"/>
          </w:rPr>
          <w:t>TPM2_PolicyNV</w:t>
        </w:r>
        <w:r>
          <w:rPr>
            <w:webHidden/>
          </w:rPr>
          <w:tab/>
        </w:r>
        <w:r>
          <w:rPr>
            <w:webHidden/>
          </w:rPr>
          <w:fldChar w:fldCharType="begin"/>
        </w:r>
        <w:r>
          <w:rPr>
            <w:webHidden/>
          </w:rPr>
          <w:instrText xml:space="preserve"> PAGEREF _Toc24725518 \h </w:instrText>
        </w:r>
      </w:ins>
      <w:r>
        <w:rPr>
          <w:webHidden/>
        </w:rPr>
      </w:r>
      <w:r>
        <w:rPr>
          <w:webHidden/>
        </w:rPr>
        <w:fldChar w:fldCharType="separate"/>
      </w:r>
      <w:ins w:id="373" w:author="David Wooten" w:date="2019-11-15T15:49:00Z">
        <w:r>
          <w:rPr>
            <w:webHidden/>
          </w:rPr>
          <w:t>242</w:t>
        </w:r>
        <w:r>
          <w:rPr>
            <w:webHidden/>
          </w:rPr>
          <w:fldChar w:fldCharType="end"/>
        </w:r>
        <w:r w:rsidRPr="00B47982">
          <w:rPr>
            <w:rStyle w:val="Hyperlink"/>
          </w:rPr>
          <w:fldChar w:fldCharType="end"/>
        </w:r>
      </w:ins>
    </w:p>
    <w:p w:rsidR="00D51C42" w:rsidRDefault="00D51C42">
      <w:pPr>
        <w:pStyle w:val="TOC2"/>
        <w:rPr>
          <w:ins w:id="374" w:author="David Wooten" w:date="2019-11-15T15:49:00Z"/>
          <w:rFonts w:asciiTheme="minorHAnsi" w:eastAsiaTheme="minorEastAsia" w:hAnsiTheme="minorHAnsi" w:cstheme="minorBidi"/>
          <w:sz w:val="22"/>
          <w:szCs w:val="22"/>
        </w:rPr>
      </w:pPr>
      <w:ins w:id="375" w:author="David Wooten" w:date="2019-11-15T15:49:00Z">
        <w:r w:rsidRPr="00B47982">
          <w:rPr>
            <w:rStyle w:val="Hyperlink"/>
          </w:rPr>
          <w:fldChar w:fldCharType="begin"/>
        </w:r>
        <w:r w:rsidRPr="00B47982">
          <w:rPr>
            <w:rStyle w:val="Hyperlink"/>
          </w:rPr>
          <w:instrText xml:space="preserve"> </w:instrText>
        </w:r>
        <w:r>
          <w:instrText>HYPERLINK \l "_Toc24725519"</w:instrText>
        </w:r>
        <w:r w:rsidRPr="00B47982">
          <w:rPr>
            <w:rStyle w:val="Hyperlink"/>
          </w:rPr>
          <w:instrText xml:space="preserve"> </w:instrText>
        </w:r>
        <w:r w:rsidRPr="00B47982">
          <w:rPr>
            <w:rStyle w:val="Hyperlink"/>
          </w:rPr>
          <w:fldChar w:fldCharType="separate"/>
        </w:r>
        <w:r w:rsidRPr="00B47982">
          <w:rPr>
            <w:rStyle w:val="Hyperlink"/>
            <w:spacing w:val="8"/>
            <w:kern w:val="20"/>
          </w:rPr>
          <w:t>23.10</w:t>
        </w:r>
        <w:r>
          <w:rPr>
            <w:rFonts w:asciiTheme="minorHAnsi" w:eastAsiaTheme="minorEastAsia" w:hAnsiTheme="minorHAnsi" w:cstheme="minorBidi"/>
            <w:sz w:val="22"/>
            <w:szCs w:val="22"/>
          </w:rPr>
          <w:tab/>
        </w:r>
        <w:r w:rsidRPr="00B47982">
          <w:rPr>
            <w:rStyle w:val="Hyperlink"/>
          </w:rPr>
          <w:t>TPM2_PolicyCounterTimer</w:t>
        </w:r>
        <w:r>
          <w:rPr>
            <w:webHidden/>
          </w:rPr>
          <w:tab/>
        </w:r>
        <w:r>
          <w:rPr>
            <w:webHidden/>
          </w:rPr>
          <w:fldChar w:fldCharType="begin"/>
        </w:r>
        <w:r>
          <w:rPr>
            <w:webHidden/>
          </w:rPr>
          <w:instrText xml:space="preserve"> PAGEREF _Toc24725519 \h </w:instrText>
        </w:r>
      </w:ins>
      <w:r>
        <w:rPr>
          <w:webHidden/>
        </w:rPr>
      </w:r>
      <w:r>
        <w:rPr>
          <w:webHidden/>
        </w:rPr>
        <w:fldChar w:fldCharType="separate"/>
      </w:r>
      <w:ins w:id="376" w:author="David Wooten" w:date="2019-11-15T15:49:00Z">
        <w:r>
          <w:rPr>
            <w:webHidden/>
          </w:rPr>
          <w:t>245</w:t>
        </w:r>
        <w:r>
          <w:rPr>
            <w:webHidden/>
          </w:rPr>
          <w:fldChar w:fldCharType="end"/>
        </w:r>
        <w:r w:rsidRPr="00B47982">
          <w:rPr>
            <w:rStyle w:val="Hyperlink"/>
          </w:rPr>
          <w:fldChar w:fldCharType="end"/>
        </w:r>
      </w:ins>
    </w:p>
    <w:p w:rsidR="00D51C42" w:rsidRDefault="00D51C42">
      <w:pPr>
        <w:pStyle w:val="TOC2"/>
        <w:rPr>
          <w:ins w:id="377" w:author="David Wooten" w:date="2019-11-15T15:49:00Z"/>
          <w:rFonts w:asciiTheme="minorHAnsi" w:eastAsiaTheme="minorEastAsia" w:hAnsiTheme="minorHAnsi" w:cstheme="minorBidi"/>
          <w:sz w:val="22"/>
          <w:szCs w:val="22"/>
        </w:rPr>
      </w:pPr>
      <w:ins w:id="378" w:author="David Wooten" w:date="2019-11-15T15:49:00Z">
        <w:r w:rsidRPr="00B47982">
          <w:rPr>
            <w:rStyle w:val="Hyperlink"/>
          </w:rPr>
          <w:fldChar w:fldCharType="begin"/>
        </w:r>
        <w:r w:rsidRPr="00B47982">
          <w:rPr>
            <w:rStyle w:val="Hyperlink"/>
          </w:rPr>
          <w:instrText xml:space="preserve"> </w:instrText>
        </w:r>
        <w:r>
          <w:instrText>HYPERLINK \l "_Toc24725520"</w:instrText>
        </w:r>
        <w:r w:rsidRPr="00B47982">
          <w:rPr>
            <w:rStyle w:val="Hyperlink"/>
          </w:rPr>
          <w:instrText xml:space="preserve"> </w:instrText>
        </w:r>
        <w:r w:rsidRPr="00B47982">
          <w:rPr>
            <w:rStyle w:val="Hyperlink"/>
          </w:rPr>
          <w:fldChar w:fldCharType="separate"/>
        </w:r>
        <w:r w:rsidRPr="00B47982">
          <w:rPr>
            <w:rStyle w:val="Hyperlink"/>
            <w:spacing w:val="8"/>
            <w:kern w:val="20"/>
          </w:rPr>
          <w:t>23.11</w:t>
        </w:r>
        <w:r>
          <w:rPr>
            <w:rFonts w:asciiTheme="minorHAnsi" w:eastAsiaTheme="minorEastAsia" w:hAnsiTheme="minorHAnsi" w:cstheme="minorBidi"/>
            <w:sz w:val="22"/>
            <w:szCs w:val="22"/>
          </w:rPr>
          <w:tab/>
        </w:r>
        <w:r w:rsidRPr="00B47982">
          <w:rPr>
            <w:rStyle w:val="Hyperlink"/>
          </w:rPr>
          <w:t>TPM2_PolicyCommandCode</w:t>
        </w:r>
        <w:r>
          <w:rPr>
            <w:webHidden/>
          </w:rPr>
          <w:tab/>
        </w:r>
        <w:r>
          <w:rPr>
            <w:webHidden/>
          </w:rPr>
          <w:fldChar w:fldCharType="begin"/>
        </w:r>
        <w:r>
          <w:rPr>
            <w:webHidden/>
          </w:rPr>
          <w:instrText xml:space="preserve"> PAGEREF _Toc24725520 \h </w:instrText>
        </w:r>
      </w:ins>
      <w:r>
        <w:rPr>
          <w:webHidden/>
        </w:rPr>
      </w:r>
      <w:r>
        <w:rPr>
          <w:webHidden/>
        </w:rPr>
        <w:fldChar w:fldCharType="separate"/>
      </w:r>
      <w:ins w:id="379" w:author="David Wooten" w:date="2019-11-15T15:49:00Z">
        <w:r>
          <w:rPr>
            <w:webHidden/>
          </w:rPr>
          <w:t>248</w:t>
        </w:r>
        <w:r>
          <w:rPr>
            <w:webHidden/>
          </w:rPr>
          <w:fldChar w:fldCharType="end"/>
        </w:r>
        <w:r w:rsidRPr="00B47982">
          <w:rPr>
            <w:rStyle w:val="Hyperlink"/>
          </w:rPr>
          <w:fldChar w:fldCharType="end"/>
        </w:r>
      </w:ins>
    </w:p>
    <w:p w:rsidR="00D51C42" w:rsidRDefault="00D51C42">
      <w:pPr>
        <w:pStyle w:val="TOC2"/>
        <w:rPr>
          <w:ins w:id="380" w:author="David Wooten" w:date="2019-11-15T15:49:00Z"/>
          <w:rFonts w:asciiTheme="minorHAnsi" w:eastAsiaTheme="minorEastAsia" w:hAnsiTheme="minorHAnsi" w:cstheme="minorBidi"/>
          <w:sz w:val="22"/>
          <w:szCs w:val="22"/>
        </w:rPr>
      </w:pPr>
      <w:ins w:id="381" w:author="David Wooten" w:date="2019-11-15T15:49:00Z">
        <w:r w:rsidRPr="00B47982">
          <w:rPr>
            <w:rStyle w:val="Hyperlink"/>
          </w:rPr>
          <w:fldChar w:fldCharType="begin"/>
        </w:r>
        <w:r w:rsidRPr="00B47982">
          <w:rPr>
            <w:rStyle w:val="Hyperlink"/>
          </w:rPr>
          <w:instrText xml:space="preserve"> </w:instrText>
        </w:r>
        <w:r>
          <w:instrText>HYPERLINK \l "_Toc24725521"</w:instrText>
        </w:r>
        <w:r w:rsidRPr="00B47982">
          <w:rPr>
            <w:rStyle w:val="Hyperlink"/>
          </w:rPr>
          <w:instrText xml:space="preserve"> </w:instrText>
        </w:r>
        <w:r w:rsidRPr="00B47982">
          <w:rPr>
            <w:rStyle w:val="Hyperlink"/>
          </w:rPr>
          <w:fldChar w:fldCharType="separate"/>
        </w:r>
        <w:r w:rsidRPr="00B47982">
          <w:rPr>
            <w:rStyle w:val="Hyperlink"/>
            <w:spacing w:val="8"/>
            <w:kern w:val="20"/>
          </w:rPr>
          <w:t>23.12</w:t>
        </w:r>
        <w:r>
          <w:rPr>
            <w:rFonts w:asciiTheme="minorHAnsi" w:eastAsiaTheme="minorEastAsia" w:hAnsiTheme="minorHAnsi" w:cstheme="minorBidi"/>
            <w:sz w:val="22"/>
            <w:szCs w:val="22"/>
          </w:rPr>
          <w:tab/>
        </w:r>
        <w:r w:rsidRPr="00B47982">
          <w:rPr>
            <w:rStyle w:val="Hyperlink"/>
          </w:rPr>
          <w:t>TPM2_PolicyPhysicalPresence</w:t>
        </w:r>
        <w:r>
          <w:rPr>
            <w:webHidden/>
          </w:rPr>
          <w:tab/>
        </w:r>
        <w:r>
          <w:rPr>
            <w:webHidden/>
          </w:rPr>
          <w:fldChar w:fldCharType="begin"/>
        </w:r>
        <w:r>
          <w:rPr>
            <w:webHidden/>
          </w:rPr>
          <w:instrText xml:space="preserve"> PAGEREF _Toc24725521 \h </w:instrText>
        </w:r>
      </w:ins>
      <w:r>
        <w:rPr>
          <w:webHidden/>
        </w:rPr>
      </w:r>
      <w:r>
        <w:rPr>
          <w:webHidden/>
        </w:rPr>
        <w:fldChar w:fldCharType="separate"/>
      </w:r>
      <w:ins w:id="382" w:author="David Wooten" w:date="2019-11-15T15:49:00Z">
        <w:r>
          <w:rPr>
            <w:webHidden/>
          </w:rPr>
          <w:t>251</w:t>
        </w:r>
        <w:r>
          <w:rPr>
            <w:webHidden/>
          </w:rPr>
          <w:fldChar w:fldCharType="end"/>
        </w:r>
        <w:r w:rsidRPr="00B47982">
          <w:rPr>
            <w:rStyle w:val="Hyperlink"/>
          </w:rPr>
          <w:fldChar w:fldCharType="end"/>
        </w:r>
      </w:ins>
    </w:p>
    <w:p w:rsidR="00D51C42" w:rsidRDefault="00D51C42">
      <w:pPr>
        <w:pStyle w:val="TOC2"/>
        <w:rPr>
          <w:ins w:id="383" w:author="David Wooten" w:date="2019-11-15T15:49:00Z"/>
          <w:rFonts w:asciiTheme="minorHAnsi" w:eastAsiaTheme="minorEastAsia" w:hAnsiTheme="minorHAnsi" w:cstheme="minorBidi"/>
          <w:sz w:val="22"/>
          <w:szCs w:val="22"/>
        </w:rPr>
      </w:pPr>
      <w:ins w:id="384" w:author="David Wooten" w:date="2019-11-15T15:49:00Z">
        <w:r w:rsidRPr="00B47982">
          <w:rPr>
            <w:rStyle w:val="Hyperlink"/>
          </w:rPr>
          <w:fldChar w:fldCharType="begin"/>
        </w:r>
        <w:r w:rsidRPr="00B47982">
          <w:rPr>
            <w:rStyle w:val="Hyperlink"/>
          </w:rPr>
          <w:instrText xml:space="preserve"> </w:instrText>
        </w:r>
        <w:r>
          <w:instrText>HYPERLINK \l "_Toc24725522"</w:instrText>
        </w:r>
        <w:r w:rsidRPr="00B47982">
          <w:rPr>
            <w:rStyle w:val="Hyperlink"/>
          </w:rPr>
          <w:instrText xml:space="preserve"> </w:instrText>
        </w:r>
        <w:r w:rsidRPr="00B47982">
          <w:rPr>
            <w:rStyle w:val="Hyperlink"/>
          </w:rPr>
          <w:fldChar w:fldCharType="separate"/>
        </w:r>
        <w:r w:rsidRPr="00B47982">
          <w:rPr>
            <w:rStyle w:val="Hyperlink"/>
            <w:spacing w:val="8"/>
            <w:kern w:val="20"/>
          </w:rPr>
          <w:t>23.13</w:t>
        </w:r>
        <w:r>
          <w:rPr>
            <w:rFonts w:asciiTheme="minorHAnsi" w:eastAsiaTheme="minorEastAsia" w:hAnsiTheme="minorHAnsi" w:cstheme="minorBidi"/>
            <w:sz w:val="22"/>
            <w:szCs w:val="22"/>
          </w:rPr>
          <w:tab/>
        </w:r>
        <w:r w:rsidRPr="00B47982">
          <w:rPr>
            <w:rStyle w:val="Hyperlink"/>
          </w:rPr>
          <w:t>TPM2_PolicyCpHash</w:t>
        </w:r>
        <w:r>
          <w:rPr>
            <w:webHidden/>
          </w:rPr>
          <w:tab/>
        </w:r>
        <w:r>
          <w:rPr>
            <w:webHidden/>
          </w:rPr>
          <w:fldChar w:fldCharType="begin"/>
        </w:r>
        <w:r>
          <w:rPr>
            <w:webHidden/>
          </w:rPr>
          <w:instrText xml:space="preserve"> PAGEREF _Toc24725522 \h </w:instrText>
        </w:r>
      </w:ins>
      <w:r>
        <w:rPr>
          <w:webHidden/>
        </w:rPr>
      </w:r>
      <w:r>
        <w:rPr>
          <w:webHidden/>
        </w:rPr>
        <w:fldChar w:fldCharType="separate"/>
      </w:r>
      <w:ins w:id="385" w:author="David Wooten" w:date="2019-11-15T15:49:00Z">
        <w:r>
          <w:rPr>
            <w:webHidden/>
          </w:rPr>
          <w:t>254</w:t>
        </w:r>
        <w:r>
          <w:rPr>
            <w:webHidden/>
          </w:rPr>
          <w:fldChar w:fldCharType="end"/>
        </w:r>
        <w:r w:rsidRPr="00B47982">
          <w:rPr>
            <w:rStyle w:val="Hyperlink"/>
          </w:rPr>
          <w:fldChar w:fldCharType="end"/>
        </w:r>
      </w:ins>
    </w:p>
    <w:p w:rsidR="00D51C42" w:rsidRDefault="00D51C42">
      <w:pPr>
        <w:pStyle w:val="TOC2"/>
        <w:rPr>
          <w:ins w:id="386" w:author="David Wooten" w:date="2019-11-15T15:49:00Z"/>
          <w:rFonts w:asciiTheme="minorHAnsi" w:eastAsiaTheme="minorEastAsia" w:hAnsiTheme="minorHAnsi" w:cstheme="minorBidi"/>
          <w:sz w:val="22"/>
          <w:szCs w:val="22"/>
        </w:rPr>
      </w:pPr>
      <w:ins w:id="387" w:author="David Wooten" w:date="2019-11-15T15:49:00Z">
        <w:r w:rsidRPr="00B47982">
          <w:rPr>
            <w:rStyle w:val="Hyperlink"/>
          </w:rPr>
          <w:fldChar w:fldCharType="begin"/>
        </w:r>
        <w:r w:rsidRPr="00B47982">
          <w:rPr>
            <w:rStyle w:val="Hyperlink"/>
          </w:rPr>
          <w:instrText xml:space="preserve"> </w:instrText>
        </w:r>
        <w:r>
          <w:instrText>HYPERLINK \l "_Toc24725523"</w:instrText>
        </w:r>
        <w:r w:rsidRPr="00B47982">
          <w:rPr>
            <w:rStyle w:val="Hyperlink"/>
          </w:rPr>
          <w:instrText xml:space="preserve"> </w:instrText>
        </w:r>
        <w:r w:rsidRPr="00B47982">
          <w:rPr>
            <w:rStyle w:val="Hyperlink"/>
          </w:rPr>
          <w:fldChar w:fldCharType="separate"/>
        </w:r>
        <w:r w:rsidRPr="00B47982">
          <w:rPr>
            <w:rStyle w:val="Hyperlink"/>
            <w:spacing w:val="8"/>
            <w:kern w:val="20"/>
          </w:rPr>
          <w:t>23.14</w:t>
        </w:r>
        <w:r>
          <w:rPr>
            <w:rFonts w:asciiTheme="minorHAnsi" w:eastAsiaTheme="minorEastAsia" w:hAnsiTheme="minorHAnsi" w:cstheme="minorBidi"/>
            <w:sz w:val="22"/>
            <w:szCs w:val="22"/>
          </w:rPr>
          <w:tab/>
        </w:r>
        <w:r w:rsidRPr="00B47982">
          <w:rPr>
            <w:rStyle w:val="Hyperlink"/>
          </w:rPr>
          <w:t>TPM2_PolicyNameHash</w:t>
        </w:r>
        <w:r>
          <w:rPr>
            <w:webHidden/>
          </w:rPr>
          <w:tab/>
        </w:r>
        <w:r>
          <w:rPr>
            <w:webHidden/>
          </w:rPr>
          <w:fldChar w:fldCharType="begin"/>
        </w:r>
        <w:r>
          <w:rPr>
            <w:webHidden/>
          </w:rPr>
          <w:instrText xml:space="preserve"> PAGEREF _Toc24725523 \h </w:instrText>
        </w:r>
      </w:ins>
      <w:r>
        <w:rPr>
          <w:webHidden/>
        </w:rPr>
      </w:r>
      <w:r>
        <w:rPr>
          <w:webHidden/>
        </w:rPr>
        <w:fldChar w:fldCharType="separate"/>
      </w:r>
      <w:ins w:id="388" w:author="David Wooten" w:date="2019-11-15T15:49:00Z">
        <w:r>
          <w:rPr>
            <w:webHidden/>
          </w:rPr>
          <w:t>257</w:t>
        </w:r>
        <w:r>
          <w:rPr>
            <w:webHidden/>
          </w:rPr>
          <w:fldChar w:fldCharType="end"/>
        </w:r>
        <w:r w:rsidRPr="00B47982">
          <w:rPr>
            <w:rStyle w:val="Hyperlink"/>
          </w:rPr>
          <w:fldChar w:fldCharType="end"/>
        </w:r>
      </w:ins>
    </w:p>
    <w:p w:rsidR="00D51C42" w:rsidRDefault="00D51C42">
      <w:pPr>
        <w:pStyle w:val="TOC2"/>
        <w:rPr>
          <w:ins w:id="389" w:author="David Wooten" w:date="2019-11-15T15:49:00Z"/>
          <w:rFonts w:asciiTheme="minorHAnsi" w:eastAsiaTheme="minorEastAsia" w:hAnsiTheme="minorHAnsi" w:cstheme="minorBidi"/>
          <w:sz w:val="22"/>
          <w:szCs w:val="22"/>
        </w:rPr>
      </w:pPr>
      <w:ins w:id="390" w:author="David Wooten" w:date="2019-11-15T15:49:00Z">
        <w:r w:rsidRPr="00B47982">
          <w:rPr>
            <w:rStyle w:val="Hyperlink"/>
          </w:rPr>
          <w:fldChar w:fldCharType="begin"/>
        </w:r>
        <w:r w:rsidRPr="00B47982">
          <w:rPr>
            <w:rStyle w:val="Hyperlink"/>
          </w:rPr>
          <w:instrText xml:space="preserve"> </w:instrText>
        </w:r>
        <w:r>
          <w:instrText>HYPERLINK \l "_Toc24725524"</w:instrText>
        </w:r>
        <w:r w:rsidRPr="00B47982">
          <w:rPr>
            <w:rStyle w:val="Hyperlink"/>
          </w:rPr>
          <w:instrText xml:space="preserve"> </w:instrText>
        </w:r>
        <w:r w:rsidRPr="00B47982">
          <w:rPr>
            <w:rStyle w:val="Hyperlink"/>
          </w:rPr>
          <w:fldChar w:fldCharType="separate"/>
        </w:r>
        <w:r w:rsidRPr="00B47982">
          <w:rPr>
            <w:rStyle w:val="Hyperlink"/>
            <w:spacing w:val="8"/>
            <w:kern w:val="20"/>
          </w:rPr>
          <w:t>23.15</w:t>
        </w:r>
        <w:r>
          <w:rPr>
            <w:rFonts w:asciiTheme="minorHAnsi" w:eastAsiaTheme="minorEastAsia" w:hAnsiTheme="minorHAnsi" w:cstheme="minorBidi"/>
            <w:sz w:val="22"/>
            <w:szCs w:val="22"/>
          </w:rPr>
          <w:tab/>
        </w:r>
        <w:r w:rsidRPr="00B47982">
          <w:rPr>
            <w:rStyle w:val="Hyperlink"/>
          </w:rPr>
          <w:t>TPM2_PolicyDuplicationSelect</w:t>
        </w:r>
        <w:r>
          <w:rPr>
            <w:webHidden/>
          </w:rPr>
          <w:tab/>
        </w:r>
        <w:r>
          <w:rPr>
            <w:webHidden/>
          </w:rPr>
          <w:fldChar w:fldCharType="begin"/>
        </w:r>
        <w:r>
          <w:rPr>
            <w:webHidden/>
          </w:rPr>
          <w:instrText xml:space="preserve"> PAGEREF _Toc24725524 \h </w:instrText>
        </w:r>
      </w:ins>
      <w:r>
        <w:rPr>
          <w:webHidden/>
        </w:rPr>
      </w:r>
      <w:r>
        <w:rPr>
          <w:webHidden/>
        </w:rPr>
        <w:fldChar w:fldCharType="separate"/>
      </w:r>
      <w:ins w:id="391" w:author="David Wooten" w:date="2019-11-15T15:49:00Z">
        <w:r>
          <w:rPr>
            <w:webHidden/>
          </w:rPr>
          <w:t>260</w:t>
        </w:r>
        <w:r>
          <w:rPr>
            <w:webHidden/>
          </w:rPr>
          <w:fldChar w:fldCharType="end"/>
        </w:r>
        <w:r w:rsidRPr="00B47982">
          <w:rPr>
            <w:rStyle w:val="Hyperlink"/>
          </w:rPr>
          <w:fldChar w:fldCharType="end"/>
        </w:r>
      </w:ins>
    </w:p>
    <w:p w:rsidR="00D51C42" w:rsidRDefault="00D51C42">
      <w:pPr>
        <w:pStyle w:val="TOC2"/>
        <w:rPr>
          <w:ins w:id="392" w:author="David Wooten" w:date="2019-11-15T15:49:00Z"/>
          <w:rFonts w:asciiTheme="minorHAnsi" w:eastAsiaTheme="minorEastAsia" w:hAnsiTheme="minorHAnsi" w:cstheme="minorBidi"/>
          <w:sz w:val="22"/>
          <w:szCs w:val="22"/>
        </w:rPr>
      </w:pPr>
      <w:ins w:id="393" w:author="David Wooten" w:date="2019-11-15T15:49:00Z">
        <w:r w:rsidRPr="00B47982">
          <w:rPr>
            <w:rStyle w:val="Hyperlink"/>
          </w:rPr>
          <w:fldChar w:fldCharType="begin"/>
        </w:r>
        <w:r w:rsidRPr="00B47982">
          <w:rPr>
            <w:rStyle w:val="Hyperlink"/>
          </w:rPr>
          <w:instrText xml:space="preserve"> </w:instrText>
        </w:r>
        <w:r>
          <w:instrText>HYPERLINK \l "_Toc24725525"</w:instrText>
        </w:r>
        <w:r w:rsidRPr="00B47982">
          <w:rPr>
            <w:rStyle w:val="Hyperlink"/>
          </w:rPr>
          <w:instrText xml:space="preserve"> </w:instrText>
        </w:r>
        <w:r w:rsidRPr="00B47982">
          <w:rPr>
            <w:rStyle w:val="Hyperlink"/>
          </w:rPr>
          <w:fldChar w:fldCharType="separate"/>
        </w:r>
        <w:r w:rsidRPr="00B47982">
          <w:rPr>
            <w:rStyle w:val="Hyperlink"/>
            <w:spacing w:val="8"/>
            <w:kern w:val="20"/>
          </w:rPr>
          <w:t>23.16</w:t>
        </w:r>
        <w:r>
          <w:rPr>
            <w:rFonts w:asciiTheme="minorHAnsi" w:eastAsiaTheme="minorEastAsia" w:hAnsiTheme="minorHAnsi" w:cstheme="minorBidi"/>
            <w:sz w:val="22"/>
            <w:szCs w:val="22"/>
          </w:rPr>
          <w:tab/>
        </w:r>
        <w:r w:rsidRPr="00B47982">
          <w:rPr>
            <w:rStyle w:val="Hyperlink"/>
          </w:rPr>
          <w:t>TPM2_PolicyAuthorize</w:t>
        </w:r>
        <w:r>
          <w:rPr>
            <w:webHidden/>
          </w:rPr>
          <w:tab/>
        </w:r>
        <w:r>
          <w:rPr>
            <w:webHidden/>
          </w:rPr>
          <w:fldChar w:fldCharType="begin"/>
        </w:r>
        <w:r>
          <w:rPr>
            <w:webHidden/>
          </w:rPr>
          <w:instrText xml:space="preserve"> PAGEREF _Toc24725525 \h </w:instrText>
        </w:r>
      </w:ins>
      <w:r>
        <w:rPr>
          <w:webHidden/>
        </w:rPr>
      </w:r>
      <w:r>
        <w:rPr>
          <w:webHidden/>
        </w:rPr>
        <w:fldChar w:fldCharType="separate"/>
      </w:r>
      <w:ins w:id="394" w:author="David Wooten" w:date="2019-11-15T15:49:00Z">
        <w:r>
          <w:rPr>
            <w:webHidden/>
          </w:rPr>
          <w:t>263</w:t>
        </w:r>
        <w:r>
          <w:rPr>
            <w:webHidden/>
          </w:rPr>
          <w:fldChar w:fldCharType="end"/>
        </w:r>
        <w:r w:rsidRPr="00B47982">
          <w:rPr>
            <w:rStyle w:val="Hyperlink"/>
          </w:rPr>
          <w:fldChar w:fldCharType="end"/>
        </w:r>
      </w:ins>
    </w:p>
    <w:p w:rsidR="00D51C42" w:rsidRDefault="00D51C42">
      <w:pPr>
        <w:pStyle w:val="TOC2"/>
        <w:rPr>
          <w:ins w:id="395" w:author="David Wooten" w:date="2019-11-15T15:49:00Z"/>
          <w:rFonts w:asciiTheme="minorHAnsi" w:eastAsiaTheme="minorEastAsia" w:hAnsiTheme="minorHAnsi" w:cstheme="minorBidi"/>
          <w:sz w:val="22"/>
          <w:szCs w:val="22"/>
        </w:rPr>
      </w:pPr>
      <w:ins w:id="396" w:author="David Wooten" w:date="2019-11-15T15:49:00Z">
        <w:r w:rsidRPr="00B47982">
          <w:rPr>
            <w:rStyle w:val="Hyperlink"/>
          </w:rPr>
          <w:fldChar w:fldCharType="begin"/>
        </w:r>
        <w:r w:rsidRPr="00B47982">
          <w:rPr>
            <w:rStyle w:val="Hyperlink"/>
          </w:rPr>
          <w:instrText xml:space="preserve"> </w:instrText>
        </w:r>
        <w:r>
          <w:instrText>HYPERLINK \l "_Toc24725526"</w:instrText>
        </w:r>
        <w:r w:rsidRPr="00B47982">
          <w:rPr>
            <w:rStyle w:val="Hyperlink"/>
          </w:rPr>
          <w:instrText xml:space="preserve"> </w:instrText>
        </w:r>
        <w:r w:rsidRPr="00B47982">
          <w:rPr>
            <w:rStyle w:val="Hyperlink"/>
          </w:rPr>
          <w:fldChar w:fldCharType="separate"/>
        </w:r>
        <w:r w:rsidRPr="00B47982">
          <w:rPr>
            <w:rStyle w:val="Hyperlink"/>
            <w:spacing w:val="8"/>
            <w:kern w:val="20"/>
          </w:rPr>
          <w:t>23.17</w:t>
        </w:r>
        <w:r>
          <w:rPr>
            <w:rFonts w:asciiTheme="minorHAnsi" w:eastAsiaTheme="minorEastAsia" w:hAnsiTheme="minorHAnsi" w:cstheme="minorBidi"/>
            <w:sz w:val="22"/>
            <w:szCs w:val="22"/>
          </w:rPr>
          <w:tab/>
        </w:r>
        <w:r w:rsidRPr="00B47982">
          <w:rPr>
            <w:rStyle w:val="Hyperlink"/>
          </w:rPr>
          <w:t>TPM2_PolicyAuthValue</w:t>
        </w:r>
        <w:r>
          <w:rPr>
            <w:webHidden/>
          </w:rPr>
          <w:tab/>
        </w:r>
        <w:r>
          <w:rPr>
            <w:webHidden/>
          </w:rPr>
          <w:fldChar w:fldCharType="begin"/>
        </w:r>
        <w:r>
          <w:rPr>
            <w:webHidden/>
          </w:rPr>
          <w:instrText xml:space="preserve"> PAGEREF _Toc24725526 \h </w:instrText>
        </w:r>
      </w:ins>
      <w:r>
        <w:rPr>
          <w:webHidden/>
        </w:rPr>
      </w:r>
      <w:r>
        <w:rPr>
          <w:webHidden/>
        </w:rPr>
        <w:fldChar w:fldCharType="separate"/>
      </w:r>
      <w:ins w:id="397" w:author="David Wooten" w:date="2019-11-15T15:49:00Z">
        <w:r>
          <w:rPr>
            <w:webHidden/>
          </w:rPr>
          <w:t>266</w:t>
        </w:r>
        <w:r>
          <w:rPr>
            <w:webHidden/>
          </w:rPr>
          <w:fldChar w:fldCharType="end"/>
        </w:r>
        <w:r w:rsidRPr="00B47982">
          <w:rPr>
            <w:rStyle w:val="Hyperlink"/>
          </w:rPr>
          <w:fldChar w:fldCharType="end"/>
        </w:r>
      </w:ins>
    </w:p>
    <w:p w:rsidR="00D51C42" w:rsidRDefault="00D51C42">
      <w:pPr>
        <w:pStyle w:val="TOC2"/>
        <w:rPr>
          <w:ins w:id="398" w:author="David Wooten" w:date="2019-11-15T15:49:00Z"/>
          <w:rFonts w:asciiTheme="minorHAnsi" w:eastAsiaTheme="minorEastAsia" w:hAnsiTheme="minorHAnsi" w:cstheme="minorBidi"/>
          <w:sz w:val="22"/>
          <w:szCs w:val="22"/>
        </w:rPr>
      </w:pPr>
      <w:ins w:id="399" w:author="David Wooten" w:date="2019-11-15T15:49:00Z">
        <w:r w:rsidRPr="00B47982">
          <w:rPr>
            <w:rStyle w:val="Hyperlink"/>
          </w:rPr>
          <w:fldChar w:fldCharType="begin"/>
        </w:r>
        <w:r w:rsidRPr="00B47982">
          <w:rPr>
            <w:rStyle w:val="Hyperlink"/>
          </w:rPr>
          <w:instrText xml:space="preserve"> </w:instrText>
        </w:r>
        <w:r>
          <w:instrText>HYPERLINK \l "_Toc24725527"</w:instrText>
        </w:r>
        <w:r w:rsidRPr="00B47982">
          <w:rPr>
            <w:rStyle w:val="Hyperlink"/>
          </w:rPr>
          <w:instrText xml:space="preserve"> </w:instrText>
        </w:r>
        <w:r w:rsidRPr="00B47982">
          <w:rPr>
            <w:rStyle w:val="Hyperlink"/>
          </w:rPr>
          <w:fldChar w:fldCharType="separate"/>
        </w:r>
        <w:r w:rsidRPr="00B47982">
          <w:rPr>
            <w:rStyle w:val="Hyperlink"/>
            <w:spacing w:val="8"/>
            <w:kern w:val="20"/>
          </w:rPr>
          <w:t>23.18</w:t>
        </w:r>
        <w:r>
          <w:rPr>
            <w:rFonts w:asciiTheme="minorHAnsi" w:eastAsiaTheme="minorEastAsia" w:hAnsiTheme="minorHAnsi" w:cstheme="minorBidi"/>
            <w:sz w:val="22"/>
            <w:szCs w:val="22"/>
          </w:rPr>
          <w:tab/>
        </w:r>
        <w:r w:rsidRPr="00B47982">
          <w:rPr>
            <w:rStyle w:val="Hyperlink"/>
          </w:rPr>
          <w:t>TPM2_PolicyPassword</w:t>
        </w:r>
        <w:r>
          <w:rPr>
            <w:webHidden/>
          </w:rPr>
          <w:tab/>
        </w:r>
        <w:r>
          <w:rPr>
            <w:webHidden/>
          </w:rPr>
          <w:fldChar w:fldCharType="begin"/>
        </w:r>
        <w:r>
          <w:rPr>
            <w:webHidden/>
          </w:rPr>
          <w:instrText xml:space="preserve"> PAGEREF _Toc24725527 \h </w:instrText>
        </w:r>
      </w:ins>
      <w:r>
        <w:rPr>
          <w:webHidden/>
        </w:rPr>
      </w:r>
      <w:r>
        <w:rPr>
          <w:webHidden/>
        </w:rPr>
        <w:fldChar w:fldCharType="separate"/>
      </w:r>
      <w:ins w:id="400" w:author="David Wooten" w:date="2019-11-15T15:49:00Z">
        <w:r>
          <w:rPr>
            <w:webHidden/>
          </w:rPr>
          <w:t>269</w:t>
        </w:r>
        <w:r>
          <w:rPr>
            <w:webHidden/>
          </w:rPr>
          <w:fldChar w:fldCharType="end"/>
        </w:r>
        <w:r w:rsidRPr="00B47982">
          <w:rPr>
            <w:rStyle w:val="Hyperlink"/>
          </w:rPr>
          <w:fldChar w:fldCharType="end"/>
        </w:r>
      </w:ins>
    </w:p>
    <w:p w:rsidR="00D51C42" w:rsidRDefault="00D51C42">
      <w:pPr>
        <w:pStyle w:val="TOC2"/>
        <w:rPr>
          <w:ins w:id="401" w:author="David Wooten" w:date="2019-11-15T15:49:00Z"/>
          <w:rFonts w:asciiTheme="minorHAnsi" w:eastAsiaTheme="minorEastAsia" w:hAnsiTheme="minorHAnsi" w:cstheme="minorBidi"/>
          <w:sz w:val="22"/>
          <w:szCs w:val="22"/>
        </w:rPr>
      </w:pPr>
      <w:ins w:id="402" w:author="David Wooten" w:date="2019-11-15T15:49:00Z">
        <w:r w:rsidRPr="00B47982">
          <w:rPr>
            <w:rStyle w:val="Hyperlink"/>
          </w:rPr>
          <w:fldChar w:fldCharType="begin"/>
        </w:r>
        <w:r w:rsidRPr="00B47982">
          <w:rPr>
            <w:rStyle w:val="Hyperlink"/>
          </w:rPr>
          <w:instrText xml:space="preserve"> </w:instrText>
        </w:r>
        <w:r>
          <w:instrText>HYPERLINK \l "_Toc24725528"</w:instrText>
        </w:r>
        <w:r w:rsidRPr="00B47982">
          <w:rPr>
            <w:rStyle w:val="Hyperlink"/>
          </w:rPr>
          <w:instrText xml:space="preserve"> </w:instrText>
        </w:r>
        <w:r w:rsidRPr="00B47982">
          <w:rPr>
            <w:rStyle w:val="Hyperlink"/>
          </w:rPr>
          <w:fldChar w:fldCharType="separate"/>
        </w:r>
        <w:r w:rsidRPr="00B47982">
          <w:rPr>
            <w:rStyle w:val="Hyperlink"/>
            <w:spacing w:val="8"/>
            <w:kern w:val="20"/>
          </w:rPr>
          <w:t>23.19</w:t>
        </w:r>
        <w:r>
          <w:rPr>
            <w:rFonts w:asciiTheme="minorHAnsi" w:eastAsiaTheme="minorEastAsia" w:hAnsiTheme="minorHAnsi" w:cstheme="minorBidi"/>
            <w:sz w:val="22"/>
            <w:szCs w:val="22"/>
          </w:rPr>
          <w:tab/>
        </w:r>
        <w:r w:rsidRPr="00B47982">
          <w:rPr>
            <w:rStyle w:val="Hyperlink"/>
          </w:rPr>
          <w:t>TPM2_PolicyGetDigest</w:t>
        </w:r>
        <w:r>
          <w:rPr>
            <w:webHidden/>
          </w:rPr>
          <w:tab/>
        </w:r>
        <w:r>
          <w:rPr>
            <w:webHidden/>
          </w:rPr>
          <w:fldChar w:fldCharType="begin"/>
        </w:r>
        <w:r>
          <w:rPr>
            <w:webHidden/>
          </w:rPr>
          <w:instrText xml:space="preserve"> PAGEREF _Toc24725528 \h </w:instrText>
        </w:r>
      </w:ins>
      <w:r>
        <w:rPr>
          <w:webHidden/>
        </w:rPr>
      </w:r>
      <w:r>
        <w:rPr>
          <w:webHidden/>
        </w:rPr>
        <w:fldChar w:fldCharType="separate"/>
      </w:r>
      <w:ins w:id="403" w:author="David Wooten" w:date="2019-11-15T15:49:00Z">
        <w:r>
          <w:rPr>
            <w:webHidden/>
          </w:rPr>
          <w:t>272</w:t>
        </w:r>
        <w:r>
          <w:rPr>
            <w:webHidden/>
          </w:rPr>
          <w:fldChar w:fldCharType="end"/>
        </w:r>
        <w:r w:rsidRPr="00B47982">
          <w:rPr>
            <w:rStyle w:val="Hyperlink"/>
          </w:rPr>
          <w:fldChar w:fldCharType="end"/>
        </w:r>
      </w:ins>
    </w:p>
    <w:p w:rsidR="00D51C42" w:rsidRDefault="00D51C42">
      <w:pPr>
        <w:pStyle w:val="TOC2"/>
        <w:rPr>
          <w:ins w:id="404" w:author="David Wooten" w:date="2019-11-15T15:49:00Z"/>
          <w:rFonts w:asciiTheme="minorHAnsi" w:eastAsiaTheme="minorEastAsia" w:hAnsiTheme="minorHAnsi" w:cstheme="minorBidi"/>
          <w:sz w:val="22"/>
          <w:szCs w:val="22"/>
        </w:rPr>
      </w:pPr>
      <w:ins w:id="405" w:author="David Wooten" w:date="2019-11-15T15:49:00Z">
        <w:r w:rsidRPr="00B47982">
          <w:rPr>
            <w:rStyle w:val="Hyperlink"/>
          </w:rPr>
          <w:lastRenderedPageBreak/>
          <w:fldChar w:fldCharType="begin"/>
        </w:r>
        <w:r w:rsidRPr="00B47982">
          <w:rPr>
            <w:rStyle w:val="Hyperlink"/>
          </w:rPr>
          <w:instrText xml:space="preserve"> </w:instrText>
        </w:r>
        <w:r>
          <w:instrText>HYPERLINK \l "_Toc24725529"</w:instrText>
        </w:r>
        <w:r w:rsidRPr="00B47982">
          <w:rPr>
            <w:rStyle w:val="Hyperlink"/>
          </w:rPr>
          <w:instrText xml:space="preserve"> </w:instrText>
        </w:r>
        <w:r w:rsidRPr="00B47982">
          <w:rPr>
            <w:rStyle w:val="Hyperlink"/>
          </w:rPr>
          <w:fldChar w:fldCharType="separate"/>
        </w:r>
        <w:r w:rsidRPr="00B47982">
          <w:rPr>
            <w:rStyle w:val="Hyperlink"/>
            <w:spacing w:val="8"/>
            <w:kern w:val="20"/>
          </w:rPr>
          <w:t>23.20</w:t>
        </w:r>
        <w:r>
          <w:rPr>
            <w:rFonts w:asciiTheme="minorHAnsi" w:eastAsiaTheme="minorEastAsia" w:hAnsiTheme="minorHAnsi" w:cstheme="minorBidi"/>
            <w:sz w:val="22"/>
            <w:szCs w:val="22"/>
          </w:rPr>
          <w:tab/>
        </w:r>
        <w:r w:rsidRPr="00B47982">
          <w:rPr>
            <w:rStyle w:val="Hyperlink"/>
          </w:rPr>
          <w:t>TPM2_PolicyNvWritten</w:t>
        </w:r>
        <w:r>
          <w:rPr>
            <w:webHidden/>
          </w:rPr>
          <w:tab/>
        </w:r>
        <w:r>
          <w:rPr>
            <w:webHidden/>
          </w:rPr>
          <w:fldChar w:fldCharType="begin"/>
        </w:r>
        <w:r>
          <w:rPr>
            <w:webHidden/>
          </w:rPr>
          <w:instrText xml:space="preserve"> PAGEREF _Toc24725529 \h </w:instrText>
        </w:r>
      </w:ins>
      <w:r>
        <w:rPr>
          <w:webHidden/>
        </w:rPr>
      </w:r>
      <w:r>
        <w:rPr>
          <w:webHidden/>
        </w:rPr>
        <w:fldChar w:fldCharType="separate"/>
      </w:r>
      <w:ins w:id="406" w:author="David Wooten" w:date="2019-11-15T15:49:00Z">
        <w:r>
          <w:rPr>
            <w:webHidden/>
          </w:rPr>
          <w:t>275</w:t>
        </w:r>
        <w:r>
          <w:rPr>
            <w:webHidden/>
          </w:rPr>
          <w:fldChar w:fldCharType="end"/>
        </w:r>
        <w:r w:rsidRPr="00B47982">
          <w:rPr>
            <w:rStyle w:val="Hyperlink"/>
          </w:rPr>
          <w:fldChar w:fldCharType="end"/>
        </w:r>
      </w:ins>
    </w:p>
    <w:p w:rsidR="00D51C42" w:rsidRDefault="00D51C42">
      <w:pPr>
        <w:pStyle w:val="TOC2"/>
        <w:rPr>
          <w:ins w:id="407" w:author="David Wooten" w:date="2019-11-15T15:49:00Z"/>
          <w:rFonts w:asciiTheme="minorHAnsi" w:eastAsiaTheme="minorEastAsia" w:hAnsiTheme="minorHAnsi" w:cstheme="minorBidi"/>
          <w:sz w:val="22"/>
          <w:szCs w:val="22"/>
        </w:rPr>
      </w:pPr>
      <w:ins w:id="408" w:author="David Wooten" w:date="2019-11-15T15:49:00Z">
        <w:r w:rsidRPr="00B47982">
          <w:rPr>
            <w:rStyle w:val="Hyperlink"/>
          </w:rPr>
          <w:fldChar w:fldCharType="begin"/>
        </w:r>
        <w:r w:rsidRPr="00B47982">
          <w:rPr>
            <w:rStyle w:val="Hyperlink"/>
          </w:rPr>
          <w:instrText xml:space="preserve"> </w:instrText>
        </w:r>
        <w:r>
          <w:instrText>HYPERLINK \l "_Toc24725530"</w:instrText>
        </w:r>
        <w:r w:rsidRPr="00B47982">
          <w:rPr>
            <w:rStyle w:val="Hyperlink"/>
          </w:rPr>
          <w:instrText xml:space="preserve"> </w:instrText>
        </w:r>
        <w:r w:rsidRPr="00B47982">
          <w:rPr>
            <w:rStyle w:val="Hyperlink"/>
          </w:rPr>
          <w:fldChar w:fldCharType="separate"/>
        </w:r>
        <w:r w:rsidRPr="00B47982">
          <w:rPr>
            <w:rStyle w:val="Hyperlink"/>
            <w:spacing w:val="8"/>
            <w:kern w:val="20"/>
          </w:rPr>
          <w:t>23.21</w:t>
        </w:r>
        <w:r>
          <w:rPr>
            <w:rFonts w:asciiTheme="minorHAnsi" w:eastAsiaTheme="minorEastAsia" w:hAnsiTheme="minorHAnsi" w:cstheme="minorBidi"/>
            <w:sz w:val="22"/>
            <w:szCs w:val="22"/>
          </w:rPr>
          <w:tab/>
        </w:r>
        <w:r w:rsidRPr="00B47982">
          <w:rPr>
            <w:rStyle w:val="Hyperlink"/>
          </w:rPr>
          <w:t>TPM2_PolicyTemplate</w:t>
        </w:r>
        <w:r>
          <w:rPr>
            <w:webHidden/>
          </w:rPr>
          <w:tab/>
        </w:r>
        <w:r>
          <w:rPr>
            <w:webHidden/>
          </w:rPr>
          <w:fldChar w:fldCharType="begin"/>
        </w:r>
        <w:r>
          <w:rPr>
            <w:webHidden/>
          </w:rPr>
          <w:instrText xml:space="preserve"> PAGEREF _Toc24725530 \h </w:instrText>
        </w:r>
      </w:ins>
      <w:r>
        <w:rPr>
          <w:webHidden/>
        </w:rPr>
      </w:r>
      <w:r>
        <w:rPr>
          <w:webHidden/>
        </w:rPr>
        <w:fldChar w:fldCharType="separate"/>
      </w:r>
      <w:ins w:id="409" w:author="David Wooten" w:date="2019-11-15T15:49:00Z">
        <w:r>
          <w:rPr>
            <w:webHidden/>
          </w:rPr>
          <w:t>278</w:t>
        </w:r>
        <w:r>
          <w:rPr>
            <w:webHidden/>
          </w:rPr>
          <w:fldChar w:fldCharType="end"/>
        </w:r>
        <w:r w:rsidRPr="00B47982">
          <w:rPr>
            <w:rStyle w:val="Hyperlink"/>
          </w:rPr>
          <w:fldChar w:fldCharType="end"/>
        </w:r>
      </w:ins>
    </w:p>
    <w:p w:rsidR="00D51C42" w:rsidRDefault="00D51C42">
      <w:pPr>
        <w:pStyle w:val="TOC2"/>
        <w:rPr>
          <w:ins w:id="410" w:author="David Wooten" w:date="2019-11-15T15:49:00Z"/>
          <w:rFonts w:asciiTheme="minorHAnsi" w:eastAsiaTheme="minorEastAsia" w:hAnsiTheme="minorHAnsi" w:cstheme="minorBidi"/>
          <w:sz w:val="22"/>
          <w:szCs w:val="22"/>
        </w:rPr>
      </w:pPr>
      <w:ins w:id="411" w:author="David Wooten" w:date="2019-11-15T15:49:00Z">
        <w:r w:rsidRPr="00B47982">
          <w:rPr>
            <w:rStyle w:val="Hyperlink"/>
          </w:rPr>
          <w:fldChar w:fldCharType="begin"/>
        </w:r>
        <w:r w:rsidRPr="00B47982">
          <w:rPr>
            <w:rStyle w:val="Hyperlink"/>
          </w:rPr>
          <w:instrText xml:space="preserve"> </w:instrText>
        </w:r>
        <w:r>
          <w:instrText>HYPERLINK \l "_Toc24725531"</w:instrText>
        </w:r>
        <w:r w:rsidRPr="00B47982">
          <w:rPr>
            <w:rStyle w:val="Hyperlink"/>
          </w:rPr>
          <w:instrText xml:space="preserve"> </w:instrText>
        </w:r>
        <w:r w:rsidRPr="00B47982">
          <w:rPr>
            <w:rStyle w:val="Hyperlink"/>
          </w:rPr>
          <w:fldChar w:fldCharType="separate"/>
        </w:r>
        <w:r w:rsidRPr="00B47982">
          <w:rPr>
            <w:rStyle w:val="Hyperlink"/>
            <w:spacing w:val="8"/>
            <w:kern w:val="20"/>
          </w:rPr>
          <w:t>23.22</w:t>
        </w:r>
        <w:r>
          <w:rPr>
            <w:rFonts w:asciiTheme="minorHAnsi" w:eastAsiaTheme="minorEastAsia" w:hAnsiTheme="minorHAnsi" w:cstheme="minorBidi"/>
            <w:sz w:val="22"/>
            <w:szCs w:val="22"/>
          </w:rPr>
          <w:tab/>
        </w:r>
        <w:r w:rsidRPr="00B47982">
          <w:rPr>
            <w:rStyle w:val="Hyperlink"/>
          </w:rPr>
          <w:t>TPM2_PolicyAuthorizeNV</w:t>
        </w:r>
        <w:r>
          <w:rPr>
            <w:webHidden/>
          </w:rPr>
          <w:tab/>
        </w:r>
        <w:r>
          <w:rPr>
            <w:webHidden/>
          </w:rPr>
          <w:fldChar w:fldCharType="begin"/>
        </w:r>
        <w:r>
          <w:rPr>
            <w:webHidden/>
          </w:rPr>
          <w:instrText xml:space="preserve"> PAGEREF _Toc24725531 \h </w:instrText>
        </w:r>
      </w:ins>
      <w:r>
        <w:rPr>
          <w:webHidden/>
        </w:rPr>
      </w:r>
      <w:r>
        <w:rPr>
          <w:webHidden/>
        </w:rPr>
        <w:fldChar w:fldCharType="separate"/>
      </w:r>
      <w:ins w:id="412" w:author="David Wooten" w:date="2019-11-15T15:49:00Z">
        <w:r>
          <w:rPr>
            <w:webHidden/>
          </w:rPr>
          <w:t>281</w:t>
        </w:r>
        <w:r>
          <w:rPr>
            <w:webHidden/>
          </w:rPr>
          <w:fldChar w:fldCharType="end"/>
        </w:r>
        <w:r w:rsidRPr="00B47982">
          <w:rPr>
            <w:rStyle w:val="Hyperlink"/>
          </w:rPr>
          <w:fldChar w:fldCharType="end"/>
        </w:r>
      </w:ins>
    </w:p>
    <w:p w:rsidR="00D51C42" w:rsidRDefault="00D51C42">
      <w:pPr>
        <w:pStyle w:val="TOC1"/>
        <w:rPr>
          <w:ins w:id="413" w:author="David Wooten" w:date="2019-11-15T15:49:00Z"/>
          <w:rFonts w:asciiTheme="minorHAnsi" w:eastAsiaTheme="minorEastAsia" w:hAnsiTheme="minorHAnsi" w:cstheme="minorBidi"/>
          <w:sz w:val="22"/>
        </w:rPr>
      </w:pPr>
      <w:ins w:id="414" w:author="David Wooten" w:date="2019-11-15T15:49:00Z">
        <w:r w:rsidRPr="00B47982">
          <w:rPr>
            <w:rStyle w:val="Hyperlink"/>
          </w:rPr>
          <w:fldChar w:fldCharType="begin"/>
        </w:r>
        <w:r w:rsidRPr="00B47982">
          <w:rPr>
            <w:rStyle w:val="Hyperlink"/>
          </w:rPr>
          <w:instrText xml:space="preserve"> </w:instrText>
        </w:r>
        <w:r>
          <w:instrText>HYPERLINK \l "_Toc24725532"</w:instrText>
        </w:r>
        <w:r w:rsidRPr="00B47982">
          <w:rPr>
            <w:rStyle w:val="Hyperlink"/>
          </w:rPr>
          <w:instrText xml:space="preserve"> </w:instrText>
        </w:r>
        <w:r w:rsidRPr="00B47982">
          <w:rPr>
            <w:rStyle w:val="Hyperlink"/>
          </w:rPr>
          <w:fldChar w:fldCharType="separate"/>
        </w:r>
        <w:r w:rsidRPr="00B47982">
          <w:rPr>
            <w:rStyle w:val="Hyperlink"/>
            <w:kern w:val="20"/>
          </w:rPr>
          <w:t>24</w:t>
        </w:r>
        <w:r>
          <w:rPr>
            <w:rFonts w:asciiTheme="minorHAnsi" w:eastAsiaTheme="minorEastAsia" w:hAnsiTheme="minorHAnsi" w:cstheme="minorBidi"/>
            <w:sz w:val="22"/>
          </w:rPr>
          <w:tab/>
        </w:r>
        <w:r w:rsidRPr="00B47982">
          <w:rPr>
            <w:rStyle w:val="Hyperlink"/>
          </w:rPr>
          <w:t>Hierarchy Commands</w:t>
        </w:r>
        <w:r>
          <w:rPr>
            <w:webHidden/>
          </w:rPr>
          <w:tab/>
        </w:r>
        <w:r>
          <w:rPr>
            <w:webHidden/>
          </w:rPr>
          <w:fldChar w:fldCharType="begin"/>
        </w:r>
        <w:r>
          <w:rPr>
            <w:webHidden/>
          </w:rPr>
          <w:instrText xml:space="preserve"> PAGEREF _Toc24725532 \h </w:instrText>
        </w:r>
      </w:ins>
      <w:r>
        <w:rPr>
          <w:webHidden/>
        </w:rPr>
      </w:r>
      <w:r>
        <w:rPr>
          <w:webHidden/>
        </w:rPr>
        <w:fldChar w:fldCharType="separate"/>
      </w:r>
      <w:ins w:id="415" w:author="David Wooten" w:date="2019-11-15T15:49:00Z">
        <w:r>
          <w:rPr>
            <w:webHidden/>
          </w:rPr>
          <w:t>284</w:t>
        </w:r>
        <w:r>
          <w:rPr>
            <w:webHidden/>
          </w:rPr>
          <w:fldChar w:fldCharType="end"/>
        </w:r>
        <w:r w:rsidRPr="00B47982">
          <w:rPr>
            <w:rStyle w:val="Hyperlink"/>
          </w:rPr>
          <w:fldChar w:fldCharType="end"/>
        </w:r>
      </w:ins>
    </w:p>
    <w:p w:rsidR="00D51C42" w:rsidRDefault="00D51C42">
      <w:pPr>
        <w:pStyle w:val="TOC2"/>
        <w:rPr>
          <w:ins w:id="416" w:author="David Wooten" w:date="2019-11-15T15:49:00Z"/>
          <w:rFonts w:asciiTheme="minorHAnsi" w:eastAsiaTheme="minorEastAsia" w:hAnsiTheme="minorHAnsi" w:cstheme="minorBidi"/>
          <w:sz w:val="22"/>
          <w:szCs w:val="22"/>
        </w:rPr>
      </w:pPr>
      <w:ins w:id="417" w:author="David Wooten" w:date="2019-11-15T15:49:00Z">
        <w:r w:rsidRPr="00B47982">
          <w:rPr>
            <w:rStyle w:val="Hyperlink"/>
          </w:rPr>
          <w:fldChar w:fldCharType="begin"/>
        </w:r>
        <w:r w:rsidRPr="00B47982">
          <w:rPr>
            <w:rStyle w:val="Hyperlink"/>
          </w:rPr>
          <w:instrText xml:space="preserve"> </w:instrText>
        </w:r>
        <w:r>
          <w:instrText>HYPERLINK \l "_Toc24725533"</w:instrText>
        </w:r>
        <w:r w:rsidRPr="00B47982">
          <w:rPr>
            <w:rStyle w:val="Hyperlink"/>
          </w:rPr>
          <w:instrText xml:space="preserve"> </w:instrText>
        </w:r>
        <w:r w:rsidRPr="00B47982">
          <w:rPr>
            <w:rStyle w:val="Hyperlink"/>
          </w:rPr>
          <w:fldChar w:fldCharType="separate"/>
        </w:r>
        <w:r w:rsidRPr="00B47982">
          <w:rPr>
            <w:rStyle w:val="Hyperlink"/>
            <w:spacing w:val="8"/>
            <w:kern w:val="20"/>
          </w:rPr>
          <w:t>24.1</w:t>
        </w:r>
        <w:r>
          <w:rPr>
            <w:rFonts w:asciiTheme="minorHAnsi" w:eastAsiaTheme="minorEastAsia" w:hAnsiTheme="minorHAnsi" w:cstheme="minorBidi"/>
            <w:sz w:val="22"/>
            <w:szCs w:val="22"/>
          </w:rPr>
          <w:tab/>
        </w:r>
        <w:r w:rsidRPr="00B47982">
          <w:rPr>
            <w:rStyle w:val="Hyperlink"/>
          </w:rPr>
          <w:t>TPM2_CreatePrimary</w:t>
        </w:r>
        <w:r>
          <w:rPr>
            <w:webHidden/>
          </w:rPr>
          <w:tab/>
        </w:r>
        <w:r>
          <w:rPr>
            <w:webHidden/>
          </w:rPr>
          <w:fldChar w:fldCharType="begin"/>
        </w:r>
        <w:r>
          <w:rPr>
            <w:webHidden/>
          </w:rPr>
          <w:instrText xml:space="preserve"> PAGEREF _Toc24725533 \h </w:instrText>
        </w:r>
      </w:ins>
      <w:r>
        <w:rPr>
          <w:webHidden/>
        </w:rPr>
      </w:r>
      <w:r>
        <w:rPr>
          <w:webHidden/>
        </w:rPr>
        <w:fldChar w:fldCharType="separate"/>
      </w:r>
      <w:ins w:id="418" w:author="David Wooten" w:date="2019-11-15T15:49:00Z">
        <w:r>
          <w:rPr>
            <w:webHidden/>
          </w:rPr>
          <w:t>284</w:t>
        </w:r>
        <w:r>
          <w:rPr>
            <w:webHidden/>
          </w:rPr>
          <w:fldChar w:fldCharType="end"/>
        </w:r>
        <w:r w:rsidRPr="00B47982">
          <w:rPr>
            <w:rStyle w:val="Hyperlink"/>
          </w:rPr>
          <w:fldChar w:fldCharType="end"/>
        </w:r>
      </w:ins>
    </w:p>
    <w:p w:rsidR="00D51C42" w:rsidRDefault="00D51C42">
      <w:pPr>
        <w:pStyle w:val="TOC2"/>
        <w:rPr>
          <w:ins w:id="419" w:author="David Wooten" w:date="2019-11-15T15:49:00Z"/>
          <w:rFonts w:asciiTheme="minorHAnsi" w:eastAsiaTheme="minorEastAsia" w:hAnsiTheme="minorHAnsi" w:cstheme="minorBidi"/>
          <w:sz w:val="22"/>
          <w:szCs w:val="22"/>
        </w:rPr>
      </w:pPr>
      <w:ins w:id="420" w:author="David Wooten" w:date="2019-11-15T15:49:00Z">
        <w:r w:rsidRPr="00B47982">
          <w:rPr>
            <w:rStyle w:val="Hyperlink"/>
          </w:rPr>
          <w:fldChar w:fldCharType="begin"/>
        </w:r>
        <w:r w:rsidRPr="00B47982">
          <w:rPr>
            <w:rStyle w:val="Hyperlink"/>
          </w:rPr>
          <w:instrText xml:space="preserve"> </w:instrText>
        </w:r>
        <w:r>
          <w:instrText>HYPERLINK \l "_Toc24725534"</w:instrText>
        </w:r>
        <w:r w:rsidRPr="00B47982">
          <w:rPr>
            <w:rStyle w:val="Hyperlink"/>
          </w:rPr>
          <w:instrText xml:space="preserve"> </w:instrText>
        </w:r>
        <w:r w:rsidRPr="00B47982">
          <w:rPr>
            <w:rStyle w:val="Hyperlink"/>
          </w:rPr>
          <w:fldChar w:fldCharType="separate"/>
        </w:r>
        <w:r w:rsidRPr="00B47982">
          <w:rPr>
            <w:rStyle w:val="Hyperlink"/>
            <w:spacing w:val="8"/>
            <w:kern w:val="20"/>
          </w:rPr>
          <w:t>24.2</w:t>
        </w:r>
        <w:r>
          <w:rPr>
            <w:rFonts w:asciiTheme="minorHAnsi" w:eastAsiaTheme="minorEastAsia" w:hAnsiTheme="minorHAnsi" w:cstheme="minorBidi"/>
            <w:sz w:val="22"/>
            <w:szCs w:val="22"/>
          </w:rPr>
          <w:tab/>
        </w:r>
        <w:r w:rsidRPr="00B47982">
          <w:rPr>
            <w:rStyle w:val="Hyperlink"/>
          </w:rPr>
          <w:t>TPM2_HierarchyControl</w:t>
        </w:r>
        <w:r>
          <w:rPr>
            <w:webHidden/>
          </w:rPr>
          <w:tab/>
        </w:r>
        <w:r>
          <w:rPr>
            <w:webHidden/>
          </w:rPr>
          <w:fldChar w:fldCharType="begin"/>
        </w:r>
        <w:r>
          <w:rPr>
            <w:webHidden/>
          </w:rPr>
          <w:instrText xml:space="preserve"> PAGEREF _Toc24725534 \h </w:instrText>
        </w:r>
      </w:ins>
      <w:r>
        <w:rPr>
          <w:webHidden/>
        </w:rPr>
      </w:r>
      <w:r>
        <w:rPr>
          <w:webHidden/>
        </w:rPr>
        <w:fldChar w:fldCharType="separate"/>
      </w:r>
      <w:ins w:id="421" w:author="David Wooten" w:date="2019-11-15T15:49:00Z">
        <w:r>
          <w:rPr>
            <w:webHidden/>
          </w:rPr>
          <w:t>287</w:t>
        </w:r>
        <w:r>
          <w:rPr>
            <w:webHidden/>
          </w:rPr>
          <w:fldChar w:fldCharType="end"/>
        </w:r>
        <w:r w:rsidRPr="00B47982">
          <w:rPr>
            <w:rStyle w:val="Hyperlink"/>
          </w:rPr>
          <w:fldChar w:fldCharType="end"/>
        </w:r>
      </w:ins>
    </w:p>
    <w:p w:rsidR="00D51C42" w:rsidRDefault="00D51C42">
      <w:pPr>
        <w:pStyle w:val="TOC2"/>
        <w:rPr>
          <w:ins w:id="422" w:author="David Wooten" w:date="2019-11-15T15:49:00Z"/>
          <w:rFonts w:asciiTheme="minorHAnsi" w:eastAsiaTheme="minorEastAsia" w:hAnsiTheme="minorHAnsi" w:cstheme="minorBidi"/>
          <w:sz w:val="22"/>
          <w:szCs w:val="22"/>
        </w:rPr>
      </w:pPr>
      <w:ins w:id="423" w:author="David Wooten" w:date="2019-11-15T15:49:00Z">
        <w:r w:rsidRPr="00B47982">
          <w:rPr>
            <w:rStyle w:val="Hyperlink"/>
          </w:rPr>
          <w:fldChar w:fldCharType="begin"/>
        </w:r>
        <w:r w:rsidRPr="00B47982">
          <w:rPr>
            <w:rStyle w:val="Hyperlink"/>
          </w:rPr>
          <w:instrText xml:space="preserve"> </w:instrText>
        </w:r>
        <w:r>
          <w:instrText>HYPERLINK \l "_Toc24725535"</w:instrText>
        </w:r>
        <w:r w:rsidRPr="00B47982">
          <w:rPr>
            <w:rStyle w:val="Hyperlink"/>
          </w:rPr>
          <w:instrText xml:space="preserve"> </w:instrText>
        </w:r>
        <w:r w:rsidRPr="00B47982">
          <w:rPr>
            <w:rStyle w:val="Hyperlink"/>
          </w:rPr>
          <w:fldChar w:fldCharType="separate"/>
        </w:r>
        <w:r w:rsidRPr="00B47982">
          <w:rPr>
            <w:rStyle w:val="Hyperlink"/>
            <w:spacing w:val="8"/>
            <w:kern w:val="20"/>
          </w:rPr>
          <w:t>24.3</w:t>
        </w:r>
        <w:r>
          <w:rPr>
            <w:rFonts w:asciiTheme="minorHAnsi" w:eastAsiaTheme="minorEastAsia" w:hAnsiTheme="minorHAnsi" w:cstheme="minorBidi"/>
            <w:sz w:val="22"/>
            <w:szCs w:val="22"/>
          </w:rPr>
          <w:tab/>
        </w:r>
        <w:r w:rsidRPr="00B47982">
          <w:rPr>
            <w:rStyle w:val="Hyperlink"/>
          </w:rPr>
          <w:t>TPM2_SetPrimaryPolicy</w:t>
        </w:r>
        <w:r>
          <w:rPr>
            <w:webHidden/>
          </w:rPr>
          <w:tab/>
        </w:r>
        <w:r>
          <w:rPr>
            <w:webHidden/>
          </w:rPr>
          <w:fldChar w:fldCharType="begin"/>
        </w:r>
        <w:r>
          <w:rPr>
            <w:webHidden/>
          </w:rPr>
          <w:instrText xml:space="preserve"> PAGEREF _Toc24725535 \h </w:instrText>
        </w:r>
      </w:ins>
      <w:r>
        <w:rPr>
          <w:webHidden/>
        </w:rPr>
      </w:r>
      <w:r>
        <w:rPr>
          <w:webHidden/>
        </w:rPr>
        <w:fldChar w:fldCharType="separate"/>
      </w:r>
      <w:ins w:id="424" w:author="David Wooten" w:date="2019-11-15T15:49:00Z">
        <w:r>
          <w:rPr>
            <w:webHidden/>
          </w:rPr>
          <w:t>290</w:t>
        </w:r>
        <w:r>
          <w:rPr>
            <w:webHidden/>
          </w:rPr>
          <w:fldChar w:fldCharType="end"/>
        </w:r>
        <w:r w:rsidRPr="00B47982">
          <w:rPr>
            <w:rStyle w:val="Hyperlink"/>
          </w:rPr>
          <w:fldChar w:fldCharType="end"/>
        </w:r>
      </w:ins>
    </w:p>
    <w:p w:rsidR="00D51C42" w:rsidRDefault="00D51C42">
      <w:pPr>
        <w:pStyle w:val="TOC2"/>
        <w:rPr>
          <w:ins w:id="425" w:author="David Wooten" w:date="2019-11-15T15:49:00Z"/>
          <w:rFonts w:asciiTheme="minorHAnsi" w:eastAsiaTheme="minorEastAsia" w:hAnsiTheme="minorHAnsi" w:cstheme="minorBidi"/>
          <w:sz w:val="22"/>
          <w:szCs w:val="22"/>
        </w:rPr>
      </w:pPr>
      <w:ins w:id="426" w:author="David Wooten" w:date="2019-11-15T15:49:00Z">
        <w:r w:rsidRPr="00B47982">
          <w:rPr>
            <w:rStyle w:val="Hyperlink"/>
          </w:rPr>
          <w:fldChar w:fldCharType="begin"/>
        </w:r>
        <w:r w:rsidRPr="00B47982">
          <w:rPr>
            <w:rStyle w:val="Hyperlink"/>
          </w:rPr>
          <w:instrText xml:space="preserve"> </w:instrText>
        </w:r>
        <w:r>
          <w:instrText>HYPERLINK \l "_Toc24725536"</w:instrText>
        </w:r>
        <w:r w:rsidRPr="00B47982">
          <w:rPr>
            <w:rStyle w:val="Hyperlink"/>
          </w:rPr>
          <w:instrText xml:space="preserve"> </w:instrText>
        </w:r>
        <w:r w:rsidRPr="00B47982">
          <w:rPr>
            <w:rStyle w:val="Hyperlink"/>
          </w:rPr>
          <w:fldChar w:fldCharType="separate"/>
        </w:r>
        <w:r w:rsidRPr="00B47982">
          <w:rPr>
            <w:rStyle w:val="Hyperlink"/>
            <w:spacing w:val="8"/>
            <w:kern w:val="20"/>
          </w:rPr>
          <w:t>24.4</w:t>
        </w:r>
        <w:r>
          <w:rPr>
            <w:rFonts w:asciiTheme="minorHAnsi" w:eastAsiaTheme="minorEastAsia" w:hAnsiTheme="minorHAnsi" w:cstheme="minorBidi"/>
            <w:sz w:val="22"/>
            <w:szCs w:val="22"/>
          </w:rPr>
          <w:tab/>
        </w:r>
        <w:r w:rsidRPr="00B47982">
          <w:rPr>
            <w:rStyle w:val="Hyperlink"/>
          </w:rPr>
          <w:t>TPM2_ChangePPS</w:t>
        </w:r>
        <w:r>
          <w:rPr>
            <w:webHidden/>
          </w:rPr>
          <w:tab/>
        </w:r>
        <w:r>
          <w:rPr>
            <w:webHidden/>
          </w:rPr>
          <w:fldChar w:fldCharType="begin"/>
        </w:r>
        <w:r>
          <w:rPr>
            <w:webHidden/>
          </w:rPr>
          <w:instrText xml:space="preserve"> PAGEREF _Toc24725536 \h </w:instrText>
        </w:r>
      </w:ins>
      <w:r>
        <w:rPr>
          <w:webHidden/>
        </w:rPr>
      </w:r>
      <w:r>
        <w:rPr>
          <w:webHidden/>
        </w:rPr>
        <w:fldChar w:fldCharType="separate"/>
      </w:r>
      <w:ins w:id="427" w:author="David Wooten" w:date="2019-11-15T15:49:00Z">
        <w:r>
          <w:rPr>
            <w:webHidden/>
          </w:rPr>
          <w:t>293</w:t>
        </w:r>
        <w:r>
          <w:rPr>
            <w:webHidden/>
          </w:rPr>
          <w:fldChar w:fldCharType="end"/>
        </w:r>
        <w:r w:rsidRPr="00B47982">
          <w:rPr>
            <w:rStyle w:val="Hyperlink"/>
          </w:rPr>
          <w:fldChar w:fldCharType="end"/>
        </w:r>
      </w:ins>
    </w:p>
    <w:p w:rsidR="00D51C42" w:rsidRDefault="00D51C42">
      <w:pPr>
        <w:pStyle w:val="TOC2"/>
        <w:rPr>
          <w:ins w:id="428" w:author="David Wooten" w:date="2019-11-15T15:49:00Z"/>
          <w:rFonts w:asciiTheme="minorHAnsi" w:eastAsiaTheme="minorEastAsia" w:hAnsiTheme="minorHAnsi" w:cstheme="minorBidi"/>
          <w:sz w:val="22"/>
          <w:szCs w:val="22"/>
        </w:rPr>
      </w:pPr>
      <w:ins w:id="429" w:author="David Wooten" w:date="2019-11-15T15:49:00Z">
        <w:r w:rsidRPr="00B47982">
          <w:rPr>
            <w:rStyle w:val="Hyperlink"/>
          </w:rPr>
          <w:fldChar w:fldCharType="begin"/>
        </w:r>
        <w:r w:rsidRPr="00B47982">
          <w:rPr>
            <w:rStyle w:val="Hyperlink"/>
          </w:rPr>
          <w:instrText xml:space="preserve"> </w:instrText>
        </w:r>
        <w:r>
          <w:instrText>HYPERLINK \l "_Toc24725537"</w:instrText>
        </w:r>
        <w:r w:rsidRPr="00B47982">
          <w:rPr>
            <w:rStyle w:val="Hyperlink"/>
          </w:rPr>
          <w:instrText xml:space="preserve"> </w:instrText>
        </w:r>
        <w:r w:rsidRPr="00B47982">
          <w:rPr>
            <w:rStyle w:val="Hyperlink"/>
          </w:rPr>
          <w:fldChar w:fldCharType="separate"/>
        </w:r>
        <w:r w:rsidRPr="00B47982">
          <w:rPr>
            <w:rStyle w:val="Hyperlink"/>
            <w:spacing w:val="8"/>
            <w:kern w:val="20"/>
          </w:rPr>
          <w:t>24.5</w:t>
        </w:r>
        <w:r>
          <w:rPr>
            <w:rFonts w:asciiTheme="minorHAnsi" w:eastAsiaTheme="minorEastAsia" w:hAnsiTheme="minorHAnsi" w:cstheme="minorBidi"/>
            <w:sz w:val="22"/>
            <w:szCs w:val="22"/>
          </w:rPr>
          <w:tab/>
        </w:r>
        <w:r w:rsidRPr="00B47982">
          <w:rPr>
            <w:rStyle w:val="Hyperlink"/>
          </w:rPr>
          <w:t>TPM2_ChangeEPS</w:t>
        </w:r>
        <w:r>
          <w:rPr>
            <w:webHidden/>
          </w:rPr>
          <w:tab/>
        </w:r>
        <w:r>
          <w:rPr>
            <w:webHidden/>
          </w:rPr>
          <w:fldChar w:fldCharType="begin"/>
        </w:r>
        <w:r>
          <w:rPr>
            <w:webHidden/>
          </w:rPr>
          <w:instrText xml:space="preserve"> PAGEREF _Toc24725537 \h </w:instrText>
        </w:r>
      </w:ins>
      <w:r>
        <w:rPr>
          <w:webHidden/>
        </w:rPr>
      </w:r>
      <w:r>
        <w:rPr>
          <w:webHidden/>
        </w:rPr>
        <w:fldChar w:fldCharType="separate"/>
      </w:r>
      <w:ins w:id="430" w:author="David Wooten" w:date="2019-11-15T15:49:00Z">
        <w:r>
          <w:rPr>
            <w:webHidden/>
          </w:rPr>
          <w:t>296</w:t>
        </w:r>
        <w:r>
          <w:rPr>
            <w:webHidden/>
          </w:rPr>
          <w:fldChar w:fldCharType="end"/>
        </w:r>
        <w:r w:rsidRPr="00B47982">
          <w:rPr>
            <w:rStyle w:val="Hyperlink"/>
          </w:rPr>
          <w:fldChar w:fldCharType="end"/>
        </w:r>
      </w:ins>
    </w:p>
    <w:p w:rsidR="00D51C42" w:rsidRDefault="00D51C42">
      <w:pPr>
        <w:pStyle w:val="TOC2"/>
        <w:rPr>
          <w:ins w:id="431" w:author="David Wooten" w:date="2019-11-15T15:49:00Z"/>
          <w:rFonts w:asciiTheme="minorHAnsi" w:eastAsiaTheme="minorEastAsia" w:hAnsiTheme="minorHAnsi" w:cstheme="minorBidi"/>
          <w:sz w:val="22"/>
          <w:szCs w:val="22"/>
        </w:rPr>
      </w:pPr>
      <w:ins w:id="432" w:author="David Wooten" w:date="2019-11-15T15:49:00Z">
        <w:r w:rsidRPr="00B47982">
          <w:rPr>
            <w:rStyle w:val="Hyperlink"/>
          </w:rPr>
          <w:fldChar w:fldCharType="begin"/>
        </w:r>
        <w:r w:rsidRPr="00B47982">
          <w:rPr>
            <w:rStyle w:val="Hyperlink"/>
          </w:rPr>
          <w:instrText xml:space="preserve"> </w:instrText>
        </w:r>
        <w:r>
          <w:instrText>HYPERLINK \l "_Toc24725538"</w:instrText>
        </w:r>
        <w:r w:rsidRPr="00B47982">
          <w:rPr>
            <w:rStyle w:val="Hyperlink"/>
          </w:rPr>
          <w:instrText xml:space="preserve"> </w:instrText>
        </w:r>
        <w:r w:rsidRPr="00B47982">
          <w:rPr>
            <w:rStyle w:val="Hyperlink"/>
          </w:rPr>
          <w:fldChar w:fldCharType="separate"/>
        </w:r>
        <w:r w:rsidRPr="00B47982">
          <w:rPr>
            <w:rStyle w:val="Hyperlink"/>
            <w:spacing w:val="8"/>
            <w:kern w:val="20"/>
          </w:rPr>
          <w:t>24.6</w:t>
        </w:r>
        <w:r>
          <w:rPr>
            <w:rFonts w:asciiTheme="minorHAnsi" w:eastAsiaTheme="minorEastAsia" w:hAnsiTheme="minorHAnsi" w:cstheme="minorBidi"/>
            <w:sz w:val="22"/>
            <w:szCs w:val="22"/>
          </w:rPr>
          <w:tab/>
        </w:r>
        <w:r w:rsidRPr="00B47982">
          <w:rPr>
            <w:rStyle w:val="Hyperlink"/>
          </w:rPr>
          <w:t>TPM2_Clear</w:t>
        </w:r>
        <w:r>
          <w:rPr>
            <w:webHidden/>
          </w:rPr>
          <w:tab/>
        </w:r>
        <w:r>
          <w:rPr>
            <w:webHidden/>
          </w:rPr>
          <w:fldChar w:fldCharType="begin"/>
        </w:r>
        <w:r>
          <w:rPr>
            <w:webHidden/>
          </w:rPr>
          <w:instrText xml:space="preserve"> PAGEREF _Toc24725538 \h </w:instrText>
        </w:r>
      </w:ins>
      <w:r>
        <w:rPr>
          <w:webHidden/>
        </w:rPr>
      </w:r>
      <w:r>
        <w:rPr>
          <w:webHidden/>
        </w:rPr>
        <w:fldChar w:fldCharType="separate"/>
      </w:r>
      <w:ins w:id="433" w:author="David Wooten" w:date="2019-11-15T15:49:00Z">
        <w:r>
          <w:rPr>
            <w:webHidden/>
          </w:rPr>
          <w:t>299</w:t>
        </w:r>
        <w:r>
          <w:rPr>
            <w:webHidden/>
          </w:rPr>
          <w:fldChar w:fldCharType="end"/>
        </w:r>
        <w:r w:rsidRPr="00B47982">
          <w:rPr>
            <w:rStyle w:val="Hyperlink"/>
          </w:rPr>
          <w:fldChar w:fldCharType="end"/>
        </w:r>
      </w:ins>
    </w:p>
    <w:p w:rsidR="00D51C42" w:rsidRDefault="00D51C42">
      <w:pPr>
        <w:pStyle w:val="TOC2"/>
        <w:rPr>
          <w:ins w:id="434" w:author="David Wooten" w:date="2019-11-15T15:49:00Z"/>
          <w:rFonts w:asciiTheme="minorHAnsi" w:eastAsiaTheme="minorEastAsia" w:hAnsiTheme="minorHAnsi" w:cstheme="minorBidi"/>
          <w:sz w:val="22"/>
          <w:szCs w:val="22"/>
        </w:rPr>
      </w:pPr>
      <w:ins w:id="435" w:author="David Wooten" w:date="2019-11-15T15:49:00Z">
        <w:r w:rsidRPr="00B47982">
          <w:rPr>
            <w:rStyle w:val="Hyperlink"/>
          </w:rPr>
          <w:fldChar w:fldCharType="begin"/>
        </w:r>
        <w:r w:rsidRPr="00B47982">
          <w:rPr>
            <w:rStyle w:val="Hyperlink"/>
          </w:rPr>
          <w:instrText xml:space="preserve"> </w:instrText>
        </w:r>
        <w:r>
          <w:instrText>HYPERLINK \l "_Toc24725539"</w:instrText>
        </w:r>
        <w:r w:rsidRPr="00B47982">
          <w:rPr>
            <w:rStyle w:val="Hyperlink"/>
          </w:rPr>
          <w:instrText xml:space="preserve"> </w:instrText>
        </w:r>
        <w:r w:rsidRPr="00B47982">
          <w:rPr>
            <w:rStyle w:val="Hyperlink"/>
          </w:rPr>
          <w:fldChar w:fldCharType="separate"/>
        </w:r>
        <w:r w:rsidRPr="00B47982">
          <w:rPr>
            <w:rStyle w:val="Hyperlink"/>
            <w:spacing w:val="8"/>
            <w:kern w:val="20"/>
          </w:rPr>
          <w:t>24.7</w:t>
        </w:r>
        <w:r>
          <w:rPr>
            <w:rFonts w:asciiTheme="minorHAnsi" w:eastAsiaTheme="minorEastAsia" w:hAnsiTheme="minorHAnsi" w:cstheme="minorBidi"/>
            <w:sz w:val="22"/>
            <w:szCs w:val="22"/>
          </w:rPr>
          <w:tab/>
        </w:r>
        <w:r w:rsidRPr="00B47982">
          <w:rPr>
            <w:rStyle w:val="Hyperlink"/>
          </w:rPr>
          <w:t>TPM2_ClearControl</w:t>
        </w:r>
        <w:r>
          <w:rPr>
            <w:webHidden/>
          </w:rPr>
          <w:tab/>
        </w:r>
        <w:r>
          <w:rPr>
            <w:webHidden/>
          </w:rPr>
          <w:fldChar w:fldCharType="begin"/>
        </w:r>
        <w:r>
          <w:rPr>
            <w:webHidden/>
          </w:rPr>
          <w:instrText xml:space="preserve"> PAGEREF _Toc24725539 \h </w:instrText>
        </w:r>
      </w:ins>
      <w:r>
        <w:rPr>
          <w:webHidden/>
        </w:rPr>
      </w:r>
      <w:r>
        <w:rPr>
          <w:webHidden/>
        </w:rPr>
        <w:fldChar w:fldCharType="separate"/>
      </w:r>
      <w:ins w:id="436" w:author="David Wooten" w:date="2019-11-15T15:49:00Z">
        <w:r>
          <w:rPr>
            <w:webHidden/>
          </w:rPr>
          <w:t>302</w:t>
        </w:r>
        <w:r>
          <w:rPr>
            <w:webHidden/>
          </w:rPr>
          <w:fldChar w:fldCharType="end"/>
        </w:r>
        <w:r w:rsidRPr="00B47982">
          <w:rPr>
            <w:rStyle w:val="Hyperlink"/>
          </w:rPr>
          <w:fldChar w:fldCharType="end"/>
        </w:r>
      </w:ins>
    </w:p>
    <w:p w:rsidR="00D51C42" w:rsidRDefault="00D51C42">
      <w:pPr>
        <w:pStyle w:val="TOC2"/>
        <w:rPr>
          <w:ins w:id="437" w:author="David Wooten" w:date="2019-11-15T15:49:00Z"/>
          <w:rFonts w:asciiTheme="minorHAnsi" w:eastAsiaTheme="minorEastAsia" w:hAnsiTheme="minorHAnsi" w:cstheme="minorBidi"/>
          <w:sz w:val="22"/>
          <w:szCs w:val="22"/>
        </w:rPr>
      </w:pPr>
      <w:ins w:id="438" w:author="David Wooten" w:date="2019-11-15T15:49:00Z">
        <w:r w:rsidRPr="00B47982">
          <w:rPr>
            <w:rStyle w:val="Hyperlink"/>
          </w:rPr>
          <w:fldChar w:fldCharType="begin"/>
        </w:r>
        <w:r w:rsidRPr="00B47982">
          <w:rPr>
            <w:rStyle w:val="Hyperlink"/>
          </w:rPr>
          <w:instrText xml:space="preserve"> </w:instrText>
        </w:r>
        <w:r>
          <w:instrText>HYPERLINK \l "_Toc24725540"</w:instrText>
        </w:r>
        <w:r w:rsidRPr="00B47982">
          <w:rPr>
            <w:rStyle w:val="Hyperlink"/>
          </w:rPr>
          <w:instrText xml:space="preserve"> </w:instrText>
        </w:r>
        <w:r w:rsidRPr="00B47982">
          <w:rPr>
            <w:rStyle w:val="Hyperlink"/>
          </w:rPr>
          <w:fldChar w:fldCharType="separate"/>
        </w:r>
        <w:r w:rsidRPr="00B47982">
          <w:rPr>
            <w:rStyle w:val="Hyperlink"/>
            <w:spacing w:val="8"/>
            <w:kern w:val="20"/>
          </w:rPr>
          <w:t>24.8</w:t>
        </w:r>
        <w:r>
          <w:rPr>
            <w:rFonts w:asciiTheme="minorHAnsi" w:eastAsiaTheme="minorEastAsia" w:hAnsiTheme="minorHAnsi" w:cstheme="minorBidi"/>
            <w:sz w:val="22"/>
            <w:szCs w:val="22"/>
          </w:rPr>
          <w:tab/>
        </w:r>
        <w:r w:rsidRPr="00B47982">
          <w:rPr>
            <w:rStyle w:val="Hyperlink"/>
          </w:rPr>
          <w:t>TPM2_HierarchyChangeAuth</w:t>
        </w:r>
        <w:r>
          <w:rPr>
            <w:webHidden/>
          </w:rPr>
          <w:tab/>
        </w:r>
        <w:r>
          <w:rPr>
            <w:webHidden/>
          </w:rPr>
          <w:fldChar w:fldCharType="begin"/>
        </w:r>
        <w:r>
          <w:rPr>
            <w:webHidden/>
          </w:rPr>
          <w:instrText xml:space="preserve"> PAGEREF _Toc24725540 \h </w:instrText>
        </w:r>
      </w:ins>
      <w:r>
        <w:rPr>
          <w:webHidden/>
        </w:rPr>
      </w:r>
      <w:r>
        <w:rPr>
          <w:webHidden/>
        </w:rPr>
        <w:fldChar w:fldCharType="separate"/>
      </w:r>
      <w:ins w:id="439" w:author="David Wooten" w:date="2019-11-15T15:49:00Z">
        <w:r>
          <w:rPr>
            <w:webHidden/>
          </w:rPr>
          <w:t>305</w:t>
        </w:r>
        <w:r>
          <w:rPr>
            <w:webHidden/>
          </w:rPr>
          <w:fldChar w:fldCharType="end"/>
        </w:r>
        <w:r w:rsidRPr="00B47982">
          <w:rPr>
            <w:rStyle w:val="Hyperlink"/>
          </w:rPr>
          <w:fldChar w:fldCharType="end"/>
        </w:r>
      </w:ins>
    </w:p>
    <w:p w:rsidR="00D51C42" w:rsidRDefault="00D51C42">
      <w:pPr>
        <w:pStyle w:val="TOC1"/>
        <w:rPr>
          <w:ins w:id="440" w:author="David Wooten" w:date="2019-11-15T15:49:00Z"/>
          <w:rFonts w:asciiTheme="minorHAnsi" w:eastAsiaTheme="minorEastAsia" w:hAnsiTheme="minorHAnsi" w:cstheme="minorBidi"/>
          <w:sz w:val="22"/>
        </w:rPr>
      </w:pPr>
      <w:ins w:id="441" w:author="David Wooten" w:date="2019-11-15T15:49:00Z">
        <w:r w:rsidRPr="00B47982">
          <w:rPr>
            <w:rStyle w:val="Hyperlink"/>
          </w:rPr>
          <w:fldChar w:fldCharType="begin"/>
        </w:r>
        <w:r w:rsidRPr="00B47982">
          <w:rPr>
            <w:rStyle w:val="Hyperlink"/>
          </w:rPr>
          <w:instrText xml:space="preserve"> </w:instrText>
        </w:r>
        <w:r>
          <w:instrText>HYPERLINK \l "_Toc24725541"</w:instrText>
        </w:r>
        <w:r w:rsidRPr="00B47982">
          <w:rPr>
            <w:rStyle w:val="Hyperlink"/>
          </w:rPr>
          <w:instrText xml:space="preserve"> </w:instrText>
        </w:r>
        <w:r w:rsidRPr="00B47982">
          <w:rPr>
            <w:rStyle w:val="Hyperlink"/>
          </w:rPr>
          <w:fldChar w:fldCharType="separate"/>
        </w:r>
        <w:r w:rsidRPr="00B47982">
          <w:rPr>
            <w:rStyle w:val="Hyperlink"/>
            <w:kern w:val="20"/>
          </w:rPr>
          <w:t>25</w:t>
        </w:r>
        <w:r>
          <w:rPr>
            <w:rFonts w:asciiTheme="minorHAnsi" w:eastAsiaTheme="minorEastAsia" w:hAnsiTheme="minorHAnsi" w:cstheme="minorBidi"/>
            <w:sz w:val="22"/>
          </w:rPr>
          <w:tab/>
        </w:r>
        <w:r w:rsidRPr="00B47982">
          <w:rPr>
            <w:rStyle w:val="Hyperlink"/>
          </w:rPr>
          <w:t>Dictionary Attack Functions</w:t>
        </w:r>
        <w:r>
          <w:rPr>
            <w:webHidden/>
          </w:rPr>
          <w:tab/>
        </w:r>
        <w:r>
          <w:rPr>
            <w:webHidden/>
          </w:rPr>
          <w:fldChar w:fldCharType="begin"/>
        </w:r>
        <w:r>
          <w:rPr>
            <w:webHidden/>
          </w:rPr>
          <w:instrText xml:space="preserve"> PAGEREF _Toc24725541 \h </w:instrText>
        </w:r>
      </w:ins>
      <w:r>
        <w:rPr>
          <w:webHidden/>
        </w:rPr>
      </w:r>
      <w:r>
        <w:rPr>
          <w:webHidden/>
        </w:rPr>
        <w:fldChar w:fldCharType="separate"/>
      </w:r>
      <w:ins w:id="442" w:author="David Wooten" w:date="2019-11-15T15:49:00Z">
        <w:r>
          <w:rPr>
            <w:webHidden/>
          </w:rPr>
          <w:t>308</w:t>
        </w:r>
        <w:r>
          <w:rPr>
            <w:webHidden/>
          </w:rPr>
          <w:fldChar w:fldCharType="end"/>
        </w:r>
        <w:r w:rsidRPr="00B47982">
          <w:rPr>
            <w:rStyle w:val="Hyperlink"/>
          </w:rPr>
          <w:fldChar w:fldCharType="end"/>
        </w:r>
      </w:ins>
    </w:p>
    <w:p w:rsidR="00D51C42" w:rsidRDefault="00D51C42">
      <w:pPr>
        <w:pStyle w:val="TOC2"/>
        <w:rPr>
          <w:ins w:id="443" w:author="David Wooten" w:date="2019-11-15T15:49:00Z"/>
          <w:rFonts w:asciiTheme="minorHAnsi" w:eastAsiaTheme="minorEastAsia" w:hAnsiTheme="minorHAnsi" w:cstheme="minorBidi"/>
          <w:sz w:val="22"/>
          <w:szCs w:val="22"/>
        </w:rPr>
      </w:pPr>
      <w:ins w:id="444" w:author="David Wooten" w:date="2019-11-15T15:49:00Z">
        <w:r w:rsidRPr="00B47982">
          <w:rPr>
            <w:rStyle w:val="Hyperlink"/>
          </w:rPr>
          <w:fldChar w:fldCharType="begin"/>
        </w:r>
        <w:r w:rsidRPr="00B47982">
          <w:rPr>
            <w:rStyle w:val="Hyperlink"/>
          </w:rPr>
          <w:instrText xml:space="preserve"> </w:instrText>
        </w:r>
        <w:r>
          <w:instrText>HYPERLINK \l "_Toc24725542"</w:instrText>
        </w:r>
        <w:r w:rsidRPr="00B47982">
          <w:rPr>
            <w:rStyle w:val="Hyperlink"/>
          </w:rPr>
          <w:instrText xml:space="preserve"> </w:instrText>
        </w:r>
        <w:r w:rsidRPr="00B47982">
          <w:rPr>
            <w:rStyle w:val="Hyperlink"/>
          </w:rPr>
          <w:fldChar w:fldCharType="separate"/>
        </w:r>
        <w:r w:rsidRPr="00B47982">
          <w:rPr>
            <w:rStyle w:val="Hyperlink"/>
            <w:spacing w:val="8"/>
            <w:kern w:val="20"/>
          </w:rPr>
          <w:t>25.1</w:t>
        </w:r>
        <w:r>
          <w:rPr>
            <w:rFonts w:asciiTheme="minorHAnsi" w:eastAsiaTheme="minorEastAsia" w:hAnsiTheme="minorHAnsi" w:cstheme="minorBidi"/>
            <w:sz w:val="22"/>
            <w:szCs w:val="22"/>
          </w:rPr>
          <w:tab/>
        </w:r>
        <w:r w:rsidRPr="00B47982">
          <w:rPr>
            <w:rStyle w:val="Hyperlink"/>
          </w:rPr>
          <w:t>Introduction</w:t>
        </w:r>
        <w:r>
          <w:rPr>
            <w:webHidden/>
          </w:rPr>
          <w:tab/>
        </w:r>
        <w:r>
          <w:rPr>
            <w:webHidden/>
          </w:rPr>
          <w:fldChar w:fldCharType="begin"/>
        </w:r>
        <w:r>
          <w:rPr>
            <w:webHidden/>
          </w:rPr>
          <w:instrText xml:space="preserve"> PAGEREF _Toc24725542 \h </w:instrText>
        </w:r>
      </w:ins>
      <w:r>
        <w:rPr>
          <w:webHidden/>
        </w:rPr>
      </w:r>
      <w:r>
        <w:rPr>
          <w:webHidden/>
        </w:rPr>
        <w:fldChar w:fldCharType="separate"/>
      </w:r>
      <w:ins w:id="445" w:author="David Wooten" w:date="2019-11-15T15:49:00Z">
        <w:r>
          <w:rPr>
            <w:webHidden/>
          </w:rPr>
          <w:t>308</w:t>
        </w:r>
        <w:r>
          <w:rPr>
            <w:webHidden/>
          </w:rPr>
          <w:fldChar w:fldCharType="end"/>
        </w:r>
        <w:r w:rsidRPr="00B47982">
          <w:rPr>
            <w:rStyle w:val="Hyperlink"/>
          </w:rPr>
          <w:fldChar w:fldCharType="end"/>
        </w:r>
      </w:ins>
    </w:p>
    <w:p w:rsidR="00D51C42" w:rsidRDefault="00D51C42">
      <w:pPr>
        <w:pStyle w:val="TOC2"/>
        <w:rPr>
          <w:ins w:id="446" w:author="David Wooten" w:date="2019-11-15T15:49:00Z"/>
          <w:rFonts w:asciiTheme="minorHAnsi" w:eastAsiaTheme="minorEastAsia" w:hAnsiTheme="minorHAnsi" w:cstheme="minorBidi"/>
          <w:sz w:val="22"/>
          <w:szCs w:val="22"/>
        </w:rPr>
      </w:pPr>
      <w:ins w:id="447" w:author="David Wooten" w:date="2019-11-15T15:49:00Z">
        <w:r w:rsidRPr="00B47982">
          <w:rPr>
            <w:rStyle w:val="Hyperlink"/>
          </w:rPr>
          <w:fldChar w:fldCharType="begin"/>
        </w:r>
        <w:r w:rsidRPr="00B47982">
          <w:rPr>
            <w:rStyle w:val="Hyperlink"/>
          </w:rPr>
          <w:instrText xml:space="preserve"> </w:instrText>
        </w:r>
        <w:r>
          <w:instrText>HYPERLINK \l "_Toc24725543"</w:instrText>
        </w:r>
        <w:r w:rsidRPr="00B47982">
          <w:rPr>
            <w:rStyle w:val="Hyperlink"/>
          </w:rPr>
          <w:instrText xml:space="preserve"> </w:instrText>
        </w:r>
        <w:r w:rsidRPr="00B47982">
          <w:rPr>
            <w:rStyle w:val="Hyperlink"/>
          </w:rPr>
          <w:fldChar w:fldCharType="separate"/>
        </w:r>
        <w:r w:rsidRPr="00B47982">
          <w:rPr>
            <w:rStyle w:val="Hyperlink"/>
            <w:spacing w:val="8"/>
            <w:kern w:val="20"/>
          </w:rPr>
          <w:t>25.2</w:t>
        </w:r>
        <w:r>
          <w:rPr>
            <w:rFonts w:asciiTheme="minorHAnsi" w:eastAsiaTheme="minorEastAsia" w:hAnsiTheme="minorHAnsi" w:cstheme="minorBidi"/>
            <w:sz w:val="22"/>
            <w:szCs w:val="22"/>
          </w:rPr>
          <w:tab/>
        </w:r>
        <w:r w:rsidRPr="00B47982">
          <w:rPr>
            <w:rStyle w:val="Hyperlink"/>
          </w:rPr>
          <w:t>TPM2_DictionaryAttackLockReset</w:t>
        </w:r>
        <w:r>
          <w:rPr>
            <w:webHidden/>
          </w:rPr>
          <w:tab/>
        </w:r>
        <w:r>
          <w:rPr>
            <w:webHidden/>
          </w:rPr>
          <w:fldChar w:fldCharType="begin"/>
        </w:r>
        <w:r>
          <w:rPr>
            <w:webHidden/>
          </w:rPr>
          <w:instrText xml:space="preserve"> PAGEREF _Toc24725543 \h </w:instrText>
        </w:r>
      </w:ins>
      <w:r>
        <w:rPr>
          <w:webHidden/>
        </w:rPr>
      </w:r>
      <w:r>
        <w:rPr>
          <w:webHidden/>
        </w:rPr>
        <w:fldChar w:fldCharType="separate"/>
      </w:r>
      <w:ins w:id="448" w:author="David Wooten" w:date="2019-11-15T15:49:00Z">
        <w:r>
          <w:rPr>
            <w:webHidden/>
          </w:rPr>
          <w:t>308</w:t>
        </w:r>
        <w:r>
          <w:rPr>
            <w:webHidden/>
          </w:rPr>
          <w:fldChar w:fldCharType="end"/>
        </w:r>
        <w:r w:rsidRPr="00B47982">
          <w:rPr>
            <w:rStyle w:val="Hyperlink"/>
          </w:rPr>
          <w:fldChar w:fldCharType="end"/>
        </w:r>
      </w:ins>
    </w:p>
    <w:p w:rsidR="00D51C42" w:rsidRDefault="00D51C42">
      <w:pPr>
        <w:pStyle w:val="TOC2"/>
        <w:rPr>
          <w:ins w:id="449" w:author="David Wooten" w:date="2019-11-15T15:49:00Z"/>
          <w:rFonts w:asciiTheme="minorHAnsi" w:eastAsiaTheme="minorEastAsia" w:hAnsiTheme="minorHAnsi" w:cstheme="minorBidi"/>
          <w:sz w:val="22"/>
          <w:szCs w:val="22"/>
        </w:rPr>
      </w:pPr>
      <w:ins w:id="450" w:author="David Wooten" w:date="2019-11-15T15:49:00Z">
        <w:r w:rsidRPr="00B47982">
          <w:rPr>
            <w:rStyle w:val="Hyperlink"/>
          </w:rPr>
          <w:fldChar w:fldCharType="begin"/>
        </w:r>
        <w:r w:rsidRPr="00B47982">
          <w:rPr>
            <w:rStyle w:val="Hyperlink"/>
          </w:rPr>
          <w:instrText xml:space="preserve"> </w:instrText>
        </w:r>
        <w:r>
          <w:instrText>HYPERLINK \l "_Toc24725544"</w:instrText>
        </w:r>
        <w:r w:rsidRPr="00B47982">
          <w:rPr>
            <w:rStyle w:val="Hyperlink"/>
          </w:rPr>
          <w:instrText xml:space="preserve"> </w:instrText>
        </w:r>
        <w:r w:rsidRPr="00B47982">
          <w:rPr>
            <w:rStyle w:val="Hyperlink"/>
          </w:rPr>
          <w:fldChar w:fldCharType="separate"/>
        </w:r>
        <w:r w:rsidRPr="00B47982">
          <w:rPr>
            <w:rStyle w:val="Hyperlink"/>
            <w:spacing w:val="8"/>
            <w:kern w:val="20"/>
          </w:rPr>
          <w:t>25.3</w:t>
        </w:r>
        <w:r>
          <w:rPr>
            <w:rFonts w:asciiTheme="minorHAnsi" w:eastAsiaTheme="minorEastAsia" w:hAnsiTheme="minorHAnsi" w:cstheme="minorBidi"/>
            <w:sz w:val="22"/>
            <w:szCs w:val="22"/>
          </w:rPr>
          <w:tab/>
        </w:r>
        <w:r w:rsidRPr="00B47982">
          <w:rPr>
            <w:rStyle w:val="Hyperlink"/>
          </w:rPr>
          <w:t>TPM2_DictionaryAttackParameters</w:t>
        </w:r>
        <w:r>
          <w:rPr>
            <w:webHidden/>
          </w:rPr>
          <w:tab/>
        </w:r>
        <w:r>
          <w:rPr>
            <w:webHidden/>
          </w:rPr>
          <w:fldChar w:fldCharType="begin"/>
        </w:r>
        <w:r>
          <w:rPr>
            <w:webHidden/>
          </w:rPr>
          <w:instrText xml:space="preserve"> PAGEREF _Toc24725544 \h </w:instrText>
        </w:r>
      </w:ins>
      <w:r>
        <w:rPr>
          <w:webHidden/>
        </w:rPr>
      </w:r>
      <w:r>
        <w:rPr>
          <w:webHidden/>
        </w:rPr>
        <w:fldChar w:fldCharType="separate"/>
      </w:r>
      <w:ins w:id="451" w:author="David Wooten" w:date="2019-11-15T15:49:00Z">
        <w:r>
          <w:rPr>
            <w:webHidden/>
          </w:rPr>
          <w:t>311</w:t>
        </w:r>
        <w:r>
          <w:rPr>
            <w:webHidden/>
          </w:rPr>
          <w:fldChar w:fldCharType="end"/>
        </w:r>
        <w:r w:rsidRPr="00B47982">
          <w:rPr>
            <w:rStyle w:val="Hyperlink"/>
          </w:rPr>
          <w:fldChar w:fldCharType="end"/>
        </w:r>
      </w:ins>
    </w:p>
    <w:p w:rsidR="00D51C42" w:rsidRDefault="00D51C42">
      <w:pPr>
        <w:pStyle w:val="TOC1"/>
        <w:rPr>
          <w:ins w:id="452" w:author="David Wooten" w:date="2019-11-15T15:49:00Z"/>
          <w:rFonts w:asciiTheme="minorHAnsi" w:eastAsiaTheme="minorEastAsia" w:hAnsiTheme="minorHAnsi" w:cstheme="minorBidi"/>
          <w:sz w:val="22"/>
        </w:rPr>
      </w:pPr>
      <w:ins w:id="453" w:author="David Wooten" w:date="2019-11-15T15:49:00Z">
        <w:r w:rsidRPr="00B47982">
          <w:rPr>
            <w:rStyle w:val="Hyperlink"/>
          </w:rPr>
          <w:fldChar w:fldCharType="begin"/>
        </w:r>
        <w:r w:rsidRPr="00B47982">
          <w:rPr>
            <w:rStyle w:val="Hyperlink"/>
          </w:rPr>
          <w:instrText xml:space="preserve"> </w:instrText>
        </w:r>
        <w:r>
          <w:instrText>HYPERLINK \l "_Toc24725545"</w:instrText>
        </w:r>
        <w:r w:rsidRPr="00B47982">
          <w:rPr>
            <w:rStyle w:val="Hyperlink"/>
          </w:rPr>
          <w:instrText xml:space="preserve"> </w:instrText>
        </w:r>
        <w:r w:rsidRPr="00B47982">
          <w:rPr>
            <w:rStyle w:val="Hyperlink"/>
          </w:rPr>
          <w:fldChar w:fldCharType="separate"/>
        </w:r>
        <w:r w:rsidRPr="00B47982">
          <w:rPr>
            <w:rStyle w:val="Hyperlink"/>
            <w:kern w:val="20"/>
          </w:rPr>
          <w:t>26</w:t>
        </w:r>
        <w:r>
          <w:rPr>
            <w:rFonts w:asciiTheme="minorHAnsi" w:eastAsiaTheme="minorEastAsia" w:hAnsiTheme="minorHAnsi" w:cstheme="minorBidi"/>
            <w:sz w:val="22"/>
          </w:rPr>
          <w:tab/>
        </w:r>
        <w:r w:rsidRPr="00B47982">
          <w:rPr>
            <w:rStyle w:val="Hyperlink"/>
          </w:rPr>
          <w:t>Miscellaneous Management Functions</w:t>
        </w:r>
        <w:r>
          <w:rPr>
            <w:webHidden/>
          </w:rPr>
          <w:tab/>
        </w:r>
        <w:r>
          <w:rPr>
            <w:webHidden/>
          </w:rPr>
          <w:fldChar w:fldCharType="begin"/>
        </w:r>
        <w:r>
          <w:rPr>
            <w:webHidden/>
          </w:rPr>
          <w:instrText xml:space="preserve"> PAGEREF _Toc24725545 \h </w:instrText>
        </w:r>
      </w:ins>
      <w:r>
        <w:rPr>
          <w:webHidden/>
        </w:rPr>
      </w:r>
      <w:r>
        <w:rPr>
          <w:webHidden/>
        </w:rPr>
        <w:fldChar w:fldCharType="separate"/>
      </w:r>
      <w:ins w:id="454" w:author="David Wooten" w:date="2019-11-15T15:49:00Z">
        <w:r>
          <w:rPr>
            <w:webHidden/>
          </w:rPr>
          <w:t>314</w:t>
        </w:r>
        <w:r>
          <w:rPr>
            <w:webHidden/>
          </w:rPr>
          <w:fldChar w:fldCharType="end"/>
        </w:r>
        <w:r w:rsidRPr="00B47982">
          <w:rPr>
            <w:rStyle w:val="Hyperlink"/>
          </w:rPr>
          <w:fldChar w:fldCharType="end"/>
        </w:r>
      </w:ins>
    </w:p>
    <w:p w:rsidR="00D51C42" w:rsidRDefault="00D51C42">
      <w:pPr>
        <w:pStyle w:val="TOC2"/>
        <w:rPr>
          <w:ins w:id="455" w:author="David Wooten" w:date="2019-11-15T15:49:00Z"/>
          <w:rFonts w:asciiTheme="minorHAnsi" w:eastAsiaTheme="minorEastAsia" w:hAnsiTheme="minorHAnsi" w:cstheme="minorBidi"/>
          <w:sz w:val="22"/>
          <w:szCs w:val="22"/>
        </w:rPr>
      </w:pPr>
      <w:ins w:id="456" w:author="David Wooten" w:date="2019-11-15T15:49:00Z">
        <w:r w:rsidRPr="00B47982">
          <w:rPr>
            <w:rStyle w:val="Hyperlink"/>
          </w:rPr>
          <w:fldChar w:fldCharType="begin"/>
        </w:r>
        <w:r w:rsidRPr="00B47982">
          <w:rPr>
            <w:rStyle w:val="Hyperlink"/>
          </w:rPr>
          <w:instrText xml:space="preserve"> </w:instrText>
        </w:r>
        <w:r>
          <w:instrText>HYPERLINK \l "_Toc24725546"</w:instrText>
        </w:r>
        <w:r w:rsidRPr="00B47982">
          <w:rPr>
            <w:rStyle w:val="Hyperlink"/>
          </w:rPr>
          <w:instrText xml:space="preserve"> </w:instrText>
        </w:r>
        <w:r w:rsidRPr="00B47982">
          <w:rPr>
            <w:rStyle w:val="Hyperlink"/>
          </w:rPr>
          <w:fldChar w:fldCharType="separate"/>
        </w:r>
        <w:r w:rsidRPr="00B47982">
          <w:rPr>
            <w:rStyle w:val="Hyperlink"/>
            <w:spacing w:val="8"/>
            <w:kern w:val="20"/>
          </w:rPr>
          <w:t>26.1</w:t>
        </w:r>
        <w:r>
          <w:rPr>
            <w:rFonts w:asciiTheme="minorHAnsi" w:eastAsiaTheme="minorEastAsia" w:hAnsiTheme="minorHAnsi" w:cstheme="minorBidi"/>
            <w:sz w:val="22"/>
            <w:szCs w:val="22"/>
          </w:rPr>
          <w:tab/>
        </w:r>
        <w:r w:rsidRPr="00B47982">
          <w:rPr>
            <w:rStyle w:val="Hyperlink"/>
          </w:rPr>
          <w:t>Introduction</w:t>
        </w:r>
        <w:r>
          <w:rPr>
            <w:webHidden/>
          </w:rPr>
          <w:tab/>
        </w:r>
        <w:r>
          <w:rPr>
            <w:webHidden/>
          </w:rPr>
          <w:fldChar w:fldCharType="begin"/>
        </w:r>
        <w:r>
          <w:rPr>
            <w:webHidden/>
          </w:rPr>
          <w:instrText xml:space="preserve"> PAGEREF _Toc24725546 \h </w:instrText>
        </w:r>
      </w:ins>
      <w:r>
        <w:rPr>
          <w:webHidden/>
        </w:rPr>
      </w:r>
      <w:r>
        <w:rPr>
          <w:webHidden/>
        </w:rPr>
        <w:fldChar w:fldCharType="separate"/>
      </w:r>
      <w:ins w:id="457" w:author="David Wooten" w:date="2019-11-15T15:49:00Z">
        <w:r>
          <w:rPr>
            <w:webHidden/>
          </w:rPr>
          <w:t>314</w:t>
        </w:r>
        <w:r>
          <w:rPr>
            <w:webHidden/>
          </w:rPr>
          <w:fldChar w:fldCharType="end"/>
        </w:r>
        <w:r w:rsidRPr="00B47982">
          <w:rPr>
            <w:rStyle w:val="Hyperlink"/>
          </w:rPr>
          <w:fldChar w:fldCharType="end"/>
        </w:r>
      </w:ins>
    </w:p>
    <w:p w:rsidR="00D51C42" w:rsidRDefault="00D51C42">
      <w:pPr>
        <w:pStyle w:val="TOC2"/>
        <w:rPr>
          <w:ins w:id="458" w:author="David Wooten" w:date="2019-11-15T15:49:00Z"/>
          <w:rFonts w:asciiTheme="minorHAnsi" w:eastAsiaTheme="minorEastAsia" w:hAnsiTheme="minorHAnsi" w:cstheme="minorBidi"/>
          <w:sz w:val="22"/>
          <w:szCs w:val="22"/>
        </w:rPr>
      </w:pPr>
      <w:ins w:id="459" w:author="David Wooten" w:date="2019-11-15T15:49:00Z">
        <w:r w:rsidRPr="00B47982">
          <w:rPr>
            <w:rStyle w:val="Hyperlink"/>
          </w:rPr>
          <w:fldChar w:fldCharType="begin"/>
        </w:r>
        <w:r w:rsidRPr="00B47982">
          <w:rPr>
            <w:rStyle w:val="Hyperlink"/>
          </w:rPr>
          <w:instrText xml:space="preserve"> </w:instrText>
        </w:r>
        <w:r>
          <w:instrText>HYPERLINK \l "_Toc24725547"</w:instrText>
        </w:r>
        <w:r w:rsidRPr="00B47982">
          <w:rPr>
            <w:rStyle w:val="Hyperlink"/>
          </w:rPr>
          <w:instrText xml:space="preserve"> </w:instrText>
        </w:r>
        <w:r w:rsidRPr="00B47982">
          <w:rPr>
            <w:rStyle w:val="Hyperlink"/>
          </w:rPr>
          <w:fldChar w:fldCharType="separate"/>
        </w:r>
        <w:r w:rsidRPr="00B47982">
          <w:rPr>
            <w:rStyle w:val="Hyperlink"/>
            <w:spacing w:val="8"/>
            <w:kern w:val="20"/>
          </w:rPr>
          <w:t>26.2</w:t>
        </w:r>
        <w:r>
          <w:rPr>
            <w:rFonts w:asciiTheme="minorHAnsi" w:eastAsiaTheme="minorEastAsia" w:hAnsiTheme="minorHAnsi" w:cstheme="minorBidi"/>
            <w:sz w:val="22"/>
            <w:szCs w:val="22"/>
          </w:rPr>
          <w:tab/>
        </w:r>
        <w:r w:rsidRPr="00B47982">
          <w:rPr>
            <w:rStyle w:val="Hyperlink"/>
          </w:rPr>
          <w:t>TPM2_PP_Commands</w:t>
        </w:r>
        <w:r>
          <w:rPr>
            <w:webHidden/>
          </w:rPr>
          <w:tab/>
        </w:r>
        <w:r>
          <w:rPr>
            <w:webHidden/>
          </w:rPr>
          <w:fldChar w:fldCharType="begin"/>
        </w:r>
        <w:r>
          <w:rPr>
            <w:webHidden/>
          </w:rPr>
          <w:instrText xml:space="preserve"> PAGEREF _Toc24725547 \h </w:instrText>
        </w:r>
      </w:ins>
      <w:r>
        <w:rPr>
          <w:webHidden/>
        </w:rPr>
      </w:r>
      <w:r>
        <w:rPr>
          <w:webHidden/>
        </w:rPr>
        <w:fldChar w:fldCharType="separate"/>
      </w:r>
      <w:ins w:id="460" w:author="David Wooten" w:date="2019-11-15T15:49:00Z">
        <w:r>
          <w:rPr>
            <w:webHidden/>
          </w:rPr>
          <w:t>314</w:t>
        </w:r>
        <w:r>
          <w:rPr>
            <w:webHidden/>
          </w:rPr>
          <w:fldChar w:fldCharType="end"/>
        </w:r>
        <w:r w:rsidRPr="00B47982">
          <w:rPr>
            <w:rStyle w:val="Hyperlink"/>
          </w:rPr>
          <w:fldChar w:fldCharType="end"/>
        </w:r>
      </w:ins>
    </w:p>
    <w:p w:rsidR="00D51C42" w:rsidRDefault="00D51C42">
      <w:pPr>
        <w:pStyle w:val="TOC2"/>
        <w:rPr>
          <w:ins w:id="461" w:author="David Wooten" w:date="2019-11-15T15:49:00Z"/>
          <w:rFonts w:asciiTheme="minorHAnsi" w:eastAsiaTheme="minorEastAsia" w:hAnsiTheme="minorHAnsi" w:cstheme="minorBidi"/>
          <w:sz w:val="22"/>
          <w:szCs w:val="22"/>
        </w:rPr>
      </w:pPr>
      <w:ins w:id="462" w:author="David Wooten" w:date="2019-11-15T15:49:00Z">
        <w:r w:rsidRPr="00B47982">
          <w:rPr>
            <w:rStyle w:val="Hyperlink"/>
          </w:rPr>
          <w:fldChar w:fldCharType="begin"/>
        </w:r>
        <w:r w:rsidRPr="00B47982">
          <w:rPr>
            <w:rStyle w:val="Hyperlink"/>
          </w:rPr>
          <w:instrText xml:space="preserve"> </w:instrText>
        </w:r>
        <w:r>
          <w:instrText>HYPERLINK \l "_Toc24725548"</w:instrText>
        </w:r>
        <w:r w:rsidRPr="00B47982">
          <w:rPr>
            <w:rStyle w:val="Hyperlink"/>
          </w:rPr>
          <w:instrText xml:space="preserve"> </w:instrText>
        </w:r>
        <w:r w:rsidRPr="00B47982">
          <w:rPr>
            <w:rStyle w:val="Hyperlink"/>
          </w:rPr>
          <w:fldChar w:fldCharType="separate"/>
        </w:r>
        <w:r w:rsidRPr="00B47982">
          <w:rPr>
            <w:rStyle w:val="Hyperlink"/>
            <w:spacing w:val="8"/>
            <w:kern w:val="20"/>
          </w:rPr>
          <w:t>26.3</w:t>
        </w:r>
        <w:r>
          <w:rPr>
            <w:rFonts w:asciiTheme="minorHAnsi" w:eastAsiaTheme="minorEastAsia" w:hAnsiTheme="minorHAnsi" w:cstheme="minorBidi"/>
            <w:sz w:val="22"/>
            <w:szCs w:val="22"/>
          </w:rPr>
          <w:tab/>
        </w:r>
        <w:r w:rsidRPr="00B47982">
          <w:rPr>
            <w:rStyle w:val="Hyperlink"/>
          </w:rPr>
          <w:t>TPM2_SetAlgorithmSet</w:t>
        </w:r>
        <w:r>
          <w:rPr>
            <w:webHidden/>
          </w:rPr>
          <w:tab/>
        </w:r>
        <w:r>
          <w:rPr>
            <w:webHidden/>
          </w:rPr>
          <w:fldChar w:fldCharType="begin"/>
        </w:r>
        <w:r>
          <w:rPr>
            <w:webHidden/>
          </w:rPr>
          <w:instrText xml:space="preserve"> PAGEREF _Toc24725548 \h </w:instrText>
        </w:r>
      </w:ins>
      <w:r>
        <w:rPr>
          <w:webHidden/>
        </w:rPr>
      </w:r>
      <w:r>
        <w:rPr>
          <w:webHidden/>
        </w:rPr>
        <w:fldChar w:fldCharType="separate"/>
      </w:r>
      <w:ins w:id="463" w:author="David Wooten" w:date="2019-11-15T15:49:00Z">
        <w:r>
          <w:rPr>
            <w:webHidden/>
          </w:rPr>
          <w:t>317</w:t>
        </w:r>
        <w:r>
          <w:rPr>
            <w:webHidden/>
          </w:rPr>
          <w:fldChar w:fldCharType="end"/>
        </w:r>
        <w:r w:rsidRPr="00B47982">
          <w:rPr>
            <w:rStyle w:val="Hyperlink"/>
          </w:rPr>
          <w:fldChar w:fldCharType="end"/>
        </w:r>
      </w:ins>
    </w:p>
    <w:p w:rsidR="00D51C42" w:rsidRDefault="00D51C42">
      <w:pPr>
        <w:pStyle w:val="TOC1"/>
        <w:rPr>
          <w:ins w:id="464" w:author="David Wooten" w:date="2019-11-15T15:49:00Z"/>
          <w:rFonts w:asciiTheme="minorHAnsi" w:eastAsiaTheme="minorEastAsia" w:hAnsiTheme="minorHAnsi" w:cstheme="minorBidi"/>
          <w:sz w:val="22"/>
        </w:rPr>
      </w:pPr>
      <w:ins w:id="465" w:author="David Wooten" w:date="2019-11-15T15:49:00Z">
        <w:r w:rsidRPr="00B47982">
          <w:rPr>
            <w:rStyle w:val="Hyperlink"/>
          </w:rPr>
          <w:fldChar w:fldCharType="begin"/>
        </w:r>
        <w:r w:rsidRPr="00B47982">
          <w:rPr>
            <w:rStyle w:val="Hyperlink"/>
          </w:rPr>
          <w:instrText xml:space="preserve"> </w:instrText>
        </w:r>
        <w:r>
          <w:instrText>HYPERLINK \l "_Toc24725549"</w:instrText>
        </w:r>
        <w:r w:rsidRPr="00B47982">
          <w:rPr>
            <w:rStyle w:val="Hyperlink"/>
          </w:rPr>
          <w:instrText xml:space="preserve"> </w:instrText>
        </w:r>
        <w:r w:rsidRPr="00B47982">
          <w:rPr>
            <w:rStyle w:val="Hyperlink"/>
          </w:rPr>
          <w:fldChar w:fldCharType="separate"/>
        </w:r>
        <w:r w:rsidRPr="00B47982">
          <w:rPr>
            <w:rStyle w:val="Hyperlink"/>
            <w:kern w:val="20"/>
          </w:rPr>
          <w:t>27</w:t>
        </w:r>
        <w:r>
          <w:rPr>
            <w:rFonts w:asciiTheme="minorHAnsi" w:eastAsiaTheme="minorEastAsia" w:hAnsiTheme="minorHAnsi" w:cstheme="minorBidi"/>
            <w:sz w:val="22"/>
          </w:rPr>
          <w:tab/>
        </w:r>
        <w:r w:rsidRPr="00B47982">
          <w:rPr>
            <w:rStyle w:val="Hyperlink"/>
          </w:rPr>
          <w:t>Field Upgrade</w:t>
        </w:r>
        <w:r>
          <w:rPr>
            <w:webHidden/>
          </w:rPr>
          <w:tab/>
        </w:r>
        <w:r>
          <w:rPr>
            <w:webHidden/>
          </w:rPr>
          <w:fldChar w:fldCharType="begin"/>
        </w:r>
        <w:r>
          <w:rPr>
            <w:webHidden/>
          </w:rPr>
          <w:instrText xml:space="preserve"> PAGEREF _Toc24725549 \h </w:instrText>
        </w:r>
      </w:ins>
      <w:r>
        <w:rPr>
          <w:webHidden/>
        </w:rPr>
      </w:r>
      <w:r>
        <w:rPr>
          <w:webHidden/>
        </w:rPr>
        <w:fldChar w:fldCharType="separate"/>
      </w:r>
      <w:ins w:id="466" w:author="David Wooten" w:date="2019-11-15T15:49:00Z">
        <w:r>
          <w:rPr>
            <w:webHidden/>
          </w:rPr>
          <w:t>320</w:t>
        </w:r>
        <w:r>
          <w:rPr>
            <w:webHidden/>
          </w:rPr>
          <w:fldChar w:fldCharType="end"/>
        </w:r>
        <w:r w:rsidRPr="00B47982">
          <w:rPr>
            <w:rStyle w:val="Hyperlink"/>
          </w:rPr>
          <w:fldChar w:fldCharType="end"/>
        </w:r>
      </w:ins>
    </w:p>
    <w:p w:rsidR="00D51C42" w:rsidRDefault="00D51C42">
      <w:pPr>
        <w:pStyle w:val="TOC2"/>
        <w:rPr>
          <w:ins w:id="467" w:author="David Wooten" w:date="2019-11-15T15:49:00Z"/>
          <w:rFonts w:asciiTheme="minorHAnsi" w:eastAsiaTheme="minorEastAsia" w:hAnsiTheme="minorHAnsi" w:cstheme="minorBidi"/>
          <w:sz w:val="22"/>
          <w:szCs w:val="22"/>
        </w:rPr>
      </w:pPr>
      <w:ins w:id="468" w:author="David Wooten" w:date="2019-11-15T15:49:00Z">
        <w:r w:rsidRPr="00B47982">
          <w:rPr>
            <w:rStyle w:val="Hyperlink"/>
          </w:rPr>
          <w:fldChar w:fldCharType="begin"/>
        </w:r>
        <w:r w:rsidRPr="00B47982">
          <w:rPr>
            <w:rStyle w:val="Hyperlink"/>
          </w:rPr>
          <w:instrText xml:space="preserve"> </w:instrText>
        </w:r>
        <w:r>
          <w:instrText>HYPERLINK \l "_Toc24725550"</w:instrText>
        </w:r>
        <w:r w:rsidRPr="00B47982">
          <w:rPr>
            <w:rStyle w:val="Hyperlink"/>
          </w:rPr>
          <w:instrText xml:space="preserve"> </w:instrText>
        </w:r>
        <w:r w:rsidRPr="00B47982">
          <w:rPr>
            <w:rStyle w:val="Hyperlink"/>
          </w:rPr>
          <w:fldChar w:fldCharType="separate"/>
        </w:r>
        <w:r w:rsidRPr="00B47982">
          <w:rPr>
            <w:rStyle w:val="Hyperlink"/>
            <w:spacing w:val="8"/>
            <w:kern w:val="20"/>
          </w:rPr>
          <w:t>27.1</w:t>
        </w:r>
        <w:r>
          <w:rPr>
            <w:rFonts w:asciiTheme="minorHAnsi" w:eastAsiaTheme="minorEastAsia" w:hAnsiTheme="minorHAnsi" w:cstheme="minorBidi"/>
            <w:sz w:val="22"/>
            <w:szCs w:val="22"/>
          </w:rPr>
          <w:tab/>
        </w:r>
        <w:r w:rsidRPr="00B47982">
          <w:rPr>
            <w:rStyle w:val="Hyperlink"/>
          </w:rPr>
          <w:t>Introduction</w:t>
        </w:r>
        <w:r>
          <w:rPr>
            <w:webHidden/>
          </w:rPr>
          <w:tab/>
        </w:r>
        <w:r>
          <w:rPr>
            <w:webHidden/>
          </w:rPr>
          <w:fldChar w:fldCharType="begin"/>
        </w:r>
        <w:r>
          <w:rPr>
            <w:webHidden/>
          </w:rPr>
          <w:instrText xml:space="preserve"> PAGEREF _Toc24725550 \h </w:instrText>
        </w:r>
      </w:ins>
      <w:r>
        <w:rPr>
          <w:webHidden/>
        </w:rPr>
      </w:r>
      <w:r>
        <w:rPr>
          <w:webHidden/>
        </w:rPr>
        <w:fldChar w:fldCharType="separate"/>
      </w:r>
      <w:ins w:id="469" w:author="David Wooten" w:date="2019-11-15T15:49:00Z">
        <w:r>
          <w:rPr>
            <w:webHidden/>
          </w:rPr>
          <w:t>320</w:t>
        </w:r>
        <w:r>
          <w:rPr>
            <w:webHidden/>
          </w:rPr>
          <w:fldChar w:fldCharType="end"/>
        </w:r>
        <w:r w:rsidRPr="00B47982">
          <w:rPr>
            <w:rStyle w:val="Hyperlink"/>
          </w:rPr>
          <w:fldChar w:fldCharType="end"/>
        </w:r>
      </w:ins>
    </w:p>
    <w:p w:rsidR="00D51C42" w:rsidRDefault="00D51C42">
      <w:pPr>
        <w:pStyle w:val="TOC2"/>
        <w:rPr>
          <w:ins w:id="470" w:author="David Wooten" w:date="2019-11-15T15:49:00Z"/>
          <w:rFonts w:asciiTheme="minorHAnsi" w:eastAsiaTheme="minorEastAsia" w:hAnsiTheme="minorHAnsi" w:cstheme="minorBidi"/>
          <w:sz w:val="22"/>
          <w:szCs w:val="22"/>
        </w:rPr>
      </w:pPr>
      <w:ins w:id="471" w:author="David Wooten" w:date="2019-11-15T15:49:00Z">
        <w:r w:rsidRPr="00B47982">
          <w:rPr>
            <w:rStyle w:val="Hyperlink"/>
          </w:rPr>
          <w:fldChar w:fldCharType="begin"/>
        </w:r>
        <w:r w:rsidRPr="00B47982">
          <w:rPr>
            <w:rStyle w:val="Hyperlink"/>
          </w:rPr>
          <w:instrText xml:space="preserve"> </w:instrText>
        </w:r>
        <w:r>
          <w:instrText>HYPERLINK \l "_Toc24725551"</w:instrText>
        </w:r>
        <w:r w:rsidRPr="00B47982">
          <w:rPr>
            <w:rStyle w:val="Hyperlink"/>
          </w:rPr>
          <w:instrText xml:space="preserve"> </w:instrText>
        </w:r>
        <w:r w:rsidRPr="00B47982">
          <w:rPr>
            <w:rStyle w:val="Hyperlink"/>
          </w:rPr>
          <w:fldChar w:fldCharType="separate"/>
        </w:r>
        <w:r w:rsidRPr="00B47982">
          <w:rPr>
            <w:rStyle w:val="Hyperlink"/>
            <w:spacing w:val="8"/>
            <w:kern w:val="20"/>
          </w:rPr>
          <w:t>27.2</w:t>
        </w:r>
        <w:r>
          <w:rPr>
            <w:rFonts w:asciiTheme="minorHAnsi" w:eastAsiaTheme="minorEastAsia" w:hAnsiTheme="minorHAnsi" w:cstheme="minorBidi"/>
            <w:sz w:val="22"/>
            <w:szCs w:val="22"/>
          </w:rPr>
          <w:tab/>
        </w:r>
        <w:r w:rsidRPr="00B47982">
          <w:rPr>
            <w:rStyle w:val="Hyperlink"/>
          </w:rPr>
          <w:t>TPM2_FieldUpgradeStart</w:t>
        </w:r>
        <w:r>
          <w:rPr>
            <w:webHidden/>
          </w:rPr>
          <w:tab/>
        </w:r>
        <w:r>
          <w:rPr>
            <w:webHidden/>
          </w:rPr>
          <w:fldChar w:fldCharType="begin"/>
        </w:r>
        <w:r>
          <w:rPr>
            <w:webHidden/>
          </w:rPr>
          <w:instrText xml:space="preserve"> PAGEREF _Toc24725551 \h </w:instrText>
        </w:r>
      </w:ins>
      <w:r>
        <w:rPr>
          <w:webHidden/>
        </w:rPr>
      </w:r>
      <w:r>
        <w:rPr>
          <w:webHidden/>
        </w:rPr>
        <w:fldChar w:fldCharType="separate"/>
      </w:r>
      <w:ins w:id="472" w:author="David Wooten" w:date="2019-11-15T15:49:00Z">
        <w:r>
          <w:rPr>
            <w:webHidden/>
          </w:rPr>
          <w:t>322</w:t>
        </w:r>
        <w:r>
          <w:rPr>
            <w:webHidden/>
          </w:rPr>
          <w:fldChar w:fldCharType="end"/>
        </w:r>
        <w:r w:rsidRPr="00B47982">
          <w:rPr>
            <w:rStyle w:val="Hyperlink"/>
          </w:rPr>
          <w:fldChar w:fldCharType="end"/>
        </w:r>
      </w:ins>
    </w:p>
    <w:p w:rsidR="00D51C42" w:rsidRDefault="00D51C42">
      <w:pPr>
        <w:pStyle w:val="TOC2"/>
        <w:rPr>
          <w:ins w:id="473" w:author="David Wooten" w:date="2019-11-15T15:49:00Z"/>
          <w:rFonts w:asciiTheme="minorHAnsi" w:eastAsiaTheme="minorEastAsia" w:hAnsiTheme="minorHAnsi" w:cstheme="minorBidi"/>
          <w:sz w:val="22"/>
          <w:szCs w:val="22"/>
        </w:rPr>
      </w:pPr>
      <w:ins w:id="474" w:author="David Wooten" w:date="2019-11-15T15:49:00Z">
        <w:r w:rsidRPr="00B47982">
          <w:rPr>
            <w:rStyle w:val="Hyperlink"/>
          </w:rPr>
          <w:fldChar w:fldCharType="begin"/>
        </w:r>
        <w:r w:rsidRPr="00B47982">
          <w:rPr>
            <w:rStyle w:val="Hyperlink"/>
          </w:rPr>
          <w:instrText xml:space="preserve"> </w:instrText>
        </w:r>
        <w:r>
          <w:instrText>HYPERLINK \l "_Toc24725552"</w:instrText>
        </w:r>
        <w:r w:rsidRPr="00B47982">
          <w:rPr>
            <w:rStyle w:val="Hyperlink"/>
          </w:rPr>
          <w:instrText xml:space="preserve"> </w:instrText>
        </w:r>
        <w:r w:rsidRPr="00B47982">
          <w:rPr>
            <w:rStyle w:val="Hyperlink"/>
          </w:rPr>
          <w:fldChar w:fldCharType="separate"/>
        </w:r>
        <w:r w:rsidRPr="00B47982">
          <w:rPr>
            <w:rStyle w:val="Hyperlink"/>
            <w:spacing w:val="8"/>
            <w:kern w:val="20"/>
          </w:rPr>
          <w:t>27.3</w:t>
        </w:r>
        <w:r>
          <w:rPr>
            <w:rFonts w:asciiTheme="minorHAnsi" w:eastAsiaTheme="minorEastAsia" w:hAnsiTheme="minorHAnsi" w:cstheme="minorBidi"/>
            <w:sz w:val="22"/>
            <w:szCs w:val="22"/>
          </w:rPr>
          <w:tab/>
        </w:r>
        <w:r w:rsidRPr="00B47982">
          <w:rPr>
            <w:rStyle w:val="Hyperlink"/>
          </w:rPr>
          <w:t>TPM2_FieldUpgradeData</w:t>
        </w:r>
        <w:r>
          <w:rPr>
            <w:webHidden/>
          </w:rPr>
          <w:tab/>
        </w:r>
        <w:r>
          <w:rPr>
            <w:webHidden/>
          </w:rPr>
          <w:fldChar w:fldCharType="begin"/>
        </w:r>
        <w:r>
          <w:rPr>
            <w:webHidden/>
          </w:rPr>
          <w:instrText xml:space="preserve"> PAGEREF _Toc24725552 \h </w:instrText>
        </w:r>
      </w:ins>
      <w:r>
        <w:rPr>
          <w:webHidden/>
        </w:rPr>
      </w:r>
      <w:r>
        <w:rPr>
          <w:webHidden/>
        </w:rPr>
        <w:fldChar w:fldCharType="separate"/>
      </w:r>
      <w:ins w:id="475" w:author="David Wooten" w:date="2019-11-15T15:49:00Z">
        <w:r>
          <w:rPr>
            <w:webHidden/>
          </w:rPr>
          <w:t>325</w:t>
        </w:r>
        <w:r>
          <w:rPr>
            <w:webHidden/>
          </w:rPr>
          <w:fldChar w:fldCharType="end"/>
        </w:r>
        <w:r w:rsidRPr="00B47982">
          <w:rPr>
            <w:rStyle w:val="Hyperlink"/>
          </w:rPr>
          <w:fldChar w:fldCharType="end"/>
        </w:r>
      </w:ins>
    </w:p>
    <w:p w:rsidR="00D51C42" w:rsidRDefault="00D51C42">
      <w:pPr>
        <w:pStyle w:val="TOC2"/>
        <w:rPr>
          <w:ins w:id="476" w:author="David Wooten" w:date="2019-11-15T15:49:00Z"/>
          <w:rFonts w:asciiTheme="minorHAnsi" w:eastAsiaTheme="minorEastAsia" w:hAnsiTheme="minorHAnsi" w:cstheme="minorBidi"/>
          <w:sz w:val="22"/>
          <w:szCs w:val="22"/>
        </w:rPr>
      </w:pPr>
      <w:ins w:id="477" w:author="David Wooten" w:date="2019-11-15T15:49:00Z">
        <w:r w:rsidRPr="00B47982">
          <w:rPr>
            <w:rStyle w:val="Hyperlink"/>
          </w:rPr>
          <w:fldChar w:fldCharType="begin"/>
        </w:r>
        <w:r w:rsidRPr="00B47982">
          <w:rPr>
            <w:rStyle w:val="Hyperlink"/>
          </w:rPr>
          <w:instrText xml:space="preserve"> </w:instrText>
        </w:r>
        <w:r>
          <w:instrText>HYPERLINK \l "_Toc24725553"</w:instrText>
        </w:r>
        <w:r w:rsidRPr="00B47982">
          <w:rPr>
            <w:rStyle w:val="Hyperlink"/>
          </w:rPr>
          <w:instrText xml:space="preserve"> </w:instrText>
        </w:r>
        <w:r w:rsidRPr="00B47982">
          <w:rPr>
            <w:rStyle w:val="Hyperlink"/>
          </w:rPr>
          <w:fldChar w:fldCharType="separate"/>
        </w:r>
        <w:r w:rsidRPr="00B47982">
          <w:rPr>
            <w:rStyle w:val="Hyperlink"/>
            <w:spacing w:val="8"/>
            <w:kern w:val="20"/>
          </w:rPr>
          <w:t>27.4</w:t>
        </w:r>
        <w:r>
          <w:rPr>
            <w:rFonts w:asciiTheme="minorHAnsi" w:eastAsiaTheme="minorEastAsia" w:hAnsiTheme="minorHAnsi" w:cstheme="minorBidi"/>
            <w:sz w:val="22"/>
            <w:szCs w:val="22"/>
          </w:rPr>
          <w:tab/>
        </w:r>
        <w:r w:rsidRPr="00B47982">
          <w:rPr>
            <w:rStyle w:val="Hyperlink"/>
          </w:rPr>
          <w:t>TPM2_FirmwareRead</w:t>
        </w:r>
        <w:r>
          <w:rPr>
            <w:webHidden/>
          </w:rPr>
          <w:tab/>
        </w:r>
        <w:r>
          <w:rPr>
            <w:webHidden/>
          </w:rPr>
          <w:fldChar w:fldCharType="begin"/>
        </w:r>
        <w:r>
          <w:rPr>
            <w:webHidden/>
          </w:rPr>
          <w:instrText xml:space="preserve"> PAGEREF _Toc24725553 \h </w:instrText>
        </w:r>
      </w:ins>
      <w:r>
        <w:rPr>
          <w:webHidden/>
        </w:rPr>
      </w:r>
      <w:r>
        <w:rPr>
          <w:webHidden/>
        </w:rPr>
        <w:fldChar w:fldCharType="separate"/>
      </w:r>
      <w:ins w:id="478" w:author="David Wooten" w:date="2019-11-15T15:49:00Z">
        <w:r>
          <w:rPr>
            <w:webHidden/>
          </w:rPr>
          <w:t>328</w:t>
        </w:r>
        <w:r>
          <w:rPr>
            <w:webHidden/>
          </w:rPr>
          <w:fldChar w:fldCharType="end"/>
        </w:r>
        <w:r w:rsidRPr="00B47982">
          <w:rPr>
            <w:rStyle w:val="Hyperlink"/>
          </w:rPr>
          <w:fldChar w:fldCharType="end"/>
        </w:r>
      </w:ins>
    </w:p>
    <w:p w:rsidR="00D51C42" w:rsidRDefault="00D51C42">
      <w:pPr>
        <w:pStyle w:val="TOC1"/>
        <w:rPr>
          <w:ins w:id="479" w:author="David Wooten" w:date="2019-11-15T15:49:00Z"/>
          <w:rFonts w:asciiTheme="minorHAnsi" w:eastAsiaTheme="minorEastAsia" w:hAnsiTheme="minorHAnsi" w:cstheme="minorBidi"/>
          <w:sz w:val="22"/>
        </w:rPr>
      </w:pPr>
      <w:ins w:id="480" w:author="David Wooten" w:date="2019-11-15T15:49:00Z">
        <w:r w:rsidRPr="00B47982">
          <w:rPr>
            <w:rStyle w:val="Hyperlink"/>
          </w:rPr>
          <w:fldChar w:fldCharType="begin"/>
        </w:r>
        <w:r w:rsidRPr="00B47982">
          <w:rPr>
            <w:rStyle w:val="Hyperlink"/>
          </w:rPr>
          <w:instrText xml:space="preserve"> </w:instrText>
        </w:r>
        <w:r>
          <w:instrText>HYPERLINK \l "_Toc24725554"</w:instrText>
        </w:r>
        <w:r w:rsidRPr="00B47982">
          <w:rPr>
            <w:rStyle w:val="Hyperlink"/>
          </w:rPr>
          <w:instrText xml:space="preserve"> </w:instrText>
        </w:r>
        <w:r w:rsidRPr="00B47982">
          <w:rPr>
            <w:rStyle w:val="Hyperlink"/>
          </w:rPr>
          <w:fldChar w:fldCharType="separate"/>
        </w:r>
        <w:r w:rsidRPr="00B47982">
          <w:rPr>
            <w:rStyle w:val="Hyperlink"/>
            <w:kern w:val="20"/>
          </w:rPr>
          <w:t>28</w:t>
        </w:r>
        <w:r>
          <w:rPr>
            <w:rFonts w:asciiTheme="minorHAnsi" w:eastAsiaTheme="minorEastAsia" w:hAnsiTheme="minorHAnsi" w:cstheme="minorBidi"/>
            <w:sz w:val="22"/>
          </w:rPr>
          <w:tab/>
        </w:r>
        <w:r w:rsidRPr="00B47982">
          <w:rPr>
            <w:rStyle w:val="Hyperlink"/>
          </w:rPr>
          <w:t>Context Management</w:t>
        </w:r>
        <w:r>
          <w:rPr>
            <w:webHidden/>
          </w:rPr>
          <w:tab/>
        </w:r>
        <w:r>
          <w:rPr>
            <w:webHidden/>
          </w:rPr>
          <w:fldChar w:fldCharType="begin"/>
        </w:r>
        <w:r>
          <w:rPr>
            <w:webHidden/>
          </w:rPr>
          <w:instrText xml:space="preserve"> PAGEREF _Toc24725554 \h </w:instrText>
        </w:r>
      </w:ins>
      <w:r>
        <w:rPr>
          <w:webHidden/>
        </w:rPr>
      </w:r>
      <w:r>
        <w:rPr>
          <w:webHidden/>
        </w:rPr>
        <w:fldChar w:fldCharType="separate"/>
      </w:r>
      <w:ins w:id="481" w:author="David Wooten" w:date="2019-11-15T15:49:00Z">
        <w:r>
          <w:rPr>
            <w:webHidden/>
          </w:rPr>
          <w:t>331</w:t>
        </w:r>
        <w:r>
          <w:rPr>
            <w:webHidden/>
          </w:rPr>
          <w:fldChar w:fldCharType="end"/>
        </w:r>
        <w:r w:rsidRPr="00B47982">
          <w:rPr>
            <w:rStyle w:val="Hyperlink"/>
          </w:rPr>
          <w:fldChar w:fldCharType="end"/>
        </w:r>
      </w:ins>
    </w:p>
    <w:p w:rsidR="00D51C42" w:rsidRDefault="00D51C42">
      <w:pPr>
        <w:pStyle w:val="TOC2"/>
        <w:rPr>
          <w:ins w:id="482" w:author="David Wooten" w:date="2019-11-15T15:49:00Z"/>
          <w:rFonts w:asciiTheme="minorHAnsi" w:eastAsiaTheme="minorEastAsia" w:hAnsiTheme="minorHAnsi" w:cstheme="minorBidi"/>
          <w:sz w:val="22"/>
          <w:szCs w:val="22"/>
        </w:rPr>
      </w:pPr>
      <w:ins w:id="483" w:author="David Wooten" w:date="2019-11-15T15:49:00Z">
        <w:r w:rsidRPr="00B47982">
          <w:rPr>
            <w:rStyle w:val="Hyperlink"/>
          </w:rPr>
          <w:fldChar w:fldCharType="begin"/>
        </w:r>
        <w:r w:rsidRPr="00B47982">
          <w:rPr>
            <w:rStyle w:val="Hyperlink"/>
          </w:rPr>
          <w:instrText xml:space="preserve"> </w:instrText>
        </w:r>
        <w:r>
          <w:instrText>HYPERLINK \l "_Toc24725555"</w:instrText>
        </w:r>
        <w:r w:rsidRPr="00B47982">
          <w:rPr>
            <w:rStyle w:val="Hyperlink"/>
          </w:rPr>
          <w:instrText xml:space="preserve"> </w:instrText>
        </w:r>
        <w:r w:rsidRPr="00B47982">
          <w:rPr>
            <w:rStyle w:val="Hyperlink"/>
          </w:rPr>
          <w:fldChar w:fldCharType="separate"/>
        </w:r>
        <w:r w:rsidRPr="00B47982">
          <w:rPr>
            <w:rStyle w:val="Hyperlink"/>
            <w:spacing w:val="8"/>
            <w:kern w:val="20"/>
          </w:rPr>
          <w:t>28.1</w:t>
        </w:r>
        <w:r>
          <w:rPr>
            <w:rFonts w:asciiTheme="minorHAnsi" w:eastAsiaTheme="minorEastAsia" w:hAnsiTheme="minorHAnsi" w:cstheme="minorBidi"/>
            <w:sz w:val="22"/>
            <w:szCs w:val="22"/>
          </w:rPr>
          <w:tab/>
        </w:r>
        <w:r w:rsidRPr="00B47982">
          <w:rPr>
            <w:rStyle w:val="Hyperlink"/>
          </w:rPr>
          <w:t>Introduction</w:t>
        </w:r>
        <w:r>
          <w:rPr>
            <w:webHidden/>
          </w:rPr>
          <w:tab/>
        </w:r>
        <w:r>
          <w:rPr>
            <w:webHidden/>
          </w:rPr>
          <w:fldChar w:fldCharType="begin"/>
        </w:r>
        <w:r>
          <w:rPr>
            <w:webHidden/>
          </w:rPr>
          <w:instrText xml:space="preserve"> PAGEREF _Toc24725555 \h </w:instrText>
        </w:r>
      </w:ins>
      <w:r>
        <w:rPr>
          <w:webHidden/>
        </w:rPr>
      </w:r>
      <w:r>
        <w:rPr>
          <w:webHidden/>
        </w:rPr>
        <w:fldChar w:fldCharType="separate"/>
      </w:r>
      <w:ins w:id="484" w:author="David Wooten" w:date="2019-11-15T15:49:00Z">
        <w:r>
          <w:rPr>
            <w:webHidden/>
          </w:rPr>
          <w:t>331</w:t>
        </w:r>
        <w:r>
          <w:rPr>
            <w:webHidden/>
          </w:rPr>
          <w:fldChar w:fldCharType="end"/>
        </w:r>
        <w:r w:rsidRPr="00B47982">
          <w:rPr>
            <w:rStyle w:val="Hyperlink"/>
          </w:rPr>
          <w:fldChar w:fldCharType="end"/>
        </w:r>
      </w:ins>
    </w:p>
    <w:p w:rsidR="00D51C42" w:rsidRDefault="00D51C42">
      <w:pPr>
        <w:pStyle w:val="TOC2"/>
        <w:rPr>
          <w:ins w:id="485" w:author="David Wooten" w:date="2019-11-15T15:49:00Z"/>
          <w:rFonts w:asciiTheme="minorHAnsi" w:eastAsiaTheme="minorEastAsia" w:hAnsiTheme="minorHAnsi" w:cstheme="minorBidi"/>
          <w:sz w:val="22"/>
          <w:szCs w:val="22"/>
        </w:rPr>
      </w:pPr>
      <w:ins w:id="486" w:author="David Wooten" w:date="2019-11-15T15:49:00Z">
        <w:r w:rsidRPr="00B47982">
          <w:rPr>
            <w:rStyle w:val="Hyperlink"/>
          </w:rPr>
          <w:fldChar w:fldCharType="begin"/>
        </w:r>
        <w:r w:rsidRPr="00B47982">
          <w:rPr>
            <w:rStyle w:val="Hyperlink"/>
          </w:rPr>
          <w:instrText xml:space="preserve"> </w:instrText>
        </w:r>
        <w:r>
          <w:instrText>HYPERLINK \l "_Toc24725556"</w:instrText>
        </w:r>
        <w:r w:rsidRPr="00B47982">
          <w:rPr>
            <w:rStyle w:val="Hyperlink"/>
          </w:rPr>
          <w:instrText xml:space="preserve"> </w:instrText>
        </w:r>
        <w:r w:rsidRPr="00B47982">
          <w:rPr>
            <w:rStyle w:val="Hyperlink"/>
          </w:rPr>
          <w:fldChar w:fldCharType="separate"/>
        </w:r>
        <w:r w:rsidRPr="00B47982">
          <w:rPr>
            <w:rStyle w:val="Hyperlink"/>
            <w:spacing w:val="8"/>
            <w:kern w:val="20"/>
          </w:rPr>
          <w:t>28.2</w:t>
        </w:r>
        <w:r>
          <w:rPr>
            <w:rFonts w:asciiTheme="minorHAnsi" w:eastAsiaTheme="minorEastAsia" w:hAnsiTheme="minorHAnsi" w:cstheme="minorBidi"/>
            <w:sz w:val="22"/>
            <w:szCs w:val="22"/>
          </w:rPr>
          <w:tab/>
        </w:r>
        <w:r w:rsidRPr="00B47982">
          <w:rPr>
            <w:rStyle w:val="Hyperlink"/>
          </w:rPr>
          <w:t>TPM2_ContextSave</w:t>
        </w:r>
        <w:r>
          <w:rPr>
            <w:webHidden/>
          </w:rPr>
          <w:tab/>
        </w:r>
        <w:r>
          <w:rPr>
            <w:webHidden/>
          </w:rPr>
          <w:fldChar w:fldCharType="begin"/>
        </w:r>
        <w:r>
          <w:rPr>
            <w:webHidden/>
          </w:rPr>
          <w:instrText xml:space="preserve"> PAGEREF _Toc24725556 \h </w:instrText>
        </w:r>
      </w:ins>
      <w:r>
        <w:rPr>
          <w:webHidden/>
        </w:rPr>
      </w:r>
      <w:r>
        <w:rPr>
          <w:webHidden/>
        </w:rPr>
        <w:fldChar w:fldCharType="separate"/>
      </w:r>
      <w:ins w:id="487" w:author="David Wooten" w:date="2019-11-15T15:49:00Z">
        <w:r>
          <w:rPr>
            <w:webHidden/>
          </w:rPr>
          <w:t>331</w:t>
        </w:r>
        <w:r>
          <w:rPr>
            <w:webHidden/>
          </w:rPr>
          <w:fldChar w:fldCharType="end"/>
        </w:r>
        <w:r w:rsidRPr="00B47982">
          <w:rPr>
            <w:rStyle w:val="Hyperlink"/>
          </w:rPr>
          <w:fldChar w:fldCharType="end"/>
        </w:r>
      </w:ins>
    </w:p>
    <w:p w:rsidR="00D51C42" w:rsidRDefault="00D51C42">
      <w:pPr>
        <w:pStyle w:val="TOC2"/>
        <w:rPr>
          <w:ins w:id="488" w:author="David Wooten" w:date="2019-11-15T15:49:00Z"/>
          <w:rFonts w:asciiTheme="minorHAnsi" w:eastAsiaTheme="minorEastAsia" w:hAnsiTheme="minorHAnsi" w:cstheme="minorBidi"/>
          <w:sz w:val="22"/>
          <w:szCs w:val="22"/>
        </w:rPr>
      </w:pPr>
      <w:ins w:id="489" w:author="David Wooten" w:date="2019-11-15T15:49:00Z">
        <w:r w:rsidRPr="00B47982">
          <w:rPr>
            <w:rStyle w:val="Hyperlink"/>
          </w:rPr>
          <w:fldChar w:fldCharType="begin"/>
        </w:r>
        <w:r w:rsidRPr="00B47982">
          <w:rPr>
            <w:rStyle w:val="Hyperlink"/>
          </w:rPr>
          <w:instrText xml:space="preserve"> </w:instrText>
        </w:r>
        <w:r>
          <w:instrText>HYPERLINK \l "_Toc24725557"</w:instrText>
        </w:r>
        <w:r w:rsidRPr="00B47982">
          <w:rPr>
            <w:rStyle w:val="Hyperlink"/>
          </w:rPr>
          <w:instrText xml:space="preserve"> </w:instrText>
        </w:r>
        <w:r w:rsidRPr="00B47982">
          <w:rPr>
            <w:rStyle w:val="Hyperlink"/>
          </w:rPr>
          <w:fldChar w:fldCharType="separate"/>
        </w:r>
        <w:r w:rsidRPr="00B47982">
          <w:rPr>
            <w:rStyle w:val="Hyperlink"/>
            <w:spacing w:val="8"/>
            <w:kern w:val="20"/>
          </w:rPr>
          <w:t>28.3</w:t>
        </w:r>
        <w:r>
          <w:rPr>
            <w:rFonts w:asciiTheme="minorHAnsi" w:eastAsiaTheme="minorEastAsia" w:hAnsiTheme="minorHAnsi" w:cstheme="minorBidi"/>
            <w:sz w:val="22"/>
            <w:szCs w:val="22"/>
          </w:rPr>
          <w:tab/>
        </w:r>
        <w:r w:rsidRPr="00B47982">
          <w:rPr>
            <w:rStyle w:val="Hyperlink"/>
          </w:rPr>
          <w:t>TPM2_ContextLoad</w:t>
        </w:r>
        <w:r>
          <w:rPr>
            <w:webHidden/>
          </w:rPr>
          <w:tab/>
        </w:r>
        <w:r>
          <w:rPr>
            <w:webHidden/>
          </w:rPr>
          <w:fldChar w:fldCharType="begin"/>
        </w:r>
        <w:r>
          <w:rPr>
            <w:webHidden/>
          </w:rPr>
          <w:instrText xml:space="preserve"> PAGEREF _Toc24725557 \h </w:instrText>
        </w:r>
      </w:ins>
      <w:r>
        <w:rPr>
          <w:webHidden/>
        </w:rPr>
      </w:r>
      <w:r>
        <w:rPr>
          <w:webHidden/>
        </w:rPr>
        <w:fldChar w:fldCharType="separate"/>
      </w:r>
      <w:ins w:id="490" w:author="David Wooten" w:date="2019-11-15T15:49:00Z">
        <w:r>
          <w:rPr>
            <w:webHidden/>
          </w:rPr>
          <w:t>334</w:t>
        </w:r>
        <w:r>
          <w:rPr>
            <w:webHidden/>
          </w:rPr>
          <w:fldChar w:fldCharType="end"/>
        </w:r>
        <w:r w:rsidRPr="00B47982">
          <w:rPr>
            <w:rStyle w:val="Hyperlink"/>
          </w:rPr>
          <w:fldChar w:fldCharType="end"/>
        </w:r>
      </w:ins>
    </w:p>
    <w:p w:rsidR="00D51C42" w:rsidRDefault="00D51C42">
      <w:pPr>
        <w:pStyle w:val="TOC2"/>
        <w:rPr>
          <w:ins w:id="491" w:author="David Wooten" w:date="2019-11-15T15:49:00Z"/>
          <w:rFonts w:asciiTheme="minorHAnsi" w:eastAsiaTheme="minorEastAsia" w:hAnsiTheme="minorHAnsi" w:cstheme="minorBidi"/>
          <w:sz w:val="22"/>
          <w:szCs w:val="22"/>
        </w:rPr>
      </w:pPr>
      <w:ins w:id="492" w:author="David Wooten" w:date="2019-11-15T15:49:00Z">
        <w:r w:rsidRPr="00B47982">
          <w:rPr>
            <w:rStyle w:val="Hyperlink"/>
          </w:rPr>
          <w:fldChar w:fldCharType="begin"/>
        </w:r>
        <w:r w:rsidRPr="00B47982">
          <w:rPr>
            <w:rStyle w:val="Hyperlink"/>
          </w:rPr>
          <w:instrText xml:space="preserve"> </w:instrText>
        </w:r>
        <w:r>
          <w:instrText>HYPERLINK \l "_Toc24725558"</w:instrText>
        </w:r>
        <w:r w:rsidRPr="00B47982">
          <w:rPr>
            <w:rStyle w:val="Hyperlink"/>
          </w:rPr>
          <w:instrText xml:space="preserve"> </w:instrText>
        </w:r>
        <w:r w:rsidRPr="00B47982">
          <w:rPr>
            <w:rStyle w:val="Hyperlink"/>
          </w:rPr>
          <w:fldChar w:fldCharType="separate"/>
        </w:r>
        <w:r w:rsidRPr="00B47982">
          <w:rPr>
            <w:rStyle w:val="Hyperlink"/>
            <w:spacing w:val="8"/>
            <w:kern w:val="20"/>
          </w:rPr>
          <w:t>28.4</w:t>
        </w:r>
        <w:r>
          <w:rPr>
            <w:rFonts w:asciiTheme="minorHAnsi" w:eastAsiaTheme="minorEastAsia" w:hAnsiTheme="minorHAnsi" w:cstheme="minorBidi"/>
            <w:sz w:val="22"/>
            <w:szCs w:val="22"/>
          </w:rPr>
          <w:tab/>
        </w:r>
        <w:r w:rsidRPr="00B47982">
          <w:rPr>
            <w:rStyle w:val="Hyperlink"/>
          </w:rPr>
          <w:t>TPM2_FlushContext</w:t>
        </w:r>
        <w:r>
          <w:rPr>
            <w:webHidden/>
          </w:rPr>
          <w:tab/>
        </w:r>
        <w:r>
          <w:rPr>
            <w:webHidden/>
          </w:rPr>
          <w:fldChar w:fldCharType="begin"/>
        </w:r>
        <w:r>
          <w:rPr>
            <w:webHidden/>
          </w:rPr>
          <w:instrText xml:space="preserve"> PAGEREF _Toc24725558 \h </w:instrText>
        </w:r>
      </w:ins>
      <w:r>
        <w:rPr>
          <w:webHidden/>
        </w:rPr>
      </w:r>
      <w:r>
        <w:rPr>
          <w:webHidden/>
        </w:rPr>
        <w:fldChar w:fldCharType="separate"/>
      </w:r>
      <w:ins w:id="493" w:author="David Wooten" w:date="2019-11-15T15:49:00Z">
        <w:r>
          <w:rPr>
            <w:webHidden/>
          </w:rPr>
          <w:t>337</w:t>
        </w:r>
        <w:r>
          <w:rPr>
            <w:webHidden/>
          </w:rPr>
          <w:fldChar w:fldCharType="end"/>
        </w:r>
        <w:r w:rsidRPr="00B47982">
          <w:rPr>
            <w:rStyle w:val="Hyperlink"/>
          </w:rPr>
          <w:fldChar w:fldCharType="end"/>
        </w:r>
      </w:ins>
    </w:p>
    <w:p w:rsidR="00D51C42" w:rsidRDefault="00D51C42">
      <w:pPr>
        <w:pStyle w:val="TOC2"/>
        <w:rPr>
          <w:ins w:id="494" w:author="David Wooten" w:date="2019-11-15T15:49:00Z"/>
          <w:rFonts w:asciiTheme="minorHAnsi" w:eastAsiaTheme="minorEastAsia" w:hAnsiTheme="minorHAnsi" w:cstheme="minorBidi"/>
          <w:sz w:val="22"/>
          <w:szCs w:val="22"/>
        </w:rPr>
      </w:pPr>
      <w:ins w:id="495" w:author="David Wooten" w:date="2019-11-15T15:49:00Z">
        <w:r w:rsidRPr="00B47982">
          <w:rPr>
            <w:rStyle w:val="Hyperlink"/>
          </w:rPr>
          <w:fldChar w:fldCharType="begin"/>
        </w:r>
        <w:r w:rsidRPr="00B47982">
          <w:rPr>
            <w:rStyle w:val="Hyperlink"/>
          </w:rPr>
          <w:instrText xml:space="preserve"> </w:instrText>
        </w:r>
        <w:r>
          <w:instrText>HYPERLINK \l "_Toc24725559"</w:instrText>
        </w:r>
        <w:r w:rsidRPr="00B47982">
          <w:rPr>
            <w:rStyle w:val="Hyperlink"/>
          </w:rPr>
          <w:instrText xml:space="preserve"> </w:instrText>
        </w:r>
        <w:r w:rsidRPr="00B47982">
          <w:rPr>
            <w:rStyle w:val="Hyperlink"/>
          </w:rPr>
          <w:fldChar w:fldCharType="separate"/>
        </w:r>
        <w:r w:rsidRPr="00B47982">
          <w:rPr>
            <w:rStyle w:val="Hyperlink"/>
            <w:spacing w:val="8"/>
            <w:kern w:val="20"/>
          </w:rPr>
          <w:t>28.5</w:t>
        </w:r>
        <w:r>
          <w:rPr>
            <w:rFonts w:asciiTheme="minorHAnsi" w:eastAsiaTheme="minorEastAsia" w:hAnsiTheme="minorHAnsi" w:cstheme="minorBidi"/>
            <w:sz w:val="22"/>
            <w:szCs w:val="22"/>
          </w:rPr>
          <w:tab/>
        </w:r>
        <w:r w:rsidRPr="00B47982">
          <w:rPr>
            <w:rStyle w:val="Hyperlink"/>
          </w:rPr>
          <w:t>TPM2_EvictControl</w:t>
        </w:r>
        <w:r>
          <w:rPr>
            <w:webHidden/>
          </w:rPr>
          <w:tab/>
        </w:r>
        <w:r>
          <w:rPr>
            <w:webHidden/>
          </w:rPr>
          <w:fldChar w:fldCharType="begin"/>
        </w:r>
        <w:r>
          <w:rPr>
            <w:webHidden/>
          </w:rPr>
          <w:instrText xml:space="preserve"> PAGEREF _Toc24725559 \h </w:instrText>
        </w:r>
      </w:ins>
      <w:r>
        <w:rPr>
          <w:webHidden/>
        </w:rPr>
      </w:r>
      <w:r>
        <w:rPr>
          <w:webHidden/>
        </w:rPr>
        <w:fldChar w:fldCharType="separate"/>
      </w:r>
      <w:ins w:id="496" w:author="David Wooten" w:date="2019-11-15T15:49:00Z">
        <w:r>
          <w:rPr>
            <w:webHidden/>
          </w:rPr>
          <w:t>340</w:t>
        </w:r>
        <w:r>
          <w:rPr>
            <w:webHidden/>
          </w:rPr>
          <w:fldChar w:fldCharType="end"/>
        </w:r>
        <w:r w:rsidRPr="00B47982">
          <w:rPr>
            <w:rStyle w:val="Hyperlink"/>
          </w:rPr>
          <w:fldChar w:fldCharType="end"/>
        </w:r>
      </w:ins>
    </w:p>
    <w:p w:rsidR="00D51C42" w:rsidRDefault="00D51C42">
      <w:pPr>
        <w:pStyle w:val="TOC1"/>
        <w:rPr>
          <w:ins w:id="497" w:author="David Wooten" w:date="2019-11-15T15:49:00Z"/>
          <w:rFonts w:asciiTheme="minorHAnsi" w:eastAsiaTheme="minorEastAsia" w:hAnsiTheme="minorHAnsi" w:cstheme="minorBidi"/>
          <w:sz w:val="22"/>
        </w:rPr>
      </w:pPr>
      <w:ins w:id="498" w:author="David Wooten" w:date="2019-11-15T15:49:00Z">
        <w:r w:rsidRPr="00B47982">
          <w:rPr>
            <w:rStyle w:val="Hyperlink"/>
          </w:rPr>
          <w:fldChar w:fldCharType="begin"/>
        </w:r>
        <w:r w:rsidRPr="00B47982">
          <w:rPr>
            <w:rStyle w:val="Hyperlink"/>
          </w:rPr>
          <w:instrText xml:space="preserve"> </w:instrText>
        </w:r>
        <w:r>
          <w:instrText>HYPERLINK \l "_Toc24725560"</w:instrText>
        </w:r>
        <w:r w:rsidRPr="00B47982">
          <w:rPr>
            <w:rStyle w:val="Hyperlink"/>
          </w:rPr>
          <w:instrText xml:space="preserve"> </w:instrText>
        </w:r>
        <w:r w:rsidRPr="00B47982">
          <w:rPr>
            <w:rStyle w:val="Hyperlink"/>
          </w:rPr>
          <w:fldChar w:fldCharType="separate"/>
        </w:r>
        <w:r w:rsidRPr="00B47982">
          <w:rPr>
            <w:rStyle w:val="Hyperlink"/>
            <w:kern w:val="20"/>
          </w:rPr>
          <w:t>29</w:t>
        </w:r>
        <w:r>
          <w:rPr>
            <w:rFonts w:asciiTheme="minorHAnsi" w:eastAsiaTheme="minorEastAsia" w:hAnsiTheme="minorHAnsi" w:cstheme="minorBidi"/>
            <w:sz w:val="22"/>
          </w:rPr>
          <w:tab/>
        </w:r>
        <w:r w:rsidRPr="00B47982">
          <w:rPr>
            <w:rStyle w:val="Hyperlink"/>
          </w:rPr>
          <w:t>Clocks and Timers</w:t>
        </w:r>
        <w:r>
          <w:rPr>
            <w:webHidden/>
          </w:rPr>
          <w:tab/>
        </w:r>
        <w:r>
          <w:rPr>
            <w:webHidden/>
          </w:rPr>
          <w:fldChar w:fldCharType="begin"/>
        </w:r>
        <w:r>
          <w:rPr>
            <w:webHidden/>
          </w:rPr>
          <w:instrText xml:space="preserve"> PAGEREF _Toc24725560 \h </w:instrText>
        </w:r>
      </w:ins>
      <w:r>
        <w:rPr>
          <w:webHidden/>
        </w:rPr>
      </w:r>
      <w:r>
        <w:rPr>
          <w:webHidden/>
        </w:rPr>
        <w:fldChar w:fldCharType="separate"/>
      </w:r>
      <w:ins w:id="499" w:author="David Wooten" w:date="2019-11-15T15:49:00Z">
        <w:r>
          <w:rPr>
            <w:webHidden/>
          </w:rPr>
          <w:t>344</w:t>
        </w:r>
        <w:r>
          <w:rPr>
            <w:webHidden/>
          </w:rPr>
          <w:fldChar w:fldCharType="end"/>
        </w:r>
        <w:r w:rsidRPr="00B47982">
          <w:rPr>
            <w:rStyle w:val="Hyperlink"/>
          </w:rPr>
          <w:fldChar w:fldCharType="end"/>
        </w:r>
      </w:ins>
    </w:p>
    <w:p w:rsidR="00D51C42" w:rsidRDefault="00D51C42">
      <w:pPr>
        <w:pStyle w:val="TOC2"/>
        <w:rPr>
          <w:ins w:id="500" w:author="David Wooten" w:date="2019-11-15T15:49:00Z"/>
          <w:rFonts w:asciiTheme="minorHAnsi" w:eastAsiaTheme="minorEastAsia" w:hAnsiTheme="minorHAnsi" w:cstheme="minorBidi"/>
          <w:sz w:val="22"/>
          <w:szCs w:val="22"/>
        </w:rPr>
      </w:pPr>
      <w:ins w:id="501" w:author="David Wooten" w:date="2019-11-15T15:49:00Z">
        <w:r w:rsidRPr="00B47982">
          <w:rPr>
            <w:rStyle w:val="Hyperlink"/>
          </w:rPr>
          <w:fldChar w:fldCharType="begin"/>
        </w:r>
        <w:r w:rsidRPr="00B47982">
          <w:rPr>
            <w:rStyle w:val="Hyperlink"/>
          </w:rPr>
          <w:instrText xml:space="preserve"> </w:instrText>
        </w:r>
        <w:r>
          <w:instrText>HYPERLINK \l "_Toc24725561"</w:instrText>
        </w:r>
        <w:r w:rsidRPr="00B47982">
          <w:rPr>
            <w:rStyle w:val="Hyperlink"/>
          </w:rPr>
          <w:instrText xml:space="preserve"> </w:instrText>
        </w:r>
        <w:r w:rsidRPr="00B47982">
          <w:rPr>
            <w:rStyle w:val="Hyperlink"/>
          </w:rPr>
          <w:fldChar w:fldCharType="separate"/>
        </w:r>
        <w:r w:rsidRPr="00B47982">
          <w:rPr>
            <w:rStyle w:val="Hyperlink"/>
            <w:spacing w:val="8"/>
            <w:kern w:val="20"/>
          </w:rPr>
          <w:t>29.1</w:t>
        </w:r>
        <w:r>
          <w:rPr>
            <w:rFonts w:asciiTheme="minorHAnsi" w:eastAsiaTheme="minorEastAsia" w:hAnsiTheme="minorHAnsi" w:cstheme="minorBidi"/>
            <w:sz w:val="22"/>
            <w:szCs w:val="22"/>
          </w:rPr>
          <w:tab/>
        </w:r>
        <w:r w:rsidRPr="00B47982">
          <w:rPr>
            <w:rStyle w:val="Hyperlink"/>
          </w:rPr>
          <w:t>TPM2_ReadClock</w:t>
        </w:r>
        <w:r>
          <w:rPr>
            <w:webHidden/>
          </w:rPr>
          <w:tab/>
        </w:r>
        <w:r>
          <w:rPr>
            <w:webHidden/>
          </w:rPr>
          <w:fldChar w:fldCharType="begin"/>
        </w:r>
        <w:r>
          <w:rPr>
            <w:webHidden/>
          </w:rPr>
          <w:instrText xml:space="preserve"> PAGEREF _Toc24725561 \h </w:instrText>
        </w:r>
      </w:ins>
      <w:r>
        <w:rPr>
          <w:webHidden/>
        </w:rPr>
      </w:r>
      <w:r>
        <w:rPr>
          <w:webHidden/>
        </w:rPr>
        <w:fldChar w:fldCharType="separate"/>
      </w:r>
      <w:ins w:id="502" w:author="David Wooten" w:date="2019-11-15T15:49:00Z">
        <w:r>
          <w:rPr>
            <w:webHidden/>
          </w:rPr>
          <w:t>344</w:t>
        </w:r>
        <w:r>
          <w:rPr>
            <w:webHidden/>
          </w:rPr>
          <w:fldChar w:fldCharType="end"/>
        </w:r>
        <w:r w:rsidRPr="00B47982">
          <w:rPr>
            <w:rStyle w:val="Hyperlink"/>
          </w:rPr>
          <w:fldChar w:fldCharType="end"/>
        </w:r>
      </w:ins>
    </w:p>
    <w:p w:rsidR="00D51C42" w:rsidRDefault="00D51C42">
      <w:pPr>
        <w:pStyle w:val="TOC2"/>
        <w:rPr>
          <w:ins w:id="503" w:author="David Wooten" w:date="2019-11-15T15:49:00Z"/>
          <w:rFonts w:asciiTheme="minorHAnsi" w:eastAsiaTheme="minorEastAsia" w:hAnsiTheme="minorHAnsi" w:cstheme="minorBidi"/>
          <w:sz w:val="22"/>
          <w:szCs w:val="22"/>
        </w:rPr>
      </w:pPr>
      <w:ins w:id="504" w:author="David Wooten" w:date="2019-11-15T15:49:00Z">
        <w:r w:rsidRPr="00B47982">
          <w:rPr>
            <w:rStyle w:val="Hyperlink"/>
          </w:rPr>
          <w:fldChar w:fldCharType="begin"/>
        </w:r>
        <w:r w:rsidRPr="00B47982">
          <w:rPr>
            <w:rStyle w:val="Hyperlink"/>
          </w:rPr>
          <w:instrText xml:space="preserve"> </w:instrText>
        </w:r>
        <w:r>
          <w:instrText>HYPERLINK \l "_Toc24725562"</w:instrText>
        </w:r>
        <w:r w:rsidRPr="00B47982">
          <w:rPr>
            <w:rStyle w:val="Hyperlink"/>
          </w:rPr>
          <w:instrText xml:space="preserve"> </w:instrText>
        </w:r>
        <w:r w:rsidRPr="00B47982">
          <w:rPr>
            <w:rStyle w:val="Hyperlink"/>
          </w:rPr>
          <w:fldChar w:fldCharType="separate"/>
        </w:r>
        <w:r w:rsidRPr="00B47982">
          <w:rPr>
            <w:rStyle w:val="Hyperlink"/>
            <w:spacing w:val="8"/>
            <w:kern w:val="20"/>
          </w:rPr>
          <w:t>29.2</w:t>
        </w:r>
        <w:r>
          <w:rPr>
            <w:rFonts w:asciiTheme="minorHAnsi" w:eastAsiaTheme="minorEastAsia" w:hAnsiTheme="minorHAnsi" w:cstheme="minorBidi"/>
            <w:sz w:val="22"/>
            <w:szCs w:val="22"/>
          </w:rPr>
          <w:tab/>
        </w:r>
        <w:r w:rsidRPr="00B47982">
          <w:rPr>
            <w:rStyle w:val="Hyperlink"/>
          </w:rPr>
          <w:t>TPM2_ClockSet</w:t>
        </w:r>
        <w:r>
          <w:rPr>
            <w:webHidden/>
          </w:rPr>
          <w:tab/>
        </w:r>
        <w:r>
          <w:rPr>
            <w:webHidden/>
          </w:rPr>
          <w:fldChar w:fldCharType="begin"/>
        </w:r>
        <w:r>
          <w:rPr>
            <w:webHidden/>
          </w:rPr>
          <w:instrText xml:space="preserve"> PAGEREF _Toc24725562 \h </w:instrText>
        </w:r>
      </w:ins>
      <w:r>
        <w:rPr>
          <w:webHidden/>
        </w:rPr>
      </w:r>
      <w:r>
        <w:rPr>
          <w:webHidden/>
        </w:rPr>
        <w:fldChar w:fldCharType="separate"/>
      </w:r>
      <w:ins w:id="505" w:author="David Wooten" w:date="2019-11-15T15:49:00Z">
        <w:r>
          <w:rPr>
            <w:webHidden/>
          </w:rPr>
          <w:t>347</w:t>
        </w:r>
        <w:r>
          <w:rPr>
            <w:webHidden/>
          </w:rPr>
          <w:fldChar w:fldCharType="end"/>
        </w:r>
        <w:r w:rsidRPr="00B47982">
          <w:rPr>
            <w:rStyle w:val="Hyperlink"/>
          </w:rPr>
          <w:fldChar w:fldCharType="end"/>
        </w:r>
      </w:ins>
    </w:p>
    <w:p w:rsidR="00D51C42" w:rsidRDefault="00D51C42">
      <w:pPr>
        <w:pStyle w:val="TOC2"/>
        <w:rPr>
          <w:ins w:id="506" w:author="David Wooten" w:date="2019-11-15T15:49:00Z"/>
          <w:rFonts w:asciiTheme="minorHAnsi" w:eastAsiaTheme="minorEastAsia" w:hAnsiTheme="minorHAnsi" w:cstheme="minorBidi"/>
          <w:sz w:val="22"/>
          <w:szCs w:val="22"/>
        </w:rPr>
      </w:pPr>
      <w:ins w:id="507" w:author="David Wooten" w:date="2019-11-15T15:49:00Z">
        <w:r w:rsidRPr="00B47982">
          <w:rPr>
            <w:rStyle w:val="Hyperlink"/>
          </w:rPr>
          <w:fldChar w:fldCharType="begin"/>
        </w:r>
        <w:r w:rsidRPr="00B47982">
          <w:rPr>
            <w:rStyle w:val="Hyperlink"/>
          </w:rPr>
          <w:instrText xml:space="preserve"> </w:instrText>
        </w:r>
        <w:r>
          <w:instrText>HYPERLINK \l "_Toc24725563"</w:instrText>
        </w:r>
        <w:r w:rsidRPr="00B47982">
          <w:rPr>
            <w:rStyle w:val="Hyperlink"/>
          </w:rPr>
          <w:instrText xml:space="preserve"> </w:instrText>
        </w:r>
        <w:r w:rsidRPr="00B47982">
          <w:rPr>
            <w:rStyle w:val="Hyperlink"/>
          </w:rPr>
          <w:fldChar w:fldCharType="separate"/>
        </w:r>
        <w:r w:rsidRPr="00B47982">
          <w:rPr>
            <w:rStyle w:val="Hyperlink"/>
            <w:spacing w:val="8"/>
            <w:kern w:val="20"/>
          </w:rPr>
          <w:t>29.3</w:t>
        </w:r>
        <w:r>
          <w:rPr>
            <w:rFonts w:asciiTheme="minorHAnsi" w:eastAsiaTheme="minorEastAsia" w:hAnsiTheme="minorHAnsi" w:cstheme="minorBidi"/>
            <w:sz w:val="22"/>
            <w:szCs w:val="22"/>
          </w:rPr>
          <w:tab/>
        </w:r>
        <w:r w:rsidRPr="00B47982">
          <w:rPr>
            <w:rStyle w:val="Hyperlink"/>
          </w:rPr>
          <w:t>TPM2_ClockRateAdjust</w:t>
        </w:r>
        <w:r>
          <w:rPr>
            <w:webHidden/>
          </w:rPr>
          <w:tab/>
        </w:r>
        <w:r>
          <w:rPr>
            <w:webHidden/>
          </w:rPr>
          <w:fldChar w:fldCharType="begin"/>
        </w:r>
        <w:r>
          <w:rPr>
            <w:webHidden/>
          </w:rPr>
          <w:instrText xml:space="preserve"> PAGEREF _Toc24725563 \h </w:instrText>
        </w:r>
      </w:ins>
      <w:r>
        <w:rPr>
          <w:webHidden/>
        </w:rPr>
      </w:r>
      <w:r>
        <w:rPr>
          <w:webHidden/>
        </w:rPr>
        <w:fldChar w:fldCharType="separate"/>
      </w:r>
      <w:ins w:id="508" w:author="David Wooten" w:date="2019-11-15T15:49:00Z">
        <w:r>
          <w:rPr>
            <w:webHidden/>
          </w:rPr>
          <w:t>350</w:t>
        </w:r>
        <w:r>
          <w:rPr>
            <w:webHidden/>
          </w:rPr>
          <w:fldChar w:fldCharType="end"/>
        </w:r>
        <w:r w:rsidRPr="00B47982">
          <w:rPr>
            <w:rStyle w:val="Hyperlink"/>
          </w:rPr>
          <w:fldChar w:fldCharType="end"/>
        </w:r>
      </w:ins>
    </w:p>
    <w:p w:rsidR="00D51C42" w:rsidRDefault="00D51C42">
      <w:pPr>
        <w:pStyle w:val="TOC1"/>
        <w:rPr>
          <w:ins w:id="509" w:author="David Wooten" w:date="2019-11-15T15:49:00Z"/>
          <w:rFonts w:asciiTheme="minorHAnsi" w:eastAsiaTheme="minorEastAsia" w:hAnsiTheme="minorHAnsi" w:cstheme="minorBidi"/>
          <w:sz w:val="22"/>
        </w:rPr>
      </w:pPr>
      <w:ins w:id="510" w:author="David Wooten" w:date="2019-11-15T15:49:00Z">
        <w:r w:rsidRPr="00B47982">
          <w:rPr>
            <w:rStyle w:val="Hyperlink"/>
          </w:rPr>
          <w:fldChar w:fldCharType="begin"/>
        </w:r>
        <w:r w:rsidRPr="00B47982">
          <w:rPr>
            <w:rStyle w:val="Hyperlink"/>
          </w:rPr>
          <w:instrText xml:space="preserve"> </w:instrText>
        </w:r>
        <w:r>
          <w:instrText>HYPERLINK \l "_Toc24725564"</w:instrText>
        </w:r>
        <w:r w:rsidRPr="00B47982">
          <w:rPr>
            <w:rStyle w:val="Hyperlink"/>
          </w:rPr>
          <w:instrText xml:space="preserve"> </w:instrText>
        </w:r>
        <w:r w:rsidRPr="00B47982">
          <w:rPr>
            <w:rStyle w:val="Hyperlink"/>
          </w:rPr>
          <w:fldChar w:fldCharType="separate"/>
        </w:r>
        <w:r w:rsidRPr="00B47982">
          <w:rPr>
            <w:rStyle w:val="Hyperlink"/>
            <w:kern w:val="20"/>
          </w:rPr>
          <w:t>30</w:t>
        </w:r>
        <w:r>
          <w:rPr>
            <w:rFonts w:asciiTheme="minorHAnsi" w:eastAsiaTheme="minorEastAsia" w:hAnsiTheme="minorHAnsi" w:cstheme="minorBidi"/>
            <w:sz w:val="22"/>
          </w:rPr>
          <w:tab/>
        </w:r>
        <w:r w:rsidRPr="00B47982">
          <w:rPr>
            <w:rStyle w:val="Hyperlink"/>
          </w:rPr>
          <w:t>Capability Commands</w:t>
        </w:r>
        <w:r>
          <w:rPr>
            <w:webHidden/>
          </w:rPr>
          <w:tab/>
        </w:r>
        <w:r>
          <w:rPr>
            <w:webHidden/>
          </w:rPr>
          <w:fldChar w:fldCharType="begin"/>
        </w:r>
        <w:r>
          <w:rPr>
            <w:webHidden/>
          </w:rPr>
          <w:instrText xml:space="preserve"> PAGEREF _Toc24725564 \h </w:instrText>
        </w:r>
      </w:ins>
      <w:r>
        <w:rPr>
          <w:webHidden/>
        </w:rPr>
      </w:r>
      <w:r>
        <w:rPr>
          <w:webHidden/>
        </w:rPr>
        <w:fldChar w:fldCharType="separate"/>
      </w:r>
      <w:ins w:id="511" w:author="David Wooten" w:date="2019-11-15T15:49:00Z">
        <w:r>
          <w:rPr>
            <w:webHidden/>
          </w:rPr>
          <w:t>353</w:t>
        </w:r>
        <w:r>
          <w:rPr>
            <w:webHidden/>
          </w:rPr>
          <w:fldChar w:fldCharType="end"/>
        </w:r>
        <w:r w:rsidRPr="00B47982">
          <w:rPr>
            <w:rStyle w:val="Hyperlink"/>
          </w:rPr>
          <w:fldChar w:fldCharType="end"/>
        </w:r>
      </w:ins>
    </w:p>
    <w:p w:rsidR="00D51C42" w:rsidRDefault="00D51C42">
      <w:pPr>
        <w:pStyle w:val="TOC2"/>
        <w:rPr>
          <w:ins w:id="512" w:author="David Wooten" w:date="2019-11-15T15:49:00Z"/>
          <w:rFonts w:asciiTheme="minorHAnsi" w:eastAsiaTheme="minorEastAsia" w:hAnsiTheme="minorHAnsi" w:cstheme="minorBidi"/>
          <w:sz w:val="22"/>
          <w:szCs w:val="22"/>
        </w:rPr>
      </w:pPr>
      <w:ins w:id="513" w:author="David Wooten" w:date="2019-11-15T15:49:00Z">
        <w:r w:rsidRPr="00B47982">
          <w:rPr>
            <w:rStyle w:val="Hyperlink"/>
          </w:rPr>
          <w:fldChar w:fldCharType="begin"/>
        </w:r>
        <w:r w:rsidRPr="00B47982">
          <w:rPr>
            <w:rStyle w:val="Hyperlink"/>
          </w:rPr>
          <w:instrText xml:space="preserve"> </w:instrText>
        </w:r>
        <w:r>
          <w:instrText>HYPERLINK \l "_Toc24725565"</w:instrText>
        </w:r>
        <w:r w:rsidRPr="00B47982">
          <w:rPr>
            <w:rStyle w:val="Hyperlink"/>
          </w:rPr>
          <w:instrText xml:space="preserve"> </w:instrText>
        </w:r>
        <w:r w:rsidRPr="00B47982">
          <w:rPr>
            <w:rStyle w:val="Hyperlink"/>
          </w:rPr>
          <w:fldChar w:fldCharType="separate"/>
        </w:r>
        <w:r w:rsidRPr="00B47982">
          <w:rPr>
            <w:rStyle w:val="Hyperlink"/>
            <w:spacing w:val="8"/>
            <w:kern w:val="20"/>
          </w:rPr>
          <w:t>30.1</w:t>
        </w:r>
        <w:r>
          <w:rPr>
            <w:rFonts w:asciiTheme="minorHAnsi" w:eastAsiaTheme="minorEastAsia" w:hAnsiTheme="minorHAnsi" w:cstheme="minorBidi"/>
            <w:sz w:val="22"/>
            <w:szCs w:val="22"/>
          </w:rPr>
          <w:tab/>
        </w:r>
        <w:r w:rsidRPr="00B47982">
          <w:rPr>
            <w:rStyle w:val="Hyperlink"/>
          </w:rPr>
          <w:t>Introduction</w:t>
        </w:r>
        <w:r>
          <w:rPr>
            <w:webHidden/>
          </w:rPr>
          <w:tab/>
        </w:r>
        <w:r>
          <w:rPr>
            <w:webHidden/>
          </w:rPr>
          <w:fldChar w:fldCharType="begin"/>
        </w:r>
        <w:r>
          <w:rPr>
            <w:webHidden/>
          </w:rPr>
          <w:instrText xml:space="preserve"> PAGEREF _Toc24725565 \h </w:instrText>
        </w:r>
      </w:ins>
      <w:r>
        <w:rPr>
          <w:webHidden/>
        </w:rPr>
      </w:r>
      <w:r>
        <w:rPr>
          <w:webHidden/>
        </w:rPr>
        <w:fldChar w:fldCharType="separate"/>
      </w:r>
      <w:ins w:id="514" w:author="David Wooten" w:date="2019-11-15T15:49:00Z">
        <w:r>
          <w:rPr>
            <w:webHidden/>
          </w:rPr>
          <w:t>353</w:t>
        </w:r>
        <w:r>
          <w:rPr>
            <w:webHidden/>
          </w:rPr>
          <w:fldChar w:fldCharType="end"/>
        </w:r>
        <w:r w:rsidRPr="00B47982">
          <w:rPr>
            <w:rStyle w:val="Hyperlink"/>
          </w:rPr>
          <w:fldChar w:fldCharType="end"/>
        </w:r>
      </w:ins>
    </w:p>
    <w:p w:rsidR="00D51C42" w:rsidRDefault="00D51C42">
      <w:pPr>
        <w:pStyle w:val="TOC2"/>
        <w:rPr>
          <w:ins w:id="515" w:author="David Wooten" w:date="2019-11-15T15:49:00Z"/>
          <w:rFonts w:asciiTheme="minorHAnsi" w:eastAsiaTheme="minorEastAsia" w:hAnsiTheme="minorHAnsi" w:cstheme="minorBidi"/>
          <w:sz w:val="22"/>
          <w:szCs w:val="22"/>
        </w:rPr>
      </w:pPr>
      <w:ins w:id="516" w:author="David Wooten" w:date="2019-11-15T15:49:00Z">
        <w:r w:rsidRPr="00B47982">
          <w:rPr>
            <w:rStyle w:val="Hyperlink"/>
          </w:rPr>
          <w:fldChar w:fldCharType="begin"/>
        </w:r>
        <w:r w:rsidRPr="00B47982">
          <w:rPr>
            <w:rStyle w:val="Hyperlink"/>
          </w:rPr>
          <w:instrText xml:space="preserve"> </w:instrText>
        </w:r>
        <w:r>
          <w:instrText>HYPERLINK \l "_Toc24725566"</w:instrText>
        </w:r>
        <w:r w:rsidRPr="00B47982">
          <w:rPr>
            <w:rStyle w:val="Hyperlink"/>
          </w:rPr>
          <w:instrText xml:space="preserve"> </w:instrText>
        </w:r>
        <w:r w:rsidRPr="00B47982">
          <w:rPr>
            <w:rStyle w:val="Hyperlink"/>
          </w:rPr>
          <w:fldChar w:fldCharType="separate"/>
        </w:r>
        <w:r w:rsidRPr="00B47982">
          <w:rPr>
            <w:rStyle w:val="Hyperlink"/>
            <w:spacing w:val="8"/>
            <w:kern w:val="20"/>
          </w:rPr>
          <w:t>30.2</w:t>
        </w:r>
        <w:r>
          <w:rPr>
            <w:rFonts w:asciiTheme="minorHAnsi" w:eastAsiaTheme="minorEastAsia" w:hAnsiTheme="minorHAnsi" w:cstheme="minorBidi"/>
            <w:sz w:val="22"/>
            <w:szCs w:val="22"/>
          </w:rPr>
          <w:tab/>
        </w:r>
        <w:r w:rsidRPr="00B47982">
          <w:rPr>
            <w:rStyle w:val="Hyperlink"/>
          </w:rPr>
          <w:t>TPM2_GetCapability</w:t>
        </w:r>
        <w:r>
          <w:rPr>
            <w:webHidden/>
          </w:rPr>
          <w:tab/>
        </w:r>
        <w:r>
          <w:rPr>
            <w:webHidden/>
          </w:rPr>
          <w:fldChar w:fldCharType="begin"/>
        </w:r>
        <w:r>
          <w:rPr>
            <w:webHidden/>
          </w:rPr>
          <w:instrText xml:space="preserve"> PAGEREF _Toc24725566 \h </w:instrText>
        </w:r>
      </w:ins>
      <w:r>
        <w:rPr>
          <w:webHidden/>
        </w:rPr>
      </w:r>
      <w:r>
        <w:rPr>
          <w:webHidden/>
        </w:rPr>
        <w:fldChar w:fldCharType="separate"/>
      </w:r>
      <w:ins w:id="517" w:author="David Wooten" w:date="2019-11-15T15:49:00Z">
        <w:r>
          <w:rPr>
            <w:webHidden/>
          </w:rPr>
          <w:t>353</w:t>
        </w:r>
        <w:r>
          <w:rPr>
            <w:webHidden/>
          </w:rPr>
          <w:fldChar w:fldCharType="end"/>
        </w:r>
        <w:r w:rsidRPr="00B47982">
          <w:rPr>
            <w:rStyle w:val="Hyperlink"/>
          </w:rPr>
          <w:fldChar w:fldCharType="end"/>
        </w:r>
      </w:ins>
    </w:p>
    <w:p w:rsidR="00D51C42" w:rsidRDefault="00D51C42">
      <w:pPr>
        <w:pStyle w:val="TOC2"/>
        <w:rPr>
          <w:ins w:id="518" w:author="David Wooten" w:date="2019-11-15T15:49:00Z"/>
          <w:rFonts w:asciiTheme="minorHAnsi" w:eastAsiaTheme="minorEastAsia" w:hAnsiTheme="minorHAnsi" w:cstheme="minorBidi"/>
          <w:sz w:val="22"/>
          <w:szCs w:val="22"/>
        </w:rPr>
      </w:pPr>
      <w:ins w:id="519" w:author="David Wooten" w:date="2019-11-15T15:49:00Z">
        <w:r w:rsidRPr="00B47982">
          <w:rPr>
            <w:rStyle w:val="Hyperlink"/>
          </w:rPr>
          <w:fldChar w:fldCharType="begin"/>
        </w:r>
        <w:r w:rsidRPr="00B47982">
          <w:rPr>
            <w:rStyle w:val="Hyperlink"/>
          </w:rPr>
          <w:instrText xml:space="preserve"> </w:instrText>
        </w:r>
        <w:r>
          <w:instrText>HYPERLINK \l "_Toc24725567"</w:instrText>
        </w:r>
        <w:r w:rsidRPr="00B47982">
          <w:rPr>
            <w:rStyle w:val="Hyperlink"/>
          </w:rPr>
          <w:instrText xml:space="preserve"> </w:instrText>
        </w:r>
        <w:r w:rsidRPr="00B47982">
          <w:rPr>
            <w:rStyle w:val="Hyperlink"/>
          </w:rPr>
          <w:fldChar w:fldCharType="separate"/>
        </w:r>
        <w:r w:rsidRPr="00B47982">
          <w:rPr>
            <w:rStyle w:val="Hyperlink"/>
            <w:spacing w:val="8"/>
            <w:kern w:val="20"/>
          </w:rPr>
          <w:t>30.3</w:t>
        </w:r>
        <w:r>
          <w:rPr>
            <w:rFonts w:asciiTheme="minorHAnsi" w:eastAsiaTheme="minorEastAsia" w:hAnsiTheme="minorHAnsi" w:cstheme="minorBidi"/>
            <w:sz w:val="22"/>
            <w:szCs w:val="22"/>
          </w:rPr>
          <w:tab/>
        </w:r>
        <w:r w:rsidRPr="00B47982">
          <w:rPr>
            <w:rStyle w:val="Hyperlink"/>
          </w:rPr>
          <w:t>TPM2_TestParms</w:t>
        </w:r>
        <w:r>
          <w:rPr>
            <w:webHidden/>
          </w:rPr>
          <w:tab/>
        </w:r>
        <w:r>
          <w:rPr>
            <w:webHidden/>
          </w:rPr>
          <w:fldChar w:fldCharType="begin"/>
        </w:r>
        <w:r>
          <w:rPr>
            <w:webHidden/>
          </w:rPr>
          <w:instrText xml:space="preserve"> PAGEREF _Toc24725567 \h </w:instrText>
        </w:r>
      </w:ins>
      <w:r>
        <w:rPr>
          <w:webHidden/>
        </w:rPr>
      </w:r>
      <w:r>
        <w:rPr>
          <w:webHidden/>
        </w:rPr>
        <w:fldChar w:fldCharType="separate"/>
      </w:r>
      <w:ins w:id="520" w:author="David Wooten" w:date="2019-11-15T15:49:00Z">
        <w:r>
          <w:rPr>
            <w:webHidden/>
          </w:rPr>
          <w:t>359</w:t>
        </w:r>
        <w:r>
          <w:rPr>
            <w:webHidden/>
          </w:rPr>
          <w:fldChar w:fldCharType="end"/>
        </w:r>
        <w:r w:rsidRPr="00B47982">
          <w:rPr>
            <w:rStyle w:val="Hyperlink"/>
          </w:rPr>
          <w:fldChar w:fldCharType="end"/>
        </w:r>
      </w:ins>
    </w:p>
    <w:p w:rsidR="00D51C42" w:rsidRDefault="00D51C42">
      <w:pPr>
        <w:pStyle w:val="TOC1"/>
        <w:rPr>
          <w:ins w:id="521" w:author="David Wooten" w:date="2019-11-15T15:49:00Z"/>
          <w:rFonts w:asciiTheme="minorHAnsi" w:eastAsiaTheme="minorEastAsia" w:hAnsiTheme="minorHAnsi" w:cstheme="minorBidi"/>
          <w:sz w:val="22"/>
        </w:rPr>
      </w:pPr>
      <w:ins w:id="522" w:author="David Wooten" w:date="2019-11-15T15:49:00Z">
        <w:r w:rsidRPr="00B47982">
          <w:rPr>
            <w:rStyle w:val="Hyperlink"/>
          </w:rPr>
          <w:fldChar w:fldCharType="begin"/>
        </w:r>
        <w:r w:rsidRPr="00B47982">
          <w:rPr>
            <w:rStyle w:val="Hyperlink"/>
          </w:rPr>
          <w:instrText xml:space="preserve"> </w:instrText>
        </w:r>
        <w:r>
          <w:instrText>HYPERLINK \l "_Toc24725568"</w:instrText>
        </w:r>
        <w:r w:rsidRPr="00B47982">
          <w:rPr>
            <w:rStyle w:val="Hyperlink"/>
          </w:rPr>
          <w:instrText xml:space="preserve"> </w:instrText>
        </w:r>
        <w:r w:rsidRPr="00B47982">
          <w:rPr>
            <w:rStyle w:val="Hyperlink"/>
          </w:rPr>
          <w:fldChar w:fldCharType="separate"/>
        </w:r>
        <w:r w:rsidRPr="00B47982">
          <w:rPr>
            <w:rStyle w:val="Hyperlink"/>
            <w:kern w:val="20"/>
          </w:rPr>
          <w:t>31</w:t>
        </w:r>
        <w:r>
          <w:rPr>
            <w:rFonts w:asciiTheme="minorHAnsi" w:eastAsiaTheme="minorEastAsia" w:hAnsiTheme="minorHAnsi" w:cstheme="minorBidi"/>
            <w:sz w:val="22"/>
          </w:rPr>
          <w:tab/>
        </w:r>
        <w:r w:rsidRPr="00B47982">
          <w:rPr>
            <w:rStyle w:val="Hyperlink"/>
          </w:rPr>
          <w:t>Non-volatile Storage</w:t>
        </w:r>
        <w:r>
          <w:rPr>
            <w:webHidden/>
          </w:rPr>
          <w:tab/>
        </w:r>
        <w:r>
          <w:rPr>
            <w:webHidden/>
          </w:rPr>
          <w:fldChar w:fldCharType="begin"/>
        </w:r>
        <w:r>
          <w:rPr>
            <w:webHidden/>
          </w:rPr>
          <w:instrText xml:space="preserve"> PAGEREF _Toc24725568 \h </w:instrText>
        </w:r>
      </w:ins>
      <w:r>
        <w:rPr>
          <w:webHidden/>
        </w:rPr>
      </w:r>
      <w:r>
        <w:rPr>
          <w:webHidden/>
        </w:rPr>
        <w:fldChar w:fldCharType="separate"/>
      </w:r>
      <w:ins w:id="523" w:author="David Wooten" w:date="2019-11-15T15:49:00Z">
        <w:r>
          <w:rPr>
            <w:webHidden/>
          </w:rPr>
          <w:t>362</w:t>
        </w:r>
        <w:r>
          <w:rPr>
            <w:webHidden/>
          </w:rPr>
          <w:fldChar w:fldCharType="end"/>
        </w:r>
        <w:r w:rsidRPr="00B47982">
          <w:rPr>
            <w:rStyle w:val="Hyperlink"/>
          </w:rPr>
          <w:fldChar w:fldCharType="end"/>
        </w:r>
      </w:ins>
    </w:p>
    <w:p w:rsidR="00D51C42" w:rsidRDefault="00D51C42">
      <w:pPr>
        <w:pStyle w:val="TOC2"/>
        <w:rPr>
          <w:ins w:id="524" w:author="David Wooten" w:date="2019-11-15T15:49:00Z"/>
          <w:rFonts w:asciiTheme="minorHAnsi" w:eastAsiaTheme="minorEastAsia" w:hAnsiTheme="minorHAnsi" w:cstheme="minorBidi"/>
          <w:sz w:val="22"/>
          <w:szCs w:val="22"/>
        </w:rPr>
      </w:pPr>
      <w:ins w:id="525" w:author="David Wooten" w:date="2019-11-15T15:49:00Z">
        <w:r w:rsidRPr="00B47982">
          <w:rPr>
            <w:rStyle w:val="Hyperlink"/>
          </w:rPr>
          <w:fldChar w:fldCharType="begin"/>
        </w:r>
        <w:r w:rsidRPr="00B47982">
          <w:rPr>
            <w:rStyle w:val="Hyperlink"/>
          </w:rPr>
          <w:instrText xml:space="preserve"> </w:instrText>
        </w:r>
        <w:r>
          <w:instrText>HYPERLINK \l "_Toc24725569"</w:instrText>
        </w:r>
        <w:r w:rsidRPr="00B47982">
          <w:rPr>
            <w:rStyle w:val="Hyperlink"/>
          </w:rPr>
          <w:instrText xml:space="preserve"> </w:instrText>
        </w:r>
        <w:r w:rsidRPr="00B47982">
          <w:rPr>
            <w:rStyle w:val="Hyperlink"/>
          </w:rPr>
          <w:fldChar w:fldCharType="separate"/>
        </w:r>
        <w:r w:rsidRPr="00B47982">
          <w:rPr>
            <w:rStyle w:val="Hyperlink"/>
            <w:spacing w:val="8"/>
            <w:kern w:val="20"/>
          </w:rPr>
          <w:t>31.1</w:t>
        </w:r>
        <w:r>
          <w:rPr>
            <w:rFonts w:asciiTheme="minorHAnsi" w:eastAsiaTheme="minorEastAsia" w:hAnsiTheme="minorHAnsi" w:cstheme="minorBidi"/>
            <w:sz w:val="22"/>
            <w:szCs w:val="22"/>
          </w:rPr>
          <w:tab/>
        </w:r>
        <w:r w:rsidRPr="00B47982">
          <w:rPr>
            <w:rStyle w:val="Hyperlink"/>
          </w:rPr>
          <w:t>Introduction</w:t>
        </w:r>
        <w:r>
          <w:rPr>
            <w:webHidden/>
          </w:rPr>
          <w:tab/>
        </w:r>
        <w:r>
          <w:rPr>
            <w:webHidden/>
          </w:rPr>
          <w:fldChar w:fldCharType="begin"/>
        </w:r>
        <w:r>
          <w:rPr>
            <w:webHidden/>
          </w:rPr>
          <w:instrText xml:space="preserve"> PAGEREF _Toc24725569 \h </w:instrText>
        </w:r>
      </w:ins>
      <w:r>
        <w:rPr>
          <w:webHidden/>
        </w:rPr>
      </w:r>
      <w:r>
        <w:rPr>
          <w:webHidden/>
        </w:rPr>
        <w:fldChar w:fldCharType="separate"/>
      </w:r>
      <w:ins w:id="526" w:author="David Wooten" w:date="2019-11-15T15:49:00Z">
        <w:r>
          <w:rPr>
            <w:webHidden/>
          </w:rPr>
          <w:t>362</w:t>
        </w:r>
        <w:r>
          <w:rPr>
            <w:webHidden/>
          </w:rPr>
          <w:fldChar w:fldCharType="end"/>
        </w:r>
        <w:r w:rsidRPr="00B47982">
          <w:rPr>
            <w:rStyle w:val="Hyperlink"/>
          </w:rPr>
          <w:fldChar w:fldCharType="end"/>
        </w:r>
      </w:ins>
    </w:p>
    <w:p w:rsidR="00D51C42" w:rsidRDefault="00D51C42">
      <w:pPr>
        <w:pStyle w:val="TOC2"/>
        <w:rPr>
          <w:ins w:id="527" w:author="David Wooten" w:date="2019-11-15T15:49:00Z"/>
          <w:rFonts w:asciiTheme="minorHAnsi" w:eastAsiaTheme="minorEastAsia" w:hAnsiTheme="minorHAnsi" w:cstheme="minorBidi"/>
          <w:sz w:val="22"/>
          <w:szCs w:val="22"/>
        </w:rPr>
      </w:pPr>
      <w:ins w:id="528" w:author="David Wooten" w:date="2019-11-15T15:49:00Z">
        <w:r w:rsidRPr="00B47982">
          <w:rPr>
            <w:rStyle w:val="Hyperlink"/>
          </w:rPr>
          <w:fldChar w:fldCharType="begin"/>
        </w:r>
        <w:r w:rsidRPr="00B47982">
          <w:rPr>
            <w:rStyle w:val="Hyperlink"/>
          </w:rPr>
          <w:instrText xml:space="preserve"> </w:instrText>
        </w:r>
        <w:r>
          <w:instrText>HYPERLINK \l "_Toc24725570"</w:instrText>
        </w:r>
        <w:r w:rsidRPr="00B47982">
          <w:rPr>
            <w:rStyle w:val="Hyperlink"/>
          </w:rPr>
          <w:instrText xml:space="preserve"> </w:instrText>
        </w:r>
        <w:r w:rsidRPr="00B47982">
          <w:rPr>
            <w:rStyle w:val="Hyperlink"/>
          </w:rPr>
          <w:fldChar w:fldCharType="separate"/>
        </w:r>
        <w:r w:rsidRPr="00B47982">
          <w:rPr>
            <w:rStyle w:val="Hyperlink"/>
            <w:spacing w:val="8"/>
            <w:kern w:val="20"/>
          </w:rPr>
          <w:t>31.2</w:t>
        </w:r>
        <w:r>
          <w:rPr>
            <w:rFonts w:asciiTheme="minorHAnsi" w:eastAsiaTheme="minorEastAsia" w:hAnsiTheme="minorHAnsi" w:cstheme="minorBidi"/>
            <w:sz w:val="22"/>
            <w:szCs w:val="22"/>
          </w:rPr>
          <w:tab/>
        </w:r>
        <w:r w:rsidRPr="00B47982">
          <w:rPr>
            <w:rStyle w:val="Hyperlink"/>
          </w:rPr>
          <w:t>NV Counters</w:t>
        </w:r>
        <w:r>
          <w:rPr>
            <w:webHidden/>
          </w:rPr>
          <w:tab/>
        </w:r>
        <w:r>
          <w:rPr>
            <w:webHidden/>
          </w:rPr>
          <w:fldChar w:fldCharType="begin"/>
        </w:r>
        <w:r>
          <w:rPr>
            <w:webHidden/>
          </w:rPr>
          <w:instrText xml:space="preserve"> PAGEREF _Toc24725570 \h </w:instrText>
        </w:r>
      </w:ins>
      <w:r>
        <w:rPr>
          <w:webHidden/>
        </w:rPr>
      </w:r>
      <w:r>
        <w:rPr>
          <w:webHidden/>
        </w:rPr>
        <w:fldChar w:fldCharType="separate"/>
      </w:r>
      <w:ins w:id="529" w:author="David Wooten" w:date="2019-11-15T15:49:00Z">
        <w:r>
          <w:rPr>
            <w:webHidden/>
          </w:rPr>
          <w:t>364</w:t>
        </w:r>
        <w:r>
          <w:rPr>
            <w:webHidden/>
          </w:rPr>
          <w:fldChar w:fldCharType="end"/>
        </w:r>
        <w:r w:rsidRPr="00B47982">
          <w:rPr>
            <w:rStyle w:val="Hyperlink"/>
          </w:rPr>
          <w:fldChar w:fldCharType="end"/>
        </w:r>
      </w:ins>
    </w:p>
    <w:p w:rsidR="00D51C42" w:rsidRDefault="00D51C42">
      <w:pPr>
        <w:pStyle w:val="TOC2"/>
        <w:rPr>
          <w:ins w:id="530" w:author="David Wooten" w:date="2019-11-15T15:49:00Z"/>
          <w:rFonts w:asciiTheme="minorHAnsi" w:eastAsiaTheme="minorEastAsia" w:hAnsiTheme="minorHAnsi" w:cstheme="minorBidi"/>
          <w:sz w:val="22"/>
          <w:szCs w:val="22"/>
        </w:rPr>
      </w:pPr>
      <w:ins w:id="531" w:author="David Wooten" w:date="2019-11-15T15:49:00Z">
        <w:r w:rsidRPr="00B47982">
          <w:rPr>
            <w:rStyle w:val="Hyperlink"/>
          </w:rPr>
          <w:fldChar w:fldCharType="begin"/>
        </w:r>
        <w:r w:rsidRPr="00B47982">
          <w:rPr>
            <w:rStyle w:val="Hyperlink"/>
          </w:rPr>
          <w:instrText xml:space="preserve"> </w:instrText>
        </w:r>
        <w:r>
          <w:instrText>HYPERLINK \l "_Toc24725571"</w:instrText>
        </w:r>
        <w:r w:rsidRPr="00B47982">
          <w:rPr>
            <w:rStyle w:val="Hyperlink"/>
          </w:rPr>
          <w:instrText xml:space="preserve"> </w:instrText>
        </w:r>
        <w:r w:rsidRPr="00B47982">
          <w:rPr>
            <w:rStyle w:val="Hyperlink"/>
          </w:rPr>
          <w:fldChar w:fldCharType="separate"/>
        </w:r>
        <w:r w:rsidRPr="00B47982">
          <w:rPr>
            <w:rStyle w:val="Hyperlink"/>
            <w:spacing w:val="8"/>
            <w:kern w:val="20"/>
          </w:rPr>
          <w:t>31.3</w:t>
        </w:r>
        <w:r>
          <w:rPr>
            <w:rFonts w:asciiTheme="minorHAnsi" w:eastAsiaTheme="minorEastAsia" w:hAnsiTheme="minorHAnsi" w:cstheme="minorBidi"/>
            <w:sz w:val="22"/>
            <w:szCs w:val="22"/>
          </w:rPr>
          <w:tab/>
        </w:r>
        <w:r w:rsidRPr="00B47982">
          <w:rPr>
            <w:rStyle w:val="Hyperlink"/>
          </w:rPr>
          <w:t>TPM2_NV_DefineSpace</w:t>
        </w:r>
        <w:r>
          <w:rPr>
            <w:webHidden/>
          </w:rPr>
          <w:tab/>
        </w:r>
        <w:r>
          <w:rPr>
            <w:webHidden/>
          </w:rPr>
          <w:fldChar w:fldCharType="begin"/>
        </w:r>
        <w:r>
          <w:rPr>
            <w:webHidden/>
          </w:rPr>
          <w:instrText xml:space="preserve"> PAGEREF _Toc24725571 \h </w:instrText>
        </w:r>
      </w:ins>
      <w:r>
        <w:rPr>
          <w:webHidden/>
        </w:rPr>
      </w:r>
      <w:r>
        <w:rPr>
          <w:webHidden/>
        </w:rPr>
        <w:fldChar w:fldCharType="separate"/>
      </w:r>
      <w:ins w:id="532" w:author="David Wooten" w:date="2019-11-15T15:49:00Z">
        <w:r>
          <w:rPr>
            <w:webHidden/>
          </w:rPr>
          <w:t>365</w:t>
        </w:r>
        <w:r>
          <w:rPr>
            <w:webHidden/>
          </w:rPr>
          <w:fldChar w:fldCharType="end"/>
        </w:r>
        <w:r w:rsidRPr="00B47982">
          <w:rPr>
            <w:rStyle w:val="Hyperlink"/>
          </w:rPr>
          <w:fldChar w:fldCharType="end"/>
        </w:r>
      </w:ins>
    </w:p>
    <w:p w:rsidR="00D51C42" w:rsidRDefault="00D51C42">
      <w:pPr>
        <w:pStyle w:val="TOC2"/>
        <w:rPr>
          <w:ins w:id="533" w:author="David Wooten" w:date="2019-11-15T15:49:00Z"/>
          <w:rFonts w:asciiTheme="minorHAnsi" w:eastAsiaTheme="minorEastAsia" w:hAnsiTheme="minorHAnsi" w:cstheme="minorBidi"/>
          <w:sz w:val="22"/>
          <w:szCs w:val="22"/>
        </w:rPr>
      </w:pPr>
      <w:ins w:id="534" w:author="David Wooten" w:date="2019-11-15T15:49:00Z">
        <w:r w:rsidRPr="00B47982">
          <w:rPr>
            <w:rStyle w:val="Hyperlink"/>
          </w:rPr>
          <w:fldChar w:fldCharType="begin"/>
        </w:r>
        <w:r w:rsidRPr="00B47982">
          <w:rPr>
            <w:rStyle w:val="Hyperlink"/>
          </w:rPr>
          <w:instrText xml:space="preserve"> </w:instrText>
        </w:r>
        <w:r>
          <w:instrText>HYPERLINK \l "_Toc24725572"</w:instrText>
        </w:r>
        <w:r w:rsidRPr="00B47982">
          <w:rPr>
            <w:rStyle w:val="Hyperlink"/>
          </w:rPr>
          <w:instrText xml:space="preserve"> </w:instrText>
        </w:r>
        <w:r w:rsidRPr="00B47982">
          <w:rPr>
            <w:rStyle w:val="Hyperlink"/>
          </w:rPr>
          <w:fldChar w:fldCharType="separate"/>
        </w:r>
        <w:r w:rsidRPr="00B47982">
          <w:rPr>
            <w:rStyle w:val="Hyperlink"/>
            <w:spacing w:val="8"/>
            <w:kern w:val="20"/>
          </w:rPr>
          <w:t>31.4</w:t>
        </w:r>
        <w:r>
          <w:rPr>
            <w:rFonts w:asciiTheme="minorHAnsi" w:eastAsiaTheme="minorEastAsia" w:hAnsiTheme="minorHAnsi" w:cstheme="minorBidi"/>
            <w:sz w:val="22"/>
            <w:szCs w:val="22"/>
          </w:rPr>
          <w:tab/>
        </w:r>
        <w:r w:rsidRPr="00B47982">
          <w:rPr>
            <w:rStyle w:val="Hyperlink"/>
          </w:rPr>
          <w:t>TPM2_NV_UndefineSpace</w:t>
        </w:r>
        <w:r>
          <w:rPr>
            <w:webHidden/>
          </w:rPr>
          <w:tab/>
        </w:r>
        <w:r>
          <w:rPr>
            <w:webHidden/>
          </w:rPr>
          <w:fldChar w:fldCharType="begin"/>
        </w:r>
        <w:r>
          <w:rPr>
            <w:webHidden/>
          </w:rPr>
          <w:instrText xml:space="preserve"> PAGEREF _Toc24725572 \h </w:instrText>
        </w:r>
      </w:ins>
      <w:r>
        <w:rPr>
          <w:webHidden/>
        </w:rPr>
      </w:r>
      <w:r>
        <w:rPr>
          <w:webHidden/>
        </w:rPr>
        <w:fldChar w:fldCharType="separate"/>
      </w:r>
      <w:ins w:id="535" w:author="David Wooten" w:date="2019-11-15T15:49:00Z">
        <w:r>
          <w:rPr>
            <w:webHidden/>
          </w:rPr>
          <w:t>369</w:t>
        </w:r>
        <w:r>
          <w:rPr>
            <w:webHidden/>
          </w:rPr>
          <w:fldChar w:fldCharType="end"/>
        </w:r>
        <w:r w:rsidRPr="00B47982">
          <w:rPr>
            <w:rStyle w:val="Hyperlink"/>
          </w:rPr>
          <w:fldChar w:fldCharType="end"/>
        </w:r>
      </w:ins>
    </w:p>
    <w:p w:rsidR="00D51C42" w:rsidRDefault="00D51C42">
      <w:pPr>
        <w:pStyle w:val="TOC2"/>
        <w:rPr>
          <w:ins w:id="536" w:author="David Wooten" w:date="2019-11-15T15:49:00Z"/>
          <w:rFonts w:asciiTheme="minorHAnsi" w:eastAsiaTheme="minorEastAsia" w:hAnsiTheme="minorHAnsi" w:cstheme="minorBidi"/>
          <w:sz w:val="22"/>
          <w:szCs w:val="22"/>
        </w:rPr>
      </w:pPr>
      <w:ins w:id="537" w:author="David Wooten" w:date="2019-11-15T15:49:00Z">
        <w:r w:rsidRPr="00B47982">
          <w:rPr>
            <w:rStyle w:val="Hyperlink"/>
          </w:rPr>
          <w:lastRenderedPageBreak/>
          <w:fldChar w:fldCharType="begin"/>
        </w:r>
        <w:r w:rsidRPr="00B47982">
          <w:rPr>
            <w:rStyle w:val="Hyperlink"/>
          </w:rPr>
          <w:instrText xml:space="preserve"> </w:instrText>
        </w:r>
        <w:r>
          <w:instrText>HYPERLINK \l "_Toc24725573"</w:instrText>
        </w:r>
        <w:r w:rsidRPr="00B47982">
          <w:rPr>
            <w:rStyle w:val="Hyperlink"/>
          </w:rPr>
          <w:instrText xml:space="preserve"> </w:instrText>
        </w:r>
        <w:r w:rsidRPr="00B47982">
          <w:rPr>
            <w:rStyle w:val="Hyperlink"/>
          </w:rPr>
          <w:fldChar w:fldCharType="separate"/>
        </w:r>
        <w:r w:rsidRPr="00B47982">
          <w:rPr>
            <w:rStyle w:val="Hyperlink"/>
            <w:spacing w:val="8"/>
            <w:kern w:val="20"/>
          </w:rPr>
          <w:t>31.5</w:t>
        </w:r>
        <w:r>
          <w:rPr>
            <w:rFonts w:asciiTheme="minorHAnsi" w:eastAsiaTheme="minorEastAsia" w:hAnsiTheme="minorHAnsi" w:cstheme="minorBidi"/>
            <w:sz w:val="22"/>
            <w:szCs w:val="22"/>
          </w:rPr>
          <w:tab/>
        </w:r>
        <w:r w:rsidRPr="00B47982">
          <w:rPr>
            <w:rStyle w:val="Hyperlink"/>
          </w:rPr>
          <w:t>TPM2_NV_UndefineSpaceSpecial</w:t>
        </w:r>
        <w:r>
          <w:rPr>
            <w:webHidden/>
          </w:rPr>
          <w:tab/>
        </w:r>
        <w:r>
          <w:rPr>
            <w:webHidden/>
          </w:rPr>
          <w:fldChar w:fldCharType="begin"/>
        </w:r>
        <w:r>
          <w:rPr>
            <w:webHidden/>
          </w:rPr>
          <w:instrText xml:space="preserve"> PAGEREF _Toc24725573 \h </w:instrText>
        </w:r>
      </w:ins>
      <w:r>
        <w:rPr>
          <w:webHidden/>
        </w:rPr>
      </w:r>
      <w:r>
        <w:rPr>
          <w:webHidden/>
        </w:rPr>
        <w:fldChar w:fldCharType="separate"/>
      </w:r>
      <w:ins w:id="538" w:author="David Wooten" w:date="2019-11-15T15:49:00Z">
        <w:r>
          <w:rPr>
            <w:webHidden/>
          </w:rPr>
          <w:t>372</w:t>
        </w:r>
        <w:r>
          <w:rPr>
            <w:webHidden/>
          </w:rPr>
          <w:fldChar w:fldCharType="end"/>
        </w:r>
        <w:r w:rsidRPr="00B47982">
          <w:rPr>
            <w:rStyle w:val="Hyperlink"/>
          </w:rPr>
          <w:fldChar w:fldCharType="end"/>
        </w:r>
      </w:ins>
    </w:p>
    <w:p w:rsidR="00D51C42" w:rsidRDefault="00D51C42">
      <w:pPr>
        <w:pStyle w:val="TOC2"/>
        <w:rPr>
          <w:ins w:id="539" w:author="David Wooten" w:date="2019-11-15T15:49:00Z"/>
          <w:rFonts w:asciiTheme="minorHAnsi" w:eastAsiaTheme="minorEastAsia" w:hAnsiTheme="minorHAnsi" w:cstheme="minorBidi"/>
          <w:sz w:val="22"/>
          <w:szCs w:val="22"/>
        </w:rPr>
      </w:pPr>
      <w:ins w:id="540" w:author="David Wooten" w:date="2019-11-15T15:49:00Z">
        <w:r w:rsidRPr="00B47982">
          <w:rPr>
            <w:rStyle w:val="Hyperlink"/>
          </w:rPr>
          <w:fldChar w:fldCharType="begin"/>
        </w:r>
        <w:r w:rsidRPr="00B47982">
          <w:rPr>
            <w:rStyle w:val="Hyperlink"/>
          </w:rPr>
          <w:instrText xml:space="preserve"> </w:instrText>
        </w:r>
        <w:r>
          <w:instrText>HYPERLINK \l "_Toc24725574"</w:instrText>
        </w:r>
        <w:r w:rsidRPr="00B47982">
          <w:rPr>
            <w:rStyle w:val="Hyperlink"/>
          </w:rPr>
          <w:instrText xml:space="preserve"> </w:instrText>
        </w:r>
        <w:r w:rsidRPr="00B47982">
          <w:rPr>
            <w:rStyle w:val="Hyperlink"/>
          </w:rPr>
          <w:fldChar w:fldCharType="separate"/>
        </w:r>
        <w:r w:rsidRPr="00B47982">
          <w:rPr>
            <w:rStyle w:val="Hyperlink"/>
            <w:spacing w:val="8"/>
            <w:kern w:val="20"/>
          </w:rPr>
          <w:t>31.6</w:t>
        </w:r>
        <w:r>
          <w:rPr>
            <w:rFonts w:asciiTheme="minorHAnsi" w:eastAsiaTheme="minorEastAsia" w:hAnsiTheme="minorHAnsi" w:cstheme="minorBidi"/>
            <w:sz w:val="22"/>
            <w:szCs w:val="22"/>
          </w:rPr>
          <w:tab/>
        </w:r>
        <w:r w:rsidRPr="00B47982">
          <w:rPr>
            <w:rStyle w:val="Hyperlink"/>
          </w:rPr>
          <w:t>TPM2_NV_ReadPublic</w:t>
        </w:r>
        <w:r>
          <w:rPr>
            <w:webHidden/>
          </w:rPr>
          <w:tab/>
        </w:r>
        <w:r>
          <w:rPr>
            <w:webHidden/>
          </w:rPr>
          <w:fldChar w:fldCharType="begin"/>
        </w:r>
        <w:r>
          <w:rPr>
            <w:webHidden/>
          </w:rPr>
          <w:instrText xml:space="preserve"> PAGEREF _Toc24725574 \h </w:instrText>
        </w:r>
      </w:ins>
      <w:r>
        <w:rPr>
          <w:webHidden/>
        </w:rPr>
      </w:r>
      <w:r>
        <w:rPr>
          <w:webHidden/>
        </w:rPr>
        <w:fldChar w:fldCharType="separate"/>
      </w:r>
      <w:ins w:id="541" w:author="David Wooten" w:date="2019-11-15T15:49:00Z">
        <w:r>
          <w:rPr>
            <w:webHidden/>
          </w:rPr>
          <w:t>375</w:t>
        </w:r>
        <w:r>
          <w:rPr>
            <w:webHidden/>
          </w:rPr>
          <w:fldChar w:fldCharType="end"/>
        </w:r>
        <w:r w:rsidRPr="00B47982">
          <w:rPr>
            <w:rStyle w:val="Hyperlink"/>
          </w:rPr>
          <w:fldChar w:fldCharType="end"/>
        </w:r>
      </w:ins>
    </w:p>
    <w:p w:rsidR="00D51C42" w:rsidRDefault="00D51C42">
      <w:pPr>
        <w:pStyle w:val="TOC2"/>
        <w:rPr>
          <w:ins w:id="542" w:author="David Wooten" w:date="2019-11-15T15:49:00Z"/>
          <w:rFonts w:asciiTheme="minorHAnsi" w:eastAsiaTheme="minorEastAsia" w:hAnsiTheme="minorHAnsi" w:cstheme="minorBidi"/>
          <w:sz w:val="22"/>
          <w:szCs w:val="22"/>
        </w:rPr>
      </w:pPr>
      <w:ins w:id="543" w:author="David Wooten" w:date="2019-11-15T15:49:00Z">
        <w:r w:rsidRPr="00B47982">
          <w:rPr>
            <w:rStyle w:val="Hyperlink"/>
          </w:rPr>
          <w:fldChar w:fldCharType="begin"/>
        </w:r>
        <w:r w:rsidRPr="00B47982">
          <w:rPr>
            <w:rStyle w:val="Hyperlink"/>
          </w:rPr>
          <w:instrText xml:space="preserve"> </w:instrText>
        </w:r>
        <w:r>
          <w:instrText>HYPERLINK \l "_Toc24725575"</w:instrText>
        </w:r>
        <w:r w:rsidRPr="00B47982">
          <w:rPr>
            <w:rStyle w:val="Hyperlink"/>
          </w:rPr>
          <w:instrText xml:space="preserve"> </w:instrText>
        </w:r>
        <w:r w:rsidRPr="00B47982">
          <w:rPr>
            <w:rStyle w:val="Hyperlink"/>
          </w:rPr>
          <w:fldChar w:fldCharType="separate"/>
        </w:r>
        <w:r w:rsidRPr="00B47982">
          <w:rPr>
            <w:rStyle w:val="Hyperlink"/>
            <w:spacing w:val="8"/>
            <w:kern w:val="20"/>
          </w:rPr>
          <w:t>31.7</w:t>
        </w:r>
        <w:r>
          <w:rPr>
            <w:rFonts w:asciiTheme="minorHAnsi" w:eastAsiaTheme="minorEastAsia" w:hAnsiTheme="minorHAnsi" w:cstheme="minorBidi"/>
            <w:sz w:val="22"/>
            <w:szCs w:val="22"/>
          </w:rPr>
          <w:tab/>
        </w:r>
        <w:r w:rsidRPr="00B47982">
          <w:rPr>
            <w:rStyle w:val="Hyperlink"/>
          </w:rPr>
          <w:t>TPM2_NV_Write</w:t>
        </w:r>
        <w:r>
          <w:rPr>
            <w:webHidden/>
          </w:rPr>
          <w:tab/>
        </w:r>
        <w:r>
          <w:rPr>
            <w:webHidden/>
          </w:rPr>
          <w:fldChar w:fldCharType="begin"/>
        </w:r>
        <w:r>
          <w:rPr>
            <w:webHidden/>
          </w:rPr>
          <w:instrText xml:space="preserve"> PAGEREF _Toc24725575 \h </w:instrText>
        </w:r>
      </w:ins>
      <w:r>
        <w:rPr>
          <w:webHidden/>
        </w:rPr>
      </w:r>
      <w:r>
        <w:rPr>
          <w:webHidden/>
        </w:rPr>
        <w:fldChar w:fldCharType="separate"/>
      </w:r>
      <w:ins w:id="544" w:author="David Wooten" w:date="2019-11-15T15:49:00Z">
        <w:r>
          <w:rPr>
            <w:webHidden/>
          </w:rPr>
          <w:t>378</w:t>
        </w:r>
        <w:r>
          <w:rPr>
            <w:webHidden/>
          </w:rPr>
          <w:fldChar w:fldCharType="end"/>
        </w:r>
        <w:r w:rsidRPr="00B47982">
          <w:rPr>
            <w:rStyle w:val="Hyperlink"/>
          </w:rPr>
          <w:fldChar w:fldCharType="end"/>
        </w:r>
      </w:ins>
    </w:p>
    <w:p w:rsidR="00D51C42" w:rsidRDefault="00D51C42">
      <w:pPr>
        <w:pStyle w:val="TOC2"/>
        <w:rPr>
          <w:ins w:id="545" w:author="David Wooten" w:date="2019-11-15T15:49:00Z"/>
          <w:rFonts w:asciiTheme="minorHAnsi" w:eastAsiaTheme="minorEastAsia" w:hAnsiTheme="minorHAnsi" w:cstheme="minorBidi"/>
          <w:sz w:val="22"/>
          <w:szCs w:val="22"/>
        </w:rPr>
      </w:pPr>
      <w:ins w:id="546" w:author="David Wooten" w:date="2019-11-15T15:49:00Z">
        <w:r w:rsidRPr="00B47982">
          <w:rPr>
            <w:rStyle w:val="Hyperlink"/>
          </w:rPr>
          <w:fldChar w:fldCharType="begin"/>
        </w:r>
        <w:r w:rsidRPr="00B47982">
          <w:rPr>
            <w:rStyle w:val="Hyperlink"/>
          </w:rPr>
          <w:instrText xml:space="preserve"> </w:instrText>
        </w:r>
        <w:r>
          <w:instrText>HYPERLINK \l "_Toc24725576"</w:instrText>
        </w:r>
        <w:r w:rsidRPr="00B47982">
          <w:rPr>
            <w:rStyle w:val="Hyperlink"/>
          </w:rPr>
          <w:instrText xml:space="preserve"> </w:instrText>
        </w:r>
        <w:r w:rsidRPr="00B47982">
          <w:rPr>
            <w:rStyle w:val="Hyperlink"/>
          </w:rPr>
          <w:fldChar w:fldCharType="separate"/>
        </w:r>
        <w:r w:rsidRPr="00B47982">
          <w:rPr>
            <w:rStyle w:val="Hyperlink"/>
            <w:spacing w:val="8"/>
            <w:kern w:val="20"/>
          </w:rPr>
          <w:t>31.8</w:t>
        </w:r>
        <w:r>
          <w:rPr>
            <w:rFonts w:asciiTheme="minorHAnsi" w:eastAsiaTheme="minorEastAsia" w:hAnsiTheme="minorHAnsi" w:cstheme="minorBidi"/>
            <w:sz w:val="22"/>
            <w:szCs w:val="22"/>
          </w:rPr>
          <w:tab/>
        </w:r>
        <w:r w:rsidRPr="00B47982">
          <w:rPr>
            <w:rStyle w:val="Hyperlink"/>
          </w:rPr>
          <w:t>TPM2_NV_Increment</w:t>
        </w:r>
        <w:r>
          <w:rPr>
            <w:webHidden/>
          </w:rPr>
          <w:tab/>
        </w:r>
        <w:r>
          <w:rPr>
            <w:webHidden/>
          </w:rPr>
          <w:fldChar w:fldCharType="begin"/>
        </w:r>
        <w:r>
          <w:rPr>
            <w:webHidden/>
          </w:rPr>
          <w:instrText xml:space="preserve"> PAGEREF _Toc24725576 \h </w:instrText>
        </w:r>
      </w:ins>
      <w:r>
        <w:rPr>
          <w:webHidden/>
        </w:rPr>
      </w:r>
      <w:r>
        <w:rPr>
          <w:webHidden/>
        </w:rPr>
        <w:fldChar w:fldCharType="separate"/>
      </w:r>
      <w:ins w:id="547" w:author="David Wooten" w:date="2019-11-15T15:49:00Z">
        <w:r>
          <w:rPr>
            <w:webHidden/>
          </w:rPr>
          <w:t>381</w:t>
        </w:r>
        <w:r>
          <w:rPr>
            <w:webHidden/>
          </w:rPr>
          <w:fldChar w:fldCharType="end"/>
        </w:r>
        <w:r w:rsidRPr="00B47982">
          <w:rPr>
            <w:rStyle w:val="Hyperlink"/>
          </w:rPr>
          <w:fldChar w:fldCharType="end"/>
        </w:r>
      </w:ins>
    </w:p>
    <w:p w:rsidR="00D51C42" w:rsidRDefault="00D51C42">
      <w:pPr>
        <w:pStyle w:val="TOC2"/>
        <w:rPr>
          <w:ins w:id="548" w:author="David Wooten" w:date="2019-11-15T15:49:00Z"/>
          <w:rFonts w:asciiTheme="minorHAnsi" w:eastAsiaTheme="minorEastAsia" w:hAnsiTheme="minorHAnsi" w:cstheme="minorBidi"/>
          <w:sz w:val="22"/>
          <w:szCs w:val="22"/>
        </w:rPr>
      </w:pPr>
      <w:ins w:id="549" w:author="David Wooten" w:date="2019-11-15T15:49:00Z">
        <w:r w:rsidRPr="00B47982">
          <w:rPr>
            <w:rStyle w:val="Hyperlink"/>
          </w:rPr>
          <w:fldChar w:fldCharType="begin"/>
        </w:r>
        <w:r w:rsidRPr="00B47982">
          <w:rPr>
            <w:rStyle w:val="Hyperlink"/>
          </w:rPr>
          <w:instrText xml:space="preserve"> </w:instrText>
        </w:r>
        <w:r>
          <w:instrText>HYPERLINK \l "_Toc24725577"</w:instrText>
        </w:r>
        <w:r w:rsidRPr="00B47982">
          <w:rPr>
            <w:rStyle w:val="Hyperlink"/>
          </w:rPr>
          <w:instrText xml:space="preserve"> </w:instrText>
        </w:r>
        <w:r w:rsidRPr="00B47982">
          <w:rPr>
            <w:rStyle w:val="Hyperlink"/>
          </w:rPr>
          <w:fldChar w:fldCharType="separate"/>
        </w:r>
        <w:r w:rsidRPr="00B47982">
          <w:rPr>
            <w:rStyle w:val="Hyperlink"/>
            <w:spacing w:val="8"/>
            <w:kern w:val="20"/>
          </w:rPr>
          <w:t>31.9</w:t>
        </w:r>
        <w:r>
          <w:rPr>
            <w:rFonts w:asciiTheme="minorHAnsi" w:eastAsiaTheme="minorEastAsia" w:hAnsiTheme="minorHAnsi" w:cstheme="minorBidi"/>
            <w:sz w:val="22"/>
            <w:szCs w:val="22"/>
          </w:rPr>
          <w:tab/>
        </w:r>
        <w:r w:rsidRPr="00B47982">
          <w:rPr>
            <w:rStyle w:val="Hyperlink"/>
          </w:rPr>
          <w:t>TPM2_NV_Extend</w:t>
        </w:r>
        <w:r>
          <w:rPr>
            <w:webHidden/>
          </w:rPr>
          <w:tab/>
        </w:r>
        <w:r>
          <w:rPr>
            <w:webHidden/>
          </w:rPr>
          <w:fldChar w:fldCharType="begin"/>
        </w:r>
        <w:r>
          <w:rPr>
            <w:webHidden/>
          </w:rPr>
          <w:instrText xml:space="preserve"> PAGEREF _Toc24725577 \h </w:instrText>
        </w:r>
      </w:ins>
      <w:r>
        <w:rPr>
          <w:webHidden/>
        </w:rPr>
      </w:r>
      <w:r>
        <w:rPr>
          <w:webHidden/>
        </w:rPr>
        <w:fldChar w:fldCharType="separate"/>
      </w:r>
      <w:ins w:id="550" w:author="David Wooten" w:date="2019-11-15T15:49:00Z">
        <w:r>
          <w:rPr>
            <w:webHidden/>
          </w:rPr>
          <w:t>384</w:t>
        </w:r>
        <w:r>
          <w:rPr>
            <w:webHidden/>
          </w:rPr>
          <w:fldChar w:fldCharType="end"/>
        </w:r>
        <w:r w:rsidRPr="00B47982">
          <w:rPr>
            <w:rStyle w:val="Hyperlink"/>
          </w:rPr>
          <w:fldChar w:fldCharType="end"/>
        </w:r>
      </w:ins>
    </w:p>
    <w:p w:rsidR="00D51C42" w:rsidRDefault="00D51C42">
      <w:pPr>
        <w:pStyle w:val="TOC2"/>
        <w:rPr>
          <w:ins w:id="551" w:author="David Wooten" w:date="2019-11-15T15:49:00Z"/>
          <w:rFonts w:asciiTheme="minorHAnsi" w:eastAsiaTheme="minorEastAsia" w:hAnsiTheme="minorHAnsi" w:cstheme="minorBidi"/>
          <w:sz w:val="22"/>
          <w:szCs w:val="22"/>
        </w:rPr>
      </w:pPr>
      <w:ins w:id="552" w:author="David Wooten" w:date="2019-11-15T15:49:00Z">
        <w:r w:rsidRPr="00B47982">
          <w:rPr>
            <w:rStyle w:val="Hyperlink"/>
          </w:rPr>
          <w:fldChar w:fldCharType="begin"/>
        </w:r>
        <w:r w:rsidRPr="00B47982">
          <w:rPr>
            <w:rStyle w:val="Hyperlink"/>
          </w:rPr>
          <w:instrText xml:space="preserve"> </w:instrText>
        </w:r>
        <w:r>
          <w:instrText>HYPERLINK \l "_Toc24725578"</w:instrText>
        </w:r>
        <w:r w:rsidRPr="00B47982">
          <w:rPr>
            <w:rStyle w:val="Hyperlink"/>
          </w:rPr>
          <w:instrText xml:space="preserve"> </w:instrText>
        </w:r>
        <w:r w:rsidRPr="00B47982">
          <w:rPr>
            <w:rStyle w:val="Hyperlink"/>
          </w:rPr>
          <w:fldChar w:fldCharType="separate"/>
        </w:r>
        <w:r w:rsidRPr="00B47982">
          <w:rPr>
            <w:rStyle w:val="Hyperlink"/>
            <w:spacing w:val="8"/>
            <w:kern w:val="20"/>
          </w:rPr>
          <w:t>31.10</w:t>
        </w:r>
        <w:r>
          <w:rPr>
            <w:rFonts w:asciiTheme="minorHAnsi" w:eastAsiaTheme="minorEastAsia" w:hAnsiTheme="minorHAnsi" w:cstheme="minorBidi"/>
            <w:sz w:val="22"/>
            <w:szCs w:val="22"/>
          </w:rPr>
          <w:tab/>
        </w:r>
        <w:r w:rsidRPr="00B47982">
          <w:rPr>
            <w:rStyle w:val="Hyperlink"/>
          </w:rPr>
          <w:t>TPM2_NV_SetBits</w:t>
        </w:r>
        <w:r>
          <w:rPr>
            <w:webHidden/>
          </w:rPr>
          <w:tab/>
        </w:r>
        <w:r>
          <w:rPr>
            <w:webHidden/>
          </w:rPr>
          <w:fldChar w:fldCharType="begin"/>
        </w:r>
        <w:r>
          <w:rPr>
            <w:webHidden/>
          </w:rPr>
          <w:instrText xml:space="preserve"> PAGEREF _Toc24725578 \h </w:instrText>
        </w:r>
      </w:ins>
      <w:r>
        <w:rPr>
          <w:webHidden/>
        </w:rPr>
      </w:r>
      <w:r>
        <w:rPr>
          <w:webHidden/>
        </w:rPr>
        <w:fldChar w:fldCharType="separate"/>
      </w:r>
      <w:ins w:id="553" w:author="David Wooten" w:date="2019-11-15T15:49:00Z">
        <w:r>
          <w:rPr>
            <w:webHidden/>
          </w:rPr>
          <w:t>387</w:t>
        </w:r>
        <w:r>
          <w:rPr>
            <w:webHidden/>
          </w:rPr>
          <w:fldChar w:fldCharType="end"/>
        </w:r>
        <w:r w:rsidRPr="00B47982">
          <w:rPr>
            <w:rStyle w:val="Hyperlink"/>
          </w:rPr>
          <w:fldChar w:fldCharType="end"/>
        </w:r>
      </w:ins>
    </w:p>
    <w:p w:rsidR="00D51C42" w:rsidRDefault="00D51C42">
      <w:pPr>
        <w:pStyle w:val="TOC2"/>
        <w:rPr>
          <w:ins w:id="554" w:author="David Wooten" w:date="2019-11-15T15:49:00Z"/>
          <w:rFonts w:asciiTheme="minorHAnsi" w:eastAsiaTheme="minorEastAsia" w:hAnsiTheme="minorHAnsi" w:cstheme="minorBidi"/>
          <w:sz w:val="22"/>
          <w:szCs w:val="22"/>
        </w:rPr>
      </w:pPr>
      <w:ins w:id="555" w:author="David Wooten" w:date="2019-11-15T15:49:00Z">
        <w:r w:rsidRPr="00B47982">
          <w:rPr>
            <w:rStyle w:val="Hyperlink"/>
          </w:rPr>
          <w:fldChar w:fldCharType="begin"/>
        </w:r>
        <w:r w:rsidRPr="00B47982">
          <w:rPr>
            <w:rStyle w:val="Hyperlink"/>
          </w:rPr>
          <w:instrText xml:space="preserve"> </w:instrText>
        </w:r>
        <w:r>
          <w:instrText>HYPERLINK \l "_Toc24725579"</w:instrText>
        </w:r>
        <w:r w:rsidRPr="00B47982">
          <w:rPr>
            <w:rStyle w:val="Hyperlink"/>
          </w:rPr>
          <w:instrText xml:space="preserve"> </w:instrText>
        </w:r>
        <w:r w:rsidRPr="00B47982">
          <w:rPr>
            <w:rStyle w:val="Hyperlink"/>
          </w:rPr>
          <w:fldChar w:fldCharType="separate"/>
        </w:r>
        <w:r w:rsidRPr="00B47982">
          <w:rPr>
            <w:rStyle w:val="Hyperlink"/>
            <w:spacing w:val="8"/>
            <w:kern w:val="20"/>
          </w:rPr>
          <w:t>31.11</w:t>
        </w:r>
        <w:r>
          <w:rPr>
            <w:rFonts w:asciiTheme="minorHAnsi" w:eastAsiaTheme="minorEastAsia" w:hAnsiTheme="minorHAnsi" w:cstheme="minorBidi"/>
            <w:sz w:val="22"/>
            <w:szCs w:val="22"/>
          </w:rPr>
          <w:tab/>
        </w:r>
        <w:r w:rsidRPr="00B47982">
          <w:rPr>
            <w:rStyle w:val="Hyperlink"/>
          </w:rPr>
          <w:t>TPM2_NV_WriteLock</w:t>
        </w:r>
        <w:r>
          <w:rPr>
            <w:webHidden/>
          </w:rPr>
          <w:tab/>
        </w:r>
        <w:r>
          <w:rPr>
            <w:webHidden/>
          </w:rPr>
          <w:fldChar w:fldCharType="begin"/>
        </w:r>
        <w:r>
          <w:rPr>
            <w:webHidden/>
          </w:rPr>
          <w:instrText xml:space="preserve"> PAGEREF _Toc24725579 \h </w:instrText>
        </w:r>
      </w:ins>
      <w:r>
        <w:rPr>
          <w:webHidden/>
        </w:rPr>
      </w:r>
      <w:r>
        <w:rPr>
          <w:webHidden/>
        </w:rPr>
        <w:fldChar w:fldCharType="separate"/>
      </w:r>
      <w:ins w:id="556" w:author="David Wooten" w:date="2019-11-15T15:49:00Z">
        <w:r>
          <w:rPr>
            <w:webHidden/>
          </w:rPr>
          <w:t>390</w:t>
        </w:r>
        <w:r>
          <w:rPr>
            <w:webHidden/>
          </w:rPr>
          <w:fldChar w:fldCharType="end"/>
        </w:r>
        <w:r w:rsidRPr="00B47982">
          <w:rPr>
            <w:rStyle w:val="Hyperlink"/>
          </w:rPr>
          <w:fldChar w:fldCharType="end"/>
        </w:r>
      </w:ins>
    </w:p>
    <w:p w:rsidR="00D51C42" w:rsidRDefault="00D51C42">
      <w:pPr>
        <w:pStyle w:val="TOC2"/>
        <w:rPr>
          <w:ins w:id="557" w:author="David Wooten" w:date="2019-11-15T15:49:00Z"/>
          <w:rFonts w:asciiTheme="minorHAnsi" w:eastAsiaTheme="minorEastAsia" w:hAnsiTheme="minorHAnsi" w:cstheme="minorBidi"/>
          <w:sz w:val="22"/>
          <w:szCs w:val="22"/>
        </w:rPr>
      </w:pPr>
      <w:ins w:id="558" w:author="David Wooten" w:date="2019-11-15T15:49:00Z">
        <w:r w:rsidRPr="00B47982">
          <w:rPr>
            <w:rStyle w:val="Hyperlink"/>
          </w:rPr>
          <w:fldChar w:fldCharType="begin"/>
        </w:r>
        <w:r w:rsidRPr="00B47982">
          <w:rPr>
            <w:rStyle w:val="Hyperlink"/>
          </w:rPr>
          <w:instrText xml:space="preserve"> </w:instrText>
        </w:r>
        <w:r>
          <w:instrText>HYPERLINK \l "_Toc24725580"</w:instrText>
        </w:r>
        <w:r w:rsidRPr="00B47982">
          <w:rPr>
            <w:rStyle w:val="Hyperlink"/>
          </w:rPr>
          <w:instrText xml:space="preserve"> </w:instrText>
        </w:r>
        <w:r w:rsidRPr="00B47982">
          <w:rPr>
            <w:rStyle w:val="Hyperlink"/>
          </w:rPr>
          <w:fldChar w:fldCharType="separate"/>
        </w:r>
        <w:r w:rsidRPr="00B47982">
          <w:rPr>
            <w:rStyle w:val="Hyperlink"/>
            <w:spacing w:val="8"/>
            <w:kern w:val="20"/>
          </w:rPr>
          <w:t>31.12</w:t>
        </w:r>
        <w:r>
          <w:rPr>
            <w:rFonts w:asciiTheme="minorHAnsi" w:eastAsiaTheme="minorEastAsia" w:hAnsiTheme="minorHAnsi" w:cstheme="minorBidi"/>
            <w:sz w:val="22"/>
            <w:szCs w:val="22"/>
          </w:rPr>
          <w:tab/>
        </w:r>
        <w:r w:rsidRPr="00B47982">
          <w:rPr>
            <w:rStyle w:val="Hyperlink"/>
          </w:rPr>
          <w:t>TPM2_NV_GlobalWriteLock</w:t>
        </w:r>
        <w:r>
          <w:rPr>
            <w:webHidden/>
          </w:rPr>
          <w:tab/>
        </w:r>
        <w:r>
          <w:rPr>
            <w:webHidden/>
          </w:rPr>
          <w:fldChar w:fldCharType="begin"/>
        </w:r>
        <w:r>
          <w:rPr>
            <w:webHidden/>
          </w:rPr>
          <w:instrText xml:space="preserve"> PAGEREF _Toc24725580 \h </w:instrText>
        </w:r>
      </w:ins>
      <w:r>
        <w:rPr>
          <w:webHidden/>
        </w:rPr>
      </w:r>
      <w:r>
        <w:rPr>
          <w:webHidden/>
        </w:rPr>
        <w:fldChar w:fldCharType="separate"/>
      </w:r>
      <w:ins w:id="559" w:author="David Wooten" w:date="2019-11-15T15:49:00Z">
        <w:r>
          <w:rPr>
            <w:webHidden/>
          </w:rPr>
          <w:t>393</w:t>
        </w:r>
        <w:r>
          <w:rPr>
            <w:webHidden/>
          </w:rPr>
          <w:fldChar w:fldCharType="end"/>
        </w:r>
        <w:r w:rsidRPr="00B47982">
          <w:rPr>
            <w:rStyle w:val="Hyperlink"/>
          </w:rPr>
          <w:fldChar w:fldCharType="end"/>
        </w:r>
      </w:ins>
    </w:p>
    <w:p w:rsidR="00D51C42" w:rsidRDefault="00D51C42">
      <w:pPr>
        <w:pStyle w:val="TOC2"/>
        <w:rPr>
          <w:ins w:id="560" w:author="David Wooten" w:date="2019-11-15T15:49:00Z"/>
          <w:rFonts w:asciiTheme="minorHAnsi" w:eastAsiaTheme="minorEastAsia" w:hAnsiTheme="minorHAnsi" w:cstheme="minorBidi"/>
          <w:sz w:val="22"/>
          <w:szCs w:val="22"/>
        </w:rPr>
      </w:pPr>
      <w:ins w:id="561" w:author="David Wooten" w:date="2019-11-15T15:49:00Z">
        <w:r w:rsidRPr="00B47982">
          <w:rPr>
            <w:rStyle w:val="Hyperlink"/>
          </w:rPr>
          <w:fldChar w:fldCharType="begin"/>
        </w:r>
        <w:r w:rsidRPr="00B47982">
          <w:rPr>
            <w:rStyle w:val="Hyperlink"/>
          </w:rPr>
          <w:instrText xml:space="preserve"> </w:instrText>
        </w:r>
        <w:r>
          <w:instrText>HYPERLINK \l "_Toc24725581"</w:instrText>
        </w:r>
        <w:r w:rsidRPr="00B47982">
          <w:rPr>
            <w:rStyle w:val="Hyperlink"/>
          </w:rPr>
          <w:instrText xml:space="preserve"> </w:instrText>
        </w:r>
        <w:r w:rsidRPr="00B47982">
          <w:rPr>
            <w:rStyle w:val="Hyperlink"/>
          </w:rPr>
          <w:fldChar w:fldCharType="separate"/>
        </w:r>
        <w:r w:rsidRPr="00B47982">
          <w:rPr>
            <w:rStyle w:val="Hyperlink"/>
            <w:spacing w:val="8"/>
            <w:kern w:val="20"/>
          </w:rPr>
          <w:t>31.13</w:t>
        </w:r>
        <w:r>
          <w:rPr>
            <w:rFonts w:asciiTheme="minorHAnsi" w:eastAsiaTheme="minorEastAsia" w:hAnsiTheme="minorHAnsi" w:cstheme="minorBidi"/>
            <w:sz w:val="22"/>
            <w:szCs w:val="22"/>
          </w:rPr>
          <w:tab/>
        </w:r>
        <w:r w:rsidRPr="00B47982">
          <w:rPr>
            <w:rStyle w:val="Hyperlink"/>
          </w:rPr>
          <w:t>TPM2_NV_Read</w:t>
        </w:r>
        <w:r>
          <w:rPr>
            <w:webHidden/>
          </w:rPr>
          <w:tab/>
        </w:r>
        <w:r>
          <w:rPr>
            <w:webHidden/>
          </w:rPr>
          <w:fldChar w:fldCharType="begin"/>
        </w:r>
        <w:r>
          <w:rPr>
            <w:webHidden/>
          </w:rPr>
          <w:instrText xml:space="preserve"> PAGEREF _Toc24725581 \h </w:instrText>
        </w:r>
      </w:ins>
      <w:r>
        <w:rPr>
          <w:webHidden/>
        </w:rPr>
      </w:r>
      <w:r>
        <w:rPr>
          <w:webHidden/>
        </w:rPr>
        <w:fldChar w:fldCharType="separate"/>
      </w:r>
      <w:ins w:id="562" w:author="David Wooten" w:date="2019-11-15T15:49:00Z">
        <w:r>
          <w:rPr>
            <w:webHidden/>
          </w:rPr>
          <w:t>396</w:t>
        </w:r>
        <w:r>
          <w:rPr>
            <w:webHidden/>
          </w:rPr>
          <w:fldChar w:fldCharType="end"/>
        </w:r>
        <w:r w:rsidRPr="00B47982">
          <w:rPr>
            <w:rStyle w:val="Hyperlink"/>
          </w:rPr>
          <w:fldChar w:fldCharType="end"/>
        </w:r>
      </w:ins>
    </w:p>
    <w:p w:rsidR="00D51C42" w:rsidRDefault="00D51C42">
      <w:pPr>
        <w:pStyle w:val="TOC2"/>
        <w:rPr>
          <w:ins w:id="563" w:author="David Wooten" w:date="2019-11-15T15:49:00Z"/>
          <w:rFonts w:asciiTheme="minorHAnsi" w:eastAsiaTheme="minorEastAsia" w:hAnsiTheme="minorHAnsi" w:cstheme="minorBidi"/>
          <w:sz w:val="22"/>
          <w:szCs w:val="22"/>
        </w:rPr>
      </w:pPr>
      <w:ins w:id="564" w:author="David Wooten" w:date="2019-11-15T15:49:00Z">
        <w:r w:rsidRPr="00B47982">
          <w:rPr>
            <w:rStyle w:val="Hyperlink"/>
          </w:rPr>
          <w:fldChar w:fldCharType="begin"/>
        </w:r>
        <w:r w:rsidRPr="00B47982">
          <w:rPr>
            <w:rStyle w:val="Hyperlink"/>
          </w:rPr>
          <w:instrText xml:space="preserve"> </w:instrText>
        </w:r>
        <w:r>
          <w:instrText>HYPERLINK \l "_Toc24725582"</w:instrText>
        </w:r>
        <w:r w:rsidRPr="00B47982">
          <w:rPr>
            <w:rStyle w:val="Hyperlink"/>
          </w:rPr>
          <w:instrText xml:space="preserve"> </w:instrText>
        </w:r>
        <w:r w:rsidRPr="00B47982">
          <w:rPr>
            <w:rStyle w:val="Hyperlink"/>
          </w:rPr>
          <w:fldChar w:fldCharType="separate"/>
        </w:r>
        <w:r w:rsidRPr="00B47982">
          <w:rPr>
            <w:rStyle w:val="Hyperlink"/>
            <w:spacing w:val="8"/>
            <w:kern w:val="20"/>
          </w:rPr>
          <w:t>31.14</w:t>
        </w:r>
        <w:r>
          <w:rPr>
            <w:rFonts w:asciiTheme="minorHAnsi" w:eastAsiaTheme="minorEastAsia" w:hAnsiTheme="minorHAnsi" w:cstheme="minorBidi"/>
            <w:sz w:val="22"/>
            <w:szCs w:val="22"/>
          </w:rPr>
          <w:tab/>
        </w:r>
        <w:r w:rsidRPr="00B47982">
          <w:rPr>
            <w:rStyle w:val="Hyperlink"/>
          </w:rPr>
          <w:t>TPM2_NV_ReadLock</w:t>
        </w:r>
        <w:r>
          <w:rPr>
            <w:webHidden/>
          </w:rPr>
          <w:tab/>
        </w:r>
        <w:r>
          <w:rPr>
            <w:webHidden/>
          </w:rPr>
          <w:fldChar w:fldCharType="begin"/>
        </w:r>
        <w:r>
          <w:rPr>
            <w:webHidden/>
          </w:rPr>
          <w:instrText xml:space="preserve"> PAGEREF _Toc24725582 \h </w:instrText>
        </w:r>
      </w:ins>
      <w:r>
        <w:rPr>
          <w:webHidden/>
        </w:rPr>
      </w:r>
      <w:r>
        <w:rPr>
          <w:webHidden/>
        </w:rPr>
        <w:fldChar w:fldCharType="separate"/>
      </w:r>
      <w:ins w:id="565" w:author="David Wooten" w:date="2019-11-15T15:49:00Z">
        <w:r>
          <w:rPr>
            <w:webHidden/>
          </w:rPr>
          <w:t>399</w:t>
        </w:r>
        <w:r>
          <w:rPr>
            <w:webHidden/>
          </w:rPr>
          <w:fldChar w:fldCharType="end"/>
        </w:r>
        <w:r w:rsidRPr="00B47982">
          <w:rPr>
            <w:rStyle w:val="Hyperlink"/>
          </w:rPr>
          <w:fldChar w:fldCharType="end"/>
        </w:r>
      </w:ins>
    </w:p>
    <w:p w:rsidR="00D51C42" w:rsidRDefault="00D51C42">
      <w:pPr>
        <w:pStyle w:val="TOC2"/>
        <w:rPr>
          <w:ins w:id="566" w:author="David Wooten" w:date="2019-11-15T15:49:00Z"/>
          <w:rFonts w:asciiTheme="minorHAnsi" w:eastAsiaTheme="minorEastAsia" w:hAnsiTheme="minorHAnsi" w:cstheme="minorBidi"/>
          <w:sz w:val="22"/>
          <w:szCs w:val="22"/>
        </w:rPr>
      </w:pPr>
      <w:ins w:id="567" w:author="David Wooten" w:date="2019-11-15T15:49:00Z">
        <w:r w:rsidRPr="00B47982">
          <w:rPr>
            <w:rStyle w:val="Hyperlink"/>
          </w:rPr>
          <w:fldChar w:fldCharType="begin"/>
        </w:r>
        <w:r w:rsidRPr="00B47982">
          <w:rPr>
            <w:rStyle w:val="Hyperlink"/>
          </w:rPr>
          <w:instrText xml:space="preserve"> </w:instrText>
        </w:r>
        <w:r>
          <w:instrText>HYPERLINK \l "_Toc24725583"</w:instrText>
        </w:r>
        <w:r w:rsidRPr="00B47982">
          <w:rPr>
            <w:rStyle w:val="Hyperlink"/>
          </w:rPr>
          <w:instrText xml:space="preserve"> </w:instrText>
        </w:r>
        <w:r w:rsidRPr="00B47982">
          <w:rPr>
            <w:rStyle w:val="Hyperlink"/>
          </w:rPr>
          <w:fldChar w:fldCharType="separate"/>
        </w:r>
        <w:r w:rsidRPr="00B47982">
          <w:rPr>
            <w:rStyle w:val="Hyperlink"/>
            <w:spacing w:val="8"/>
            <w:kern w:val="20"/>
          </w:rPr>
          <w:t>31.15</w:t>
        </w:r>
        <w:r>
          <w:rPr>
            <w:rFonts w:asciiTheme="minorHAnsi" w:eastAsiaTheme="minorEastAsia" w:hAnsiTheme="minorHAnsi" w:cstheme="minorBidi"/>
            <w:sz w:val="22"/>
            <w:szCs w:val="22"/>
          </w:rPr>
          <w:tab/>
        </w:r>
        <w:r w:rsidRPr="00B47982">
          <w:rPr>
            <w:rStyle w:val="Hyperlink"/>
          </w:rPr>
          <w:t>TPM2_NV_ChangeAuth</w:t>
        </w:r>
        <w:r>
          <w:rPr>
            <w:webHidden/>
          </w:rPr>
          <w:tab/>
        </w:r>
        <w:r>
          <w:rPr>
            <w:webHidden/>
          </w:rPr>
          <w:fldChar w:fldCharType="begin"/>
        </w:r>
        <w:r>
          <w:rPr>
            <w:webHidden/>
          </w:rPr>
          <w:instrText xml:space="preserve"> PAGEREF _Toc24725583 \h </w:instrText>
        </w:r>
      </w:ins>
      <w:r>
        <w:rPr>
          <w:webHidden/>
        </w:rPr>
      </w:r>
      <w:r>
        <w:rPr>
          <w:webHidden/>
        </w:rPr>
        <w:fldChar w:fldCharType="separate"/>
      </w:r>
      <w:ins w:id="568" w:author="David Wooten" w:date="2019-11-15T15:49:00Z">
        <w:r>
          <w:rPr>
            <w:webHidden/>
          </w:rPr>
          <w:t>402</w:t>
        </w:r>
        <w:r>
          <w:rPr>
            <w:webHidden/>
          </w:rPr>
          <w:fldChar w:fldCharType="end"/>
        </w:r>
        <w:r w:rsidRPr="00B47982">
          <w:rPr>
            <w:rStyle w:val="Hyperlink"/>
          </w:rPr>
          <w:fldChar w:fldCharType="end"/>
        </w:r>
      </w:ins>
    </w:p>
    <w:p w:rsidR="00D51C42" w:rsidRDefault="00D51C42">
      <w:pPr>
        <w:pStyle w:val="TOC2"/>
        <w:rPr>
          <w:ins w:id="569" w:author="David Wooten" w:date="2019-11-15T15:49:00Z"/>
          <w:rFonts w:asciiTheme="minorHAnsi" w:eastAsiaTheme="minorEastAsia" w:hAnsiTheme="minorHAnsi" w:cstheme="minorBidi"/>
          <w:sz w:val="22"/>
          <w:szCs w:val="22"/>
        </w:rPr>
      </w:pPr>
      <w:ins w:id="570" w:author="David Wooten" w:date="2019-11-15T15:49:00Z">
        <w:r w:rsidRPr="00B47982">
          <w:rPr>
            <w:rStyle w:val="Hyperlink"/>
          </w:rPr>
          <w:fldChar w:fldCharType="begin"/>
        </w:r>
        <w:r w:rsidRPr="00B47982">
          <w:rPr>
            <w:rStyle w:val="Hyperlink"/>
          </w:rPr>
          <w:instrText xml:space="preserve"> </w:instrText>
        </w:r>
        <w:r>
          <w:instrText>HYPERLINK \l "_Toc24725584"</w:instrText>
        </w:r>
        <w:r w:rsidRPr="00B47982">
          <w:rPr>
            <w:rStyle w:val="Hyperlink"/>
          </w:rPr>
          <w:instrText xml:space="preserve"> </w:instrText>
        </w:r>
        <w:r w:rsidRPr="00B47982">
          <w:rPr>
            <w:rStyle w:val="Hyperlink"/>
          </w:rPr>
          <w:fldChar w:fldCharType="separate"/>
        </w:r>
        <w:r w:rsidRPr="00B47982">
          <w:rPr>
            <w:rStyle w:val="Hyperlink"/>
            <w:spacing w:val="8"/>
            <w:kern w:val="20"/>
          </w:rPr>
          <w:t>31.16</w:t>
        </w:r>
        <w:r>
          <w:rPr>
            <w:rFonts w:asciiTheme="minorHAnsi" w:eastAsiaTheme="minorEastAsia" w:hAnsiTheme="minorHAnsi" w:cstheme="minorBidi"/>
            <w:sz w:val="22"/>
            <w:szCs w:val="22"/>
          </w:rPr>
          <w:tab/>
        </w:r>
        <w:r w:rsidRPr="00B47982">
          <w:rPr>
            <w:rStyle w:val="Hyperlink"/>
          </w:rPr>
          <w:t>TPM2_NV_Certify</w:t>
        </w:r>
        <w:r>
          <w:rPr>
            <w:webHidden/>
          </w:rPr>
          <w:tab/>
        </w:r>
        <w:r>
          <w:rPr>
            <w:webHidden/>
          </w:rPr>
          <w:fldChar w:fldCharType="begin"/>
        </w:r>
        <w:r>
          <w:rPr>
            <w:webHidden/>
          </w:rPr>
          <w:instrText xml:space="preserve"> PAGEREF _Toc24725584 \h </w:instrText>
        </w:r>
      </w:ins>
      <w:r>
        <w:rPr>
          <w:webHidden/>
        </w:rPr>
      </w:r>
      <w:r>
        <w:rPr>
          <w:webHidden/>
        </w:rPr>
        <w:fldChar w:fldCharType="separate"/>
      </w:r>
      <w:ins w:id="571" w:author="David Wooten" w:date="2019-11-15T15:49:00Z">
        <w:r>
          <w:rPr>
            <w:webHidden/>
          </w:rPr>
          <w:t>405</w:t>
        </w:r>
        <w:r>
          <w:rPr>
            <w:webHidden/>
          </w:rPr>
          <w:fldChar w:fldCharType="end"/>
        </w:r>
        <w:r w:rsidRPr="00B47982">
          <w:rPr>
            <w:rStyle w:val="Hyperlink"/>
          </w:rPr>
          <w:fldChar w:fldCharType="end"/>
        </w:r>
      </w:ins>
    </w:p>
    <w:p w:rsidR="00D51C42" w:rsidRDefault="00D51C42">
      <w:pPr>
        <w:pStyle w:val="TOC1"/>
        <w:rPr>
          <w:ins w:id="572" w:author="David Wooten" w:date="2019-11-15T15:49:00Z"/>
          <w:rFonts w:asciiTheme="minorHAnsi" w:eastAsiaTheme="minorEastAsia" w:hAnsiTheme="minorHAnsi" w:cstheme="minorBidi"/>
          <w:sz w:val="22"/>
        </w:rPr>
      </w:pPr>
      <w:ins w:id="573" w:author="David Wooten" w:date="2019-11-15T15:49:00Z">
        <w:r w:rsidRPr="00B47982">
          <w:rPr>
            <w:rStyle w:val="Hyperlink"/>
          </w:rPr>
          <w:fldChar w:fldCharType="begin"/>
        </w:r>
        <w:r w:rsidRPr="00B47982">
          <w:rPr>
            <w:rStyle w:val="Hyperlink"/>
          </w:rPr>
          <w:instrText xml:space="preserve"> </w:instrText>
        </w:r>
        <w:r>
          <w:instrText>HYPERLINK \l "_Toc24725585"</w:instrText>
        </w:r>
        <w:r w:rsidRPr="00B47982">
          <w:rPr>
            <w:rStyle w:val="Hyperlink"/>
          </w:rPr>
          <w:instrText xml:space="preserve"> </w:instrText>
        </w:r>
        <w:r w:rsidRPr="00B47982">
          <w:rPr>
            <w:rStyle w:val="Hyperlink"/>
          </w:rPr>
          <w:fldChar w:fldCharType="separate"/>
        </w:r>
        <w:r w:rsidRPr="00B47982">
          <w:rPr>
            <w:rStyle w:val="Hyperlink"/>
            <w:kern w:val="20"/>
          </w:rPr>
          <w:t>32</w:t>
        </w:r>
        <w:r>
          <w:rPr>
            <w:rFonts w:asciiTheme="minorHAnsi" w:eastAsiaTheme="minorEastAsia" w:hAnsiTheme="minorHAnsi" w:cstheme="minorBidi"/>
            <w:sz w:val="22"/>
          </w:rPr>
          <w:tab/>
        </w:r>
        <w:r w:rsidRPr="00B47982">
          <w:rPr>
            <w:rStyle w:val="Hyperlink"/>
          </w:rPr>
          <w:t>Attached Components</w:t>
        </w:r>
        <w:r>
          <w:rPr>
            <w:webHidden/>
          </w:rPr>
          <w:tab/>
        </w:r>
        <w:r>
          <w:rPr>
            <w:webHidden/>
          </w:rPr>
          <w:fldChar w:fldCharType="begin"/>
        </w:r>
        <w:r>
          <w:rPr>
            <w:webHidden/>
          </w:rPr>
          <w:instrText xml:space="preserve"> PAGEREF _Toc24725585 \h </w:instrText>
        </w:r>
      </w:ins>
      <w:r>
        <w:rPr>
          <w:webHidden/>
        </w:rPr>
      </w:r>
      <w:r>
        <w:rPr>
          <w:webHidden/>
        </w:rPr>
        <w:fldChar w:fldCharType="separate"/>
      </w:r>
      <w:ins w:id="574" w:author="David Wooten" w:date="2019-11-15T15:49:00Z">
        <w:r>
          <w:rPr>
            <w:webHidden/>
          </w:rPr>
          <w:t>408</w:t>
        </w:r>
        <w:r>
          <w:rPr>
            <w:webHidden/>
          </w:rPr>
          <w:fldChar w:fldCharType="end"/>
        </w:r>
        <w:r w:rsidRPr="00B47982">
          <w:rPr>
            <w:rStyle w:val="Hyperlink"/>
          </w:rPr>
          <w:fldChar w:fldCharType="end"/>
        </w:r>
      </w:ins>
    </w:p>
    <w:p w:rsidR="00D51C42" w:rsidRDefault="00D51C42">
      <w:pPr>
        <w:pStyle w:val="TOC2"/>
        <w:rPr>
          <w:ins w:id="575" w:author="David Wooten" w:date="2019-11-15T15:49:00Z"/>
          <w:rFonts w:asciiTheme="minorHAnsi" w:eastAsiaTheme="minorEastAsia" w:hAnsiTheme="minorHAnsi" w:cstheme="minorBidi"/>
          <w:sz w:val="22"/>
          <w:szCs w:val="22"/>
        </w:rPr>
      </w:pPr>
      <w:ins w:id="576" w:author="David Wooten" w:date="2019-11-15T15:49:00Z">
        <w:r w:rsidRPr="00B47982">
          <w:rPr>
            <w:rStyle w:val="Hyperlink"/>
          </w:rPr>
          <w:fldChar w:fldCharType="begin"/>
        </w:r>
        <w:r w:rsidRPr="00B47982">
          <w:rPr>
            <w:rStyle w:val="Hyperlink"/>
          </w:rPr>
          <w:instrText xml:space="preserve"> </w:instrText>
        </w:r>
        <w:r>
          <w:instrText>HYPERLINK \l "_Toc24725586"</w:instrText>
        </w:r>
        <w:r w:rsidRPr="00B47982">
          <w:rPr>
            <w:rStyle w:val="Hyperlink"/>
          </w:rPr>
          <w:instrText xml:space="preserve"> </w:instrText>
        </w:r>
        <w:r w:rsidRPr="00B47982">
          <w:rPr>
            <w:rStyle w:val="Hyperlink"/>
          </w:rPr>
          <w:fldChar w:fldCharType="separate"/>
        </w:r>
        <w:r w:rsidRPr="00B47982">
          <w:rPr>
            <w:rStyle w:val="Hyperlink"/>
            <w:spacing w:val="8"/>
            <w:kern w:val="20"/>
          </w:rPr>
          <w:t>32.1</w:t>
        </w:r>
        <w:r>
          <w:rPr>
            <w:rFonts w:asciiTheme="minorHAnsi" w:eastAsiaTheme="minorEastAsia" w:hAnsiTheme="minorHAnsi" w:cstheme="minorBidi"/>
            <w:sz w:val="22"/>
            <w:szCs w:val="22"/>
          </w:rPr>
          <w:tab/>
        </w:r>
        <w:r w:rsidRPr="00B47982">
          <w:rPr>
            <w:rStyle w:val="Hyperlink"/>
          </w:rPr>
          <w:t>Introduction</w:t>
        </w:r>
        <w:r>
          <w:rPr>
            <w:webHidden/>
          </w:rPr>
          <w:tab/>
        </w:r>
        <w:r>
          <w:rPr>
            <w:webHidden/>
          </w:rPr>
          <w:fldChar w:fldCharType="begin"/>
        </w:r>
        <w:r>
          <w:rPr>
            <w:webHidden/>
          </w:rPr>
          <w:instrText xml:space="preserve"> PAGEREF _Toc24725586 \h </w:instrText>
        </w:r>
      </w:ins>
      <w:r>
        <w:rPr>
          <w:webHidden/>
        </w:rPr>
      </w:r>
      <w:r>
        <w:rPr>
          <w:webHidden/>
        </w:rPr>
        <w:fldChar w:fldCharType="separate"/>
      </w:r>
      <w:ins w:id="577" w:author="David Wooten" w:date="2019-11-15T15:49:00Z">
        <w:r>
          <w:rPr>
            <w:webHidden/>
          </w:rPr>
          <w:t>408</w:t>
        </w:r>
        <w:r>
          <w:rPr>
            <w:webHidden/>
          </w:rPr>
          <w:fldChar w:fldCharType="end"/>
        </w:r>
        <w:r w:rsidRPr="00B47982">
          <w:rPr>
            <w:rStyle w:val="Hyperlink"/>
          </w:rPr>
          <w:fldChar w:fldCharType="end"/>
        </w:r>
      </w:ins>
    </w:p>
    <w:p w:rsidR="00D51C42" w:rsidRDefault="00D51C42">
      <w:pPr>
        <w:pStyle w:val="TOC2"/>
        <w:rPr>
          <w:ins w:id="578" w:author="David Wooten" w:date="2019-11-15T15:49:00Z"/>
          <w:rFonts w:asciiTheme="minorHAnsi" w:eastAsiaTheme="minorEastAsia" w:hAnsiTheme="minorHAnsi" w:cstheme="minorBidi"/>
          <w:sz w:val="22"/>
          <w:szCs w:val="22"/>
        </w:rPr>
      </w:pPr>
      <w:ins w:id="579" w:author="David Wooten" w:date="2019-11-15T15:49:00Z">
        <w:r w:rsidRPr="00B47982">
          <w:rPr>
            <w:rStyle w:val="Hyperlink"/>
          </w:rPr>
          <w:fldChar w:fldCharType="begin"/>
        </w:r>
        <w:r w:rsidRPr="00B47982">
          <w:rPr>
            <w:rStyle w:val="Hyperlink"/>
          </w:rPr>
          <w:instrText xml:space="preserve"> </w:instrText>
        </w:r>
        <w:r>
          <w:instrText>HYPERLINK \l "_Toc24725587"</w:instrText>
        </w:r>
        <w:r w:rsidRPr="00B47982">
          <w:rPr>
            <w:rStyle w:val="Hyperlink"/>
          </w:rPr>
          <w:instrText xml:space="preserve"> </w:instrText>
        </w:r>
        <w:r w:rsidRPr="00B47982">
          <w:rPr>
            <w:rStyle w:val="Hyperlink"/>
          </w:rPr>
          <w:fldChar w:fldCharType="separate"/>
        </w:r>
        <w:r w:rsidRPr="00B47982">
          <w:rPr>
            <w:rStyle w:val="Hyperlink"/>
            <w:spacing w:val="8"/>
            <w:kern w:val="20"/>
          </w:rPr>
          <w:t>32.2</w:t>
        </w:r>
        <w:r>
          <w:rPr>
            <w:rFonts w:asciiTheme="minorHAnsi" w:eastAsiaTheme="minorEastAsia" w:hAnsiTheme="minorHAnsi" w:cstheme="minorBidi"/>
            <w:sz w:val="22"/>
            <w:szCs w:val="22"/>
          </w:rPr>
          <w:tab/>
        </w:r>
        <w:r w:rsidRPr="00B47982">
          <w:rPr>
            <w:rStyle w:val="Hyperlink"/>
          </w:rPr>
          <w:t>TPM2_AC_GetCapability</w:t>
        </w:r>
        <w:r>
          <w:rPr>
            <w:webHidden/>
          </w:rPr>
          <w:tab/>
        </w:r>
        <w:r>
          <w:rPr>
            <w:webHidden/>
          </w:rPr>
          <w:fldChar w:fldCharType="begin"/>
        </w:r>
        <w:r>
          <w:rPr>
            <w:webHidden/>
          </w:rPr>
          <w:instrText xml:space="preserve"> PAGEREF _Toc24725587 \h </w:instrText>
        </w:r>
      </w:ins>
      <w:r>
        <w:rPr>
          <w:webHidden/>
        </w:rPr>
      </w:r>
      <w:r>
        <w:rPr>
          <w:webHidden/>
        </w:rPr>
        <w:fldChar w:fldCharType="separate"/>
      </w:r>
      <w:ins w:id="580" w:author="David Wooten" w:date="2019-11-15T15:49:00Z">
        <w:r>
          <w:rPr>
            <w:webHidden/>
          </w:rPr>
          <w:t>409</w:t>
        </w:r>
        <w:r>
          <w:rPr>
            <w:webHidden/>
          </w:rPr>
          <w:fldChar w:fldCharType="end"/>
        </w:r>
        <w:r w:rsidRPr="00B47982">
          <w:rPr>
            <w:rStyle w:val="Hyperlink"/>
          </w:rPr>
          <w:fldChar w:fldCharType="end"/>
        </w:r>
      </w:ins>
    </w:p>
    <w:p w:rsidR="00D51C42" w:rsidRDefault="00D51C42">
      <w:pPr>
        <w:pStyle w:val="TOC2"/>
        <w:rPr>
          <w:ins w:id="581" w:author="David Wooten" w:date="2019-11-15T15:49:00Z"/>
          <w:rFonts w:asciiTheme="minorHAnsi" w:eastAsiaTheme="minorEastAsia" w:hAnsiTheme="minorHAnsi" w:cstheme="minorBidi"/>
          <w:sz w:val="22"/>
          <w:szCs w:val="22"/>
        </w:rPr>
      </w:pPr>
      <w:ins w:id="582" w:author="David Wooten" w:date="2019-11-15T15:49:00Z">
        <w:r w:rsidRPr="00B47982">
          <w:rPr>
            <w:rStyle w:val="Hyperlink"/>
          </w:rPr>
          <w:fldChar w:fldCharType="begin"/>
        </w:r>
        <w:r w:rsidRPr="00B47982">
          <w:rPr>
            <w:rStyle w:val="Hyperlink"/>
          </w:rPr>
          <w:instrText xml:space="preserve"> </w:instrText>
        </w:r>
        <w:r>
          <w:instrText>HYPERLINK \l "_Toc24725588"</w:instrText>
        </w:r>
        <w:r w:rsidRPr="00B47982">
          <w:rPr>
            <w:rStyle w:val="Hyperlink"/>
          </w:rPr>
          <w:instrText xml:space="preserve"> </w:instrText>
        </w:r>
        <w:r w:rsidRPr="00B47982">
          <w:rPr>
            <w:rStyle w:val="Hyperlink"/>
          </w:rPr>
          <w:fldChar w:fldCharType="separate"/>
        </w:r>
        <w:r w:rsidRPr="00B47982">
          <w:rPr>
            <w:rStyle w:val="Hyperlink"/>
            <w:spacing w:val="8"/>
            <w:kern w:val="20"/>
          </w:rPr>
          <w:t>32.3</w:t>
        </w:r>
        <w:r>
          <w:rPr>
            <w:rFonts w:asciiTheme="minorHAnsi" w:eastAsiaTheme="minorEastAsia" w:hAnsiTheme="minorHAnsi" w:cstheme="minorBidi"/>
            <w:sz w:val="22"/>
            <w:szCs w:val="22"/>
          </w:rPr>
          <w:tab/>
        </w:r>
        <w:r w:rsidRPr="00B47982">
          <w:rPr>
            <w:rStyle w:val="Hyperlink"/>
          </w:rPr>
          <w:t>TPM2_AC_Send</w:t>
        </w:r>
        <w:r>
          <w:rPr>
            <w:webHidden/>
          </w:rPr>
          <w:tab/>
        </w:r>
        <w:r>
          <w:rPr>
            <w:webHidden/>
          </w:rPr>
          <w:fldChar w:fldCharType="begin"/>
        </w:r>
        <w:r>
          <w:rPr>
            <w:webHidden/>
          </w:rPr>
          <w:instrText xml:space="preserve"> PAGEREF _Toc24725588 \h </w:instrText>
        </w:r>
      </w:ins>
      <w:r>
        <w:rPr>
          <w:webHidden/>
        </w:rPr>
      </w:r>
      <w:r>
        <w:rPr>
          <w:webHidden/>
        </w:rPr>
        <w:fldChar w:fldCharType="separate"/>
      </w:r>
      <w:ins w:id="583" w:author="David Wooten" w:date="2019-11-15T15:49:00Z">
        <w:r>
          <w:rPr>
            <w:webHidden/>
          </w:rPr>
          <w:t>412</w:t>
        </w:r>
        <w:r>
          <w:rPr>
            <w:webHidden/>
          </w:rPr>
          <w:fldChar w:fldCharType="end"/>
        </w:r>
        <w:r w:rsidRPr="00B47982">
          <w:rPr>
            <w:rStyle w:val="Hyperlink"/>
          </w:rPr>
          <w:fldChar w:fldCharType="end"/>
        </w:r>
      </w:ins>
    </w:p>
    <w:p w:rsidR="00D51C42" w:rsidRDefault="00D51C42">
      <w:pPr>
        <w:pStyle w:val="TOC2"/>
        <w:rPr>
          <w:ins w:id="584" w:author="David Wooten" w:date="2019-11-15T15:49:00Z"/>
          <w:rFonts w:asciiTheme="minorHAnsi" w:eastAsiaTheme="minorEastAsia" w:hAnsiTheme="minorHAnsi" w:cstheme="minorBidi"/>
          <w:sz w:val="22"/>
          <w:szCs w:val="22"/>
        </w:rPr>
      </w:pPr>
      <w:ins w:id="585" w:author="David Wooten" w:date="2019-11-15T15:49:00Z">
        <w:r w:rsidRPr="00B47982">
          <w:rPr>
            <w:rStyle w:val="Hyperlink"/>
          </w:rPr>
          <w:fldChar w:fldCharType="begin"/>
        </w:r>
        <w:r w:rsidRPr="00B47982">
          <w:rPr>
            <w:rStyle w:val="Hyperlink"/>
          </w:rPr>
          <w:instrText xml:space="preserve"> </w:instrText>
        </w:r>
        <w:r>
          <w:instrText>HYPERLINK \l "_Toc24725589"</w:instrText>
        </w:r>
        <w:r w:rsidRPr="00B47982">
          <w:rPr>
            <w:rStyle w:val="Hyperlink"/>
          </w:rPr>
          <w:instrText xml:space="preserve"> </w:instrText>
        </w:r>
        <w:r w:rsidRPr="00B47982">
          <w:rPr>
            <w:rStyle w:val="Hyperlink"/>
          </w:rPr>
          <w:fldChar w:fldCharType="separate"/>
        </w:r>
        <w:r w:rsidRPr="00B47982">
          <w:rPr>
            <w:rStyle w:val="Hyperlink"/>
            <w:spacing w:val="8"/>
            <w:kern w:val="20"/>
          </w:rPr>
          <w:t>32.4</w:t>
        </w:r>
        <w:r>
          <w:rPr>
            <w:rFonts w:asciiTheme="minorHAnsi" w:eastAsiaTheme="minorEastAsia" w:hAnsiTheme="minorHAnsi" w:cstheme="minorBidi"/>
            <w:sz w:val="22"/>
            <w:szCs w:val="22"/>
          </w:rPr>
          <w:tab/>
        </w:r>
        <w:r w:rsidRPr="00B47982">
          <w:rPr>
            <w:rStyle w:val="Hyperlink"/>
          </w:rPr>
          <w:t>TPM2_Policy_AC_SendSelect</w:t>
        </w:r>
        <w:r>
          <w:rPr>
            <w:webHidden/>
          </w:rPr>
          <w:tab/>
        </w:r>
        <w:r>
          <w:rPr>
            <w:webHidden/>
          </w:rPr>
          <w:fldChar w:fldCharType="begin"/>
        </w:r>
        <w:r>
          <w:rPr>
            <w:webHidden/>
          </w:rPr>
          <w:instrText xml:space="preserve"> PAGEREF _Toc24725589 \h </w:instrText>
        </w:r>
      </w:ins>
      <w:r>
        <w:rPr>
          <w:webHidden/>
        </w:rPr>
      </w:r>
      <w:r>
        <w:rPr>
          <w:webHidden/>
        </w:rPr>
        <w:fldChar w:fldCharType="separate"/>
      </w:r>
      <w:ins w:id="586" w:author="David Wooten" w:date="2019-11-15T15:49:00Z">
        <w:r>
          <w:rPr>
            <w:webHidden/>
          </w:rPr>
          <w:t>415</w:t>
        </w:r>
        <w:r>
          <w:rPr>
            <w:webHidden/>
          </w:rPr>
          <w:fldChar w:fldCharType="end"/>
        </w:r>
        <w:r w:rsidRPr="00B47982">
          <w:rPr>
            <w:rStyle w:val="Hyperlink"/>
          </w:rPr>
          <w:fldChar w:fldCharType="end"/>
        </w:r>
      </w:ins>
    </w:p>
    <w:p w:rsidR="00D51C42" w:rsidRDefault="00D51C42">
      <w:pPr>
        <w:pStyle w:val="TOC1"/>
        <w:rPr>
          <w:ins w:id="587" w:author="David Wooten" w:date="2019-11-15T15:49:00Z"/>
          <w:rFonts w:asciiTheme="minorHAnsi" w:eastAsiaTheme="minorEastAsia" w:hAnsiTheme="minorHAnsi" w:cstheme="minorBidi"/>
          <w:sz w:val="22"/>
        </w:rPr>
      </w:pPr>
      <w:ins w:id="588" w:author="David Wooten" w:date="2019-11-15T15:49:00Z">
        <w:r w:rsidRPr="00B47982">
          <w:rPr>
            <w:rStyle w:val="Hyperlink"/>
          </w:rPr>
          <w:fldChar w:fldCharType="begin"/>
        </w:r>
        <w:r w:rsidRPr="00B47982">
          <w:rPr>
            <w:rStyle w:val="Hyperlink"/>
          </w:rPr>
          <w:instrText xml:space="preserve"> </w:instrText>
        </w:r>
        <w:r>
          <w:instrText>HYPERLINK \l "_Toc24725590"</w:instrText>
        </w:r>
        <w:r w:rsidRPr="00B47982">
          <w:rPr>
            <w:rStyle w:val="Hyperlink"/>
          </w:rPr>
          <w:instrText xml:space="preserve"> </w:instrText>
        </w:r>
        <w:r w:rsidRPr="00B47982">
          <w:rPr>
            <w:rStyle w:val="Hyperlink"/>
          </w:rPr>
          <w:fldChar w:fldCharType="separate"/>
        </w:r>
        <w:r w:rsidRPr="00B47982">
          <w:rPr>
            <w:rStyle w:val="Hyperlink"/>
            <w:kern w:val="20"/>
          </w:rPr>
          <w:t>33</w:t>
        </w:r>
        <w:r>
          <w:rPr>
            <w:rFonts w:asciiTheme="minorHAnsi" w:eastAsiaTheme="minorEastAsia" w:hAnsiTheme="minorHAnsi" w:cstheme="minorBidi"/>
            <w:sz w:val="22"/>
          </w:rPr>
          <w:tab/>
        </w:r>
        <w:r w:rsidRPr="00B47982">
          <w:rPr>
            <w:rStyle w:val="Hyperlink"/>
          </w:rPr>
          <w:t>Authenticated Countdown Timer</w:t>
        </w:r>
        <w:r>
          <w:rPr>
            <w:webHidden/>
          </w:rPr>
          <w:tab/>
        </w:r>
        <w:r>
          <w:rPr>
            <w:webHidden/>
          </w:rPr>
          <w:fldChar w:fldCharType="begin"/>
        </w:r>
        <w:r>
          <w:rPr>
            <w:webHidden/>
          </w:rPr>
          <w:instrText xml:space="preserve"> PAGEREF _Toc24725590 \h </w:instrText>
        </w:r>
      </w:ins>
      <w:r>
        <w:rPr>
          <w:webHidden/>
        </w:rPr>
      </w:r>
      <w:r>
        <w:rPr>
          <w:webHidden/>
        </w:rPr>
        <w:fldChar w:fldCharType="separate"/>
      </w:r>
      <w:ins w:id="589" w:author="David Wooten" w:date="2019-11-15T15:49:00Z">
        <w:r>
          <w:rPr>
            <w:webHidden/>
          </w:rPr>
          <w:t>418</w:t>
        </w:r>
        <w:r>
          <w:rPr>
            <w:webHidden/>
          </w:rPr>
          <w:fldChar w:fldCharType="end"/>
        </w:r>
        <w:r w:rsidRPr="00B47982">
          <w:rPr>
            <w:rStyle w:val="Hyperlink"/>
          </w:rPr>
          <w:fldChar w:fldCharType="end"/>
        </w:r>
      </w:ins>
    </w:p>
    <w:p w:rsidR="00D51C42" w:rsidRDefault="00D51C42">
      <w:pPr>
        <w:pStyle w:val="TOC2"/>
        <w:rPr>
          <w:ins w:id="590" w:author="David Wooten" w:date="2019-11-15T15:49:00Z"/>
          <w:rFonts w:asciiTheme="minorHAnsi" w:eastAsiaTheme="minorEastAsia" w:hAnsiTheme="minorHAnsi" w:cstheme="minorBidi"/>
          <w:sz w:val="22"/>
          <w:szCs w:val="22"/>
        </w:rPr>
      </w:pPr>
      <w:ins w:id="591" w:author="David Wooten" w:date="2019-11-15T15:49:00Z">
        <w:r w:rsidRPr="00B47982">
          <w:rPr>
            <w:rStyle w:val="Hyperlink"/>
          </w:rPr>
          <w:fldChar w:fldCharType="begin"/>
        </w:r>
        <w:r w:rsidRPr="00B47982">
          <w:rPr>
            <w:rStyle w:val="Hyperlink"/>
          </w:rPr>
          <w:instrText xml:space="preserve"> </w:instrText>
        </w:r>
        <w:r>
          <w:instrText>HYPERLINK \l "_Toc24725591"</w:instrText>
        </w:r>
        <w:r w:rsidRPr="00B47982">
          <w:rPr>
            <w:rStyle w:val="Hyperlink"/>
          </w:rPr>
          <w:instrText xml:space="preserve"> </w:instrText>
        </w:r>
        <w:r w:rsidRPr="00B47982">
          <w:rPr>
            <w:rStyle w:val="Hyperlink"/>
          </w:rPr>
          <w:fldChar w:fldCharType="separate"/>
        </w:r>
        <w:r w:rsidRPr="00B47982">
          <w:rPr>
            <w:rStyle w:val="Hyperlink"/>
            <w:spacing w:val="8"/>
            <w:kern w:val="20"/>
          </w:rPr>
          <w:t>33.1</w:t>
        </w:r>
        <w:r>
          <w:rPr>
            <w:rFonts w:asciiTheme="minorHAnsi" w:eastAsiaTheme="minorEastAsia" w:hAnsiTheme="minorHAnsi" w:cstheme="minorBidi"/>
            <w:sz w:val="22"/>
            <w:szCs w:val="22"/>
          </w:rPr>
          <w:tab/>
        </w:r>
        <w:r w:rsidRPr="00B47982">
          <w:rPr>
            <w:rStyle w:val="Hyperlink"/>
          </w:rPr>
          <w:t>Introduction</w:t>
        </w:r>
        <w:r>
          <w:rPr>
            <w:webHidden/>
          </w:rPr>
          <w:tab/>
        </w:r>
        <w:r>
          <w:rPr>
            <w:webHidden/>
          </w:rPr>
          <w:fldChar w:fldCharType="begin"/>
        </w:r>
        <w:r>
          <w:rPr>
            <w:webHidden/>
          </w:rPr>
          <w:instrText xml:space="preserve"> PAGEREF _Toc24725591 \h </w:instrText>
        </w:r>
      </w:ins>
      <w:r>
        <w:rPr>
          <w:webHidden/>
        </w:rPr>
      </w:r>
      <w:r>
        <w:rPr>
          <w:webHidden/>
        </w:rPr>
        <w:fldChar w:fldCharType="separate"/>
      </w:r>
      <w:ins w:id="592" w:author="David Wooten" w:date="2019-11-15T15:49:00Z">
        <w:r>
          <w:rPr>
            <w:webHidden/>
          </w:rPr>
          <w:t>418</w:t>
        </w:r>
        <w:r>
          <w:rPr>
            <w:webHidden/>
          </w:rPr>
          <w:fldChar w:fldCharType="end"/>
        </w:r>
        <w:r w:rsidRPr="00B47982">
          <w:rPr>
            <w:rStyle w:val="Hyperlink"/>
          </w:rPr>
          <w:fldChar w:fldCharType="end"/>
        </w:r>
      </w:ins>
    </w:p>
    <w:p w:rsidR="00D51C42" w:rsidRDefault="00D51C42">
      <w:pPr>
        <w:pStyle w:val="TOC2"/>
        <w:rPr>
          <w:ins w:id="593" w:author="David Wooten" w:date="2019-11-15T15:49:00Z"/>
          <w:rFonts w:asciiTheme="minorHAnsi" w:eastAsiaTheme="minorEastAsia" w:hAnsiTheme="minorHAnsi" w:cstheme="minorBidi"/>
          <w:sz w:val="22"/>
          <w:szCs w:val="22"/>
        </w:rPr>
      </w:pPr>
      <w:ins w:id="594" w:author="David Wooten" w:date="2019-11-15T15:49:00Z">
        <w:r w:rsidRPr="00B47982">
          <w:rPr>
            <w:rStyle w:val="Hyperlink"/>
          </w:rPr>
          <w:fldChar w:fldCharType="begin"/>
        </w:r>
        <w:r w:rsidRPr="00B47982">
          <w:rPr>
            <w:rStyle w:val="Hyperlink"/>
          </w:rPr>
          <w:instrText xml:space="preserve"> </w:instrText>
        </w:r>
        <w:r>
          <w:instrText>HYPERLINK \l "_Toc24725592"</w:instrText>
        </w:r>
        <w:r w:rsidRPr="00B47982">
          <w:rPr>
            <w:rStyle w:val="Hyperlink"/>
          </w:rPr>
          <w:instrText xml:space="preserve"> </w:instrText>
        </w:r>
        <w:r w:rsidRPr="00B47982">
          <w:rPr>
            <w:rStyle w:val="Hyperlink"/>
          </w:rPr>
          <w:fldChar w:fldCharType="separate"/>
        </w:r>
        <w:r w:rsidRPr="00B47982">
          <w:rPr>
            <w:rStyle w:val="Hyperlink"/>
            <w:spacing w:val="8"/>
            <w:kern w:val="20"/>
          </w:rPr>
          <w:t>33.2</w:t>
        </w:r>
        <w:r>
          <w:rPr>
            <w:rFonts w:asciiTheme="minorHAnsi" w:eastAsiaTheme="minorEastAsia" w:hAnsiTheme="minorHAnsi" w:cstheme="minorBidi"/>
            <w:sz w:val="22"/>
            <w:szCs w:val="22"/>
          </w:rPr>
          <w:tab/>
        </w:r>
        <w:r w:rsidRPr="00B47982">
          <w:rPr>
            <w:rStyle w:val="Hyperlink"/>
            <w:lang w:val="en-GB"/>
          </w:rPr>
          <w:t>TPM2_ACT_SetTimeout</w:t>
        </w:r>
        <w:r>
          <w:rPr>
            <w:webHidden/>
          </w:rPr>
          <w:tab/>
        </w:r>
        <w:r>
          <w:rPr>
            <w:webHidden/>
          </w:rPr>
          <w:fldChar w:fldCharType="begin"/>
        </w:r>
        <w:r>
          <w:rPr>
            <w:webHidden/>
          </w:rPr>
          <w:instrText xml:space="preserve"> PAGEREF _Toc24725592 \h </w:instrText>
        </w:r>
      </w:ins>
      <w:r>
        <w:rPr>
          <w:webHidden/>
        </w:rPr>
      </w:r>
      <w:r>
        <w:rPr>
          <w:webHidden/>
        </w:rPr>
        <w:fldChar w:fldCharType="separate"/>
      </w:r>
      <w:ins w:id="595" w:author="David Wooten" w:date="2019-11-15T15:49:00Z">
        <w:r>
          <w:rPr>
            <w:webHidden/>
          </w:rPr>
          <w:t>418</w:t>
        </w:r>
        <w:r>
          <w:rPr>
            <w:webHidden/>
          </w:rPr>
          <w:fldChar w:fldCharType="end"/>
        </w:r>
        <w:r w:rsidRPr="00B47982">
          <w:rPr>
            <w:rStyle w:val="Hyperlink"/>
          </w:rPr>
          <w:fldChar w:fldCharType="end"/>
        </w:r>
      </w:ins>
    </w:p>
    <w:p w:rsidR="00D51C42" w:rsidRDefault="00D51C42">
      <w:pPr>
        <w:pStyle w:val="TOC1"/>
        <w:rPr>
          <w:ins w:id="596" w:author="David Wooten" w:date="2019-11-15T15:49:00Z"/>
          <w:rFonts w:asciiTheme="minorHAnsi" w:eastAsiaTheme="minorEastAsia" w:hAnsiTheme="minorHAnsi" w:cstheme="minorBidi"/>
          <w:sz w:val="22"/>
        </w:rPr>
      </w:pPr>
      <w:ins w:id="597" w:author="David Wooten" w:date="2019-11-15T15:49:00Z">
        <w:r w:rsidRPr="00B47982">
          <w:rPr>
            <w:rStyle w:val="Hyperlink"/>
          </w:rPr>
          <w:fldChar w:fldCharType="begin"/>
        </w:r>
        <w:r w:rsidRPr="00B47982">
          <w:rPr>
            <w:rStyle w:val="Hyperlink"/>
          </w:rPr>
          <w:instrText xml:space="preserve"> </w:instrText>
        </w:r>
        <w:r>
          <w:instrText>HYPERLINK \l "_Toc24725593"</w:instrText>
        </w:r>
        <w:r w:rsidRPr="00B47982">
          <w:rPr>
            <w:rStyle w:val="Hyperlink"/>
          </w:rPr>
          <w:instrText xml:space="preserve"> </w:instrText>
        </w:r>
        <w:r w:rsidRPr="00B47982">
          <w:rPr>
            <w:rStyle w:val="Hyperlink"/>
          </w:rPr>
          <w:fldChar w:fldCharType="separate"/>
        </w:r>
        <w:r w:rsidRPr="00B47982">
          <w:rPr>
            <w:rStyle w:val="Hyperlink"/>
            <w:kern w:val="20"/>
          </w:rPr>
          <w:t>34</w:t>
        </w:r>
        <w:r>
          <w:rPr>
            <w:rFonts w:asciiTheme="minorHAnsi" w:eastAsiaTheme="minorEastAsia" w:hAnsiTheme="minorHAnsi" w:cstheme="minorBidi"/>
            <w:sz w:val="22"/>
          </w:rPr>
          <w:tab/>
        </w:r>
        <w:r w:rsidRPr="00B47982">
          <w:rPr>
            <w:rStyle w:val="Hyperlink"/>
          </w:rPr>
          <w:t>Vendor Specific</w:t>
        </w:r>
        <w:r>
          <w:rPr>
            <w:webHidden/>
          </w:rPr>
          <w:tab/>
        </w:r>
        <w:r>
          <w:rPr>
            <w:webHidden/>
          </w:rPr>
          <w:fldChar w:fldCharType="begin"/>
        </w:r>
        <w:r>
          <w:rPr>
            <w:webHidden/>
          </w:rPr>
          <w:instrText xml:space="preserve"> PAGEREF _Toc24725593 \h </w:instrText>
        </w:r>
      </w:ins>
      <w:r>
        <w:rPr>
          <w:webHidden/>
        </w:rPr>
      </w:r>
      <w:r>
        <w:rPr>
          <w:webHidden/>
        </w:rPr>
        <w:fldChar w:fldCharType="separate"/>
      </w:r>
      <w:ins w:id="598" w:author="David Wooten" w:date="2019-11-15T15:49:00Z">
        <w:r>
          <w:rPr>
            <w:webHidden/>
          </w:rPr>
          <w:t>421</w:t>
        </w:r>
        <w:r>
          <w:rPr>
            <w:webHidden/>
          </w:rPr>
          <w:fldChar w:fldCharType="end"/>
        </w:r>
        <w:r w:rsidRPr="00B47982">
          <w:rPr>
            <w:rStyle w:val="Hyperlink"/>
          </w:rPr>
          <w:fldChar w:fldCharType="end"/>
        </w:r>
      </w:ins>
    </w:p>
    <w:p w:rsidR="00D51C42" w:rsidRDefault="00D51C42">
      <w:pPr>
        <w:pStyle w:val="TOC2"/>
        <w:rPr>
          <w:ins w:id="599" w:author="David Wooten" w:date="2019-11-15T15:49:00Z"/>
          <w:rFonts w:asciiTheme="minorHAnsi" w:eastAsiaTheme="minorEastAsia" w:hAnsiTheme="minorHAnsi" w:cstheme="minorBidi"/>
          <w:sz w:val="22"/>
          <w:szCs w:val="22"/>
        </w:rPr>
      </w:pPr>
      <w:ins w:id="600" w:author="David Wooten" w:date="2019-11-15T15:49:00Z">
        <w:r w:rsidRPr="00B47982">
          <w:rPr>
            <w:rStyle w:val="Hyperlink"/>
          </w:rPr>
          <w:fldChar w:fldCharType="begin"/>
        </w:r>
        <w:r w:rsidRPr="00B47982">
          <w:rPr>
            <w:rStyle w:val="Hyperlink"/>
          </w:rPr>
          <w:instrText xml:space="preserve"> </w:instrText>
        </w:r>
        <w:r>
          <w:instrText>HYPERLINK \l "_Toc24725594"</w:instrText>
        </w:r>
        <w:r w:rsidRPr="00B47982">
          <w:rPr>
            <w:rStyle w:val="Hyperlink"/>
          </w:rPr>
          <w:instrText xml:space="preserve"> </w:instrText>
        </w:r>
        <w:r w:rsidRPr="00B47982">
          <w:rPr>
            <w:rStyle w:val="Hyperlink"/>
          </w:rPr>
          <w:fldChar w:fldCharType="separate"/>
        </w:r>
        <w:r w:rsidRPr="00B47982">
          <w:rPr>
            <w:rStyle w:val="Hyperlink"/>
            <w:spacing w:val="8"/>
            <w:kern w:val="20"/>
          </w:rPr>
          <w:t>34.1</w:t>
        </w:r>
        <w:r>
          <w:rPr>
            <w:rFonts w:asciiTheme="minorHAnsi" w:eastAsiaTheme="minorEastAsia" w:hAnsiTheme="minorHAnsi" w:cstheme="minorBidi"/>
            <w:sz w:val="22"/>
            <w:szCs w:val="22"/>
          </w:rPr>
          <w:tab/>
        </w:r>
        <w:r w:rsidRPr="00B47982">
          <w:rPr>
            <w:rStyle w:val="Hyperlink"/>
          </w:rPr>
          <w:t>Introduction</w:t>
        </w:r>
        <w:r>
          <w:rPr>
            <w:webHidden/>
          </w:rPr>
          <w:tab/>
        </w:r>
        <w:r>
          <w:rPr>
            <w:webHidden/>
          </w:rPr>
          <w:fldChar w:fldCharType="begin"/>
        </w:r>
        <w:r>
          <w:rPr>
            <w:webHidden/>
          </w:rPr>
          <w:instrText xml:space="preserve"> PAGEREF _Toc24725594 \h </w:instrText>
        </w:r>
      </w:ins>
      <w:r>
        <w:rPr>
          <w:webHidden/>
        </w:rPr>
      </w:r>
      <w:r>
        <w:rPr>
          <w:webHidden/>
        </w:rPr>
        <w:fldChar w:fldCharType="separate"/>
      </w:r>
      <w:ins w:id="601" w:author="David Wooten" w:date="2019-11-15T15:49:00Z">
        <w:r>
          <w:rPr>
            <w:webHidden/>
          </w:rPr>
          <w:t>421</w:t>
        </w:r>
        <w:r>
          <w:rPr>
            <w:webHidden/>
          </w:rPr>
          <w:fldChar w:fldCharType="end"/>
        </w:r>
        <w:r w:rsidRPr="00B47982">
          <w:rPr>
            <w:rStyle w:val="Hyperlink"/>
          </w:rPr>
          <w:fldChar w:fldCharType="end"/>
        </w:r>
      </w:ins>
    </w:p>
    <w:p w:rsidR="00D51C42" w:rsidRDefault="00D51C42">
      <w:pPr>
        <w:pStyle w:val="TOC2"/>
        <w:rPr>
          <w:ins w:id="602" w:author="David Wooten" w:date="2019-11-15T15:49:00Z"/>
          <w:rFonts w:asciiTheme="minorHAnsi" w:eastAsiaTheme="minorEastAsia" w:hAnsiTheme="minorHAnsi" w:cstheme="minorBidi"/>
          <w:sz w:val="22"/>
          <w:szCs w:val="22"/>
        </w:rPr>
      </w:pPr>
      <w:ins w:id="603" w:author="David Wooten" w:date="2019-11-15T15:49:00Z">
        <w:r w:rsidRPr="00B47982">
          <w:rPr>
            <w:rStyle w:val="Hyperlink"/>
          </w:rPr>
          <w:fldChar w:fldCharType="begin"/>
        </w:r>
        <w:r w:rsidRPr="00B47982">
          <w:rPr>
            <w:rStyle w:val="Hyperlink"/>
          </w:rPr>
          <w:instrText xml:space="preserve"> </w:instrText>
        </w:r>
        <w:r>
          <w:instrText>HYPERLINK \l "_Toc24725595"</w:instrText>
        </w:r>
        <w:r w:rsidRPr="00B47982">
          <w:rPr>
            <w:rStyle w:val="Hyperlink"/>
          </w:rPr>
          <w:instrText xml:space="preserve"> </w:instrText>
        </w:r>
        <w:r w:rsidRPr="00B47982">
          <w:rPr>
            <w:rStyle w:val="Hyperlink"/>
          </w:rPr>
          <w:fldChar w:fldCharType="separate"/>
        </w:r>
        <w:r w:rsidRPr="00B47982">
          <w:rPr>
            <w:rStyle w:val="Hyperlink"/>
            <w:spacing w:val="8"/>
            <w:kern w:val="20"/>
          </w:rPr>
          <w:t>34.2</w:t>
        </w:r>
        <w:r>
          <w:rPr>
            <w:rFonts w:asciiTheme="minorHAnsi" w:eastAsiaTheme="minorEastAsia" w:hAnsiTheme="minorHAnsi" w:cstheme="minorBidi"/>
            <w:sz w:val="22"/>
            <w:szCs w:val="22"/>
          </w:rPr>
          <w:tab/>
        </w:r>
        <w:r w:rsidRPr="00B47982">
          <w:rPr>
            <w:rStyle w:val="Hyperlink"/>
          </w:rPr>
          <w:t>TPM2_Vendor_TCG_Test</w:t>
        </w:r>
        <w:r>
          <w:rPr>
            <w:webHidden/>
          </w:rPr>
          <w:tab/>
        </w:r>
        <w:r>
          <w:rPr>
            <w:webHidden/>
          </w:rPr>
          <w:fldChar w:fldCharType="begin"/>
        </w:r>
        <w:r>
          <w:rPr>
            <w:webHidden/>
          </w:rPr>
          <w:instrText xml:space="preserve"> PAGEREF _Toc24725595 \h </w:instrText>
        </w:r>
      </w:ins>
      <w:r>
        <w:rPr>
          <w:webHidden/>
        </w:rPr>
      </w:r>
      <w:r>
        <w:rPr>
          <w:webHidden/>
        </w:rPr>
        <w:fldChar w:fldCharType="separate"/>
      </w:r>
      <w:ins w:id="604" w:author="David Wooten" w:date="2019-11-15T15:49:00Z">
        <w:r>
          <w:rPr>
            <w:webHidden/>
          </w:rPr>
          <w:t>421</w:t>
        </w:r>
        <w:r>
          <w:rPr>
            <w:webHidden/>
          </w:rPr>
          <w:fldChar w:fldCharType="end"/>
        </w:r>
        <w:r w:rsidRPr="00B47982">
          <w:rPr>
            <w:rStyle w:val="Hyperlink"/>
          </w:rPr>
          <w:fldChar w:fldCharType="end"/>
        </w:r>
      </w:ins>
    </w:p>
    <w:p w:rsidR="00C53E66" w:rsidRPr="00413B46" w:rsidRDefault="00C53E66" w:rsidP="00297B7C">
      <w:pPr>
        <w:pStyle w:val="TOC2"/>
        <w:rPr>
          <w:rFonts w:eastAsiaTheme="minorEastAsia"/>
        </w:rPr>
      </w:pPr>
      <w:r w:rsidRPr="00C42EAF">
        <w:rPr>
          <w:rFonts w:eastAsiaTheme="minorEastAsia"/>
        </w:rPr>
        <w:fldChar w:fldCharType="end"/>
      </w:r>
    </w:p>
    <w:p w:rsidR="00C53E66" w:rsidRPr="00413B46" w:rsidRDefault="00C53E66" w:rsidP="00C53E66">
      <w:pPr>
        <w:pStyle w:val="Contents"/>
        <w:rPr>
          <w:rFonts w:eastAsiaTheme="minorEastAsia"/>
          <w:b/>
        </w:rPr>
      </w:pPr>
      <w:r w:rsidRPr="00413B46">
        <w:rPr>
          <w:rFonts w:eastAsiaTheme="minorEastAsia"/>
          <w:b/>
        </w:rPr>
        <w:lastRenderedPageBreak/>
        <w:t>Tables</w:t>
      </w:r>
    </w:p>
    <w:p w:rsidR="00D51C42" w:rsidRDefault="00C53E66">
      <w:pPr>
        <w:pStyle w:val="TableofFigures"/>
        <w:rPr>
          <w:ins w:id="605" w:author="David Wooten" w:date="2019-11-15T15:49:00Z"/>
          <w:rFonts w:asciiTheme="minorHAnsi" w:eastAsiaTheme="minorEastAsia" w:hAnsiTheme="minorHAnsi" w:cstheme="minorBidi"/>
          <w:noProof/>
          <w:sz w:val="22"/>
        </w:rPr>
      </w:pPr>
      <w:r w:rsidRPr="00C42EAF">
        <w:rPr>
          <w:rFonts w:ascii="Calibri" w:hAnsi="Calibri"/>
          <w:b/>
          <w:spacing w:val="8"/>
          <w:sz w:val="22"/>
        </w:rPr>
        <w:fldChar w:fldCharType="begin"/>
      </w:r>
      <w:r w:rsidRPr="00413B46">
        <w:rPr>
          <w:b/>
          <w:spacing w:val="8"/>
        </w:rPr>
        <w:instrText xml:space="preserve"> TOC \h \z \c "Table" </w:instrText>
      </w:r>
      <w:r w:rsidRPr="00C42EAF">
        <w:rPr>
          <w:rFonts w:ascii="Calibri" w:hAnsi="Calibri"/>
          <w:b/>
          <w:spacing w:val="8"/>
          <w:sz w:val="22"/>
        </w:rPr>
        <w:fldChar w:fldCharType="separate"/>
      </w:r>
      <w:ins w:id="606" w:author="David Wooten" w:date="2019-11-15T15:49:00Z">
        <w:r w:rsidR="00D51C42" w:rsidRPr="00D61A6E">
          <w:rPr>
            <w:rStyle w:val="Hyperlink"/>
            <w:noProof/>
          </w:rPr>
          <w:fldChar w:fldCharType="begin"/>
        </w:r>
        <w:r w:rsidR="00D51C42" w:rsidRPr="00D61A6E">
          <w:rPr>
            <w:rStyle w:val="Hyperlink"/>
            <w:noProof/>
          </w:rPr>
          <w:instrText xml:space="preserve"> </w:instrText>
        </w:r>
        <w:r w:rsidR="00D51C42">
          <w:rPr>
            <w:noProof/>
          </w:rPr>
          <w:instrText>HYPERLINK \l "_Toc24725596"</w:instrText>
        </w:r>
        <w:r w:rsidR="00D51C42" w:rsidRPr="00D61A6E">
          <w:rPr>
            <w:rStyle w:val="Hyperlink"/>
            <w:noProof/>
          </w:rPr>
          <w:instrText xml:space="preserve"> </w:instrText>
        </w:r>
        <w:r w:rsidR="00D51C42" w:rsidRPr="00D61A6E">
          <w:rPr>
            <w:rStyle w:val="Hyperlink"/>
            <w:noProof/>
          </w:rPr>
          <w:fldChar w:fldCharType="separate"/>
        </w:r>
        <w:r w:rsidR="00D51C42" w:rsidRPr="00D61A6E">
          <w:rPr>
            <w:rStyle w:val="Hyperlink"/>
            <w:noProof/>
          </w:rPr>
          <w:t>Table 1 — Command Modifiers and Decoration</w:t>
        </w:r>
        <w:r w:rsidR="00D51C42">
          <w:rPr>
            <w:noProof/>
            <w:webHidden/>
          </w:rPr>
          <w:tab/>
        </w:r>
        <w:r w:rsidR="00D51C42">
          <w:rPr>
            <w:noProof/>
            <w:webHidden/>
          </w:rPr>
          <w:fldChar w:fldCharType="begin"/>
        </w:r>
        <w:r w:rsidR="00D51C42">
          <w:rPr>
            <w:noProof/>
            <w:webHidden/>
          </w:rPr>
          <w:instrText xml:space="preserve"> PAGEREF _Toc24725596 \h </w:instrText>
        </w:r>
      </w:ins>
      <w:r w:rsidR="00D51C42">
        <w:rPr>
          <w:noProof/>
          <w:webHidden/>
        </w:rPr>
      </w:r>
      <w:r w:rsidR="00D51C42">
        <w:rPr>
          <w:noProof/>
          <w:webHidden/>
        </w:rPr>
        <w:fldChar w:fldCharType="separate"/>
      </w:r>
      <w:ins w:id="607" w:author="David Wooten" w:date="2019-11-15T15:49:00Z">
        <w:r w:rsidR="00D51C42">
          <w:rPr>
            <w:noProof/>
            <w:webHidden/>
          </w:rPr>
          <w:t>2</w:t>
        </w:r>
        <w:r w:rsidR="00D51C42">
          <w:rPr>
            <w:noProof/>
            <w:webHidden/>
          </w:rPr>
          <w:fldChar w:fldCharType="end"/>
        </w:r>
        <w:r w:rsidR="00D51C42" w:rsidRPr="00D61A6E">
          <w:rPr>
            <w:rStyle w:val="Hyperlink"/>
            <w:noProof/>
          </w:rPr>
          <w:fldChar w:fldCharType="end"/>
        </w:r>
      </w:ins>
    </w:p>
    <w:p w:rsidR="00D51C42" w:rsidRDefault="00D51C42">
      <w:pPr>
        <w:pStyle w:val="TableofFigures"/>
        <w:rPr>
          <w:ins w:id="608" w:author="David Wooten" w:date="2019-11-15T15:49:00Z"/>
          <w:rFonts w:asciiTheme="minorHAnsi" w:eastAsiaTheme="minorEastAsia" w:hAnsiTheme="minorHAnsi" w:cstheme="minorBidi"/>
          <w:noProof/>
          <w:sz w:val="22"/>
        </w:rPr>
      </w:pPr>
      <w:ins w:id="609"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"_Toc24725597"</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 — Separators</w:t>
        </w:r>
        <w:r>
          <w:rPr>
            <w:noProof/>
            <w:webHidden/>
          </w:rPr>
          <w:tab/>
        </w:r>
        <w:r>
          <w:rPr>
            <w:noProof/>
            <w:webHidden/>
          </w:rPr>
          <w:fldChar w:fldCharType="begin"/>
        </w:r>
        <w:r>
          <w:rPr>
            <w:noProof/>
            <w:webHidden/>
          </w:rPr>
          <w:instrText xml:space="preserve"> PAGEREF _Toc24725597 \h </w:instrText>
        </w:r>
      </w:ins>
      <w:r>
        <w:rPr>
          <w:noProof/>
          <w:webHidden/>
        </w:rPr>
      </w:r>
      <w:r>
        <w:rPr>
          <w:noProof/>
          <w:webHidden/>
        </w:rPr>
        <w:fldChar w:fldCharType="separate"/>
      </w:r>
      <w:ins w:id="610" w:author="David Wooten" w:date="2019-11-15T15:49:00Z">
        <w:r>
          <w:rPr>
            <w:noProof/>
            <w:webHidden/>
          </w:rPr>
          <w:t>3</w:t>
        </w:r>
        <w:r>
          <w:rPr>
            <w:noProof/>
            <w:webHidden/>
          </w:rPr>
          <w:fldChar w:fldCharType="end"/>
        </w:r>
        <w:r w:rsidRPr="00D61A6E">
          <w:rPr>
            <w:rStyle w:val="Hyperlink"/>
            <w:noProof/>
          </w:rPr>
          <w:fldChar w:fldCharType="end"/>
        </w:r>
      </w:ins>
    </w:p>
    <w:p w:rsidR="00D51C42" w:rsidRDefault="00D51C42">
      <w:pPr>
        <w:pStyle w:val="TableofFigures"/>
        <w:rPr>
          <w:ins w:id="611" w:author="David Wooten" w:date="2019-11-15T15:49:00Z"/>
          <w:rFonts w:asciiTheme="minorHAnsi" w:eastAsiaTheme="minorEastAsia" w:hAnsiTheme="minorHAnsi" w:cstheme="minorBidi"/>
          <w:noProof/>
          <w:sz w:val="22"/>
        </w:rPr>
      </w:pPr>
      <w:ins w:id="612"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"_Toc24725598"</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3 — Unmarshaling Errors</w:t>
        </w:r>
        <w:r>
          <w:rPr>
            <w:noProof/>
            <w:webHidden/>
          </w:rPr>
          <w:tab/>
        </w:r>
        <w:r>
          <w:rPr>
            <w:noProof/>
            <w:webHidden/>
          </w:rPr>
          <w:fldChar w:fldCharType="begin"/>
        </w:r>
        <w:r>
          <w:rPr>
            <w:noProof/>
            <w:webHidden/>
          </w:rPr>
          <w:instrText xml:space="preserve"> PAGEREF _Toc24725598 \h </w:instrText>
        </w:r>
      </w:ins>
      <w:r>
        <w:rPr>
          <w:noProof/>
          <w:webHidden/>
        </w:rPr>
      </w:r>
      <w:r>
        <w:rPr>
          <w:noProof/>
          <w:webHidden/>
        </w:rPr>
        <w:fldChar w:fldCharType="separate"/>
      </w:r>
      <w:ins w:id="613" w:author="David Wooten" w:date="2019-11-15T15:49:00Z">
        <w:r>
          <w:rPr>
            <w:noProof/>
            <w:webHidden/>
          </w:rPr>
          <w:t>10</w:t>
        </w:r>
        <w:r>
          <w:rPr>
            <w:noProof/>
            <w:webHidden/>
          </w:rPr>
          <w:fldChar w:fldCharType="end"/>
        </w:r>
        <w:r w:rsidRPr="00D61A6E">
          <w:rPr>
            <w:rStyle w:val="Hyperlink"/>
            <w:noProof/>
          </w:rPr>
          <w:fldChar w:fldCharType="end"/>
        </w:r>
      </w:ins>
    </w:p>
    <w:p w:rsidR="00D51C42" w:rsidRDefault="00D51C42">
      <w:pPr>
        <w:pStyle w:val="TableofFigures"/>
        <w:rPr>
          <w:ins w:id="614" w:author="David Wooten" w:date="2019-11-15T15:49:00Z"/>
          <w:rFonts w:asciiTheme="minorHAnsi" w:eastAsiaTheme="minorEastAsia" w:hAnsiTheme="minorHAnsi" w:cstheme="minorBidi"/>
          <w:noProof/>
          <w:sz w:val="22"/>
        </w:rPr>
      </w:pPr>
      <w:ins w:id="615"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"_Toc24725599"</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4 — Command-Independent Response Codes</w:t>
        </w:r>
        <w:r>
          <w:rPr>
            <w:noProof/>
            <w:webHidden/>
          </w:rPr>
          <w:tab/>
        </w:r>
        <w:r>
          <w:rPr>
            <w:noProof/>
            <w:webHidden/>
          </w:rPr>
          <w:fldChar w:fldCharType="begin"/>
        </w:r>
        <w:r>
          <w:rPr>
            <w:noProof/>
            <w:webHidden/>
          </w:rPr>
          <w:instrText xml:space="preserve"> PAGEREF _Toc24725599 \h </w:instrText>
        </w:r>
      </w:ins>
      <w:r>
        <w:rPr>
          <w:noProof/>
          <w:webHidden/>
        </w:rPr>
      </w:r>
      <w:r>
        <w:rPr>
          <w:noProof/>
          <w:webHidden/>
        </w:rPr>
        <w:fldChar w:fldCharType="separate"/>
      </w:r>
      <w:ins w:id="616" w:author="David Wooten" w:date="2019-11-15T15:49:00Z">
        <w:r>
          <w:rPr>
            <w:noProof/>
            <w:webHidden/>
          </w:rPr>
          <w:t>13</w:t>
        </w:r>
        <w:r>
          <w:rPr>
            <w:noProof/>
            <w:webHidden/>
          </w:rPr>
          <w:fldChar w:fldCharType="end"/>
        </w:r>
        <w:r w:rsidRPr="00D61A6E">
          <w:rPr>
            <w:rStyle w:val="Hyperlink"/>
            <w:noProof/>
          </w:rPr>
          <w:fldChar w:fldCharType="end"/>
        </w:r>
      </w:ins>
    </w:p>
    <w:p w:rsidR="00D51C42" w:rsidRDefault="00D51C42">
      <w:pPr>
        <w:pStyle w:val="TableofFigures"/>
        <w:rPr>
          <w:ins w:id="617" w:author="David Wooten" w:date="2019-11-15T15:49:00Z"/>
          <w:rFonts w:asciiTheme="minorHAnsi" w:eastAsiaTheme="minorEastAsia" w:hAnsiTheme="minorHAnsi" w:cstheme="minorBidi"/>
          <w:noProof/>
          <w:sz w:val="22"/>
        </w:rPr>
      </w:pPr>
      <w:ins w:id="618"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"_Toc24725600"</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5 — TPM2_Startup Command</w:t>
        </w:r>
        <w:r>
          <w:rPr>
            <w:noProof/>
            <w:webHidden/>
          </w:rPr>
          <w:tab/>
        </w:r>
        <w:r>
          <w:rPr>
            <w:noProof/>
            <w:webHidden/>
          </w:rPr>
          <w:fldChar w:fldCharType="begin"/>
        </w:r>
        <w:r>
          <w:rPr>
            <w:noProof/>
            <w:webHidden/>
          </w:rPr>
          <w:instrText xml:space="preserve"> PAGEREF _Toc24725600 \h </w:instrText>
        </w:r>
      </w:ins>
      <w:r>
        <w:rPr>
          <w:noProof/>
          <w:webHidden/>
        </w:rPr>
      </w:r>
      <w:r>
        <w:rPr>
          <w:noProof/>
          <w:webHidden/>
        </w:rPr>
        <w:fldChar w:fldCharType="separate"/>
      </w:r>
      <w:ins w:id="619" w:author="David Wooten" w:date="2019-11-15T15:49:00Z">
        <w:r>
          <w:rPr>
            <w:noProof/>
            <w:webHidden/>
          </w:rPr>
          <w:t>22</w:t>
        </w:r>
        <w:r>
          <w:rPr>
            <w:noProof/>
            <w:webHidden/>
          </w:rPr>
          <w:fldChar w:fldCharType="end"/>
        </w:r>
        <w:r w:rsidRPr="00D61A6E">
          <w:rPr>
            <w:rStyle w:val="Hyperlink"/>
            <w:noProof/>
          </w:rPr>
          <w:fldChar w:fldCharType="end"/>
        </w:r>
      </w:ins>
    </w:p>
    <w:p w:rsidR="00D51C42" w:rsidRDefault="00D51C42">
      <w:pPr>
        <w:pStyle w:val="TableofFigures"/>
        <w:rPr>
          <w:ins w:id="620" w:author="David Wooten" w:date="2019-11-15T15:49:00Z"/>
          <w:rFonts w:asciiTheme="minorHAnsi" w:eastAsiaTheme="minorEastAsia" w:hAnsiTheme="minorHAnsi" w:cstheme="minorBidi"/>
          <w:noProof/>
          <w:sz w:val="22"/>
        </w:rPr>
      </w:pPr>
      <w:ins w:id="621"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"_Toc24725601"</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6 — TPM2_Startup Response</w:t>
        </w:r>
        <w:r>
          <w:rPr>
            <w:noProof/>
            <w:webHidden/>
          </w:rPr>
          <w:tab/>
        </w:r>
        <w:r>
          <w:rPr>
            <w:noProof/>
            <w:webHidden/>
          </w:rPr>
          <w:fldChar w:fldCharType="begin"/>
        </w:r>
        <w:r>
          <w:rPr>
            <w:noProof/>
            <w:webHidden/>
          </w:rPr>
          <w:instrText xml:space="preserve"> PAGEREF _Toc24725601 \h </w:instrText>
        </w:r>
      </w:ins>
      <w:r>
        <w:rPr>
          <w:noProof/>
          <w:webHidden/>
        </w:rPr>
      </w:r>
      <w:r>
        <w:rPr>
          <w:noProof/>
          <w:webHidden/>
        </w:rPr>
        <w:fldChar w:fldCharType="separate"/>
      </w:r>
      <w:ins w:id="622" w:author="David Wooten" w:date="2019-11-15T15:49:00Z">
        <w:r>
          <w:rPr>
            <w:noProof/>
            <w:webHidden/>
          </w:rPr>
          <w:t>22</w:t>
        </w:r>
        <w:r>
          <w:rPr>
            <w:noProof/>
            <w:webHidden/>
          </w:rPr>
          <w:fldChar w:fldCharType="end"/>
        </w:r>
        <w:r w:rsidRPr="00D61A6E">
          <w:rPr>
            <w:rStyle w:val="Hyperlink"/>
            <w:noProof/>
          </w:rPr>
          <w:fldChar w:fldCharType="end"/>
        </w:r>
      </w:ins>
    </w:p>
    <w:p w:rsidR="00D51C42" w:rsidRDefault="00D51C42">
      <w:pPr>
        <w:pStyle w:val="TableofFigures"/>
        <w:rPr>
          <w:ins w:id="623" w:author="David Wooten" w:date="2019-11-15T15:49:00Z"/>
          <w:rFonts w:asciiTheme="minorHAnsi" w:eastAsiaTheme="minorEastAsia" w:hAnsiTheme="minorHAnsi" w:cstheme="minorBidi"/>
          <w:noProof/>
          <w:sz w:val="22"/>
        </w:rPr>
      </w:pPr>
      <w:ins w:id="624"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"_Toc24725602"</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7 — TPM2_Shutdown Command</w:t>
        </w:r>
        <w:r>
          <w:rPr>
            <w:noProof/>
            <w:webHidden/>
          </w:rPr>
          <w:tab/>
        </w:r>
        <w:r>
          <w:rPr>
            <w:noProof/>
            <w:webHidden/>
          </w:rPr>
          <w:fldChar w:fldCharType="begin"/>
        </w:r>
        <w:r>
          <w:rPr>
            <w:noProof/>
            <w:webHidden/>
          </w:rPr>
          <w:instrText xml:space="preserve"> PAGEREF _Toc24725602 \h </w:instrText>
        </w:r>
      </w:ins>
      <w:r>
        <w:rPr>
          <w:noProof/>
          <w:webHidden/>
        </w:rPr>
      </w:r>
      <w:r>
        <w:rPr>
          <w:noProof/>
          <w:webHidden/>
        </w:rPr>
        <w:fldChar w:fldCharType="separate"/>
      </w:r>
      <w:ins w:id="625" w:author="David Wooten" w:date="2019-11-15T15:49:00Z">
        <w:r>
          <w:rPr>
            <w:noProof/>
            <w:webHidden/>
          </w:rPr>
          <w:t>25</w:t>
        </w:r>
        <w:r>
          <w:rPr>
            <w:noProof/>
            <w:webHidden/>
          </w:rPr>
          <w:fldChar w:fldCharType="end"/>
        </w:r>
        <w:r w:rsidRPr="00D61A6E">
          <w:rPr>
            <w:rStyle w:val="Hyperlink"/>
            <w:noProof/>
          </w:rPr>
          <w:fldChar w:fldCharType="end"/>
        </w:r>
      </w:ins>
    </w:p>
    <w:p w:rsidR="00D51C42" w:rsidRDefault="00D51C42">
      <w:pPr>
        <w:pStyle w:val="TableofFigures"/>
        <w:rPr>
          <w:ins w:id="626" w:author="David Wooten" w:date="2019-11-15T15:49:00Z"/>
          <w:rFonts w:asciiTheme="minorHAnsi" w:eastAsiaTheme="minorEastAsia" w:hAnsiTheme="minorHAnsi" w:cstheme="minorBidi"/>
          <w:noProof/>
          <w:sz w:val="22"/>
        </w:rPr>
      </w:pPr>
      <w:ins w:id="627"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"_Toc24725603"</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8 — TPM2_Shutdown Response</w:t>
        </w:r>
        <w:r>
          <w:rPr>
            <w:noProof/>
            <w:webHidden/>
          </w:rPr>
          <w:tab/>
        </w:r>
        <w:r>
          <w:rPr>
            <w:noProof/>
            <w:webHidden/>
          </w:rPr>
          <w:fldChar w:fldCharType="begin"/>
        </w:r>
        <w:r>
          <w:rPr>
            <w:noProof/>
            <w:webHidden/>
          </w:rPr>
          <w:instrText xml:space="preserve"> PAGEREF _Toc24725603 \h </w:instrText>
        </w:r>
      </w:ins>
      <w:r>
        <w:rPr>
          <w:noProof/>
          <w:webHidden/>
        </w:rPr>
      </w:r>
      <w:r>
        <w:rPr>
          <w:noProof/>
          <w:webHidden/>
        </w:rPr>
        <w:fldChar w:fldCharType="separate"/>
      </w:r>
      <w:ins w:id="628" w:author="David Wooten" w:date="2019-11-15T15:49:00Z">
        <w:r>
          <w:rPr>
            <w:noProof/>
            <w:webHidden/>
          </w:rPr>
          <w:t>25</w:t>
        </w:r>
        <w:r>
          <w:rPr>
            <w:noProof/>
            <w:webHidden/>
          </w:rPr>
          <w:fldChar w:fldCharType="end"/>
        </w:r>
        <w:r w:rsidRPr="00D61A6E">
          <w:rPr>
            <w:rStyle w:val="Hyperlink"/>
            <w:noProof/>
          </w:rPr>
          <w:fldChar w:fldCharType="end"/>
        </w:r>
      </w:ins>
    </w:p>
    <w:p w:rsidR="00D51C42" w:rsidRDefault="00D51C42">
      <w:pPr>
        <w:pStyle w:val="TableofFigures"/>
        <w:rPr>
          <w:ins w:id="629" w:author="David Wooten" w:date="2019-11-15T15:49:00Z"/>
          <w:rFonts w:asciiTheme="minorHAnsi" w:eastAsiaTheme="minorEastAsia" w:hAnsiTheme="minorHAnsi" w:cstheme="minorBidi"/>
          <w:noProof/>
          <w:sz w:val="22"/>
        </w:rPr>
      </w:pPr>
      <w:ins w:id="630"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"_Toc24725604"</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9 — TPM2_SelfTest Command</w:t>
        </w:r>
        <w:r>
          <w:rPr>
            <w:noProof/>
            <w:webHidden/>
          </w:rPr>
          <w:tab/>
        </w:r>
        <w:r>
          <w:rPr>
            <w:noProof/>
            <w:webHidden/>
          </w:rPr>
          <w:fldChar w:fldCharType="begin"/>
        </w:r>
        <w:r>
          <w:rPr>
            <w:noProof/>
            <w:webHidden/>
          </w:rPr>
          <w:instrText xml:space="preserve"> PAGEREF _Toc24725604 \h </w:instrText>
        </w:r>
      </w:ins>
      <w:r>
        <w:rPr>
          <w:noProof/>
          <w:webHidden/>
        </w:rPr>
      </w:r>
      <w:r>
        <w:rPr>
          <w:noProof/>
          <w:webHidden/>
        </w:rPr>
        <w:fldChar w:fldCharType="separate"/>
      </w:r>
      <w:ins w:id="631" w:author="David Wooten" w:date="2019-11-15T15:49:00Z">
        <w:r>
          <w:rPr>
            <w:noProof/>
            <w:webHidden/>
          </w:rPr>
          <w:t>29</w:t>
        </w:r>
        <w:r>
          <w:rPr>
            <w:noProof/>
            <w:webHidden/>
          </w:rPr>
          <w:fldChar w:fldCharType="end"/>
        </w:r>
        <w:r w:rsidRPr="00D61A6E">
          <w:rPr>
            <w:rStyle w:val="Hyperlink"/>
            <w:noProof/>
          </w:rPr>
          <w:fldChar w:fldCharType="end"/>
        </w:r>
      </w:ins>
    </w:p>
    <w:p w:rsidR="00D51C42" w:rsidRDefault="00D51C42">
      <w:pPr>
        <w:pStyle w:val="TableofFigures"/>
        <w:rPr>
          <w:ins w:id="632" w:author="David Wooten" w:date="2019-11-15T15:49:00Z"/>
          <w:rFonts w:asciiTheme="minorHAnsi" w:eastAsiaTheme="minorEastAsia" w:hAnsiTheme="minorHAnsi" w:cstheme="minorBidi"/>
          <w:noProof/>
          <w:sz w:val="22"/>
        </w:rPr>
      </w:pPr>
      <w:ins w:id="633"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"_Toc24725605"</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10 — TPM2_SelfTest Response</w:t>
        </w:r>
        <w:r>
          <w:rPr>
            <w:noProof/>
            <w:webHidden/>
          </w:rPr>
          <w:tab/>
        </w:r>
        <w:r>
          <w:rPr>
            <w:noProof/>
            <w:webHidden/>
          </w:rPr>
          <w:fldChar w:fldCharType="begin"/>
        </w:r>
        <w:r>
          <w:rPr>
            <w:noProof/>
            <w:webHidden/>
          </w:rPr>
          <w:instrText xml:space="preserve"> PAGEREF _Toc24725605 \h </w:instrText>
        </w:r>
      </w:ins>
      <w:r>
        <w:rPr>
          <w:noProof/>
          <w:webHidden/>
        </w:rPr>
      </w:r>
      <w:r>
        <w:rPr>
          <w:noProof/>
          <w:webHidden/>
        </w:rPr>
        <w:fldChar w:fldCharType="separate"/>
      </w:r>
      <w:ins w:id="634" w:author="David Wooten" w:date="2019-11-15T15:49:00Z">
        <w:r>
          <w:rPr>
            <w:noProof/>
            <w:webHidden/>
          </w:rPr>
          <w:t>29</w:t>
        </w:r>
        <w:r>
          <w:rPr>
            <w:noProof/>
            <w:webHidden/>
          </w:rPr>
          <w:fldChar w:fldCharType="end"/>
        </w:r>
        <w:r w:rsidRPr="00D61A6E">
          <w:rPr>
            <w:rStyle w:val="Hyperlink"/>
            <w:noProof/>
          </w:rPr>
          <w:fldChar w:fldCharType="end"/>
        </w:r>
      </w:ins>
    </w:p>
    <w:p w:rsidR="00D51C42" w:rsidRDefault="00D51C42">
      <w:pPr>
        <w:pStyle w:val="TableofFigures"/>
        <w:rPr>
          <w:ins w:id="635" w:author="David Wooten" w:date="2019-11-15T15:49:00Z"/>
          <w:rFonts w:asciiTheme="minorHAnsi" w:eastAsiaTheme="minorEastAsia" w:hAnsiTheme="minorHAnsi" w:cstheme="minorBidi"/>
          <w:noProof/>
          <w:sz w:val="22"/>
        </w:rPr>
      </w:pPr>
      <w:ins w:id="636"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"_Toc24725606"</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11 — TPM2_IncrementalSelfTest Command</w:t>
        </w:r>
        <w:r>
          <w:rPr>
            <w:noProof/>
            <w:webHidden/>
          </w:rPr>
          <w:tab/>
        </w:r>
        <w:r>
          <w:rPr>
            <w:noProof/>
            <w:webHidden/>
          </w:rPr>
          <w:fldChar w:fldCharType="begin"/>
        </w:r>
        <w:r>
          <w:rPr>
            <w:noProof/>
            <w:webHidden/>
          </w:rPr>
          <w:instrText xml:space="preserve"> PAGEREF _Toc24725606 \h </w:instrText>
        </w:r>
      </w:ins>
      <w:r>
        <w:rPr>
          <w:noProof/>
          <w:webHidden/>
        </w:rPr>
      </w:r>
      <w:r>
        <w:rPr>
          <w:noProof/>
          <w:webHidden/>
        </w:rPr>
        <w:fldChar w:fldCharType="separate"/>
      </w:r>
      <w:ins w:id="637" w:author="David Wooten" w:date="2019-11-15T15:49:00Z">
        <w:r>
          <w:rPr>
            <w:noProof/>
            <w:webHidden/>
          </w:rPr>
          <w:t>32</w:t>
        </w:r>
        <w:r>
          <w:rPr>
            <w:noProof/>
            <w:webHidden/>
          </w:rPr>
          <w:fldChar w:fldCharType="end"/>
        </w:r>
        <w:r w:rsidRPr="00D61A6E">
          <w:rPr>
            <w:rStyle w:val="Hyperlink"/>
            <w:noProof/>
          </w:rPr>
          <w:fldChar w:fldCharType="end"/>
        </w:r>
      </w:ins>
    </w:p>
    <w:p w:rsidR="00D51C42" w:rsidRDefault="00D51C42">
      <w:pPr>
        <w:pStyle w:val="TableofFigures"/>
        <w:rPr>
          <w:ins w:id="638" w:author="David Wooten" w:date="2019-11-15T15:49:00Z"/>
          <w:rFonts w:asciiTheme="minorHAnsi" w:eastAsiaTheme="minorEastAsia" w:hAnsiTheme="minorHAnsi" w:cstheme="minorBidi"/>
          <w:noProof/>
          <w:sz w:val="22"/>
        </w:rPr>
      </w:pPr>
      <w:ins w:id="639"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"_Toc24725607"</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12 — TPM2_IncrementalSelfTest Response</w:t>
        </w:r>
        <w:r>
          <w:rPr>
            <w:noProof/>
            <w:webHidden/>
          </w:rPr>
          <w:tab/>
        </w:r>
        <w:r>
          <w:rPr>
            <w:noProof/>
            <w:webHidden/>
          </w:rPr>
          <w:fldChar w:fldCharType="begin"/>
        </w:r>
        <w:r>
          <w:rPr>
            <w:noProof/>
            <w:webHidden/>
          </w:rPr>
          <w:instrText xml:space="preserve"> PAGEREF _Toc24725607 \h </w:instrText>
        </w:r>
      </w:ins>
      <w:r>
        <w:rPr>
          <w:noProof/>
          <w:webHidden/>
        </w:rPr>
      </w:r>
      <w:r>
        <w:rPr>
          <w:noProof/>
          <w:webHidden/>
        </w:rPr>
        <w:fldChar w:fldCharType="separate"/>
      </w:r>
      <w:ins w:id="640" w:author="David Wooten" w:date="2019-11-15T15:49:00Z">
        <w:r>
          <w:rPr>
            <w:noProof/>
            <w:webHidden/>
          </w:rPr>
          <w:t>32</w:t>
        </w:r>
        <w:r>
          <w:rPr>
            <w:noProof/>
            <w:webHidden/>
          </w:rPr>
          <w:fldChar w:fldCharType="end"/>
        </w:r>
        <w:r w:rsidRPr="00D61A6E">
          <w:rPr>
            <w:rStyle w:val="Hyperlink"/>
            <w:noProof/>
          </w:rPr>
          <w:fldChar w:fldCharType="end"/>
        </w:r>
      </w:ins>
    </w:p>
    <w:p w:rsidR="00D51C42" w:rsidRDefault="00D51C42">
      <w:pPr>
        <w:pStyle w:val="TableofFigures"/>
        <w:rPr>
          <w:ins w:id="641" w:author="David Wooten" w:date="2019-11-15T15:49:00Z"/>
          <w:rFonts w:asciiTheme="minorHAnsi" w:eastAsiaTheme="minorEastAsia" w:hAnsiTheme="minorHAnsi" w:cstheme="minorBidi"/>
          <w:noProof/>
          <w:sz w:val="22"/>
        </w:rPr>
      </w:pPr>
      <w:ins w:id="642"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"_Toc24725608"</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13 — TPM2_GetTestResult Command</w:t>
        </w:r>
        <w:r>
          <w:rPr>
            <w:noProof/>
            <w:webHidden/>
          </w:rPr>
          <w:tab/>
        </w:r>
        <w:r>
          <w:rPr>
            <w:noProof/>
            <w:webHidden/>
          </w:rPr>
          <w:fldChar w:fldCharType="begin"/>
        </w:r>
        <w:r>
          <w:rPr>
            <w:noProof/>
            <w:webHidden/>
          </w:rPr>
          <w:instrText xml:space="preserve"> PAGEREF _Toc24725608 \h </w:instrText>
        </w:r>
      </w:ins>
      <w:r>
        <w:rPr>
          <w:noProof/>
          <w:webHidden/>
        </w:rPr>
      </w:r>
      <w:r>
        <w:rPr>
          <w:noProof/>
          <w:webHidden/>
        </w:rPr>
        <w:fldChar w:fldCharType="separate"/>
      </w:r>
      <w:ins w:id="643" w:author="David Wooten" w:date="2019-11-15T15:49:00Z">
        <w:r>
          <w:rPr>
            <w:noProof/>
            <w:webHidden/>
          </w:rPr>
          <w:t>35</w:t>
        </w:r>
        <w:r>
          <w:rPr>
            <w:noProof/>
            <w:webHidden/>
          </w:rPr>
          <w:fldChar w:fldCharType="end"/>
        </w:r>
        <w:r w:rsidRPr="00D61A6E">
          <w:rPr>
            <w:rStyle w:val="Hyperlink"/>
            <w:noProof/>
          </w:rPr>
          <w:fldChar w:fldCharType="end"/>
        </w:r>
      </w:ins>
    </w:p>
    <w:p w:rsidR="00D51C42" w:rsidRDefault="00D51C42">
      <w:pPr>
        <w:pStyle w:val="TableofFigures"/>
        <w:rPr>
          <w:ins w:id="644" w:author="David Wooten" w:date="2019-11-15T15:49:00Z"/>
          <w:rFonts w:asciiTheme="minorHAnsi" w:eastAsiaTheme="minorEastAsia" w:hAnsiTheme="minorHAnsi" w:cstheme="minorBidi"/>
          <w:noProof/>
          <w:sz w:val="22"/>
        </w:rPr>
      </w:pPr>
      <w:ins w:id="645"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"_Toc24725609"</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14 — TPM2_GetTestResult Response</w:t>
        </w:r>
        <w:r>
          <w:rPr>
            <w:noProof/>
            <w:webHidden/>
          </w:rPr>
          <w:tab/>
        </w:r>
        <w:r>
          <w:rPr>
            <w:noProof/>
            <w:webHidden/>
          </w:rPr>
          <w:fldChar w:fldCharType="begin"/>
        </w:r>
        <w:r>
          <w:rPr>
            <w:noProof/>
            <w:webHidden/>
          </w:rPr>
          <w:instrText xml:space="preserve"> PAGEREF _Toc24725609 \h </w:instrText>
        </w:r>
      </w:ins>
      <w:r>
        <w:rPr>
          <w:noProof/>
          <w:webHidden/>
        </w:rPr>
      </w:r>
      <w:r>
        <w:rPr>
          <w:noProof/>
          <w:webHidden/>
        </w:rPr>
        <w:fldChar w:fldCharType="separate"/>
      </w:r>
      <w:ins w:id="646" w:author="David Wooten" w:date="2019-11-15T15:49:00Z">
        <w:r>
          <w:rPr>
            <w:noProof/>
            <w:webHidden/>
          </w:rPr>
          <w:t>35</w:t>
        </w:r>
        <w:r>
          <w:rPr>
            <w:noProof/>
            <w:webHidden/>
          </w:rPr>
          <w:fldChar w:fldCharType="end"/>
        </w:r>
        <w:r w:rsidRPr="00D61A6E">
          <w:rPr>
            <w:rStyle w:val="Hyperlink"/>
            <w:noProof/>
          </w:rPr>
          <w:fldChar w:fldCharType="end"/>
        </w:r>
      </w:ins>
    </w:p>
    <w:p w:rsidR="00D51C42" w:rsidRDefault="00D51C42">
      <w:pPr>
        <w:pStyle w:val="TableofFigures"/>
        <w:rPr>
          <w:ins w:id="647" w:author="David Wooten" w:date="2019-11-15T15:49:00Z"/>
          <w:rFonts w:asciiTheme="minorHAnsi" w:eastAsiaTheme="minorEastAsia" w:hAnsiTheme="minorHAnsi" w:cstheme="minorBidi"/>
          <w:noProof/>
          <w:sz w:val="22"/>
        </w:rPr>
      </w:pPr>
      <w:ins w:id="648"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"_Toc24725610"</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15 — TPM2_StartAuthSession Command</w:t>
        </w:r>
        <w:r>
          <w:rPr>
            <w:noProof/>
            <w:webHidden/>
          </w:rPr>
          <w:tab/>
        </w:r>
        <w:r>
          <w:rPr>
            <w:noProof/>
            <w:webHidden/>
          </w:rPr>
          <w:fldChar w:fldCharType="begin"/>
        </w:r>
        <w:r>
          <w:rPr>
            <w:noProof/>
            <w:webHidden/>
          </w:rPr>
          <w:instrText xml:space="preserve"> PAGEREF _Toc24725610 \h </w:instrText>
        </w:r>
      </w:ins>
      <w:r>
        <w:rPr>
          <w:noProof/>
          <w:webHidden/>
        </w:rPr>
      </w:r>
      <w:r>
        <w:rPr>
          <w:noProof/>
          <w:webHidden/>
        </w:rPr>
        <w:fldChar w:fldCharType="separate"/>
      </w:r>
      <w:ins w:id="649" w:author="David Wooten" w:date="2019-11-15T15:49:00Z">
        <w:r>
          <w:rPr>
            <w:noProof/>
            <w:webHidden/>
          </w:rPr>
          <w:t>39</w:t>
        </w:r>
        <w:r>
          <w:rPr>
            <w:noProof/>
            <w:webHidden/>
          </w:rPr>
          <w:fldChar w:fldCharType="end"/>
        </w:r>
        <w:r w:rsidRPr="00D61A6E">
          <w:rPr>
            <w:rStyle w:val="Hyperlink"/>
            <w:noProof/>
          </w:rPr>
          <w:fldChar w:fldCharType="end"/>
        </w:r>
      </w:ins>
    </w:p>
    <w:p w:rsidR="00D51C42" w:rsidRDefault="00D51C42">
      <w:pPr>
        <w:pStyle w:val="TableofFigures"/>
        <w:rPr>
          <w:ins w:id="650" w:author="David Wooten" w:date="2019-11-15T15:49:00Z"/>
          <w:rFonts w:asciiTheme="minorHAnsi" w:eastAsiaTheme="minorEastAsia" w:hAnsiTheme="minorHAnsi" w:cstheme="minorBidi"/>
          <w:noProof/>
          <w:sz w:val="22"/>
        </w:rPr>
      </w:pPr>
      <w:ins w:id="651"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"_Toc24725611"</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16 — TPM2_StartAuthSession Response</w:t>
        </w:r>
        <w:r>
          <w:rPr>
            <w:noProof/>
            <w:webHidden/>
          </w:rPr>
          <w:tab/>
        </w:r>
        <w:r>
          <w:rPr>
            <w:noProof/>
            <w:webHidden/>
          </w:rPr>
          <w:fldChar w:fldCharType="begin"/>
        </w:r>
        <w:r>
          <w:rPr>
            <w:noProof/>
            <w:webHidden/>
          </w:rPr>
          <w:instrText xml:space="preserve"> PAGEREF _Toc24725611 \h </w:instrText>
        </w:r>
      </w:ins>
      <w:r>
        <w:rPr>
          <w:noProof/>
          <w:webHidden/>
        </w:rPr>
      </w:r>
      <w:r>
        <w:rPr>
          <w:noProof/>
          <w:webHidden/>
        </w:rPr>
        <w:fldChar w:fldCharType="separate"/>
      </w:r>
      <w:ins w:id="652" w:author="David Wooten" w:date="2019-11-15T15:49:00Z">
        <w:r>
          <w:rPr>
            <w:noProof/>
            <w:webHidden/>
          </w:rPr>
          <w:t>39</w:t>
        </w:r>
        <w:r>
          <w:rPr>
            <w:noProof/>
            <w:webHidden/>
          </w:rPr>
          <w:fldChar w:fldCharType="end"/>
        </w:r>
        <w:r w:rsidRPr="00D61A6E">
          <w:rPr>
            <w:rStyle w:val="Hyperlink"/>
            <w:noProof/>
          </w:rPr>
          <w:fldChar w:fldCharType="end"/>
        </w:r>
      </w:ins>
    </w:p>
    <w:p w:rsidR="00D51C42" w:rsidRDefault="00D51C42">
      <w:pPr>
        <w:pStyle w:val="TableofFigures"/>
        <w:rPr>
          <w:ins w:id="653" w:author="David Wooten" w:date="2019-11-15T15:49:00Z"/>
          <w:rFonts w:asciiTheme="minorHAnsi" w:eastAsiaTheme="minorEastAsia" w:hAnsiTheme="minorHAnsi" w:cstheme="minorBidi"/>
          <w:noProof/>
          <w:sz w:val="22"/>
        </w:rPr>
      </w:pPr>
      <w:ins w:id="654"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"_Toc24725612"</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17 — TPM2_PolicyRestart Command</w:t>
        </w:r>
        <w:r>
          <w:rPr>
            <w:noProof/>
            <w:webHidden/>
          </w:rPr>
          <w:tab/>
        </w:r>
        <w:r>
          <w:rPr>
            <w:noProof/>
            <w:webHidden/>
          </w:rPr>
          <w:fldChar w:fldCharType="begin"/>
        </w:r>
        <w:r>
          <w:rPr>
            <w:noProof/>
            <w:webHidden/>
          </w:rPr>
          <w:instrText xml:space="preserve"> PAGEREF _Toc24725612 \h </w:instrText>
        </w:r>
      </w:ins>
      <w:r>
        <w:rPr>
          <w:noProof/>
          <w:webHidden/>
        </w:rPr>
      </w:r>
      <w:r>
        <w:rPr>
          <w:noProof/>
          <w:webHidden/>
        </w:rPr>
        <w:fldChar w:fldCharType="separate"/>
      </w:r>
      <w:ins w:id="655" w:author="David Wooten" w:date="2019-11-15T15:49:00Z">
        <w:r>
          <w:rPr>
            <w:noProof/>
            <w:webHidden/>
          </w:rPr>
          <w:t>42</w:t>
        </w:r>
        <w:r>
          <w:rPr>
            <w:noProof/>
            <w:webHidden/>
          </w:rPr>
          <w:fldChar w:fldCharType="end"/>
        </w:r>
        <w:r w:rsidRPr="00D61A6E">
          <w:rPr>
            <w:rStyle w:val="Hyperlink"/>
            <w:noProof/>
          </w:rPr>
          <w:fldChar w:fldCharType="end"/>
        </w:r>
      </w:ins>
    </w:p>
    <w:p w:rsidR="00D51C42" w:rsidRDefault="00D51C42">
      <w:pPr>
        <w:pStyle w:val="TableofFigures"/>
        <w:rPr>
          <w:ins w:id="656" w:author="David Wooten" w:date="2019-11-15T15:49:00Z"/>
          <w:rFonts w:asciiTheme="minorHAnsi" w:eastAsiaTheme="minorEastAsia" w:hAnsiTheme="minorHAnsi" w:cstheme="minorBidi"/>
          <w:noProof/>
          <w:sz w:val="22"/>
        </w:rPr>
      </w:pPr>
      <w:ins w:id="657"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"_Toc24725613"</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18 — TPM2_PolicyRestart Response</w:t>
        </w:r>
        <w:r>
          <w:rPr>
            <w:noProof/>
            <w:webHidden/>
          </w:rPr>
          <w:tab/>
        </w:r>
        <w:r>
          <w:rPr>
            <w:noProof/>
            <w:webHidden/>
          </w:rPr>
          <w:fldChar w:fldCharType="begin"/>
        </w:r>
        <w:r>
          <w:rPr>
            <w:noProof/>
            <w:webHidden/>
          </w:rPr>
          <w:instrText xml:space="preserve"> PAGEREF _Toc24725613 \h </w:instrText>
        </w:r>
      </w:ins>
      <w:r>
        <w:rPr>
          <w:noProof/>
          <w:webHidden/>
        </w:rPr>
      </w:r>
      <w:r>
        <w:rPr>
          <w:noProof/>
          <w:webHidden/>
        </w:rPr>
        <w:fldChar w:fldCharType="separate"/>
      </w:r>
      <w:ins w:id="658" w:author="David Wooten" w:date="2019-11-15T15:49:00Z">
        <w:r>
          <w:rPr>
            <w:noProof/>
            <w:webHidden/>
          </w:rPr>
          <w:t>42</w:t>
        </w:r>
        <w:r>
          <w:rPr>
            <w:noProof/>
            <w:webHidden/>
          </w:rPr>
          <w:fldChar w:fldCharType="end"/>
        </w:r>
        <w:r w:rsidRPr="00D61A6E">
          <w:rPr>
            <w:rStyle w:val="Hyperlink"/>
            <w:noProof/>
          </w:rPr>
          <w:fldChar w:fldCharType="end"/>
        </w:r>
      </w:ins>
    </w:p>
    <w:p w:rsidR="00D51C42" w:rsidRDefault="00D51C42">
      <w:pPr>
        <w:pStyle w:val="TableofFigures"/>
        <w:rPr>
          <w:ins w:id="659" w:author="David Wooten" w:date="2019-11-15T15:49:00Z"/>
          <w:rFonts w:asciiTheme="minorHAnsi" w:eastAsiaTheme="minorEastAsia" w:hAnsiTheme="minorHAnsi" w:cstheme="minorBidi"/>
          <w:noProof/>
          <w:sz w:val="22"/>
        </w:rPr>
      </w:pPr>
      <w:ins w:id="660"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"_Toc24725614"</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19 — TPM2_Create Command</w:t>
        </w:r>
        <w:r>
          <w:rPr>
            <w:noProof/>
            <w:webHidden/>
          </w:rPr>
          <w:tab/>
        </w:r>
        <w:r>
          <w:rPr>
            <w:noProof/>
            <w:webHidden/>
          </w:rPr>
          <w:fldChar w:fldCharType="begin"/>
        </w:r>
        <w:r>
          <w:rPr>
            <w:noProof/>
            <w:webHidden/>
          </w:rPr>
          <w:instrText xml:space="preserve"> PAGEREF _Toc24725614 \h </w:instrText>
        </w:r>
      </w:ins>
      <w:r>
        <w:rPr>
          <w:noProof/>
          <w:webHidden/>
        </w:rPr>
      </w:r>
      <w:r>
        <w:rPr>
          <w:noProof/>
          <w:webHidden/>
        </w:rPr>
        <w:fldChar w:fldCharType="separate"/>
      </w:r>
      <w:ins w:id="661" w:author="David Wooten" w:date="2019-11-15T15:49:00Z">
        <w:r>
          <w:rPr>
            <w:noProof/>
            <w:webHidden/>
          </w:rPr>
          <w:t>47</w:t>
        </w:r>
        <w:r>
          <w:rPr>
            <w:noProof/>
            <w:webHidden/>
          </w:rPr>
          <w:fldChar w:fldCharType="end"/>
        </w:r>
        <w:r w:rsidRPr="00D61A6E">
          <w:rPr>
            <w:rStyle w:val="Hyperlink"/>
            <w:noProof/>
          </w:rPr>
          <w:fldChar w:fldCharType="end"/>
        </w:r>
      </w:ins>
    </w:p>
    <w:p w:rsidR="00D51C42" w:rsidRDefault="00D51C42">
      <w:pPr>
        <w:pStyle w:val="TableofFigures"/>
        <w:rPr>
          <w:ins w:id="662" w:author="David Wooten" w:date="2019-11-15T15:49:00Z"/>
          <w:rFonts w:asciiTheme="minorHAnsi" w:eastAsiaTheme="minorEastAsia" w:hAnsiTheme="minorHAnsi" w:cstheme="minorBidi"/>
          <w:noProof/>
          <w:sz w:val="22"/>
        </w:rPr>
      </w:pPr>
      <w:ins w:id="663"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"_Toc24725615"</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20 — TPM2_Create Response</w:t>
        </w:r>
        <w:r>
          <w:rPr>
            <w:noProof/>
            <w:webHidden/>
          </w:rPr>
          <w:tab/>
        </w:r>
        <w:r>
          <w:rPr>
            <w:noProof/>
            <w:webHidden/>
          </w:rPr>
          <w:fldChar w:fldCharType="begin"/>
        </w:r>
        <w:r>
          <w:rPr>
            <w:noProof/>
            <w:webHidden/>
          </w:rPr>
          <w:instrText xml:space="preserve"> PAGEREF _Toc24725615 \h </w:instrText>
        </w:r>
      </w:ins>
      <w:r>
        <w:rPr>
          <w:noProof/>
          <w:webHidden/>
        </w:rPr>
      </w:r>
      <w:r>
        <w:rPr>
          <w:noProof/>
          <w:webHidden/>
        </w:rPr>
        <w:fldChar w:fldCharType="separate"/>
      </w:r>
      <w:ins w:id="664" w:author="David Wooten" w:date="2019-11-15T15:49:00Z">
        <w:r>
          <w:rPr>
            <w:noProof/>
            <w:webHidden/>
          </w:rPr>
          <w:t>47</w:t>
        </w:r>
        <w:r>
          <w:rPr>
            <w:noProof/>
            <w:webHidden/>
          </w:rPr>
          <w:fldChar w:fldCharType="end"/>
        </w:r>
        <w:r w:rsidRPr="00D61A6E">
          <w:rPr>
            <w:rStyle w:val="Hyperlink"/>
            <w:noProof/>
          </w:rPr>
          <w:fldChar w:fldCharType="end"/>
        </w:r>
      </w:ins>
    </w:p>
    <w:p w:rsidR="00D51C42" w:rsidRDefault="00D51C42">
      <w:pPr>
        <w:pStyle w:val="TableofFigures"/>
        <w:rPr>
          <w:ins w:id="665" w:author="David Wooten" w:date="2019-11-15T15:49:00Z"/>
          <w:rFonts w:asciiTheme="minorHAnsi" w:eastAsiaTheme="minorEastAsia" w:hAnsiTheme="minorHAnsi" w:cstheme="minorBidi"/>
          <w:noProof/>
          <w:sz w:val="22"/>
        </w:rPr>
      </w:pPr>
      <w:ins w:id="666"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"_Toc24725616"</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21 — TPM2_Load Command</w:t>
        </w:r>
        <w:r>
          <w:rPr>
            <w:noProof/>
            <w:webHidden/>
          </w:rPr>
          <w:tab/>
        </w:r>
        <w:r>
          <w:rPr>
            <w:noProof/>
            <w:webHidden/>
          </w:rPr>
          <w:fldChar w:fldCharType="begin"/>
        </w:r>
        <w:r>
          <w:rPr>
            <w:noProof/>
            <w:webHidden/>
          </w:rPr>
          <w:instrText xml:space="preserve"> PAGEREF _Toc24725616 \h </w:instrText>
        </w:r>
      </w:ins>
      <w:r>
        <w:rPr>
          <w:noProof/>
          <w:webHidden/>
        </w:rPr>
      </w:r>
      <w:r>
        <w:rPr>
          <w:noProof/>
          <w:webHidden/>
        </w:rPr>
        <w:fldChar w:fldCharType="separate"/>
      </w:r>
      <w:ins w:id="667" w:author="David Wooten" w:date="2019-11-15T15:49:00Z">
        <w:r>
          <w:rPr>
            <w:noProof/>
            <w:webHidden/>
          </w:rPr>
          <w:t>50</w:t>
        </w:r>
        <w:r>
          <w:rPr>
            <w:noProof/>
            <w:webHidden/>
          </w:rPr>
          <w:fldChar w:fldCharType="end"/>
        </w:r>
        <w:r w:rsidRPr="00D61A6E">
          <w:rPr>
            <w:rStyle w:val="Hyperlink"/>
            <w:noProof/>
          </w:rPr>
          <w:fldChar w:fldCharType="end"/>
        </w:r>
      </w:ins>
    </w:p>
    <w:p w:rsidR="00D51C42" w:rsidRDefault="00D51C42">
      <w:pPr>
        <w:pStyle w:val="TableofFigures"/>
        <w:rPr>
          <w:ins w:id="668" w:author="David Wooten" w:date="2019-11-15T15:49:00Z"/>
          <w:rFonts w:asciiTheme="minorHAnsi" w:eastAsiaTheme="minorEastAsia" w:hAnsiTheme="minorHAnsi" w:cstheme="minorBidi"/>
          <w:noProof/>
          <w:sz w:val="22"/>
        </w:rPr>
      </w:pPr>
      <w:ins w:id="669"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"_Toc24725617"</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22 — TPM2_Load Response</w:t>
        </w:r>
        <w:r>
          <w:rPr>
            <w:noProof/>
            <w:webHidden/>
          </w:rPr>
          <w:tab/>
        </w:r>
        <w:r>
          <w:rPr>
            <w:noProof/>
            <w:webHidden/>
          </w:rPr>
          <w:fldChar w:fldCharType="begin"/>
        </w:r>
        <w:r>
          <w:rPr>
            <w:noProof/>
            <w:webHidden/>
          </w:rPr>
          <w:instrText xml:space="preserve"> PAGEREF _Toc24725617 \h </w:instrText>
        </w:r>
      </w:ins>
      <w:r>
        <w:rPr>
          <w:noProof/>
          <w:webHidden/>
        </w:rPr>
      </w:r>
      <w:r>
        <w:rPr>
          <w:noProof/>
          <w:webHidden/>
        </w:rPr>
        <w:fldChar w:fldCharType="separate"/>
      </w:r>
      <w:ins w:id="670" w:author="David Wooten" w:date="2019-11-15T15:49:00Z">
        <w:r>
          <w:rPr>
            <w:noProof/>
            <w:webHidden/>
          </w:rPr>
          <w:t>50</w:t>
        </w:r>
        <w:r>
          <w:rPr>
            <w:noProof/>
            <w:webHidden/>
          </w:rPr>
          <w:fldChar w:fldCharType="end"/>
        </w:r>
        <w:r w:rsidRPr="00D61A6E">
          <w:rPr>
            <w:rStyle w:val="Hyperlink"/>
            <w:noProof/>
          </w:rPr>
          <w:fldChar w:fldCharType="end"/>
        </w:r>
      </w:ins>
    </w:p>
    <w:p w:rsidR="00D51C42" w:rsidRDefault="00D51C42">
      <w:pPr>
        <w:pStyle w:val="TableofFigures"/>
        <w:rPr>
          <w:ins w:id="671" w:author="David Wooten" w:date="2019-11-15T15:49:00Z"/>
          <w:rFonts w:asciiTheme="minorHAnsi" w:eastAsiaTheme="minorEastAsia" w:hAnsiTheme="minorHAnsi" w:cstheme="minorBidi"/>
          <w:noProof/>
          <w:sz w:val="22"/>
        </w:rPr>
      </w:pPr>
      <w:ins w:id="672"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"_Toc24725618"</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23 — TPM2_LoadExternal Command</w:t>
        </w:r>
        <w:r>
          <w:rPr>
            <w:noProof/>
            <w:webHidden/>
          </w:rPr>
          <w:tab/>
        </w:r>
        <w:r>
          <w:rPr>
            <w:noProof/>
            <w:webHidden/>
          </w:rPr>
          <w:fldChar w:fldCharType="begin"/>
        </w:r>
        <w:r>
          <w:rPr>
            <w:noProof/>
            <w:webHidden/>
          </w:rPr>
          <w:instrText xml:space="preserve"> PAGEREF _Toc24725618 \h </w:instrText>
        </w:r>
      </w:ins>
      <w:r>
        <w:rPr>
          <w:noProof/>
          <w:webHidden/>
        </w:rPr>
      </w:r>
      <w:r>
        <w:rPr>
          <w:noProof/>
          <w:webHidden/>
        </w:rPr>
        <w:fldChar w:fldCharType="separate"/>
      </w:r>
      <w:ins w:id="673" w:author="David Wooten" w:date="2019-11-15T15:49:00Z">
        <w:r>
          <w:rPr>
            <w:noProof/>
            <w:webHidden/>
          </w:rPr>
          <w:t>54</w:t>
        </w:r>
        <w:r>
          <w:rPr>
            <w:noProof/>
            <w:webHidden/>
          </w:rPr>
          <w:fldChar w:fldCharType="end"/>
        </w:r>
        <w:r w:rsidRPr="00D61A6E">
          <w:rPr>
            <w:rStyle w:val="Hyperlink"/>
            <w:noProof/>
          </w:rPr>
          <w:fldChar w:fldCharType="end"/>
        </w:r>
      </w:ins>
    </w:p>
    <w:p w:rsidR="00D51C42" w:rsidRDefault="00D51C42">
      <w:pPr>
        <w:pStyle w:val="TableofFigures"/>
        <w:rPr>
          <w:ins w:id="674" w:author="David Wooten" w:date="2019-11-15T15:49:00Z"/>
          <w:rFonts w:asciiTheme="minorHAnsi" w:eastAsiaTheme="minorEastAsia" w:hAnsiTheme="minorHAnsi" w:cstheme="minorBidi"/>
          <w:noProof/>
          <w:sz w:val="22"/>
        </w:rPr>
      </w:pPr>
      <w:ins w:id="675"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"_Toc24725619"</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24 — TPM2_LoadExternal Response</w:t>
        </w:r>
        <w:r>
          <w:rPr>
            <w:noProof/>
            <w:webHidden/>
          </w:rPr>
          <w:tab/>
        </w:r>
        <w:r>
          <w:rPr>
            <w:noProof/>
            <w:webHidden/>
          </w:rPr>
          <w:fldChar w:fldCharType="begin"/>
        </w:r>
        <w:r>
          <w:rPr>
            <w:noProof/>
            <w:webHidden/>
          </w:rPr>
          <w:instrText xml:space="preserve"> PAGEREF _Toc24725619 \h </w:instrText>
        </w:r>
      </w:ins>
      <w:r>
        <w:rPr>
          <w:noProof/>
          <w:webHidden/>
        </w:rPr>
      </w:r>
      <w:r>
        <w:rPr>
          <w:noProof/>
          <w:webHidden/>
        </w:rPr>
        <w:fldChar w:fldCharType="separate"/>
      </w:r>
      <w:ins w:id="676" w:author="David Wooten" w:date="2019-11-15T15:49:00Z">
        <w:r>
          <w:rPr>
            <w:noProof/>
            <w:webHidden/>
          </w:rPr>
          <w:t>54</w:t>
        </w:r>
        <w:r>
          <w:rPr>
            <w:noProof/>
            <w:webHidden/>
          </w:rPr>
          <w:fldChar w:fldCharType="end"/>
        </w:r>
        <w:r w:rsidRPr="00D61A6E">
          <w:rPr>
            <w:rStyle w:val="Hyperlink"/>
            <w:noProof/>
          </w:rPr>
          <w:fldChar w:fldCharType="end"/>
        </w:r>
      </w:ins>
    </w:p>
    <w:p w:rsidR="00D51C42" w:rsidRDefault="00D51C42">
      <w:pPr>
        <w:pStyle w:val="TableofFigures"/>
        <w:rPr>
          <w:ins w:id="677" w:author="David Wooten" w:date="2019-11-15T15:49:00Z"/>
          <w:rFonts w:asciiTheme="minorHAnsi" w:eastAsiaTheme="minorEastAsia" w:hAnsiTheme="minorHAnsi" w:cstheme="minorBidi"/>
          <w:noProof/>
          <w:sz w:val="22"/>
        </w:rPr>
      </w:pPr>
      <w:ins w:id="678"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"_Toc24725620"</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25 — TPM2_ReadPublic Command</w:t>
        </w:r>
        <w:r>
          <w:rPr>
            <w:noProof/>
            <w:webHidden/>
          </w:rPr>
          <w:tab/>
        </w:r>
        <w:r>
          <w:rPr>
            <w:noProof/>
            <w:webHidden/>
          </w:rPr>
          <w:fldChar w:fldCharType="begin"/>
        </w:r>
        <w:r>
          <w:rPr>
            <w:noProof/>
            <w:webHidden/>
          </w:rPr>
          <w:instrText xml:space="preserve"> PAGEREF _Toc24725620 \h </w:instrText>
        </w:r>
      </w:ins>
      <w:r>
        <w:rPr>
          <w:noProof/>
          <w:webHidden/>
        </w:rPr>
      </w:r>
      <w:r>
        <w:rPr>
          <w:noProof/>
          <w:webHidden/>
        </w:rPr>
        <w:fldChar w:fldCharType="separate"/>
      </w:r>
      <w:ins w:id="679" w:author="David Wooten" w:date="2019-11-15T15:49:00Z">
        <w:r>
          <w:rPr>
            <w:noProof/>
            <w:webHidden/>
          </w:rPr>
          <w:t>57</w:t>
        </w:r>
        <w:r>
          <w:rPr>
            <w:noProof/>
            <w:webHidden/>
          </w:rPr>
          <w:fldChar w:fldCharType="end"/>
        </w:r>
        <w:r w:rsidRPr="00D61A6E">
          <w:rPr>
            <w:rStyle w:val="Hyperlink"/>
            <w:noProof/>
          </w:rPr>
          <w:fldChar w:fldCharType="end"/>
        </w:r>
      </w:ins>
    </w:p>
    <w:p w:rsidR="00D51C42" w:rsidRDefault="00D51C42">
      <w:pPr>
        <w:pStyle w:val="TableofFigures"/>
        <w:rPr>
          <w:ins w:id="680" w:author="David Wooten" w:date="2019-11-15T15:49:00Z"/>
          <w:rFonts w:asciiTheme="minorHAnsi" w:eastAsiaTheme="minorEastAsia" w:hAnsiTheme="minorHAnsi" w:cstheme="minorBidi"/>
          <w:noProof/>
          <w:sz w:val="22"/>
        </w:rPr>
      </w:pPr>
      <w:ins w:id="681"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"_Toc24725621"</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26 — TPM2_ReadPublic Response</w:t>
        </w:r>
        <w:r>
          <w:rPr>
            <w:noProof/>
            <w:webHidden/>
          </w:rPr>
          <w:tab/>
        </w:r>
        <w:r>
          <w:rPr>
            <w:noProof/>
            <w:webHidden/>
          </w:rPr>
          <w:fldChar w:fldCharType="begin"/>
        </w:r>
        <w:r>
          <w:rPr>
            <w:noProof/>
            <w:webHidden/>
          </w:rPr>
          <w:instrText xml:space="preserve"> PAGEREF _Toc24725621 \h </w:instrText>
        </w:r>
      </w:ins>
      <w:r>
        <w:rPr>
          <w:noProof/>
          <w:webHidden/>
        </w:rPr>
      </w:r>
      <w:r>
        <w:rPr>
          <w:noProof/>
          <w:webHidden/>
        </w:rPr>
        <w:fldChar w:fldCharType="separate"/>
      </w:r>
      <w:ins w:id="682" w:author="David Wooten" w:date="2019-11-15T15:49:00Z">
        <w:r>
          <w:rPr>
            <w:noProof/>
            <w:webHidden/>
          </w:rPr>
          <w:t>57</w:t>
        </w:r>
        <w:r>
          <w:rPr>
            <w:noProof/>
            <w:webHidden/>
          </w:rPr>
          <w:fldChar w:fldCharType="end"/>
        </w:r>
        <w:r w:rsidRPr="00D61A6E">
          <w:rPr>
            <w:rStyle w:val="Hyperlink"/>
            <w:noProof/>
          </w:rPr>
          <w:fldChar w:fldCharType="end"/>
        </w:r>
      </w:ins>
    </w:p>
    <w:p w:rsidR="00D51C42" w:rsidRDefault="00D51C42">
      <w:pPr>
        <w:pStyle w:val="TableofFigures"/>
        <w:rPr>
          <w:ins w:id="683" w:author="David Wooten" w:date="2019-11-15T15:49:00Z"/>
          <w:rFonts w:asciiTheme="minorHAnsi" w:eastAsiaTheme="minorEastAsia" w:hAnsiTheme="minorHAnsi" w:cstheme="minorBidi"/>
          <w:noProof/>
          <w:sz w:val="22"/>
        </w:rPr>
      </w:pPr>
      <w:ins w:id="684"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"_Toc24725622"</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27 — TPM2_ActivateCredential Command</w:t>
        </w:r>
        <w:r>
          <w:rPr>
            <w:noProof/>
            <w:webHidden/>
          </w:rPr>
          <w:tab/>
        </w:r>
        <w:r>
          <w:rPr>
            <w:noProof/>
            <w:webHidden/>
          </w:rPr>
          <w:fldChar w:fldCharType="begin"/>
        </w:r>
        <w:r>
          <w:rPr>
            <w:noProof/>
            <w:webHidden/>
          </w:rPr>
          <w:instrText xml:space="preserve"> PAGEREF _Toc24725622 \h </w:instrText>
        </w:r>
      </w:ins>
      <w:r>
        <w:rPr>
          <w:noProof/>
          <w:webHidden/>
        </w:rPr>
      </w:r>
      <w:r>
        <w:rPr>
          <w:noProof/>
          <w:webHidden/>
        </w:rPr>
        <w:fldChar w:fldCharType="separate"/>
      </w:r>
      <w:ins w:id="685" w:author="David Wooten" w:date="2019-11-15T15:49:00Z">
        <w:r>
          <w:rPr>
            <w:noProof/>
            <w:webHidden/>
          </w:rPr>
          <w:t>60</w:t>
        </w:r>
        <w:r>
          <w:rPr>
            <w:noProof/>
            <w:webHidden/>
          </w:rPr>
          <w:fldChar w:fldCharType="end"/>
        </w:r>
        <w:r w:rsidRPr="00D61A6E">
          <w:rPr>
            <w:rStyle w:val="Hyperlink"/>
            <w:noProof/>
          </w:rPr>
          <w:fldChar w:fldCharType="end"/>
        </w:r>
      </w:ins>
    </w:p>
    <w:p w:rsidR="00D51C42" w:rsidRDefault="00D51C42">
      <w:pPr>
        <w:pStyle w:val="TableofFigures"/>
        <w:rPr>
          <w:ins w:id="686" w:author="David Wooten" w:date="2019-11-15T15:49:00Z"/>
          <w:rFonts w:asciiTheme="minorHAnsi" w:eastAsiaTheme="minorEastAsia" w:hAnsiTheme="minorHAnsi" w:cstheme="minorBidi"/>
          <w:noProof/>
          <w:sz w:val="22"/>
        </w:rPr>
      </w:pPr>
      <w:ins w:id="687"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"_Toc24725623"</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28 — TPM2_ActivateCredential Response</w:t>
        </w:r>
        <w:r>
          <w:rPr>
            <w:noProof/>
            <w:webHidden/>
          </w:rPr>
          <w:tab/>
        </w:r>
        <w:r>
          <w:rPr>
            <w:noProof/>
            <w:webHidden/>
          </w:rPr>
          <w:fldChar w:fldCharType="begin"/>
        </w:r>
        <w:r>
          <w:rPr>
            <w:noProof/>
            <w:webHidden/>
          </w:rPr>
          <w:instrText xml:space="preserve"> PAGEREF _Toc24725623 \h </w:instrText>
        </w:r>
      </w:ins>
      <w:r>
        <w:rPr>
          <w:noProof/>
          <w:webHidden/>
        </w:rPr>
      </w:r>
      <w:r>
        <w:rPr>
          <w:noProof/>
          <w:webHidden/>
        </w:rPr>
        <w:fldChar w:fldCharType="separate"/>
      </w:r>
      <w:ins w:id="688" w:author="David Wooten" w:date="2019-11-15T15:49:00Z">
        <w:r>
          <w:rPr>
            <w:noProof/>
            <w:webHidden/>
          </w:rPr>
          <w:t>60</w:t>
        </w:r>
        <w:r>
          <w:rPr>
            <w:noProof/>
            <w:webHidden/>
          </w:rPr>
          <w:fldChar w:fldCharType="end"/>
        </w:r>
        <w:r w:rsidRPr="00D61A6E">
          <w:rPr>
            <w:rStyle w:val="Hyperlink"/>
            <w:noProof/>
          </w:rPr>
          <w:fldChar w:fldCharType="end"/>
        </w:r>
      </w:ins>
    </w:p>
    <w:p w:rsidR="00D51C42" w:rsidRDefault="00D51C42">
      <w:pPr>
        <w:pStyle w:val="TableofFigures"/>
        <w:rPr>
          <w:ins w:id="689" w:author="David Wooten" w:date="2019-11-15T15:49:00Z"/>
          <w:rFonts w:asciiTheme="minorHAnsi" w:eastAsiaTheme="minorEastAsia" w:hAnsiTheme="minorHAnsi" w:cstheme="minorBidi"/>
          <w:noProof/>
          <w:sz w:val="22"/>
        </w:rPr>
      </w:pPr>
      <w:ins w:id="690"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"_Toc24725624"</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29 — TPM2_MakeCredential Command</w:t>
        </w:r>
        <w:r>
          <w:rPr>
            <w:noProof/>
            <w:webHidden/>
          </w:rPr>
          <w:tab/>
        </w:r>
        <w:r>
          <w:rPr>
            <w:noProof/>
            <w:webHidden/>
          </w:rPr>
          <w:fldChar w:fldCharType="begin"/>
        </w:r>
        <w:r>
          <w:rPr>
            <w:noProof/>
            <w:webHidden/>
          </w:rPr>
          <w:instrText xml:space="preserve"> PAGEREF _Toc24725624 \h </w:instrText>
        </w:r>
      </w:ins>
      <w:r>
        <w:rPr>
          <w:noProof/>
          <w:webHidden/>
        </w:rPr>
      </w:r>
      <w:r>
        <w:rPr>
          <w:noProof/>
          <w:webHidden/>
        </w:rPr>
        <w:fldChar w:fldCharType="separate"/>
      </w:r>
      <w:ins w:id="691" w:author="David Wooten" w:date="2019-11-15T15:49:00Z">
        <w:r>
          <w:rPr>
            <w:noProof/>
            <w:webHidden/>
          </w:rPr>
          <w:t>63</w:t>
        </w:r>
        <w:r>
          <w:rPr>
            <w:noProof/>
            <w:webHidden/>
          </w:rPr>
          <w:fldChar w:fldCharType="end"/>
        </w:r>
        <w:r w:rsidRPr="00D61A6E">
          <w:rPr>
            <w:rStyle w:val="Hyperlink"/>
            <w:noProof/>
          </w:rPr>
          <w:fldChar w:fldCharType="end"/>
        </w:r>
      </w:ins>
    </w:p>
    <w:p w:rsidR="00D51C42" w:rsidRDefault="00D51C42">
      <w:pPr>
        <w:pStyle w:val="TableofFigures"/>
        <w:rPr>
          <w:ins w:id="692" w:author="David Wooten" w:date="2019-11-15T15:49:00Z"/>
          <w:rFonts w:asciiTheme="minorHAnsi" w:eastAsiaTheme="minorEastAsia" w:hAnsiTheme="minorHAnsi" w:cstheme="minorBidi"/>
          <w:noProof/>
          <w:sz w:val="22"/>
        </w:rPr>
      </w:pPr>
      <w:ins w:id="693"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"_Toc24725625"</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30 — TPM2_MakeCredential Response</w:t>
        </w:r>
        <w:r>
          <w:rPr>
            <w:noProof/>
            <w:webHidden/>
          </w:rPr>
          <w:tab/>
        </w:r>
        <w:r>
          <w:rPr>
            <w:noProof/>
            <w:webHidden/>
          </w:rPr>
          <w:fldChar w:fldCharType="begin"/>
        </w:r>
        <w:r>
          <w:rPr>
            <w:noProof/>
            <w:webHidden/>
          </w:rPr>
          <w:instrText xml:space="preserve"> PAGEREF _Toc24725625 \h </w:instrText>
        </w:r>
      </w:ins>
      <w:r>
        <w:rPr>
          <w:noProof/>
          <w:webHidden/>
        </w:rPr>
      </w:r>
      <w:r>
        <w:rPr>
          <w:noProof/>
          <w:webHidden/>
        </w:rPr>
        <w:fldChar w:fldCharType="separate"/>
      </w:r>
      <w:ins w:id="694" w:author="David Wooten" w:date="2019-11-15T15:49:00Z">
        <w:r>
          <w:rPr>
            <w:noProof/>
            <w:webHidden/>
          </w:rPr>
          <w:t>63</w:t>
        </w:r>
        <w:r>
          <w:rPr>
            <w:noProof/>
            <w:webHidden/>
          </w:rPr>
          <w:fldChar w:fldCharType="end"/>
        </w:r>
        <w:r w:rsidRPr="00D61A6E">
          <w:rPr>
            <w:rStyle w:val="Hyperlink"/>
            <w:noProof/>
          </w:rPr>
          <w:fldChar w:fldCharType="end"/>
        </w:r>
      </w:ins>
    </w:p>
    <w:p w:rsidR="00D51C42" w:rsidRDefault="00D51C42">
      <w:pPr>
        <w:pStyle w:val="TableofFigures"/>
        <w:rPr>
          <w:ins w:id="695" w:author="David Wooten" w:date="2019-11-15T15:49:00Z"/>
          <w:rFonts w:asciiTheme="minorHAnsi" w:eastAsiaTheme="minorEastAsia" w:hAnsiTheme="minorHAnsi" w:cstheme="minorBidi"/>
          <w:noProof/>
          <w:sz w:val="22"/>
        </w:rPr>
      </w:pPr>
      <w:ins w:id="696"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"_Toc24725626"</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31 — TPM2_Unseal Command</w:t>
        </w:r>
        <w:r>
          <w:rPr>
            <w:noProof/>
            <w:webHidden/>
          </w:rPr>
          <w:tab/>
        </w:r>
        <w:r>
          <w:rPr>
            <w:noProof/>
            <w:webHidden/>
          </w:rPr>
          <w:fldChar w:fldCharType="begin"/>
        </w:r>
        <w:r>
          <w:rPr>
            <w:noProof/>
            <w:webHidden/>
          </w:rPr>
          <w:instrText xml:space="preserve"> PAGEREF _Toc24725626 \h </w:instrText>
        </w:r>
      </w:ins>
      <w:r>
        <w:rPr>
          <w:noProof/>
          <w:webHidden/>
        </w:rPr>
      </w:r>
      <w:r>
        <w:rPr>
          <w:noProof/>
          <w:webHidden/>
        </w:rPr>
        <w:fldChar w:fldCharType="separate"/>
      </w:r>
      <w:ins w:id="697" w:author="David Wooten" w:date="2019-11-15T15:49:00Z">
        <w:r>
          <w:rPr>
            <w:noProof/>
            <w:webHidden/>
          </w:rPr>
          <w:t>66</w:t>
        </w:r>
        <w:r>
          <w:rPr>
            <w:noProof/>
            <w:webHidden/>
          </w:rPr>
          <w:fldChar w:fldCharType="end"/>
        </w:r>
        <w:r w:rsidRPr="00D61A6E">
          <w:rPr>
            <w:rStyle w:val="Hyperlink"/>
            <w:noProof/>
          </w:rPr>
          <w:fldChar w:fldCharType="end"/>
        </w:r>
      </w:ins>
    </w:p>
    <w:p w:rsidR="00D51C42" w:rsidRDefault="00D51C42">
      <w:pPr>
        <w:pStyle w:val="TableofFigures"/>
        <w:rPr>
          <w:ins w:id="698" w:author="David Wooten" w:date="2019-11-15T15:49:00Z"/>
          <w:rFonts w:asciiTheme="minorHAnsi" w:eastAsiaTheme="minorEastAsia" w:hAnsiTheme="minorHAnsi" w:cstheme="minorBidi"/>
          <w:noProof/>
          <w:sz w:val="22"/>
        </w:rPr>
      </w:pPr>
      <w:ins w:id="699"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"_Toc24725627"</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32 — TPM2_Unseal Response</w:t>
        </w:r>
        <w:r>
          <w:rPr>
            <w:noProof/>
            <w:webHidden/>
          </w:rPr>
          <w:tab/>
        </w:r>
        <w:r>
          <w:rPr>
            <w:noProof/>
            <w:webHidden/>
          </w:rPr>
          <w:fldChar w:fldCharType="begin"/>
        </w:r>
        <w:r>
          <w:rPr>
            <w:noProof/>
            <w:webHidden/>
          </w:rPr>
          <w:instrText xml:space="preserve"> PAGEREF _Toc24725627 \h </w:instrText>
        </w:r>
      </w:ins>
      <w:r>
        <w:rPr>
          <w:noProof/>
          <w:webHidden/>
        </w:rPr>
      </w:r>
      <w:r>
        <w:rPr>
          <w:noProof/>
          <w:webHidden/>
        </w:rPr>
        <w:fldChar w:fldCharType="separate"/>
      </w:r>
      <w:ins w:id="700" w:author="David Wooten" w:date="2019-11-15T15:49:00Z">
        <w:r>
          <w:rPr>
            <w:noProof/>
            <w:webHidden/>
          </w:rPr>
          <w:t>66</w:t>
        </w:r>
        <w:r>
          <w:rPr>
            <w:noProof/>
            <w:webHidden/>
          </w:rPr>
          <w:fldChar w:fldCharType="end"/>
        </w:r>
        <w:r w:rsidRPr="00D61A6E">
          <w:rPr>
            <w:rStyle w:val="Hyperlink"/>
            <w:noProof/>
          </w:rPr>
          <w:fldChar w:fldCharType="end"/>
        </w:r>
      </w:ins>
    </w:p>
    <w:p w:rsidR="00D51C42" w:rsidRDefault="00D51C42">
      <w:pPr>
        <w:pStyle w:val="TableofFigures"/>
        <w:rPr>
          <w:ins w:id="701" w:author="David Wooten" w:date="2019-11-15T15:49:00Z"/>
          <w:rFonts w:asciiTheme="minorHAnsi" w:eastAsiaTheme="minorEastAsia" w:hAnsiTheme="minorHAnsi" w:cstheme="minorBidi"/>
          <w:noProof/>
          <w:sz w:val="22"/>
        </w:rPr>
      </w:pPr>
      <w:ins w:id="702"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"_Toc24725628"</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33 — TPM2_ObjectChangeAuth Command</w:t>
        </w:r>
        <w:r>
          <w:rPr>
            <w:noProof/>
            <w:webHidden/>
          </w:rPr>
          <w:tab/>
        </w:r>
        <w:r>
          <w:rPr>
            <w:noProof/>
            <w:webHidden/>
          </w:rPr>
          <w:fldChar w:fldCharType="begin"/>
        </w:r>
        <w:r>
          <w:rPr>
            <w:noProof/>
            <w:webHidden/>
          </w:rPr>
          <w:instrText xml:space="preserve"> PAGEREF _Toc24725628 \h </w:instrText>
        </w:r>
      </w:ins>
      <w:r>
        <w:rPr>
          <w:noProof/>
          <w:webHidden/>
        </w:rPr>
      </w:r>
      <w:r>
        <w:rPr>
          <w:noProof/>
          <w:webHidden/>
        </w:rPr>
        <w:fldChar w:fldCharType="separate"/>
      </w:r>
      <w:ins w:id="703" w:author="David Wooten" w:date="2019-11-15T15:49:00Z">
        <w:r>
          <w:rPr>
            <w:noProof/>
            <w:webHidden/>
          </w:rPr>
          <w:t>69</w:t>
        </w:r>
        <w:r>
          <w:rPr>
            <w:noProof/>
            <w:webHidden/>
          </w:rPr>
          <w:fldChar w:fldCharType="end"/>
        </w:r>
        <w:r w:rsidRPr="00D61A6E">
          <w:rPr>
            <w:rStyle w:val="Hyperlink"/>
            <w:noProof/>
          </w:rPr>
          <w:fldChar w:fldCharType="end"/>
        </w:r>
      </w:ins>
    </w:p>
    <w:p w:rsidR="00D51C42" w:rsidRDefault="00D51C42">
      <w:pPr>
        <w:pStyle w:val="TableofFigures"/>
        <w:rPr>
          <w:ins w:id="704" w:author="David Wooten" w:date="2019-11-15T15:49:00Z"/>
          <w:rFonts w:asciiTheme="minorHAnsi" w:eastAsiaTheme="minorEastAsia" w:hAnsiTheme="minorHAnsi" w:cstheme="minorBidi"/>
          <w:noProof/>
          <w:sz w:val="22"/>
        </w:rPr>
      </w:pPr>
      <w:ins w:id="705"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"_Toc24725629"</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34 — TPM2_ObjectChangeAuth Response</w:t>
        </w:r>
        <w:r>
          <w:rPr>
            <w:noProof/>
            <w:webHidden/>
          </w:rPr>
          <w:tab/>
        </w:r>
        <w:r>
          <w:rPr>
            <w:noProof/>
            <w:webHidden/>
          </w:rPr>
          <w:fldChar w:fldCharType="begin"/>
        </w:r>
        <w:r>
          <w:rPr>
            <w:noProof/>
            <w:webHidden/>
          </w:rPr>
          <w:instrText xml:space="preserve"> PAGEREF _Toc24725629 \h </w:instrText>
        </w:r>
      </w:ins>
      <w:r>
        <w:rPr>
          <w:noProof/>
          <w:webHidden/>
        </w:rPr>
      </w:r>
      <w:r>
        <w:rPr>
          <w:noProof/>
          <w:webHidden/>
        </w:rPr>
        <w:fldChar w:fldCharType="separate"/>
      </w:r>
      <w:ins w:id="706" w:author="David Wooten" w:date="2019-11-15T15:49:00Z">
        <w:r>
          <w:rPr>
            <w:noProof/>
            <w:webHidden/>
          </w:rPr>
          <w:t>69</w:t>
        </w:r>
        <w:r>
          <w:rPr>
            <w:noProof/>
            <w:webHidden/>
          </w:rPr>
          <w:fldChar w:fldCharType="end"/>
        </w:r>
        <w:r w:rsidRPr="00D61A6E">
          <w:rPr>
            <w:rStyle w:val="Hyperlink"/>
            <w:noProof/>
          </w:rPr>
          <w:fldChar w:fldCharType="end"/>
        </w:r>
      </w:ins>
    </w:p>
    <w:p w:rsidR="00D51C42" w:rsidRDefault="00D51C42">
      <w:pPr>
        <w:pStyle w:val="TableofFigures"/>
        <w:rPr>
          <w:ins w:id="707" w:author="David Wooten" w:date="2019-11-15T15:49:00Z"/>
          <w:rFonts w:asciiTheme="minorHAnsi" w:eastAsiaTheme="minorEastAsia" w:hAnsiTheme="minorHAnsi" w:cstheme="minorBidi"/>
          <w:noProof/>
          <w:sz w:val="22"/>
        </w:rPr>
      </w:pPr>
      <w:ins w:id="708"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"_Toc24725630"</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35 — TPM2_CreateLoaded Command</w:t>
        </w:r>
        <w:r>
          <w:rPr>
            <w:noProof/>
            <w:webHidden/>
          </w:rPr>
          <w:tab/>
        </w:r>
        <w:r>
          <w:rPr>
            <w:noProof/>
            <w:webHidden/>
          </w:rPr>
          <w:fldChar w:fldCharType="begin"/>
        </w:r>
        <w:r>
          <w:rPr>
            <w:noProof/>
            <w:webHidden/>
          </w:rPr>
          <w:instrText xml:space="preserve"> PAGEREF _Toc24725630 \h </w:instrText>
        </w:r>
      </w:ins>
      <w:r>
        <w:rPr>
          <w:noProof/>
          <w:webHidden/>
        </w:rPr>
      </w:r>
      <w:r>
        <w:rPr>
          <w:noProof/>
          <w:webHidden/>
        </w:rPr>
        <w:fldChar w:fldCharType="separate"/>
      </w:r>
      <w:ins w:id="709" w:author="David Wooten" w:date="2019-11-15T15:49:00Z">
        <w:r>
          <w:rPr>
            <w:noProof/>
            <w:webHidden/>
          </w:rPr>
          <w:t>72</w:t>
        </w:r>
        <w:r>
          <w:rPr>
            <w:noProof/>
            <w:webHidden/>
          </w:rPr>
          <w:fldChar w:fldCharType="end"/>
        </w:r>
        <w:r w:rsidRPr="00D61A6E">
          <w:rPr>
            <w:rStyle w:val="Hyperlink"/>
            <w:noProof/>
          </w:rPr>
          <w:fldChar w:fldCharType="end"/>
        </w:r>
      </w:ins>
    </w:p>
    <w:p w:rsidR="00D51C42" w:rsidRDefault="00D51C42">
      <w:pPr>
        <w:pStyle w:val="TableofFigures"/>
        <w:rPr>
          <w:ins w:id="710" w:author="David Wooten" w:date="2019-11-15T15:49:00Z"/>
          <w:rFonts w:asciiTheme="minorHAnsi" w:eastAsiaTheme="minorEastAsia" w:hAnsiTheme="minorHAnsi" w:cstheme="minorBidi"/>
          <w:noProof/>
          <w:sz w:val="22"/>
        </w:rPr>
      </w:pPr>
      <w:ins w:id="711"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"_Toc24725631"</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36 — TPM2_CreateLoaded Response</w:t>
        </w:r>
        <w:r>
          <w:rPr>
            <w:noProof/>
            <w:webHidden/>
          </w:rPr>
          <w:tab/>
        </w:r>
        <w:r>
          <w:rPr>
            <w:noProof/>
            <w:webHidden/>
          </w:rPr>
          <w:fldChar w:fldCharType="begin"/>
        </w:r>
        <w:r>
          <w:rPr>
            <w:noProof/>
            <w:webHidden/>
          </w:rPr>
          <w:instrText xml:space="preserve"> PAGEREF _Toc24725631 \h </w:instrText>
        </w:r>
      </w:ins>
      <w:r>
        <w:rPr>
          <w:noProof/>
          <w:webHidden/>
        </w:rPr>
      </w:r>
      <w:r>
        <w:rPr>
          <w:noProof/>
          <w:webHidden/>
        </w:rPr>
        <w:fldChar w:fldCharType="separate"/>
      </w:r>
      <w:ins w:id="712" w:author="David Wooten" w:date="2019-11-15T15:49:00Z">
        <w:r>
          <w:rPr>
            <w:noProof/>
            <w:webHidden/>
          </w:rPr>
          <w:t>72</w:t>
        </w:r>
        <w:r>
          <w:rPr>
            <w:noProof/>
            <w:webHidden/>
          </w:rPr>
          <w:fldChar w:fldCharType="end"/>
        </w:r>
        <w:r w:rsidRPr="00D61A6E">
          <w:rPr>
            <w:rStyle w:val="Hyperlink"/>
            <w:noProof/>
          </w:rPr>
          <w:fldChar w:fldCharType="end"/>
        </w:r>
      </w:ins>
    </w:p>
    <w:p w:rsidR="00D51C42" w:rsidRDefault="00D51C42">
      <w:pPr>
        <w:pStyle w:val="TableofFigures"/>
        <w:rPr>
          <w:ins w:id="713" w:author="David Wooten" w:date="2019-11-15T15:49:00Z"/>
          <w:rFonts w:asciiTheme="minorHAnsi" w:eastAsiaTheme="minorEastAsia" w:hAnsiTheme="minorHAnsi" w:cstheme="minorBidi"/>
          <w:noProof/>
          <w:sz w:val="22"/>
        </w:rPr>
      </w:pPr>
      <w:ins w:id="714"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"_Toc24725632"</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37 — TPM2_Duplicate Command</w:t>
        </w:r>
        <w:r>
          <w:rPr>
            <w:noProof/>
            <w:webHidden/>
          </w:rPr>
          <w:tab/>
        </w:r>
        <w:r>
          <w:rPr>
            <w:noProof/>
            <w:webHidden/>
          </w:rPr>
          <w:fldChar w:fldCharType="begin"/>
        </w:r>
        <w:r>
          <w:rPr>
            <w:noProof/>
            <w:webHidden/>
          </w:rPr>
          <w:instrText xml:space="preserve"> PAGEREF _Toc24725632 \h </w:instrText>
        </w:r>
      </w:ins>
      <w:r>
        <w:rPr>
          <w:noProof/>
          <w:webHidden/>
        </w:rPr>
      </w:r>
      <w:r>
        <w:rPr>
          <w:noProof/>
          <w:webHidden/>
        </w:rPr>
        <w:fldChar w:fldCharType="separate"/>
      </w:r>
      <w:ins w:id="715" w:author="David Wooten" w:date="2019-11-15T15:49:00Z">
        <w:r>
          <w:rPr>
            <w:noProof/>
            <w:webHidden/>
          </w:rPr>
          <w:t>75</w:t>
        </w:r>
        <w:r>
          <w:rPr>
            <w:noProof/>
            <w:webHidden/>
          </w:rPr>
          <w:fldChar w:fldCharType="end"/>
        </w:r>
        <w:r w:rsidRPr="00D61A6E">
          <w:rPr>
            <w:rStyle w:val="Hyperlink"/>
            <w:noProof/>
          </w:rPr>
          <w:fldChar w:fldCharType="end"/>
        </w:r>
      </w:ins>
    </w:p>
    <w:p w:rsidR="00D51C42" w:rsidRDefault="00D51C42">
      <w:pPr>
        <w:pStyle w:val="TableofFigures"/>
        <w:rPr>
          <w:ins w:id="716" w:author="David Wooten" w:date="2019-11-15T15:49:00Z"/>
          <w:rFonts w:asciiTheme="minorHAnsi" w:eastAsiaTheme="minorEastAsia" w:hAnsiTheme="minorHAnsi" w:cstheme="minorBidi"/>
          <w:noProof/>
          <w:sz w:val="22"/>
        </w:rPr>
      </w:pPr>
      <w:ins w:id="717" w:author="David Wooten" w:date="2019-11-15T15:49:00Z">
        <w:r w:rsidRPr="00D61A6E">
          <w:rPr>
            <w:rStyle w:val="Hyperlink"/>
            <w:noProof/>
          </w:rPr>
          <w:lastRenderedPageBreak/>
          <w:fldChar w:fldCharType="begin"/>
        </w:r>
        <w:r w:rsidRPr="00D61A6E">
          <w:rPr>
            <w:rStyle w:val="Hyperlink"/>
            <w:noProof/>
          </w:rPr>
          <w:instrText xml:space="preserve"> </w:instrText>
        </w:r>
        <w:r>
          <w:rPr>
            <w:noProof/>
          </w:rPr>
          <w:instrText>HYPERLINK \l "_Toc24725633"</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38 — TPM2_Duplicate Response</w:t>
        </w:r>
        <w:r>
          <w:rPr>
            <w:noProof/>
            <w:webHidden/>
          </w:rPr>
          <w:tab/>
        </w:r>
        <w:r>
          <w:rPr>
            <w:noProof/>
            <w:webHidden/>
          </w:rPr>
          <w:fldChar w:fldCharType="begin"/>
        </w:r>
        <w:r>
          <w:rPr>
            <w:noProof/>
            <w:webHidden/>
          </w:rPr>
          <w:instrText xml:space="preserve"> PAGEREF _Toc24725633 \h </w:instrText>
        </w:r>
      </w:ins>
      <w:r>
        <w:rPr>
          <w:noProof/>
          <w:webHidden/>
        </w:rPr>
      </w:r>
      <w:r>
        <w:rPr>
          <w:noProof/>
          <w:webHidden/>
        </w:rPr>
        <w:fldChar w:fldCharType="separate"/>
      </w:r>
      <w:ins w:id="718" w:author="David Wooten" w:date="2019-11-15T15:49:00Z">
        <w:r>
          <w:rPr>
            <w:noProof/>
            <w:webHidden/>
          </w:rPr>
          <w:t>75</w:t>
        </w:r>
        <w:r>
          <w:rPr>
            <w:noProof/>
            <w:webHidden/>
          </w:rPr>
          <w:fldChar w:fldCharType="end"/>
        </w:r>
        <w:r w:rsidRPr="00D61A6E">
          <w:rPr>
            <w:rStyle w:val="Hyperlink"/>
            <w:noProof/>
          </w:rPr>
          <w:fldChar w:fldCharType="end"/>
        </w:r>
      </w:ins>
    </w:p>
    <w:p w:rsidR="00D51C42" w:rsidRDefault="00D51C42">
      <w:pPr>
        <w:pStyle w:val="TableofFigures"/>
        <w:rPr>
          <w:ins w:id="719" w:author="David Wooten" w:date="2019-11-15T15:49:00Z"/>
          <w:rFonts w:asciiTheme="minorHAnsi" w:eastAsiaTheme="minorEastAsia" w:hAnsiTheme="minorHAnsi" w:cstheme="minorBidi"/>
          <w:noProof/>
          <w:sz w:val="22"/>
        </w:rPr>
      </w:pPr>
      <w:ins w:id="720"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"_Toc24725634"</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39 — TPM2_Rewrap Command</w:t>
        </w:r>
        <w:r>
          <w:rPr>
            <w:noProof/>
            <w:webHidden/>
          </w:rPr>
          <w:tab/>
        </w:r>
        <w:r>
          <w:rPr>
            <w:noProof/>
            <w:webHidden/>
          </w:rPr>
          <w:fldChar w:fldCharType="begin"/>
        </w:r>
        <w:r>
          <w:rPr>
            <w:noProof/>
            <w:webHidden/>
          </w:rPr>
          <w:instrText xml:space="preserve"> PAGEREF _Toc24725634 \h </w:instrText>
        </w:r>
      </w:ins>
      <w:r>
        <w:rPr>
          <w:noProof/>
          <w:webHidden/>
        </w:rPr>
      </w:r>
      <w:r>
        <w:rPr>
          <w:noProof/>
          <w:webHidden/>
        </w:rPr>
        <w:fldChar w:fldCharType="separate"/>
      </w:r>
      <w:ins w:id="721" w:author="David Wooten" w:date="2019-11-15T15:49:00Z">
        <w:r>
          <w:rPr>
            <w:noProof/>
            <w:webHidden/>
          </w:rPr>
          <w:t>78</w:t>
        </w:r>
        <w:r>
          <w:rPr>
            <w:noProof/>
            <w:webHidden/>
          </w:rPr>
          <w:fldChar w:fldCharType="end"/>
        </w:r>
        <w:r w:rsidRPr="00D61A6E">
          <w:rPr>
            <w:rStyle w:val="Hyperlink"/>
            <w:noProof/>
          </w:rPr>
          <w:fldChar w:fldCharType="end"/>
        </w:r>
      </w:ins>
    </w:p>
    <w:p w:rsidR="00D51C42" w:rsidRDefault="00D51C42">
      <w:pPr>
        <w:pStyle w:val="TableofFigures"/>
        <w:rPr>
          <w:ins w:id="722" w:author="David Wooten" w:date="2019-11-15T15:49:00Z"/>
          <w:rFonts w:asciiTheme="minorHAnsi" w:eastAsiaTheme="minorEastAsia" w:hAnsiTheme="minorHAnsi" w:cstheme="minorBidi"/>
          <w:noProof/>
          <w:sz w:val="22"/>
        </w:rPr>
      </w:pPr>
      <w:ins w:id="723"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"_Toc24725635"</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40 — TPM2_Rewrap Response</w:t>
        </w:r>
        <w:r>
          <w:rPr>
            <w:noProof/>
            <w:webHidden/>
          </w:rPr>
          <w:tab/>
        </w:r>
        <w:r>
          <w:rPr>
            <w:noProof/>
            <w:webHidden/>
          </w:rPr>
          <w:fldChar w:fldCharType="begin"/>
        </w:r>
        <w:r>
          <w:rPr>
            <w:noProof/>
            <w:webHidden/>
          </w:rPr>
          <w:instrText xml:space="preserve"> PAGEREF _Toc24725635 \h </w:instrText>
        </w:r>
      </w:ins>
      <w:r>
        <w:rPr>
          <w:noProof/>
          <w:webHidden/>
        </w:rPr>
      </w:r>
      <w:r>
        <w:rPr>
          <w:noProof/>
          <w:webHidden/>
        </w:rPr>
        <w:fldChar w:fldCharType="separate"/>
      </w:r>
      <w:ins w:id="724" w:author="David Wooten" w:date="2019-11-15T15:49:00Z">
        <w:r>
          <w:rPr>
            <w:noProof/>
            <w:webHidden/>
          </w:rPr>
          <w:t>78</w:t>
        </w:r>
        <w:r>
          <w:rPr>
            <w:noProof/>
            <w:webHidden/>
          </w:rPr>
          <w:fldChar w:fldCharType="end"/>
        </w:r>
        <w:r w:rsidRPr="00D61A6E">
          <w:rPr>
            <w:rStyle w:val="Hyperlink"/>
            <w:noProof/>
          </w:rPr>
          <w:fldChar w:fldCharType="end"/>
        </w:r>
      </w:ins>
    </w:p>
    <w:p w:rsidR="00D51C42" w:rsidRDefault="00D51C42">
      <w:pPr>
        <w:pStyle w:val="TableofFigures"/>
        <w:rPr>
          <w:ins w:id="725" w:author="David Wooten" w:date="2019-11-15T15:49:00Z"/>
          <w:rFonts w:asciiTheme="minorHAnsi" w:eastAsiaTheme="minorEastAsia" w:hAnsiTheme="minorHAnsi" w:cstheme="minorBidi"/>
          <w:noProof/>
          <w:sz w:val="22"/>
        </w:rPr>
      </w:pPr>
      <w:ins w:id="726"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"_Toc24725636"</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41 — TPM2_Import Command</w:t>
        </w:r>
        <w:r>
          <w:rPr>
            <w:noProof/>
            <w:webHidden/>
          </w:rPr>
          <w:tab/>
        </w:r>
        <w:r>
          <w:rPr>
            <w:noProof/>
            <w:webHidden/>
          </w:rPr>
          <w:fldChar w:fldCharType="begin"/>
        </w:r>
        <w:r>
          <w:rPr>
            <w:noProof/>
            <w:webHidden/>
          </w:rPr>
          <w:instrText xml:space="preserve"> PAGEREF _Toc24725636 \h </w:instrText>
        </w:r>
      </w:ins>
      <w:r>
        <w:rPr>
          <w:noProof/>
          <w:webHidden/>
        </w:rPr>
      </w:r>
      <w:r>
        <w:rPr>
          <w:noProof/>
          <w:webHidden/>
        </w:rPr>
        <w:fldChar w:fldCharType="separate"/>
      </w:r>
      <w:ins w:id="727" w:author="David Wooten" w:date="2019-11-15T15:49:00Z">
        <w:r>
          <w:rPr>
            <w:noProof/>
            <w:webHidden/>
          </w:rPr>
          <w:t>82</w:t>
        </w:r>
        <w:r>
          <w:rPr>
            <w:noProof/>
            <w:webHidden/>
          </w:rPr>
          <w:fldChar w:fldCharType="end"/>
        </w:r>
        <w:r w:rsidRPr="00D61A6E">
          <w:rPr>
            <w:rStyle w:val="Hyperlink"/>
            <w:noProof/>
          </w:rPr>
          <w:fldChar w:fldCharType="end"/>
        </w:r>
      </w:ins>
    </w:p>
    <w:p w:rsidR="00D51C42" w:rsidRDefault="00D51C42">
      <w:pPr>
        <w:pStyle w:val="TableofFigures"/>
        <w:rPr>
          <w:ins w:id="728" w:author="David Wooten" w:date="2019-11-15T15:49:00Z"/>
          <w:rFonts w:asciiTheme="minorHAnsi" w:eastAsiaTheme="minorEastAsia" w:hAnsiTheme="minorHAnsi" w:cstheme="minorBidi"/>
          <w:noProof/>
          <w:sz w:val="22"/>
        </w:rPr>
      </w:pPr>
      <w:ins w:id="729"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"_Toc24725637"</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42 — TPM2_Import Response</w:t>
        </w:r>
        <w:r>
          <w:rPr>
            <w:noProof/>
            <w:webHidden/>
          </w:rPr>
          <w:tab/>
        </w:r>
        <w:r>
          <w:rPr>
            <w:noProof/>
            <w:webHidden/>
          </w:rPr>
          <w:fldChar w:fldCharType="begin"/>
        </w:r>
        <w:r>
          <w:rPr>
            <w:noProof/>
            <w:webHidden/>
          </w:rPr>
          <w:instrText xml:space="preserve"> PAGEREF _Toc24725637 \h </w:instrText>
        </w:r>
      </w:ins>
      <w:r>
        <w:rPr>
          <w:noProof/>
          <w:webHidden/>
        </w:rPr>
      </w:r>
      <w:r>
        <w:rPr>
          <w:noProof/>
          <w:webHidden/>
        </w:rPr>
        <w:fldChar w:fldCharType="separate"/>
      </w:r>
      <w:ins w:id="730" w:author="David Wooten" w:date="2019-11-15T15:49:00Z">
        <w:r>
          <w:rPr>
            <w:noProof/>
            <w:webHidden/>
          </w:rPr>
          <w:t>82</w:t>
        </w:r>
        <w:r>
          <w:rPr>
            <w:noProof/>
            <w:webHidden/>
          </w:rPr>
          <w:fldChar w:fldCharType="end"/>
        </w:r>
        <w:r w:rsidRPr="00D61A6E">
          <w:rPr>
            <w:rStyle w:val="Hyperlink"/>
            <w:noProof/>
          </w:rPr>
          <w:fldChar w:fldCharType="end"/>
        </w:r>
      </w:ins>
    </w:p>
    <w:p w:rsidR="00D51C42" w:rsidRDefault="00D51C42">
      <w:pPr>
        <w:pStyle w:val="TableofFigures"/>
        <w:rPr>
          <w:ins w:id="731" w:author="David Wooten" w:date="2019-11-15T15:49:00Z"/>
          <w:rFonts w:asciiTheme="minorHAnsi" w:eastAsiaTheme="minorEastAsia" w:hAnsiTheme="minorHAnsi" w:cstheme="minorBidi"/>
          <w:noProof/>
          <w:sz w:val="22"/>
        </w:rPr>
      </w:pPr>
      <w:ins w:id="732"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"_Toc24725638"</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43 — Padding Scheme Selection</w:t>
        </w:r>
        <w:r>
          <w:rPr>
            <w:noProof/>
            <w:webHidden/>
          </w:rPr>
          <w:tab/>
        </w:r>
        <w:r>
          <w:rPr>
            <w:noProof/>
            <w:webHidden/>
          </w:rPr>
          <w:fldChar w:fldCharType="begin"/>
        </w:r>
        <w:r>
          <w:rPr>
            <w:noProof/>
            <w:webHidden/>
          </w:rPr>
          <w:instrText xml:space="preserve"> PAGEREF _Toc24725638 \h </w:instrText>
        </w:r>
      </w:ins>
      <w:r>
        <w:rPr>
          <w:noProof/>
          <w:webHidden/>
        </w:rPr>
      </w:r>
      <w:r>
        <w:rPr>
          <w:noProof/>
          <w:webHidden/>
        </w:rPr>
        <w:fldChar w:fldCharType="separate"/>
      </w:r>
      <w:ins w:id="733" w:author="David Wooten" w:date="2019-11-15T15:49:00Z">
        <w:r>
          <w:rPr>
            <w:noProof/>
            <w:webHidden/>
          </w:rPr>
          <w:t>84</w:t>
        </w:r>
        <w:r>
          <w:rPr>
            <w:noProof/>
            <w:webHidden/>
          </w:rPr>
          <w:fldChar w:fldCharType="end"/>
        </w:r>
        <w:r w:rsidRPr="00D61A6E">
          <w:rPr>
            <w:rStyle w:val="Hyperlink"/>
            <w:noProof/>
          </w:rPr>
          <w:fldChar w:fldCharType="end"/>
        </w:r>
      </w:ins>
    </w:p>
    <w:p w:rsidR="00D51C42" w:rsidRDefault="00D51C42">
      <w:pPr>
        <w:pStyle w:val="TableofFigures"/>
        <w:rPr>
          <w:ins w:id="734" w:author="David Wooten" w:date="2019-11-15T15:49:00Z"/>
          <w:rFonts w:asciiTheme="minorHAnsi" w:eastAsiaTheme="minorEastAsia" w:hAnsiTheme="minorHAnsi" w:cstheme="minorBidi"/>
          <w:noProof/>
          <w:sz w:val="22"/>
        </w:rPr>
      </w:pPr>
      <w:ins w:id="735"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"_Toc24725639"</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44 — Message Size Limits Based on Padding</w:t>
        </w:r>
        <w:r>
          <w:rPr>
            <w:noProof/>
            <w:webHidden/>
          </w:rPr>
          <w:tab/>
        </w:r>
        <w:r>
          <w:rPr>
            <w:noProof/>
            <w:webHidden/>
          </w:rPr>
          <w:fldChar w:fldCharType="begin"/>
        </w:r>
        <w:r>
          <w:rPr>
            <w:noProof/>
            <w:webHidden/>
          </w:rPr>
          <w:instrText xml:space="preserve"> PAGEREF _Toc24725639 \h </w:instrText>
        </w:r>
      </w:ins>
      <w:r>
        <w:rPr>
          <w:noProof/>
          <w:webHidden/>
        </w:rPr>
      </w:r>
      <w:r>
        <w:rPr>
          <w:noProof/>
          <w:webHidden/>
        </w:rPr>
        <w:fldChar w:fldCharType="separate"/>
      </w:r>
      <w:ins w:id="736" w:author="David Wooten" w:date="2019-11-15T15:49:00Z">
        <w:r>
          <w:rPr>
            <w:noProof/>
            <w:webHidden/>
          </w:rPr>
          <w:t>85</w:t>
        </w:r>
        <w:r>
          <w:rPr>
            <w:noProof/>
            <w:webHidden/>
          </w:rPr>
          <w:fldChar w:fldCharType="end"/>
        </w:r>
        <w:r w:rsidRPr="00D61A6E">
          <w:rPr>
            <w:rStyle w:val="Hyperlink"/>
            <w:noProof/>
          </w:rPr>
          <w:fldChar w:fldCharType="end"/>
        </w:r>
      </w:ins>
    </w:p>
    <w:p w:rsidR="00D51C42" w:rsidRDefault="00D51C42">
      <w:pPr>
        <w:pStyle w:val="TableofFigures"/>
        <w:rPr>
          <w:ins w:id="737" w:author="David Wooten" w:date="2019-11-15T15:49:00Z"/>
          <w:rFonts w:asciiTheme="minorHAnsi" w:eastAsiaTheme="minorEastAsia" w:hAnsiTheme="minorHAnsi" w:cstheme="minorBidi"/>
          <w:noProof/>
          <w:sz w:val="22"/>
        </w:rPr>
      </w:pPr>
      <w:ins w:id="738"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"_Toc24725640"</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45 — TPM2_RSA_Encrypt Command</w:t>
        </w:r>
        <w:r>
          <w:rPr>
            <w:noProof/>
            <w:webHidden/>
          </w:rPr>
          <w:tab/>
        </w:r>
        <w:r>
          <w:rPr>
            <w:noProof/>
            <w:webHidden/>
          </w:rPr>
          <w:fldChar w:fldCharType="begin"/>
        </w:r>
        <w:r>
          <w:rPr>
            <w:noProof/>
            <w:webHidden/>
          </w:rPr>
          <w:instrText xml:space="preserve"> PAGEREF _Toc24725640 \h </w:instrText>
        </w:r>
      </w:ins>
      <w:r>
        <w:rPr>
          <w:noProof/>
          <w:webHidden/>
        </w:rPr>
      </w:r>
      <w:r>
        <w:rPr>
          <w:noProof/>
          <w:webHidden/>
        </w:rPr>
        <w:fldChar w:fldCharType="separate"/>
      </w:r>
      <w:ins w:id="739" w:author="David Wooten" w:date="2019-11-15T15:49:00Z">
        <w:r>
          <w:rPr>
            <w:noProof/>
            <w:webHidden/>
          </w:rPr>
          <w:t>86</w:t>
        </w:r>
        <w:r>
          <w:rPr>
            <w:noProof/>
            <w:webHidden/>
          </w:rPr>
          <w:fldChar w:fldCharType="end"/>
        </w:r>
        <w:r w:rsidRPr="00D61A6E">
          <w:rPr>
            <w:rStyle w:val="Hyperlink"/>
            <w:noProof/>
          </w:rPr>
          <w:fldChar w:fldCharType="end"/>
        </w:r>
      </w:ins>
    </w:p>
    <w:p w:rsidR="00D51C42" w:rsidRDefault="00D51C42">
      <w:pPr>
        <w:pStyle w:val="TableofFigures"/>
        <w:rPr>
          <w:ins w:id="740" w:author="David Wooten" w:date="2019-11-15T15:49:00Z"/>
          <w:rFonts w:asciiTheme="minorHAnsi" w:eastAsiaTheme="minorEastAsia" w:hAnsiTheme="minorHAnsi" w:cstheme="minorBidi"/>
          <w:noProof/>
          <w:sz w:val="22"/>
        </w:rPr>
      </w:pPr>
      <w:ins w:id="741"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"_Toc24725641"</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46 — TPM2_RSA_Encrypt Response</w:t>
        </w:r>
        <w:r>
          <w:rPr>
            <w:noProof/>
            <w:webHidden/>
          </w:rPr>
          <w:tab/>
        </w:r>
        <w:r>
          <w:rPr>
            <w:noProof/>
            <w:webHidden/>
          </w:rPr>
          <w:fldChar w:fldCharType="begin"/>
        </w:r>
        <w:r>
          <w:rPr>
            <w:noProof/>
            <w:webHidden/>
          </w:rPr>
          <w:instrText xml:space="preserve"> PAGEREF _Toc24725641 \h </w:instrText>
        </w:r>
      </w:ins>
      <w:r>
        <w:rPr>
          <w:noProof/>
          <w:webHidden/>
        </w:rPr>
      </w:r>
      <w:r>
        <w:rPr>
          <w:noProof/>
          <w:webHidden/>
        </w:rPr>
        <w:fldChar w:fldCharType="separate"/>
      </w:r>
      <w:ins w:id="742" w:author="David Wooten" w:date="2019-11-15T15:49:00Z">
        <w:r>
          <w:rPr>
            <w:noProof/>
            <w:webHidden/>
          </w:rPr>
          <w:t>86</w:t>
        </w:r>
        <w:r>
          <w:rPr>
            <w:noProof/>
            <w:webHidden/>
          </w:rPr>
          <w:fldChar w:fldCharType="end"/>
        </w:r>
        <w:r w:rsidRPr="00D61A6E">
          <w:rPr>
            <w:rStyle w:val="Hyperlink"/>
            <w:noProof/>
          </w:rPr>
          <w:fldChar w:fldCharType="end"/>
        </w:r>
      </w:ins>
    </w:p>
    <w:p w:rsidR="00D51C42" w:rsidRDefault="00D51C42">
      <w:pPr>
        <w:pStyle w:val="TableofFigures"/>
        <w:rPr>
          <w:ins w:id="743" w:author="David Wooten" w:date="2019-11-15T15:49:00Z"/>
          <w:rFonts w:asciiTheme="minorHAnsi" w:eastAsiaTheme="minorEastAsia" w:hAnsiTheme="minorHAnsi" w:cstheme="minorBidi"/>
          <w:noProof/>
          <w:sz w:val="22"/>
        </w:rPr>
      </w:pPr>
      <w:ins w:id="744"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"_Toc24725642"</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47 — TPM2_RSA_Decrypt Command</w:t>
        </w:r>
        <w:r>
          <w:rPr>
            <w:noProof/>
            <w:webHidden/>
          </w:rPr>
          <w:tab/>
        </w:r>
        <w:r>
          <w:rPr>
            <w:noProof/>
            <w:webHidden/>
          </w:rPr>
          <w:fldChar w:fldCharType="begin"/>
        </w:r>
        <w:r>
          <w:rPr>
            <w:noProof/>
            <w:webHidden/>
          </w:rPr>
          <w:instrText xml:space="preserve"> PAGEREF _Toc24725642 \h </w:instrText>
        </w:r>
      </w:ins>
      <w:r>
        <w:rPr>
          <w:noProof/>
          <w:webHidden/>
        </w:rPr>
      </w:r>
      <w:r>
        <w:rPr>
          <w:noProof/>
          <w:webHidden/>
        </w:rPr>
        <w:fldChar w:fldCharType="separate"/>
      </w:r>
      <w:ins w:id="745" w:author="David Wooten" w:date="2019-11-15T15:49:00Z">
        <w:r>
          <w:rPr>
            <w:noProof/>
            <w:webHidden/>
          </w:rPr>
          <w:t>89</w:t>
        </w:r>
        <w:r>
          <w:rPr>
            <w:noProof/>
            <w:webHidden/>
          </w:rPr>
          <w:fldChar w:fldCharType="end"/>
        </w:r>
        <w:r w:rsidRPr="00D61A6E">
          <w:rPr>
            <w:rStyle w:val="Hyperlink"/>
            <w:noProof/>
          </w:rPr>
          <w:fldChar w:fldCharType="end"/>
        </w:r>
      </w:ins>
    </w:p>
    <w:p w:rsidR="00D51C42" w:rsidRDefault="00D51C42">
      <w:pPr>
        <w:pStyle w:val="TableofFigures"/>
        <w:rPr>
          <w:ins w:id="746" w:author="David Wooten" w:date="2019-11-15T15:49:00Z"/>
          <w:rFonts w:asciiTheme="minorHAnsi" w:eastAsiaTheme="minorEastAsia" w:hAnsiTheme="minorHAnsi" w:cstheme="minorBidi"/>
          <w:noProof/>
          <w:sz w:val="22"/>
        </w:rPr>
      </w:pPr>
      <w:ins w:id="747"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"_Toc24725643"</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48 — TPM2_RSA_Decrypt Response</w:t>
        </w:r>
        <w:r>
          <w:rPr>
            <w:noProof/>
            <w:webHidden/>
          </w:rPr>
          <w:tab/>
        </w:r>
        <w:r>
          <w:rPr>
            <w:noProof/>
            <w:webHidden/>
          </w:rPr>
          <w:fldChar w:fldCharType="begin"/>
        </w:r>
        <w:r>
          <w:rPr>
            <w:noProof/>
            <w:webHidden/>
          </w:rPr>
          <w:instrText xml:space="preserve"> PAGEREF _Toc24725643 \h </w:instrText>
        </w:r>
      </w:ins>
      <w:r>
        <w:rPr>
          <w:noProof/>
          <w:webHidden/>
        </w:rPr>
      </w:r>
      <w:r>
        <w:rPr>
          <w:noProof/>
          <w:webHidden/>
        </w:rPr>
        <w:fldChar w:fldCharType="separate"/>
      </w:r>
      <w:ins w:id="748" w:author="David Wooten" w:date="2019-11-15T15:49:00Z">
        <w:r>
          <w:rPr>
            <w:noProof/>
            <w:webHidden/>
          </w:rPr>
          <w:t>89</w:t>
        </w:r>
        <w:r>
          <w:rPr>
            <w:noProof/>
            <w:webHidden/>
          </w:rPr>
          <w:fldChar w:fldCharType="end"/>
        </w:r>
        <w:r w:rsidRPr="00D61A6E">
          <w:rPr>
            <w:rStyle w:val="Hyperlink"/>
            <w:noProof/>
          </w:rPr>
          <w:fldChar w:fldCharType="end"/>
        </w:r>
      </w:ins>
    </w:p>
    <w:p w:rsidR="00D51C42" w:rsidRDefault="00D51C42">
      <w:pPr>
        <w:pStyle w:val="TableofFigures"/>
        <w:rPr>
          <w:ins w:id="749" w:author="David Wooten" w:date="2019-11-15T15:49:00Z"/>
          <w:rFonts w:asciiTheme="minorHAnsi" w:eastAsiaTheme="minorEastAsia" w:hAnsiTheme="minorHAnsi" w:cstheme="minorBidi"/>
          <w:noProof/>
          <w:sz w:val="22"/>
        </w:rPr>
      </w:pPr>
      <w:ins w:id="750"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"_Toc24725644"</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49 — TPM2_ECDH_KeyGen Command</w:t>
        </w:r>
        <w:r>
          <w:rPr>
            <w:noProof/>
            <w:webHidden/>
          </w:rPr>
          <w:tab/>
        </w:r>
        <w:r>
          <w:rPr>
            <w:noProof/>
            <w:webHidden/>
          </w:rPr>
          <w:fldChar w:fldCharType="begin"/>
        </w:r>
        <w:r>
          <w:rPr>
            <w:noProof/>
            <w:webHidden/>
          </w:rPr>
          <w:instrText xml:space="preserve"> PAGEREF _Toc24725644 \h </w:instrText>
        </w:r>
      </w:ins>
      <w:r>
        <w:rPr>
          <w:noProof/>
          <w:webHidden/>
        </w:rPr>
      </w:r>
      <w:r>
        <w:rPr>
          <w:noProof/>
          <w:webHidden/>
        </w:rPr>
        <w:fldChar w:fldCharType="separate"/>
      </w:r>
      <w:ins w:id="751" w:author="David Wooten" w:date="2019-11-15T15:49:00Z">
        <w:r>
          <w:rPr>
            <w:noProof/>
            <w:webHidden/>
          </w:rPr>
          <w:t>92</w:t>
        </w:r>
        <w:r>
          <w:rPr>
            <w:noProof/>
            <w:webHidden/>
          </w:rPr>
          <w:fldChar w:fldCharType="end"/>
        </w:r>
        <w:r w:rsidRPr="00D61A6E">
          <w:rPr>
            <w:rStyle w:val="Hyperlink"/>
            <w:noProof/>
          </w:rPr>
          <w:fldChar w:fldCharType="end"/>
        </w:r>
      </w:ins>
    </w:p>
    <w:p w:rsidR="00D51C42" w:rsidRDefault="00D51C42">
      <w:pPr>
        <w:pStyle w:val="TableofFigures"/>
        <w:rPr>
          <w:ins w:id="752" w:author="David Wooten" w:date="2019-11-15T15:49:00Z"/>
          <w:rFonts w:asciiTheme="minorHAnsi" w:eastAsiaTheme="minorEastAsia" w:hAnsiTheme="minorHAnsi" w:cstheme="minorBidi"/>
          <w:noProof/>
          <w:sz w:val="22"/>
        </w:rPr>
      </w:pPr>
      <w:ins w:id="753"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"_Toc24725645"</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50 — TPM2_ECDH_KeyGen Response</w:t>
        </w:r>
        <w:r>
          <w:rPr>
            <w:noProof/>
            <w:webHidden/>
          </w:rPr>
          <w:tab/>
        </w:r>
        <w:r>
          <w:rPr>
            <w:noProof/>
            <w:webHidden/>
          </w:rPr>
          <w:fldChar w:fldCharType="begin"/>
        </w:r>
        <w:r>
          <w:rPr>
            <w:noProof/>
            <w:webHidden/>
          </w:rPr>
          <w:instrText xml:space="preserve"> PAGEREF _Toc24725645 \h </w:instrText>
        </w:r>
      </w:ins>
      <w:r>
        <w:rPr>
          <w:noProof/>
          <w:webHidden/>
        </w:rPr>
      </w:r>
      <w:r>
        <w:rPr>
          <w:noProof/>
          <w:webHidden/>
        </w:rPr>
        <w:fldChar w:fldCharType="separate"/>
      </w:r>
      <w:ins w:id="754" w:author="David Wooten" w:date="2019-11-15T15:49:00Z">
        <w:r>
          <w:rPr>
            <w:noProof/>
            <w:webHidden/>
          </w:rPr>
          <w:t>92</w:t>
        </w:r>
        <w:r>
          <w:rPr>
            <w:noProof/>
            <w:webHidden/>
          </w:rPr>
          <w:fldChar w:fldCharType="end"/>
        </w:r>
        <w:r w:rsidRPr="00D61A6E">
          <w:rPr>
            <w:rStyle w:val="Hyperlink"/>
            <w:noProof/>
          </w:rPr>
          <w:fldChar w:fldCharType="end"/>
        </w:r>
      </w:ins>
    </w:p>
    <w:p w:rsidR="00D51C42" w:rsidRDefault="00D51C42">
      <w:pPr>
        <w:pStyle w:val="TableofFigures"/>
        <w:rPr>
          <w:ins w:id="755" w:author="David Wooten" w:date="2019-11-15T15:49:00Z"/>
          <w:rFonts w:asciiTheme="minorHAnsi" w:eastAsiaTheme="minorEastAsia" w:hAnsiTheme="minorHAnsi" w:cstheme="minorBidi"/>
          <w:noProof/>
          <w:sz w:val="22"/>
        </w:rPr>
      </w:pPr>
      <w:ins w:id="756"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"_Toc24725646"</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51 — TPM2_ECDH_ZGen Command</w:t>
        </w:r>
        <w:r>
          <w:rPr>
            <w:noProof/>
            <w:webHidden/>
          </w:rPr>
          <w:tab/>
        </w:r>
        <w:r>
          <w:rPr>
            <w:noProof/>
            <w:webHidden/>
          </w:rPr>
          <w:fldChar w:fldCharType="begin"/>
        </w:r>
        <w:r>
          <w:rPr>
            <w:noProof/>
            <w:webHidden/>
          </w:rPr>
          <w:instrText xml:space="preserve"> PAGEREF _Toc24725646 \h </w:instrText>
        </w:r>
      </w:ins>
      <w:r>
        <w:rPr>
          <w:noProof/>
          <w:webHidden/>
        </w:rPr>
      </w:r>
      <w:r>
        <w:rPr>
          <w:noProof/>
          <w:webHidden/>
        </w:rPr>
        <w:fldChar w:fldCharType="separate"/>
      </w:r>
      <w:ins w:id="757" w:author="David Wooten" w:date="2019-11-15T15:49:00Z">
        <w:r>
          <w:rPr>
            <w:noProof/>
            <w:webHidden/>
          </w:rPr>
          <w:t>95</w:t>
        </w:r>
        <w:r>
          <w:rPr>
            <w:noProof/>
            <w:webHidden/>
          </w:rPr>
          <w:fldChar w:fldCharType="end"/>
        </w:r>
        <w:r w:rsidRPr="00D61A6E">
          <w:rPr>
            <w:rStyle w:val="Hyperlink"/>
            <w:noProof/>
          </w:rPr>
          <w:fldChar w:fldCharType="end"/>
        </w:r>
      </w:ins>
    </w:p>
    <w:p w:rsidR="00D51C42" w:rsidRDefault="00D51C42">
      <w:pPr>
        <w:pStyle w:val="TableofFigures"/>
        <w:rPr>
          <w:ins w:id="758" w:author="David Wooten" w:date="2019-11-15T15:49:00Z"/>
          <w:rFonts w:asciiTheme="minorHAnsi" w:eastAsiaTheme="minorEastAsia" w:hAnsiTheme="minorHAnsi" w:cstheme="minorBidi"/>
          <w:noProof/>
          <w:sz w:val="22"/>
        </w:rPr>
      </w:pPr>
      <w:ins w:id="759"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"_Toc24725647"</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52 — TPM2_ECDH_ZGen Response</w:t>
        </w:r>
        <w:r>
          <w:rPr>
            <w:noProof/>
            <w:webHidden/>
          </w:rPr>
          <w:tab/>
        </w:r>
        <w:r>
          <w:rPr>
            <w:noProof/>
            <w:webHidden/>
          </w:rPr>
          <w:fldChar w:fldCharType="begin"/>
        </w:r>
        <w:r>
          <w:rPr>
            <w:noProof/>
            <w:webHidden/>
          </w:rPr>
          <w:instrText xml:space="preserve"> PAGEREF _Toc24725647 \h </w:instrText>
        </w:r>
      </w:ins>
      <w:r>
        <w:rPr>
          <w:noProof/>
          <w:webHidden/>
        </w:rPr>
      </w:r>
      <w:r>
        <w:rPr>
          <w:noProof/>
          <w:webHidden/>
        </w:rPr>
        <w:fldChar w:fldCharType="separate"/>
      </w:r>
      <w:ins w:id="760" w:author="David Wooten" w:date="2019-11-15T15:49:00Z">
        <w:r>
          <w:rPr>
            <w:noProof/>
            <w:webHidden/>
          </w:rPr>
          <w:t>95</w:t>
        </w:r>
        <w:r>
          <w:rPr>
            <w:noProof/>
            <w:webHidden/>
          </w:rPr>
          <w:fldChar w:fldCharType="end"/>
        </w:r>
        <w:r w:rsidRPr="00D61A6E">
          <w:rPr>
            <w:rStyle w:val="Hyperlink"/>
            <w:noProof/>
          </w:rPr>
          <w:fldChar w:fldCharType="end"/>
        </w:r>
      </w:ins>
    </w:p>
    <w:p w:rsidR="00D51C42" w:rsidRDefault="00D51C42">
      <w:pPr>
        <w:pStyle w:val="TableofFigures"/>
        <w:rPr>
          <w:ins w:id="761" w:author="David Wooten" w:date="2019-11-15T15:49:00Z"/>
          <w:rFonts w:asciiTheme="minorHAnsi" w:eastAsiaTheme="minorEastAsia" w:hAnsiTheme="minorHAnsi" w:cstheme="minorBidi"/>
          <w:noProof/>
          <w:sz w:val="22"/>
        </w:rPr>
      </w:pPr>
      <w:ins w:id="762"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"_Toc24725648"</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53 — TPM2_ECC_Parameters Command</w:t>
        </w:r>
        <w:r>
          <w:rPr>
            <w:noProof/>
            <w:webHidden/>
          </w:rPr>
          <w:tab/>
        </w:r>
        <w:r>
          <w:rPr>
            <w:noProof/>
            <w:webHidden/>
          </w:rPr>
          <w:fldChar w:fldCharType="begin"/>
        </w:r>
        <w:r>
          <w:rPr>
            <w:noProof/>
            <w:webHidden/>
          </w:rPr>
          <w:instrText xml:space="preserve"> PAGEREF _Toc24725648 \h </w:instrText>
        </w:r>
      </w:ins>
      <w:r>
        <w:rPr>
          <w:noProof/>
          <w:webHidden/>
        </w:rPr>
      </w:r>
      <w:r>
        <w:rPr>
          <w:noProof/>
          <w:webHidden/>
        </w:rPr>
        <w:fldChar w:fldCharType="separate"/>
      </w:r>
      <w:ins w:id="763" w:author="David Wooten" w:date="2019-11-15T15:49:00Z">
        <w:r>
          <w:rPr>
            <w:noProof/>
            <w:webHidden/>
          </w:rPr>
          <w:t>98</w:t>
        </w:r>
        <w:r>
          <w:rPr>
            <w:noProof/>
            <w:webHidden/>
          </w:rPr>
          <w:fldChar w:fldCharType="end"/>
        </w:r>
        <w:r w:rsidRPr="00D61A6E">
          <w:rPr>
            <w:rStyle w:val="Hyperlink"/>
            <w:noProof/>
          </w:rPr>
          <w:fldChar w:fldCharType="end"/>
        </w:r>
      </w:ins>
    </w:p>
    <w:p w:rsidR="00D51C42" w:rsidRDefault="00D51C42">
      <w:pPr>
        <w:pStyle w:val="TableofFigures"/>
        <w:rPr>
          <w:ins w:id="764" w:author="David Wooten" w:date="2019-11-15T15:49:00Z"/>
          <w:rFonts w:asciiTheme="minorHAnsi" w:eastAsiaTheme="minorEastAsia" w:hAnsiTheme="minorHAnsi" w:cstheme="minorBidi"/>
          <w:noProof/>
          <w:sz w:val="22"/>
        </w:rPr>
      </w:pPr>
      <w:ins w:id="765"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"_Toc24725649"</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54 — TPM2_ECC_Parameters Response</w:t>
        </w:r>
        <w:r>
          <w:rPr>
            <w:noProof/>
            <w:webHidden/>
          </w:rPr>
          <w:tab/>
        </w:r>
        <w:r>
          <w:rPr>
            <w:noProof/>
            <w:webHidden/>
          </w:rPr>
          <w:fldChar w:fldCharType="begin"/>
        </w:r>
        <w:r>
          <w:rPr>
            <w:noProof/>
            <w:webHidden/>
          </w:rPr>
          <w:instrText xml:space="preserve"> PAGEREF _Toc24725649 \h </w:instrText>
        </w:r>
      </w:ins>
      <w:r>
        <w:rPr>
          <w:noProof/>
          <w:webHidden/>
        </w:rPr>
      </w:r>
      <w:r>
        <w:rPr>
          <w:noProof/>
          <w:webHidden/>
        </w:rPr>
        <w:fldChar w:fldCharType="separate"/>
      </w:r>
      <w:ins w:id="766" w:author="David Wooten" w:date="2019-11-15T15:49:00Z">
        <w:r>
          <w:rPr>
            <w:noProof/>
            <w:webHidden/>
          </w:rPr>
          <w:t>98</w:t>
        </w:r>
        <w:r>
          <w:rPr>
            <w:noProof/>
            <w:webHidden/>
          </w:rPr>
          <w:fldChar w:fldCharType="end"/>
        </w:r>
        <w:r w:rsidRPr="00D61A6E">
          <w:rPr>
            <w:rStyle w:val="Hyperlink"/>
            <w:noProof/>
          </w:rPr>
          <w:fldChar w:fldCharType="end"/>
        </w:r>
      </w:ins>
    </w:p>
    <w:p w:rsidR="00D51C42" w:rsidRDefault="00D51C42">
      <w:pPr>
        <w:pStyle w:val="TableofFigures"/>
        <w:rPr>
          <w:ins w:id="767" w:author="David Wooten" w:date="2019-11-15T15:49:00Z"/>
          <w:rFonts w:asciiTheme="minorHAnsi" w:eastAsiaTheme="minorEastAsia" w:hAnsiTheme="minorHAnsi" w:cstheme="minorBidi"/>
          <w:noProof/>
          <w:sz w:val="22"/>
        </w:rPr>
      </w:pPr>
      <w:ins w:id="768"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"_Toc24725650"</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55 — TPM2_ZGen_2Phase Command</w:t>
        </w:r>
        <w:r>
          <w:rPr>
            <w:noProof/>
            <w:webHidden/>
          </w:rPr>
          <w:tab/>
        </w:r>
        <w:r>
          <w:rPr>
            <w:noProof/>
            <w:webHidden/>
          </w:rPr>
          <w:fldChar w:fldCharType="begin"/>
        </w:r>
        <w:r>
          <w:rPr>
            <w:noProof/>
            <w:webHidden/>
          </w:rPr>
          <w:instrText xml:space="preserve"> PAGEREF _Toc24725650 \h </w:instrText>
        </w:r>
      </w:ins>
      <w:r>
        <w:rPr>
          <w:noProof/>
          <w:webHidden/>
        </w:rPr>
      </w:r>
      <w:r>
        <w:rPr>
          <w:noProof/>
          <w:webHidden/>
        </w:rPr>
        <w:fldChar w:fldCharType="separate"/>
      </w:r>
      <w:ins w:id="769" w:author="David Wooten" w:date="2019-11-15T15:49:00Z">
        <w:r>
          <w:rPr>
            <w:noProof/>
            <w:webHidden/>
          </w:rPr>
          <w:t>101</w:t>
        </w:r>
        <w:r>
          <w:rPr>
            <w:noProof/>
            <w:webHidden/>
          </w:rPr>
          <w:fldChar w:fldCharType="end"/>
        </w:r>
        <w:r w:rsidRPr="00D61A6E">
          <w:rPr>
            <w:rStyle w:val="Hyperlink"/>
            <w:noProof/>
          </w:rPr>
          <w:fldChar w:fldCharType="end"/>
        </w:r>
      </w:ins>
    </w:p>
    <w:p w:rsidR="00D51C42" w:rsidRDefault="00D51C42">
      <w:pPr>
        <w:pStyle w:val="TableofFigures"/>
        <w:rPr>
          <w:ins w:id="770" w:author="David Wooten" w:date="2019-11-15T15:49:00Z"/>
          <w:rFonts w:asciiTheme="minorHAnsi" w:eastAsiaTheme="minorEastAsia" w:hAnsiTheme="minorHAnsi" w:cstheme="minorBidi"/>
          <w:noProof/>
          <w:sz w:val="22"/>
        </w:rPr>
      </w:pPr>
      <w:ins w:id="771"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"_Toc24725651"</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56 — TPM2_ZGen_2Phase Response</w:t>
        </w:r>
        <w:r>
          <w:rPr>
            <w:noProof/>
            <w:webHidden/>
          </w:rPr>
          <w:tab/>
        </w:r>
        <w:r>
          <w:rPr>
            <w:noProof/>
            <w:webHidden/>
          </w:rPr>
          <w:fldChar w:fldCharType="begin"/>
        </w:r>
        <w:r>
          <w:rPr>
            <w:noProof/>
            <w:webHidden/>
          </w:rPr>
          <w:instrText xml:space="preserve"> PAGEREF _Toc24725651 \h </w:instrText>
        </w:r>
      </w:ins>
      <w:r>
        <w:rPr>
          <w:noProof/>
          <w:webHidden/>
        </w:rPr>
      </w:r>
      <w:r>
        <w:rPr>
          <w:noProof/>
          <w:webHidden/>
        </w:rPr>
        <w:fldChar w:fldCharType="separate"/>
      </w:r>
      <w:ins w:id="772" w:author="David Wooten" w:date="2019-11-15T15:49:00Z">
        <w:r>
          <w:rPr>
            <w:noProof/>
            <w:webHidden/>
          </w:rPr>
          <w:t>101</w:t>
        </w:r>
        <w:r>
          <w:rPr>
            <w:noProof/>
            <w:webHidden/>
          </w:rPr>
          <w:fldChar w:fldCharType="end"/>
        </w:r>
        <w:r w:rsidRPr="00D61A6E">
          <w:rPr>
            <w:rStyle w:val="Hyperlink"/>
            <w:noProof/>
          </w:rPr>
          <w:fldChar w:fldCharType="end"/>
        </w:r>
      </w:ins>
    </w:p>
    <w:p w:rsidR="00D51C42" w:rsidRDefault="00D51C42">
      <w:pPr>
        <w:pStyle w:val="TableofFigures"/>
        <w:rPr>
          <w:ins w:id="773" w:author="David Wooten" w:date="2019-11-15T15:49:00Z"/>
          <w:rFonts w:asciiTheme="minorHAnsi" w:eastAsiaTheme="minorEastAsia" w:hAnsiTheme="minorHAnsi" w:cstheme="minorBidi"/>
          <w:noProof/>
          <w:sz w:val="22"/>
        </w:rPr>
      </w:pPr>
      <w:ins w:id="774"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"_Toc24725652"</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55 — TPM2_</w:t>
        </w:r>
        <w:r w:rsidRPr="00D61A6E">
          <w:rPr>
            <w:rStyle w:val="Hyperlink"/>
            <w:noProof/>
            <w:lang w:eastAsia="zh-CN"/>
          </w:rPr>
          <w:t>ECC</w:t>
        </w:r>
        <w:r w:rsidRPr="00D61A6E">
          <w:rPr>
            <w:rStyle w:val="Hyperlink"/>
            <w:noProof/>
          </w:rPr>
          <w:t>_Encrypt Command</w:t>
        </w:r>
        <w:r>
          <w:rPr>
            <w:noProof/>
            <w:webHidden/>
          </w:rPr>
          <w:tab/>
        </w:r>
        <w:r>
          <w:rPr>
            <w:noProof/>
            <w:webHidden/>
          </w:rPr>
          <w:fldChar w:fldCharType="begin"/>
        </w:r>
        <w:r>
          <w:rPr>
            <w:noProof/>
            <w:webHidden/>
          </w:rPr>
          <w:instrText xml:space="preserve"> PAGEREF _Toc24725652 \h </w:instrText>
        </w:r>
      </w:ins>
      <w:r>
        <w:rPr>
          <w:noProof/>
          <w:webHidden/>
        </w:rPr>
      </w:r>
      <w:r>
        <w:rPr>
          <w:noProof/>
          <w:webHidden/>
        </w:rPr>
        <w:fldChar w:fldCharType="separate"/>
      </w:r>
      <w:ins w:id="775" w:author="David Wooten" w:date="2019-11-15T15:49:00Z">
        <w:r>
          <w:rPr>
            <w:noProof/>
            <w:webHidden/>
          </w:rPr>
          <w:t>104</w:t>
        </w:r>
        <w:r>
          <w:rPr>
            <w:noProof/>
            <w:webHidden/>
          </w:rPr>
          <w:fldChar w:fldCharType="end"/>
        </w:r>
        <w:r w:rsidRPr="00D61A6E">
          <w:rPr>
            <w:rStyle w:val="Hyperlink"/>
            <w:noProof/>
          </w:rPr>
          <w:fldChar w:fldCharType="end"/>
        </w:r>
      </w:ins>
    </w:p>
    <w:p w:rsidR="00D51C42" w:rsidRDefault="00D51C42">
      <w:pPr>
        <w:pStyle w:val="TableofFigures"/>
        <w:rPr>
          <w:ins w:id="776" w:author="David Wooten" w:date="2019-11-15T15:49:00Z"/>
          <w:rFonts w:asciiTheme="minorHAnsi" w:eastAsiaTheme="minorEastAsia" w:hAnsiTheme="minorHAnsi" w:cstheme="minorBidi"/>
          <w:noProof/>
          <w:sz w:val="22"/>
        </w:rPr>
      </w:pPr>
      <w:ins w:id="777"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"_Toc24725653"</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55 —  TPM2_</w:t>
        </w:r>
        <w:r w:rsidRPr="00D61A6E">
          <w:rPr>
            <w:rStyle w:val="Hyperlink"/>
            <w:noProof/>
            <w:lang w:eastAsia="zh-CN"/>
          </w:rPr>
          <w:t>ECC</w:t>
        </w:r>
        <w:r w:rsidRPr="00D61A6E">
          <w:rPr>
            <w:rStyle w:val="Hyperlink"/>
            <w:noProof/>
          </w:rPr>
          <w:t>_Encrypt Response</w:t>
        </w:r>
        <w:r>
          <w:rPr>
            <w:noProof/>
            <w:webHidden/>
          </w:rPr>
          <w:tab/>
        </w:r>
        <w:r>
          <w:rPr>
            <w:noProof/>
            <w:webHidden/>
          </w:rPr>
          <w:fldChar w:fldCharType="begin"/>
        </w:r>
        <w:r>
          <w:rPr>
            <w:noProof/>
            <w:webHidden/>
          </w:rPr>
          <w:instrText xml:space="preserve"> PAGEREF _Toc24725653 \h </w:instrText>
        </w:r>
      </w:ins>
      <w:r>
        <w:rPr>
          <w:noProof/>
          <w:webHidden/>
        </w:rPr>
      </w:r>
      <w:r>
        <w:rPr>
          <w:noProof/>
          <w:webHidden/>
        </w:rPr>
        <w:fldChar w:fldCharType="separate"/>
      </w:r>
      <w:ins w:id="778" w:author="David Wooten" w:date="2019-11-15T15:49:00Z">
        <w:r>
          <w:rPr>
            <w:noProof/>
            <w:webHidden/>
          </w:rPr>
          <w:t>104</w:t>
        </w:r>
        <w:r>
          <w:rPr>
            <w:noProof/>
            <w:webHidden/>
          </w:rPr>
          <w:fldChar w:fldCharType="end"/>
        </w:r>
        <w:r w:rsidRPr="00D61A6E">
          <w:rPr>
            <w:rStyle w:val="Hyperlink"/>
            <w:noProof/>
          </w:rPr>
          <w:fldChar w:fldCharType="end"/>
        </w:r>
      </w:ins>
    </w:p>
    <w:p w:rsidR="00D51C42" w:rsidRDefault="00D51C42">
      <w:pPr>
        <w:pStyle w:val="TableofFigures"/>
        <w:rPr>
          <w:ins w:id="779" w:author="David Wooten" w:date="2019-11-15T15:49:00Z"/>
          <w:rFonts w:asciiTheme="minorHAnsi" w:eastAsiaTheme="minorEastAsia" w:hAnsiTheme="minorHAnsi" w:cstheme="minorBidi"/>
          <w:noProof/>
          <w:sz w:val="22"/>
        </w:rPr>
      </w:pPr>
      <w:ins w:id="780"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"_Toc24725654"</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55 —  TPM2_</w:t>
        </w:r>
        <w:r w:rsidRPr="00D61A6E">
          <w:rPr>
            <w:rStyle w:val="Hyperlink"/>
            <w:noProof/>
            <w:lang w:eastAsia="zh-CN"/>
          </w:rPr>
          <w:t>ECC</w:t>
        </w:r>
        <w:r w:rsidRPr="00D61A6E">
          <w:rPr>
            <w:rStyle w:val="Hyperlink"/>
            <w:noProof/>
          </w:rPr>
          <w:t xml:space="preserve"> _Decrypt Command</w:t>
        </w:r>
        <w:r>
          <w:rPr>
            <w:noProof/>
            <w:webHidden/>
          </w:rPr>
          <w:tab/>
        </w:r>
        <w:r>
          <w:rPr>
            <w:noProof/>
            <w:webHidden/>
          </w:rPr>
          <w:fldChar w:fldCharType="begin"/>
        </w:r>
        <w:r>
          <w:rPr>
            <w:noProof/>
            <w:webHidden/>
          </w:rPr>
          <w:instrText xml:space="preserve"> PAGEREF _Toc24725654 \h </w:instrText>
        </w:r>
      </w:ins>
      <w:r>
        <w:rPr>
          <w:noProof/>
          <w:webHidden/>
        </w:rPr>
      </w:r>
      <w:r>
        <w:rPr>
          <w:noProof/>
          <w:webHidden/>
        </w:rPr>
        <w:fldChar w:fldCharType="separate"/>
      </w:r>
      <w:ins w:id="781" w:author="David Wooten" w:date="2019-11-15T15:49:00Z">
        <w:r>
          <w:rPr>
            <w:noProof/>
            <w:webHidden/>
          </w:rPr>
          <w:t>107</w:t>
        </w:r>
        <w:r>
          <w:rPr>
            <w:noProof/>
            <w:webHidden/>
          </w:rPr>
          <w:fldChar w:fldCharType="end"/>
        </w:r>
        <w:r w:rsidRPr="00D61A6E">
          <w:rPr>
            <w:rStyle w:val="Hyperlink"/>
            <w:noProof/>
          </w:rPr>
          <w:fldChar w:fldCharType="end"/>
        </w:r>
      </w:ins>
    </w:p>
    <w:p w:rsidR="00D51C42" w:rsidRDefault="00D51C42">
      <w:pPr>
        <w:pStyle w:val="TableofFigures"/>
        <w:rPr>
          <w:ins w:id="782" w:author="David Wooten" w:date="2019-11-15T15:49:00Z"/>
          <w:rFonts w:asciiTheme="minorHAnsi" w:eastAsiaTheme="minorEastAsia" w:hAnsiTheme="minorHAnsi" w:cstheme="minorBidi"/>
          <w:noProof/>
          <w:sz w:val="22"/>
        </w:rPr>
      </w:pPr>
      <w:ins w:id="783"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"_Toc24725655"</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55 —  TPM2_</w:t>
        </w:r>
        <w:r w:rsidRPr="00D61A6E">
          <w:rPr>
            <w:rStyle w:val="Hyperlink"/>
            <w:noProof/>
            <w:lang w:eastAsia="zh-CN"/>
          </w:rPr>
          <w:t>ECC</w:t>
        </w:r>
        <w:r w:rsidRPr="00D61A6E">
          <w:rPr>
            <w:rStyle w:val="Hyperlink"/>
            <w:noProof/>
          </w:rPr>
          <w:t>_Decrypt Response</w:t>
        </w:r>
        <w:r>
          <w:rPr>
            <w:noProof/>
            <w:webHidden/>
          </w:rPr>
          <w:tab/>
        </w:r>
        <w:r>
          <w:rPr>
            <w:noProof/>
            <w:webHidden/>
          </w:rPr>
          <w:fldChar w:fldCharType="begin"/>
        </w:r>
        <w:r>
          <w:rPr>
            <w:noProof/>
            <w:webHidden/>
          </w:rPr>
          <w:instrText xml:space="preserve"> PAGEREF _Toc24725655 \h </w:instrText>
        </w:r>
      </w:ins>
      <w:r>
        <w:rPr>
          <w:noProof/>
          <w:webHidden/>
        </w:rPr>
      </w:r>
      <w:r>
        <w:rPr>
          <w:noProof/>
          <w:webHidden/>
        </w:rPr>
        <w:fldChar w:fldCharType="separate"/>
      </w:r>
      <w:ins w:id="784" w:author="David Wooten" w:date="2019-11-15T15:49:00Z">
        <w:r>
          <w:rPr>
            <w:noProof/>
            <w:webHidden/>
          </w:rPr>
          <w:t>107</w:t>
        </w:r>
        <w:r>
          <w:rPr>
            <w:noProof/>
            <w:webHidden/>
          </w:rPr>
          <w:fldChar w:fldCharType="end"/>
        </w:r>
        <w:r w:rsidRPr="00D61A6E">
          <w:rPr>
            <w:rStyle w:val="Hyperlink"/>
            <w:noProof/>
          </w:rPr>
          <w:fldChar w:fldCharType="end"/>
        </w:r>
      </w:ins>
    </w:p>
    <w:p w:rsidR="00D51C42" w:rsidRDefault="00D51C42">
      <w:pPr>
        <w:pStyle w:val="TableofFigures"/>
        <w:rPr>
          <w:ins w:id="785" w:author="David Wooten" w:date="2019-11-15T15:49:00Z"/>
          <w:rFonts w:asciiTheme="minorHAnsi" w:eastAsiaTheme="minorEastAsia" w:hAnsiTheme="minorHAnsi" w:cstheme="minorBidi"/>
          <w:noProof/>
          <w:sz w:val="22"/>
        </w:rPr>
      </w:pPr>
      <w:ins w:id="786"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"_Toc24725656"</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57 — Symmetric Chaining Process</w:t>
        </w:r>
        <w:r>
          <w:rPr>
            <w:noProof/>
            <w:webHidden/>
          </w:rPr>
          <w:tab/>
        </w:r>
        <w:r>
          <w:rPr>
            <w:noProof/>
            <w:webHidden/>
          </w:rPr>
          <w:fldChar w:fldCharType="begin"/>
        </w:r>
        <w:r>
          <w:rPr>
            <w:noProof/>
            <w:webHidden/>
          </w:rPr>
          <w:instrText xml:space="preserve"> PAGEREF _Toc24725656 \h </w:instrText>
        </w:r>
      </w:ins>
      <w:r>
        <w:rPr>
          <w:noProof/>
          <w:webHidden/>
        </w:rPr>
      </w:r>
      <w:r>
        <w:rPr>
          <w:noProof/>
          <w:webHidden/>
        </w:rPr>
        <w:fldChar w:fldCharType="separate"/>
      </w:r>
      <w:ins w:id="787" w:author="David Wooten" w:date="2019-11-15T15:49:00Z">
        <w:r>
          <w:rPr>
            <w:noProof/>
            <w:webHidden/>
          </w:rPr>
          <w:t>109</w:t>
        </w:r>
        <w:r>
          <w:rPr>
            <w:noProof/>
            <w:webHidden/>
          </w:rPr>
          <w:fldChar w:fldCharType="end"/>
        </w:r>
        <w:r w:rsidRPr="00D61A6E">
          <w:rPr>
            <w:rStyle w:val="Hyperlink"/>
            <w:noProof/>
          </w:rPr>
          <w:fldChar w:fldCharType="end"/>
        </w:r>
      </w:ins>
    </w:p>
    <w:p w:rsidR="00D51C42" w:rsidRDefault="00D51C42">
      <w:pPr>
        <w:pStyle w:val="TableofFigures"/>
        <w:rPr>
          <w:ins w:id="788" w:author="David Wooten" w:date="2019-11-15T15:49:00Z"/>
          <w:rFonts w:asciiTheme="minorHAnsi" w:eastAsiaTheme="minorEastAsia" w:hAnsiTheme="minorHAnsi" w:cstheme="minorBidi"/>
          <w:noProof/>
          <w:sz w:val="22"/>
        </w:rPr>
      </w:pPr>
      <w:ins w:id="789"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"_Toc24725657"</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58 — TPM2_EncryptDecrypt Command</w:t>
        </w:r>
        <w:r>
          <w:rPr>
            <w:noProof/>
            <w:webHidden/>
          </w:rPr>
          <w:tab/>
        </w:r>
        <w:r>
          <w:rPr>
            <w:noProof/>
            <w:webHidden/>
          </w:rPr>
          <w:fldChar w:fldCharType="begin"/>
        </w:r>
        <w:r>
          <w:rPr>
            <w:noProof/>
            <w:webHidden/>
          </w:rPr>
          <w:instrText xml:space="preserve"> PAGEREF _Toc24725657 \h </w:instrText>
        </w:r>
      </w:ins>
      <w:r>
        <w:rPr>
          <w:noProof/>
          <w:webHidden/>
        </w:rPr>
      </w:r>
      <w:r>
        <w:rPr>
          <w:noProof/>
          <w:webHidden/>
        </w:rPr>
        <w:fldChar w:fldCharType="separate"/>
      </w:r>
      <w:ins w:id="790" w:author="David Wooten" w:date="2019-11-15T15:49:00Z">
        <w:r>
          <w:rPr>
            <w:noProof/>
            <w:webHidden/>
          </w:rPr>
          <w:t>111</w:t>
        </w:r>
        <w:r>
          <w:rPr>
            <w:noProof/>
            <w:webHidden/>
          </w:rPr>
          <w:fldChar w:fldCharType="end"/>
        </w:r>
        <w:r w:rsidRPr="00D61A6E">
          <w:rPr>
            <w:rStyle w:val="Hyperlink"/>
            <w:noProof/>
          </w:rPr>
          <w:fldChar w:fldCharType="end"/>
        </w:r>
      </w:ins>
    </w:p>
    <w:p w:rsidR="00D51C42" w:rsidRDefault="00D51C42">
      <w:pPr>
        <w:pStyle w:val="TableofFigures"/>
        <w:rPr>
          <w:ins w:id="791" w:author="David Wooten" w:date="2019-11-15T15:49:00Z"/>
          <w:rFonts w:asciiTheme="minorHAnsi" w:eastAsiaTheme="minorEastAsia" w:hAnsiTheme="minorHAnsi" w:cstheme="minorBidi"/>
          <w:noProof/>
          <w:sz w:val="22"/>
        </w:rPr>
      </w:pPr>
      <w:ins w:id="792"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"_Toc24725658"</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59 — TPM2_EncryptDecrypt Response</w:t>
        </w:r>
        <w:r>
          <w:rPr>
            <w:noProof/>
            <w:webHidden/>
          </w:rPr>
          <w:tab/>
        </w:r>
        <w:r>
          <w:rPr>
            <w:noProof/>
            <w:webHidden/>
          </w:rPr>
          <w:fldChar w:fldCharType="begin"/>
        </w:r>
        <w:r>
          <w:rPr>
            <w:noProof/>
            <w:webHidden/>
          </w:rPr>
          <w:instrText xml:space="preserve"> PAGEREF _Toc24725658 \h </w:instrText>
        </w:r>
      </w:ins>
      <w:r>
        <w:rPr>
          <w:noProof/>
          <w:webHidden/>
        </w:rPr>
      </w:r>
      <w:r>
        <w:rPr>
          <w:noProof/>
          <w:webHidden/>
        </w:rPr>
        <w:fldChar w:fldCharType="separate"/>
      </w:r>
      <w:ins w:id="793" w:author="David Wooten" w:date="2019-11-15T15:49:00Z">
        <w:r>
          <w:rPr>
            <w:noProof/>
            <w:webHidden/>
          </w:rPr>
          <w:t>111</w:t>
        </w:r>
        <w:r>
          <w:rPr>
            <w:noProof/>
            <w:webHidden/>
          </w:rPr>
          <w:fldChar w:fldCharType="end"/>
        </w:r>
        <w:r w:rsidRPr="00D61A6E">
          <w:rPr>
            <w:rStyle w:val="Hyperlink"/>
            <w:noProof/>
          </w:rPr>
          <w:fldChar w:fldCharType="end"/>
        </w:r>
      </w:ins>
    </w:p>
    <w:p w:rsidR="00D51C42" w:rsidRDefault="00D51C42">
      <w:pPr>
        <w:pStyle w:val="TableofFigures"/>
        <w:rPr>
          <w:ins w:id="794" w:author="David Wooten" w:date="2019-11-15T15:49:00Z"/>
          <w:rFonts w:asciiTheme="minorHAnsi" w:eastAsiaTheme="minorEastAsia" w:hAnsiTheme="minorHAnsi" w:cstheme="minorBidi"/>
          <w:noProof/>
          <w:sz w:val="22"/>
        </w:rPr>
      </w:pPr>
      <w:ins w:id="795"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"_Toc24725659"</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60 — TPM2_EncryptDecrypt2 Command</w:t>
        </w:r>
        <w:r>
          <w:rPr>
            <w:noProof/>
            <w:webHidden/>
          </w:rPr>
          <w:tab/>
        </w:r>
        <w:r>
          <w:rPr>
            <w:noProof/>
            <w:webHidden/>
          </w:rPr>
          <w:fldChar w:fldCharType="begin"/>
        </w:r>
        <w:r>
          <w:rPr>
            <w:noProof/>
            <w:webHidden/>
          </w:rPr>
          <w:instrText xml:space="preserve"> PAGEREF _Toc24725659 \h </w:instrText>
        </w:r>
      </w:ins>
      <w:r>
        <w:rPr>
          <w:noProof/>
          <w:webHidden/>
        </w:rPr>
      </w:r>
      <w:r>
        <w:rPr>
          <w:noProof/>
          <w:webHidden/>
        </w:rPr>
        <w:fldChar w:fldCharType="separate"/>
      </w:r>
      <w:ins w:id="796" w:author="David Wooten" w:date="2019-11-15T15:49:00Z">
        <w:r>
          <w:rPr>
            <w:noProof/>
            <w:webHidden/>
          </w:rPr>
          <w:t>114</w:t>
        </w:r>
        <w:r>
          <w:rPr>
            <w:noProof/>
            <w:webHidden/>
          </w:rPr>
          <w:fldChar w:fldCharType="end"/>
        </w:r>
        <w:r w:rsidRPr="00D61A6E">
          <w:rPr>
            <w:rStyle w:val="Hyperlink"/>
            <w:noProof/>
          </w:rPr>
          <w:fldChar w:fldCharType="end"/>
        </w:r>
      </w:ins>
    </w:p>
    <w:p w:rsidR="00D51C42" w:rsidRDefault="00D51C42">
      <w:pPr>
        <w:pStyle w:val="TableofFigures"/>
        <w:rPr>
          <w:ins w:id="797" w:author="David Wooten" w:date="2019-11-15T15:49:00Z"/>
          <w:rFonts w:asciiTheme="minorHAnsi" w:eastAsiaTheme="minorEastAsia" w:hAnsiTheme="minorHAnsi" w:cstheme="minorBidi"/>
          <w:noProof/>
          <w:sz w:val="22"/>
        </w:rPr>
      </w:pPr>
      <w:ins w:id="798"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"_Toc24725660"</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61 — TPM2_EncryptDecrypt2 Response</w:t>
        </w:r>
        <w:r>
          <w:rPr>
            <w:noProof/>
            <w:webHidden/>
          </w:rPr>
          <w:tab/>
        </w:r>
        <w:r>
          <w:rPr>
            <w:noProof/>
            <w:webHidden/>
          </w:rPr>
          <w:fldChar w:fldCharType="begin"/>
        </w:r>
        <w:r>
          <w:rPr>
            <w:noProof/>
            <w:webHidden/>
          </w:rPr>
          <w:instrText xml:space="preserve"> PAGEREF _Toc24725660 \h </w:instrText>
        </w:r>
      </w:ins>
      <w:r>
        <w:rPr>
          <w:noProof/>
          <w:webHidden/>
        </w:rPr>
      </w:r>
      <w:r>
        <w:rPr>
          <w:noProof/>
          <w:webHidden/>
        </w:rPr>
        <w:fldChar w:fldCharType="separate"/>
      </w:r>
      <w:ins w:id="799" w:author="David Wooten" w:date="2019-11-15T15:49:00Z">
        <w:r>
          <w:rPr>
            <w:noProof/>
            <w:webHidden/>
          </w:rPr>
          <w:t>114</w:t>
        </w:r>
        <w:r>
          <w:rPr>
            <w:noProof/>
            <w:webHidden/>
          </w:rPr>
          <w:fldChar w:fldCharType="end"/>
        </w:r>
        <w:r w:rsidRPr="00D61A6E">
          <w:rPr>
            <w:rStyle w:val="Hyperlink"/>
            <w:noProof/>
          </w:rPr>
          <w:fldChar w:fldCharType="end"/>
        </w:r>
      </w:ins>
    </w:p>
    <w:p w:rsidR="00D51C42" w:rsidRDefault="00D51C42">
      <w:pPr>
        <w:pStyle w:val="TableofFigures"/>
        <w:rPr>
          <w:ins w:id="800" w:author="David Wooten" w:date="2019-11-15T15:49:00Z"/>
          <w:rFonts w:asciiTheme="minorHAnsi" w:eastAsiaTheme="minorEastAsia" w:hAnsiTheme="minorHAnsi" w:cstheme="minorBidi"/>
          <w:noProof/>
          <w:sz w:val="22"/>
        </w:rPr>
      </w:pPr>
      <w:ins w:id="801"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"_Toc24725661"</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62 — TPM2_Hash Command</w:t>
        </w:r>
        <w:r>
          <w:rPr>
            <w:noProof/>
            <w:webHidden/>
          </w:rPr>
          <w:tab/>
        </w:r>
        <w:r>
          <w:rPr>
            <w:noProof/>
            <w:webHidden/>
          </w:rPr>
          <w:fldChar w:fldCharType="begin"/>
        </w:r>
        <w:r>
          <w:rPr>
            <w:noProof/>
            <w:webHidden/>
          </w:rPr>
          <w:instrText xml:space="preserve"> PAGEREF _Toc24725661 \h </w:instrText>
        </w:r>
      </w:ins>
      <w:r>
        <w:rPr>
          <w:noProof/>
          <w:webHidden/>
        </w:rPr>
      </w:r>
      <w:r>
        <w:rPr>
          <w:noProof/>
          <w:webHidden/>
        </w:rPr>
        <w:fldChar w:fldCharType="separate"/>
      </w:r>
      <w:ins w:id="802" w:author="David Wooten" w:date="2019-11-15T15:49:00Z">
        <w:r>
          <w:rPr>
            <w:noProof/>
            <w:webHidden/>
          </w:rPr>
          <w:t>117</w:t>
        </w:r>
        <w:r>
          <w:rPr>
            <w:noProof/>
            <w:webHidden/>
          </w:rPr>
          <w:fldChar w:fldCharType="end"/>
        </w:r>
        <w:r w:rsidRPr="00D61A6E">
          <w:rPr>
            <w:rStyle w:val="Hyperlink"/>
            <w:noProof/>
          </w:rPr>
          <w:fldChar w:fldCharType="end"/>
        </w:r>
      </w:ins>
    </w:p>
    <w:p w:rsidR="00D51C42" w:rsidRDefault="00D51C42">
      <w:pPr>
        <w:pStyle w:val="TableofFigures"/>
        <w:rPr>
          <w:ins w:id="803" w:author="David Wooten" w:date="2019-11-15T15:49:00Z"/>
          <w:rFonts w:asciiTheme="minorHAnsi" w:eastAsiaTheme="minorEastAsia" w:hAnsiTheme="minorHAnsi" w:cstheme="minorBidi"/>
          <w:noProof/>
          <w:sz w:val="22"/>
        </w:rPr>
      </w:pPr>
      <w:ins w:id="804"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"_Toc24725662"</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63 — TPM2_Hash Response</w:t>
        </w:r>
        <w:r>
          <w:rPr>
            <w:noProof/>
            <w:webHidden/>
          </w:rPr>
          <w:tab/>
        </w:r>
        <w:r>
          <w:rPr>
            <w:noProof/>
            <w:webHidden/>
          </w:rPr>
          <w:fldChar w:fldCharType="begin"/>
        </w:r>
        <w:r>
          <w:rPr>
            <w:noProof/>
            <w:webHidden/>
          </w:rPr>
          <w:instrText xml:space="preserve"> PAGEREF _Toc24725662 \h </w:instrText>
        </w:r>
      </w:ins>
      <w:r>
        <w:rPr>
          <w:noProof/>
          <w:webHidden/>
        </w:rPr>
      </w:r>
      <w:r>
        <w:rPr>
          <w:noProof/>
          <w:webHidden/>
        </w:rPr>
        <w:fldChar w:fldCharType="separate"/>
      </w:r>
      <w:ins w:id="805" w:author="David Wooten" w:date="2019-11-15T15:49:00Z">
        <w:r>
          <w:rPr>
            <w:noProof/>
            <w:webHidden/>
          </w:rPr>
          <w:t>117</w:t>
        </w:r>
        <w:r>
          <w:rPr>
            <w:noProof/>
            <w:webHidden/>
          </w:rPr>
          <w:fldChar w:fldCharType="end"/>
        </w:r>
        <w:r w:rsidRPr="00D61A6E">
          <w:rPr>
            <w:rStyle w:val="Hyperlink"/>
            <w:noProof/>
          </w:rPr>
          <w:fldChar w:fldCharType="end"/>
        </w:r>
      </w:ins>
    </w:p>
    <w:p w:rsidR="00D51C42" w:rsidRDefault="00D51C42">
      <w:pPr>
        <w:pStyle w:val="TableofFigures"/>
        <w:rPr>
          <w:ins w:id="806" w:author="David Wooten" w:date="2019-11-15T15:49:00Z"/>
          <w:rFonts w:asciiTheme="minorHAnsi" w:eastAsiaTheme="minorEastAsia" w:hAnsiTheme="minorHAnsi" w:cstheme="minorBidi"/>
          <w:noProof/>
          <w:sz w:val="22"/>
        </w:rPr>
      </w:pPr>
      <w:ins w:id="807"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"_Toc24725663"</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64 — TPM2_HMAC Command</w:t>
        </w:r>
        <w:r>
          <w:rPr>
            <w:noProof/>
            <w:webHidden/>
          </w:rPr>
          <w:tab/>
        </w:r>
        <w:r>
          <w:rPr>
            <w:noProof/>
            <w:webHidden/>
          </w:rPr>
          <w:fldChar w:fldCharType="begin"/>
        </w:r>
        <w:r>
          <w:rPr>
            <w:noProof/>
            <w:webHidden/>
          </w:rPr>
          <w:instrText xml:space="preserve"> PAGEREF _Toc24725663 \h </w:instrText>
        </w:r>
      </w:ins>
      <w:r>
        <w:rPr>
          <w:noProof/>
          <w:webHidden/>
        </w:rPr>
      </w:r>
      <w:r>
        <w:rPr>
          <w:noProof/>
          <w:webHidden/>
        </w:rPr>
        <w:fldChar w:fldCharType="separate"/>
      </w:r>
      <w:ins w:id="808" w:author="David Wooten" w:date="2019-11-15T15:49:00Z">
        <w:r>
          <w:rPr>
            <w:noProof/>
            <w:webHidden/>
          </w:rPr>
          <w:t>120</w:t>
        </w:r>
        <w:r>
          <w:rPr>
            <w:noProof/>
            <w:webHidden/>
          </w:rPr>
          <w:fldChar w:fldCharType="end"/>
        </w:r>
        <w:r w:rsidRPr="00D61A6E">
          <w:rPr>
            <w:rStyle w:val="Hyperlink"/>
            <w:noProof/>
          </w:rPr>
          <w:fldChar w:fldCharType="end"/>
        </w:r>
      </w:ins>
    </w:p>
    <w:p w:rsidR="00D51C42" w:rsidRDefault="00D51C42">
      <w:pPr>
        <w:pStyle w:val="TableofFigures"/>
        <w:rPr>
          <w:ins w:id="809" w:author="David Wooten" w:date="2019-11-15T15:49:00Z"/>
          <w:rFonts w:asciiTheme="minorHAnsi" w:eastAsiaTheme="minorEastAsia" w:hAnsiTheme="minorHAnsi" w:cstheme="minorBidi"/>
          <w:noProof/>
          <w:sz w:val="22"/>
        </w:rPr>
      </w:pPr>
      <w:ins w:id="810"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"_Toc24725664"</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65 — TPM2_HMAC Response</w:t>
        </w:r>
        <w:r>
          <w:rPr>
            <w:noProof/>
            <w:webHidden/>
          </w:rPr>
          <w:tab/>
        </w:r>
        <w:r>
          <w:rPr>
            <w:noProof/>
            <w:webHidden/>
          </w:rPr>
          <w:fldChar w:fldCharType="begin"/>
        </w:r>
        <w:r>
          <w:rPr>
            <w:noProof/>
            <w:webHidden/>
          </w:rPr>
          <w:instrText xml:space="preserve"> PAGEREF _Toc24725664 \h </w:instrText>
        </w:r>
      </w:ins>
      <w:r>
        <w:rPr>
          <w:noProof/>
          <w:webHidden/>
        </w:rPr>
      </w:r>
      <w:r>
        <w:rPr>
          <w:noProof/>
          <w:webHidden/>
        </w:rPr>
        <w:fldChar w:fldCharType="separate"/>
      </w:r>
      <w:ins w:id="811" w:author="David Wooten" w:date="2019-11-15T15:49:00Z">
        <w:r>
          <w:rPr>
            <w:noProof/>
            <w:webHidden/>
          </w:rPr>
          <w:t>120</w:t>
        </w:r>
        <w:r>
          <w:rPr>
            <w:noProof/>
            <w:webHidden/>
          </w:rPr>
          <w:fldChar w:fldCharType="end"/>
        </w:r>
        <w:r w:rsidRPr="00D61A6E">
          <w:rPr>
            <w:rStyle w:val="Hyperlink"/>
            <w:noProof/>
          </w:rPr>
          <w:fldChar w:fldCharType="end"/>
        </w:r>
      </w:ins>
    </w:p>
    <w:p w:rsidR="00D51C42" w:rsidRDefault="00D51C42">
      <w:pPr>
        <w:pStyle w:val="TableofFigures"/>
        <w:rPr>
          <w:ins w:id="812" w:author="David Wooten" w:date="2019-11-15T15:49:00Z"/>
          <w:rFonts w:asciiTheme="minorHAnsi" w:eastAsiaTheme="minorEastAsia" w:hAnsiTheme="minorHAnsi" w:cstheme="minorBidi"/>
          <w:noProof/>
          <w:sz w:val="22"/>
        </w:rPr>
      </w:pPr>
      <w:ins w:id="813"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"_Toc24725665"</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66 — TPM2_MAC Command</w:t>
        </w:r>
        <w:r>
          <w:rPr>
            <w:noProof/>
            <w:webHidden/>
          </w:rPr>
          <w:tab/>
        </w:r>
        <w:r>
          <w:rPr>
            <w:noProof/>
            <w:webHidden/>
          </w:rPr>
          <w:fldChar w:fldCharType="begin"/>
        </w:r>
        <w:r>
          <w:rPr>
            <w:noProof/>
            <w:webHidden/>
          </w:rPr>
          <w:instrText xml:space="preserve"> PAGEREF _Toc24725665 \h </w:instrText>
        </w:r>
      </w:ins>
      <w:r>
        <w:rPr>
          <w:noProof/>
          <w:webHidden/>
        </w:rPr>
      </w:r>
      <w:r>
        <w:rPr>
          <w:noProof/>
          <w:webHidden/>
        </w:rPr>
        <w:fldChar w:fldCharType="separate"/>
      </w:r>
      <w:ins w:id="814" w:author="David Wooten" w:date="2019-11-15T15:49:00Z">
        <w:r>
          <w:rPr>
            <w:noProof/>
            <w:webHidden/>
          </w:rPr>
          <w:t>123</w:t>
        </w:r>
        <w:r>
          <w:rPr>
            <w:noProof/>
            <w:webHidden/>
          </w:rPr>
          <w:fldChar w:fldCharType="end"/>
        </w:r>
        <w:r w:rsidRPr="00D61A6E">
          <w:rPr>
            <w:rStyle w:val="Hyperlink"/>
            <w:noProof/>
          </w:rPr>
          <w:fldChar w:fldCharType="end"/>
        </w:r>
      </w:ins>
    </w:p>
    <w:p w:rsidR="00D51C42" w:rsidRDefault="00D51C42">
      <w:pPr>
        <w:pStyle w:val="TableofFigures"/>
        <w:rPr>
          <w:ins w:id="815" w:author="David Wooten" w:date="2019-11-15T15:49:00Z"/>
          <w:rFonts w:asciiTheme="minorHAnsi" w:eastAsiaTheme="minorEastAsia" w:hAnsiTheme="minorHAnsi" w:cstheme="minorBidi"/>
          <w:noProof/>
          <w:sz w:val="22"/>
        </w:rPr>
      </w:pPr>
      <w:ins w:id="816"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"_Toc24725666"</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67 — TPM2_MAC Response</w:t>
        </w:r>
        <w:r>
          <w:rPr>
            <w:noProof/>
            <w:webHidden/>
          </w:rPr>
          <w:tab/>
        </w:r>
        <w:r>
          <w:rPr>
            <w:noProof/>
            <w:webHidden/>
          </w:rPr>
          <w:fldChar w:fldCharType="begin"/>
        </w:r>
        <w:r>
          <w:rPr>
            <w:noProof/>
            <w:webHidden/>
          </w:rPr>
          <w:instrText xml:space="preserve"> PAGEREF _Toc24725666 \h </w:instrText>
        </w:r>
      </w:ins>
      <w:r>
        <w:rPr>
          <w:noProof/>
          <w:webHidden/>
        </w:rPr>
      </w:r>
      <w:r>
        <w:rPr>
          <w:noProof/>
          <w:webHidden/>
        </w:rPr>
        <w:fldChar w:fldCharType="separate"/>
      </w:r>
      <w:ins w:id="817" w:author="David Wooten" w:date="2019-11-15T15:49:00Z">
        <w:r>
          <w:rPr>
            <w:noProof/>
            <w:webHidden/>
          </w:rPr>
          <w:t>123</w:t>
        </w:r>
        <w:r>
          <w:rPr>
            <w:noProof/>
            <w:webHidden/>
          </w:rPr>
          <w:fldChar w:fldCharType="end"/>
        </w:r>
        <w:r w:rsidRPr="00D61A6E">
          <w:rPr>
            <w:rStyle w:val="Hyperlink"/>
            <w:noProof/>
          </w:rPr>
          <w:fldChar w:fldCharType="end"/>
        </w:r>
      </w:ins>
    </w:p>
    <w:p w:rsidR="00D51C42" w:rsidRDefault="00D51C42">
      <w:pPr>
        <w:pStyle w:val="TableofFigures"/>
        <w:rPr>
          <w:ins w:id="818" w:author="David Wooten" w:date="2019-11-15T15:49:00Z"/>
          <w:rFonts w:asciiTheme="minorHAnsi" w:eastAsiaTheme="minorEastAsia" w:hAnsiTheme="minorHAnsi" w:cstheme="minorBidi"/>
          <w:noProof/>
          <w:sz w:val="22"/>
        </w:rPr>
      </w:pPr>
      <w:ins w:id="819"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"_Toc24725667"</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68 — TPM2_GetRandom Command</w:t>
        </w:r>
        <w:r>
          <w:rPr>
            <w:noProof/>
            <w:webHidden/>
          </w:rPr>
          <w:tab/>
        </w:r>
        <w:r>
          <w:rPr>
            <w:noProof/>
            <w:webHidden/>
          </w:rPr>
          <w:fldChar w:fldCharType="begin"/>
        </w:r>
        <w:r>
          <w:rPr>
            <w:noProof/>
            <w:webHidden/>
          </w:rPr>
          <w:instrText xml:space="preserve"> PAGEREF _Toc24725667 \h </w:instrText>
        </w:r>
      </w:ins>
      <w:r>
        <w:rPr>
          <w:noProof/>
          <w:webHidden/>
        </w:rPr>
      </w:r>
      <w:r>
        <w:rPr>
          <w:noProof/>
          <w:webHidden/>
        </w:rPr>
        <w:fldChar w:fldCharType="separate"/>
      </w:r>
      <w:ins w:id="820" w:author="David Wooten" w:date="2019-11-15T15:49:00Z">
        <w:r>
          <w:rPr>
            <w:noProof/>
            <w:webHidden/>
          </w:rPr>
          <w:t>126</w:t>
        </w:r>
        <w:r>
          <w:rPr>
            <w:noProof/>
            <w:webHidden/>
          </w:rPr>
          <w:fldChar w:fldCharType="end"/>
        </w:r>
        <w:r w:rsidRPr="00D61A6E">
          <w:rPr>
            <w:rStyle w:val="Hyperlink"/>
            <w:noProof/>
          </w:rPr>
          <w:fldChar w:fldCharType="end"/>
        </w:r>
      </w:ins>
    </w:p>
    <w:p w:rsidR="00D51C42" w:rsidRDefault="00D51C42">
      <w:pPr>
        <w:pStyle w:val="TableofFigures"/>
        <w:rPr>
          <w:ins w:id="821" w:author="David Wooten" w:date="2019-11-15T15:49:00Z"/>
          <w:rFonts w:asciiTheme="minorHAnsi" w:eastAsiaTheme="minorEastAsia" w:hAnsiTheme="minorHAnsi" w:cstheme="minorBidi"/>
          <w:noProof/>
          <w:sz w:val="22"/>
        </w:rPr>
      </w:pPr>
      <w:ins w:id="822"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"_Toc24725668"</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69 — TPM2_GetRandom Response</w:t>
        </w:r>
        <w:r>
          <w:rPr>
            <w:noProof/>
            <w:webHidden/>
          </w:rPr>
          <w:tab/>
        </w:r>
        <w:r>
          <w:rPr>
            <w:noProof/>
            <w:webHidden/>
          </w:rPr>
          <w:fldChar w:fldCharType="begin"/>
        </w:r>
        <w:r>
          <w:rPr>
            <w:noProof/>
            <w:webHidden/>
          </w:rPr>
          <w:instrText xml:space="preserve"> PAGEREF _Toc24725668 \h </w:instrText>
        </w:r>
      </w:ins>
      <w:r>
        <w:rPr>
          <w:noProof/>
          <w:webHidden/>
        </w:rPr>
      </w:r>
      <w:r>
        <w:rPr>
          <w:noProof/>
          <w:webHidden/>
        </w:rPr>
        <w:fldChar w:fldCharType="separate"/>
      </w:r>
      <w:ins w:id="823" w:author="David Wooten" w:date="2019-11-15T15:49:00Z">
        <w:r>
          <w:rPr>
            <w:noProof/>
            <w:webHidden/>
          </w:rPr>
          <w:t>126</w:t>
        </w:r>
        <w:r>
          <w:rPr>
            <w:noProof/>
            <w:webHidden/>
          </w:rPr>
          <w:fldChar w:fldCharType="end"/>
        </w:r>
        <w:r w:rsidRPr="00D61A6E">
          <w:rPr>
            <w:rStyle w:val="Hyperlink"/>
            <w:noProof/>
          </w:rPr>
          <w:fldChar w:fldCharType="end"/>
        </w:r>
      </w:ins>
    </w:p>
    <w:p w:rsidR="00D51C42" w:rsidRDefault="00D51C42">
      <w:pPr>
        <w:pStyle w:val="TableofFigures"/>
        <w:rPr>
          <w:ins w:id="824" w:author="David Wooten" w:date="2019-11-15T15:49:00Z"/>
          <w:rFonts w:asciiTheme="minorHAnsi" w:eastAsiaTheme="minorEastAsia" w:hAnsiTheme="minorHAnsi" w:cstheme="minorBidi"/>
          <w:noProof/>
          <w:sz w:val="22"/>
        </w:rPr>
      </w:pPr>
      <w:ins w:id="825"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"_Toc24725669"</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70 — TPM2_StirRandom Command</w:t>
        </w:r>
        <w:r>
          <w:rPr>
            <w:noProof/>
            <w:webHidden/>
          </w:rPr>
          <w:tab/>
        </w:r>
        <w:r>
          <w:rPr>
            <w:noProof/>
            <w:webHidden/>
          </w:rPr>
          <w:fldChar w:fldCharType="begin"/>
        </w:r>
        <w:r>
          <w:rPr>
            <w:noProof/>
            <w:webHidden/>
          </w:rPr>
          <w:instrText xml:space="preserve"> PAGEREF _Toc24725669 \h </w:instrText>
        </w:r>
      </w:ins>
      <w:r>
        <w:rPr>
          <w:noProof/>
          <w:webHidden/>
        </w:rPr>
      </w:r>
      <w:r>
        <w:rPr>
          <w:noProof/>
          <w:webHidden/>
        </w:rPr>
        <w:fldChar w:fldCharType="separate"/>
      </w:r>
      <w:ins w:id="826" w:author="David Wooten" w:date="2019-11-15T15:49:00Z">
        <w:r>
          <w:rPr>
            <w:noProof/>
            <w:webHidden/>
          </w:rPr>
          <w:t>129</w:t>
        </w:r>
        <w:r>
          <w:rPr>
            <w:noProof/>
            <w:webHidden/>
          </w:rPr>
          <w:fldChar w:fldCharType="end"/>
        </w:r>
        <w:r w:rsidRPr="00D61A6E">
          <w:rPr>
            <w:rStyle w:val="Hyperlink"/>
            <w:noProof/>
          </w:rPr>
          <w:fldChar w:fldCharType="end"/>
        </w:r>
      </w:ins>
    </w:p>
    <w:p w:rsidR="00D51C42" w:rsidRDefault="00D51C42">
      <w:pPr>
        <w:pStyle w:val="TableofFigures"/>
        <w:rPr>
          <w:ins w:id="827" w:author="David Wooten" w:date="2019-11-15T15:49:00Z"/>
          <w:rFonts w:asciiTheme="minorHAnsi" w:eastAsiaTheme="minorEastAsia" w:hAnsiTheme="minorHAnsi" w:cstheme="minorBidi"/>
          <w:noProof/>
          <w:sz w:val="22"/>
        </w:rPr>
      </w:pPr>
      <w:ins w:id="828"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"_Toc24725670"</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71 — TPM2_StirRandom Response</w:t>
        </w:r>
        <w:r>
          <w:rPr>
            <w:noProof/>
            <w:webHidden/>
          </w:rPr>
          <w:tab/>
        </w:r>
        <w:r>
          <w:rPr>
            <w:noProof/>
            <w:webHidden/>
          </w:rPr>
          <w:fldChar w:fldCharType="begin"/>
        </w:r>
        <w:r>
          <w:rPr>
            <w:noProof/>
            <w:webHidden/>
          </w:rPr>
          <w:instrText xml:space="preserve"> PAGEREF _Toc24725670 \h </w:instrText>
        </w:r>
      </w:ins>
      <w:r>
        <w:rPr>
          <w:noProof/>
          <w:webHidden/>
        </w:rPr>
      </w:r>
      <w:r>
        <w:rPr>
          <w:noProof/>
          <w:webHidden/>
        </w:rPr>
        <w:fldChar w:fldCharType="separate"/>
      </w:r>
      <w:ins w:id="829" w:author="David Wooten" w:date="2019-11-15T15:49:00Z">
        <w:r>
          <w:rPr>
            <w:noProof/>
            <w:webHidden/>
          </w:rPr>
          <w:t>129</w:t>
        </w:r>
        <w:r>
          <w:rPr>
            <w:noProof/>
            <w:webHidden/>
          </w:rPr>
          <w:fldChar w:fldCharType="end"/>
        </w:r>
        <w:r w:rsidRPr="00D61A6E">
          <w:rPr>
            <w:rStyle w:val="Hyperlink"/>
            <w:noProof/>
          </w:rPr>
          <w:fldChar w:fldCharType="end"/>
        </w:r>
      </w:ins>
    </w:p>
    <w:p w:rsidR="00D51C42" w:rsidRDefault="00D51C42">
      <w:pPr>
        <w:pStyle w:val="TableofFigures"/>
        <w:rPr>
          <w:ins w:id="830" w:author="David Wooten" w:date="2019-11-15T15:49:00Z"/>
          <w:rFonts w:asciiTheme="minorHAnsi" w:eastAsiaTheme="minorEastAsia" w:hAnsiTheme="minorHAnsi" w:cstheme="minorBidi"/>
          <w:noProof/>
          <w:sz w:val="22"/>
        </w:rPr>
      </w:pPr>
      <w:ins w:id="831"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"_Toc24725671"</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72 — Hash Selection Matrix</w:t>
        </w:r>
        <w:r>
          <w:rPr>
            <w:noProof/>
            <w:webHidden/>
          </w:rPr>
          <w:tab/>
        </w:r>
        <w:r>
          <w:rPr>
            <w:noProof/>
            <w:webHidden/>
          </w:rPr>
          <w:fldChar w:fldCharType="begin"/>
        </w:r>
        <w:r>
          <w:rPr>
            <w:noProof/>
            <w:webHidden/>
          </w:rPr>
          <w:instrText xml:space="preserve"> PAGEREF _Toc24725671 \h </w:instrText>
        </w:r>
      </w:ins>
      <w:r>
        <w:rPr>
          <w:noProof/>
          <w:webHidden/>
        </w:rPr>
      </w:r>
      <w:r>
        <w:rPr>
          <w:noProof/>
          <w:webHidden/>
        </w:rPr>
        <w:fldChar w:fldCharType="separate"/>
      </w:r>
      <w:ins w:id="832" w:author="David Wooten" w:date="2019-11-15T15:49:00Z">
        <w:r>
          <w:rPr>
            <w:noProof/>
            <w:webHidden/>
          </w:rPr>
          <w:t>131</w:t>
        </w:r>
        <w:r>
          <w:rPr>
            <w:noProof/>
            <w:webHidden/>
          </w:rPr>
          <w:fldChar w:fldCharType="end"/>
        </w:r>
        <w:r w:rsidRPr="00D61A6E">
          <w:rPr>
            <w:rStyle w:val="Hyperlink"/>
            <w:noProof/>
          </w:rPr>
          <w:fldChar w:fldCharType="end"/>
        </w:r>
      </w:ins>
    </w:p>
    <w:p w:rsidR="00D51C42" w:rsidRDefault="00D51C42">
      <w:pPr>
        <w:pStyle w:val="TableofFigures"/>
        <w:rPr>
          <w:ins w:id="833" w:author="David Wooten" w:date="2019-11-15T15:49:00Z"/>
          <w:rFonts w:asciiTheme="minorHAnsi" w:eastAsiaTheme="minorEastAsia" w:hAnsiTheme="minorHAnsi" w:cstheme="minorBidi"/>
          <w:noProof/>
          <w:sz w:val="22"/>
        </w:rPr>
      </w:pPr>
      <w:ins w:id="834" w:author="David Wooten" w:date="2019-11-15T15:49:00Z">
        <w:r w:rsidRPr="00D61A6E">
          <w:rPr>
            <w:rStyle w:val="Hyperlink"/>
            <w:noProof/>
          </w:rPr>
          <w:lastRenderedPageBreak/>
          <w:fldChar w:fldCharType="begin"/>
        </w:r>
        <w:r w:rsidRPr="00D61A6E">
          <w:rPr>
            <w:rStyle w:val="Hyperlink"/>
            <w:noProof/>
          </w:rPr>
          <w:instrText xml:space="preserve"> </w:instrText>
        </w:r>
        <w:r>
          <w:rPr>
            <w:noProof/>
          </w:rPr>
          <w:instrText>HYPERLINK \l "_Toc24725672"</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73 — TPM2_HMAC_Start Command</w:t>
        </w:r>
        <w:r>
          <w:rPr>
            <w:noProof/>
            <w:webHidden/>
          </w:rPr>
          <w:tab/>
        </w:r>
        <w:r>
          <w:rPr>
            <w:noProof/>
            <w:webHidden/>
          </w:rPr>
          <w:fldChar w:fldCharType="begin"/>
        </w:r>
        <w:r>
          <w:rPr>
            <w:noProof/>
            <w:webHidden/>
          </w:rPr>
          <w:instrText xml:space="preserve"> PAGEREF _Toc24725672 \h </w:instrText>
        </w:r>
      </w:ins>
      <w:r>
        <w:rPr>
          <w:noProof/>
          <w:webHidden/>
        </w:rPr>
      </w:r>
      <w:r>
        <w:rPr>
          <w:noProof/>
          <w:webHidden/>
        </w:rPr>
        <w:fldChar w:fldCharType="separate"/>
      </w:r>
      <w:ins w:id="835" w:author="David Wooten" w:date="2019-11-15T15:49:00Z">
        <w:r>
          <w:rPr>
            <w:noProof/>
            <w:webHidden/>
          </w:rPr>
          <w:t>132</w:t>
        </w:r>
        <w:r>
          <w:rPr>
            <w:noProof/>
            <w:webHidden/>
          </w:rPr>
          <w:fldChar w:fldCharType="end"/>
        </w:r>
        <w:r w:rsidRPr="00D61A6E">
          <w:rPr>
            <w:rStyle w:val="Hyperlink"/>
            <w:noProof/>
          </w:rPr>
          <w:fldChar w:fldCharType="end"/>
        </w:r>
      </w:ins>
    </w:p>
    <w:p w:rsidR="00D51C42" w:rsidRDefault="00D51C42">
      <w:pPr>
        <w:pStyle w:val="TableofFigures"/>
        <w:rPr>
          <w:ins w:id="836" w:author="David Wooten" w:date="2019-11-15T15:49:00Z"/>
          <w:rFonts w:asciiTheme="minorHAnsi" w:eastAsiaTheme="minorEastAsia" w:hAnsiTheme="minorHAnsi" w:cstheme="minorBidi"/>
          <w:noProof/>
          <w:sz w:val="22"/>
        </w:rPr>
      </w:pPr>
      <w:ins w:id="837"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"_Toc24725673"</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74 — TPM2_HMAC_Start Response</w:t>
        </w:r>
        <w:r>
          <w:rPr>
            <w:noProof/>
            <w:webHidden/>
          </w:rPr>
          <w:tab/>
        </w:r>
        <w:r>
          <w:rPr>
            <w:noProof/>
            <w:webHidden/>
          </w:rPr>
          <w:fldChar w:fldCharType="begin"/>
        </w:r>
        <w:r>
          <w:rPr>
            <w:noProof/>
            <w:webHidden/>
          </w:rPr>
          <w:instrText xml:space="preserve"> PAGEREF _Toc24725673 \h </w:instrText>
        </w:r>
      </w:ins>
      <w:r>
        <w:rPr>
          <w:noProof/>
          <w:webHidden/>
        </w:rPr>
      </w:r>
      <w:r>
        <w:rPr>
          <w:noProof/>
          <w:webHidden/>
        </w:rPr>
        <w:fldChar w:fldCharType="separate"/>
      </w:r>
      <w:ins w:id="838" w:author="David Wooten" w:date="2019-11-15T15:49:00Z">
        <w:r>
          <w:rPr>
            <w:noProof/>
            <w:webHidden/>
          </w:rPr>
          <w:t>132</w:t>
        </w:r>
        <w:r>
          <w:rPr>
            <w:noProof/>
            <w:webHidden/>
          </w:rPr>
          <w:fldChar w:fldCharType="end"/>
        </w:r>
        <w:r w:rsidRPr="00D61A6E">
          <w:rPr>
            <w:rStyle w:val="Hyperlink"/>
            <w:noProof/>
          </w:rPr>
          <w:fldChar w:fldCharType="end"/>
        </w:r>
      </w:ins>
    </w:p>
    <w:p w:rsidR="00D51C42" w:rsidRDefault="00D51C42">
      <w:pPr>
        <w:pStyle w:val="TableofFigures"/>
        <w:rPr>
          <w:ins w:id="839" w:author="David Wooten" w:date="2019-11-15T15:49:00Z"/>
          <w:rFonts w:asciiTheme="minorHAnsi" w:eastAsiaTheme="minorEastAsia" w:hAnsiTheme="minorHAnsi" w:cstheme="minorBidi"/>
          <w:noProof/>
          <w:sz w:val="22"/>
        </w:rPr>
      </w:pPr>
      <w:ins w:id="840"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"_Toc24725674"</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75 — Algorithm Selection Matrix</w:t>
        </w:r>
        <w:r>
          <w:rPr>
            <w:noProof/>
            <w:webHidden/>
          </w:rPr>
          <w:tab/>
        </w:r>
        <w:r>
          <w:rPr>
            <w:noProof/>
            <w:webHidden/>
          </w:rPr>
          <w:fldChar w:fldCharType="begin"/>
        </w:r>
        <w:r>
          <w:rPr>
            <w:noProof/>
            <w:webHidden/>
          </w:rPr>
          <w:instrText xml:space="preserve"> PAGEREF _Toc24725674 \h </w:instrText>
        </w:r>
      </w:ins>
      <w:r>
        <w:rPr>
          <w:noProof/>
          <w:webHidden/>
        </w:rPr>
      </w:r>
      <w:r>
        <w:rPr>
          <w:noProof/>
          <w:webHidden/>
        </w:rPr>
        <w:fldChar w:fldCharType="separate"/>
      </w:r>
      <w:ins w:id="841" w:author="David Wooten" w:date="2019-11-15T15:49:00Z">
        <w:r>
          <w:rPr>
            <w:noProof/>
            <w:webHidden/>
          </w:rPr>
          <w:t>134</w:t>
        </w:r>
        <w:r>
          <w:rPr>
            <w:noProof/>
            <w:webHidden/>
          </w:rPr>
          <w:fldChar w:fldCharType="end"/>
        </w:r>
        <w:r w:rsidRPr="00D61A6E">
          <w:rPr>
            <w:rStyle w:val="Hyperlink"/>
            <w:noProof/>
          </w:rPr>
          <w:fldChar w:fldCharType="end"/>
        </w:r>
      </w:ins>
    </w:p>
    <w:p w:rsidR="00D51C42" w:rsidRDefault="00D51C42">
      <w:pPr>
        <w:pStyle w:val="TableofFigures"/>
        <w:rPr>
          <w:ins w:id="842" w:author="David Wooten" w:date="2019-11-15T15:49:00Z"/>
          <w:rFonts w:asciiTheme="minorHAnsi" w:eastAsiaTheme="minorEastAsia" w:hAnsiTheme="minorHAnsi" w:cstheme="minorBidi"/>
          <w:noProof/>
          <w:sz w:val="22"/>
        </w:rPr>
      </w:pPr>
      <w:ins w:id="843"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"_Toc24725675"</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76 — TPM2_MAC_Start Command</w:t>
        </w:r>
        <w:r>
          <w:rPr>
            <w:noProof/>
            <w:webHidden/>
          </w:rPr>
          <w:tab/>
        </w:r>
        <w:r>
          <w:rPr>
            <w:noProof/>
            <w:webHidden/>
          </w:rPr>
          <w:fldChar w:fldCharType="begin"/>
        </w:r>
        <w:r>
          <w:rPr>
            <w:noProof/>
            <w:webHidden/>
          </w:rPr>
          <w:instrText xml:space="preserve"> PAGEREF _Toc24725675 \h </w:instrText>
        </w:r>
      </w:ins>
      <w:r>
        <w:rPr>
          <w:noProof/>
          <w:webHidden/>
        </w:rPr>
      </w:r>
      <w:r>
        <w:rPr>
          <w:noProof/>
          <w:webHidden/>
        </w:rPr>
        <w:fldChar w:fldCharType="separate"/>
      </w:r>
      <w:ins w:id="844" w:author="David Wooten" w:date="2019-11-15T15:49:00Z">
        <w:r>
          <w:rPr>
            <w:noProof/>
            <w:webHidden/>
          </w:rPr>
          <w:t>135</w:t>
        </w:r>
        <w:r>
          <w:rPr>
            <w:noProof/>
            <w:webHidden/>
          </w:rPr>
          <w:fldChar w:fldCharType="end"/>
        </w:r>
        <w:r w:rsidRPr="00D61A6E">
          <w:rPr>
            <w:rStyle w:val="Hyperlink"/>
            <w:noProof/>
          </w:rPr>
          <w:fldChar w:fldCharType="end"/>
        </w:r>
      </w:ins>
    </w:p>
    <w:p w:rsidR="00D51C42" w:rsidRDefault="00D51C42">
      <w:pPr>
        <w:pStyle w:val="TableofFigures"/>
        <w:rPr>
          <w:ins w:id="845" w:author="David Wooten" w:date="2019-11-15T15:49:00Z"/>
          <w:rFonts w:asciiTheme="minorHAnsi" w:eastAsiaTheme="minorEastAsia" w:hAnsiTheme="minorHAnsi" w:cstheme="minorBidi"/>
          <w:noProof/>
          <w:sz w:val="22"/>
        </w:rPr>
      </w:pPr>
      <w:ins w:id="846"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"_Toc24725676"</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77 — TPM2_MAC_Start Response</w:t>
        </w:r>
        <w:r>
          <w:rPr>
            <w:noProof/>
            <w:webHidden/>
          </w:rPr>
          <w:tab/>
        </w:r>
        <w:r>
          <w:rPr>
            <w:noProof/>
            <w:webHidden/>
          </w:rPr>
          <w:fldChar w:fldCharType="begin"/>
        </w:r>
        <w:r>
          <w:rPr>
            <w:noProof/>
            <w:webHidden/>
          </w:rPr>
          <w:instrText xml:space="preserve"> PAGEREF _Toc24725676 \h </w:instrText>
        </w:r>
      </w:ins>
      <w:r>
        <w:rPr>
          <w:noProof/>
          <w:webHidden/>
        </w:rPr>
      </w:r>
      <w:r>
        <w:rPr>
          <w:noProof/>
          <w:webHidden/>
        </w:rPr>
        <w:fldChar w:fldCharType="separate"/>
      </w:r>
      <w:ins w:id="847" w:author="David Wooten" w:date="2019-11-15T15:49:00Z">
        <w:r>
          <w:rPr>
            <w:noProof/>
            <w:webHidden/>
          </w:rPr>
          <w:t>135</w:t>
        </w:r>
        <w:r>
          <w:rPr>
            <w:noProof/>
            <w:webHidden/>
          </w:rPr>
          <w:fldChar w:fldCharType="end"/>
        </w:r>
        <w:r w:rsidRPr="00D61A6E">
          <w:rPr>
            <w:rStyle w:val="Hyperlink"/>
            <w:noProof/>
          </w:rPr>
          <w:fldChar w:fldCharType="end"/>
        </w:r>
      </w:ins>
    </w:p>
    <w:p w:rsidR="00D51C42" w:rsidRDefault="00D51C42">
      <w:pPr>
        <w:pStyle w:val="TableofFigures"/>
        <w:rPr>
          <w:ins w:id="848" w:author="David Wooten" w:date="2019-11-15T15:49:00Z"/>
          <w:rFonts w:asciiTheme="minorHAnsi" w:eastAsiaTheme="minorEastAsia" w:hAnsiTheme="minorHAnsi" w:cstheme="minorBidi"/>
          <w:noProof/>
          <w:sz w:val="22"/>
        </w:rPr>
      </w:pPr>
      <w:ins w:id="849"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"_Toc24725677"</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78 — TPM2_HashSequenceStart Command</w:t>
        </w:r>
        <w:r>
          <w:rPr>
            <w:noProof/>
            <w:webHidden/>
          </w:rPr>
          <w:tab/>
        </w:r>
        <w:r>
          <w:rPr>
            <w:noProof/>
            <w:webHidden/>
          </w:rPr>
          <w:fldChar w:fldCharType="begin"/>
        </w:r>
        <w:r>
          <w:rPr>
            <w:noProof/>
            <w:webHidden/>
          </w:rPr>
          <w:instrText xml:space="preserve"> PAGEREF _Toc24725677 \h </w:instrText>
        </w:r>
      </w:ins>
      <w:r>
        <w:rPr>
          <w:noProof/>
          <w:webHidden/>
        </w:rPr>
      </w:r>
      <w:r>
        <w:rPr>
          <w:noProof/>
          <w:webHidden/>
        </w:rPr>
        <w:fldChar w:fldCharType="separate"/>
      </w:r>
      <w:ins w:id="850" w:author="David Wooten" w:date="2019-11-15T15:49:00Z">
        <w:r>
          <w:rPr>
            <w:noProof/>
            <w:webHidden/>
          </w:rPr>
          <w:t>138</w:t>
        </w:r>
        <w:r>
          <w:rPr>
            <w:noProof/>
            <w:webHidden/>
          </w:rPr>
          <w:fldChar w:fldCharType="end"/>
        </w:r>
        <w:r w:rsidRPr="00D61A6E">
          <w:rPr>
            <w:rStyle w:val="Hyperlink"/>
            <w:noProof/>
          </w:rPr>
          <w:fldChar w:fldCharType="end"/>
        </w:r>
      </w:ins>
    </w:p>
    <w:p w:rsidR="00D51C42" w:rsidRDefault="00D51C42">
      <w:pPr>
        <w:pStyle w:val="TableofFigures"/>
        <w:rPr>
          <w:ins w:id="851" w:author="David Wooten" w:date="2019-11-15T15:49:00Z"/>
          <w:rFonts w:asciiTheme="minorHAnsi" w:eastAsiaTheme="minorEastAsia" w:hAnsiTheme="minorHAnsi" w:cstheme="minorBidi"/>
          <w:noProof/>
          <w:sz w:val="22"/>
        </w:rPr>
      </w:pPr>
      <w:ins w:id="852"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"_Toc24725678"</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79 — TPM2_HashSequenceStart Response</w:t>
        </w:r>
        <w:r>
          <w:rPr>
            <w:noProof/>
            <w:webHidden/>
          </w:rPr>
          <w:tab/>
        </w:r>
        <w:r>
          <w:rPr>
            <w:noProof/>
            <w:webHidden/>
          </w:rPr>
          <w:fldChar w:fldCharType="begin"/>
        </w:r>
        <w:r>
          <w:rPr>
            <w:noProof/>
            <w:webHidden/>
          </w:rPr>
          <w:instrText xml:space="preserve"> PAGEREF _Toc24725678 \h </w:instrText>
        </w:r>
      </w:ins>
      <w:r>
        <w:rPr>
          <w:noProof/>
          <w:webHidden/>
        </w:rPr>
      </w:r>
      <w:r>
        <w:rPr>
          <w:noProof/>
          <w:webHidden/>
        </w:rPr>
        <w:fldChar w:fldCharType="separate"/>
      </w:r>
      <w:ins w:id="853" w:author="David Wooten" w:date="2019-11-15T15:49:00Z">
        <w:r>
          <w:rPr>
            <w:noProof/>
            <w:webHidden/>
          </w:rPr>
          <w:t>138</w:t>
        </w:r>
        <w:r>
          <w:rPr>
            <w:noProof/>
            <w:webHidden/>
          </w:rPr>
          <w:fldChar w:fldCharType="end"/>
        </w:r>
        <w:r w:rsidRPr="00D61A6E">
          <w:rPr>
            <w:rStyle w:val="Hyperlink"/>
            <w:noProof/>
          </w:rPr>
          <w:fldChar w:fldCharType="end"/>
        </w:r>
      </w:ins>
    </w:p>
    <w:p w:rsidR="00D51C42" w:rsidRDefault="00D51C42">
      <w:pPr>
        <w:pStyle w:val="TableofFigures"/>
        <w:rPr>
          <w:ins w:id="854" w:author="David Wooten" w:date="2019-11-15T15:49:00Z"/>
          <w:rFonts w:asciiTheme="minorHAnsi" w:eastAsiaTheme="minorEastAsia" w:hAnsiTheme="minorHAnsi" w:cstheme="minorBidi"/>
          <w:noProof/>
          <w:sz w:val="22"/>
        </w:rPr>
      </w:pPr>
      <w:ins w:id="855"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"_Toc24725679"</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80 — TPM2_SequenceUpdate Command</w:t>
        </w:r>
        <w:r>
          <w:rPr>
            <w:noProof/>
            <w:webHidden/>
          </w:rPr>
          <w:tab/>
        </w:r>
        <w:r>
          <w:rPr>
            <w:noProof/>
            <w:webHidden/>
          </w:rPr>
          <w:fldChar w:fldCharType="begin"/>
        </w:r>
        <w:r>
          <w:rPr>
            <w:noProof/>
            <w:webHidden/>
          </w:rPr>
          <w:instrText xml:space="preserve"> PAGEREF _Toc24725679 \h </w:instrText>
        </w:r>
      </w:ins>
      <w:r>
        <w:rPr>
          <w:noProof/>
          <w:webHidden/>
        </w:rPr>
      </w:r>
      <w:r>
        <w:rPr>
          <w:noProof/>
          <w:webHidden/>
        </w:rPr>
        <w:fldChar w:fldCharType="separate"/>
      </w:r>
      <w:ins w:id="856" w:author="David Wooten" w:date="2019-11-15T15:49:00Z">
        <w:r>
          <w:rPr>
            <w:noProof/>
            <w:webHidden/>
          </w:rPr>
          <w:t>141</w:t>
        </w:r>
        <w:r>
          <w:rPr>
            <w:noProof/>
            <w:webHidden/>
          </w:rPr>
          <w:fldChar w:fldCharType="end"/>
        </w:r>
        <w:r w:rsidRPr="00D61A6E">
          <w:rPr>
            <w:rStyle w:val="Hyperlink"/>
            <w:noProof/>
          </w:rPr>
          <w:fldChar w:fldCharType="end"/>
        </w:r>
      </w:ins>
    </w:p>
    <w:p w:rsidR="00D51C42" w:rsidRDefault="00D51C42">
      <w:pPr>
        <w:pStyle w:val="TableofFigures"/>
        <w:rPr>
          <w:ins w:id="857" w:author="David Wooten" w:date="2019-11-15T15:49:00Z"/>
          <w:rFonts w:asciiTheme="minorHAnsi" w:eastAsiaTheme="minorEastAsia" w:hAnsiTheme="minorHAnsi" w:cstheme="minorBidi"/>
          <w:noProof/>
          <w:sz w:val="22"/>
        </w:rPr>
      </w:pPr>
      <w:ins w:id="858"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"_Toc24725680"</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81 — TPM2_SequenceUpdate Response</w:t>
        </w:r>
        <w:r>
          <w:rPr>
            <w:noProof/>
            <w:webHidden/>
          </w:rPr>
          <w:tab/>
        </w:r>
        <w:r>
          <w:rPr>
            <w:noProof/>
            <w:webHidden/>
          </w:rPr>
          <w:fldChar w:fldCharType="begin"/>
        </w:r>
        <w:r>
          <w:rPr>
            <w:noProof/>
            <w:webHidden/>
          </w:rPr>
          <w:instrText xml:space="preserve"> PAGEREF _Toc24725680 \h </w:instrText>
        </w:r>
      </w:ins>
      <w:r>
        <w:rPr>
          <w:noProof/>
          <w:webHidden/>
        </w:rPr>
      </w:r>
      <w:r>
        <w:rPr>
          <w:noProof/>
          <w:webHidden/>
        </w:rPr>
        <w:fldChar w:fldCharType="separate"/>
      </w:r>
      <w:ins w:id="859" w:author="David Wooten" w:date="2019-11-15T15:49:00Z">
        <w:r>
          <w:rPr>
            <w:noProof/>
            <w:webHidden/>
          </w:rPr>
          <w:t>141</w:t>
        </w:r>
        <w:r>
          <w:rPr>
            <w:noProof/>
            <w:webHidden/>
          </w:rPr>
          <w:fldChar w:fldCharType="end"/>
        </w:r>
        <w:r w:rsidRPr="00D61A6E">
          <w:rPr>
            <w:rStyle w:val="Hyperlink"/>
            <w:noProof/>
          </w:rPr>
          <w:fldChar w:fldCharType="end"/>
        </w:r>
      </w:ins>
    </w:p>
    <w:p w:rsidR="00D51C42" w:rsidRDefault="00D51C42">
      <w:pPr>
        <w:pStyle w:val="TableofFigures"/>
        <w:rPr>
          <w:ins w:id="860" w:author="David Wooten" w:date="2019-11-15T15:49:00Z"/>
          <w:rFonts w:asciiTheme="minorHAnsi" w:eastAsiaTheme="minorEastAsia" w:hAnsiTheme="minorHAnsi" w:cstheme="minorBidi"/>
          <w:noProof/>
          <w:sz w:val="22"/>
        </w:rPr>
      </w:pPr>
      <w:ins w:id="861"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"_Toc24725681"</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82 — TPM2_SequenceComplete Command</w:t>
        </w:r>
        <w:r>
          <w:rPr>
            <w:noProof/>
            <w:webHidden/>
          </w:rPr>
          <w:tab/>
        </w:r>
        <w:r>
          <w:rPr>
            <w:noProof/>
            <w:webHidden/>
          </w:rPr>
          <w:fldChar w:fldCharType="begin"/>
        </w:r>
        <w:r>
          <w:rPr>
            <w:noProof/>
            <w:webHidden/>
          </w:rPr>
          <w:instrText xml:space="preserve"> PAGEREF _Toc24725681 \h </w:instrText>
        </w:r>
      </w:ins>
      <w:r>
        <w:rPr>
          <w:noProof/>
          <w:webHidden/>
        </w:rPr>
      </w:r>
      <w:r>
        <w:rPr>
          <w:noProof/>
          <w:webHidden/>
        </w:rPr>
        <w:fldChar w:fldCharType="separate"/>
      </w:r>
      <w:ins w:id="862" w:author="David Wooten" w:date="2019-11-15T15:49:00Z">
        <w:r>
          <w:rPr>
            <w:noProof/>
            <w:webHidden/>
          </w:rPr>
          <w:t>144</w:t>
        </w:r>
        <w:r>
          <w:rPr>
            <w:noProof/>
            <w:webHidden/>
          </w:rPr>
          <w:fldChar w:fldCharType="end"/>
        </w:r>
        <w:r w:rsidRPr="00D61A6E">
          <w:rPr>
            <w:rStyle w:val="Hyperlink"/>
            <w:noProof/>
          </w:rPr>
          <w:fldChar w:fldCharType="end"/>
        </w:r>
      </w:ins>
    </w:p>
    <w:p w:rsidR="00D51C42" w:rsidRDefault="00D51C42">
      <w:pPr>
        <w:pStyle w:val="TableofFigures"/>
        <w:rPr>
          <w:ins w:id="863" w:author="David Wooten" w:date="2019-11-15T15:49:00Z"/>
          <w:rFonts w:asciiTheme="minorHAnsi" w:eastAsiaTheme="minorEastAsia" w:hAnsiTheme="minorHAnsi" w:cstheme="minorBidi"/>
          <w:noProof/>
          <w:sz w:val="22"/>
        </w:rPr>
      </w:pPr>
      <w:ins w:id="864"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"_Toc24725682"</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83 — TPM2_SequenceComplete Response</w:t>
        </w:r>
        <w:r>
          <w:rPr>
            <w:noProof/>
            <w:webHidden/>
          </w:rPr>
          <w:tab/>
        </w:r>
        <w:r>
          <w:rPr>
            <w:noProof/>
            <w:webHidden/>
          </w:rPr>
          <w:fldChar w:fldCharType="begin"/>
        </w:r>
        <w:r>
          <w:rPr>
            <w:noProof/>
            <w:webHidden/>
          </w:rPr>
          <w:instrText xml:space="preserve"> PAGEREF _Toc24725682 \h </w:instrText>
        </w:r>
      </w:ins>
      <w:r>
        <w:rPr>
          <w:noProof/>
          <w:webHidden/>
        </w:rPr>
      </w:r>
      <w:r>
        <w:rPr>
          <w:noProof/>
          <w:webHidden/>
        </w:rPr>
        <w:fldChar w:fldCharType="separate"/>
      </w:r>
      <w:ins w:id="865" w:author="David Wooten" w:date="2019-11-15T15:49:00Z">
        <w:r>
          <w:rPr>
            <w:noProof/>
            <w:webHidden/>
          </w:rPr>
          <w:t>144</w:t>
        </w:r>
        <w:r>
          <w:rPr>
            <w:noProof/>
            <w:webHidden/>
          </w:rPr>
          <w:fldChar w:fldCharType="end"/>
        </w:r>
        <w:r w:rsidRPr="00D61A6E">
          <w:rPr>
            <w:rStyle w:val="Hyperlink"/>
            <w:noProof/>
          </w:rPr>
          <w:fldChar w:fldCharType="end"/>
        </w:r>
      </w:ins>
    </w:p>
    <w:p w:rsidR="00D51C42" w:rsidRDefault="00D51C42">
      <w:pPr>
        <w:pStyle w:val="TableofFigures"/>
        <w:rPr>
          <w:ins w:id="866" w:author="David Wooten" w:date="2019-11-15T15:49:00Z"/>
          <w:rFonts w:asciiTheme="minorHAnsi" w:eastAsiaTheme="minorEastAsia" w:hAnsiTheme="minorHAnsi" w:cstheme="minorBidi"/>
          <w:noProof/>
          <w:sz w:val="22"/>
        </w:rPr>
      </w:pPr>
      <w:ins w:id="867"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"_Toc24725683"</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84 — TPM2_EventSequenceComplete Command</w:t>
        </w:r>
        <w:r>
          <w:rPr>
            <w:noProof/>
            <w:webHidden/>
          </w:rPr>
          <w:tab/>
        </w:r>
        <w:r>
          <w:rPr>
            <w:noProof/>
            <w:webHidden/>
          </w:rPr>
          <w:fldChar w:fldCharType="begin"/>
        </w:r>
        <w:r>
          <w:rPr>
            <w:noProof/>
            <w:webHidden/>
          </w:rPr>
          <w:instrText xml:space="preserve"> PAGEREF _Toc24725683 \h </w:instrText>
        </w:r>
      </w:ins>
      <w:r>
        <w:rPr>
          <w:noProof/>
          <w:webHidden/>
        </w:rPr>
      </w:r>
      <w:r>
        <w:rPr>
          <w:noProof/>
          <w:webHidden/>
        </w:rPr>
        <w:fldChar w:fldCharType="separate"/>
      </w:r>
      <w:ins w:id="868" w:author="David Wooten" w:date="2019-11-15T15:49:00Z">
        <w:r>
          <w:rPr>
            <w:noProof/>
            <w:webHidden/>
          </w:rPr>
          <w:t>147</w:t>
        </w:r>
        <w:r>
          <w:rPr>
            <w:noProof/>
            <w:webHidden/>
          </w:rPr>
          <w:fldChar w:fldCharType="end"/>
        </w:r>
        <w:r w:rsidRPr="00D61A6E">
          <w:rPr>
            <w:rStyle w:val="Hyperlink"/>
            <w:noProof/>
          </w:rPr>
          <w:fldChar w:fldCharType="end"/>
        </w:r>
      </w:ins>
    </w:p>
    <w:p w:rsidR="00D51C42" w:rsidRDefault="00D51C42">
      <w:pPr>
        <w:pStyle w:val="TableofFigures"/>
        <w:rPr>
          <w:ins w:id="869" w:author="David Wooten" w:date="2019-11-15T15:49:00Z"/>
          <w:rFonts w:asciiTheme="minorHAnsi" w:eastAsiaTheme="minorEastAsia" w:hAnsiTheme="minorHAnsi" w:cstheme="minorBidi"/>
          <w:noProof/>
          <w:sz w:val="22"/>
        </w:rPr>
      </w:pPr>
      <w:ins w:id="870"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"_Toc24725684"</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85 — TPM2_EventSequenceComplete Response</w:t>
        </w:r>
        <w:r>
          <w:rPr>
            <w:noProof/>
            <w:webHidden/>
          </w:rPr>
          <w:tab/>
        </w:r>
        <w:r>
          <w:rPr>
            <w:noProof/>
            <w:webHidden/>
          </w:rPr>
          <w:fldChar w:fldCharType="begin"/>
        </w:r>
        <w:r>
          <w:rPr>
            <w:noProof/>
            <w:webHidden/>
          </w:rPr>
          <w:instrText xml:space="preserve"> PAGEREF _Toc24725684 \h </w:instrText>
        </w:r>
      </w:ins>
      <w:r>
        <w:rPr>
          <w:noProof/>
          <w:webHidden/>
        </w:rPr>
      </w:r>
      <w:r>
        <w:rPr>
          <w:noProof/>
          <w:webHidden/>
        </w:rPr>
        <w:fldChar w:fldCharType="separate"/>
      </w:r>
      <w:ins w:id="871" w:author="David Wooten" w:date="2019-11-15T15:49:00Z">
        <w:r>
          <w:rPr>
            <w:noProof/>
            <w:webHidden/>
          </w:rPr>
          <w:t>147</w:t>
        </w:r>
        <w:r>
          <w:rPr>
            <w:noProof/>
            <w:webHidden/>
          </w:rPr>
          <w:fldChar w:fldCharType="end"/>
        </w:r>
        <w:r w:rsidRPr="00D61A6E">
          <w:rPr>
            <w:rStyle w:val="Hyperlink"/>
            <w:noProof/>
          </w:rPr>
          <w:fldChar w:fldCharType="end"/>
        </w:r>
      </w:ins>
    </w:p>
    <w:p w:rsidR="00D51C42" w:rsidRDefault="00D51C42">
      <w:pPr>
        <w:pStyle w:val="TableofFigures"/>
        <w:rPr>
          <w:ins w:id="872" w:author="David Wooten" w:date="2019-11-15T15:49:00Z"/>
          <w:rFonts w:asciiTheme="minorHAnsi" w:eastAsiaTheme="minorEastAsia" w:hAnsiTheme="minorHAnsi" w:cstheme="minorBidi"/>
          <w:noProof/>
          <w:sz w:val="22"/>
        </w:rPr>
      </w:pPr>
      <w:ins w:id="873"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"_Toc24725685"</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86 — TPM2_Certify Command</w:t>
        </w:r>
        <w:r>
          <w:rPr>
            <w:noProof/>
            <w:webHidden/>
          </w:rPr>
          <w:tab/>
        </w:r>
        <w:r>
          <w:rPr>
            <w:noProof/>
            <w:webHidden/>
          </w:rPr>
          <w:fldChar w:fldCharType="begin"/>
        </w:r>
        <w:r>
          <w:rPr>
            <w:noProof/>
            <w:webHidden/>
          </w:rPr>
          <w:instrText xml:space="preserve"> PAGEREF _Toc24725685 \h </w:instrText>
        </w:r>
      </w:ins>
      <w:r>
        <w:rPr>
          <w:noProof/>
          <w:webHidden/>
        </w:rPr>
      </w:r>
      <w:r>
        <w:rPr>
          <w:noProof/>
          <w:webHidden/>
        </w:rPr>
        <w:fldChar w:fldCharType="separate"/>
      </w:r>
      <w:ins w:id="874" w:author="David Wooten" w:date="2019-11-15T15:49:00Z">
        <w:r>
          <w:rPr>
            <w:noProof/>
            <w:webHidden/>
          </w:rPr>
          <w:t>152</w:t>
        </w:r>
        <w:r>
          <w:rPr>
            <w:noProof/>
            <w:webHidden/>
          </w:rPr>
          <w:fldChar w:fldCharType="end"/>
        </w:r>
        <w:r w:rsidRPr="00D61A6E">
          <w:rPr>
            <w:rStyle w:val="Hyperlink"/>
            <w:noProof/>
          </w:rPr>
          <w:fldChar w:fldCharType="end"/>
        </w:r>
      </w:ins>
    </w:p>
    <w:p w:rsidR="00D51C42" w:rsidRDefault="00D51C42">
      <w:pPr>
        <w:pStyle w:val="TableofFigures"/>
        <w:rPr>
          <w:ins w:id="875" w:author="David Wooten" w:date="2019-11-15T15:49:00Z"/>
          <w:rFonts w:asciiTheme="minorHAnsi" w:eastAsiaTheme="minorEastAsia" w:hAnsiTheme="minorHAnsi" w:cstheme="minorBidi"/>
          <w:noProof/>
          <w:sz w:val="22"/>
        </w:rPr>
      </w:pPr>
      <w:ins w:id="876"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"_Toc24725686"</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87 — TPM2_Certify Response</w:t>
        </w:r>
        <w:r>
          <w:rPr>
            <w:noProof/>
            <w:webHidden/>
          </w:rPr>
          <w:tab/>
        </w:r>
        <w:r>
          <w:rPr>
            <w:noProof/>
            <w:webHidden/>
          </w:rPr>
          <w:fldChar w:fldCharType="begin"/>
        </w:r>
        <w:r>
          <w:rPr>
            <w:noProof/>
            <w:webHidden/>
          </w:rPr>
          <w:instrText xml:space="preserve"> PAGEREF _Toc24725686 \h </w:instrText>
        </w:r>
      </w:ins>
      <w:r>
        <w:rPr>
          <w:noProof/>
          <w:webHidden/>
        </w:rPr>
      </w:r>
      <w:r>
        <w:rPr>
          <w:noProof/>
          <w:webHidden/>
        </w:rPr>
        <w:fldChar w:fldCharType="separate"/>
      </w:r>
      <w:ins w:id="877" w:author="David Wooten" w:date="2019-11-15T15:49:00Z">
        <w:r>
          <w:rPr>
            <w:noProof/>
            <w:webHidden/>
          </w:rPr>
          <w:t>152</w:t>
        </w:r>
        <w:r>
          <w:rPr>
            <w:noProof/>
            <w:webHidden/>
          </w:rPr>
          <w:fldChar w:fldCharType="end"/>
        </w:r>
        <w:r w:rsidRPr="00D61A6E">
          <w:rPr>
            <w:rStyle w:val="Hyperlink"/>
            <w:noProof/>
          </w:rPr>
          <w:fldChar w:fldCharType="end"/>
        </w:r>
      </w:ins>
    </w:p>
    <w:p w:rsidR="00D51C42" w:rsidRDefault="00D51C42">
      <w:pPr>
        <w:pStyle w:val="TableofFigures"/>
        <w:rPr>
          <w:ins w:id="878" w:author="David Wooten" w:date="2019-11-15T15:49:00Z"/>
          <w:rFonts w:asciiTheme="minorHAnsi" w:eastAsiaTheme="minorEastAsia" w:hAnsiTheme="minorHAnsi" w:cstheme="minorBidi"/>
          <w:noProof/>
          <w:sz w:val="22"/>
        </w:rPr>
      </w:pPr>
      <w:ins w:id="879"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"_Toc24725687"</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88 — TPM2_CertifyCreation Command</w:t>
        </w:r>
        <w:r>
          <w:rPr>
            <w:noProof/>
            <w:webHidden/>
          </w:rPr>
          <w:tab/>
        </w:r>
        <w:r>
          <w:rPr>
            <w:noProof/>
            <w:webHidden/>
          </w:rPr>
          <w:fldChar w:fldCharType="begin"/>
        </w:r>
        <w:r>
          <w:rPr>
            <w:noProof/>
            <w:webHidden/>
          </w:rPr>
          <w:instrText xml:space="preserve"> PAGEREF _Toc24725687 \h </w:instrText>
        </w:r>
      </w:ins>
      <w:r>
        <w:rPr>
          <w:noProof/>
          <w:webHidden/>
        </w:rPr>
      </w:r>
      <w:r>
        <w:rPr>
          <w:noProof/>
          <w:webHidden/>
        </w:rPr>
        <w:fldChar w:fldCharType="separate"/>
      </w:r>
      <w:ins w:id="880" w:author="David Wooten" w:date="2019-11-15T15:49:00Z">
        <w:r>
          <w:rPr>
            <w:noProof/>
            <w:webHidden/>
          </w:rPr>
          <w:t>155</w:t>
        </w:r>
        <w:r>
          <w:rPr>
            <w:noProof/>
            <w:webHidden/>
          </w:rPr>
          <w:fldChar w:fldCharType="end"/>
        </w:r>
        <w:r w:rsidRPr="00D61A6E">
          <w:rPr>
            <w:rStyle w:val="Hyperlink"/>
            <w:noProof/>
          </w:rPr>
          <w:fldChar w:fldCharType="end"/>
        </w:r>
      </w:ins>
    </w:p>
    <w:p w:rsidR="00D51C42" w:rsidRDefault="00D51C42">
      <w:pPr>
        <w:pStyle w:val="TableofFigures"/>
        <w:rPr>
          <w:ins w:id="881" w:author="David Wooten" w:date="2019-11-15T15:49:00Z"/>
          <w:rFonts w:asciiTheme="minorHAnsi" w:eastAsiaTheme="minorEastAsia" w:hAnsiTheme="minorHAnsi" w:cstheme="minorBidi"/>
          <w:noProof/>
          <w:sz w:val="22"/>
        </w:rPr>
      </w:pPr>
      <w:ins w:id="882"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"_Toc24725688"</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89 — TPM2_CertifyCreation Response</w:t>
        </w:r>
        <w:r>
          <w:rPr>
            <w:noProof/>
            <w:webHidden/>
          </w:rPr>
          <w:tab/>
        </w:r>
        <w:r>
          <w:rPr>
            <w:noProof/>
            <w:webHidden/>
          </w:rPr>
          <w:fldChar w:fldCharType="begin"/>
        </w:r>
        <w:r>
          <w:rPr>
            <w:noProof/>
            <w:webHidden/>
          </w:rPr>
          <w:instrText xml:space="preserve"> PAGEREF _Toc24725688 \h </w:instrText>
        </w:r>
      </w:ins>
      <w:r>
        <w:rPr>
          <w:noProof/>
          <w:webHidden/>
        </w:rPr>
      </w:r>
      <w:r>
        <w:rPr>
          <w:noProof/>
          <w:webHidden/>
        </w:rPr>
        <w:fldChar w:fldCharType="separate"/>
      </w:r>
      <w:ins w:id="883" w:author="David Wooten" w:date="2019-11-15T15:49:00Z">
        <w:r>
          <w:rPr>
            <w:noProof/>
            <w:webHidden/>
          </w:rPr>
          <w:t>155</w:t>
        </w:r>
        <w:r>
          <w:rPr>
            <w:noProof/>
            <w:webHidden/>
          </w:rPr>
          <w:fldChar w:fldCharType="end"/>
        </w:r>
        <w:r w:rsidRPr="00D61A6E">
          <w:rPr>
            <w:rStyle w:val="Hyperlink"/>
            <w:noProof/>
          </w:rPr>
          <w:fldChar w:fldCharType="end"/>
        </w:r>
      </w:ins>
    </w:p>
    <w:p w:rsidR="00D51C42" w:rsidRDefault="00D51C42">
      <w:pPr>
        <w:pStyle w:val="TableofFigures"/>
        <w:rPr>
          <w:ins w:id="884" w:author="David Wooten" w:date="2019-11-15T15:49:00Z"/>
          <w:rFonts w:asciiTheme="minorHAnsi" w:eastAsiaTheme="minorEastAsia" w:hAnsiTheme="minorHAnsi" w:cstheme="minorBidi"/>
          <w:noProof/>
          <w:sz w:val="22"/>
        </w:rPr>
      </w:pPr>
      <w:ins w:id="885"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"_Toc24725689"</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90 — TPM2_Quote Command</w:t>
        </w:r>
        <w:r>
          <w:rPr>
            <w:noProof/>
            <w:webHidden/>
          </w:rPr>
          <w:tab/>
        </w:r>
        <w:r>
          <w:rPr>
            <w:noProof/>
            <w:webHidden/>
          </w:rPr>
          <w:fldChar w:fldCharType="begin"/>
        </w:r>
        <w:r>
          <w:rPr>
            <w:noProof/>
            <w:webHidden/>
          </w:rPr>
          <w:instrText xml:space="preserve"> PAGEREF _Toc24725689 \h </w:instrText>
        </w:r>
      </w:ins>
      <w:r>
        <w:rPr>
          <w:noProof/>
          <w:webHidden/>
        </w:rPr>
      </w:r>
      <w:r>
        <w:rPr>
          <w:noProof/>
          <w:webHidden/>
        </w:rPr>
        <w:fldChar w:fldCharType="separate"/>
      </w:r>
      <w:ins w:id="886" w:author="David Wooten" w:date="2019-11-15T15:49:00Z">
        <w:r>
          <w:rPr>
            <w:noProof/>
            <w:webHidden/>
          </w:rPr>
          <w:t>158</w:t>
        </w:r>
        <w:r>
          <w:rPr>
            <w:noProof/>
            <w:webHidden/>
          </w:rPr>
          <w:fldChar w:fldCharType="end"/>
        </w:r>
        <w:r w:rsidRPr="00D61A6E">
          <w:rPr>
            <w:rStyle w:val="Hyperlink"/>
            <w:noProof/>
          </w:rPr>
          <w:fldChar w:fldCharType="end"/>
        </w:r>
      </w:ins>
    </w:p>
    <w:p w:rsidR="00D51C42" w:rsidRDefault="00D51C42">
      <w:pPr>
        <w:pStyle w:val="TableofFigures"/>
        <w:rPr>
          <w:ins w:id="887" w:author="David Wooten" w:date="2019-11-15T15:49:00Z"/>
          <w:rFonts w:asciiTheme="minorHAnsi" w:eastAsiaTheme="minorEastAsia" w:hAnsiTheme="minorHAnsi" w:cstheme="minorBidi"/>
          <w:noProof/>
          <w:sz w:val="22"/>
        </w:rPr>
      </w:pPr>
      <w:ins w:id="888"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"_Toc24725690"</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91 — TPM2_Quote Response</w:t>
        </w:r>
        <w:r>
          <w:rPr>
            <w:noProof/>
            <w:webHidden/>
          </w:rPr>
          <w:tab/>
        </w:r>
        <w:r>
          <w:rPr>
            <w:noProof/>
            <w:webHidden/>
          </w:rPr>
          <w:fldChar w:fldCharType="begin"/>
        </w:r>
        <w:r>
          <w:rPr>
            <w:noProof/>
            <w:webHidden/>
          </w:rPr>
          <w:instrText xml:space="preserve"> PAGEREF _Toc24725690 \h </w:instrText>
        </w:r>
      </w:ins>
      <w:r>
        <w:rPr>
          <w:noProof/>
          <w:webHidden/>
        </w:rPr>
      </w:r>
      <w:r>
        <w:rPr>
          <w:noProof/>
          <w:webHidden/>
        </w:rPr>
        <w:fldChar w:fldCharType="separate"/>
      </w:r>
      <w:ins w:id="889" w:author="David Wooten" w:date="2019-11-15T15:49:00Z">
        <w:r>
          <w:rPr>
            <w:noProof/>
            <w:webHidden/>
          </w:rPr>
          <w:t>158</w:t>
        </w:r>
        <w:r>
          <w:rPr>
            <w:noProof/>
            <w:webHidden/>
          </w:rPr>
          <w:fldChar w:fldCharType="end"/>
        </w:r>
        <w:r w:rsidRPr="00D61A6E">
          <w:rPr>
            <w:rStyle w:val="Hyperlink"/>
            <w:noProof/>
          </w:rPr>
          <w:fldChar w:fldCharType="end"/>
        </w:r>
      </w:ins>
    </w:p>
    <w:p w:rsidR="00D51C42" w:rsidRDefault="00D51C42">
      <w:pPr>
        <w:pStyle w:val="TableofFigures"/>
        <w:rPr>
          <w:ins w:id="890" w:author="David Wooten" w:date="2019-11-15T15:49:00Z"/>
          <w:rFonts w:asciiTheme="minorHAnsi" w:eastAsiaTheme="minorEastAsia" w:hAnsiTheme="minorHAnsi" w:cstheme="minorBidi"/>
          <w:noProof/>
          <w:sz w:val="22"/>
        </w:rPr>
      </w:pPr>
      <w:ins w:id="891"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"_Toc24725691"</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92 — TPM2_GetSessionAuditDigest Command</w:t>
        </w:r>
        <w:r>
          <w:rPr>
            <w:noProof/>
            <w:webHidden/>
          </w:rPr>
          <w:tab/>
        </w:r>
        <w:r>
          <w:rPr>
            <w:noProof/>
            <w:webHidden/>
          </w:rPr>
          <w:fldChar w:fldCharType="begin"/>
        </w:r>
        <w:r>
          <w:rPr>
            <w:noProof/>
            <w:webHidden/>
          </w:rPr>
          <w:instrText xml:space="preserve"> PAGEREF _Toc24725691 \h </w:instrText>
        </w:r>
      </w:ins>
      <w:r>
        <w:rPr>
          <w:noProof/>
          <w:webHidden/>
        </w:rPr>
      </w:r>
      <w:r>
        <w:rPr>
          <w:noProof/>
          <w:webHidden/>
        </w:rPr>
        <w:fldChar w:fldCharType="separate"/>
      </w:r>
      <w:ins w:id="892" w:author="David Wooten" w:date="2019-11-15T15:49:00Z">
        <w:r>
          <w:rPr>
            <w:noProof/>
            <w:webHidden/>
          </w:rPr>
          <w:t>161</w:t>
        </w:r>
        <w:r>
          <w:rPr>
            <w:noProof/>
            <w:webHidden/>
          </w:rPr>
          <w:fldChar w:fldCharType="end"/>
        </w:r>
        <w:r w:rsidRPr="00D61A6E">
          <w:rPr>
            <w:rStyle w:val="Hyperlink"/>
            <w:noProof/>
          </w:rPr>
          <w:fldChar w:fldCharType="end"/>
        </w:r>
      </w:ins>
    </w:p>
    <w:p w:rsidR="00D51C42" w:rsidRDefault="00D51C42">
      <w:pPr>
        <w:pStyle w:val="TableofFigures"/>
        <w:rPr>
          <w:ins w:id="893" w:author="David Wooten" w:date="2019-11-15T15:49:00Z"/>
          <w:rFonts w:asciiTheme="minorHAnsi" w:eastAsiaTheme="minorEastAsia" w:hAnsiTheme="minorHAnsi" w:cstheme="minorBidi"/>
          <w:noProof/>
          <w:sz w:val="22"/>
        </w:rPr>
      </w:pPr>
      <w:ins w:id="894"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"_Toc24725692"</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93 — TPM2_GetSessionAuditDigest Response</w:t>
        </w:r>
        <w:r>
          <w:rPr>
            <w:noProof/>
            <w:webHidden/>
          </w:rPr>
          <w:tab/>
        </w:r>
        <w:r>
          <w:rPr>
            <w:noProof/>
            <w:webHidden/>
          </w:rPr>
          <w:fldChar w:fldCharType="begin"/>
        </w:r>
        <w:r>
          <w:rPr>
            <w:noProof/>
            <w:webHidden/>
          </w:rPr>
          <w:instrText xml:space="preserve"> PAGEREF _Toc24725692 \h </w:instrText>
        </w:r>
      </w:ins>
      <w:r>
        <w:rPr>
          <w:noProof/>
          <w:webHidden/>
        </w:rPr>
      </w:r>
      <w:r>
        <w:rPr>
          <w:noProof/>
          <w:webHidden/>
        </w:rPr>
        <w:fldChar w:fldCharType="separate"/>
      </w:r>
      <w:ins w:id="895" w:author="David Wooten" w:date="2019-11-15T15:49:00Z">
        <w:r>
          <w:rPr>
            <w:noProof/>
            <w:webHidden/>
          </w:rPr>
          <w:t>161</w:t>
        </w:r>
        <w:r>
          <w:rPr>
            <w:noProof/>
            <w:webHidden/>
          </w:rPr>
          <w:fldChar w:fldCharType="end"/>
        </w:r>
        <w:r w:rsidRPr="00D61A6E">
          <w:rPr>
            <w:rStyle w:val="Hyperlink"/>
            <w:noProof/>
          </w:rPr>
          <w:fldChar w:fldCharType="end"/>
        </w:r>
      </w:ins>
    </w:p>
    <w:p w:rsidR="00D51C42" w:rsidRDefault="00D51C42">
      <w:pPr>
        <w:pStyle w:val="TableofFigures"/>
        <w:rPr>
          <w:ins w:id="896" w:author="David Wooten" w:date="2019-11-15T15:49:00Z"/>
          <w:rFonts w:asciiTheme="minorHAnsi" w:eastAsiaTheme="minorEastAsia" w:hAnsiTheme="minorHAnsi" w:cstheme="minorBidi"/>
          <w:noProof/>
          <w:sz w:val="22"/>
        </w:rPr>
      </w:pPr>
      <w:ins w:id="897"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"_Toc24725693"</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94 — TPM2_GetCommandAuditDigest Command</w:t>
        </w:r>
        <w:r>
          <w:rPr>
            <w:noProof/>
            <w:webHidden/>
          </w:rPr>
          <w:tab/>
        </w:r>
        <w:r>
          <w:rPr>
            <w:noProof/>
            <w:webHidden/>
          </w:rPr>
          <w:fldChar w:fldCharType="begin"/>
        </w:r>
        <w:r>
          <w:rPr>
            <w:noProof/>
            <w:webHidden/>
          </w:rPr>
          <w:instrText xml:space="preserve"> PAGEREF _Toc24725693 \h </w:instrText>
        </w:r>
      </w:ins>
      <w:r>
        <w:rPr>
          <w:noProof/>
          <w:webHidden/>
        </w:rPr>
      </w:r>
      <w:r>
        <w:rPr>
          <w:noProof/>
          <w:webHidden/>
        </w:rPr>
        <w:fldChar w:fldCharType="separate"/>
      </w:r>
      <w:ins w:id="898" w:author="David Wooten" w:date="2019-11-15T15:49:00Z">
        <w:r>
          <w:rPr>
            <w:noProof/>
            <w:webHidden/>
          </w:rPr>
          <w:t>164</w:t>
        </w:r>
        <w:r>
          <w:rPr>
            <w:noProof/>
            <w:webHidden/>
          </w:rPr>
          <w:fldChar w:fldCharType="end"/>
        </w:r>
        <w:r w:rsidRPr="00D61A6E">
          <w:rPr>
            <w:rStyle w:val="Hyperlink"/>
            <w:noProof/>
          </w:rPr>
          <w:fldChar w:fldCharType="end"/>
        </w:r>
      </w:ins>
    </w:p>
    <w:p w:rsidR="00D51C42" w:rsidRDefault="00D51C42">
      <w:pPr>
        <w:pStyle w:val="TableofFigures"/>
        <w:rPr>
          <w:ins w:id="899" w:author="David Wooten" w:date="2019-11-15T15:49:00Z"/>
          <w:rFonts w:asciiTheme="minorHAnsi" w:eastAsiaTheme="minorEastAsia" w:hAnsiTheme="minorHAnsi" w:cstheme="minorBidi"/>
          <w:noProof/>
          <w:sz w:val="22"/>
        </w:rPr>
      </w:pPr>
      <w:ins w:id="900"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"_Toc24725694"</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95 — TPM2_GetCommandAuditDigest Response</w:t>
        </w:r>
        <w:r>
          <w:rPr>
            <w:noProof/>
            <w:webHidden/>
          </w:rPr>
          <w:tab/>
        </w:r>
        <w:r>
          <w:rPr>
            <w:noProof/>
            <w:webHidden/>
          </w:rPr>
          <w:fldChar w:fldCharType="begin"/>
        </w:r>
        <w:r>
          <w:rPr>
            <w:noProof/>
            <w:webHidden/>
          </w:rPr>
          <w:instrText xml:space="preserve"> PAGEREF _Toc24725694 \h </w:instrText>
        </w:r>
      </w:ins>
      <w:r>
        <w:rPr>
          <w:noProof/>
          <w:webHidden/>
        </w:rPr>
      </w:r>
      <w:r>
        <w:rPr>
          <w:noProof/>
          <w:webHidden/>
        </w:rPr>
        <w:fldChar w:fldCharType="separate"/>
      </w:r>
      <w:ins w:id="901" w:author="David Wooten" w:date="2019-11-15T15:49:00Z">
        <w:r>
          <w:rPr>
            <w:noProof/>
            <w:webHidden/>
          </w:rPr>
          <w:t>164</w:t>
        </w:r>
        <w:r>
          <w:rPr>
            <w:noProof/>
            <w:webHidden/>
          </w:rPr>
          <w:fldChar w:fldCharType="end"/>
        </w:r>
        <w:r w:rsidRPr="00D61A6E">
          <w:rPr>
            <w:rStyle w:val="Hyperlink"/>
            <w:noProof/>
          </w:rPr>
          <w:fldChar w:fldCharType="end"/>
        </w:r>
      </w:ins>
    </w:p>
    <w:p w:rsidR="00D51C42" w:rsidRDefault="00D51C42">
      <w:pPr>
        <w:pStyle w:val="TableofFigures"/>
        <w:rPr>
          <w:ins w:id="902" w:author="David Wooten" w:date="2019-11-15T15:49:00Z"/>
          <w:rFonts w:asciiTheme="minorHAnsi" w:eastAsiaTheme="minorEastAsia" w:hAnsiTheme="minorHAnsi" w:cstheme="minorBidi"/>
          <w:noProof/>
          <w:sz w:val="22"/>
        </w:rPr>
      </w:pPr>
      <w:ins w:id="903"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"_Toc24725695"</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96 — TPM2_GetTime Command</w:t>
        </w:r>
        <w:r>
          <w:rPr>
            <w:noProof/>
            <w:webHidden/>
          </w:rPr>
          <w:tab/>
        </w:r>
        <w:r>
          <w:rPr>
            <w:noProof/>
            <w:webHidden/>
          </w:rPr>
          <w:fldChar w:fldCharType="begin"/>
        </w:r>
        <w:r>
          <w:rPr>
            <w:noProof/>
            <w:webHidden/>
          </w:rPr>
          <w:instrText xml:space="preserve"> PAGEREF _Toc24725695 \h </w:instrText>
        </w:r>
      </w:ins>
      <w:r>
        <w:rPr>
          <w:noProof/>
          <w:webHidden/>
        </w:rPr>
      </w:r>
      <w:r>
        <w:rPr>
          <w:noProof/>
          <w:webHidden/>
        </w:rPr>
        <w:fldChar w:fldCharType="separate"/>
      </w:r>
      <w:ins w:id="904" w:author="David Wooten" w:date="2019-11-15T15:49:00Z">
        <w:r>
          <w:rPr>
            <w:noProof/>
            <w:webHidden/>
          </w:rPr>
          <w:t>167</w:t>
        </w:r>
        <w:r>
          <w:rPr>
            <w:noProof/>
            <w:webHidden/>
          </w:rPr>
          <w:fldChar w:fldCharType="end"/>
        </w:r>
        <w:r w:rsidRPr="00D61A6E">
          <w:rPr>
            <w:rStyle w:val="Hyperlink"/>
            <w:noProof/>
          </w:rPr>
          <w:fldChar w:fldCharType="end"/>
        </w:r>
      </w:ins>
    </w:p>
    <w:p w:rsidR="00D51C42" w:rsidRDefault="00D51C42">
      <w:pPr>
        <w:pStyle w:val="TableofFigures"/>
        <w:rPr>
          <w:ins w:id="905" w:author="David Wooten" w:date="2019-11-15T15:49:00Z"/>
          <w:rFonts w:asciiTheme="minorHAnsi" w:eastAsiaTheme="minorEastAsia" w:hAnsiTheme="minorHAnsi" w:cstheme="minorBidi"/>
          <w:noProof/>
          <w:sz w:val="22"/>
        </w:rPr>
      </w:pPr>
      <w:ins w:id="906"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"_Toc24725696"</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97 — TPM2_GetTime Response</w:t>
        </w:r>
        <w:r>
          <w:rPr>
            <w:noProof/>
            <w:webHidden/>
          </w:rPr>
          <w:tab/>
        </w:r>
        <w:r>
          <w:rPr>
            <w:noProof/>
            <w:webHidden/>
          </w:rPr>
          <w:fldChar w:fldCharType="begin"/>
        </w:r>
        <w:r>
          <w:rPr>
            <w:noProof/>
            <w:webHidden/>
          </w:rPr>
          <w:instrText xml:space="preserve"> PAGEREF _Toc24725696 \h </w:instrText>
        </w:r>
      </w:ins>
      <w:r>
        <w:rPr>
          <w:noProof/>
          <w:webHidden/>
        </w:rPr>
      </w:r>
      <w:r>
        <w:rPr>
          <w:noProof/>
          <w:webHidden/>
        </w:rPr>
        <w:fldChar w:fldCharType="separate"/>
      </w:r>
      <w:ins w:id="907" w:author="David Wooten" w:date="2019-11-15T15:49:00Z">
        <w:r>
          <w:rPr>
            <w:noProof/>
            <w:webHidden/>
          </w:rPr>
          <w:t>167</w:t>
        </w:r>
        <w:r>
          <w:rPr>
            <w:noProof/>
            <w:webHidden/>
          </w:rPr>
          <w:fldChar w:fldCharType="end"/>
        </w:r>
        <w:r w:rsidRPr="00D61A6E">
          <w:rPr>
            <w:rStyle w:val="Hyperlink"/>
            <w:noProof/>
          </w:rPr>
          <w:fldChar w:fldCharType="end"/>
        </w:r>
      </w:ins>
    </w:p>
    <w:p w:rsidR="00D51C42" w:rsidRDefault="00D51C42">
      <w:pPr>
        <w:pStyle w:val="TableofFigures"/>
        <w:rPr>
          <w:ins w:id="908" w:author="David Wooten" w:date="2019-11-15T15:49:00Z"/>
          <w:rFonts w:asciiTheme="minorHAnsi" w:eastAsiaTheme="minorEastAsia" w:hAnsiTheme="minorHAnsi" w:cstheme="minorBidi"/>
          <w:noProof/>
          <w:sz w:val="22"/>
        </w:rPr>
      </w:pPr>
      <w:ins w:id="909"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"_Toc24725697"</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98 — TPM2_CertifyX509 Command</w:t>
        </w:r>
        <w:r>
          <w:rPr>
            <w:noProof/>
            <w:webHidden/>
          </w:rPr>
          <w:tab/>
        </w:r>
        <w:r>
          <w:rPr>
            <w:noProof/>
            <w:webHidden/>
          </w:rPr>
          <w:fldChar w:fldCharType="begin"/>
        </w:r>
        <w:r>
          <w:rPr>
            <w:noProof/>
            <w:webHidden/>
          </w:rPr>
          <w:instrText xml:space="preserve"> PAGEREF _Toc24725697 \h </w:instrText>
        </w:r>
      </w:ins>
      <w:r>
        <w:rPr>
          <w:noProof/>
          <w:webHidden/>
        </w:rPr>
      </w:r>
      <w:r>
        <w:rPr>
          <w:noProof/>
          <w:webHidden/>
        </w:rPr>
        <w:fldChar w:fldCharType="separate"/>
      </w:r>
      <w:ins w:id="910" w:author="David Wooten" w:date="2019-11-15T15:49:00Z">
        <w:r>
          <w:rPr>
            <w:noProof/>
            <w:webHidden/>
          </w:rPr>
          <w:t>170</w:t>
        </w:r>
        <w:r>
          <w:rPr>
            <w:noProof/>
            <w:webHidden/>
          </w:rPr>
          <w:fldChar w:fldCharType="end"/>
        </w:r>
        <w:r w:rsidRPr="00D61A6E">
          <w:rPr>
            <w:rStyle w:val="Hyperlink"/>
            <w:noProof/>
          </w:rPr>
          <w:fldChar w:fldCharType="end"/>
        </w:r>
      </w:ins>
    </w:p>
    <w:p w:rsidR="00D51C42" w:rsidRDefault="00D51C42">
      <w:pPr>
        <w:pStyle w:val="TableofFigures"/>
        <w:rPr>
          <w:ins w:id="911" w:author="David Wooten" w:date="2019-11-15T15:49:00Z"/>
          <w:rFonts w:asciiTheme="minorHAnsi" w:eastAsiaTheme="minorEastAsia" w:hAnsiTheme="minorHAnsi" w:cstheme="minorBidi"/>
          <w:noProof/>
          <w:sz w:val="22"/>
        </w:rPr>
      </w:pPr>
      <w:ins w:id="912"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"_Toc24725698"</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99 — TPM2_CertifyX509 Response</w:t>
        </w:r>
        <w:r>
          <w:rPr>
            <w:noProof/>
            <w:webHidden/>
          </w:rPr>
          <w:tab/>
        </w:r>
        <w:r>
          <w:rPr>
            <w:noProof/>
            <w:webHidden/>
          </w:rPr>
          <w:fldChar w:fldCharType="begin"/>
        </w:r>
        <w:r>
          <w:rPr>
            <w:noProof/>
            <w:webHidden/>
          </w:rPr>
          <w:instrText xml:space="preserve"> PAGEREF _Toc24725698 \h </w:instrText>
        </w:r>
      </w:ins>
      <w:r>
        <w:rPr>
          <w:noProof/>
          <w:webHidden/>
        </w:rPr>
      </w:r>
      <w:r>
        <w:rPr>
          <w:noProof/>
          <w:webHidden/>
        </w:rPr>
        <w:fldChar w:fldCharType="separate"/>
      </w:r>
      <w:ins w:id="913" w:author="David Wooten" w:date="2019-11-15T15:49:00Z">
        <w:r>
          <w:rPr>
            <w:noProof/>
            <w:webHidden/>
          </w:rPr>
          <w:t>170</w:t>
        </w:r>
        <w:r>
          <w:rPr>
            <w:noProof/>
            <w:webHidden/>
          </w:rPr>
          <w:fldChar w:fldCharType="end"/>
        </w:r>
        <w:r w:rsidRPr="00D61A6E">
          <w:rPr>
            <w:rStyle w:val="Hyperlink"/>
            <w:noProof/>
          </w:rPr>
          <w:fldChar w:fldCharType="end"/>
        </w:r>
      </w:ins>
    </w:p>
    <w:p w:rsidR="00D51C42" w:rsidRDefault="00D51C42">
      <w:pPr>
        <w:pStyle w:val="TableofFigures"/>
        <w:rPr>
          <w:ins w:id="914" w:author="David Wooten" w:date="2019-11-15T15:49:00Z"/>
          <w:rFonts w:asciiTheme="minorHAnsi" w:eastAsiaTheme="minorEastAsia" w:hAnsiTheme="minorHAnsi" w:cstheme="minorBidi"/>
          <w:noProof/>
          <w:sz w:val="22"/>
        </w:rPr>
      </w:pPr>
      <w:ins w:id="915"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"_Toc24725699"</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100 — TPM2_Commit Command</w:t>
        </w:r>
        <w:r>
          <w:rPr>
            <w:noProof/>
            <w:webHidden/>
          </w:rPr>
          <w:tab/>
        </w:r>
        <w:r>
          <w:rPr>
            <w:noProof/>
            <w:webHidden/>
          </w:rPr>
          <w:fldChar w:fldCharType="begin"/>
        </w:r>
        <w:r>
          <w:rPr>
            <w:noProof/>
            <w:webHidden/>
          </w:rPr>
          <w:instrText xml:space="preserve"> PAGEREF _Toc24725699 \h </w:instrText>
        </w:r>
      </w:ins>
      <w:r>
        <w:rPr>
          <w:noProof/>
          <w:webHidden/>
        </w:rPr>
      </w:r>
      <w:r>
        <w:rPr>
          <w:noProof/>
          <w:webHidden/>
        </w:rPr>
        <w:fldChar w:fldCharType="separate"/>
      </w:r>
      <w:ins w:id="916" w:author="David Wooten" w:date="2019-11-15T15:49:00Z">
        <w:r>
          <w:rPr>
            <w:noProof/>
            <w:webHidden/>
          </w:rPr>
          <w:t>174</w:t>
        </w:r>
        <w:r>
          <w:rPr>
            <w:noProof/>
            <w:webHidden/>
          </w:rPr>
          <w:fldChar w:fldCharType="end"/>
        </w:r>
        <w:r w:rsidRPr="00D61A6E">
          <w:rPr>
            <w:rStyle w:val="Hyperlink"/>
            <w:noProof/>
          </w:rPr>
          <w:fldChar w:fldCharType="end"/>
        </w:r>
      </w:ins>
    </w:p>
    <w:p w:rsidR="00D51C42" w:rsidRDefault="00D51C42">
      <w:pPr>
        <w:pStyle w:val="TableofFigures"/>
        <w:rPr>
          <w:ins w:id="917" w:author="David Wooten" w:date="2019-11-15T15:49:00Z"/>
          <w:rFonts w:asciiTheme="minorHAnsi" w:eastAsiaTheme="minorEastAsia" w:hAnsiTheme="minorHAnsi" w:cstheme="minorBidi"/>
          <w:noProof/>
          <w:sz w:val="22"/>
        </w:rPr>
      </w:pPr>
      <w:ins w:id="918"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"_Toc24725700"</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101 — TPM2_Commit Response</w:t>
        </w:r>
        <w:r>
          <w:rPr>
            <w:noProof/>
            <w:webHidden/>
          </w:rPr>
          <w:tab/>
        </w:r>
        <w:r>
          <w:rPr>
            <w:noProof/>
            <w:webHidden/>
          </w:rPr>
          <w:fldChar w:fldCharType="begin"/>
        </w:r>
        <w:r>
          <w:rPr>
            <w:noProof/>
            <w:webHidden/>
          </w:rPr>
          <w:instrText xml:space="preserve"> PAGEREF _Toc24725700 \h </w:instrText>
        </w:r>
      </w:ins>
      <w:r>
        <w:rPr>
          <w:noProof/>
          <w:webHidden/>
        </w:rPr>
      </w:r>
      <w:r>
        <w:rPr>
          <w:noProof/>
          <w:webHidden/>
        </w:rPr>
        <w:fldChar w:fldCharType="separate"/>
      </w:r>
      <w:ins w:id="919" w:author="David Wooten" w:date="2019-11-15T15:49:00Z">
        <w:r>
          <w:rPr>
            <w:noProof/>
            <w:webHidden/>
          </w:rPr>
          <w:t>174</w:t>
        </w:r>
        <w:r>
          <w:rPr>
            <w:noProof/>
            <w:webHidden/>
          </w:rPr>
          <w:fldChar w:fldCharType="end"/>
        </w:r>
        <w:r w:rsidRPr="00D61A6E">
          <w:rPr>
            <w:rStyle w:val="Hyperlink"/>
            <w:noProof/>
          </w:rPr>
          <w:fldChar w:fldCharType="end"/>
        </w:r>
      </w:ins>
    </w:p>
    <w:p w:rsidR="00D51C42" w:rsidRDefault="00D51C42">
      <w:pPr>
        <w:pStyle w:val="TableofFigures"/>
        <w:rPr>
          <w:ins w:id="920" w:author="David Wooten" w:date="2019-11-15T15:49:00Z"/>
          <w:rFonts w:asciiTheme="minorHAnsi" w:eastAsiaTheme="minorEastAsia" w:hAnsiTheme="minorHAnsi" w:cstheme="minorBidi"/>
          <w:noProof/>
          <w:sz w:val="22"/>
        </w:rPr>
      </w:pPr>
      <w:ins w:id="921"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"_Toc24725701"</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102 — TPM2_EC_Ephemeral Command</w:t>
        </w:r>
        <w:r>
          <w:rPr>
            <w:noProof/>
            <w:webHidden/>
          </w:rPr>
          <w:tab/>
        </w:r>
        <w:r>
          <w:rPr>
            <w:noProof/>
            <w:webHidden/>
          </w:rPr>
          <w:fldChar w:fldCharType="begin"/>
        </w:r>
        <w:r>
          <w:rPr>
            <w:noProof/>
            <w:webHidden/>
          </w:rPr>
          <w:instrText xml:space="preserve"> PAGEREF _Toc24725701 \h </w:instrText>
        </w:r>
      </w:ins>
      <w:r>
        <w:rPr>
          <w:noProof/>
          <w:webHidden/>
        </w:rPr>
      </w:r>
      <w:r>
        <w:rPr>
          <w:noProof/>
          <w:webHidden/>
        </w:rPr>
        <w:fldChar w:fldCharType="separate"/>
      </w:r>
      <w:ins w:id="922" w:author="David Wooten" w:date="2019-11-15T15:49:00Z">
        <w:r>
          <w:rPr>
            <w:noProof/>
            <w:webHidden/>
          </w:rPr>
          <w:t>177</w:t>
        </w:r>
        <w:r>
          <w:rPr>
            <w:noProof/>
            <w:webHidden/>
          </w:rPr>
          <w:fldChar w:fldCharType="end"/>
        </w:r>
        <w:r w:rsidRPr="00D61A6E">
          <w:rPr>
            <w:rStyle w:val="Hyperlink"/>
            <w:noProof/>
          </w:rPr>
          <w:fldChar w:fldCharType="end"/>
        </w:r>
      </w:ins>
    </w:p>
    <w:p w:rsidR="00D51C42" w:rsidRDefault="00D51C42">
      <w:pPr>
        <w:pStyle w:val="TableofFigures"/>
        <w:rPr>
          <w:ins w:id="923" w:author="David Wooten" w:date="2019-11-15T15:49:00Z"/>
          <w:rFonts w:asciiTheme="minorHAnsi" w:eastAsiaTheme="minorEastAsia" w:hAnsiTheme="minorHAnsi" w:cstheme="minorBidi"/>
          <w:noProof/>
          <w:sz w:val="22"/>
        </w:rPr>
      </w:pPr>
      <w:ins w:id="924"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"_Toc24725702"</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103 — TPM2_EC_Ephemeral Response</w:t>
        </w:r>
        <w:r>
          <w:rPr>
            <w:noProof/>
            <w:webHidden/>
          </w:rPr>
          <w:tab/>
        </w:r>
        <w:r>
          <w:rPr>
            <w:noProof/>
            <w:webHidden/>
          </w:rPr>
          <w:fldChar w:fldCharType="begin"/>
        </w:r>
        <w:r>
          <w:rPr>
            <w:noProof/>
            <w:webHidden/>
          </w:rPr>
          <w:instrText xml:space="preserve"> PAGEREF _Toc24725702 \h </w:instrText>
        </w:r>
      </w:ins>
      <w:r>
        <w:rPr>
          <w:noProof/>
          <w:webHidden/>
        </w:rPr>
      </w:r>
      <w:r>
        <w:rPr>
          <w:noProof/>
          <w:webHidden/>
        </w:rPr>
        <w:fldChar w:fldCharType="separate"/>
      </w:r>
      <w:ins w:id="925" w:author="David Wooten" w:date="2019-11-15T15:49:00Z">
        <w:r>
          <w:rPr>
            <w:noProof/>
            <w:webHidden/>
          </w:rPr>
          <w:t>177</w:t>
        </w:r>
        <w:r>
          <w:rPr>
            <w:noProof/>
            <w:webHidden/>
          </w:rPr>
          <w:fldChar w:fldCharType="end"/>
        </w:r>
        <w:r w:rsidRPr="00D61A6E">
          <w:rPr>
            <w:rStyle w:val="Hyperlink"/>
            <w:noProof/>
          </w:rPr>
          <w:fldChar w:fldCharType="end"/>
        </w:r>
      </w:ins>
    </w:p>
    <w:p w:rsidR="00D51C42" w:rsidRDefault="00D51C42">
      <w:pPr>
        <w:pStyle w:val="TableofFigures"/>
        <w:rPr>
          <w:ins w:id="926" w:author="David Wooten" w:date="2019-11-15T15:49:00Z"/>
          <w:rFonts w:asciiTheme="minorHAnsi" w:eastAsiaTheme="minorEastAsia" w:hAnsiTheme="minorHAnsi" w:cstheme="minorBidi"/>
          <w:noProof/>
          <w:sz w:val="22"/>
        </w:rPr>
      </w:pPr>
      <w:ins w:id="927"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"_Toc24725703"</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104 — TPM2_VerifySignature Command</w:t>
        </w:r>
        <w:r>
          <w:rPr>
            <w:noProof/>
            <w:webHidden/>
          </w:rPr>
          <w:tab/>
        </w:r>
        <w:r>
          <w:rPr>
            <w:noProof/>
            <w:webHidden/>
          </w:rPr>
          <w:fldChar w:fldCharType="begin"/>
        </w:r>
        <w:r>
          <w:rPr>
            <w:noProof/>
            <w:webHidden/>
          </w:rPr>
          <w:instrText xml:space="preserve"> PAGEREF _Toc24725703 \h </w:instrText>
        </w:r>
      </w:ins>
      <w:r>
        <w:rPr>
          <w:noProof/>
          <w:webHidden/>
        </w:rPr>
      </w:r>
      <w:r>
        <w:rPr>
          <w:noProof/>
          <w:webHidden/>
        </w:rPr>
        <w:fldChar w:fldCharType="separate"/>
      </w:r>
      <w:ins w:id="928" w:author="David Wooten" w:date="2019-11-15T15:49:00Z">
        <w:r>
          <w:rPr>
            <w:noProof/>
            <w:webHidden/>
          </w:rPr>
          <w:t>180</w:t>
        </w:r>
        <w:r>
          <w:rPr>
            <w:noProof/>
            <w:webHidden/>
          </w:rPr>
          <w:fldChar w:fldCharType="end"/>
        </w:r>
        <w:r w:rsidRPr="00D61A6E">
          <w:rPr>
            <w:rStyle w:val="Hyperlink"/>
            <w:noProof/>
          </w:rPr>
          <w:fldChar w:fldCharType="end"/>
        </w:r>
      </w:ins>
    </w:p>
    <w:p w:rsidR="00D51C42" w:rsidRDefault="00D51C42">
      <w:pPr>
        <w:pStyle w:val="TableofFigures"/>
        <w:rPr>
          <w:ins w:id="929" w:author="David Wooten" w:date="2019-11-15T15:49:00Z"/>
          <w:rFonts w:asciiTheme="minorHAnsi" w:eastAsiaTheme="minorEastAsia" w:hAnsiTheme="minorHAnsi" w:cstheme="minorBidi"/>
          <w:noProof/>
          <w:sz w:val="22"/>
        </w:rPr>
      </w:pPr>
      <w:ins w:id="930"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"_Toc24725704"</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105 — TPM2_VerifySignature Response</w:t>
        </w:r>
        <w:r>
          <w:rPr>
            <w:noProof/>
            <w:webHidden/>
          </w:rPr>
          <w:tab/>
        </w:r>
        <w:r>
          <w:rPr>
            <w:noProof/>
            <w:webHidden/>
          </w:rPr>
          <w:fldChar w:fldCharType="begin"/>
        </w:r>
        <w:r>
          <w:rPr>
            <w:noProof/>
            <w:webHidden/>
          </w:rPr>
          <w:instrText xml:space="preserve"> PAGEREF _Toc24725704 \h </w:instrText>
        </w:r>
      </w:ins>
      <w:r>
        <w:rPr>
          <w:noProof/>
          <w:webHidden/>
        </w:rPr>
      </w:r>
      <w:r>
        <w:rPr>
          <w:noProof/>
          <w:webHidden/>
        </w:rPr>
        <w:fldChar w:fldCharType="separate"/>
      </w:r>
      <w:ins w:id="931" w:author="David Wooten" w:date="2019-11-15T15:49:00Z">
        <w:r>
          <w:rPr>
            <w:noProof/>
            <w:webHidden/>
          </w:rPr>
          <w:t>180</w:t>
        </w:r>
        <w:r>
          <w:rPr>
            <w:noProof/>
            <w:webHidden/>
          </w:rPr>
          <w:fldChar w:fldCharType="end"/>
        </w:r>
        <w:r w:rsidRPr="00D61A6E">
          <w:rPr>
            <w:rStyle w:val="Hyperlink"/>
            <w:noProof/>
          </w:rPr>
          <w:fldChar w:fldCharType="end"/>
        </w:r>
      </w:ins>
    </w:p>
    <w:p w:rsidR="00D51C42" w:rsidRDefault="00D51C42">
      <w:pPr>
        <w:pStyle w:val="TableofFigures"/>
        <w:rPr>
          <w:ins w:id="932" w:author="David Wooten" w:date="2019-11-15T15:49:00Z"/>
          <w:rFonts w:asciiTheme="minorHAnsi" w:eastAsiaTheme="minorEastAsia" w:hAnsiTheme="minorHAnsi" w:cstheme="minorBidi"/>
          <w:noProof/>
          <w:sz w:val="22"/>
        </w:rPr>
      </w:pPr>
      <w:ins w:id="933"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"_Toc24725705"</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106 — TPM2_Sign Command</w:t>
        </w:r>
        <w:r>
          <w:rPr>
            <w:noProof/>
            <w:webHidden/>
          </w:rPr>
          <w:tab/>
        </w:r>
        <w:r>
          <w:rPr>
            <w:noProof/>
            <w:webHidden/>
          </w:rPr>
          <w:fldChar w:fldCharType="begin"/>
        </w:r>
        <w:r>
          <w:rPr>
            <w:noProof/>
            <w:webHidden/>
          </w:rPr>
          <w:instrText xml:space="preserve"> PAGEREF _Toc24725705 \h </w:instrText>
        </w:r>
      </w:ins>
      <w:r>
        <w:rPr>
          <w:noProof/>
          <w:webHidden/>
        </w:rPr>
      </w:r>
      <w:r>
        <w:rPr>
          <w:noProof/>
          <w:webHidden/>
        </w:rPr>
        <w:fldChar w:fldCharType="separate"/>
      </w:r>
      <w:ins w:id="934" w:author="David Wooten" w:date="2019-11-15T15:49:00Z">
        <w:r>
          <w:rPr>
            <w:noProof/>
            <w:webHidden/>
          </w:rPr>
          <w:t>183</w:t>
        </w:r>
        <w:r>
          <w:rPr>
            <w:noProof/>
            <w:webHidden/>
          </w:rPr>
          <w:fldChar w:fldCharType="end"/>
        </w:r>
        <w:r w:rsidRPr="00D61A6E">
          <w:rPr>
            <w:rStyle w:val="Hyperlink"/>
            <w:noProof/>
          </w:rPr>
          <w:fldChar w:fldCharType="end"/>
        </w:r>
      </w:ins>
    </w:p>
    <w:p w:rsidR="00D51C42" w:rsidRDefault="00D51C42">
      <w:pPr>
        <w:pStyle w:val="TableofFigures"/>
        <w:rPr>
          <w:ins w:id="935" w:author="David Wooten" w:date="2019-11-15T15:49:00Z"/>
          <w:rFonts w:asciiTheme="minorHAnsi" w:eastAsiaTheme="minorEastAsia" w:hAnsiTheme="minorHAnsi" w:cstheme="minorBidi"/>
          <w:noProof/>
          <w:sz w:val="22"/>
        </w:rPr>
      </w:pPr>
      <w:ins w:id="936"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"_Toc24725706"</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107 — TPM2_Sign Response</w:t>
        </w:r>
        <w:r>
          <w:rPr>
            <w:noProof/>
            <w:webHidden/>
          </w:rPr>
          <w:tab/>
        </w:r>
        <w:r>
          <w:rPr>
            <w:noProof/>
            <w:webHidden/>
          </w:rPr>
          <w:fldChar w:fldCharType="begin"/>
        </w:r>
        <w:r>
          <w:rPr>
            <w:noProof/>
            <w:webHidden/>
          </w:rPr>
          <w:instrText xml:space="preserve"> PAGEREF _Toc24725706 \h </w:instrText>
        </w:r>
      </w:ins>
      <w:r>
        <w:rPr>
          <w:noProof/>
          <w:webHidden/>
        </w:rPr>
      </w:r>
      <w:r>
        <w:rPr>
          <w:noProof/>
          <w:webHidden/>
        </w:rPr>
        <w:fldChar w:fldCharType="separate"/>
      </w:r>
      <w:ins w:id="937" w:author="David Wooten" w:date="2019-11-15T15:49:00Z">
        <w:r>
          <w:rPr>
            <w:noProof/>
            <w:webHidden/>
          </w:rPr>
          <w:t>183</w:t>
        </w:r>
        <w:r>
          <w:rPr>
            <w:noProof/>
            <w:webHidden/>
          </w:rPr>
          <w:fldChar w:fldCharType="end"/>
        </w:r>
        <w:r w:rsidRPr="00D61A6E">
          <w:rPr>
            <w:rStyle w:val="Hyperlink"/>
            <w:noProof/>
          </w:rPr>
          <w:fldChar w:fldCharType="end"/>
        </w:r>
      </w:ins>
    </w:p>
    <w:p w:rsidR="00D51C42" w:rsidRDefault="00D51C42">
      <w:pPr>
        <w:pStyle w:val="TableofFigures"/>
        <w:rPr>
          <w:ins w:id="938" w:author="David Wooten" w:date="2019-11-15T15:49:00Z"/>
          <w:rFonts w:asciiTheme="minorHAnsi" w:eastAsiaTheme="minorEastAsia" w:hAnsiTheme="minorHAnsi" w:cstheme="minorBidi"/>
          <w:noProof/>
          <w:sz w:val="22"/>
        </w:rPr>
      </w:pPr>
      <w:ins w:id="939"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"_Toc24725707"</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108 — TPM2_SetCommandCodeAuditStatus Command</w:t>
        </w:r>
        <w:r>
          <w:rPr>
            <w:noProof/>
            <w:webHidden/>
          </w:rPr>
          <w:tab/>
        </w:r>
        <w:r>
          <w:rPr>
            <w:noProof/>
            <w:webHidden/>
          </w:rPr>
          <w:fldChar w:fldCharType="begin"/>
        </w:r>
        <w:r>
          <w:rPr>
            <w:noProof/>
            <w:webHidden/>
          </w:rPr>
          <w:instrText xml:space="preserve"> PAGEREF _Toc24725707 \h </w:instrText>
        </w:r>
      </w:ins>
      <w:r>
        <w:rPr>
          <w:noProof/>
          <w:webHidden/>
        </w:rPr>
      </w:r>
      <w:r>
        <w:rPr>
          <w:noProof/>
          <w:webHidden/>
        </w:rPr>
        <w:fldChar w:fldCharType="separate"/>
      </w:r>
      <w:ins w:id="940" w:author="David Wooten" w:date="2019-11-15T15:49:00Z">
        <w:r>
          <w:rPr>
            <w:noProof/>
            <w:webHidden/>
          </w:rPr>
          <w:t>187</w:t>
        </w:r>
        <w:r>
          <w:rPr>
            <w:noProof/>
            <w:webHidden/>
          </w:rPr>
          <w:fldChar w:fldCharType="end"/>
        </w:r>
        <w:r w:rsidRPr="00D61A6E">
          <w:rPr>
            <w:rStyle w:val="Hyperlink"/>
            <w:noProof/>
          </w:rPr>
          <w:fldChar w:fldCharType="end"/>
        </w:r>
      </w:ins>
    </w:p>
    <w:p w:rsidR="00D51C42" w:rsidRDefault="00D51C42">
      <w:pPr>
        <w:pStyle w:val="TableofFigures"/>
        <w:rPr>
          <w:ins w:id="941" w:author="David Wooten" w:date="2019-11-15T15:49:00Z"/>
          <w:rFonts w:asciiTheme="minorHAnsi" w:eastAsiaTheme="minorEastAsia" w:hAnsiTheme="minorHAnsi" w:cstheme="minorBidi"/>
          <w:noProof/>
          <w:sz w:val="22"/>
        </w:rPr>
      </w:pPr>
      <w:ins w:id="942"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"_Toc24725708"</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109 — TPM2_SetCommandCodeAuditStatus Response</w:t>
        </w:r>
        <w:r>
          <w:rPr>
            <w:noProof/>
            <w:webHidden/>
          </w:rPr>
          <w:tab/>
        </w:r>
        <w:r>
          <w:rPr>
            <w:noProof/>
            <w:webHidden/>
          </w:rPr>
          <w:fldChar w:fldCharType="begin"/>
        </w:r>
        <w:r>
          <w:rPr>
            <w:noProof/>
            <w:webHidden/>
          </w:rPr>
          <w:instrText xml:space="preserve"> PAGEREF _Toc24725708 \h </w:instrText>
        </w:r>
      </w:ins>
      <w:r>
        <w:rPr>
          <w:noProof/>
          <w:webHidden/>
        </w:rPr>
      </w:r>
      <w:r>
        <w:rPr>
          <w:noProof/>
          <w:webHidden/>
        </w:rPr>
        <w:fldChar w:fldCharType="separate"/>
      </w:r>
      <w:ins w:id="943" w:author="David Wooten" w:date="2019-11-15T15:49:00Z">
        <w:r>
          <w:rPr>
            <w:noProof/>
            <w:webHidden/>
          </w:rPr>
          <w:t>187</w:t>
        </w:r>
        <w:r>
          <w:rPr>
            <w:noProof/>
            <w:webHidden/>
          </w:rPr>
          <w:fldChar w:fldCharType="end"/>
        </w:r>
        <w:r w:rsidRPr="00D61A6E">
          <w:rPr>
            <w:rStyle w:val="Hyperlink"/>
            <w:noProof/>
          </w:rPr>
          <w:fldChar w:fldCharType="end"/>
        </w:r>
      </w:ins>
    </w:p>
    <w:p w:rsidR="00D51C42" w:rsidRDefault="00D51C42">
      <w:pPr>
        <w:pStyle w:val="TableofFigures"/>
        <w:rPr>
          <w:ins w:id="944" w:author="David Wooten" w:date="2019-11-15T15:49:00Z"/>
          <w:rFonts w:asciiTheme="minorHAnsi" w:eastAsiaTheme="minorEastAsia" w:hAnsiTheme="minorHAnsi" w:cstheme="minorBidi"/>
          <w:noProof/>
          <w:sz w:val="22"/>
        </w:rPr>
      </w:pPr>
      <w:ins w:id="945"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"_Toc24725709"</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110 — TPM2_PCR_Extend Command</w:t>
        </w:r>
        <w:r>
          <w:rPr>
            <w:noProof/>
            <w:webHidden/>
          </w:rPr>
          <w:tab/>
        </w:r>
        <w:r>
          <w:rPr>
            <w:noProof/>
            <w:webHidden/>
          </w:rPr>
          <w:fldChar w:fldCharType="begin"/>
        </w:r>
        <w:r>
          <w:rPr>
            <w:noProof/>
            <w:webHidden/>
          </w:rPr>
          <w:instrText xml:space="preserve"> PAGEREF _Toc24725709 \h </w:instrText>
        </w:r>
      </w:ins>
      <w:r>
        <w:rPr>
          <w:noProof/>
          <w:webHidden/>
        </w:rPr>
      </w:r>
      <w:r>
        <w:rPr>
          <w:noProof/>
          <w:webHidden/>
        </w:rPr>
        <w:fldChar w:fldCharType="separate"/>
      </w:r>
      <w:ins w:id="946" w:author="David Wooten" w:date="2019-11-15T15:49:00Z">
        <w:r>
          <w:rPr>
            <w:noProof/>
            <w:webHidden/>
          </w:rPr>
          <w:t>191</w:t>
        </w:r>
        <w:r>
          <w:rPr>
            <w:noProof/>
            <w:webHidden/>
          </w:rPr>
          <w:fldChar w:fldCharType="end"/>
        </w:r>
        <w:r w:rsidRPr="00D61A6E">
          <w:rPr>
            <w:rStyle w:val="Hyperlink"/>
            <w:noProof/>
          </w:rPr>
          <w:fldChar w:fldCharType="end"/>
        </w:r>
      </w:ins>
    </w:p>
    <w:p w:rsidR="00D51C42" w:rsidRDefault="00D51C42">
      <w:pPr>
        <w:pStyle w:val="TableofFigures"/>
        <w:rPr>
          <w:ins w:id="947" w:author="David Wooten" w:date="2019-11-15T15:49:00Z"/>
          <w:rFonts w:asciiTheme="minorHAnsi" w:eastAsiaTheme="minorEastAsia" w:hAnsiTheme="minorHAnsi" w:cstheme="minorBidi"/>
          <w:noProof/>
          <w:sz w:val="22"/>
        </w:rPr>
      </w:pPr>
      <w:ins w:id="948"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"_Toc24725710"</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111 — TPM2_PCR_Extend Response</w:t>
        </w:r>
        <w:r>
          <w:rPr>
            <w:noProof/>
            <w:webHidden/>
          </w:rPr>
          <w:tab/>
        </w:r>
        <w:r>
          <w:rPr>
            <w:noProof/>
            <w:webHidden/>
          </w:rPr>
          <w:fldChar w:fldCharType="begin"/>
        </w:r>
        <w:r>
          <w:rPr>
            <w:noProof/>
            <w:webHidden/>
          </w:rPr>
          <w:instrText xml:space="preserve"> PAGEREF _Toc24725710 \h </w:instrText>
        </w:r>
      </w:ins>
      <w:r>
        <w:rPr>
          <w:noProof/>
          <w:webHidden/>
        </w:rPr>
      </w:r>
      <w:r>
        <w:rPr>
          <w:noProof/>
          <w:webHidden/>
        </w:rPr>
        <w:fldChar w:fldCharType="separate"/>
      </w:r>
      <w:ins w:id="949" w:author="David Wooten" w:date="2019-11-15T15:49:00Z">
        <w:r>
          <w:rPr>
            <w:noProof/>
            <w:webHidden/>
          </w:rPr>
          <w:t>191</w:t>
        </w:r>
        <w:r>
          <w:rPr>
            <w:noProof/>
            <w:webHidden/>
          </w:rPr>
          <w:fldChar w:fldCharType="end"/>
        </w:r>
        <w:r w:rsidRPr="00D61A6E">
          <w:rPr>
            <w:rStyle w:val="Hyperlink"/>
            <w:noProof/>
          </w:rPr>
          <w:fldChar w:fldCharType="end"/>
        </w:r>
      </w:ins>
    </w:p>
    <w:p w:rsidR="00D51C42" w:rsidRDefault="00D51C42">
      <w:pPr>
        <w:pStyle w:val="TableofFigures"/>
        <w:rPr>
          <w:ins w:id="950" w:author="David Wooten" w:date="2019-11-15T15:49:00Z"/>
          <w:rFonts w:asciiTheme="minorHAnsi" w:eastAsiaTheme="minorEastAsia" w:hAnsiTheme="minorHAnsi" w:cstheme="minorBidi"/>
          <w:noProof/>
          <w:sz w:val="22"/>
        </w:rPr>
      </w:pPr>
      <w:ins w:id="951" w:author="David Wooten" w:date="2019-11-15T15:49:00Z">
        <w:r w:rsidRPr="00D61A6E">
          <w:rPr>
            <w:rStyle w:val="Hyperlink"/>
            <w:noProof/>
          </w:rPr>
          <w:lastRenderedPageBreak/>
          <w:fldChar w:fldCharType="begin"/>
        </w:r>
        <w:r w:rsidRPr="00D61A6E">
          <w:rPr>
            <w:rStyle w:val="Hyperlink"/>
            <w:noProof/>
          </w:rPr>
          <w:instrText xml:space="preserve"> </w:instrText>
        </w:r>
        <w:r>
          <w:rPr>
            <w:noProof/>
          </w:rPr>
          <w:instrText>HYPERLINK \l "_Toc24725711"</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112 — TPM2_PCR_Event Command</w:t>
        </w:r>
        <w:r>
          <w:rPr>
            <w:noProof/>
            <w:webHidden/>
          </w:rPr>
          <w:tab/>
        </w:r>
        <w:r>
          <w:rPr>
            <w:noProof/>
            <w:webHidden/>
          </w:rPr>
          <w:fldChar w:fldCharType="begin"/>
        </w:r>
        <w:r>
          <w:rPr>
            <w:noProof/>
            <w:webHidden/>
          </w:rPr>
          <w:instrText xml:space="preserve"> PAGEREF _Toc24725711 \h </w:instrText>
        </w:r>
      </w:ins>
      <w:r>
        <w:rPr>
          <w:noProof/>
          <w:webHidden/>
        </w:rPr>
      </w:r>
      <w:r>
        <w:rPr>
          <w:noProof/>
          <w:webHidden/>
        </w:rPr>
        <w:fldChar w:fldCharType="separate"/>
      </w:r>
      <w:ins w:id="952" w:author="David Wooten" w:date="2019-11-15T15:49:00Z">
        <w:r>
          <w:rPr>
            <w:noProof/>
            <w:webHidden/>
          </w:rPr>
          <w:t>194</w:t>
        </w:r>
        <w:r>
          <w:rPr>
            <w:noProof/>
            <w:webHidden/>
          </w:rPr>
          <w:fldChar w:fldCharType="end"/>
        </w:r>
        <w:r w:rsidRPr="00D61A6E">
          <w:rPr>
            <w:rStyle w:val="Hyperlink"/>
            <w:noProof/>
          </w:rPr>
          <w:fldChar w:fldCharType="end"/>
        </w:r>
      </w:ins>
    </w:p>
    <w:p w:rsidR="00D51C42" w:rsidRDefault="00D51C42">
      <w:pPr>
        <w:pStyle w:val="TableofFigures"/>
        <w:rPr>
          <w:ins w:id="953" w:author="David Wooten" w:date="2019-11-15T15:49:00Z"/>
          <w:rFonts w:asciiTheme="minorHAnsi" w:eastAsiaTheme="minorEastAsia" w:hAnsiTheme="minorHAnsi" w:cstheme="minorBidi"/>
          <w:noProof/>
          <w:sz w:val="22"/>
        </w:rPr>
      </w:pPr>
      <w:ins w:id="954"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"_Toc24725712"</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113 — TPM2_PCR_Event Response</w:t>
        </w:r>
        <w:r>
          <w:rPr>
            <w:noProof/>
            <w:webHidden/>
          </w:rPr>
          <w:tab/>
        </w:r>
        <w:r>
          <w:rPr>
            <w:noProof/>
            <w:webHidden/>
          </w:rPr>
          <w:fldChar w:fldCharType="begin"/>
        </w:r>
        <w:r>
          <w:rPr>
            <w:noProof/>
            <w:webHidden/>
          </w:rPr>
          <w:instrText xml:space="preserve"> PAGEREF _Toc24725712 \h </w:instrText>
        </w:r>
      </w:ins>
      <w:r>
        <w:rPr>
          <w:noProof/>
          <w:webHidden/>
        </w:rPr>
      </w:r>
      <w:r>
        <w:rPr>
          <w:noProof/>
          <w:webHidden/>
        </w:rPr>
        <w:fldChar w:fldCharType="separate"/>
      </w:r>
      <w:ins w:id="955" w:author="David Wooten" w:date="2019-11-15T15:49:00Z">
        <w:r>
          <w:rPr>
            <w:noProof/>
            <w:webHidden/>
          </w:rPr>
          <w:t>194</w:t>
        </w:r>
        <w:r>
          <w:rPr>
            <w:noProof/>
            <w:webHidden/>
          </w:rPr>
          <w:fldChar w:fldCharType="end"/>
        </w:r>
        <w:r w:rsidRPr="00D61A6E">
          <w:rPr>
            <w:rStyle w:val="Hyperlink"/>
            <w:noProof/>
          </w:rPr>
          <w:fldChar w:fldCharType="end"/>
        </w:r>
      </w:ins>
    </w:p>
    <w:p w:rsidR="00D51C42" w:rsidRDefault="00D51C42">
      <w:pPr>
        <w:pStyle w:val="TableofFigures"/>
        <w:rPr>
          <w:ins w:id="956" w:author="David Wooten" w:date="2019-11-15T15:49:00Z"/>
          <w:rFonts w:asciiTheme="minorHAnsi" w:eastAsiaTheme="minorEastAsia" w:hAnsiTheme="minorHAnsi" w:cstheme="minorBidi"/>
          <w:noProof/>
          <w:sz w:val="22"/>
        </w:rPr>
      </w:pPr>
      <w:ins w:id="957"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"_Toc24725713"</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114 — TPM2_PCR_Read Command</w:t>
        </w:r>
        <w:r>
          <w:rPr>
            <w:noProof/>
            <w:webHidden/>
          </w:rPr>
          <w:tab/>
        </w:r>
        <w:r>
          <w:rPr>
            <w:noProof/>
            <w:webHidden/>
          </w:rPr>
          <w:fldChar w:fldCharType="begin"/>
        </w:r>
        <w:r>
          <w:rPr>
            <w:noProof/>
            <w:webHidden/>
          </w:rPr>
          <w:instrText xml:space="preserve"> PAGEREF _Toc24725713 \h </w:instrText>
        </w:r>
      </w:ins>
      <w:r>
        <w:rPr>
          <w:noProof/>
          <w:webHidden/>
        </w:rPr>
      </w:r>
      <w:r>
        <w:rPr>
          <w:noProof/>
          <w:webHidden/>
        </w:rPr>
        <w:fldChar w:fldCharType="separate"/>
      </w:r>
      <w:ins w:id="958" w:author="David Wooten" w:date="2019-11-15T15:49:00Z">
        <w:r>
          <w:rPr>
            <w:noProof/>
            <w:webHidden/>
          </w:rPr>
          <w:t>197</w:t>
        </w:r>
        <w:r>
          <w:rPr>
            <w:noProof/>
            <w:webHidden/>
          </w:rPr>
          <w:fldChar w:fldCharType="end"/>
        </w:r>
        <w:r w:rsidRPr="00D61A6E">
          <w:rPr>
            <w:rStyle w:val="Hyperlink"/>
            <w:noProof/>
          </w:rPr>
          <w:fldChar w:fldCharType="end"/>
        </w:r>
      </w:ins>
    </w:p>
    <w:p w:rsidR="00D51C42" w:rsidRDefault="00D51C42">
      <w:pPr>
        <w:pStyle w:val="TableofFigures"/>
        <w:rPr>
          <w:ins w:id="959" w:author="David Wooten" w:date="2019-11-15T15:49:00Z"/>
          <w:rFonts w:asciiTheme="minorHAnsi" w:eastAsiaTheme="minorEastAsia" w:hAnsiTheme="minorHAnsi" w:cstheme="minorBidi"/>
          <w:noProof/>
          <w:sz w:val="22"/>
        </w:rPr>
      </w:pPr>
      <w:ins w:id="960"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"_Toc24725714"</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115 — TPM2_PCR_Read Response</w:t>
        </w:r>
        <w:r>
          <w:rPr>
            <w:noProof/>
            <w:webHidden/>
          </w:rPr>
          <w:tab/>
        </w:r>
        <w:r>
          <w:rPr>
            <w:noProof/>
            <w:webHidden/>
          </w:rPr>
          <w:fldChar w:fldCharType="begin"/>
        </w:r>
        <w:r>
          <w:rPr>
            <w:noProof/>
            <w:webHidden/>
          </w:rPr>
          <w:instrText xml:space="preserve"> PAGEREF _Toc24725714 \h </w:instrText>
        </w:r>
      </w:ins>
      <w:r>
        <w:rPr>
          <w:noProof/>
          <w:webHidden/>
        </w:rPr>
      </w:r>
      <w:r>
        <w:rPr>
          <w:noProof/>
          <w:webHidden/>
        </w:rPr>
        <w:fldChar w:fldCharType="separate"/>
      </w:r>
      <w:ins w:id="961" w:author="David Wooten" w:date="2019-11-15T15:49:00Z">
        <w:r>
          <w:rPr>
            <w:noProof/>
            <w:webHidden/>
          </w:rPr>
          <w:t>197</w:t>
        </w:r>
        <w:r>
          <w:rPr>
            <w:noProof/>
            <w:webHidden/>
          </w:rPr>
          <w:fldChar w:fldCharType="end"/>
        </w:r>
        <w:r w:rsidRPr="00D61A6E">
          <w:rPr>
            <w:rStyle w:val="Hyperlink"/>
            <w:noProof/>
          </w:rPr>
          <w:fldChar w:fldCharType="end"/>
        </w:r>
      </w:ins>
    </w:p>
    <w:p w:rsidR="00D51C42" w:rsidRDefault="00D51C42">
      <w:pPr>
        <w:pStyle w:val="TableofFigures"/>
        <w:rPr>
          <w:ins w:id="962" w:author="David Wooten" w:date="2019-11-15T15:49:00Z"/>
          <w:rFonts w:asciiTheme="minorHAnsi" w:eastAsiaTheme="minorEastAsia" w:hAnsiTheme="minorHAnsi" w:cstheme="minorBidi"/>
          <w:noProof/>
          <w:sz w:val="22"/>
        </w:rPr>
      </w:pPr>
      <w:ins w:id="963"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"_Toc24725715"</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116 — TPM2_PCR_Allocate Command</w:t>
        </w:r>
        <w:r>
          <w:rPr>
            <w:noProof/>
            <w:webHidden/>
          </w:rPr>
          <w:tab/>
        </w:r>
        <w:r>
          <w:rPr>
            <w:noProof/>
            <w:webHidden/>
          </w:rPr>
          <w:fldChar w:fldCharType="begin"/>
        </w:r>
        <w:r>
          <w:rPr>
            <w:noProof/>
            <w:webHidden/>
          </w:rPr>
          <w:instrText xml:space="preserve"> PAGEREF _Toc24725715 \h </w:instrText>
        </w:r>
      </w:ins>
      <w:r>
        <w:rPr>
          <w:noProof/>
          <w:webHidden/>
        </w:rPr>
      </w:r>
      <w:r>
        <w:rPr>
          <w:noProof/>
          <w:webHidden/>
        </w:rPr>
        <w:fldChar w:fldCharType="separate"/>
      </w:r>
      <w:ins w:id="964" w:author="David Wooten" w:date="2019-11-15T15:49:00Z">
        <w:r>
          <w:rPr>
            <w:noProof/>
            <w:webHidden/>
          </w:rPr>
          <w:t>200</w:t>
        </w:r>
        <w:r>
          <w:rPr>
            <w:noProof/>
            <w:webHidden/>
          </w:rPr>
          <w:fldChar w:fldCharType="end"/>
        </w:r>
        <w:r w:rsidRPr="00D61A6E">
          <w:rPr>
            <w:rStyle w:val="Hyperlink"/>
            <w:noProof/>
          </w:rPr>
          <w:fldChar w:fldCharType="end"/>
        </w:r>
      </w:ins>
    </w:p>
    <w:p w:rsidR="00D51C42" w:rsidRDefault="00D51C42">
      <w:pPr>
        <w:pStyle w:val="TableofFigures"/>
        <w:rPr>
          <w:ins w:id="965" w:author="David Wooten" w:date="2019-11-15T15:49:00Z"/>
          <w:rFonts w:asciiTheme="minorHAnsi" w:eastAsiaTheme="minorEastAsia" w:hAnsiTheme="minorHAnsi" w:cstheme="minorBidi"/>
          <w:noProof/>
          <w:sz w:val="22"/>
        </w:rPr>
      </w:pPr>
      <w:ins w:id="966"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"_Toc24725716"</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117 — TPM2_PCR_Allocate Response</w:t>
        </w:r>
        <w:r>
          <w:rPr>
            <w:noProof/>
            <w:webHidden/>
          </w:rPr>
          <w:tab/>
        </w:r>
        <w:r>
          <w:rPr>
            <w:noProof/>
            <w:webHidden/>
          </w:rPr>
          <w:fldChar w:fldCharType="begin"/>
        </w:r>
        <w:r>
          <w:rPr>
            <w:noProof/>
            <w:webHidden/>
          </w:rPr>
          <w:instrText xml:space="preserve"> PAGEREF _Toc24725716 \h </w:instrText>
        </w:r>
      </w:ins>
      <w:r>
        <w:rPr>
          <w:noProof/>
          <w:webHidden/>
        </w:rPr>
      </w:r>
      <w:r>
        <w:rPr>
          <w:noProof/>
          <w:webHidden/>
        </w:rPr>
        <w:fldChar w:fldCharType="separate"/>
      </w:r>
      <w:ins w:id="967" w:author="David Wooten" w:date="2019-11-15T15:49:00Z">
        <w:r>
          <w:rPr>
            <w:noProof/>
            <w:webHidden/>
          </w:rPr>
          <w:t>200</w:t>
        </w:r>
        <w:r>
          <w:rPr>
            <w:noProof/>
            <w:webHidden/>
          </w:rPr>
          <w:fldChar w:fldCharType="end"/>
        </w:r>
        <w:r w:rsidRPr="00D61A6E">
          <w:rPr>
            <w:rStyle w:val="Hyperlink"/>
            <w:noProof/>
          </w:rPr>
          <w:fldChar w:fldCharType="end"/>
        </w:r>
      </w:ins>
    </w:p>
    <w:p w:rsidR="00D51C42" w:rsidRDefault="00D51C42">
      <w:pPr>
        <w:pStyle w:val="TableofFigures"/>
        <w:rPr>
          <w:ins w:id="968" w:author="David Wooten" w:date="2019-11-15T15:49:00Z"/>
          <w:rFonts w:asciiTheme="minorHAnsi" w:eastAsiaTheme="minorEastAsia" w:hAnsiTheme="minorHAnsi" w:cstheme="minorBidi"/>
          <w:noProof/>
          <w:sz w:val="22"/>
        </w:rPr>
      </w:pPr>
      <w:ins w:id="969"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"_Toc24725717"</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118 — TPM2_PCR_SetAuthPolicy Command</w:t>
        </w:r>
        <w:r>
          <w:rPr>
            <w:noProof/>
            <w:webHidden/>
          </w:rPr>
          <w:tab/>
        </w:r>
        <w:r>
          <w:rPr>
            <w:noProof/>
            <w:webHidden/>
          </w:rPr>
          <w:fldChar w:fldCharType="begin"/>
        </w:r>
        <w:r>
          <w:rPr>
            <w:noProof/>
            <w:webHidden/>
          </w:rPr>
          <w:instrText xml:space="preserve"> PAGEREF _Toc24725717 \h </w:instrText>
        </w:r>
      </w:ins>
      <w:r>
        <w:rPr>
          <w:noProof/>
          <w:webHidden/>
        </w:rPr>
      </w:r>
      <w:r>
        <w:rPr>
          <w:noProof/>
          <w:webHidden/>
        </w:rPr>
        <w:fldChar w:fldCharType="separate"/>
      </w:r>
      <w:ins w:id="970" w:author="David Wooten" w:date="2019-11-15T15:49:00Z">
        <w:r>
          <w:rPr>
            <w:noProof/>
            <w:webHidden/>
          </w:rPr>
          <w:t>203</w:t>
        </w:r>
        <w:r>
          <w:rPr>
            <w:noProof/>
            <w:webHidden/>
          </w:rPr>
          <w:fldChar w:fldCharType="end"/>
        </w:r>
        <w:r w:rsidRPr="00D61A6E">
          <w:rPr>
            <w:rStyle w:val="Hyperlink"/>
            <w:noProof/>
          </w:rPr>
          <w:fldChar w:fldCharType="end"/>
        </w:r>
      </w:ins>
    </w:p>
    <w:p w:rsidR="00D51C42" w:rsidRDefault="00D51C42">
      <w:pPr>
        <w:pStyle w:val="TableofFigures"/>
        <w:rPr>
          <w:ins w:id="971" w:author="David Wooten" w:date="2019-11-15T15:49:00Z"/>
          <w:rFonts w:asciiTheme="minorHAnsi" w:eastAsiaTheme="minorEastAsia" w:hAnsiTheme="minorHAnsi" w:cstheme="minorBidi"/>
          <w:noProof/>
          <w:sz w:val="22"/>
        </w:rPr>
      </w:pPr>
      <w:ins w:id="972"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"_Toc24725718"</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119 — TPM2_PCR_SetAuthPolicy Response</w:t>
        </w:r>
        <w:r>
          <w:rPr>
            <w:noProof/>
            <w:webHidden/>
          </w:rPr>
          <w:tab/>
        </w:r>
        <w:r>
          <w:rPr>
            <w:noProof/>
            <w:webHidden/>
          </w:rPr>
          <w:fldChar w:fldCharType="begin"/>
        </w:r>
        <w:r>
          <w:rPr>
            <w:noProof/>
            <w:webHidden/>
          </w:rPr>
          <w:instrText xml:space="preserve"> PAGEREF _Toc24725718 \h </w:instrText>
        </w:r>
      </w:ins>
      <w:r>
        <w:rPr>
          <w:noProof/>
          <w:webHidden/>
        </w:rPr>
      </w:r>
      <w:r>
        <w:rPr>
          <w:noProof/>
          <w:webHidden/>
        </w:rPr>
        <w:fldChar w:fldCharType="separate"/>
      </w:r>
      <w:ins w:id="973" w:author="David Wooten" w:date="2019-11-15T15:49:00Z">
        <w:r>
          <w:rPr>
            <w:noProof/>
            <w:webHidden/>
          </w:rPr>
          <w:t>203</w:t>
        </w:r>
        <w:r>
          <w:rPr>
            <w:noProof/>
            <w:webHidden/>
          </w:rPr>
          <w:fldChar w:fldCharType="end"/>
        </w:r>
        <w:r w:rsidRPr="00D61A6E">
          <w:rPr>
            <w:rStyle w:val="Hyperlink"/>
            <w:noProof/>
          </w:rPr>
          <w:fldChar w:fldCharType="end"/>
        </w:r>
      </w:ins>
    </w:p>
    <w:p w:rsidR="00D51C42" w:rsidRDefault="00D51C42">
      <w:pPr>
        <w:pStyle w:val="TableofFigures"/>
        <w:rPr>
          <w:ins w:id="974" w:author="David Wooten" w:date="2019-11-15T15:49:00Z"/>
          <w:rFonts w:asciiTheme="minorHAnsi" w:eastAsiaTheme="minorEastAsia" w:hAnsiTheme="minorHAnsi" w:cstheme="minorBidi"/>
          <w:noProof/>
          <w:sz w:val="22"/>
        </w:rPr>
      </w:pPr>
      <w:ins w:id="975"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"_Toc24725719"</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120 — TPM2_PCR_SetAuthValue Command</w:t>
        </w:r>
        <w:r>
          <w:rPr>
            <w:noProof/>
            <w:webHidden/>
          </w:rPr>
          <w:tab/>
        </w:r>
        <w:r>
          <w:rPr>
            <w:noProof/>
            <w:webHidden/>
          </w:rPr>
          <w:fldChar w:fldCharType="begin"/>
        </w:r>
        <w:r>
          <w:rPr>
            <w:noProof/>
            <w:webHidden/>
          </w:rPr>
          <w:instrText xml:space="preserve"> PAGEREF _Toc24725719 \h </w:instrText>
        </w:r>
      </w:ins>
      <w:r>
        <w:rPr>
          <w:noProof/>
          <w:webHidden/>
        </w:rPr>
      </w:r>
      <w:r>
        <w:rPr>
          <w:noProof/>
          <w:webHidden/>
        </w:rPr>
        <w:fldChar w:fldCharType="separate"/>
      </w:r>
      <w:ins w:id="976" w:author="David Wooten" w:date="2019-11-15T15:49:00Z">
        <w:r>
          <w:rPr>
            <w:noProof/>
            <w:webHidden/>
          </w:rPr>
          <w:t>206</w:t>
        </w:r>
        <w:r>
          <w:rPr>
            <w:noProof/>
            <w:webHidden/>
          </w:rPr>
          <w:fldChar w:fldCharType="end"/>
        </w:r>
        <w:r w:rsidRPr="00D61A6E">
          <w:rPr>
            <w:rStyle w:val="Hyperlink"/>
            <w:noProof/>
          </w:rPr>
          <w:fldChar w:fldCharType="end"/>
        </w:r>
      </w:ins>
    </w:p>
    <w:p w:rsidR="00D51C42" w:rsidRDefault="00D51C42">
      <w:pPr>
        <w:pStyle w:val="TableofFigures"/>
        <w:rPr>
          <w:ins w:id="977" w:author="David Wooten" w:date="2019-11-15T15:49:00Z"/>
          <w:rFonts w:asciiTheme="minorHAnsi" w:eastAsiaTheme="minorEastAsia" w:hAnsiTheme="minorHAnsi" w:cstheme="minorBidi"/>
          <w:noProof/>
          <w:sz w:val="22"/>
        </w:rPr>
      </w:pPr>
      <w:ins w:id="978"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"_Toc24725720"</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121 — TPM2_PCR_SetAuthValue Response</w:t>
        </w:r>
        <w:r>
          <w:rPr>
            <w:noProof/>
            <w:webHidden/>
          </w:rPr>
          <w:tab/>
        </w:r>
        <w:r>
          <w:rPr>
            <w:noProof/>
            <w:webHidden/>
          </w:rPr>
          <w:fldChar w:fldCharType="begin"/>
        </w:r>
        <w:r>
          <w:rPr>
            <w:noProof/>
            <w:webHidden/>
          </w:rPr>
          <w:instrText xml:space="preserve"> PAGEREF _Toc24725720 \h </w:instrText>
        </w:r>
      </w:ins>
      <w:r>
        <w:rPr>
          <w:noProof/>
          <w:webHidden/>
        </w:rPr>
      </w:r>
      <w:r>
        <w:rPr>
          <w:noProof/>
          <w:webHidden/>
        </w:rPr>
        <w:fldChar w:fldCharType="separate"/>
      </w:r>
      <w:ins w:id="979" w:author="David Wooten" w:date="2019-11-15T15:49:00Z">
        <w:r>
          <w:rPr>
            <w:noProof/>
            <w:webHidden/>
          </w:rPr>
          <w:t>206</w:t>
        </w:r>
        <w:r>
          <w:rPr>
            <w:noProof/>
            <w:webHidden/>
          </w:rPr>
          <w:fldChar w:fldCharType="end"/>
        </w:r>
        <w:r w:rsidRPr="00D61A6E">
          <w:rPr>
            <w:rStyle w:val="Hyperlink"/>
            <w:noProof/>
          </w:rPr>
          <w:fldChar w:fldCharType="end"/>
        </w:r>
      </w:ins>
    </w:p>
    <w:p w:rsidR="00D51C42" w:rsidRDefault="00D51C42">
      <w:pPr>
        <w:pStyle w:val="TableofFigures"/>
        <w:rPr>
          <w:ins w:id="980" w:author="David Wooten" w:date="2019-11-15T15:49:00Z"/>
          <w:rFonts w:asciiTheme="minorHAnsi" w:eastAsiaTheme="minorEastAsia" w:hAnsiTheme="minorHAnsi" w:cstheme="minorBidi"/>
          <w:noProof/>
          <w:sz w:val="22"/>
        </w:rPr>
      </w:pPr>
      <w:ins w:id="981"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"_Toc24725721"</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122 — TPM2_PCR_Reset Command</w:t>
        </w:r>
        <w:r>
          <w:rPr>
            <w:noProof/>
            <w:webHidden/>
          </w:rPr>
          <w:tab/>
        </w:r>
        <w:r>
          <w:rPr>
            <w:noProof/>
            <w:webHidden/>
          </w:rPr>
          <w:fldChar w:fldCharType="begin"/>
        </w:r>
        <w:r>
          <w:rPr>
            <w:noProof/>
            <w:webHidden/>
          </w:rPr>
          <w:instrText xml:space="preserve"> PAGEREF _Toc24725721 \h </w:instrText>
        </w:r>
      </w:ins>
      <w:r>
        <w:rPr>
          <w:noProof/>
          <w:webHidden/>
        </w:rPr>
      </w:r>
      <w:r>
        <w:rPr>
          <w:noProof/>
          <w:webHidden/>
        </w:rPr>
        <w:fldChar w:fldCharType="separate"/>
      </w:r>
      <w:ins w:id="982" w:author="David Wooten" w:date="2019-11-15T15:49:00Z">
        <w:r>
          <w:rPr>
            <w:noProof/>
            <w:webHidden/>
          </w:rPr>
          <w:t>209</w:t>
        </w:r>
        <w:r>
          <w:rPr>
            <w:noProof/>
            <w:webHidden/>
          </w:rPr>
          <w:fldChar w:fldCharType="end"/>
        </w:r>
        <w:r w:rsidRPr="00D61A6E">
          <w:rPr>
            <w:rStyle w:val="Hyperlink"/>
            <w:noProof/>
          </w:rPr>
          <w:fldChar w:fldCharType="end"/>
        </w:r>
      </w:ins>
    </w:p>
    <w:p w:rsidR="00D51C42" w:rsidRDefault="00D51C42">
      <w:pPr>
        <w:pStyle w:val="TableofFigures"/>
        <w:rPr>
          <w:ins w:id="983" w:author="David Wooten" w:date="2019-11-15T15:49:00Z"/>
          <w:rFonts w:asciiTheme="minorHAnsi" w:eastAsiaTheme="minorEastAsia" w:hAnsiTheme="minorHAnsi" w:cstheme="minorBidi"/>
          <w:noProof/>
          <w:sz w:val="22"/>
        </w:rPr>
      </w:pPr>
      <w:ins w:id="984"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"_Toc24725722"</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123 — TPM2_PCR_Reset Response</w:t>
        </w:r>
        <w:r>
          <w:rPr>
            <w:noProof/>
            <w:webHidden/>
          </w:rPr>
          <w:tab/>
        </w:r>
        <w:r>
          <w:rPr>
            <w:noProof/>
            <w:webHidden/>
          </w:rPr>
          <w:fldChar w:fldCharType="begin"/>
        </w:r>
        <w:r>
          <w:rPr>
            <w:noProof/>
            <w:webHidden/>
          </w:rPr>
          <w:instrText xml:space="preserve"> PAGEREF _Toc24725722 \h </w:instrText>
        </w:r>
      </w:ins>
      <w:r>
        <w:rPr>
          <w:noProof/>
          <w:webHidden/>
        </w:rPr>
      </w:r>
      <w:r>
        <w:rPr>
          <w:noProof/>
          <w:webHidden/>
        </w:rPr>
        <w:fldChar w:fldCharType="separate"/>
      </w:r>
      <w:ins w:id="985" w:author="David Wooten" w:date="2019-11-15T15:49:00Z">
        <w:r>
          <w:rPr>
            <w:noProof/>
            <w:webHidden/>
          </w:rPr>
          <w:t>209</w:t>
        </w:r>
        <w:r>
          <w:rPr>
            <w:noProof/>
            <w:webHidden/>
          </w:rPr>
          <w:fldChar w:fldCharType="end"/>
        </w:r>
        <w:r w:rsidRPr="00D61A6E">
          <w:rPr>
            <w:rStyle w:val="Hyperlink"/>
            <w:noProof/>
          </w:rPr>
          <w:fldChar w:fldCharType="end"/>
        </w:r>
      </w:ins>
    </w:p>
    <w:p w:rsidR="00D51C42" w:rsidRDefault="00D51C42">
      <w:pPr>
        <w:pStyle w:val="TableofFigures"/>
        <w:rPr>
          <w:ins w:id="986" w:author="David Wooten" w:date="2019-11-15T15:49:00Z"/>
          <w:rFonts w:asciiTheme="minorHAnsi" w:eastAsiaTheme="minorEastAsia" w:hAnsiTheme="minorHAnsi" w:cstheme="minorBidi"/>
          <w:noProof/>
          <w:sz w:val="22"/>
        </w:rPr>
      </w:pPr>
      <w:ins w:id="987"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"_Toc24725723"</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124 — TPM2_PolicySigned Command</w:t>
        </w:r>
        <w:r>
          <w:rPr>
            <w:noProof/>
            <w:webHidden/>
          </w:rPr>
          <w:tab/>
        </w:r>
        <w:r>
          <w:rPr>
            <w:noProof/>
            <w:webHidden/>
          </w:rPr>
          <w:fldChar w:fldCharType="begin"/>
        </w:r>
        <w:r>
          <w:rPr>
            <w:noProof/>
            <w:webHidden/>
          </w:rPr>
          <w:instrText xml:space="preserve"> PAGEREF _Toc24725723 \h </w:instrText>
        </w:r>
      </w:ins>
      <w:r>
        <w:rPr>
          <w:noProof/>
          <w:webHidden/>
        </w:rPr>
      </w:r>
      <w:r>
        <w:rPr>
          <w:noProof/>
          <w:webHidden/>
        </w:rPr>
        <w:fldChar w:fldCharType="separate"/>
      </w:r>
      <w:ins w:id="988" w:author="David Wooten" w:date="2019-11-15T15:49:00Z">
        <w:r>
          <w:rPr>
            <w:noProof/>
            <w:webHidden/>
          </w:rPr>
          <w:t>224</w:t>
        </w:r>
        <w:r>
          <w:rPr>
            <w:noProof/>
            <w:webHidden/>
          </w:rPr>
          <w:fldChar w:fldCharType="end"/>
        </w:r>
        <w:r w:rsidRPr="00D61A6E">
          <w:rPr>
            <w:rStyle w:val="Hyperlink"/>
            <w:noProof/>
          </w:rPr>
          <w:fldChar w:fldCharType="end"/>
        </w:r>
      </w:ins>
    </w:p>
    <w:p w:rsidR="00D51C42" w:rsidRDefault="00D51C42">
      <w:pPr>
        <w:pStyle w:val="TableofFigures"/>
        <w:rPr>
          <w:ins w:id="989" w:author="David Wooten" w:date="2019-11-15T15:49:00Z"/>
          <w:rFonts w:asciiTheme="minorHAnsi" w:eastAsiaTheme="minorEastAsia" w:hAnsiTheme="minorHAnsi" w:cstheme="minorBidi"/>
          <w:noProof/>
          <w:sz w:val="22"/>
        </w:rPr>
      </w:pPr>
      <w:ins w:id="990"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"_Toc24725724"</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125 — TPM2_PolicySigned Response</w:t>
        </w:r>
        <w:r>
          <w:rPr>
            <w:noProof/>
            <w:webHidden/>
          </w:rPr>
          <w:tab/>
        </w:r>
        <w:r>
          <w:rPr>
            <w:noProof/>
            <w:webHidden/>
          </w:rPr>
          <w:fldChar w:fldCharType="begin"/>
        </w:r>
        <w:r>
          <w:rPr>
            <w:noProof/>
            <w:webHidden/>
          </w:rPr>
          <w:instrText xml:space="preserve"> PAGEREF _Toc24725724 \h </w:instrText>
        </w:r>
      </w:ins>
      <w:r>
        <w:rPr>
          <w:noProof/>
          <w:webHidden/>
        </w:rPr>
      </w:r>
      <w:r>
        <w:rPr>
          <w:noProof/>
          <w:webHidden/>
        </w:rPr>
        <w:fldChar w:fldCharType="separate"/>
      </w:r>
      <w:ins w:id="991" w:author="David Wooten" w:date="2019-11-15T15:49:00Z">
        <w:r>
          <w:rPr>
            <w:noProof/>
            <w:webHidden/>
          </w:rPr>
          <w:t>224</w:t>
        </w:r>
        <w:r>
          <w:rPr>
            <w:noProof/>
            <w:webHidden/>
          </w:rPr>
          <w:fldChar w:fldCharType="end"/>
        </w:r>
        <w:r w:rsidRPr="00D61A6E">
          <w:rPr>
            <w:rStyle w:val="Hyperlink"/>
            <w:noProof/>
          </w:rPr>
          <w:fldChar w:fldCharType="end"/>
        </w:r>
      </w:ins>
    </w:p>
    <w:p w:rsidR="00D51C42" w:rsidRDefault="00D51C42">
      <w:pPr>
        <w:pStyle w:val="TableofFigures"/>
        <w:rPr>
          <w:ins w:id="992" w:author="David Wooten" w:date="2019-11-15T15:49:00Z"/>
          <w:rFonts w:asciiTheme="minorHAnsi" w:eastAsiaTheme="minorEastAsia" w:hAnsiTheme="minorHAnsi" w:cstheme="minorBidi"/>
          <w:noProof/>
          <w:sz w:val="22"/>
        </w:rPr>
      </w:pPr>
      <w:ins w:id="993"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"_Toc24725725"</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126 — TPM2_PolicySecret Command</w:t>
        </w:r>
        <w:r>
          <w:rPr>
            <w:noProof/>
            <w:webHidden/>
          </w:rPr>
          <w:tab/>
        </w:r>
        <w:r>
          <w:rPr>
            <w:noProof/>
            <w:webHidden/>
          </w:rPr>
          <w:fldChar w:fldCharType="begin"/>
        </w:r>
        <w:r>
          <w:rPr>
            <w:noProof/>
            <w:webHidden/>
          </w:rPr>
          <w:instrText xml:space="preserve"> PAGEREF _Toc24725725 \h </w:instrText>
        </w:r>
      </w:ins>
      <w:r>
        <w:rPr>
          <w:noProof/>
          <w:webHidden/>
        </w:rPr>
      </w:r>
      <w:r>
        <w:rPr>
          <w:noProof/>
          <w:webHidden/>
        </w:rPr>
        <w:fldChar w:fldCharType="separate"/>
      </w:r>
      <w:ins w:id="994" w:author="David Wooten" w:date="2019-11-15T15:49:00Z">
        <w:r>
          <w:rPr>
            <w:noProof/>
            <w:webHidden/>
          </w:rPr>
          <w:t>227</w:t>
        </w:r>
        <w:r>
          <w:rPr>
            <w:noProof/>
            <w:webHidden/>
          </w:rPr>
          <w:fldChar w:fldCharType="end"/>
        </w:r>
        <w:r w:rsidRPr="00D61A6E">
          <w:rPr>
            <w:rStyle w:val="Hyperlink"/>
            <w:noProof/>
          </w:rPr>
          <w:fldChar w:fldCharType="end"/>
        </w:r>
      </w:ins>
    </w:p>
    <w:p w:rsidR="00D51C42" w:rsidRDefault="00D51C42">
      <w:pPr>
        <w:pStyle w:val="TableofFigures"/>
        <w:rPr>
          <w:ins w:id="995" w:author="David Wooten" w:date="2019-11-15T15:49:00Z"/>
          <w:rFonts w:asciiTheme="minorHAnsi" w:eastAsiaTheme="minorEastAsia" w:hAnsiTheme="minorHAnsi" w:cstheme="minorBidi"/>
          <w:noProof/>
          <w:sz w:val="22"/>
        </w:rPr>
      </w:pPr>
      <w:ins w:id="996"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"_Toc24725726"</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127 — TPM2_PolicySecret Response</w:t>
        </w:r>
        <w:r>
          <w:rPr>
            <w:noProof/>
            <w:webHidden/>
          </w:rPr>
          <w:tab/>
        </w:r>
        <w:r>
          <w:rPr>
            <w:noProof/>
            <w:webHidden/>
          </w:rPr>
          <w:fldChar w:fldCharType="begin"/>
        </w:r>
        <w:r>
          <w:rPr>
            <w:noProof/>
            <w:webHidden/>
          </w:rPr>
          <w:instrText xml:space="preserve"> PAGEREF _Toc24725726 \h </w:instrText>
        </w:r>
      </w:ins>
      <w:r>
        <w:rPr>
          <w:noProof/>
          <w:webHidden/>
        </w:rPr>
      </w:r>
      <w:r>
        <w:rPr>
          <w:noProof/>
          <w:webHidden/>
        </w:rPr>
        <w:fldChar w:fldCharType="separate"/>
      </w:r>
      <w:ins w:id="997" w:author="David Wooten" w:date="2019-11-15T15:49:00Z">
        <w:r>
          <w:rPr>
            <w:noProof/>
            <w:webHidden/>
          </w:rPr>
          <w:t>227</w:t>
        </w:r>
        <w:r>
          <w:rPr>
            <w:noProof/>
            <w:webHidden/>
          </w:rPr>
          <w:fldChar w:fldCharType="end"/>
        </w:r>
        <w:r w:rsidRPr="00D61A6E">
          <w:rPr>
            <w:rStyle w:val="Hyperlink"/>
            <w:noProof/>
          </w:rPr>
          <w:fldChar w:fldCharType="end"/>
        </w:r>
      </w:ins>
    </w:p>
    <w:p w:rsidR="00D51C42" w:rsidRDefault="00D51C42">
      <w:pPr>
        <w:pStyle w:val="TableofFigures"/>
        <w:rPr>
          <w:ins w:id="998" w:author="David Wooten" w:date="2019-11-15T15:49:00Z"/>
          <w:rFonts w:asciiTheme="minorHAnsi" w:eastAsiaTheme="minorEastAsia" w:hAnsiTheme="minorHAnsi" w:cstheme="minorBidi"/>
          <w:noProof/>
          <w:sz w:val="22"/>
        </w:rPr>
      </w:pPr>
      <w:ins w:id="999"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"_Toc24725727"</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128 — TPM2_PolicyTicket Command</w:t>
        </w:r>
        <w:r>
          <w:rPr>
            <w:noProof/>
            <w:webHidden/>
          </w:rPr>
          <w:tab/>
        </w:r>
        <w:r>
          <w:rPr>
            <w:noProof/>
            <w:webHidden/>
          </w:rPr>
          <w:fldChar w:fldCharType="begin"/>
        </w:r>
        <w:r>
          <w:rPr>
            <w:noProof/>
            <w:webHidden/>
          </w:rPr>
          <w:instrText xml:space="preserve"> PAGEREF _Toc24725727 \h </w:instrText>
        </w:r>
      </w:ins>
      <w:r>
        <w:rPr>
          <w:noProof/>
          <w:webHidden/>
        </w:rPr>
      </w:r>
      <w:r>
        <w:rPr>
          <w:noProof/>
          <w:webHidden/>
        </w:rPr>
        <w:fldChar w:fldCharType="separate"/>
      </w:r>
      <w:ins w:id="1000" w:author="David Wooten" w:date="2019-11-15T15:49:00Z">
        <w:r>
          <w:rPr>
            <w:noProof/>
            <w:webHidden/>
          </w:rPr>
          <w:t>230</w:t>
        </w:r>
        <w:r>
          <w:rPr>
            <w:noProof/>
            <w:webHidden/>
          </w:rPr>
          <w:fldChar w:fldCharType="end"/>
        </w:r>
        <w:r w:rsidRPr="00D61A6E">
          <w:rPr>
            <w:rStyle w:val="Hyperlink"/>
            <w:noProof/>
          </w:rPr>
          <w:fldChar w:fldCharType="end"/>
        </w:r>
      </w:ins>
    </w:p>
    <w:p w:rsidR="00D51C42" w:rsidRDefault="00D51C42">
      <w:pPr>
        <w:pStyle w:val="TableofFigures"/>
        <w:rPr>
          <w:ins w:id="1001" w:author="David Wooten" w:date="2019-11-15T15:49:00Z"/>
          <w:rFonts w:asciiTheme="minorHAnsi" w:eastAsiaTheme="minorEastAsia" w:hAnsiTheme="minorHAnsi" w:cstheme="minorBidi"/>
          <w:noProof/>
          <w:sz w:val="22"/>
        </w:rPr>
      </w:pPr>
      <w:ins w:id="1002"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"_Toc24725728"</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129 — TPM2_PolicyTicket Response</w:t>
        </w:r>
        <w:r>
          <w:rPr>
            <w:noProof/>
            <w:webHidden/>
          </w:rPr>
          <w:tab/>
        </w:r>
        <w:r>
          <w:rPr>
            <w:noProof/>
            <w:webHidden/>
          </w:rPr>
          <w:fldChar w:fldCharType="begin"/>
        </w:r>
        <w:r>
          <w:rPr>
            <w:noProof/>
            <w:webHidden/>
          </w:rPr>
          <w:instrText xml:space="preserve"> PAGEREF _Toc24725728 \h </w:instrText>
        </w:r>
      </w:ins>
      <w:r>
        <w:rPr>
          <w:noProof/>
          <w:webHidden/>
        </w:rPr>
      </w:r>
      <w:r>
        <w:rPr>
          <w:noProof/>
          <w:webHidden/>
        </w:rPr>
        <w:fldChar w:fldCharType="separate"/>
      </w:r>
      <w:ins w:id="1003" w:author="David Wooten" w:date="2019-11-15T15:49:00Z">
        <w:r>
          <w:rPr>
            <w:noProof/>
            <w:webHidden/>
          </w:rPr>
          <w:t>230</w:t>
        </w:r>
        <w:r>
          <w:rPr>
            <w:noProof/>
            <w:webHidden/>
          </w:rPr>
          <w:fldChar w:fldCharType="end"/>
        </w:r>
        <w:r w:rsidRPr="00D61A6E">
          <w:rPr>
            <w:rStyle w:val="Hyperlink"/>
            <w:noProof/>
          </w:rPr>
          <w:fldChar w:fldCharType="end"/>
        </w:r>
      </w:ins>
    </w:p>
    <w:p w:rsidR="00D51C42" w:rsidRDefault="00D51C42">
      <w:pPr>
        <w:pStyle w:val="TableofFigures"/>
        <w:rPr>
          <w:ins w:id="1004" w:author="David Wooten" w:date="2019-11-15T15:49:00Z"/>
          <w:rFonts w:asciiTheme="minorHAnsi" w:eastAsiaTheme="minorEastAsia" w:hAnsiTheme="minorHAnsi" w:cstheme="minorBidi"/>
          <w:noProof/>
          <w:sz w:val="22"/>
        </w:rPr>
      </w:pPr>
      <w:ins w:id="1005"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"_Toc24725729"</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130 — TPM2_PolicyOR Command</w:t>
        </w:r>
        <w:r>
          <w:rPr>
            <w:noProof/>
            <w:webHidden/>
          </w:rPr>
          <w:tab/>
        </w:r>
        <w:r>
          <w:rPr>
            <w:noProof/>
            <w:webHidden/>
          </w:rPr>
          <w:fldChar w:fldCharType="begin"/>
        </w:r>
        <w:r>
          <w:rPr>
            <w:noProof/>
            <w:webHidden/>
          </w:rPr>
          <w:instrText xml:space="preserve"> PAGEREF _Toc24725729 \h </w:instrText>
        </w:r>
      </w:ins>
      <w:r>
        <w:rPr>
          <w:noProof/>
          <w:webHidden/>
        </w:rPr>
      </w:r>
      <w:r>
        <w:rPr>
          <w:noProof/>
          <w:webHidden/>
        </w:rPr>
        <w:fldChar w:fldCharType="separate"/>
      </w:r>
      <w:ins w:id="1006" w:author="David Wooten" w:date="2019-11-15T15:49:00Z">
        <w:r>
          <w:rPr>
            <w:noProof/>
            <w:webHidden/>
          </w:rPr>
          <w:t>233</w:t>
        </w:r>
        <w:r>
          <w:rPr>
            <w:noProof/>
            <w:webHidden/>
          </w:rPr>
          <w:fldChar w:fldCharType="end"/>
        </w:r>
        <w:r w:rsidRPr="00D61A6E">
          <w:rPr>
            <w:rStyle w:val="Hyperlink"/>
            <w:noProof/>
          </w:rPr>
          <w:fldChar w:fldCharType="end"/>
        </w:r>
      </w:ins>
    </w:p>
    <w:p w:rsidR="00D51C42" w:rsidRDefault="00D51C42">
      <w:pPr>
        <w:pStyle w:val="TableofFigures"/>
        <w:rPr>
          <w:ins w:id="1007" w:author="David Wooten" w:date="2019-11-15T15:49:00Z"/>
          <w:rFonts w:asciiTheme="minorHAnsi" w:eastAsiaTheme="minorEastAsia" w:hAnsiTheme="minorHAnsi" w:cstheme="minorBidi"/>
          <w:noProof/>
          <w:sz w:val="22"/>
        </w:rPr>
      </w:pPr>
      <w:ins w:id="1008"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"_Toc24725730"</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131 — TPM2_PolicyOR Response</w:t>
        </w:r>
        <w:r>
          <w:rPr>
            <w:noProof/>
            <w:webHidden/>
          </w:rPr>
          <w:tab/>
        </w:r>
        <w:r>
          <w:rPr>
            <w:noProof/>
            <w:webHidden/>
          </w:rPr>
          <w:fldChar w:fldCharType="begin"/>
        </w:r>
        <w:r>
          <w:rPr>
            <w:noProof/>
            <w:webHidden/>
          </w:rPr>
          <w:instrText xml:space="preserve"> PAGEREF _Toc24725730 \h </w:instrText>
        </w:r>
      </w:ins>
      <w:r>
        <w:rPr>
          <w:noProof/>
          <w:webHidden/>
        </w:rPr>
      </w:r>
      <w:r>
        <w:rPr>
          <w:noProof/>
          <w:webHidden/>
        </w:rPr>
        <w:fldChar w:fldCharType="separate"/>
      </w:r>
      <w:ins w:id="1009" w:author="David Wooten" w:date="2019-11-15T15:49:00Z">
        <w:r>
          <w:rPr>
            <w:noProof/>
            <w:webHidden/>
          </w:rPr>
          <w:t>233</w:t>
        </w:r>
        <w:r>
          <w:rPr>
            <w:noProof/>
            <w:webHidden/>
          </w:rPr>
          <w:fldChar w:fldCharType="end"/>
        </w:r>
        <w:r w:rsidRPr="00D61A6E">
          <w:rPr>
            <w:rStyle w:val="Hyperlink"/>
            <w:noProof/>
          </w:rPr>
          <w:fldChar w:fldCharType="end"/>
        </w:r>
      </w:ins>
    </w:p>
    <w:p w:rsidR="00D51C42" w:rsidRDefault="00D51C42">
      <w:pPr>
        <w:pStyle w:val="TableofFigures"/>
        <w:rPr>
          <w:ins w:id="1010" w:author="David Wooten" w:date="2019-11-15T15:49:00Z"/>
          <w:rFonts w:asciiTheme="minorHAnsi" w:eastAsiaTheme="minorEastAsia" w:hAnsiTheme="minorHAnsi" w:cstheme="minorBidi"/>
          <w:noProof/>
          <w:sz w:val="22"/>
        </w:rPr>
      </w:pPr>
      <w:ins w:id="1011"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"_Toc24725731"</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132 — TPM2_PolicyPCR Command</w:t>
        </w:r>
        <w:r>
          <w:rPr>
            <w:noProof/>
            <w:webHidden/>
          </w:rPr>
          <w:tab/>
        </w:r>
        <w:r>
          <w:rPr>
            <w:noProof/>
            <w:webHidden/>
          </w:rPr>
          <w:fldChar w:fldCharType="begin"/>
        </w:r>
        <w:r>
          <w:rPr>
            <w:noProof/>
            <w:webHidden/>
          </w:rPr>
          <w:instrText xml:space="preserve"> PAGEREF _Toc24725731 \h </w:instrText>
        </w:r>
      </w:ins>
      <w:r>
        <w:rPr>
          <w:noProof/>
          <w:webHidden/>
        </w:rPr>
      </w:r>
      <w:r>
        <w:rPr>
          <w:noProof/>
          <w:webHidden/>
        </w:rPr>
        <w:fldChar w:fldCharType="separate"/>
      </w:r>
      <w:ins w:id="1012" w:author="David Wooten" w:date="2019-11-15T15:49:00Z">
        <w:r>
          <w:rPr>
            <w:noProof/>
            <w:webHidden/>
          </w:rPr>
          <w:t>237</w:t>
        </w:r>
        <w:r>
          <w:rPr>
            <w:noProof/>
            <w:webHidden/>
          </w:rPr>
          <w:fldChar w:fldCharType="end"/>
        </w:r>
        <w:r w:rsidRPr="00D61A6E">
          <w:rPr>
            <w:rStyle w:val="Hyperlink"/>
            <w:noProof/>
          </w:rPr>
          <w:fldChar w:fldCharType="end"/>
        </w:r>
      </w:ins>
    </w:p>
    <w:p w:rsidR="00D51C42" w:rsidRDefault="00D51C42">
      <w:pPr>
        <w:pStyle w:val="TableofFigures"/>
        <w:rPr>
          <w:ins w:id="1013" w:author="David Wooten" w:date="2019-11-15T15:49:00Z"/>
          <w:rFonts w:asciiTheme="minorHAnsi" w:eastAsiaTheme="minorEastAsia" w:hAnsiTheme="minorHAnsi" w:cstheme="minorBidi"/>
          <w:noProof/>
          <w:sz w:val="22"/>
        </w:rPr>
      </w:pPr>
      <w:ins w:id="1014"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"_Toc24725732"</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133 — TPM2_PolicyPCR Response</w:t>
        </w:r>
        <w:r>
          <w:rPr>
            <w:noProof/>
            <w:webHidden/>
          </w:rPr>
          <w:tab/>
        </w:r>
        <w:r>
          <w:rPr>
            <w:noProof/>
            <w:webHidden/>
          </w:rPr>
          <w:fldChar w:fldCharType="begin"/>
        </w:r>
        <w:r>
          <w:rPr>
            <w:noProof/>
            <w:webHidden/>
          </w:rPr>
          <w:instrText xml:space="preserve"> PAGEREF _Toc24725732 \h </w:instrText>
        </w:r>
      </w:ins>
      <w:r>
        <w:rPr>
          <w:noProof/>
          <w:webHidden/>
        </w:rPr>
      </w:r>
      <w:r>
        <w:rPr>
          <w:noProof/>
          <w:webHidden/>
        </w:rPr>
        <w:fldChar w:fldCharType="separate"/>
      </w:r>
      <w:ins w:id="1015" w:author="David Wooten" w:date="2019-11-15T15:49:00Z">
        <w:r>
          <w:rPr>
            <w:noProof/>
            <w:webHidden/>
          </w:rPr>
          <w:t>237</w:t>
        </w:r>
        <w:r>
          <w:rPr>
            <w:noProof/>
            <w:webHidden/>
          </w:rPr>
          <w:fldChar w:fldCharType="end"/>
        </w:r>
        <w:r w:rsidRPr="00D61A6E">
          <w:rPr>
            <w:rStyle w:val="Hyperlink"/>
            <w:noProof/>
          </w:rPr>
          <w:fldChar w:fldCharType="end"/>
        </w:r>
      </w:ins>
    </w:p>
    <w:p w:rsidR="00D51C42" w:rsidRDefault="00D51C42">
      <w:pPr>
        <w:pStyle w:val="TableofFigures"/>
        <w:rPr>
          <w:ins w:id="1016" w:author="David Wooten" w:date="2019-11-15T15:49:00Z"/>
          <w:rFonts w:asciiTheme="minorHAnsi" w:eastAsiaTheme="minorEastAsia" w:hAnsiTheme="minorHAnsi" w:cstheme="minorBidi"/>
          <w:noProof/>
          <w:sz w:val="22"/>
        </w:rPr>
      </w:pPr>
      <w:ins w:id="1017"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"_Toc24725733"</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134 — TPM2_PolicyLocality Command</w:t>
        </w:r>
        <w:r>
          <w:rPr>
            <w:noProof/>
            <w:webHidden/>
          </w:rPr>
          <w:tab/>
        </w:r>
        <w:r>
          <w:rPr>
            <w:noProof/>
            <w:webHidden/>
          </w:rPr>
          <w:fldChar w:fldCharType="begin"/>
        </w:r>
        <w:r>
          <w:rPr>
            <w:noProof/>
            <w:webHidden/>
          </w:rPr>
          <w:instrText xml:space="preserve"> PAGEREF _Toc24725733 \h </w:instrText>
        </w:r>
      </w:ins>
      <w:r>
        <w:rPr>
          <w:noProof/>
          <w:webHidden/>
        </w:rPr>
      </w:r>
      <w:r>
        <w:rPr>
          <w:noProof/>
          <w:webHidden/>
        </w:rPr>
        <w:fldChar w:fldCharType="separate"/>
      </w:r>
      <w:ins w:id="1018" w:author="David Wooten" w:date="2019-11-15T15:49:00Z">
        <w:r>
          <w:rPr>
            <w:noProof/>
            <w:webHidden/>
          </w:rPr>
          <w:t>240</w:t>
        </w:r>
        <w:r>
          <w:rPr>
            <w:noProof/>
            <w:webHidden/>
          </w:rPr>
          <w:fldChar w:fldCharType="end"/>
        </w:r>
        <w:r w:rsidRPr="00D61A6E">
          <w:rPr>
            <w:rStyle w:val="Hyperlink"/>
            <w:noProof/>
          </w:rPr>
          <w:fldChar w:fldCharType="end"/>
        </w:r>
      </w:ins>
    </w:p>
    <w:p w:rsidR="00D51C42" w:rsidRDefault="00D51C42">
      <w:pPr>
        <w:pStyle w:val="TableofFigures"/>
        <w:rPr>
          <w:ins w:id="1019" w:author="David Wooten" w:date="2019-11-15T15:49:00Z"/>
          <w:rFonts w:asciiTheme="minorHAnsi" w:eastAsiaTheme="minorEastAsia" w:hAnsiTheme="minorHAnsi" w:cstheme="minorBidi"/>
          <w:noProof/>
          <w:sz w:val="22"/>
        </w:rPr>
      </w:pPr>
      <w:ins w:id="1020"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"_Toc24725734"</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135 — TPM2_PolicyLocality Response</w:t>
        </w:r>
        <w:r>
          <w:rPr>
            <w:noProof/>
            <w:webHidden/>
          </w:rPr>
          <w:tab/>
        </w:r>
        <w:r>
          <w:rPr>
            <w:noProof/>
            <w:webHidden/>
          </w:rPr>
          <w:fldChar w:fldCharType="begin"/>
        </w:r>
        <w:r>
          <w:rPr>
            <w:noProof/>
            <w:webHidden/>
          </w:rPr>
          <w:instrText xml:space="preserve"> PAGEREF _Toc24725734 \h </w:instrText>
        </w:r>
      </w:ins>
      <w:r>
        <w:rPr>
          <w:noProof/>
          <w:webHidden/>
        </w:rPr>
      </w:r>
      <w:r>
        <w:rPr>
          <w:noProof/>
          <w:webHidden/>
        </w:rPr>
        <w:fldChar w:fldCharType="separate"/>
      </w:r>
      <w:ins w:id="1021" w:author="David Wooten" w:date="2019-11-15T15:49:00Z">
        <w:r>
          <w:rPr>
            <w:noProof/>
            <w:webHidden/>
          </w:rPr>
          <w:t>240</w:t>
        </w:r>
        <w:r>
          <w:rPr>
            <w:noProof/>
            <w:webHidden/>
          </w:rPr>
          <w:fldChar w:fldCharType="end"/>
        </w:r>
        <w:r w:rsidRPr="00D61A6E">
          <w:rPr>
            <w:rStyle w:val="Hyperlink"/>
            <w:noProof/>
          </w:rPr>
          <w:fldChar w:fldCharType="end"/>
        </w:r>
      </w:ins>
    </w:p>
    <w:p w:rsidR="00D51C42" w:rsidRDefault="00D51C42">
      <w:pPr>
        <w:pStyle w:val="TableofFigures"/>
        <w:rPr>
          <w:ins w:id="1022" w:author="David Wooten" w:date="2019-11-15T15:49:00Z"/>
          <w:rFonts w:asciiTheme="minorHAnsi" w:eastAsiaTheme="minorEastAsia" w:hAnsiTheme="minorHAnsi" w:cstheme="minorBidi"/>
          <w:noProof/>
          <w:sz w:val="22"/>
        </w:rPr>
      </w:pPr>
      <w:ins w:id="1023"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"_Toc24725735"</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136 — TPM2_PolicyNV Command</w:t>
        </w:r>
        <w:r>
          <w:rPr>
            <w:noProof/>
            <w:webHidden/>
          </w:rPr>
          <w:tab/>
        </w:r>
        <w:r>
          <w:rPr>
            <w:noProof/>
            <w:webHidden/>
          </w:rPr>
          <w:fldChar w:fldCharType="begin"/>
        </w:r>
        <w:r>
          <w:rPr>
            <w:noProof/>
            <w:webHidden/>
          </w:rPr>
          <w:instrText xml:space="preserve"> PAGEREF _Toc24725735 \h </w:instrText>
        </w:r>
      </w:ins>
      <w:r>
        <w:rPr>
          <w:noProof/>
          <w:webHidden/>
        </w:rPr>
      </w:r>
      <w:r>
        <w:rPr>
          <w:noProof/>
          <w:webHidden/>
        </w:rPr>
        <w:fldChar w:fldCharType="separate"/>
      </w:r>
      <w:ins w:id="1024" w:author="David Wooten" w:date="2019-11-15T15:49:00Z">
        <w:r>
          <w:rPr>
            <w:noProof/>
            <w:webHidden/>
          </w:rPr>
          <w:t>243</w:t>
        </w:r>
        <w:r>
          <w:rPr>
            <w:noProof/>
            <w:webHidden/>
          </w:rPr>
          <w:fldChar w:fldCharType="end"/>
        </w:r>
        <w:r w:rsidRPr="00D61A6E">
          <w:rPr>
            <w:rStyle w:val="Hyperlink"/>
            <w:noProof/>
          </w:rPr>
          <w:fldChar w:fldCharType="end"/>
        </w:r>
      </w:ins>
    </w:p>
    <w:p w:rsidR="00D51C42" w:rsidRDefault="00D51C42">
      <w:pPr>
        <w:pStyle w:val="TableofFigures"/>
        <w:rPr>
          <w:ins w:id="1025" w:author="David Wooten" w:date="2019-11-15T15:49:00Z"/>
          <w:rFonts w:asciiTheme="minorHAnsi" w:eastAsiaTheme="minorEastAsia" w:hAnsiTheme="minorHAnsi" w:cstheme="minorBidi"/>
          <w:noProof/>
          <w:sz w:val="22"/>
        </w:rPr>
      </w:pPr>
      <w:ins w:id="1026"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"_Toc24725736"</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137 — TPM2_PolicyNV Response</w:t>
        </w:r>
        <w:r>
          <w:rPr>
            <w:noProof/>
            <w:webHidden/>
          </w:rPr>
          <w:tab/>
        </w:r>
        <w:r>
          <w:rPr>
            <w:noProof/>
            <w:webHidden/>
          </w:rPr>
          <w:fldChar w:fldCharType="begin"/>
        </w:r>
        <w:r>
          <w:rPr>
            <w:noProof/>
            <w:webHidden/>
          </w:rPr>
          <w:instrText xml:space="preserve"> PAGEREF _Toc24725736 \h </w:instrText>
        </w:r>
      </w:ins>
      <w:r>
        <w:rPr>
          <w:noProof/>
          <w:webHidden/>
        </w:rPr>
      </w:r>
      <w:r>
        <w:rPr>
          <w:noProof/>
          <w:webHidden/>
        </w:rPr>
        <w:fldChar w:fldCharType="separate"/>
      </w:r>
      <w:ins w:id="1027" w:author="David Wooten" w:date="2019-11-15T15:49:00Z">
        <w:r>
          <w:rPr>
            <w:noProof/>
            <w:webHidden/>
          </w:rPr>
          <w:t>243</w:t>
        </w:r>
        <w:r>
          <w:rPr>
            <w:noProof/>
            <w:webHidden/>
          </w:rPr>
          <w:fldChar w:fldCharType="end"/>
        </w:r>
        <w:r w:rsidRPr="00D61A6E">
          <w:rPr>
            <w:rStyle w:val="Hyperlink"/>
            <w:noProof/>
          </w:rPr>
          <w:fldChar w:fldCharType="end"/>
        </w:r>
      </w:ins>
    </w:p>
    <w:p w:rsidR="00D51C42" w:rsidRDefault="00D51C42">
      <w:pPr>
        <w:pStyle w:val="TableofFigures"/>
        <w:rPr>
          <w:ins w:id="1028" w:author="David Wooten" w:date="2019-11-15T15:49:00Z"/>
          <w:rFonts w:asciiTheme="minorHAnsi" w:eastAsiaTheme="minorEastAsia" w:hAnsiTheme="minorHAnsi" w:cstheme="minorBidi"/>
          <w:noProof/>
          <w:sz w:val="22"/>
        </w:rPr>
      </w:pPr>
      <w:ins w:id="1029"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"_Toc24725737"</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138 — TPM2_PolicyCounterTimer Command</w:t>
        </w:r>
        <w:r>
          <w:rPr>
            <w:noProof/>
            <w:webHidden/>
          </w:rPr>
          <w:tab/>
        </w:r>
        <w:r>
          <w:rPr>
            <w:noProof/>
            <w:webHidden/>
          </w:rPr>
          <w:fldChar w:fldCharType="begin"/>
        </w:r>
        <w:r>
          <w:rPr>
            <w:noProof/>
            <w:webHidden/>
          </w:rPr>
          <w:instrText xml:space="preserve"> PAGEREF _Toc24725737 \h </w:instrText>
        </w:r>
      </w:ins>
      <w:r>
        <w:rPr>
          <w:noProof/>
          <w:webHidden/>
        </w:rPr>
      </w:r>
      <w:r>
        <w:rPr>
          <w:noProof/>
          <w:webHidden/>
        </w:rPr>
        <w:fldChar w:fldCharType="separate"/>
      </w:r>
      <w:ins w:id="1030" w:author="David Wooten" w:date="2019-11-15T15:49:00Z">
        <w:r>
          <w:rPr>
            <w:noProof/>
            <w:webHidden/>
          </w:rPr>
          <w:t>246</w:t>
        </w:r>
        <w:r>
          <w:rPr>
            <w:noProof/>
            <w:webHidden/>
          </w:rPr>
          <w:fldChar w:fldCharType="end"/>
        </w:r>
        <w:r w:rsidRPr="00D61A6E">
          <w:rPr>
            <w:rStyle w:val="Hyperlink"/>
            <w:noProof/>
          </w:rPr>
          <w:fldChar w:fldCharType="end"/>
        </w:r>
      </w:ins>
    </w:p>
    <w:p w:rsidR="00D51C42" w:rsidRDefault="00D51C42">
      <w:pPr>
        <w:pStyle w:val="TableofFigures"/>
        <w:rPr>
          <w:ins w:id="1031" w:author="David Wooten" w:date="2019-11-15T15:49:00Z"/>
          <w:rFonts w:asciiTheme="minorHAnsi" w:eastAsiaTheme="minorEastAsia" w:hAnsiTheme="minorHAnsi" w:cstheme="minorBidi"/>
          <w:noProof/>
          <w:sz w:val="22"/>
        </w:rPr>
      </w:pPr>
      <w:ins w:id="1032"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"_Toc24725738"</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139 — TPM2_PolicyCounterTimer Response</w:t>
        </w:r>
        <w:r>
          <w:rPr>
            <w:noProof/>
            <w:webHidden/>
          </w:rPr>
          <w:tab/>
        </w:r>
        <w:r>
          <w:rPr>
            <w:noProof/>
            <w:webHidden/>
          </w:rPr>
          <w:fldChar w:fldCharType="begin"/>
        </w:r>
        <w:r>
          <w:rPr>
            <w:noProof/>
            <w:webHidden/>
          </w:rPr>
          <w:instrText xml:space="preserve"> PAGEREF _Toc24725738 \h </w:instrText>
        </w:r>
      </w:ins>
      <w:r>
        <w:rPr>
          <w:noProof/>
          <w:webHidden/>
        </w:rPr>
      </w:r>
      <w:r>
        <w:rPr>
          <w:noProof/>
          <w:webHidden/>
        </w:rPr>
        <w:fldChar w:fldCharType="separate"/>
      </w:r>
      <w:ins w:id="1033" w:author="David Wooten" w:date="2019-11-15T15:49:00Z">
        <w:r>
          <w:rPr>
            <w:noProof/>
            <w:webHidden/>
          </w:rPr>
          <w:t>246</w:t>
        </w:r>
        <w:r>
          <w:rPr>
            <w:noProof/>
            <w:webHidden/>
          </w:rPr>
          <w:fldChar w:fldCharType="end"/>
        </w:r>
        <w:r w:rsidRPr="00D61A6E">
          <w:rPr>
            <w:rStyle w:val="Hyperlink"/>
            <w:noProof/>
          </w:rPr>
          <w:fldChar w:fldCharType="end"/>
        </w:r>
      </w:ins>
    </w:p>
    <w:p w:rsidR="00D51C42" w:rsidRDefault="00D51C42">
      <w:pPr>
        <w:pStyle w:val="TableofFigures"/>
        <w:rPr>
          <w:ins w:id="1034" w:author="David Wooten" w:date="2019-11-15T15:49:00Z"/>
          <w:rFonts w:asciiTheme="minorHAnsi" w:eastAsiaTheme="minorEastAsia" w:hAnsiTheme="minorHAnsi" w:cstheme="minorBidi"/>
          <w:noProof/>
          <w:sz w:val="22"/>
        </w:rPr>
      </w:pPr>
      <w:ins w:id="1035"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"_Toc24725739"</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140 — TPM2_PolicyCommandCode Command</w:t>
        </w:r>
        <w:r>
          <w:rPr>
            <w:noProof/>
            <w:webHidden/>
          </w:rPr>
          <w:tab/>
        </w:r>
        <w:r>
          <w:rPr>
            <w:noProof/>
            <w:webHidden/>
          </w:rPr>
          <w:fldChar w:fldCharType="begin"/>
        </w:r>
        <w:r>
          <w:rPr>
            <w:noProof/>
            <w:webHidden/>
          </w:rPr>
          <w:instrText xml:space="preserve"> PAGEREF _Toc24725739 \h </w:instrText>
        </w:r>
      </w:ins>
      <w:r>
        <w:rPr>
          <w:noProof/>
          <w:webHidden/>
        </w:rPr>
      </w:r>
      <w:r>
        <w:rPr>
          <w:noProof/>
          <w:webHidden/>
        </w:rPr>
        <w:fldChar w:fldCharType="separate"/>
      </w:r>
      <w:ins w:id="1036" w:author="David Wooten" w:date="2019-11-15T15:49:00Z">
        <w:r>
          <w:rPr>
            <w:noProof/>
            <w:webHidden/>
          </w:rPr>
          <w:t>249</w:t>
        </w:r>
        <w:r>
          <w:rPr>
            <w:noProof/>
            <w:webHidden/>
          </w:rPr>
          <w:fldChar w:fldCharType="end"/>
        </w:r>
        <w:r w:rsidRPr="00D61A6E">
          <w:rPr>
            <w:rStyle w:val="Hyperlink"/>
            <w:noProof/>
          </w:rPr>
          <w:fldChar w:fldCharType="end"/>
        </w:r>
      </w:ins>
    </w:p>
    <w:p w:rsidR="00D51C42" w:rsidRDefault="00D51C42">
      <w:pPr>
        <w:pStyle w:val="TableofFigures"/>
        <w:rPr>
          <w:ins w:id="1037" w:author="David Wooten" w:date="2019-11-15T15:49:00Z"/>
          <w:rFonts w:asciiTheme="minorHAnsi" w:eastAsiaTheme="minorEastAsia" w:hAnsiTheme="minorHAnsi" w:cstheme="minorBidi"/>
          <w:noProof/>
          <w:sz w:val="22"/>
        </w:rPr>
      </w:pPr>
      <w:ins w:id="1038"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"_Toc24725740"</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141 — TPM2_PolicyCommandCode Response</w:t>
        </w:r>
        <w:r>
          <w:rPr>
            <w:noProof/>
            <w:webHidden/>
          </w:rPr>
          <w:tab/>
        </w:r>
        <w:r>
          <w:rPr>
            <w:noProof/>
            <w:webHidden/>
          </w:rPr>
          <w:fldChar w:fldCharType="begin"/>
        </w:r>
        <w:r>
          <w:rPr>
            <w:noProof/>
            <w:webHidden/>
          </w:rPr>
          <w:instrText xml:space="preserve"> PAGEREF _Toc24725740 \h </w:instrText>
        </w:r>
      </w:ins>
      <w:r>
        <w:rPr>
          <w:noProof/>
          <w:webHidden/>
        </w:rPr>
      </w:r>
      <w:r>
        <w:rPr>
          <w:noProof/>
          <w:webHidden/>
        </w:rPr>
        <w:fldChar w:fldCharType="separate"/>
      </w:r>
      <w:ins w:id="1039" w:author="David Wooten" w:date="2019-11-15T15:49:00Z">
        <w:r>
          <w:rPr>
            <w:noProof/>
            <w:webHidden/>
          </w:rPr>
          <w:t>249</w:t>
        </w:r>
        <w:r>
          <w:rPr>
            <w:noProof/>
            <w:webHidden/>
          </w:rPr>
          <w:fldChar w:fldCharType="end"/>
        </w:r>
        <w:r w:rsidRPr="00D61A6E">
          <w:rPr>
            <w:rStyle w:val="Hyperlink"/>
            <w:noProof/>
          </w:rPr>
          <w:fldChar w:fldCharType="end"/>
        </w:r>
      </w:ins>
    </w:p>
    <w:p w:rsidR="00D51C42" w:rsidRDefault="00D51C42">
      <w:pPr>
        <w:pStyle w:val="TableofFigures"/>
        <w:rPr>
          <w:ins w:id="1040" w:author="David Wooten" w:date="2019-11-15T15:49:00Z"/>
          <w:rFonts w:asciiTheme="minorHAnsi" w:eastAsiaTheme="minorEastAsia" w:hAnsiTheme="minorHAnsi" w:cstheme="minorBidi"/>
          <w:noProof/>
          <w:sz w:val="22"/>
        </w:rPr>
      </w:pPr>
      <w:ins w:id="1041"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"_Toc24725741"</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142 — TPM2_PolicyPhysicalPresence Command</w:t>
        </w:r>
        <w:r>
          <w:rPr>
            <w:noProof/>
            <w:webHidden/>
          </w:rPr>
          <w:tab/>
        </w:r>
        <w:r>
          <w:rPr>
            <w:noProof/>
            <w:webHidden/>
          </w:rPr>
          <w:fldChar w:fldCharType="begin"/>
        </w:r>
        <w:r>
          <w:rPr>
            <w:noProof/>
            <w:webHidden/>
          </w:rPr>
          <w:instrText xml:space="preserve"> PAGEREF _Toc24725741 \h </w:instrText>
        </w:r>
      </w:ins>
      <w:r>
        <w:rPr>
          <w:noProof/>
          <w:webHidden/>
        </w:rPr>
      </w:r>
      <w:r>
        <w:rPr>
          <w:noProof/>
          <w:webHidden/>
        </w:rPr>
        <w:fldChar w:fldCharType="separate"/>
      </w:r>
      <w:ins w:id="1042" w:author="David Wooten" w:date="2019-11-15T15:49:00Z">
        <w:r>
          <w:rPr>
            <w:noProof/>
            <w:webHidden/>
          </w:rPr>
          <w:t>252</w:t>
        </w:r>
        <w:r>
          <w:rPr>
            <w:noProof/>
            <w:webHidden/>
          </w:rPr>
          <w:fldChar w:fldCharType="end"/>
        </w:r>
        <w:r w:rsidRPr="00D61A6E">
          <w:rPr>
            <w:rStyle w:val="Hyperlink"/>
            <w:noProof/>
          </w:rPr>
          <w:fldChar w:fldCharType="end"/>
        </w:r>
      </w:ins>
    </w:p>
    <w:p w:rsidR="00D51C42" w:rsidRDefault="00D51C42">
      <w:pPr>
        <w:pStyle w:val="TableofFigures"/>
        <w:rPr>
          <w:ins w:id="1043" w:author="David Wooten" w:date="2019-11-15T15:49:00Z"/>
          <w:rFonts w:asciiTheme="minorHAnsi" w:eastAsiaTheme="minorEastAsia" w:hAnsiTheme="minorHAnsi" w:cstheme="minorBidi"/>
          <w:noProof/>
          <w:sz w:val="22"/>
        </w:rPr>
      </w:pPr>
      <w:ins w:id="1044"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"_Toc24725742"</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143 — TPM2_PolicyPhysicalPresence Response</w:t>
        </w:r>
        <w:r>
          <w:rPr>
            <w:noProof/>
            <w:webHidden/>
          </w:rPr>
          <w:tab/>
        </w:r>
        <w:r>
          <w:rPr>
            <w:noProof/>
            <w:webHidden/>
          </w:rPr>
          <w:fldChar w:fldCharType="begin"/>
        </w:r>
        <w:r>
          <w:rPr>
            <w:noProof/>
            <w:webHidden/>
          </w:rPr>
          <w:instrText xml:space="preserve"> PAGEREF _Toc24725742 \h </w:instrText>
        </w:r>
      </w:ins>
      <w:r>
        <w:rPr>
          <w:noProof/>
          <w:webHidden/>
        </w:rPr>
      </w:r>
      <w:r>
        <w:rPr>
          <w:noProof/>
          <w:webHidden/>
        </w:rPr>
        <w:fldChar w:fldCharType="separate"/>
      </w:r>
      <w:ins w:id="1045" w:author="David Wooten" w:date="2019-11-15T15:49:00Z">
        <w:r>
          <w:rPr>
            <w:noProof/>
            <w:webHidden/>
          </w:rPr>
          <w:t>252</w:t>
        </w:r>
        <w:r>
          <w:rPr>
            <w:noProof/>
            <w:webHidden/>
          </w:rPr>
          <w:fldChar w:fldCharType="end"/>
        </w:r>
        <w:r w:rsidRPr="00D61A6E">
          <w:rPr>
            <w:rStyle w:val="Hyperlink"/>
            <w:noProof/>
          </w:rPr>
          <w:fldChar w:fldCharType="end"/>
        </w:r>
      </w:ins>
    </w:p>
    <w:p w:rsidR="00D51C42" w:rsidRDefault="00D51C42">
      <w:pPr>
        <w:pStyle w:val="TableofFigures"/>
        <w:rPr>
          <w:ins w:id="1046" w:author="David Wooten" w:date="2019-11-15T15:49:00Z"/>
          <w:rFonts w:asciiTheme="minorHAnsi" w:eastAsiaTheme="minorEastAsia" w:hAnsiTheme="minorHAnsi" w:cstheme="minorBidi"/>
          <w:noProof/>
          <w:sz w:val="22"/>
        </w:rPr>
      </w:pPr>
      <w:ins w:id="1047"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"_Toc24725743"</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144 — TPM2_PolicyCpHash Command</w:t>
        </w:r>
        <w:r>
          <w:rPr>
            <w:noProof/>
            <w:webHidden/>
          </w:rPr>
          <w:tab/>
        </w:r>
        <w:r>
          <w:rPr>
            <w:noProof/>
            <w:webHidden/>
          </w:rPr>
          <w:fldChar w:fldCharType="begin"/>
        </w:r>
        <w:r>
          <w:rPr>
            <w:noProof/>
            <w:webHidden/>
          </w:rPr>
          <w:instrText xml:space="preserve"> PAGEREF _Toc24725743 \h </w:instrText>
        </w:r>
      </w:ins>
      <w:r>
        <w:rPr>
          <w:noProof/>
          <w:webHidden/>
        </w:rPr>
      </w:r>
      <w:r>
        <w:rPr>
          <w:noProof/>
          <w:webHidden/>
        </w:rPr>
        <w:fldChar w:fldCharType="separate"/>
      </w:r>
      <w:ins w:id="1048" w:author="David Wooten" w:date="2019-11-15T15:49:00Z">
        <w:r>
          <w:rPr>
            <w:noProof/>
            <w:webHidden/>
          </w:rPr>
          <w:t>255</w:t>
        </w:r>
        <w:r>
          <w:rPr>
            <w:noProof/>
            <w:webHidden/>
          </w:rPr>
          <w:fldChar w:fldCharType="end"/>
        </w:r>
        <w:r w:rsidRPr="00D61A6E">
          <w:rPr>
            <w:rStyle w:val="Hyperlink"/>
            <w:noProof/>
          </w:rPr>
          <w:fldChar w:fldCharType="end"/>
        </w:r>
      </w:ins>
    </w:p>
    <w:p w:rsidR="00D51C42" w:rsidRDefault="00D51C42">
      <w:pPr>
        <w:pStyle w:val="TableofFigures"/>
        <w:rPr>
          <w:ins w:id="1049" w:author="David Wooten" w:date="2019-11-15T15:49:00Z"/>
          <w:rFonts w:asciiTheme="minorHAnsi" w:eastAsiaTheme="minorEastAsia" w:hAnsiTheme="minorHAnsi" w:cstheme="minorBidi"/>
          <w:noProof/>
          <w:sz w:val="22"/>
        </w:rPr>
      </w:pPr>
      <w:ins w:id="1050"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"_Toc24725744"</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145 — TPM2_PolicyCpHash Response</w:t>
        </w:r>
        <w:r>
          <w:rPr>
            <w:noProof/>
            <w:webHidden/>
          </w:rPr>
          <w:tab/>
        </w:r>
        <w:r>
          <w:rPr>
            <w:noProof/>
            <w:webHidden/>
          </w:rPr>
          <w:fldChar w:fldCharType="begin"/>
        </w:r>
        <w:r>
          <w:rPr>
            <w:noProof/>
            <w:webHidden/>
          </w:rPr>
          <w:instrText xml:space="preserve"> PAGEREF _Toc24725744 \h </w:instrText>
        </w:r>
      </w:ins>
      <w:r>
        <w:rPr>
          <w:noProof/>
          <w:webHidden/>
        </w:rPr>
      </w:r>
      <w:r>
        <w:rPr>
          <w:noProof/>
          <w:webHidden/>
        </w:rPr>
        <w:fldChar w:fldCharType="separate"/>
      </w:r>
      <w:ins w:id="1051" w:author="David Wooten" w:date="2019-11-15T15:49:00Z">
        <w:r>
          <w:rPr>
            <w:noProof/>
            <w:webHidden/>
          </w:rPr>
          <w:t>255</w:t>
        </w:r>
        <w:r>
          <w:rPr>
            <w:noProof/>
            <w:webHidden/>
          </w:rPr>
          <w:fldChar w:fldCharType="end"/>
        </w:r>
        <w:r w:rsidRPr="00D61A6E">
          <w:rPr>
            <w:rStyle w:val="Hyperlink"/>
            <w:noProof/>
          </w:rPr>
          <w:fldChar w:fldCharType="end"/>
        </w:r>
      </w:ins>
    </w:p>
    <w:p w:rsidR="00D51C42" w:rsidRDefault="00D51C42">
      <w:pPr>
        <w:pStyle w:val="TableofFigures"/>
        <w:rPr>
          <w:ins w:id="1052" w:author="David Wooten" w:date="2019-11-15T15:49:00Z"/>
          <w:rFonts w:asciiTheme="minorHAnsi" w:eastAsiaTheme="minorEastAsia" w:hAnsiTheme="minorHAnsi" w:cstheme="minorBidi"/>
          <w:noProof/>
          <w:sz w:val="22"/>
        </w:rPr>
      </w:pPr>
      <w:ins w:id="1053"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"_Toc24725745"</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146 — TPM2_PolicyNameHash Command</w:t>
        </w:r>
        <w:r>
          <w:rPr>
            <w:noProof/>
            <w:webHidden/>
          </w:rPr>
          <w:tab/>
        </w:r>
        <w:r>
          <w:rPr>
            <w:noProof/>
            <w:webHidden/>
          </w:rPr>
          <w:fldChar w:fldCharType="begin"/>
        </w:r>
        <w:r>
          <w:rPr>
            <w:noProof/>
            <w:webHidden/>
          </w:rPr>
          <w:instrText xml:space="preserve"> PAGEREF _Toc24725745 \h </w:instrText>
        </w:r>
      </w:ins>
      <w:r>
        <w:rPr>
          <w:noProof/>
          <w:webHidden/>
        </w:rPr>
      </w:r>
      <w:r>
        <w:rPr>
          <w:noProof/>
          <w:webHidden/>
        </w:rPr>
        <w:fldChar w:fldCharType="separate"/>
      </w:r>
      <w:ins w:id="1054" w:author="David Wooten" w:date="2019-11-15T15:49:00Z">
        <w:r>
          <w:rPr>
            <w:noProof/>
            <w:webHidden/>
          </w:rPr>
          <w:t>258</w:t>
        </w:r>
        <w:r>
          <w:rPr>
            <w:noProof/>
            <w:webHidden/>
          </w:rPr>
          <w:fldChar w:fldCharType="end"/>
        </w:r>
        <w:r w:rsidRPr="00D61A6E">
          <w:rPr>
            <w:rStyle w:val="Hyperlink"/>
            <w:noProof/>
          </w:rPr>
          <w:fldChar w:fldCharType="end"/>
        </w:r>
      </w:ins>
    </w:p>
    <w:p w:rsidR="00D51C42" w:rsidRDefault="00D51C42">
      <w:pPr>
        <w:pStyle w:val="TableofFigures"/>
        <w:rPr>
          <w:ins w:id="1055" w:author="David Wooten" w:date="2019-11-15T15:49:00Z"/>
          <w:rFonts w:asciiTheme="minorHAnsi" w:eastAsiaTheme="minorEastAsia" w:hAnsiTheme="minorHAnsi" w:cstheme="minorBidi"/>
          <w:noProof/>
          <w:sz w:val="22"/>
        </w:rPr>
      </w:pPr>
      <w:ins w:id="1056"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"_Toc24725746"</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147 — TPM2_PolicyNameHash Response</w:t>
        </w:r>
        <w:r>
          <w:rPr>
            <w:noProof/>
            <w:webHidden/>
          </w:rPr>
          <w:tab/>
        </w:r>
        <w:r>
          <w:rPr>
            <w:noProof/>
            <w:webHidden/>
          </w:rPr>
          <w:fldChar w:fldCharType="begin"/>
        </w:r>
        <w:r>
          <w:rPr>
            <w:noProof/>
            <w:webHidden/>
          </w:rPr>
          <w:instrText xml:space="preserve"> PAGEREF _Toc24725746 \h </w:instrText>
        </w:r>
      </w:ins>
      <w:r>
        <w:rPr>
          <w:noProof/>
          <w:webHidden/>
        </w:rPr>
      </w:r>
      <w:r>
        <w:rPr>
          <w:noProof/>
          <w:webHidden/>
        </w:rPr>
        <w:fldChar w:fldCharType="separate"/>
      </w:r>
      <w:ins w:id="1057" w:author="David Wooten" w:date="2019-11-15T15:49:00Z">
        <w:r>
          <w:rPr>
            <w:noProof/>
            <w:webHidden/>
          </w:rPr>
          <w:t>258</w:t>
        </w:r>
        <w:r>
          <w:rPr>
            <w:noProof/>
            <w:webHidden/>
          </w:rPr>
          <w:fldChar w:fldCharType="end"/>
        </w:r>
        <w:r w:rsidRPr="00D61A6E">
          <w:rPr>
            <w:rStyle w:val="Hyperlink"/>
            <w:noProof/>
          </w:rPr>
          <w:fldChar w:fldCharType="end"/>
        </w:r>
      </w:ins>
    </w:p>
    <w:p w:rsidR="00D51C42" w:rsidRDefault="00D51C42">
      <w:pPr>
        <w:pStyle w:val="TableofFigures"/>
        <w:rPr>
          <w:ins w:id="1058" w:author="David Wooten" w:date="2019-11-15T15:49:00Z"/>
          <w:rFonts w:asciiTheme="minorHAnsi" w:eastAsiaTheme="minorEastAsia" w:hAnsiTheme="minorHAnsi" w:cstheme="minorBidi"/>
          <w:noProof/>
          <w:sz w:val="22"/>
        </w:rPr>
      </w:pPr>
      <w:ins w:id="1059"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"_Toc24725747"</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148 — TPM2_PolicyDuplicationSelect Command</w:t>
        </w:r>
        <w:r>
          <w:rPr>
            <w:noProof/>
            <w:webHidden/>
          </w:rPr>
          <w:tab/>
        </w:r>
        <w:r>
          <w:rPr>
            <w:noProof/>
            <w:webHidden/>
          </w:rPr>
          <w:fldChar w:fldCharType="begin"/>
        </w:r>
        <w:r>
          <w:rPr>
            <w:noProof/>
            <w:webHidden/>
          </w:rPr>
          <w:instrText xml:space="preserve"> PAGEREF _Toc24725747 \h </w:instrText>
        </w:r>
      </w:ins>
      <w:r>
        <w:rPr>
          <w:noProof/>
          <w:webHidden/>
        </w:rPr>
      </w:r>
      <w:r>
        <w:rPr>
          <w:noProof/>
          <w:webHidden/>
        </w:rPr>
        <w:fldChar w:fldCharType="separate"/>
      </w:r>
      <w:ins w:id="1060" w:author="David Wooten" w:date="2019-11-15T15:49:00Z">
        <w:r>
          <w:rPr>
            <w:noProof/>
            <w:webHidden/>
          </w:rPr>
          <w:t>261</w:t>
        </w:r>
        <w:r>
          <w:rPr>
            <w:noProof/>
            <w:webHidden/>
          </w:rPr>
          <w:fldChar w:fldCharType="end"/>
        </w:r>
        <w:r w:rsidRPr="00D61A6E">
          <w:rPr>
            <w:rStyle w:val="Hyperlink"/>
            <w:noProof/>
          </w:rPr>
          <w:fldChar w:fldCharType="end"/>
        </w:r>
      </w:ins>
    </w:p>
    <w:p w:rsidR="00D51C42" w:rsidRDefault="00D51C42">
      <w:pPr>
        <w:pStyle w:val="TableofFigures"/>
        <w:rPr>
          <w:ins w:id="1061" w:author="David Wooten" w:date="2019-11-15T15:49:00Z"/>
          <w:rFonts w:asciiTheme="minorHAnsi" w:eastAsiaTheme="minorEastAsia" w:hAnsiTheme="minorHAnsi" w:cstheme="minorBidi"/>
          <w:noProof/>
          <w:sz w:val="22"/>
        </w:rPr>
      </w:pPr>
      <w:ins w:id="1062"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"_Toc24725748"</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149 — TPM2_PolicyDuplicationSelect Response</w:t>
        </w:r>
        <w:r>
          <w:rPr>
            <w:noProof/>
            <w:webHidden/>
          </w:rPr>
          <w:tab/>
        </w:r>
        <w:r>
          <w:rPr>
            <w:noProof/>
            <w:webHidden/>
          </w:rPr>
          <w:fldChar w:fldCharType="begin"/>
        </w:r>
        <w:r>
          <w:rPr>
            <w:noProof/>
            <w:webHidden/>
          </w:rPr>
          <w:instrText xml:space="preserve"> PAGEREF _Toc24725748 \h </w:instrText>
        </w:r>
      </w:ins>
      <w:r>
        <w:rPr>
          <w:noProof/>
          <w:webHidden/>
        </w:rPr>
      </w:r>
      <w:r>
        <w:rPr>
          <w:noProof/>
          <w:webHidden/>
        </w:rPr>
        <w:fldChar w:fldCharType="separate"/>
      </w:r>
      <w:ins w:id="1063" w:author="David Wooten" w:date="2019-11-15T15:49:00Z">
        <w:r>
          <w:rPr>
            <w:noProof/>
            <w:webHidden/>
          </w:rPr>
          <w:t>261</w:t>
        </w:r>
        <w:r>
          <w:rPr>
            <w:noProof/>
            <w:webHidden/>
          </w:rPr>
          <w:fldChar w:fldCharType="end"/>
        </w:r>
        <w:r w:rsidRPr="00D61A6E">
          <w:rPr>
            <w:rStyle w:val="Hyperlink"/>
            <w:noProof/>
          </w:rPr>
          <w:fldChar w:fldCharType="end"/>
        </w:r>
      </w:ins>
    </w:p>
    <w:p w:rsidR="00D51C42" w:rsidRDefault="00D51C42">
      <w:pPr>
        <w:pStyle w:val="TableofFigures"/>
        <w:rPr>
          <w:ins w:id="1064" w:author="David Wooten" w:date="2019-11-15T15:49:00Z"/>
          <w:rFonts w:asciiTheme="minorHAnsi" w:eastAsiaTheme="minorEastAsia" w:hAnsiTheme="minorHAnsi" w:cstheme="minorBidi"/>
          <w:noProof/>
          <w:sz w:val="22"/>
        </w:rPr>
      </w:pPr>
      <w:ins w:id="1065"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"_Toc24725749"</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150 — TPM2_PolicyAuthorize Command</w:t>
        </w:r>
        <w:r>
          <w:rPr>
            <w:noProof/>
            <w:webHidden/>
          </w:rPr>
          <w:tab/>
        </w:r>
        <w:r>
          <w:rPr>
            <w:noProof/>
            <w:webHidden/>
          </w:rPr>
          <w:fldChar w:fldCharType="begin"/>
        </w:r>
        <w:r>
          <w:rPr>
            <w:noProof/>
            <w:webHidden/>
          </w:rPr>
          <w:instrText xml:space="preserve"> PAGEREF _Toc24725749 \h </w:instrText>
        </w:r>
      </w:ins>
      <w:r>
        <w:rPr>
          <w:noProof/>
          <w:webHidden/>
        </w:rPr>
      </w:r>
      <w:r>
        <w:rPr>
          <w:noProof/>
          <w:webHidden/>
        </w:rPr>
        <w:fldChar w:fldCharType="separate"/>
      </w:r>
      <w:ins w:id="1066" w:author="David Wooten" w:date="2019-11-15T15:49:00Z">
        <w:r>
          <w:rPr>
            <w:noProof/>
            <w:webHidden/>
          </w:rPr>
          <w:t>264</w:t>
        </w:r>
        <w:r>
          <w:rPr>
            <w:noProof/>
            <w:webHidden/>
          </w:rPr>
          <w:fldChar w:fldCharType="end"/>
        </w:r>
        <w:r w:rsidRPr="00D61A6E">
          <w:rPr>
            <w:rStyle w:val="Hyperlink"/>
            <w:noProof/>
          </w:rPr>
          <w:fldChar w:fldCharType="end"/>
        </w:r>
      </w:ins>
    </w:p>
    <w:p w:rsidR="00D51C42" w:rsidRDefault="00D51C42">
      <w:pPr>
        <w:pStyle w:val="TableofFigures"/>
        <w:rPr>
          <w:ins w:id="1067" w:author="David Wooten" w:date="2019-11-15T15:49:00Z"/>
          <w:rFonts w:asciiTheme="minorHAnsi" w:eastAsiaTheme="minorEastAsia" w:hAnsiTheme="minorHAnsi" w:cstheme="minorBidi"/>
          <w:noProof/>
          <w:sz w:val="22"/>
        </w:rPr>
      </w:pPr>
      <w:ins w:id="1068" w:author="David Wooten" w:date="2019-11-15T15:49:00Z">
        <w:r w:rsidRPr="00D61A6E">
          <w:rPr>
            <w:rStyle w:val="Hyperlink"/>
            <w:noProof/>
          </w:rPr>
          <w:lastRenderedPageBreak/>
          <w:fldChar w:fldCharType="begin"/>
        </w:r>
        <w:r w:rsidRPr="00D61A6E">
          <w:rPr>
            <w:rStyle w:val="Hyperlink"/>
            <w:noProof/>
          </w:rPr>
          <w:instrText xml:space="preserve"> </w:instrText>
        </w:r>
        <w:r>
          <w:rPr>
            <w:noProof/>
          </w:rPr>
          <w:instrText>HYPERLINK \l "_Toc24725750"</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151 — TPM2_PolicyAuthorize Response</w:t>
        </w:r>
        <w:r>
          <w:rPr>
            <w:noProof/>
            <w:webHidden/>
          </w:rPr>
          <w:tab/>
        </w:r>
        <w:r>
          <w:rPr>
            <w:noProof/>
            <w:webHidden/>
          </w:rPr>
          <w:fldChar w:fldCharType="begin"/>
        </w:r>
        <w:r>
          <w:rPr>
            <w:noProof/>
            <w:webHidden/>
          </w:rPr>
          <w:instrText xml:space="preserve"> PAGEREF _Toc24725750 \h </w:instrText>
        </w:r>
      </w:ins>
      <w:r>
        <w:rPr>
          <w:noProof/>
          <w:webHidden/>
        </w:rPr>
      </w:r>
      <w:r>
        <w:rPr>
          <w:noProof/>
          <w:webHidden/>
        </w:rPr>
        <w:fldChar w:fldCharType="separate"/>
      </w:r>
      <w:ins w:id="1069" w:author="David Wooten" w:date="2019-11-15T15:49:00Z">
        <w:r>
          <w:rPr>
            <w:noProof/>
            <w:webHidden/>
          </w:rPr>
          <w:t>264</w:t>
        </w:r>
        <w:r>
          <w:rPr>
            <w:noProof/>
            <w:webHidden/>
          </w:rPr>
          <w:fldChar w:fldCharType="end"/>
        </w:r>
        <w:r w:rsidRPr="00D61A6E">
          <w:rPr>
            <w:rStyle w:val="Hyperlink"/>
            <w:noProof/>
          </w:rPr>
          <w:fldChar w:fldCharType="end"/>
        </w:r>
      </w:ins>
    </w:p>
    <w:p w:rsidR="00D51C42" w:rsidRDefault="00D51C42">
      <w:pPr>
        <w:pStyle w:val="TableofFigures"/>
        <w:rPr>
          <w:ins w:id="1070" w:author="David Wooten" w:date="2019-11-15T15:49:00Z"/>
          <w:rFonts w:asciiTheme="minorHAnsi" w:eastAsiaTheme="minorEastAsia" w:hAnsiTheme="minorHAnsi" w:cstheme="minorBidi"/>
          <w:noProof/>
          <w:sz w:val="22"/>
        </w:rPr>
      </w:pPr>
      <w:ins w:id="1071"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"_Toc24725751"</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152 — TPM2_PolicyAuthValue Command</w:t>
        </w:r>
        <w:r>
          <w:rPr>
            <w:noProof/>
            <w:webHidden/>
          </w:rPr>
          <w:tab/>
        </w:r>
        <w:r>
          <w:rPr>
            <w:noProof/>
            <w:webHidden/>
          </w:rPr>
          <w:fldChar w:fldCharType="begin"/>
        </w:r>
        <w:r>
          <w:rPr>
            <w:noProof/>
            <w:webHidden/>
          </w:rPr>
          <w:instrText xml:space="preserve"> PAGEREF _Toc24725751 \h </w:instrText>
        </w:r>
      </w:ins>
      <w:r>
        <w:rPr>
          <w:noProof/>
          <w:webHidden/>
        </w:rPr>
      </w:r>
      <w:r>
        <w:rPr>
          <w:noProof/>
          <w:webHidden/>
        </w:rPr>
        <w:fldChar w:fldCharType="separate"/>
      </w:r>
      <w:ins w:id="1072" w:author="David Wooten" w:date="2019-11-15T15:49:00Z">
        <w:r>
          <w:rPr>
            <w:noProof/>
            <w:webHidden/>
          </w:rPr>
          <w:t>267</w:t>
        </w:r>
        <w:r>
          <w:rPr>
            <w:noProof/>
            <w:webHidden/>
          </w:rPr>
          <w:fldChar w:fldCharType="end"/>
        </w:r>
        <w:r w:rsidRPr="00D61A6E">
          <w:rPr>
            <w:rStyle w:val="Hyperlink"/>
            <w:noProof/>
          </w:rPr>
          <w:fldChar w:fldCharType="end"/>
        </w:r>
      </w:ins>
    </w:p>
    <w:p w:rsidR="00D51C42" w:rsidRDefault="00D51C42">
      <w:pPr>
        <w:pStyle w:val="TableofFigures"/>
        <w:rPr>
          <w:ins w:id="1073" w:author="David Wooten" w:date="2019-11-15T15:49:00Z"/>
          <w:rFonts w:asciiTheme="minorHAnsi" w:eastAsiaTheme="minorEastAsia" w:hAnsiTheme="minorHAnsi" w:cstheme="minorBidi"/>
          <w:noProof/>
          <w:sz w:val="22"/>
        </w:rPr>
      </w:pPr>
      <w:ins w:id="1074"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"_Toc24725752"</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153 — TPM2_PolicyAuthValue Response</w:t>
        </w:r>
        <w:r>
          <w:rPr>
            <w:noProof/>
            <w:webHidden/>
          </w:rPr>
          <w:tab/>
        </w:r>
        <w:r>
          <w:rPr>
            <w:noProof/>
            <w:webHidden/>
          </w:rPr>
          <w:fldChar w:fldCharType="begin"/>
        </w:r>
        <w:r>
          <w:rPr>
            <w:noProof/>
            <w:webHidden/>
          </w:rPr>
          <w:instrText xml:space="preserve"> PAGEREF _Toc24725752 \h </w:instrText>
        </w:r>
      </w:ins>
      <w:r>
        <w:rPr>
          <w:noProof/>
          <w:webHidden/>
        </w:rPr>
      </w:r>
      <w:r>
        <w:rPr>
          <w:noProof/>
          <w:webHidden/>
        </w:rPr>
        <w:fldChar w:fldCharType="separate"/>
      </w:r>
      <w:ins w:id="1075" w:author="David Wooten" w:date="2019-11-15T15:49:00Z">
        <w:r>
          <w:rPr>
            <w:noProof/>
            <w:webHidden/>
          </w:rPr>
          <w:t>267</w:t>
        </w:r>
        <w:r>
          <w:rPr>
            <w:noProof/>
            <w:webHidden/>
          </w:rPr>
          <w:fldChar w:fldCharType="end"/>
        </w:r>
        <w:r w:rsidRPr="00D61A6E">
          <w:rPr>
            <w:rStyle w:val="Hyperlink"/>
            <w:noProof/>
          </w:rPr>
          <w:fldChar w:fldCharType="end"/>
        </w:r>
      </w:ins>
    </w:p>
    <w:p w:rsidR="00D51C42" w:rsidRDefault="00D51C42">
      <w:pPr>
        <w:pStyle w:val="TableofFigures"/>
        <w:rPr>
          <w:ins w:id="1076" w:author="David Wooten" w:date="2019-11-15T15:49:00Z"/>
          <w:rFonts w:asciiTheme="minorHAnsi" w:eastAsiaTheme="minorEastAsia" w:hAnsiTheme="minorHAnsi" w:cstheme="minorBidi"/>
          <w:noProof/>
          <w:sz w:val="22"/>
        </w:rPr>
      </w:pPr>
      <w:ins w:id="1077"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"_Toc24725753"</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154 — TPM2_PolicyPassword Command</w:t>
        </w:r>
        <w:r>
          <w:rPr>
            <w:noProof/>
            <w:webHidden/>
          </w:rPr>
          <w:tab/>
        </w:r>
        <w:r>
          <w:rPr>
            <w:noProof/>
            <w:webHidden/>
          </w:rPr>
          <w:fldChar w:fldCharType="begin"/>
        </w:r>
        <w:r>
          <w:rPr>
            <w:noProof/>
            <w:webHidden/>
          </w:rPr>
          <w:instrText xml:space="preserve"> PAGEREF _Toc24725753 \h </w:instrText>
        </w:r>
      </w:ins>
      <w:r>
        <w:rPr>
          <w:noProof/>
          <w:webHidden/>
        </w:rPr>
      </w:r>
      <w:r>
        <w:rPr>
          <w:noProof/>
          <w:webHidden/>
        </w:rPr>
        <w:fldChar w:fldCharType="separate"/>
      </w:r>
      <w:ins w:id="1078" w:author="David Wooten" w:date="2019-11-15T15:49:00Z">
        <w:r>
          <w:rPr>
            <w:noProof/>
            <w:webHidden/>
          </w:rPr>
          <w:t>270</w:t>
        </w:r>
        <w:r>
          <w:rPr>
            <w:noProof/>
            <w:webHidden/>
          </w:rPr>
          <w:fldChar w:fldCharType="end"/>
        </w:r>
        <w:r w:rsidRPr="00D61A6E">
          <w:rPr>
            <w:rStyle w:val="Hyperlink"/>
            <w:noProof/>
          </w:rPr>
          <w:fldChar w:fldCharType="end"/>
        </w:r>
      </w:ins>
    </w:p>
    <w:p w:rsidR="00D51C42" w:rsidRDefault="00D51C42">
      <w:pPr>
        <w:pStyle w:val="TableofFigures"/>
        <w:rPr>
          <w:ins w:id="1079" w:author="David Wooten" w:date="2019-11-15T15:49:00Z"/>
          <w:rFonts w:asciiTheme="minorHAnsi" w:eastAsiaTheme="minorEastAsia" w:hAnsiTheme="minorHAnsi" w:cstheme="minorBidi"/>
          <w:noProof/>
          <w:sz w:val="22"/>
        </w:rPr>
      </w:pPr>
      <w:ins w:id="1080"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"_Toc24725754"</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155 — TPM2_PolicyPassword Response</w:t>
        </w:r>
        <w:r>
          <w:rPr>
            <w:noProof/>
            <w:webHidden/>
          </w:rPr>
          <w:tab/>
        </w:r>
        <w:r>
          <w:rPr>
            <w:noProof/>
            <w:webHidden/>
          </w:rPr>
          <w:fldChar w:fldCharType="begin"/>
        </w:r>
        <w:r>
          <w:rPr>
            <w:noProof/>
            <w:webHidden/>
          </w:rPr>
          <w:instrText xml:space="preserve"> PAGEREF _Toc24725754 \h </w:instrText>
        </w:r>
      </w:ins>
      <w:r>
        <w:rPr>
          <w:noProof/>
          <w:webHidden/>
        </w:rPr>
      </w:r>
      <w:r>
        <w:rPr>
          <w:noProof/>
          <w:webHidden/>
        </w:rPr>
        <w:fldChar w:fldCharType="separate"/>
      </w:r>
      <w:ins w:id="1081" w:author="David Wooten" w:date="2019-11-15T15:49:00Z">
        <w:r>
          <w:rPr>
            <w:noProof/>
            <w:webHidden/>
          </w:rPr>
          <w:t>270</w:t>
        </w:r>
        <w:r>
          <w:rPr>
            <w:noProof/>
            <w:webHidden/>
          </w:rPr>
          <w:fldChar w:fldCharType="end"/>
        </w:r>
        <w:r w:rsidRPr="00D61A6E">
          <w:rPr>
            <w:rStyle w:val="Hyperlink"/>
            <w:noProof/>
          </w:rPr>
          <w:fldChar w:fldCharType="end"/>
        </w:r>
      </w:ins>
    </w:p>
    <w:p w:rsidR="00D51C42" w:rsidRDefault="00D51C42">
      <w:pPr>
        <w:pStyle w:val="TableofFigures"/>
        <w:rPr>
          <w:ins w:id="1082" w:author="David Wooten" w:date="2019-11-15T15:49:00Z"/>
          <w:rFonts w:asciiTheme="minorHAnsi" w:eastAsiaTheme="minorEastAsia" w:hAnsiTheme="minorHAnsi" w:cstheme="minorBidi"/>
          <w:noProof/>
          <w:sz w:val="22"/>
        </w:rPr>
      </w:pPr>
      <w:ins w:id="1083"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"_Toc24725755"</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156 — TPM2_PolicyGetDigest Command</w:t>
        </w:r>
        <w:r>
          <w:rPr>
            <w:noProof/>
            <w:webHidden/>
          </w:rPr>
          <w:tab/>
        </w:r>
        <w:r>
          <w:rPr>
            <w:noProof/>
            <w:webHidden/>
          </w:rPr>
          <w:fldChar w:fldCharType="begin"/>
        </w:r>
        <w:r>
          <w:rPr>
            <w:noProof/>
            <w:webHidden/>
          </w:rPr>
          <w:instrText xml:space="preserve"> PAGEREF _Toc24725755 \h </w:instrText>
        </w:r>
      </w:ins>
      <w:r>
        <w:rPr>
          <w:noProof/>
          <w:webHidden/>
        </w:rPr>
      </w:r>
      <w:r>
        <w:rPr>
          <w:noProof/>
          <w:webHidden/>
        </w:rPr>
        <w:fldChar w:fldCharType="separate"/>
      </w:r>
      <w:ins w:id="1084" w:author="David Wooten" w:date="2019-11-15T15:49:00Z">
        <w:r>
          <w:rPr>
            <w:noProof/>
            <w:webHidden/>
          </w:rPr>
          <w:t>273</w:t>
        </w:r>
        <w:r>
          <w:rPr>
            <w:noProof/>
            <w:webHidden/>
          </w:rPr>
          <w:fldChar w:fldCharType="end"/>
        </w:r>
        <w:r w:rsidRPr="00D61A6E">
          <w:rPr>
            <w:rStyle w:val="Hyperlink"/>
            <w:noProof/>
          </w:rPr>
          <w:fldChar w:fldCharType="end"/>
        </w:r>
      </w:ins>
    </w:p>
    <w:p w:rsidR="00D51C42" w:rsidRDefault="00D51C42">
      <w:pPr>
        <w:pStyle w:val="TableofFigures"/>
        <w:rPr>
          <w:ins w:id="1085" w:author="David Wooten" w:date="2019-11-15T15:49:00Z"/>
          <w:rFonts w:asciiTheme="minorHAnsi" w:eastAsiaTheme="minorEastAsia" w:hAnsiTheme="minorHAnsi" w:cstheme="minorBidi"/>
          <w:noProof/>
          <w:sz w:val="22"/>
        </w:rPr>
      </w:pPr>
      <w:ins w:id="1086"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"_Toc24725756"</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157 — TPM2_PolicyGetDigest Response</w:t>
        </w:r>
        <w:r>
          <w:rPr>
            <w:noProof/>
            <w:webHidden/>
          </w:rPr>
          <w:tab/>
        </w:r>
        <w:r>
          <w:rPr>
            <w:noProof/>
            <w:webHidden/>
          </w:rPr>
          <w:fldChar w:fldCharType="begin"/>
        </w:r>
        <w:r>
          <w:rPr>
            <w:noProof/>
            <w:webHidden/>
          </w:rPr>
          <w:instrText xml:space="preserve"> PAGEREF _Toc24725756 \h </w:instrText>
        </w:r>
      </w:ins>
      <w:r>
        <w:rPr>
          <w:noProof/>
          <w:webHidden/>
        </w:rPr>
      </w:r>
      <w:r>
        <w:rPr>
          <w:noProof/>
          <w:webHidden/>
        </w:rPr>
        <w:fldChar w:fldCharType="separate"/>
      </w:r>
      <w:ins w:id="1087" w:author="David Wooten" w:date="2019-11-15T15:49:00Z">
        <w:r>
          <w:rPr>
            <w:noProof/>
            <w:webHidden/>
          </w:rPr>
          <w:t>273</w:t>
        </w:r>
        <w:r>
          <w:rPr>
            <w:noProof/>
            <w:webHidden/>
          </w:rPr>
          <w:fldChar w:fldCharType="end"/>
        </w:r>
        <w:r w:rsidRPr="00D61A6E">
          <w:rPr>
            <w:rStyle w:val="Hyperlink"/>
            <w:noProof/>
          </w:rPr>
          <w:fldChar w:fldCharType="end"/>
        </w:r>
      </w:ins>
    </w:p>
    <w:p w:rsidR="00D51C42" w:rsidRDefault="00D51C42">
      <w:pPr>
        <w:pStyle w:val="TableofFigures"/>
        <w:rPr>
          <w:ins w:id="1088" w:author="David Wooten" w:date="2019-11-15T15:49:00Z"/>
          <w:rFonts w:asciiTheme="minorHAnsi" w:eastAsiaTheme="minorEastAsia" w:hAnsiTheme="minorHAnsi" w:cstheme="minorBidi"/>
          <w:noProof/>
          <w:sz w:val="22"/>
        </w:rPr>
      </w:pPr>
      <w:ins w:id="1089"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"_Toc24725757"</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158 — TPM2_PolicyNvWritten Command</w:t>
        </w:r>
        <w:r>
          <w:rPr>
            <w:noProof/>
            <w:webHidden/>
          </w:rPr>
          <w:tab/>
        </w:r>
        <w:r>
          <w:rPr>
            <w:noProof/>
            <w:webHidden/>
          </w:rPr>
          <w:fldChar w:fldCharType="begin"/>
        </w:r>
        <w:r>
          <w:rPr>
            <w:noProof/>
            <w:webHidden/>
          </w:rPr>
          <w:instrText xml:space="preserve"> PAGEREF _Toc24725757 \h </w:instrText>
        </w:r>
      </w:ins>
      <w:r>
        <w:rPr>
          <w:noProof/>
          <w:webHidden/>
        </w:rPr>
      </w:r>
      <w:r>
        <w:rPr>
          <w:noProof/>
          <w:webHidden/>
        </w:rPr>
        <w:fldChar w:fldCharType="separate"/>
      </w:r>
      <w:ins w:id="1090" w:author="David Wooten" w:date="2019-11-15T15:49:00Z">
        <w:r>
          <w:rPr>
            <w:noProof/>
            <w:webHidden/>
          </w:rPr>
          <w:t>276</w:t>
        </w:r>
        <w:r>
          <w:rPr>
            <w:noProof/>
            <w:webHidden/>
          </w:rPr>
          <w:fldChar w:fldCharType="end"/>
        </w:r>
        <w:r w:rsidRPr="00D61A6E">
          <w:rPr>
            <w:rStyle w:val="Hyperlink"/>
            <w:noProof/>
          </w:rPr>
          <w:fldChar w:fldCharType="end"/>
        </w:r>
      </w:ins>
    </w:p>
    <w:p w:rsidR="00D51C42" w:rsidRDefault="00D51C42">
      <w:pPr>
        <w:pStyle w:val="TableofFigures"/>
        <w:rPr>
          <w:ins w:id="1091" w:author="David Wooten" w:date="2019-11-15T15:49:00Z"/>
          <w:rFonts w:asciiTheme="minorHAnsi" w:eastAsiaTheme="minorEastAsia" w:hAnsiTheme="minorHAnsi" w:cstheme="minorBidi"/>
          <w:noProof/>
          <w:sz w:val="22"/>
        </w:rPr>
      </w:pPr>
      <w:ins w:id="1092"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"_Toc24725758"</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159 — TPM2_PolicyNvWritten Response</w:t>
        </w:r>
        <w:r>
          <w:rPr>
            <w:noProof/>
            <w:webHidden/>
          </w:rPr>
          <w:tab/>
        </w:r>
        <w:r>
          <w:rPr>
            <w:noProof/>
            <w:webHidden/>
          </w:rPr>
          <w:fldChar w:fldCharType="begin"/>
        </w:r>
        <w:r>
          <w:rPr>
            <w:noProof/>
            <w:webHidden/>
          </w:rPr>
          <w:instrText xml:space="preserve"> PAGEREF _Toc24725758 \h </w:instrText>
        </w:r>
      </w:ins>
      <w:r>
        <w:rPr>
          <w:noProof/>
          <w:webHidden/>
        </w:rPr>
      </w:r>
      <w:r>
        <w:rPr>
          <w:noProof/>
          <w:webHidden/>
        </w:rPr>
        <w:fldChar w:fldCharType="separate"/>
      </w:r>
      <w:ins w:id="1093" w:author="David Wooten" w:date="2019-11-15T15:49:00Z">
        <w:r>
          <w:rPr>
            <w:noProof/>
            <w:webHidden/>
          </w:rPr>
          <w:t>276</w:t>
        </w:r>
        <w:r>
          <w:rPr>
            <w:noProof/>
            <w:webHidden/>
          </w:rPr>
          <w:fldChar w:fldCharType="end"/>
        </w:r>
        <w:r w:rsidRPr="00D61A6E">
          <w:rPr>
            <w:rStyle w:val="Hyperlink"/>
            <w:noProof/>
          </w:rPr>
          <w:fldChar w:fldCharType="end"/>
        </w:r>
      </w:ins>
    </w:p>
    <w:p w:rsidR="00D51C42" w:rsidRDefault="00D51C42">
      <w:pPr>
        <w:pStyle w:val="TableofFigures"/>
        <w:rPr>
          <w:ins w:id="1094" w:author="David Wooten" w:date="2019-11-15T15:49:00Z"/>
          <w:rFonts w:asciiTheme="minorHAnsi" w:eastAsiaTheme="minorEastAsia" w:hAnsiTheme="minorHAnsi" w:cstheme="minorBidi"/>
          <w:noProof/>
          <w:sz w:val="22"/>
        </w:rPr>
      </w:pPr>
      <w:ins w:id="1095"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"_Toc24725759"</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160 — TPM2_PolicyTemplate Command</w:t>
        </w:r>
        <w:r>
          <w:rPr>
            <w:noProof/>
            <w:webHidden/>
          </w:rPr>
          <w:tab/>
        </w:r>
        <w:r>
          <w:rPr>
            <w:noProof/>
            <w:webHidden/>
          </w:rPr>
          <w:fldChar w:fldCharType="begin"/>
        </w:r>
        <w:r>
          <w:rPr>
            <w:noProof/>
            <w:webHidden/>
          </w:rPr>
          <w:instrText xml:space="preserve"> PAGEREF _Toc24725759 \h </w:instrText>
        </w:r>
      </w:ins>
      <w:r>
        <w:rPr>
          <w:noProof/>
          <w:webHidden/>
        </w:rPr>
      </w:r>
      <w:r>
        <w:rPr>
          <w:noProof/>
          <w:webHidden/>
        </w:rPr>
        <w:fldChar w:fldCharType="separate"/>
      </w:r>
      <w:ins w:id="1096" w:author="David Wooten" w:date="2019-11-15T15:49:00Z">
        <w:r>
          <w:rPr>
            <w:noProof/>
            <w:webHidden/>
          </w:rPr>
          <w:t>279</w:t>
        </w:r>
        <w:r>
          <w:rPr>
            <w:noProof/>
            <w:webHidden/>
          </w:rPr>
          <w:fldChar w:fldCharType="end"/>
        </w:r>
        <w:r w:rsidRPr="00D61A6E">
          <w:rPr>
            <w:rStyle w:val="Hyperlink"/>
            <w:noProof/>
          </w:rPr>
          <w:fldChar w:fldCharType="end"/>
        </w:r>
      </w:ins>
    </w:p>
    <w:p w:rsidR="00D51C42" w:rsidRDefault="00D51C42">
      <w:pPr>
        <w:pStyle w:val="TableofFigures"/>
        <w:rPr>
          <w:ins w:id="1097" w:author="David Wooten" w:date="2019-11-15T15:49:00Z"/>
          <w:rFonts w:asciiTheme="minorHAnsi" w:eastAsiaTheme="minorEastAsia" w:hAnsiTheme="minorHAnsi" w:cstheme="minorBidi"/>
          <w:noProof/>
          <w:sz w:val="22"/>
        </w:rPr>
      </w:pPr>
      <w:ins w:id="1098"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"_Toc24725760"</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161 — TPM2_PolicyTemplate Response</w:t>
        </w:r>
        <w:r>
          <w:rPr>
            <w:noProof/>
            <w:webHidden/>
          </w:rPr>
          <w:tab/>
        </w:r>
        <w:r>
          <w:rPr>
            <w:noProof/>
            <w:webHidden/>
          </w:rPr>
          <w:fldChar w:fldCharType="begin"/>
        </w:r>
        <w:r>
          <w:rPr>
            <w:noProof/>
            <w:webHidden/>
          </w:rPr>
          <w:instrText xml:space="preserve"> PAGEREF _Toc24725760 \h </w:instrText>
        </w:r>
      </w:ins>
      <w:r>
        <w:rPr>
          <w:noProof/>
          <w:webHidden/>
        </w:rPr>
      </w:r>
      <w:r>
        <w:rPr>
          <w:noProof/>
          <w:webHidden/>
        </w:rPr>
        <w:fldChar w:fldCharType="separate"/>
      </w:r>
      <w:ins w:id="1099" w:author="David Wooten" w:date="2019-11-15T15:49:00Z">
        <w:r>
          <w:rPr>
            <w:noProof/>
            <w:webHidden/>
          </w:rPr>
          <w:t>279</w:t>
        </w:r>
        <w:r>
          <w:rPr>
            <w:noProof/>
            <w:webHidden/>
          </w:rPr>
          <w:fldChar w:fldCharType="end"/>
        </w:r>
        <w:r w:rsidRPr="00D61A6E">
          <w:rPr>
            <w:rStyle w:val="Hyperlink"/>
            <w:noProof/>
          </w:rPr>
          <w:fldChar w:fldCharType="end"/>
        </w:r>
      </w:ins>
    </w:p>
    <w:p w:rsidR="00D51C42" w:rsidRDefault="00D51C42">
      <w:pPr>
        <w:pStyle w:val="TableofFigures"/>
        <w:rPr>
          <w:ins w:id="1100" w:author="David Wooten" w:date="2019-11-15T15:49:00Z"/>
          <w:rFonts w:asciiTheme="minorHAnsi" w:eastAsiaTheme="minorEastAsia" w:hAnsiTheme="minorHAnsi" w:cstheme="minorBidi"/>
          <w:noProof/>
          <w:sz w:val="22"/>
        </w:rPr>
      </w:pPr>
      <w:ins w:id="1101"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"_Toc24725761"</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162 — TPM2_PolicyAuthorizeNV Command</w:t>
        </w:r>
        <w:r>
          <w:rPr>
            <w:noProof/>
            <w:webHidden/>
          </w:rPr>
          <w:tab/>
        </w:r>
        <w:r>
          <w:rPr>
            <w:noProof/>
            <w:webHidden/>
          </w:rPr>
          <w:fldChar w:fldCharType="begin"/>
        </w:r>
        <w:r>
          <w:rPr>
            <w:noProof/>
            <w:webHidden/>
          </w:rPr>
          <w:instrText xml:space="preserve"> PAGEREF _Toc24725761 \h </w:instrText>
        </w:r>
      </w:ins>
      <w:r>
        <w:rPr>
          <w:noProof/>
          <w:webHidden/>
        </w:rPr>
      </w:r>
      <w:r>
        <w:rPr>
          <w:noProof/>
          <w:webHidden/>
        </w:rPr>
        <w:fldChar w:fldCharType="separate"/>
      </w:r>
      <w:ins w:id="1102" w:author="David Wooten" w:date="2019-11-15T15:49:00Z">
        <w:r>
          <w:rPr>
            <w:noProof/>
            <w:webHidden/>
          </w:rPr>
          <w:t>282</w:t>
        </w:r>
        <w:r>
          <w:rPr>
            <w:noProof/>
            <w:webHidden/>
          </w:rPr>
          <w:fldChar w:fldCharType="end"/>
        </w:r>
        <w:r w:rsidRPr="00D61A6E">
          <w:rPr>
            <w:rStyle w:val="Hyperlink"/>
            <w:noProof/>
          </w:rPr>
          <w:fldChar w:fldCharType="end"/>
        </w:r>
      </w:ins>
    </w:p>
    <w:p w:rsidR="00D51C42" w:rsidRDefault="00D51C42">
      <w:pPr>
        <w:pStyle w:val="TableofFigures"/>
        <w:rPr>
          <w:ins w:id="1103" w:author="David Wooten" w:date="2019-11-15T15:49:00Z"/>
          <w:rFonts w:asciiTheme="minorHAnsi" w:eastAsiaTheme="minorEastAsia" w:hAnsiTheme="minorHAnsi" w:cstheme="minorBidi"/>
          <w:noProof/>
          <w:sz w:val="22"/>
        </w:rPr>
      </w:pPr>
      <w:ins w:id="1104"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"_Toc24725762"</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163 — TPM2_PolicyAuthorizeNV Response</w:t>
        </w:r>
        <w:r>
          <w:rPr>
            <w:noProof/>
            <w:webHidden/>
          </w:rPr>
          <w:tab/>
        </w:r>
        <w:r>
          <w:rPr>
            <w:noProof/>
            <w:webHidden/>
          </w:rPr>
          <w:fldChar w:fldCharType="begin"/>
        </w:r>
        <w:r>
          <w:rPr>
            <w:noProof/>
            <w:webHidden/>
          </w:rPr>
          <w:instrText xml:space="preserve"> PAGEREF _Toc24725762 \h </w:instrText>
        </w:r>
      </w:ins>
      <w:r>
        <w:rPr>
          <w:noProof/>
          <w:webHidden/>
        </w:rPr>
      </w:r>
      <w:r>
        <w:rPr>
          <w:noProof/>
          <w:webHidden/>
        </w:rPr>
        <w:fldChar w:fldCharType="separate"/>
      </w:r>
      <w:ins w:id="1105" w:author="David Wooten" w:date="2019-11-15T15:49:00Z">
        <w:r>
          <w:rPr>
            <w:noProof/>
            <w:webHidden/>
          </w:rPr>
          <w:t>282</w:t>
        </w:r>
        <w:r>
          <w:rPr>
            <w:noProof/>
            <w:webHidden/>
          </w:rPr>
          <w:fldChar w:fldCharType="end"/>
        </w:r>
        <w:r w:rsidRPr="00D61A6E">
          <w:rPr>
            <w:rStyle w:val="Hyperlink"/>
            <w:noProof/>
          </w:rPr>
          <w:fldChar w:fldCharType="end"/>
        </w:r>
      </w:ins>
    </w:p>
    <w:p w:rsidR="00D51C42" w:rsidRDefault="00D51C42">
      <w:pPr>
        <w:pStyle w:val="TableofFigures"/>
        <w:rPr>
          <w:ins w:id="1106" w:author="David Wooten" w:date="2019-11-15T15:49:00Z"/>
          <w:rFonts w:asciiTheme="minorHAnsi" w:eastAsiaTheme="minorEastAsia" w:hAnsiTheme="minorHAnsi" w:cstheme="minorBidi"/>
          <w:noProof/>
          <w:sz w:val="22"/>
        </w:rPr>
      </w:pPr>
      <w:ins w:id="1107"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"_Toc24725763"</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164 — TPM2_CreatePrimary Command</w:t>
        </w:r>
        <w:r>
          <w:rPr>
            <w:noProof/>
            <w:webHidden/>
          </w:rPr>
          <w:tab/>
        </w:r>
        <w:r>
          <w:rPr>
            <w:noProof/>
            <w:webHidden/>
          </w:rPr>
          <w:fldChar w:fldCharType="begin"/>
        </w:r>
        <w:r>
          <w:rPr>
            <w:noProof/>
            <w:webHidden/>
          </w:rPr>
          <w:instrText xml:space="preserve"> PAGEREF _Toc24725763 \h </w:instrText>
        </w:r>
      </w:ins>
      <w:r>
        <w:rPr>
          <w:noProof/>
          <w:webHidden/>
        </w:rPr>
      </w:r>
      <w:r>
        <w:rPr>
          <w:noProof/>
          <w:webHidden/>
        </w:rPr>
        <w:fldChar w:fldCharType="separate"/>
      </w:r>
      <w:ins w:id="1108" w:author="David Wooten" w:date="2019-11-15T15:49:00Z">
        <w:r>
          <w:rPr>
            <w:noProof/>
            <w:webHidden/>
          </w:rPr>
          <w:t>285</w:t>
        </w:r>
        <w:r>
          <w:rPr>
            <w:noProof/>
            <w:webHidden/>
          </w:rPr>
          <w:fldChar w:fldCharType="end"/>
        </w:r>
        <w:r w:rsidRPr="00D61A6E">
          <w:rPr>
            <w:rStyle w:val="Hyperlink"/>
            <w:noProof/>
          </w:rPr>
          <w:fldChar w:fldCharType="end"/>
        </w:r>
      </w:ins>
    </w:p>
    <w:p w:rsidR="00D51C42" w:rsidRDefault="00D51C42">
      <w:pPr>
        <w:pStyle w:val="TableofFigures"/>
        <w:rPr>
          <w:ins w:id="1109" w:author="David Wooten" w:date="2019-11-15T15:49:00Z"/>
          <w:rFonts w:asciiTheme="minorHAnsi" w:eastAsiaTheme="minorEastAsia" w:hAnsiTheme="minorHAnsi" w:cstheme="minorBidi"/>
          <w:noProof/>
          <w:sz w:val="22"/>
        </w:rPr>
      </w:pPr>
      <w:ins w:id="1110"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"_Toc24725764"</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165 — TPM2_CreatePrimary Response</w:t>
        </w:r>
        <w:r>
          <w:rPr>
            <w:noProof/>
            <w:webHidden/>
          </w:rPr>
          <w:tab/>
        </w:r>
        <w:r>
          <w:rPr>
            <w:noProof/>
            <w:webHidden/>
          </w:rPr>
          <w:fldChar w:fldCharType="begin"/>
        </w:r>
        <w:r>
          <w:rPr>
            <w:noProof/>
            <w:webHidden/>
          </w:rPr>
          <w:instrText xml:space="preserve"> PAGEREF _Toc24725764 \h </w:instrText>
        </w:r>
      </w:ins>
      <w:r>
        <w:rPr>
          <w:noProof/>
          <w:webHidden/>
        </w:rPr>
      </w:r>
      <w:r>
        <w:rPr>
          <w:noProof/>
          <w:webHidden/>
        </w:rPr>
        <w:fldChar w:fldCharType="separate"/>
      </w:r>
      <w:ins w:id="1111" w:author="David Wooten" w:date="2019-11-15T15:49:00Z">
        <w:r>
          <w:rPr>
            <w:noProof/>
            <w:webHidden/>
          </w:rPr>
          <w:t>285</w:t>
        </w:r>
        <w:r>
          <w:rPr>
            <w:noProof/>
            <w:webHidden/>
          </w:rPr>
          <w:fldChar w:fldCharType="end"/>
        </w:r>
        <w:r w:rsidRPr="00D61A6E">
          <w:rPr>
            <w:rStyle w:val="Hyperlink"/>
            <w:noProof/>
          </w:rPr>
          <w:fldChar w:fldCharType="end"/>
        </w:r>
      </w:ins>
    </w:p>
    <w:p w:rsidR="00D51C42" w:rsidRDefault="00D51C42">
      <w:pPr>
        <w:pStyle w:val="TableofFigures"/>
        <w:rPr>
          <w:ins w:id="1112" w:author="David Wooten" w:date="2019-11-15T15:49:00Z"/>
          <w:rFonts w:asciiTheme="minorHAnsi" w:eastAsiaTheme="minorEastAsia" w:hAnsiTheme="minorHAnsi" w:cstheme="minorBidi"/>
          <w:noProof/>
          <w:sz w:val="22"/>
        </w:rPr>
      </w:pPr>
      <w:ins w:id="1113"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"_Toc24725765"</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166 — TPM2_HierarchyControl Command</w:t>
        </w:r>
        <w:r>
          <w:rPr>
            <w:noProof/>
            <w:webHidden/>
          </w:rPr>
          <w:tab/>
        </w:r>
        <w:r>
          <w:rPr>
            <w:noProof/>
            <w:webHidden/>
          </w:rPr>
          <w:fldChar w:fldCharType="begin"/>
        </w:r>
        <w:r>
          <w:rPr>
            <w:noProof/>
            <w:webHidden/>
          </w:rPr>
          <w:instrText xml:space="preserve"> PAGEREF _Toc24725765 \h </w:instrText>
        </w:r>
      </w:ins>
      <w:r>
        <w:rPr>
          <w:noProof/>
          <w:webHidden/>
        </w:rPr>
      </w:r>
      <w:r>
        <w:rPr>
          <w:noProof/>
          <w:webHidden/>
        </w:rPr>
        <w:fldChar w:fldCharType="separate"/>
      </w:r>
      <w:ins w:id="1114" w:author="David Wooten" w:date="2019-11-15T15:49:00Z">
        <w:r>
          <w:rPr>
            <w:noProof/>
            <w:webHidden/>
          </w:rPr>
          <w:t>288</w:t>
        </w:r>
        <w:r>
          <w:rPr>
            <w:noProof/>
            <w:webHidden/>
          </w:rPr>
          <w:fldChar w:fldCharType="end"/>
        </w:r>
        <w:r w:rsidRPr="00D61A6E">
          <w:rPr>
            <w:rStyle w:val="Hyperlink"/>
            <w:noProof/>
          </w:rPr>
          <w:fldChar w:fldCharType="end"/>
        </w:r>
      </w:ins>
    </w:p>
    <w:p w:rsidR="00D51C42" w:rsidRDefault="00D51C42">
      <w:pPr>
        <w:pStyle w:val="TableofFigures"/>
        <w:rPr>
          <w:ins w:id="1115" w:author="David Wooten" w:date="2019-11-15T15:49:00Z"/>
          <w:rFonts w:asciiTheme="minorHAnsi" w:eastAsiaTheme="minorEastAsia" w:hAnsiTheme="minorHAnsi" w:cstheme="minorBidi"/>
          <w:noProof/>
          <w:sz w:val="22"/>
        </w:rPr>
      </w:pPr>
      <w:ins w:id="1116"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"_Toc24725766"</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167 — TPM2_HierarchyControl Response</w:t>
        </w:r>
        <w:r>
          <w:rPr>
            <w:noProof/>
            <w:webHidden/>
          </w:rPr>
          <w:tab/>
        </w:r>
        <w:r>
          <w:rPr>
            <w:noProof/>
            <w:webHidden/>
          </w:rPr>
          <w:fldChar w:fldCharType="begin"/>
        </w:r>
        <w:r>
          <w:rPr>
            <w:noProof/>
            <w:webHidden/>
          </w:rPr>
          <w:instrText xml:space="preserve"> PAGEREF _Toc24725766 \h </w:instrText>
        </w:r>
      </w:ins>
      <w:r>
        <w:rPr>
          <w:noProof/>
          <w:webHidden/>
        </w:rPr>
      </w:r>
      <w:r>
        <w:rPr>
          <w:noProof/>
          <w:webHidden/>
        </w:rPr>
        <w:fldChar w:fldCharType="separate"/>
      </w:r>
      <w:ins w:id="1117" w:author="David Wooten" w:date="2019-11-15T15:49:00Z">
        <w:r>
          <w:rPr>
            <w:noProof/>
            <w:webHidden/>
          </w:rPr>
          <w:t>288</w:t>
        </w:r>
        <w:r>
          <w:rPr>
            <w:noProof/>
            <w:webHidden/>
          </w:rPr>
          <w:fldChar w:fldCharType="end"/>
        </w:r>
        <w:r w:rsidRPr="00D61A6E">
          <w:rPr>
            <w:rStyle w:val="Hyperlink"/>
            <w:noProof/>
          </w:rPr>
          <w:fldChar w:fldCharType="end"/>
        </w:r>
      </w:ins>
    </w:p>
    <w:p w:rsidR="00D51C42" w:rsidRDefault="00D51C42">
      <w:pPr>
        <w:pStyle w:val="TableofFigures"/>
        <w:rPr>
          <w:ins w:id="1118" w:author="David Wooten" w:date="2019-11-15T15:49:00Z"/>
          <w:rFonts w:asciiTheme="minorHAnsi" w:eastAsiaTheme="minorEastAsia" w:hAnsiTheme="minorHAnsi" w:cstheme="minorBidi"/>
          <w:noProof/>
          <w:sz w:val="22"/>
        </w:rPr>
      </w:pPr>
      <w:ins w:id="1119"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"_Toc24725767"</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168 — TPM2_SetPrimaryPolicy Command</w:t>
        </w:r>
        <w:r>
          <w:rPr>
            <w:noProof/>
            <w:webHidden/>
          </w:rPr>
          <w:tab/>
        </w:r>
        <w:r>
          <w:rPr>
            <w:noProof/>
            <w:webHidden/>
          </w:rPr>
          <w:fldChar w:fldCharType="begin"/>
        </w:r>
        <w:r>
          <w:rPr>
            <w:noProof/>
            <w:webHidden/>
          </w:rPr>
          <w:instrText xml:space="preserve"> PAGEREF _Toc24725767 \h </w:instrText>
        </w:r>
      </w:ins>
      <w:r>
        <w:rPr>
          <w:noProof/>
          <w:webHidden/>
        </w:rPr>
      </w:r>
      <w:r>
        <w:rPr>
          <w:noProof/>
          <w:webHidden/>
        </w:rPr>
        <w:fldChar w:fldCharType="separate"/>
      </w:r>
      <w:ins w:id="1120" w:author="David Wooten" w:date="2019-11-15T15:49:00Z">
        <w:r>
          <w:rPr>
            <w:noProof/>
            <w:webHidden/>
          </w:rPr>
          <w:t>291</w:t>
        </w:r>
        <w:r>
          <w:rPr>
            <w:noProof/>
            <w:webHidden/>
          </w:rPr>
          <w:fldChar w:fldCharType="end"/>
        </w:r>
        <w:r w:rsidRPr="00D61A6E">
          <w:rPr>
            <w:rStyle w:val="Hyperlink"/>
            <w:noProof/>
          </w:rPr>
          <w:fldChar w:fldCharType="end"/>
        </w:r>
      </w:ins>
    </w:p>
    <w:p w:rsidR="00D51C42" w:rsidRDefault="00D51C42">
      <w:pPr>
        <w:pStyle w:val="TableofFigures"/>
        <w:rPr>
          <w:ins w:id="1121" w:author="David Wooten" w:date="2019-11-15T15:49:00Z"/>
          <w:rFonts w:asciiTheme="minorHAnsi" w:eastAsiaTheme="minorEastAsia" w:hAnsiTheme="minorHAnsi" w:cstheme="minorBidi"/>
          <w:noProof/>
          <w:sz w:val="22"/>
        </w:rPr>
      </w:pPr>
      <w:ins w:id="1122"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"_Toc24725768"</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169 — TPM2_SetPrimaryPolicy Response</w:t>
        </w:r>
        <w:r>
          <w:rPr>
            <w:noProof/>
            <w:webHidden/>
          </w:rPr>
          <w:tab/>
        </w:r>
        <w:r>
          <w:rPr>
            <w:noProof/>
            <w:webHidden/>
          </w:rPr>
          <w:fldChar w:fldCharType="begin"/>
        </w:r>
        <w:r>
          <w:rPr>
            <w:noProof/>
            <w:webHidden/>
          </w:rPr>
          <w:instrText xml:space="preserve"> PAGEREF _Toc24725768 \h </w:instrText>
        </w:r>
      </w:ins>
      <w:r>
        <w:rPr>
          <w:noProof/>
          <w:webHidden/>
        </w:rPr>
      </w:r>
      <w:r>
        <w:rPr>
          <w:noProof/>
          <w:webHidden/>
        </w:rPr>
        <w:fldChar w:fldCharType="separate"/>
      </w:r>
      <w:ins w:id="1123" w:author="David Wooten" w:date="2019-11-15T15:49:00Z">
        <w:r>
          <w:rPr>
            <w:noProof/>
            <w:webHidden/>
          </w:rPr>
          <w:t>291</w:t>
        </w:r>
        <w:r>
          <w:rPr>
            <w:noProof/>
            <w:webHidden/>
          </w:rPr>
          <w:fldChar w:fldCharType="end"/>
        </w:r>
        <w:r w:rsidRPr="00D61A6E">
          <w:rPr>
            <w:rStyle w:val="Hyperlink"/>
            <w:noProof/>
          </w:rPr>
          <w:fldChar w:fldCharType="end"/>
        </w:r>
      </w:ins>
    </w:p>
    <w:p w:rsidR="00D51C42" w:rsidRDefault="00D51C42">
      <w:pPr>
        <w:pStyle w:val="TableofFigures"/>
        <w:rPr>
          <w:ins w:id="1124" w:author="David Wooten" w:date="2019-11-15T15:49:00Z"/>
          <w:rFonts w:asciiTheme="minorHAnsi" w:eastAsiaTheme="minorEastAsia" w:hAnsiTheme="minorHAnsi" w:cstheme="minorBidi"/>
          <w:noProof/>
          <w:sz w:val="22"/>
        </w:rPr>
      </w:pPr>
      <w:ins w:id="1125"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"_Toc24725769"</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170 — TPM2_ChangePPS Command</w:t>
        </w:r>
        <w:r>
          <w:rPr>
            <w:noProof/>
            <w:webHidden/>
          </w:rPr>
          <w:tab/>
        </w:r>
        <w:r>
          <w:rPr>
            <w:noProof/>
            <w:webHidden/>
          </w:rPr>
          <w:fldChar w:fldCharType="begin"/>
        </w:r>
        <w:r>
          <w:rPr>
            <w:noProof/>
            <w:webHidden/>
          </w:rPr>
          <w:instrText xml:space="preserve"> PAGEREF _Toc24725769 \h </w:instrText>
        </w:r>
      </w:ins>
      <w:r>
        <w:rPr>
          <w:noProof/>
          <w:webHidden/>
        </w:rPr>
      </w:r>
      <w:r>
        <w:rPr>
          <w:noProof/>
          <w:webHidden/>
        </w:rPr>
        <w:fldChar w:fldCharType="separate"/>
      </w:r>
      <w:ins w:id="1126" w:author="David Wooten" w:date="2019-11-15T15:49:00Z">
        <w:r>
          <w:rPr>
            <w:noProof/>
            <w:webHidden/>
          </w:rPr>
          <w:t>294</w:t>
        </w:r>
        <w:r>
          <w:rPr>
            <w:noProof/>
            <w:webHidden/>
          </w:rPr>
          <w:fldChar w:fldCharType="end"/>
        </w:r>
        <w:r w:rsidRPr="00D61A6E">
          <w:rPr>
            <w:rStyle w:val="Hyperlink"/>
            <w:noProof/>
          </w:rPr>
          <w:fldChar w:fldCharType="end"/>
        </w:r>
      </w:ins>
    </w:p>
    <w:p w:rsidR="00D51C42" w:rsidRDefault="00D51C42">
      <w:pPr>
        <w:pStyle w:val="TableofFigures"/>
        <w:rPr>
          <w:ins w:id="1127" w:author="David Wooten" w:date="2019-11-15T15:49:00Z"/>
          <w:rFonts w:asciiTheme="minorHAnsi" w:eastAsiaTheme="minorEastAsia" w:hAnsiTheme="minorHAnsi" w:cstheme="minorBidi"/>
          <w:noProof/>
          <w:sz w:val="22"/>
        </w:rPr>
      </w:pPr>
      <w:ins w:id="1128"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"_Toc24725770"</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171 — TPM2_ChangePPS Response</w:t>
        </w:r>
        <w:r>
          <w:rPr>
            <w:noProof/>
            <w:webHidden/>
          </w:rPr>
          <w:tab/>
        </w:r>
        <w:r>
          <w:rPr>
            <w:noProof/>
            <w:webHidden/>
          </w:rPr>
          <w:fldChar w:fldCharType="begin"/>
        </w:r>
        <w:r>
          <w:rPr>
            <w:noProof/>
            <w:webHidden/>
          </w:rPr>
          <w:instrText xml:space="preserve"> PAGEREF _Toc24725770 \h </w:instrText>
        </w:r>
      </w:ins>
      <w:r>
        <w:rPr>
          <w:noProof/>
          <w:webHidden/>
        </w:rPr>
      </w:r>
      <w:r>
        <w:rPr>
          <w:noProof/>
          <w:webHidden/>
        </w:rPr>
        <w:fldChar w:fldCharType="separate"/>
      </w:r>
      <w:ins w:id="1129" w:author="David Wooten" w:date="2019-11-15T15:49:00Z">
        <w:r>
          <w:rPr>
            <w:noProof/>
            <w:webHidden/>
          </w:rPr>
          <w:t>294</w:t>
        </w:r>
        <w:r>
          <w:rPr>
            <w:noProof/>
            <w:webHidden/>
          </w:rPr>
          <w:fldChar w:fldCharType="end"/>
        </w:r>
        <w:r w:rsidRPr="00D61A6E">
          <w:rPr>
            <w:rStyle w:val="Hyperlink"/>
            <w:noProof/>
          </w:rPr>
          <w:fldChar w:fldCharType="end"/>
        </w:r>
      </w:ins>
    </w:p>
    <w:p w:rsidR="00D51C42" w:rsidRDefault="00D51C42">
      <w:pPr>
        <w:pStyle w:val="TableofFigures"/>
        <w:rPr>
          <w:ins w:id="1130" w:author="David Wooten" w:date="2019-11-15T15:49:00Z"/>
          <w:rFonts w:asciiTheme="minorHAnsi" w:eastAsiaTheme="minorEastAsia" w:hAnsiTheme="minorHAnsi" w:cstheme="minorBidi"/>
          <w:noProof/>
          <w:sz w:val="22"/>
        </w:rPr>
      </w:pPr>
      <w:ins w:id="1131"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"_Toc24725771"</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172 — TPM2_ChangeEPS Command</w:t>
        </w:r>
        <w:r>
          <w:rPr>
            <w:noProof/>
            <w:webHidden/>
          </w:rPr>
          <w:tab/>
        </w:r>
        <w:r>
          <w:rPr>
            <w:noProof/>
            <w:webHidden/>
          </w:rPr>
          <w:fldChar w:fldCharType="begin"/>
        </w:r>
        <w:r>
          <w:rPr>
            <w:noProof/>
            <w:webHidden/>
          </w:rPr>
          <w:instrText xml:space="preserve"> PAGEREF _Toc24725771 \h </w:instrText>
        </w:r>
      </w:ins>
      <w:r>
        <w:rPr>
          <w:noProof/>
          <w:webHidden/>
        </w:rPr>
      </w:r>
      <w:r>
        <w:rPr>
          <w:noProof/>
          <w:webHidden/>
        </w:rPr>
        <w:fldChar w:fldCharType="separate"/>
      </w:r>
      <w:ins w:id="1132" w:author="David Wooten" w:date="2019-11-15T15:49:00Z">
        <w:r>
          <w:rPr>
            <w:noProof/>
            <w:webHidden/>
          </w:rPr>
          <w:t>297</w:t>
        </w:r>
        <w:r>
          <w:rPr>
            <w:noProof/>
            <w:webHidden/>
          </w:rPr>
          <w:fldChar w:fldCharType="end"/>
        </w:r>
        <w:r w:rsidRPr="00D61A6E">
          <w:rPr>
            <w:rStyle w:val="Hyperlink"/>
            <w:noProof/>
          </w:rPr>
          <w:fldChar w:fldCharType="end"/>
        </w:r>
      </w:ins>
    </w:p>
    <w:p w:rsidR="00D51C42" w:rsidRDefault="00D51C42">
      <w:pPr>
        <w:pStyle w:val="TableofFigures"/>
        <w:rPr>
          <w:ins w:id="1133" w:author="David Wooten" w:date="2019-11-15T15:49:00Z"/>
          <w:rFonts w:asciiTheme="minorHAnsi" w:eastAsiaTheme="minorEastAsia" w:hAnsiTheme="minorHAnsi" w:cstheme="minorBidi"/>
          <w:noProof/>
          <w:sz w:val="22"/>
        </w:rPr>
      </w:pPr>
      <w:ins w:id="1134"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"_Toc24725772"</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173 — TPM2_ChangeEPS Response</w:t>
        </w:r>
        <w:r>
          <w:rPr>
            <w:noProof/>
            <w:webHidden/>
          </w:rPr>
          <w:tab/>
        </w:r>
        <w:r>
          <w:rPr>
            <w:noProof/>
            <w:webHidden/>
          </w:rPr>
          <w:fldChar w:fldCharType="begin"/>
        </w:r>
        <w:r>
          <w:rPr>
            <w:noProof/>
            <w:webHidden/>
          </w:rPr>
          <w:instrText xml:space="preserve"> PAGEREF _Toc24725772 \h </w:instrText>
        </w:r>
      </w:ins>
      <w:r>
        <w:rPr>
          <w:noProof/>
          <w:webHidden/>
        </w:rPr>
      </w:r>
      <w:r>
        <w:rPr>
          <w:noProof/>
          <w:webHidden/>
        </w:rPr>
        <w:fldChar w:fldCharType="separate"/>
      </w:r>
      <w:ins w:id="1135" w:author="David Wooten" w:date="2019-11-15T15:49:00Z">
        <w:r>
          <w:rPr>
            <w:noProof/>
            <w:webHidden/>
          </w:rPr>
          <w:t>297</w:t>
        </w:r>
        <w:r>
          <w:rPr>
            <w:noProof/>
            <w:webHidden/>
          </w:rPr>
          <w:fldChar w:fldCharType="end"/>
        </w:r>
        <w:r w:rsidRPr="00D61A6E">
          <w:rPr>
            <w:rStyle w:val="Hyperlink"/>
            <w:noProof/>
          </w:rPr>
          <w:fldChar w:fldCharType="end"/>
        </w:r>
      </w:ins>
    </w:p>
    <w:p w:rsidR="00D51C42" w:rsidRDefault="00D51C42">
      <w:pPr>
        <w:pStyle w:val="TableofFigures"/>
        <w:rPr>
          <w:ins w:id="1136" w:author="David Wooten" w:date="2019-11-15T15:49:00Z"/>
          <w:rFonts w:asciiTheme="minorHAnsi" w:eastAsiaTheme="minorEastAsia" w:hAnsiTheme="minorHAnsi" w:cstheme="minorBidi"/>
          <w:noProof/>
          <w:sz w:val="22"/>
        </w:rPr>
      </w:pPr>
      <w:ins w:id="1137"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"_Toc24725773"</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174 — TPM2_Clear Command</w:t>
        </w:r>
        <w:r>
          <w:rPr>
            <w:noProof/>
            <w:webHidden/>
          </w:rPr>
          <w:tab/>
        </w:r>
        <w:r>
          <w:rPr>
            <w:noProof/>
            <w:webHidden/>
          </w:rPr>
          <w:fldChar w:fldCharType="begin"/>
        </w:r>
        <w:r>
          <w:rPr>
            <w:noProof/>
            <w:webHidden/>
          </w:rPr>
          <w:instrText xml:space="preserve"> PAGEREF _Toc24725773 \h </w:instrText>
        </w:r>
      </w:ins>
      <w:r>
        <w:rPr>
          <w:noProof/>
          <w:webHidden/>
        </w:rPr>
      </w:r>
      <w:r>
        <w:rPr>
          <w:noProof/>
          <w:webHidden/>
        </w:rPr>
        <w:fldChar w:fldCharType="separate"/>
      </w:r>
      <w:ins w:id="1138" w:author="David Wooten" w:date="2019-11-15T15:49:00Z">
        <w:r>
          <w:rPr>
            <w:noProof/>
            <w:webHidden/>
          </w:rPr>
          <w:t>300</w:t>
        </w:r>
        <w:r>
          <w:rPr>
            <w:noProof/>
            <w:webHidden/>
          </w:rPr>
          <w:fldChar w:fldCharType="end"/>
        </w:r>
        <w:r w:rsidRPr="00D61A6E">
          <w:rPr>
            <w:rStyle w:val="Hyperlink"/>
            <w:noProof/>
          </w:rPr>
          <w:fldChar w:fldCharType="end"/>
        </w:r>
      </w:ins>
    </w:p>
    <w:p w:rsidR="00D51C42" w:rsidRDefault="00D51C42">
      <w:pPr>
        <w:pStyle w:val="TableofFigures"/>
        <w:rPr>
          <w:ins w:id="1139" w:author="David Wooten" w:date="2019-11-15T15:49:00Z"/>
          <w:rFonts w:asciiTheme="minorHAnsi" w:eastAsiaTheme="minorEastAsia" w:hAnsiTheme="minorHAnsi" w:cstheme="minorBidi"/>
          <w:noProof/>
          <w:sz w:val="22"/>
        </w:rPr>
      </w:pPr>
      <w:ins w:id="1140"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"_Toc24725774"</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175 — TPM2_Clear Response</w:t>
        </w:r>
        <w:r>
          <w:rPr>
            <w:noProof/>
            <w:webHidden/>
          </w:rPr>
          <w:tab/>
        </w:r>
        <w:r>
          <w:rPr>
            <w:noProof/>
            <w:webHidden/>
          </w:rPr>
          <w:fldChar w:fldCharType="begin"/>
        </w:r>
        <w:r>
          <w:rPr>
            <w:noProof/>
            <w:webHidden/>
          </w:rPr>
          <w:instrText xml:space="preserve"> PAGEREF _Toc24725774 \h </w:instrText>
        </w:r>
      </w:ins>
      <w:r>
        <w:rPr>
          <w:noProof/>
          <w:webHidden/>
        </w:rPr>
      </w:r>
      <w:r>
        <w:rPr>
          <w:noProof/>
          <w:webHidden/>
        </w:rPr>
        <w:fldChar w:fldCharType="separate"/>
      </w:r>
      <w:ins w:id="1141" w:author="David Wooten" w:date="2019-11-15T15:49:00Z">
        <w:r>
          <w:rPr>
            <w:noProof/>
            <w:webHidden/>
          </w:rPr>
          <w:t>300</w:t>
        </w:r>
        <w:r>
          <w:rPr>
            <w:noProof/>
            <w:webHidden/>
          </w:rPr>
          <w:fldChar w:fldCharType="end"/>
        </w:r>
        <w:r w:rsidRPr="00D61A6E">
          <w:rPr>
            <w:rStyle w:val="Hyperlink"/>
            <w:noProof/>
          </w:rPr>
          <w:fldChar w:fldCharType="end"/>
        </w:r>
      </w:ins>
    </w:p>
    <w:p w:rsidR="00D51C42" w:rsidRDefault="00D51C42">
      <w:pPr>
        <w:pStyle w:val="TableofFigures"/>
        <w:rPr>
          <w:ins w:id="1142" w:author="David Wooten" w:date="2019-11-15T15:49:00Z"/>
          <w:rFonts w:asciiTheme="minorHAnsi" w:eastAsiaTheme="minorEastAsia" w:hAnsiTheme="minorHAnsi" w:cstheme="minorBidi"/>
          <w:noProof/>
          <w:sz w:val="22"/>
        </w:rPr>
      </w:pPr>
      <w:ins w:id="1143"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"_Toc24725775"</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176 — TPM2_ClearControl Command</w:t>
        </w:r>
        <w:r>
          <w:rPr>
            <w:noProof/>
            <w:webHidden/>
          </w:rPr>
          <w:tab/>
        </w:r>
        <w:r>
          <w:rPr>
            <w:noProof/>
            <w:webHidden/>
          </w:rPr>
          <w:fldChar w:fldCharType="begin"/>
        </w:r>
        <w:r>
          <w:rPr>
            <w:noProof/>
            <w:webHidden/>
          </w:rPr>
          <w:instrText xml:space="preserve"> PAGEREF _Toc24725775 \h </w:instrText>
        </w:r>
      </w:ins>
      <w:r>
        <w:rPr>
          <w:noProof/>
          <w:webHidden/>
        </w:rPr>
      </w:r>
      <w:r>
        <w:rPr>
          <w:noProof/>
          <w:webHidden/>
        </w:rPr>
        <w:fldChar w:fldCharType="separate"/>
      </w:r>
      <w:ins w:id="1144" w:author="David Wooten" w:date="2019-11-15T15:49:00Z">
        <w:r>
          <w:rPr>
            <w:noProof/>
            <w:webHidden/>
          </w:rPr>
          <w:t>303</w:t>
        </w:r>
        <w:r>
          <w:rPr>
            <w:noProof/>
            <w:webHidden/>
          </w:rPr>
          <w:fldChar w:fldCharType="end"/>
        </w:r>
        <w:r w:rsidRPr="00D61A6E">
          <w:rPr>
            <w:rStyle w:val="Hyperlink"/>
            <w:noProof/>
          </w:rPr>
          <w:fldChar w:fldCharType="end"/>
        </w:r>
      </w:ins>
    </w:p>
    <w:p w:rsidR="00D51C42" w:rsidRDefault="00D51C42">
      <w:pPr>
        <w:pStyle w:val="TableofFigures"/>
        <w:rPr>
          <w:ins w:id="1145" w:author="David Wooten" w:date="2019-11-15T15:49:00Z"/>
          <w:rFonts w:asciiTheme="minorHAnsi" w:eastAsiaTheme="minorEastAsia" w:hAnsiTheme="minorHAnsi" w:cstheme="minorBidi"/>
          <w:noProof/>
          <w:sz w:val="22"/>
        </w:rPr>
      </w:pPr>
      <w:ins w:id="1146"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"_Toc24725776"</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177 — TPM2_ClearControl Response</w:t>
        </w:r>
        <w:r>
          <w:rPr>
            <w:noProof/>
            <w:webHidden/>
          </w:rPr>
          <w:tab/>
        </w:r>
        <w:r>
          <w:rPr>
            <w:noProof/>
            <w:webHidden/>
          </w:rPr>
          <w:fldChar w:fldCharType="begin"/>
        </w:r>
        <w:r>
          <w:rPr>
            <w:noProof/>
            <w:webHidden/>
          </w:rPr>
          <w:instrText xml:space="preserve"> PAGEREF _Toc24725776 \h </w:instrText>
        </w:r>
      </w:ins>
      <w:r>
        <w:rPr>
          <w:noProof/>
          <w:webHidden/>
        </w:rPr>
      </w:r>
      <w:r>
        <w:rPr>
          <w:noProof/>
          <w:webHidden/>
        </w:rPr>
        <w:fldChar w:fldCharType="separate"/>
      </w:r>
      <w:ins w:id="1147" w:author="David Wooten" w:date="2019-11-15T15:49:00Z">
        <w:r>
          <w:rPr>
            <w:noProof/>
            <w:webHidden/>
          </w:rPr>
          <w:t>303</w:t>
        </w:r>
        <w:r>
          <w:rPr>
            <w:noProof/>
            <w:webHidden/>
          </w:rPr>
          <w:fldChar w:fldCharType="end"/>
        </w:r>
        <w:r w:rsidRPr="00D61A6E">
          <w:rPr>
            <w:rStyle w:val="Hyperlink"/>
            <w:noProof/>
          </w:rPr>
          <w:fldChar w:fldCharType="end"/>
        </w:r>
      </w:ins>
    </w:p>
    <w:p w:rsidR="00D51C42" w:rsidRDefault="00D51C42">
      <w:pPr>
        <w:pStyle w:val="TableofFigures"/>
        <w:rPr>
          <w:ins w:id="1148" w:author="David Wooten" w:date="2019-11-15T15:49:00Z"/>
          <w:rFonts w:asciiTheme="minorHAnsi" w:eastAsiaTheme="minorEastAsia" w:hAnsiTheme="minorHAnsi" w:cstheme="minorBidi"/>
          <w:noProof/>
          <w:sz w:val="22"/>
        </w:rPr>
      </w:pPr>
      <w:ins w:id="1149"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"_Toc24725777"</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178 — TPM2_HierarchyChangeAuth Command</w:t>
        </w:r>
        <w:r>
          <w:rPr>
            <w:noProof/>
            <w:webHidden/>
          </w:rPr>
          <w:tab/>
        </w:r>
        <w:r>
          <w:rPr>
            <w:noProof/>
            <w:webHidden/>
          </w:rPr>
          <w:fldChar w:fldCharType="begin"/>
        </w:r>
        <w:r>
          <w:rPr>
            <w:noProof/>
            <w:webHidden/>
          </w:rPr>
          <w:instrText xml:space="preserve"> PAGEREF _Toc24725777 \h </w:instrText>
        </w:r>
      </w:ins>
      <w:r>
        <w:rPr>
          <w:noProof/>
          <w:webHidden/>
        </w:rPr>
      </w:r>
      <w:r>
        <w:rPr>
          <w:noProof/>
          <w:webHidden/>
        </w:rPr>
        <w:fldChar w:fldCharType="separate"/>
      </w:r>
      <w:ins w:id="1150" w:author="David Wooten" w:date="2019-11-15T15:49:00Z">
        <w:r>
          <w:rPr>
            <w:noProof/>
            <w:webHidden/>
          </w:rPr>
          <w:t>306</w:t>
        </w:r>
        <w:r>
          <w:rPr>
            <w:noProof/>
            <w:webHidden/>
          </w:rPr>
          <w:fldChar w:fldCharType="end"/>
        </w:r>
        <w:r w:rsidRPr="00D61A6E">
          <w:rPr>
            <w:rStyle w:val="Hyperlink"/>
            <w:noProof/>
          </w:rPr>
          <w:fldChar w:fldCharType="end"/>
        </w:r>
      </w:ins>
    </w:p>
    <w:p w:rsidR="00D51C42" w:rsidRDefault="00D51C42">
      <w:pPr>
        <w:pStyle w:val="TableofFigures"/>
        <w:rPr>
          <w:ins w:id="1151" w:author="David Wooten" w:date="2019-11-15T15:49:00Z"/>
          <w:rFonts w:asciiTheme="minorHAnsi" w:eastAsiaTheme="minorEastAsia" w:hAnsiTheme="minorHAnsi" w:cstheme="minorBidi"/>
          <w:noProof/>
          <w:sz w:val="22"/>
        </w:rPr>
      </w:pPr>
      <w:ins w:id="1152"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"_Toc24725778"</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179 — TPM2_HierarchyChangeAuth Response</w:t>
        </w:r>
        <w:r>
          <w:rPr>
            <w:noProof/>
            <w:webHidden/>
          </w:rPr>
          <w:tab/>
        </w:r>
        <w:r>
          <w:rPr>
            <w:noProof/>
            <w:webHidden/>
          </w:rPr>
          <w:fldChar w:fldCharType="begin"/>
        </w:r>
        <w:r>
          <w:rPr>
            <w:noProof/>
            <w:webHidden/>
          </w:rPr>
          <w:instrText xml:space="preserve"> PAGEREF _Toc24725778 \h </w:instrText>
        </w:r>
      </w:ins>
      <w:r>
        <w:rPr>
          <w:noProof/>
          <w:webHidden/>
        </w:rPr>
      </w:r>
      <w:r>
        <w:rPr>
          <w:noProof/>
          <w:webHidden/>
        </w:rPr>
        <w:fldChar w:fldCharType="separate"/>
      </w:r>
      <w:ins w:id="1153" w:author="David Wooten" w:date="2019-11-15T15:49:00Z">
        <w:r>
          <w:rPr>
            <w:noProof/>
            <w:webHidden/>
          </w:rPr>
          <w:t>306</w:t>
        </w:r>
        <w:r>
          <w:rPr>
            <w:noProof/>
            <w:webHidden/>
          </w:rPr>
          <w:fldChar w:fldCharType="end"/>
        </w:r>
        <w:r w:rsidRPr="00D61A6E">
          <w:rPr>
            <w:rStyle w:val="Hyperlink"/>
            <w:noProof/>
          </w:rPr>
          <w:fldChar w:fldCharType="end"/>
        </w:r>
      </w:ins>
    </w:p>
    <w:p w:rsidR="00D51C42" w:rsidRDefault="00D51C42">
      <w:pPr>
        <w:pStyle w:val="TableofFigures"/>
        <w:rPr>
          <w:ins w:id="1154" w:author="David Wooten" w:date="2019-11-15T15:49:00Z"/>
          <w:rFonts w:asciiTheme="minorHAnsi" w:eastAsiaTheme="minorEastAsia" w:hAnsiTheme="minorHAnsi" w:cstheme="minorBidi"/>
          <w:noProof/>
          <w:sz w:val="22"/>
        </w:rPr>
      </w:pPr>
      <w:ins w:id="1155"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"_Toc24725779"</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180 — TPM2_DictionaryAttackLockReset Command</w:t>
        </w:r>
        <w:r>
          <w:rPr>
            <w:noProof/>
            <w:webHidden/>
          </w:rPr>
          <w:tab/>
        </w:r>
        <w:r>
          <w:rPr>
            <w:noProof/>
            <w:webHidden/>
          </w:rPr>
          <w:fldChar w:fldCharType="begin"/>
        </w:r>
        <w:r>
          <w:rPr>
            <w:noProof/>
            <w:webHidden/>
          </w:rPr>
          <w:instrText xml:space="preserve"> PAGEREF _Toc24725779 \h </w:instrText>
        </w:r>
      </w:ins>
      <w:r>
        <w:rPr>
          <w:noProof/>
          <w:webHidden/>
        </w:rPr>
      </w:r>
      <w:r>
        <w:rPr>
          <w:noProof/>
          <w:webHidden/>
        </w:rPr>
        <w:fldChar w:fldCharType="separate"/>
      </w:r>
      <w:ins w:id="1156" w:author="David Wooten" w:date="2019-11-15T15:49:00Z">
        <w:r>
          <w:rPr>
            <w:noProof/>
            <w:webHidden/>
          </w:rPr>
          <w:t>309</w:t>
        </w:r>
        <w:r>
          <w:rPr>
            <w:noProof/>
            <w:webHidden/>
          </w:rPr>
          <w:fldChar w:fldCharType="end"/>
        </w:r>
        <w:r w:rsidRPr="00D61A6E">
          <w:rPr>
            <w:rStyle w:val="Hyperlink"/>
            <w:noProof/>
          </w:rPr>
          <w:fldChar w:fldCharType="end"/>
        </w:r>
      </w:ins>
    </w:p>
    <w:p w:rsidR="00D51C42" w:rsidRDefault="00D51C42">
      <w:pPr>
        <w:pStyle w:val="TableofFigures"/>
        <w:rPr>
          <w:ins w:id="1157" w:author="David Wooten" w:date="2019-11-15T15:49:00Z"/>
          <w:rFonts w:asciiTheme="minorHAnsi" w:eastAsiaTheme="minorEastAsia" w:hAnsiTheme="minorHAnsi" w:cstheme="minorBidi"/>
          <w:noProof/>
          <w:sz w:val="22"/>
        </w:rPr>
      </w:pPr>
      <w:ins w:id="1158"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"_Toc24725780"</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181 — TPM2_DictionaryAttackLockReset Response</w:t>
        </w:r>
        <w:r>
          <w:rPr>
            <w:noProof/>
            <w:webHidden/>
          </w:rPr>
          <w:tab/>
        </w:r>
        <w:r>
          <w:rPr>
            <w:noProof/>
            <w:webHidden/>
          </w:rPr>
          <w:fldChar w:fldCharType="begin"/>
        </w:r>
        <w:r>
          <w:rPr>
            <w:noProof/>
            <w:webHidden/>
          </w:rPr>
          <w:instrText xml:space="preserve"> PAGEREF _Toc24725780 \h </w:instrText>
        </w:r>
      </w:ins>
      <w:r>
        <w:rPr>
          <w:noProof/>
          <w:webHidden/>
        </w:rPr>
      </w:r>
      <w:r>
        <w:rPr>
          <w:noProof/>
          <w:webHidden/>
        </w:rPr>
        <w:fldChar w:fldCharType="separate"/>
      </w:r>
      <w:ins w:id="1159" w:author="David Wooten" w:date="2019-11-15T15:49:00Z">
        <w:r>
          <w:rPr>
            <w:noProof/>
            <w:webHidden/>
          </w:rPr>
          <w:t>309</w:t>
        </w:r>
        <w:r>
          <w:rPr>
            <w:noProof/>
            <w:webHidden/>
          </w:rPr>
          <w:fldChar w:fldCharType="end"/>
        </w:r>
        <w:r w:rsidRPr="00D61A6E">
          <w:rPr>
            <w:rStyle w:val="Hyperlink"/>
            <w:noProof/>
          </w:rPr>
          <w:fldChar w:fldCharType="end"/>
        </w:r>
      </w:ins>
    </w:p>
    <w:p w:rsidR="00D51C42" w:rsidRDefault="00D51C42">
      <w:pPr>
        <w:pStyle w:val="TableofFigures"/>
        <w:rPr>
          <w:ins w:id="1160" w:author="David Wooten" w:date="2019-11-15T15:49:00Z"/>
          <w:rFonts w:asciiTheme="minorHAnsi" w:eastAsiaTheme="minorEastAsia" w:hAnsiTheme="minorHAnsi" w:cstheme="minorBidi"/>
          <w:noProof/>
          <w:sz w:val="22"/>
        </w:rPr>
      </w:pPr>
      <w:ins w:id="1161"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"_Toc24725781"</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182 — TPM2_DictionaryAttackParameters Command</w:t>
        </w:r>
        <w:r>
          <w:rPr>
            <w:noProof/>
            <w:webHidden/>
          </w:rPr>
          <w:tab/>
        </w:r>
        <w:r>
          <w:rPr>
            <w:noProof/>
            <w:webHidden/>
          </w:rPr>
          <w:fldChar w:fldCharType="begin"/>
        </w:r>
        <w:r>
          <w:rPr>
            <w:noProof/>
            <w:webHidden/>
          </w:rPr>
          <w:instrText xml:space="preserve"> PAGEREF _Toc24725781 \h </w:instrText>
        </w:r>
      </w:ins>
      <w:r>
        <w:rPr>
          <w:noProof/>
          <w:webHidden/>
        </w:rPr>
      </w:r>
      <w:r>
        <w:rPr>
          <w:noProof/>
          <w:webHidden/>
        </w:rPr>
        <w:fldChar w:fldCharType="separate"/>
      </w:r>
      <w:ins w:id="1162" w:author="David Wooten" w:date="2019-11-15T15:49:00Z">
        <w:r>
          <w:rPr>
            <w:noProof/>
            <w:webHidden/>
          </w:rPr>
          <w:t>312</w:t>
        </w:r>
        <w:r>
          <w:rPr>
            <w:noProof/>
            <w:webHidden/>
          </w:rPr>
          <w:fldChar w:fldCharType="end"/>
        </w:r>
        <w:r w:rsidRPr="00D61A6E">
          <w:rPr>
            <w:rStyle w:val="Hyperlink"/>
            <w:noProof/>
          </w:rPr>
          <w:fldChar w:fldCharType="end"/>
        </w:r>
      </w:ins>
    </w:p>
    <w:p w:rsidR="00D51C42" w:rsidRDefault="00D51C42">
      <w:pPr>
        <w:pStyle w:val="TableofFigures"/>
        <w:rPr>
          <w:ins w:id="1163" w:author="David Wooten" w:date="2019-11-15T15:49:00Z"/>
          <w:rFonts w:asciiTheme="minorHAnsi" w:eastAsiaTheme="minorEastAsia" w:hAnsiTheme="minorHAnsi" w:cstheme="minorBidi"/>
          <w:noProof/>
          <w:sz w:val="22"/>
        </w:rPr>
      </w:pPr>
      <w:ins w:id="1164"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"_Toc24725782"</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183 — TPM2_DictionaryAttackParameters Response</w:t>
        </w:r>
        <w:r>
          <w:rPr>
            <w:noProof/>
            <w:webHidden/>
          </w:rPr>
          <w:tab/>
        </w:r>
        <w:r>
          <w:rPr>
            <w:noProof/>
            <w:webHidden/>
          </w:rPr>
          <w:fldChar w:fldCharType="begin"/>
        </w:r>
        <w:r>
          <w:rPr>
            <w:noProof/>
            <w:webHidden/>
          </w:rPr>
          <w:instrText xml:space="preserve"> PAGEREF _Toc24725782 \h </w:instrText>
        </w:r>
      </w:ins>
      <w:r>
        <w:rPr>
          <w:noProof/>
          <w:webHidden/>
        </w:rPr>
      </w:r>
      <w:r>
        <w:rPr>
          <w:noProof/>
          <w:webHidden/>
        </w:rPr>
        <w:fldChar w:fldCharType="separate"/>
      </w:r>
      <w:ins w:id="1165" w:author="David Wooten" w:date="2019-11-15T15:49:00Z">
        <w:r>
          <w:rPr>
            <w:noProof/>
            <w:webHidden/>
          </w:rPr>
          <w:t>312</w:t>
        </w:r>
        <w:r>
          <w:rPr>
            <w:noProof/>
            <w:webHidden/>
          </w:rPr>
          <w:fldChar w:fldCharType="end"/>
        </w:r>
        <w:r w:rsidRPr="00D61A6E">
          <w:rPr>
            <w:rStyle w:val="Hyperlink"/>
            <w:noProof/>
          </w:rPr>
          <w:fldChar w:fldCharType="end"/>
        </w:r>
      </w:ins>
    </w:p>
    <w:p w:rsidR="00D51C42" w:rsidRDefault="00D51C42">
      <w:pPr>
        <w:pStyle w:val="TableofFigures"/>
        <w:rPr>
          <w:ins w:id="1166" w:author="David Wooten" w:date="2019-11-15T15:49:00Z"/>
          <w:rFonts w:asciiTheme="minorHAnsi" w:eastAsiaTheme="minorEastAsia" w:hAnsiTheme="minorHAnsi" w:cstheme="minorBidi"/>
          <w:noProof/>
          <w:sz w:val="22"/>
        </w:rPr>
      </w:pPr>
      <w:ins w:id="1167"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"_Toc24725783"</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184 — TPM2_PP_Commands Command</w:t>
        </w:r>
        <w:r>
          <w:rPr>
            <w:noProof/>
            <w:webHidden/>
          </w:rPr>
          <w:tab/>
        </w:r>
        <w:r>
          <w:rPr>
            <w:noProof/>
            <w:webHidden/>
          </w:rPr>
          <w:fldChar w:fldCharType="begin"/>
        </w:r>
        <w:r>
          <w:rPr>
            <w:noProof/>
            <w:webHidden/>
          </w:rPr>
          <w:instrText xml:space="preserve"> PAGEREF _Toc24725783 \h </w:instrText>
        </w:r>
      </w:ins>
      <w:r>
        <w:rPr>
          <w:noProof/>
          <w:webHidden/>
        </w:rPr>
      </w:r>
      <w:r>
        <w:rPr>
          <w:noProof/>
          <w:webHidden/>
        </w:rPr>
        <w:fldChar w:fldCharType="separate"/>
      </w:r>
      <w:ins w:id="1168" w:author="David Wooten" w:date="2019-11-15T15:49:00Z">
        <w:r>
          <w:rPr>
            <w:noProof/>
            <w:webHidden/>
          </w:rPr>
          <w:t>315</w:t>
        </w:r>
        <w:r>
          <w:rPr>
            <w:noProof/>
            <w:webHidden/>
          </w:rPr>
          <w:fldChar w:fldCharType="end"/>
        </w:r>
        <w:r w:rsidRPr="00D61A6E">
          <w:rPr>
            <w:rStyle w:val="Hyperlink"/>
            <w:noProof/>
          </w:rPr>
          <w:fldChar w:fldCharType="end"/>
        </w:r>
      </w:ins>
    </w:p>
    <w:p w:rsidR="00D51C42" w:rsidRDefault="00D51C42">
      <w:pPr>
        <w:pStyle w:val="TableofFigures"/>
        <w:rPr>
          <w:ins w:id="1169" w:author="David Wooten" w:date="2019-11-15T15:49:00Z"/>
          <w:rFonts w:asciiTheme="minorHAnsi" w:eastAsiaTheme="minorEastAsia" w:hAnsiTheme="minorHAnsi" w:cstheme="minorBidi"/>
          <w:noProof/>
          <w:sz w:val="22"/>
        </w:rPr>
      </w:pPr>
      <w:ins w:id="1170"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"_Toc24725784"</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185 — TPM2_PP_Commands Response</w:t>
        </w:r>
        <w:r>
          <w:rPr>
            <w:noProof/>
            <w:webHidden/>
          </w:rPr>
          <w:tab/>
        </w:r>
        <w:r>
          <w:rPr>
            <w:noProof/>
            <w:webHidden/>
          </w:rPr>
          <w:fldChar w:fldCharType="begin"/>
        </w:r>
        <w:r>
          <w:rPr>
            <w:noProof/>
            <w:webHidden/>
          </w:rPr>
          <w:instrText xml:space="preserve"> PAGEREF _Toc24725784 \h </w:instrText>
        </w:r>
      </w:ins>
      <w:r>
        <w:rPr>
          <w:noProof/>
          <w:webHidden/>
        </w:rPr>
      </w:r>
      <w:r>
        <w:rPr>
          <w:noProof/>
          <w:webHidden/>
        </w:rPr>
        <w:fldChar w:fldCharType="separate"/>
      </w:r>
      <w:ins w:id="1171" w:author="David Wooten" w:date="2019-11-15T15:49:00Z">
        <w:r>
          <w:rPr>
            <w:noProof/>
            <w:webHidden/>
          </w:rPr>
          <w:t>315</w:t>
        </w:r>
        <w:r>
          <w:rPr>
            <w:noProof/>
            <w:webHidden/>
          </w:rPr>
          <w:fldChar w:fldCharType="end"/>
        </w:r>
        <w:r w:rsidRPr="00D61A6E">
          <w:rPr>
            <w:rStyle w:val="Hyperlink"/>
            <w:noProof/>
          </w:rPr>
          <w:fldChar w:fldCharType="end"/>
        </w:r>
      </w:ins>
    </w:p>
    <w:p w:rsidR="00D51C42" w:rsidRDefault="00D51C42">
      <w:pPr>
        <w:pStyle w:val="TableofFigures"/>
        <w:rPr>
          <w:ins w:id="1172" w:author="David Wooten" w:date="2019-11-15T15:49:00Z"/>
          <w:rFonts w:asciiTheme="minorHAnsi" w:eastAsiaTheme="minorEastAsia" w:hAnsiTheme="minorHAnsi" w:cstheme="minorBidi"/>
          <w:noProof/>
          <w:sz w:val="22"/>
        </w:rPr>
      </w:pPr>
      <w:ins w:id="1173"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"_Toc24725785"</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186 — TPM2_SetAlgorithmSet Command</w:t>
        </w:r>
        <w:r>
          <w:rPr>
            <w:noProof/>
            <w:webHidden/>
          </w:rPr>
          <w:tab/>
        </w:r>
        <w:r>
          <w:rPr>
            <w:noProof/>
            <w:webHidden/>
          </w:rPr>
          <w:fldChar w:fldCharType="begin"/>
        </w:r>
        <w:r>
          <w:rPr>
            <w:noProof/>
            <w:webHidden/>
          </w:rPr>
          <w:instrText xml:space="preserve"> PAGEREF _Toc24725785 \h </w:instrText>
        </w:r>
      </w:ins>
      <w:r>
        <w:rPr>
          <w:noProof/>
          <w:webHidden/>
        </w:rPr>
      </w:r>
      <w:r>
        <w:rPr>
          <w:noProof/>
          <w:webHidden/>
        </w:rPr>
        <w:fldChar w:fldCharType="separate"/>
      </w:r>
      <w:ins w:id="1174" w:author="David Wooten" w:date="2019-11-15T15:49:00Z">
        <w:r>
          <w:rPr>
            <w:noProof/>
            <w:webHidden/>
          </w:rPr>
          <w:t>318</w:t>
        </w:r>
        <w:r>
          <w:rPr>
            <w:noProof/>
            <w:webHidden/>
          </w:rPr>
          <w:fldChar w:fldCharType="end"/>
        </w:r>
        <w:r w:rsidRPr="00D61A6E">
          <w:rPr>
            <w:rStyle w:val="Hyperlink"/>
            <w:noProof/>
          </w:rPr>
          <w:fldChar w:fldCharType="end"/>
        </w:r>
      </w:ins>
    </w:p>
    <w:p w:rsidR="00D51C42" w:rsidRDefault="00D51C42">
      <w:pPr>
        <w:pStyle w:val="TableofFigures"/>
        <w:rPr>
          <w:ins w:id="1175" w:author="David Wooten" w:date="2019-11-15T15:49:00Z"/>
          <w:rFonts w:asciiTheme="minorHAnsi" w:eastAsiaTheme="minorEastAsia" w:hAnsiTheme="minorHAnsi" w:cstheme="minorBidi"/>
          <w:noProof/>
          <w:sz w:val="22"/>
        </w:rPr>
      </w:pPr>
      <w:ins w:id="1176"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"_Toc24725786"</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187 — TPM2_SetAlgorithmSet Response</w:t>
        </w:r>
        <w:r>
          <w:rPr>
            <w:noProof/>
            <w:webHidden/>
          </w:rPr>
          <w:tab/>
        </w:r>
        <w:r>
          <w:rPr>
            <w:noProof/>
            <w:webHidden/>
          </w:rPr>
          <w:fldChar w:fldCharType="begin"/>
        </w:r>
        <w:r>
          <w:rPr>
            <w:noProof/>
            <w:webHidden/>
          </w:rPr>
          <w:instrText xml:space="preserve"> PAGEREF _Toc24725786 \h </w:instrText>
        </w:r>
      </w:ins>
      <w:r>
        <w:rPr>
          <w:noProof/>
          <w:webHidden/>
        </w:rPr>
      </w:r>
      <w:r>
        <w:rPr>
          <w:noProof/>
          <w:webHidden/>
        </w:rPr>
        <w:fldChar w:fldCharType="separate"/>
      </w:r>
      <w:ins w:id="1177" w:author="David Wooten" w:date="2019-11-15T15:49:00Z">
        <w:r>
          <w:rPr>
            <w:noProof/>
            <w:webHidden/>
          </w:rPr>
          <w:t>318</w:t>
        </w:r>
        <w:r>
          <w:rPr>
            <w:noProof/>
            <w:webHidden/>
          </w:rPr>
          <w:fldChar w:fldCharType="end"/>
        </w:r>
        <w:r w:rsidRPr="00D61A6E">
          <w:rPr>
            <w:rStyle w:val="Hyperlink"/>
            <w:noProof/>
          </w:rPr>
          <w:fldChar w:fldCharType="end"/>
        </w:r>
      </w:ins>
    </w:p>
    <w:p w:rsidR="00D51C42" w:rsidRDefault="00D51C42">
      <w:pPr>
        <w:pStyle w:val="TableofFigures"/>
        <w:rPr>
          <w:ins w:id="1178" w:author="David Wooten" w:date="2019-11-15T15:49:00Z"/>
          <w:rFonts w:asciiTheme="minorHAnsi" w:eastAsiaTheme="minorEastAsia" w:hAnsiTheme="minorHAnsi" w:cstheme="minorBidi"/>
          <w:noProof/>
          <w:sz w:val="22"/>
        </w:rPr>
      </w:pPr>
      <w:ins w:id="1179"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"_Toc24725787"</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188 — TPM2_FieldUpgradeStart Command</w:t>
        </w:r>
        <w:r>
          <w:rPr>
            <w:noProof/>
            <w:webHidden/>
          </w:rPr>
          <w:tab/>
        </w:r>
        <w:r>
          <w:rPr>
            <w:noProof/>
            <w:webHidden/>
          </w:rPr>
          <w:fldChar w:fldCharType="begin"/>
        </w:r>
        <w:r>
          <w:rPr>
            <w:noProof/>
            <w:webHidden/>
          </w:rPr>
          <w:instrText xml:space="preserve"> PAGEREF _Toc24725787 \h </w:instrText>
        </w:r>
      </w:ins>
      <w:r>
        <w:rPr>
          <w:noProof/>
          <w:webHidden/>
        </w:rPr>
      </w:r>
      <w:r>
        <w:rPr>
          <w:noProof/>
          <w:webHidden/>
        </w:rPr>
        <w:fldChar w:fldCharType="separate"/>
      </w:r>
      <w:ins w:id="1180" w:author="David Wooten" w:date="2019-11-15T15:49:00Z">
        <w:r>
          <w:rPr>
            <w:noProof/>
            <w:webHidden/>
          </w:rPr>
          <w:t>323</w:t>
        </w:r>
        <w:r>
          <w:rPr>
            <w:noProof/>
            <w:webHidden/>
          </w:rPr>
          <w:fldChar w:fldCharType="end"/>
        </w:r>
        <w:r w:rsidRPr="00D61A6E">
          <w:rPr>
            <w:rStyle w:val="Hyperlink"/>
            <w:noProof/>
          </w:rPr>
          <w:fldChar w:fldCharType="end"/>
        </w:r>
      </w:ins>
    </w:p>
    <w:p w:rsidR="00D51C42" w:rsidRDefault="00D51C42">
      <w:pPr>
        <w:pStyle w:val="TableofFigures"/>
        <w:rPr>
          <w:ins w:id="1181" w:author="David Wooten" w:date="2019-11-15T15:49:00Z"/>
          <w:rFonts w:asciiTheme="minorHAnsi" w:eastAsiaTheme="minorEastAsia" w:hAnsiTheme="minorHAnsi" w:cstheme="minorBidi"/>
          <w:noProof/>
          <w:sz w:val="22"/>
        </w:rPr>
      </w:pPr>
      <w:ins w:id="1182"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"_Toc24725788"</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189 — TPM2_FieldUpgradeStart Response</w:t>
        </w:r>
        <w:r>
          <w:rPr>
            <w:noProof/>
            <w:webHidden/>
          </w:rPr>
          <w:tab/>
        </w:r>
        <w:r>
          <w:rPr>
            <w:noProof/>
            <w:webHidden/>
          </w:rPr>
          <w:fldChar w:fldCharType="begin"/>
        </w:r>
        <w:r>
          <w:rPr>
            <w:noProof/>
            <w:webHidden/>
          </w:rPr>
          <w:instrText xml:space="preserve"> PAGEREF _Toc24725788 \h </w:instrText>
        </w:r>
      </w:ins>
      <w:r>
        <w:rPr>
          <w:noProof/>
          <w:webHidden/>
        </w:rPr>
      </w:r>
      <w:r>
        <w:rPr>
          <w:noProof/>
          <w:webHidden/>
        </w:rPr>
        <w:fldChar w:fldCharType="separate"/>
      </w:r>
      <w:ins w:id="1183" w:author="David Wooten" w:date="2019-11-15T15:49:00Z">
        <w:r>
          <w:rPr>
            <w:noProof/>
            <w:webHidden/>
          </w:rPr>
          <w:t>323</w:t>
        </w:r>
        <w:r>
          <w:rPr>
            <w:noProof/>
            <w:webHidden/>
          </w:rPr>
          <w:fldChar w:fldCharType="end"/>
        </w:r>
        <w:r w:rsidRPr="00D61A6E">
          <w:rPr>
            <w:rStyle w:val="Hyperlink"/>
            <w:noProof/>
          </w:rPr>
          <w:fldChar w:fldCharType="end"/>
        </w:r>
      </w:ins>
    </w:p>
    <w:p w:rsidR="00D51C42" w:rsidRDefault="00D51C42">
      <w:pPr>
        <w:pStyle w:val="TableofFigures"/>
        <w:rPr>
          <w:ins w:id="1184" w:author="David Wooten" w:date="2019-11-15T15:49:00Z"/>
          <w:rFonts w:asciiTheme="minorHAnsi" w:eastAsiaTheme="minorEastAsia" w:hAnsiTheme="minorHAnsi" w:cstheme="minorBidi"/>
          <w:noProof/>
          <w:sz w:val="22"/>
        </w:rPr>
      </w:pPr>
      <w:ins w:id="1185" w:author="David Wooten" w:date="2019-11-15T15:49:00Z">
        <w:r w:rsidRPr="00D61A6E">
          <w:rPr>
            <w:rStyle w:val="Hyperlink"/>
            <w:noProof/>
          </w:rPr>
          <w:lastRenderedPageBreak/>
          <w:fldChar w:fldCharType="begin"/>
        </w:r>
        <w:r w:rsidRPr="00D61A6E">
          <w:rPr>
            <w:rStyle w:val="Hyperlink"/>
            <w:noProof/>
          </w:rPr>
          <w:instrText xml:space="preserve"> </w:instrText>
        </w:r>
        <w:r>
          <w:rPr>
            <w:noProof/>
          </w:rPr>
          <w:instrText>HYPERLINK \l "_Toc24725789"</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190 — TPM2_FieldUpgradeData Command</w:t>
        </w:r>
        <w:r>
          <w:rPr>
            <w:noProof/>
            <w:webHidden/>
          </w:rPr>
          <w:tab/>
        </w:r>
        <w:r>
          <w:rPr>
            <w:noProof/>
            <w:webHidden/>
          </w:rPr>
          <w:fldChar w:fldCharType="begin"/>
        </w:r>
        <w:r>
          <w:rPr>
            <w:noProof/>
            <w:webHidden/>
          </w:rPr>
          <w:instrText xml:space="preserve"> PAGEREF _Toc24725789 \h </w:instrText>
        </w:r>
      </w:ins>
      <w:r>
        <w:rPr>
          <w:noProof/>
          <w:webHidden/>
        </w:rPr>
      </w:r>
      <w:r>
        <w:rPr>
          <w:noProof/>
          <w:webHidden/>
        </w:rPr>
        <w:fldChar w:fldCharType="separate"/>
      </w:r>
      <w:ins w:id="1186" w:author="David Wooten" w:date="2019-11-15T15:49:00Z">
        <w:r>
          <w:rPr>
            <w:noProof/>
            <w:webHidden/>
          </w:rPr>
          <w:t>326</w:t>
        </w:r>
        <w:r>
          <w:rPr>
            <w:noProof/>
            <w:webHidden/>
          </w:rPr>
          <w:fldChar w:fldCharType="end"/>
        </w:r>
        <w:r w:rsidRPr="00D61A6E">
          <w:rPr>
            <w:rStyle w:val="Hyperlink"/>
            <w:noProof/>
          </w:rPr>
          <w:fldChar w:fldCharType="end"/>
        </w:r>
      </w:ins>
    </w:p>
    <w:p w:rsidR="00D51C42" w:rsidRDefault="00D51C42">
      <w:pPr>
        <w:pStyle w:val="TableofFigures"/>
        <w:rPr>
          <w:ins w:id="1187" w:author="David Wooten" w:date="2019-11-15T15:49:00Z"/>
          <w:rFonts w:asciiTheme="minorHAnsi" w:eastAsiaTheme="minorEastAsia" w:hAnsiTheme="minorHAnsi" w:cstheme="minorBidi"/>
          <w:noProof/>
          <w:sz w:val="22"/>
        </w:rPr>
      </w:pPr>
      <w:ins w:id="1188"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"_Toc24725790"</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191 — TPM2_FieldUpgradeData Response</w:t>
        </w:r>
        <w:r>
          <w:rPr>
            <w:noProof/>
            <w:webHidden/>
          </w:rPr>
          <w:tab/>
        </w:r>
        <w:r>
          <w:rPr>
            <w:noProof/>
            <w:webHidden/>
          </w:rPr>
          <w:fldChar w:fldCharType="begin"/>
        </w:r>
        <w:r>
          <w:rPr>
            <w:noProof/>
            <w:webHidden/>
          </w:rPr>
          <w:instrText xml:space="preserve"> PAGEREF _Toc24725790 \h </w:instrText>
        </w:r>
      </w:ins>
      <w:r>
        <w:rPr>
          <w:noProof/>
          <w:webHidden/>
        </w:rPr>
      </w:r>
      <w:r>
        <w:rPr>
          <w:noProof/>
          <w:webHidden/>
        </w:rPr>
        <w:fldChar w:fldCharType="separate"/>
      </w:r>
      <w:ins w:id="1189" w:author="David Wooten" w:date="2019-11-15T15:49:00Z">
        <w:r>
          <w:rPr>
            <w:noProof/>
            <w:webHidden/>
          </w:rPr>
          <w:t>326</w:t>
        </w:r>
        <w:r>
          <w:rPr>
            <w:noProof/>
            <w:webHidden/>
          </w:rPr>
          <w:fldChar w:fldCharType="end"/>
        </w:r>
        <w:r w:rsidRPr="00D61A6E">
          <w:rPr>
            <w:rStyle w:val="Hyperlink"/>
            <w:noProof/>
          </w:rPr>
          <w:fldChar w:fldCharType="end"/>
        </w:r>
      </w:ins>
    </w:p>
    <w:p w:rsidR="00D51C42" w:rsidRDefault="00D51C42">
      <w:pPr>
        <w:pStyle w:val="TableofFigures"/>
        <w:rPr>
          <w:ins w:id="1190" w:author="David Wooten" w:date="2019-11-15T15:49:00Z"/>
          <w:rFonts w:asciiTheme="minorHAnsi" w:eastAsiaTheme="minorEastAsia" w:hAnsiTheme="minorHAnsi" w:cstheme="minorBidi"/>
          <w:noProof/>
          <w:sz w:val="22"/>
        </w:rPr>
      </w:pPr>
      <w:ins w:id="1191"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"_Toc24725791"</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192 — TPM2_FirmwareRead Command</w:t>
        </w:r>
        <w:r>
          <w:rPr>
            <w:noProof/>
            <w:webHidden/>
          </w:rPr>
          <w:tab/>
        </w:r>
        <w:r>
          <w:rPr>
            <w:noProof/>
            <w:webHidden/>
          </w:rPr>
          <w:fldChar w:fldCharType="begin"/>
        </w:r>
        <w:r>
          <w:rPr>
            <w:noProof/>
            <w:webHidden/>
          </w:rPr>
          <w:instrText xml:space="preserve"> PAGEREF _Toc24725791 \h </w:instrText>
        </w:r>
      </w:ins>
      <w:r>
        <w:rPr>
          <w:noProof/>
          <w:webHidden/>
        </w:rPr>
      </w:r>
      <w:r>
        <w:rPr>
          <w:noProof/>
          <w:webHidden/>
        </w:rPr>
        <w:fldChar w:fldCharType="separate"/>
      </w:r>
      <w:ins w:id="1192" w:author="David Wooten" w:date="2019-11-15T15:49:00Z">
        <w:r>
          <w:rPr>
            <w:noProof/>
            <w:webHidden/>
          </w:rPr>
          <w:t>329</w:t>
        </w:r>
        <w:r>
          <w:rPr>
            <w:noProof/>
            <w:webHidden/>
          </w:rPr>
          <w:fldChar w:fldCharType="end"/>
        </w:r>
        <w:r w:rsidRPr="00D61A6E">
          <w:rPr>
            <w:rStyle w:val="Hyperlink"/>
            <w:noProof/>
          </w:rPr>
          <w:fldChar w:fldCharType="end"/>
        </w:r>
      </w:ins>
    </w:p>
    <w:p w:rsidR="00D51C42" w:rsidRDefault="00D51C42">
      <w:pPr>
        <w:pStyle w:val="TableofFigures"/>
        <w:rPr>
          <w:ins w:id="1193" w:author="David Wooten" w:date="2019-11-15T15:49:00Z"/>
          <w:rFonts w:asciiTheme="minorHAnsi" w:eastAsiaTheme="minorEastAsia" w:hAnsiTheme="minorHAnsi" w:cstheme="minorBidi"/>
          <w:noProof/>
          <w:sz w:val="22"/>
        </w:rPr>
      </w:pPr>
      <w:ins w:id="1194"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"_Toc24725792"</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193 — TPM2_FirmwareRead Response</w:t>
        </w:r>
        <w:r>
          <w:rPr>
            <w:noProof/>
            <w:webHidden/>
          </w:rPr>
          <w:tab/>
        </w:r>
        <w:r>
          <w:rPr>
            <w:noProof/>
            <w:webHidden/>
          </w:rPr>
          <w:fldChar w:fldCharType="begin"/>
        </w:r>
        <w:r>
          <w:rPr>
            <w:noProof/>
            <w:webHidden/>
          </w:rPr>
          <w:instrText xml:space="preserve"> PAGEREF _Toc24725792 \h </w:instrText>
        </w:r>
      </w:ins>
      <w:r>
        <w:rPr>
          <w:noProof/>
          <w:webHidden/>
        </w:rPr>
      </w:r>
      <w:r>
        <w:rPr>
          <w:noProof/>
          <w:webHidden/>
        </w:rPr>
        <w:fldChar w:fldCharType="separate"/>
      </w:r>
      <w:ins w:id="1195" w:author="David Wooten" w:date="2019-11-15T15:49:00Z">
        <w:r>
          <w:rPr>
            <w:noProof/>
            <w:webHidden/>
          </w:rPr>
          <w:t>329</w:t>
        </w:r>
        <w:r>
          <w:rPr>
            <w:noProof/>
            <w:webHidden/>
          </w:rPr>
          <w:fldChar w:fldCharType="end"/>
        </w:r>
        <w:r w:rsidRPr="00D61A6E">
          <w:rPr>
            <w:rStyle w:val="Hyperlink"/>
            <w:noProof/>
          </w:rPr>
          <w:fldChar w:fldCharType="end"/>
        </w:r>
      </w:ins>
    </w:p>
    <w:p w:rsidR="00D51C42" w:rsidRDefault="00D51C42">
      <w:pPr>
        <w:pStyle w:val="TableofFigures"/>
        <w:rPr>
          <w:ins w:id="1196" w:author="David Wooten" w:date="2019-11-15T15:49:00Z"/>
          <w:rFonts w:asciiTheme="minorHAnsi" w:eastAsiaTheme="minorEastAsia" w:hAnsiTheme="minorHAnsi" w:cstheme="minorBidi"/>
          <w:noProof/>
          <w:sz w:val="22"/>
        </w:rPr>
      </w:pPr>
      <w:ins w:id="1197"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"_Toc24725793"</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194 — TPM2_ContextSave Command</w:t>
        </w:r>
        <w:r>
          <w:rPr>
            <w:noProof/>
            <w:webHidden/>
          </w:rPr>
          <w:tab/>
        </w:r>
        <w:r>
          <w:rPr>
            <w:noProof/>
            <w:webHidden/>
          </w:rPr>
          <w:fldChar w:fldCharType="begin"/>
        </w:r>
        <w:r>
          <w:rPr>
            <w:noProof/>
            <w:webHidden/>
          </w:rPr>
          <w:instrText xml:space="preserve"> PAGEREF _Toc24725793 \h </w:instrText>
        </w:r>
      </w:ins>
      <w:r>
        <w:rPr>
          <w:noProof/>
          <w:webHidden/>
        </w:rPr>
      </w:r>
      <w:r>
        <w:rPr>
          <w:noProof/>
          <w:webHidden/>
        </w:rPr>
        <w:fldChar w:fldCharType="separate"/>
      </w:r>
      <w:ins w:id="1198" w:author="David Wooten" w:date="2019-11-15T15:49:00Z">
        <w:r>
          <w:rPr>
            <w:noProof/>
            <w:webHidden/>
          </w:rPr>
          <w:t>332</w:t>
        </w:r>
        <w:r>
          <w:rPr>
            <w:noProof/>
            <w:webHidden/>
          </w:rPr>
          <w:fldChar w:fldCharType="end"/>
        </w:r>
        <w:r w:rsidRPr="00D61A6E">
          <w:rPr>
            <w:rStyle w:val="Hyperlink"/>
            <w:noProof/>
          </w:rPr>
          <w:fldChar w:fldCharType="end"/>
        </w:r>
      </w:ins>
    </w:p>
    <w:p w:rsidR="00D51C42" w:rsidRDefault="00D51C42">
      <w:pPr>
        <w:pStyle w:val="TableofFigures"/>
        <w:rPr>
          <w:ins w:id="1199" w:author="David Wooten" w:date="2019-11-15T15:49:00Z"/>
          <w:rFonts w:asciiTheme="minorHAnsi" w:eastAsiaTheme="minorEastAsia" w:hAnsiTheme="minorHAnsi" w:cstheme="minorBidi"/>
          <w:noProof/>
          <w:sz w:val="22"/>
        </w:rPr>
      </w:pPr>
      <w:ins w:id="1200"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"_Toc24725794"</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195 — TPM2_ContextSave Response</w:t>
        </w:r>
        <w:r>
          <w:rPr>
            <w:noProof/>
            <w:webHidden/>
          </w:rPr>
          <w:tab/>
        </w:r>
        <w:r>
          <w:rPr>
            <w:noProof/>
            <w:webHidden/>
          </w:rPr>
          <w:fldChar w:fldCharType="begin"/>
        </w:r>
        <w:r>
          <w:rPr>
            <w:noProof/>
            <w:webHidden/>
          </w:rPr>
          <w:instrText xml:space="preserve"> PAGEREF _Toc24725794 \h </w:instrText>
        </w:r>
      </w:ins>
      <w:r>
        <w:rPr>
          <w:noProof/>
          <w:webHidden/>
        </w:rPr>
      </w:r>
      <w:r>
        <w:rPr>
          <w:noProof/>
          <w:webHidden/>
        </w:rPr>
        <w:fldChar w:fldCharType="separate"/>
      </w:r>
      <w:ins w:id="1201" w:author="David Wooten" w:date="2019-11-15T15:49:00Z">
        <w:r>
          <w:rPr>
            <w:noProof/>
            <w:webHidden/>
          </w:rPr>
          <w:t>332</w:t>
        </w:r>
        <w:r>
          <w:rPr>
            <w:noProof/>
            <w:webHidden/>
          </w:rPr>
          <w:fldChar w:fldCharType="end"/>
        </w:r>
        <w:r w:rsidRPr="00D61A6E">
          <w:rPr>
            <w:rStyle w:val="Hyperlink"/>
            <w:noProof/>
          </w:rPr>
          <w:fldChar w:fldCharType="end"/>
        </w:r>
      </w:ins>
    </w:p>
    <w:p w:rsidR="00D51C42" w:rsidRDefault="00D51C42">
      <w:pPr>
        <w:pStyle w:val="TableofFigures"/>
        <w:rPr>
          <w:ins w:id="1202" w:author="David Wooten" w:date="2019-11-15T15:49:00Z"/>
          <w:rFonts w:asciiTheme="minorHAnsi" w:eastAsiaTheme="minorEastAsia" w:hAnsiTheme="minorHAnsi" w:cstheme="minorBidi"/>
          <w:noProof/>
          <w:sz w:val="22"/>
        </w:rPr>
      </w:pPr>
      <w:ins w:id="1203"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"_Toc24725795"</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196 — TPM2_ContextLoad Command</w:t>
        </w:r>
        <w:r>
          <w:rPr>
            <w:noProof/>
            <w:webHidden/>
          </w:rPr>
          <w:tab/>
        </w:r>
        <w:r>
          <w:rPr>
            <w:noProof/>
            <w:webHidden/>
          </w:rPr>
          <w:fldChar w:fldCharType="begin"/>
        </w:r>
        <w:r>
          <w:rPr>
            <w:noProof/>
            <w:webHidden/>
          </w:rPr>
          <w:instrText xml:space="preserve"> PAGEREF _Toc24725795 \h </w:instrText>
        </w:r>
      </w:ins>
      <w:r>
        <w:rPr>
          <w:noProof/>
          <w:webHidden/>
        </w:rPr>
      </w:r>
      <w:r>
        <w:rPr>
          <w:noProof/>
          <w:webHidden/>
        </w:rPr>
        <w:fldChar w:fldCharType="separate"/>
      </w:r>
      <w:ins w:id="1204" w:author="David Wooten" w:date="2019-11-15T15:49:00Z">
        <w:r>
          <w:rPr>
            <w:noProof/>
            <w:webHidden/>
          </w:rPr>
          <w:t>335</w:t>
        </w:r>
        <w:r>
          <w:rPr>
            <w:noProof/>
            <w:webHidden/>
          </w:rPr>
          <w:fldChar w:fldCharType="end"/>
        </w:r>
        <w:r w:rsidRPr="00D61A6E">
          <w:rPr>
            <w:rStyle w:val="Hyperlink"/>
            <w:noProof/>
          </w:rPr>
          <w:fldChar w:fldCharType="end"/>
        </w:r>
      </w:ins>
    </w:p>
    <w:p w:rsidR="00D51C42" w:rsidRDefault="00D51C42">
      <w:pPr>
        <w:pStyle w:val="TableofFigures"/>
        <w:rPr>
          <w:ins w:id="1205" w:author="David Wooten" w:date="2019-11-15T15:49:00Z"/>
          <w:rFonts w:asciiTheme="minorHAnsi" w:eastAsiaTheme="minorEastAsia" w:hAnsiTheme="minorHAnsi" w:cstheme="minorBidi"/>
          <w:noProof/>
          <w:sz w:val="22"/>
        </w:rPr>
      </w:pPr>
      <w:ins w:id="1206"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"_Toc24725796"</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197 — TPM2_ContextLoad Response</w:t>
        </w:r>
        <w:r>
          <w:rPr>
            <w:noProof/>
            <w:webHidden/>
          </w:rPr>
          <w:tab/>
        </w:r>
        <w:r>
          <w:rPr>
            <w:noProof/>
            <w:webHidden/>
          </w:rPr>
          <w:fldChar w:fldCharType="begin"/>
        </w:r>
        <w:r>
          <w:rPr>
            <w:noProof/>
            <w:webHidden/>
          </w:rPr>
          <w:instrText xml:space="preserve"> PAGEREF _Toc24725796 \h </w:instrText>
        </w:r>
      </w:ins>
      <w:r>
        <w:rPr>
          <w:noProof/>
          <w:webHidden/>
        </w:rPr>
      </w:r>
      <w:r>
        <w:rPr>
          <w:noProof/>
          <w:webHidden/>
        </w:rPr>
        <w:fldChar w:fldCharType="separate"/>
      </w:r>
      <w:ins w:id="1207" w:author="David Wooten" w:date="2019-11-15T15:49:00Z">
        <w:r>
          <w:rPr>
            <w:noProof/>
            <w:webHidden/>
          </w:rPr>
          <w:t>335</w:t>
        </w:r>
        <w:r>
          <w:rPr>
            <w:noProof/>
            <w:webHidden/>
          </w:rPr>
          <w:fldChar w:fldCharType="end"/>
        </w:r>
        <w:r w:rsidRPr="00D61A6E">
          <w:rPr>
            <w:rStyle w:val="Hyperlink"/>
            <w:noProof/>
          </w:rPr>
          <w:fldChar w:fldCharType="end"/>
        </w:r>
      </w:ins>
    </w:p>
    <w:p w:rsidR="00D51C42" w:rsidRDefault="00D51C42">
      <w:pPr>
        <w:pStyle w:val="TableofFigures"/>
        <w:rPr>
          <w:ins w:id="1208" w:author="David Wooten" w:date="2019-11-15T15:49:00Z"/>
          <w:rFonts w:asciiTheme="minorHAnsi" w:eastAsiaTheme="minorEastAsia" w:hAnsiTheme="minorHAnsi" w:cstheme="minorBidi"/>
          <w:noProof/>
          <w:sz w:val="22"/>
        </w:rPr>
      </w:pPr>
      <w:ins w:id="1209"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"_Toc24725797"</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198 — TPM2_FlushContext Command</w:t>
        </w:r>
        <w:r>
          <w:rPr>
            <w:noProof/>
            <w:webHidden/>
          </w:rPr>
          <w:tab/>
        </w:r>
        <w:r>
          <w:rPr>
            <w:noProof/>
            <w:webHidden/>
          </w:rPr>
          <w:fldChar w:fldCharType="begin"/>
        </w:r>
        <w:r>
          <w:rPr>
            <w:noProof/>
            <w:webHidden/>
          </w:rPr>
          <w:instrText xml:space="preserve"> PAGEREF _Toc24725797 \h </w:instrText>
        </w:r>
      </w:ins>
      <w:r>
        <w:rPr>
          <w:noProof/>
          <w:webHidden/>
        </w:rPr>
      </w:r>
      <w:r>
        <w:rPr>
          <w:noProof/>
          <w:webHidden/>
        </w:rPr>
        <w:fldChar w:fldCharType="separate"/>
      </w:r>
      <w:ins w:id="1210" w:author="David Wooten" w:date="2019-11-15T15:49:00Z">
        <w:r>
          <w:rPr>
            <w:noProof/>
            <w:webHidden/>
          </w:rPr>
          <w:t>338</w:t>
        </w:r>
        <w:r>
          <w:rPr>
            <w:noProof/>
            <w:webHidden/>
          </w:rPr>
          <w:fldChar w:fldCharType="end"/>
        </w:r>
        <w:r w:rsidRPr="00D61A6E">
          <w:rPr>
            <w:rStyle w:val="Hyperlink"/>
            <w:noProof/>
          </w:rPr>
          <w:fldChar w:fldCharType="end"/>
        </w:r>
      </w:ins>
    </w:p>
    <w:p w:rsidR="00D51C42" w:rsidRDefault="00D51C42">
      <w:pPr>
        <w:pStyle w:val="TableofFigures"/>
        <w:rPr>
          <w:ins w:id="1211" w:author="David Wooten" w:date="2019-11-15T15:49:00Z"/>
          <w:rFonts w:asciiTheme="minorHAnsi" w:eastAsiaTheme="minorEastAsia" w:hAnsiTheme="minorHAnsi" w:cstheme="minorBidi"/>
          <w:noProof/>
          <w:sz w:val="22"/>
        </w:rPr>
      </w:pPr>
      <w:ins w:id="1212"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"_Toc24725798"</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199 — TPM2_FlushContext Response</w:t>
        </w:r>
        <w:r>
          <w:rPr>
            <w:noProof/>
            <w:webHidden/>
          </w:rPr>
          <w:tab/>
        </w:r>
        <w:r>
          <w:rPr>
            <w:noProof/>
            <w:webHidden/>
          </w:rPr>
          <w:fldChar w:fldCharType="begin"/>
        </w:r>
        <w:r>
          <w:rPr>
            <w:noProof/>
            <w:webHidden/>
          </w:rPr>
          <w:instrText xml:space="preserve"> PAGEREF _Toc24725798 \h </w:instrText>
        </w:r>
      </w:ins>
      <w:r>
        <w:rPr>
          <w:noProof/>
          <w:webHidden/>
        </w:rPr>
      </w:r>
      <w:r>
        <w:rPr>
          <w:noProof/>
          <w:webHidden/>
        </w:rPr>
        <w:fldChar w:fldCharType="separate"/>
      </w:r>
      <w:ins w:id="1213" w:author="David Wooten" w:date="2019-11-15T15:49:00Z">
        <w:r>
          <w:rPr>
            <w:noProof/>
            <w:webHidden/>
          </w:rPr>
          <w:t>338</w:t>
        </w:r>
        <w:r>
          <w:rPr>
            <w:noProof/>
            <w:webHidden/>
          </w:rPr>
          <w:fldChar w:fldCharType="end"/>
        </w:r>
        <w:r w:rsidRPr="00D61A6E">
          <w:rPr>
            <w:rStyle w:val="Hyperlink"/>
            <w:noProof/>
          </w:rPr>
          <w:fldChar w:fldCharType="end"/>
        </w:r>
      </w:ins>
    </w:p>
    <w:p w:rsidR="00D51C42" w:rsidRDefault="00D51C42">
      <w:pPr>
        <w:pStyle w:val="TableofFigures"/>
        <w:rPr>
          <w:ins w:id="1214" w:author="David Wooten" w:date="2019-11-15T15:49:00Z"/>
          <w:rFonts w:asciiTheme="minorHAnsi" w:eastAsiaTheme="minorEastAsia" w:hAnsiTheme="minorHAnsi" w:cstheme="minorBidi"/>
          <w:noProof/>
          <w:sz w:val="22"/>
        </w:rPr>
      </w:pPr>
      <w:ins w:id="1215"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"_Toc24725799"</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200 — TPM2_EvictControl Command</w:t>
        </w:r>
        <w:r>
          <w:rPr>
            <w:noProof/>
            <w:webHidden/>
          </w:rPr>
          <w:tab/>
        </w:r>
        <w:r>
          <w:rPr>
            <w:noProof/>
            <w:webHidden/>
          </w:rPr>
          <w:fldChar w:fldCharType="begin"/>
        </w:r>
        <w:r>
          <w:rPr>
            <w:noProof/>
            <w:webHidden/>
          </w:rPr>
          <w:instrText xml:space="preserve"> PAGEREF _Toc24725799 \h </w:instrText>
        </w:r>
      </w:ins>
      <w:r>
        <w:rPr>
          <w:noProof/>
          <w:webHidden/>
        </w:rPr>
      </w:r>
      <w:r>
        <w:rPr>
          <w:noProof/>
          <w:webHidden/>
        </w:rPr>
        <w:fldChar w:fldCharType="separate"/>
      </w:r>
      <w:ins w:id="1216" w:author="David Wooten" w:date="2019-11-15T15:49:00Z">
        <w:r>
          <w:rPr>
            <w:noProof/>
            <w:webHidden/>
          </w:rPr>
          <w:t>342</w:t>
        </w:r>
        <w:r>
          <w:rPr>
            <w:noProof/>
            <w:webHidden/>
          </w:rPr>
          <w:fldChar w:fldCharType="end"/>
        </w:r>
        <w:r w:rsidRPr="00D61A6E">
          <w:rPr>
            <w:rStyle w:val="Hyperlink"/>
            <w:noProof/>
          </w:rPr>
          <w:fldChar w:fldCharType="end"/>
        </w:r>
      </w:ins>
    </w:p>
    <w:p w:rsidR="00D51C42" w:rsidRDefault="00D51C42">
      <w:pPr>
        <w:pStyle w:val="TableofFigures"/>
        <w:rPr>
          <w:ins w:id="1217" w:author="David Wooten" w:date="2019-11-15T15:49:00Z"/>
          <w:rFonts w:asciiTheme="minorHAnsi" w:eastAsiaTheme="minorEastAsia" w:hAnsiTheme="minorHAnsi" w:cstheme="minorBidi"/>
          <w:noProof/>
          <w:sz w:val="22"/>
        </w:rPr>
      </w:pPr>
      <w:ins w:id="1218"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"_Toc24725800"</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201 — TPM2_EvictControl Response</w:t>
        </w:r>
        <w:r>
          <w:rPr>
            <w:noProof/>
            <w:webHidden/>
          </w:rPr>
          <w:tab/>
        </w:r>
        <w:r>
          <w:rPr>
            <w:noProof/>
            <w:webHidden/>
          </w:rPr>
          <w:fldChar w:fldCharType="begin"/>
        </w:r>
        <w:r>
          <w:rPr>
            <w:noProof/>
            <w:webHidden/>
          </w:rPr>
          <w:instrText xml:space="preserve"> PAGEREF _Toc24725800 \h </w:instrText>
        </w:r>
      </w:ins>
      <w:r>
        <w:rPr>
          <w:noProof/>
          <w:webHidden/>
        </w:rPr>
      </w:r>
      <w:r>
        <w:rPr>
          <w:noProof/>
          <w:webHidden/>
        </w:rPr>
        <w:fldChar w:fldCharType="separate"/>
      </w:r>
      <w:ins w:id="1219" w:author="David Wooten" w:date="2019-11-15T15:49:00Z">
        <w:r>
          <w:rPr>
            <w:noProof/>
            <w:webHidden/>
          </w:rPr>
          <w:t>342</w:t>
        </w:r>
        <w:r>
          <w:rPr>
            <w:noProof/>
            <w:webHidden/>
          </w:rPr>
          <w:fldChar w:fldCharType="end"/>
        </w:r>
        <w:r w:rsidRPr="00D61A6E">
          <w:rPr>
            <w:rStyle w:val="Hyperlink"/>
            <w:noProof/>
          </w:rPr>
          <w:fldChar w:fldCharType="end"/>
        </w:r>
      </w:ins>
    </w:p>
    <w:p w:rsidR="00D51C42" w:rsidRDefault="00D51C42">
      <w:pPr>
        <w:pStyle w:val="TableofFigures"/>
        <w:rPr>
          <w:ins w:id="1220" w:author="David Wooten" w:date="2019-11-15T15:49:00Z"/>
          <w:rFonts w:asciiTheme="minorHAnsi" w:eastAsiaTheme="minorEastAsia" w:hAnsiTheme="minorHAnsi" w:cstheme="minorBidi"/>
          <w:noProof/>
          <w:sz w:val="22"/>
        </w:rPr>
      </w:pPr>
      <w:ins w:id="1221"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"_Toc24725801"</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202 — TPM2_ReadClock Command</w:t>
        </w:r>
        <w:r>
          <w:rPr>
            <w:noProof/>
            <w:webHidden/>
          </w:rPr>
          <w:tab/>
        </w:r>
        <w:r>
          <w:rPr>
            <w:noProof/>
            <w:webHidden/>
          </w:rPr>
          <w:fldChar w:fldCharType="begin"/>
        </w:r>
        <w:r>
          <w:rPr>
            <w:noProof/>
            <w:webHidden/>
          </w:rPr>
          <w:instrText xml:space="preserve"> PAGEREF _Toc24725801 \h </w:instrText>
        </w:r>
      </w:ins>
      <w:r>
        <w:rPr>
          <w:noProof/>
          <w:webHidden/>
        </w:rPr>
      </w:r>
      <w:r>
        <w:rPr>
          <w:noProof/>
          <w:webHidden/>
        </w:rPr>
        <w:fldChar w:fldCharType="separate"/>
      </w:r>
      <w:ins w:id="1222" w:author="David Wooten" w:date="2019-11-15T15:49:00Z">
        <w:r>
          <w:rPr>
            <w:noProof/>
            <w:webHidden/>
          </w:rPr>
          <w:t>345</w:t>
        </w:r>
        <w:r>
          <w:rPr>
            <w:noProof/>
            <w:webHidden/>
          </w:rPr>
          <w:fldChar w:fldCharType="end"/>
        </w:r>
        <w:r w:rsidRPr="00D61A6E">
          <w:rPr>
            <w:rStyle w:val="Hyperlink"/>
            <w:noProof/>
          </w:rPr>
          <w:fldChar w:fldCharType="end"/>
        </w:r>
      </w:ins>
    </w:p>
    <w:p w:rsidR="00D51C42" w:rsidRDefault="00D51C42">
      <w:pPr>
        <w:pStyle w:val="TableofFigures"/>
        <w:rPr>
          <w:ins w:id="1223" w:author="David Wooten" w:date="2019-11-15T15:49:00Z"/>
          <w:rFonts w:asciiTheme="minorHAnsi" w:eastAsiaTheme="minorEastAsia" w:hAnsiTheme="minorHAnsi" w:cstheme="minorBidi"/>
          <w:noProof/>
          <w:sz w:val="22"/>
        </w:rPr>
      </w:pPr>
      <w:ins w:id="1224"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"_Toc24725802"</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203 — TPM2_ReadClock Response</w:t>
        </w:r>
        <w:r>
          <w:rPr>
            <w:noProof/>
            <w:webHidden/>
          </w:rPr>
          <w:tab/>
        </w:r>
        <w:r>
          <w:rPr>
            <w:noProof/>
            <w:webHidden/>
          </w:rPr>
          <w:fldChar w:fldCharType="begin"/>
        </w:r>
        <w:r>
          <w:rPr>
            <w:noProof/>
            <w:webHidden/>
          </w:rPr>
          <w:instrText xml:space="preserve"> PAGEREF _Toc24725802 \h </w:instrText>
        </w:r>
      </w:ins>
      <w:r>
        <w:rPr>
          <w:noProof/>
          <w:webHidden/>
        </w:rPr>
      </w:r>
      <w:r>
        <w:rPr>
          <w:noProof/>
          <w:webHidden/>
        </w:rPr>
        <w:fldChar w:fldCharType="separate"/>
      </w:r>
      <w:ins w:id="1225" w:author="David Wooten" w:date="2019-11-15T15:49:00Z">
        <w:r>
          <w:rPr>
            <w:noProof/>
            <w:webHidden/>
          </w:rPr>
          <w:t>345</w:t>
        </w:r>
        <w:r>
          <w:rPr>
            <w:noProof/>
            <w:webHidden/>
          </w:rPr>
          <w:fldChar w:fldCharType="end"/>
        </w:r>
        <w:r w:rsidRPr="00D61A6E">
          <w:rPr>
            <w:rStyle w:val="Hyperlink"/>
            <w:noProof/>
          </w:rPr>
          <w:fldChar w:fldCharType="end"/>
        </w:r>
      </w:ins>
    </w:p>
    <w:p w:rsidR="00D51C42" w:rsidRDefault="00D51C42">
      <w:pPr>
        <w:pStyle w:val="TableofFigures"/>
        <w:rPr>
          <w:ins w:id="1226" w:author="David Wooten" w:date="2019-11-15T15:49:00Z"/>
          <w:rFonts w:asciiTheme="minorHAnsi" w:eastAsiaTheme="minorEastAsia" w:hAnsiTheme="minorHAnsi" w:cstheme="minorBidi"/>
          <w:noProof/>
          <w:sz w:val="22"/>
        </w:rPr>
      </w:pPr>
      <w:ins w:id="1227"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"_Toc24725803"</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204 — TPM2_ClockSet Command</w:t>
        </w:r>
        <w:r>
          <w:rPr>
            <w:noProof/>
            <w:webHidden/>
          </w:rPr>
          <w:tab/>
        </w:r>
        <w:r>
          <w:rPr>
            <w:noProof/>
            <w:webHidden/>
          </w:rPr>
          <w:fldChar w:fldCharType="begin"/>
        </w:r>
        <w:r>
          <w:rPr>
            <w:noProof/>
            <w:webHidden/>
          </w:rPr>
          <w:instrText xml:space="preserve"> PAGEREF _Toc24725803 \h </w:instrText>
        </w:r>
      </w:ins>
      <w:r>
        <w:rPr>
          <w:noProof/>
          <w:webHidden/>
        </w:rPr>
      </w:r>
      <w:r>
        <w:rPr>
          <w:noProof/>
          <w:webHidden/>
        </w:rPr>
        <w:fldChar w:fldCharType="separate"/>
      </w:r>
      <w:ins w:id="1228" w:author="David Wooten" w:date="2019-11-15T15:49:00Z">
        <w:r>
          <w:rPr>
            <w:noProof/>
            <w:webHidden/>
          </w:rPr>
          <w:t>348</w:t>
        </w:r>
        <w:r>
          <w:rPr>
            <w:noProof/>
            <w:webHidden/>
          </w:rPr>
          <w:fldChar w:fldCharType="end"/>
        </w:r>
        <w:r w:rsidRPr="00D61A6E">
          <w:rPr>
            <w:rStyle w:val="Hyperlink"/>
            <w:noProof/>
          </w:rPr>
          <w:fldChar w:fldCharType="end"/>
        </w:r>
      </w:ins>
    </w:p>
    <w:p w:rsidR="00D51C42" w:rsidRDefault="00D51C42">
      <w:pPr>
        <w:pStyle w:val="TableofFigures"/>
        <w:rPr>
          <w:ins w:id="1229" w:author="David Wooten" w:date="2019-11-15T15:49:00Z"/>
          <w:rFonts w:asciiTheme="minorHAnsi" w:eastAsiaTheme="minorEastAsia" w:hAnsiTheme="minorHAnsi" w:cstheme="minorBidi"/>
          <w:noProof/>
          <w:sz w:val="22"/>
        </w:rPr>
      </w:pPr>
      <w:ins w:id="1230"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"_Toc24725804"</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205 — TPM2_ClockSet Response</w:t>
        </w:r>
        <w:r>
          <w:rPr>
            <w:noProof/>
            <w:webHidden/>
          </w:rPr>
          <w:tab/>
        </w:r>
        <w:r>
          <w:rPr>
            <w:noProof/>
            <w:webHidden/>
          </w:rPr>
          <w:fldChar w:fldCharType="begin"/>
        </w:r>
        <w:r>
          <w:rPr>
            <w:noProof/>
            <w:webHidden/>
          </w:rPr>
          <w:instrText xml:space="preserve"> PAGEREF _Toc24725804 \h </w:instrText>
        </w:r>
      </w:ins>
      <w:r>
        <w:rPr>
          <w:noProof/>
          <w:webHidden/>
        </w:rPr>
      </w:r>
      <w:r>
        <w:rPr>
          <w:noProof/>
          <w:webHidden/>
        </w:rPr>
        <w:fldChar w:fldCharType="separate"/>
      </w:r>
      <w:ins w:id="1231" w:author="David Wooten" w:date="2019-11-15T15:49:00Z">
        <w:r>
          <w:rPr>
            <w:noProof/>
            <w:webHidden/>
          </w:rPr>
          <w:t>348</w:t>
        </w:r>
        <w:r>
          <w:rPr>
            <w:noProof/>
            <w:webHidden/>
          </w:rPr>
          <w:fldChar w:fldCharType="end"/>
        </w:r>
        <w:r w:rsidRPr="00D61A6E">
          <w:rPr>
            <w:rStyle w:val="Hyperlink"/>
            <w:noProof/>
          </w:rPr>
          <w:fldChar w:fldCharType="end"/>
        </w:r>
      </w:ins>
    </w:p>
    <w:p w:rsidR="00D51C42" w:rsidRDefault="00D51C42">
      <w:pPr>
        <w:pStyle w:val="TableofFigures"/>
        <w:rPr>
          <w:ins w:id="1232" w:author="David Wooten" w:date="2019-11-15T15:49:00Z"/>
          <w:rFonts w:asciiTheme="minorHAnsi" w:eastAsiaTheme="minorEastAsia" w:hAnsiTheme="minorHAnsi" w:cstheme="minorBidi"/>
          <w:noProof/>
          <w:sz w:val="22"/>
        </w:rPr>
      </w:pPr>
      <w:ins w:id="1233"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"_Toc24725805"</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206 — TPM2_ClockRateAdjust Command</w:t>
        </w:r>
        <w:r>
          <w:rPr>
            <w:noProof/>
            <w:webHidden/>
          </w:rPr>
          <w:tab/>
        </w:r>
        <w:r>
          <w:rPr>
            <w:noProof/>
            <w:webHidden/>
          </w:rPr>
          <w:fldChar w:fldCharType="begin"/>
        </w:r>
        <w:r>
          <w:rPr>
            <w:noProof/>
            <w:webHidden/>
          </w:rPr>
          <w:instrText xml:space="preserve"> PAGEREF _Toc24725805 \h </w:instrText>
        </w:r>
      </w:ins>
      <w:r>
        <w:rPr>
          <w:noProof/>
          <w:webHidden/>
        </w:rPr>
      </w:r>
      <w:r>
        <w:rPr>
          <w:noProof/>
          <w:webHidden/>
        </w:rPr>
        <w:fldChar w:fldCharType="separate"/>
      </w:r>
      <w:ins w:id="1234" w:author="David Wooten" w:date="2019-11-15T15:49:00Z">
        <w:r>
          <w:rPr>
            <w:noProof/>
            <w:webHidden/>
          </w:rPr>
          <w:t>351</w:t>
        </w:r>
        <w:r>
          <w:rPr>
            <w:noProof/>
            <w:webHidden/>
          </w:rPr>
          <w:fldChar w:fldCharType="end"/>
        </w:r>
        <w:r w:rsidRPr="00D61A6E">
          <w:rPr>
            <w:rStyle w:val="Hyperlink"/>
            <w:noProof/>
          </w:rPr>
          <w:fldChar w:fldCharType="end"/>
        </w:r>
      </w:ins>
    </w:p>
    <w:p w:rsidR="00D51C42" w:rsidRDefault="00D51C42">
      <w:pPr>
        <w:pStyle w:val="TableofFigures"/>
        <w:rPr>
          <w:ins w:id="1235" w:author="David Wooten" w:date="2019-11-15T15:49:00Z"/>
          <w:rFonts w:asciiTheme="minorHAnsi" w:eastAsiaTheme="minorEastAsia" w:hAnsiTheme="minorHAnsi" w:cstheme="minorBidi"/>
          <w:noProof/>
          <w:sz w:val="22"/>
        </w:rPr>
      </w:pPr>
      <w:ins w:id="1236"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"_Toc24725806"</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207 — TPM2_ClockRateAdjust Response</w:t>
        </w:r>
        <w:r>
          <w:rPr>
            <w:noProof/>
            <w:webHidden/>
          </w:rPr>
          <w:tab/>
        </w:r>
        <w:r>
          <w:rPr>
            <w:noProof/>
            <w:webHidden/>
          </w:rPr>
          <w:fldChar w:fldCharType="begin"/>
        </w:r>
        <w:r>
          <w:rPr>
            <w:noProof/>
            <w:webHidden/>
          </w:rPr>
          <w:instrText xml:space="preserve"> PAGEREF _Toc24725806 \h </w:instrText>
        </w:r>
      </w:ins>
      <w:r>
        <w:rPr>
          <w:noProof/>
          <w:webHidden/>
        </w:rPr>
      </w:r>
      <w:r>
        <w:rPr>
          <w:noProof/>
          <w:webHidden/>
        </w:rPr>
        <w:fldChar w:fldCharType="separate"/>
      </w:r>
      <w:ins w:id="1237" w:author="David Wooten" w:date="2019-11-15T15:49:00Z">
        <w:r>
          <w:rPr>
            <w:noProof/>
            <w:webHidden/>
          </w:rPr>
          <w:t>351</w:t>
        </w:r>
        <w:r>
          <w:rPr>
            <w:noProof/>
            <w:webHidden/>
          </w:rPr>
          <w:fldChar w:fldCharType="end"/>
        </w:r>
        <w:r w:rsidRPr="00D61A6E">
          <w:rPr>
            <w:rStyle w:val="Hyperlink"/>
            <w:noProof/>
          </w:rPr>
          <w:fldChar w:fldCharType="end"/>
        </w:r>
      </w:ins>
    </w:p>
    <w:p w:rsidR="00D51C42" w:rsidRDefault="00D51C42">
      <w:pPr>
        <w:pStyle w:val="TableofFigures"/>
        <w:rPr>
          <w:ins w:id="1238" w:author="David Wooten" w:date="2019-11-15T15:49:00Z"/>
          <w:rFonts w:asciiTheme="minorHAnsi" w:eastAsiaTheme="minorEastAsia" w:hAnsiTheme="minorHAnsi" w:cstheme="minorBidi"/>
          <w:noProof/>
          <w:sz w:val="22"/>
        </w:rPr>
      </w:pPr>
      <w:ins w:id="1239"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"_Toc24725807"</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208 — TPM2_GetCapability Command</w:t>
        </w:r>
        <w:r>
          <w:rPr>
            <w:noProof/>
            <w:webHidden/>
          </w:rPr>
          <w:tab/>
        </w:r>
        <w:r>
          <w:rPr>
            <w:noProof/>
            <w:webHidden/>
          </w:rPr>
          <w:fldChar w:fldCharType="begin"/>
        </w:r>
        <w:r>
          <w:rPr>
            <w:noProof/>
            <w:webHidden/>
          </w:rPr>
          <w:instrText xml:space="preserve"> PAGEREF _Toc24725807 \h </w:instrText>
        </w:r>
      </w:ins>
      <w:r>
        <w:rPr>
          <w:noProof/>
          <w:webHidden/>
        </w:rPr>
      </w:r>
      <w:r>
        <w:rPr>
          <w:noProof/>
          <w:webHidden/>
        </w:rPr>
        <w:fldChar w:fldCharType="separate"/>
      </w:r>
      <w:ins w:id="1240" w:author="David Wooten" w:date="2019-11-15T15:49:00Z">
        <w:r>
          <w:rPr>
            <w:noProof/>
            <w:webHidden/>
          </w:rPr>
          <w:t>357</w:t>
        </w:r>
        <w:r>
          <w:rPr>
            <w:noProof/>
            <w:webHidden/>
          </w:rPr>
          <w:fldChar w:fldCharType="end"/>
        </w:r>
        <w:r w:rsidRPr="00D61A6E">
          <w:rPr>
            <w:rStyle w:val="Hyperlink"/>
            <w:noProof/>
          </w:rPr>
          <w:fldChar w:fldCharType="end"/>
        </w:r>
      </w:ins>
    </w:p>
    <w:p w:rsidR="00D51C42" w:rsidRDefault="00D51C42">
      <w:pPr>
        <w:pStyle w:val="TableofFigures"/>
        <w:rPr>
          <w:ins w:id="1241" w:author="David Wooten" w:date="2019-11-15T15:49:00Z"/>
          <w:rFonts w:asciiTheme="minorHAnsi" w:eastAsiaTheme="minorEastAsia" w:hAnsiTheme="minorHAnsi" w:cstheme="minorBidi"/>
          <w:noProof/>
          <w:sz w:val="22"/>
        </w:rPr>
      </w:pPr>
      <w:ins w:id="1242"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"_Toc24725808"</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209 — TPM2_GetCapability Response</w:t>
        </w:r>
        <w:r>
          <w:rPr>
            <w:noProof/>
            <w:webHidden/>
          </w:rPr>
          <w:tab/>
        </w:r>
        <w:r>
          <w:rPr>
            <w:noProof/>
            <w:webHidden/>
          </w:rPr>
          <w:fldChar w:fldCharType="begin"/>
        </w:r>
        <w:r>
          <w:rPr>
            <w:noProof/>
            <w:webHidden/>
          </w:rPr>
          <w:instrText xml:space="preserve"> PAGEREF _Toc24725808 \h </w:instrText>
        </w:r>
      </w:ins>
      <w:r>
        <w:rPr>
          <w:noProof/>
          <w:webHidden/>
        </w:rPr>
      </w:r>
      <w:r>
        <w:rPr>
          <w:noProof/>
          <w:webHidden/>
        </w:rPr>
        <w:fldChar w:fldCharType="separate"/>
      </w:r>
      <w:ins w:id="1243" w:author="David Wooten" w:date="2019-11-15T15:49:00Z">
        <w:r>
          <w:rPr>
            <w:noProof/>
            <w:webHidden/>
          </w:rPr>
          <w:t>357</w:t>
        </w:r>
        <w:r>
          <w:rPr>
            <w:noProof/>
            <w:webHidden/>
          </w:rPr>
          <w:fldChar w:fldCharType="end"/>
        </w:r>
        <w:r w:rsidRPr="00D61A6E">
          <w:rPr>
            <w:rStyle w:val="Hyperlink"/>
            <w:noProof/>
          </w:rPr>
          <w:fldChar w:fldCharType="end"/>
        </w:r>
      </w:ins>
    </w:p>
    <w:p w:rsidR="00D51C42" w:rsidRDefault="00D51C42">
      <w:pPr>
        <w:pStyle w:val="TableofFigures"/>
        <w:rPr>
          <w:ins w:id="1244" w:author="David Wooten" w:date="2019-11-15T15:49:00Z"/>
          <w:rFonts w:asciiTheme="minorHAnsi" w:eastAsiaTheme="minorEastAsia" w:hAnsiTheme="minorHAnsi" w:cstheme="minorBidi"/>
          <w:noProof/>
          <w:sz w:val="22"/>
        </w:rPr>
      </w:pPr>
      <w:ins w:id="1245"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"_Toc24725809"</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210 — TPM2_TestParms Command</w:t>
        </w:r>
        <w:r>
          <w:rPr>
            <w:noProof/>
            <w:webHidden/>
          </w:rPr>
          <w:tab/>
        </w:r>
        <w:r>
          <w:rPr>
            <w:noProof/>
            <w:webHidden/>
          </w:rPr>
          <w:fldChar w:fldCharType="begin"/>
        </w:r>
        <w:r>
          <w:rPr>
            <w:noProof/>
            <w:webHidden/>
          </w:rPr>
          <w:instrText xml:space="preserve"> PAGEREF _Toc24725809 \h </w:instrText>
        </w:r>
      </w:ins>
      <w:r>
        <w:rPr>
          <w:noProof/>
          <w:webHidden/>
        </w:rPr>
      </w:r>
      <w:r>
        <w:rPr>
          <w:noProof/>
          <w:webHidden/>
        </w:rPr>
        <w:fldChar w:fldCharType="separate"/>
      </w:r>
      <w:ins w:id="1246" w:author="David Wooten" w:date="2019-11-15T15:49:00Z">
        <w:r>
          <w:rPr>
            <w:noProof/>
            <w:webHidden/>
          </w:rPr>
          <w:t>360</w:t>
        </w:r>
        <w:r>
          <w:rPr>
            <w:noProof/>
            <w:webHidden/>
          </w:rPr>
          <w:fldChar w:fldCharType="end"/>
        </w:r>
        <w:r w:rsidRPr="00D61A6E">
          <w:rPr>
            <w:rStyle w:val="Hyperlink"/>
            <w:noProof/>
          </w:rPr>
          <w:fldChar w:fldCharType="end"/>
        </w:r>
      </w:ins>
    </w:p>
    <w:p w:rsidR="00D51C42" w:rsidRDefault="00D51C42">
      <w:pPr>
        <w:pStyle w:val="TableofFigures"/>
        <w:rPr>
          <w:ins w:id="1247" w:author="David Wooten" w:date="2019-11-15T15:49:00Z"/>
          <w:rFonts w:asciiTheme="minorHAnsi" w:eastAsiaTheme="minorEastAsia" w:hAnsiTheme="minorHAnsi" w:cstheme="minorBidi"/>
          <w:noProof/>
          <w:sz w:val="22"/>
        </w:rPr>
      </w:pPr>
      <w:ins w:id="1248"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"_Toc24725810"</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211 — TPM2_TestParms Response</w:t>
        </w:r>
        <w:r>
          <w:rPr>
            <w:noProof/>
            <w:webHidden/>
          </w:rPr>
          <w:tab/>
        </w:r>
        <w:r>
          <w:rPr>
            <w:noProof/>
            <w:webHidden/>
          </w:rPr>
          <w:fldChar w:fldCharType="begin"/>
        </w:r>
        <w:r>
          <w:rPr>
            <w:noProof/>
            <w:webHidden/>
          </w:rPr>
          <w:instrText xml:space="preserve"> PAGEREF _Toc24725810 \h </w:instrText>
        </w:r>
      </w:ins>
      <w:r>
        <w:rPr>
          <w:noProof/>
          <w:webHidden/>
        </w:rPr>
      </w:r>
      <w:r>
        <w:rPr>
          <w:noProof/>
          <w:webHidden/>
        </w:rPr>
        <w:fldChar w:fldCharType="separate"/>
      </w:r>
      <w:ins w:id="1249" w:author="David Wooten" w:date="2019-11-15T15:49:00Z">
        <w:r>
          <w:rPr>
            <w:noProof/>
            <w:webHidden/>
          </w:rPr>
          <w:t>360</w:t>
        </w:r>
        <w:r>
          <w:rPr>
            <w:noProof/>
            <w:webHidden/>
          </w:rPr>
          <w:fldChar w:fldCharType="end"/>
        </w:r>
        <w:r w:rsidRPr="00D61A6E">
          <w:rPr>
            <w:rStyle w:val="Hyperlink"/>
            <w:noProof/>
          </w:rPr>
          <w:fldChar w:fldCharType="end"/>
        </w:r>
      </w:ins>
    </w:p>
    <w:p w:rsidR="00D51C42" w:rsidRDefault="00D51C42">
      <w:pPr>
        <w:pStyle w:val="TableofFigures"/>
        <w:rPr>
          <w:ins w:id="1250" w:author="David Wooten" w:date="2019-11-15T15:49:00Z"/>
          <w:rFonts w:asciiTheme="minorHAnsi" w:eastAsiaTheme="minorEastAsia" w:hAnsiTheme="minorHAnsi" w:cstheme="minorBidi"/>
          <w:noProof/>
          <w:sz w:val="22"/>
        </w:rPr>
      </w:pPr>
      <w:ins w:id="1251"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"_Toc24725811"</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212 — TPM2_NV_DefineSpace Command</w:t>
        </w:r>
        <w:r>
          <w:rPr>
            <w:noProof/>
            <w:webHidden/>
          </w:rPr>
          <w:tab/>
        </w:r>
        <w:r>
          <w:rPr>
            <w:noProof/>
            <w:webHidden/>
          </w:rPr>
          <w:fldChar w:fldCharType="begin"/>
        </w:r>
        <w:r>
          <w:rPr>
            <w:noProof/>
            <w:webHidden/>
          </w:rPr>
          <w:instrText xml:space="preserve"> PAGEREF _Toc24725811 \h </w:instrText>
        </w:r>
      </w:ins>
      <w:r>
        <w:rPr>
          <w:noProof/>
          <w:webHidden/>
        </w:rPr>
      </w:r>
      <w:r>
        <w:rPr>
          <w:noProof/>
          <w:webHidden/>
        </w:rPr>
        <w:fldChar w:fldCharType="separate"/>
      </w:r>
      <w:ins w:id="1252" w:author="David Wooten" w:date="2019-11-15T15:49:00Z">
        <w:r>
          <w:rPr>
            <w:noProof/>
            <w:webHidden/>
          </w:rPr>
          <w:t>367</w:t>
        </w:r>
        <w:r>
          <w:rPr>
            <w:noProof/>
            <w:webHidden/>
          </w:rPr>
          <w:fldChar w:fldCharType="end"/>
        </w:r>
        <w:r w:rsidRPr="00D61A6E">
          <w:rPr>
            <w:rStyle w:val="Hyperlink"/>
            <w:noProof/>
          </w:rPr>
          <w:fldChar w:fldCharType="end"/>
        </w:r>
      </w:ins>
    </w:p>
    <w:p w:rsidR="00D51C42" w:rsidRDefault="00D51C42">
      <w:pPr>
        <w:pStyle w:val="TableofFigures"/>
        <w:rPr>
          <w:ins w:id="1253" w:author="David Wooten" w:date="2019-11-15T15:49:00Z"/>
          <w:rFonts w:asciiTheme="minorHAnsi" w:eastAsiaTheme="minorEastAsia" w:hAnsiTheme="minorHAnsi" w:cstheme="minorBidi"/>
          <w:noProof/>
          <w:sz w:val="22"/>
        </w:rPr>
      </w:pPr>
      <w:ins w:id="1254"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"_Toc24725812"</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213 — TPM2_NV_DefineSpace Response</w:t>
        </w:r>
        <w:r>
          <w:rPr>
            <w:noProof/>
            <w:webHidden/>
          </w:rPr>
          <w:tab/>
        </w:r>
        <w:r>
          <w:rPr>
            <w:noProof/>
            <w:webHidden/>
          </w:rPr>
          <w:fldChar w:fldCharType="begin"/>
        </w:r>
        <w:r>
          <w:rPr>
            <w:noProof/>
            <w:webHidden/>
          </w:rPr>
          <w:instrText xml:space="preserve"> PAGEREF _Toc24725812 \h </w:instrText>
        </w:r>
      </w:ins>
      <w:r>
        <w:rPr>
          <w:noProof/>
          <w:webHidden/>
        </w:rPr>
      </w:r>
      <w:r>
        <w:rPr>
          <w:noProof/>
          <w:webHidden/>
        </w:rPr>
        <w:fldChar w:fldCharType="separate"/>
      </w:r>
      <w:ins w:id="1255" w:author="David Wooten" w:date="2019-11-15T15:49:00Z">
        <w:r>
          <w:rPr>
            <w:noProof/>
            <w:webHidden/>
          </w:rPr>
          <w:t>367</w:t>
        </w:r>
        <w:r>
          <w:rPr>
            <w:noProof/>
            <w:webHidden/>
          </w:rPr>
          <w:fldChar w:fldCharType="end"/>
        </w:r>
        <w:r w:rsidRPr="00D61A6E">
          <w:rPr>
            <w:rStyle w:val="Hyperlink"/>
            <w:noProof/>
          </w:rPr>
          <w:fldChar w:fldCharType="end"/>
        </w:r>
      </w:ins>
    </w:p>
    <w:p w:rsidR="00D51C42" w:rsidRDefault="00D51C42">
      <w:pPr>
        <w:pStyle w:val="TableofFigures"/>
        <w:rPr>
          <w:ins w:id="1256" w:author="David Wooten" w:date="2019-11-15T15:49:00Z"/>
          <w:rFonts w:asciiTheme="minorHAnsi" w:eastAsiaTheme="minorEastAsia" w:hAnsiTheme="minorHAnsi" w:cstheme="minorBidi"/>
          <w:noProof/>
          <w:sz w:val="22"/>
        </w:rPr>
      </w:pPr>
      <w:ins w:id="1257"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"_Toc24725813"</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214 — TPM2_NV_UndefineSpace Command</w:t>
        </w:r>
        <w:r>
          <w:rPr>
            <w:noProof/>
            <w:webHidden/>
          </w:rPr>
          <w:tab/>
        </w:r>
        <w:r>
          <w:rPr>
            <w:noProof/>
            <w:webHidden/>
          </w:rPr>
          <w:fldChar w:fldCharType="begin"/>
        </w:r>
        <w:r>
          <w:rPr>
            <w:noProof/>
            <w:webHidden/>
          </w:rPr>
          <w:instrText xml:space="preserve"> PAGEREF _Toc24725813 \h </w:instrText>
        </w:r>
      </w:ins>
      <w:r>
        <w:rPr>
          <w:noProof/>
          <w:webHidden/>
        </w:rPr>
      </w:r>
      <w:r>
        <w:rPr>
          <w:noProof/>
          <w:webHidden/>
        </w:rPr>
        <w:fldChar w:fldCharType="separate"/>
      </w:r>
      <w:ins w:id="1258" w:author="David Wooten" w:date="2019-11-15T15:49:00Z">
        <w:r>
          <w:rPr>
            <w:noProof/>
            <w:webHidden/>
          </w:rPr>
          <w:t>370</w:t>
        </w:r>
        <w:r>
          <w:rPr>
            <w:noProof/>
            <w:webHidden/>
          </w:rPr>
          <w:fldChar w:fldCharType="end"/>
        </w:r>
        <w:r w:rsidRPr="00D61A6E">
          <w:rPr>
            <w:rStyle w:val="Hyperlink"/>
            <w:noProof/>
          </w:rPr>
          <w:fldChar w:fldCharType="end"/>
        </w:r>
      </w:ins>
    </w:p>
    <w:p w:rsidR="00D51C42" w:rsidRDefault="00D51C42">
      <w:pPr>
        <w:pStyle w:val="TableofFigures"/>
        <w:rPr>
          <w:ins w:id="1259" w:author="David Wooten" w:date="2019-11-15T15:49:00Z"/>
          <w:rFonts w:asciiTheme="minorHAnsi" w:eastAsiaTheme="minorEastAsia" w:hAnsiTheme="minorHAnsi" w:cstheme="minorBidi"/>
          <w:noProof/>
          <w:sz w:val="22"/>
        </w:rPr>
      </w:pPr>
      <w:ins w:id="1260"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"_Toc24725814"</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215 — TPM2_NV_UndefineSpace Response</w:t>
        </w:r>
        <w:r>
          <w:rPr>
            <w:noProof/>
            <w:webHidden/>
          </w:rPr>
          <w:tab/>
        </w:r>
        <w:r>
          <w:rPr>
            <w:noProof/>
            <w:webHidden/>
          </w:rPr>
          <w:fldChar w:fldCharType="begin"/>
        </w:r>
        <w:r>
          <w:rPr>
            <w:noProof/>
            <w:webHidden/>
          </w:rPr>
          <w:instrText xml:space="preserve"> PAGEREF _Toc24725814 \h </w:instrText>
        </w:r>
      </w:ins>
      <w:r>
        <w:rPr>
          <w:noProof/>
          <w:webHidden/>
        </w:rPr>
      </w:r>
      <w:r>
        <w:rPr>
          <w:noProof/>
          <w:webHidden/>
        </w:rPr>
        <w:fldChar w:fldCharType="separate"/>
      </w:r>
      <w:ins w:id="1261" w:author="David Wooten" w:date="2019-11-15T15:49:00Z">
        <w:r>
          <w:rPr>
            <w:noProof/>
            <w:webHidden/>
          </w:rPr>
          <w:t>370</w:t>
        </w:r>
        <w:r>
          <w:rPr>
            <w:noProof/>
            <w:webHidden/>
          </w:rPr>
          <w:fldChar w:fldCharType="end"/>
        </w:r>
        <w:r w:rsidRPr="00D61A6E">
          <w:rPr>
            <w:rStyle w:val="Hyperlink"/>
            <w:noProof/>
          </w:rPr>
          <w:fldChar w:fldCharType="end"/>
        </w:r>
      </w:ins>
    </w:p>
    <w:p w:rsidR="00D51C42" w:rsidRDefault="00D51C42">
      <w:pPr>
        <w:pStyle w:val="TableofFigures"/>
        <w:rPr>
          <w:ins w:id="1262" w:author="David Wooten" w:date="2019-11-15T15:49:00Z"/>
          <w:rFonts w:asciiTheme="minorHAnsi" w:eastAsiaTheme="minorEastAsia" w:hAnsiTheme="minorHAnsi" w:cstheme="minorBidi"/>
          <w:noProof/>
          <w:sz w:val="22"/>
        </w:rPr>
      </w:pPr>
      <w:ins w:id="1263"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"_Toc24725815"</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216 — TPM2_NV_UndefineSpaceSpecial Command</w:t>
        </w:r>
        <w:r>
          <w:rPr>
            <w:noProof/>
            <w:webHidden/>
          </w:rPr>
          <w:tab/>
        </w:r>
        <w:r>
          <w:rPr>
            <w:noProof/>
            <w:webHidden/>
          </w:rPr>
          <w:fldChar w:fldCharType="begin"/>
        </w:r>
        <w:r>
          <w:rPr>
            <w:noProof/>
            <w:webHidden/>
          </w:rPr>
          <w:instrText xml:space="preserve"> PAGEREF _Toc24725815 \h </w:instrText>
        </w:r>
      </w:ins>
      <w:r>
        <w:rPr>
          <w:noProof/>
          <w:webHidden/>
        </w:rPr>
      </w:r>
      <w:r>
        <w:rPr>
          <w:noProof/>
          <w:webHidden/>
        </w:rPr>
        <w:fldChar w:fldCharType="separate"/>
      </w:r>
      <w:ins w:id="1264" w:author="David Wooten" w:date="2019-11-15T15:49:00Z">
        <w:r>
          <w:rPr>
            <w:noProof/>
            <w:webHidden/>
          </w:rPr>
          <w:t>373</w:t>
        </w:r>
        <w:r>
          <w:rPr>
            <w:noProof/>
            <w:webHidden/>
          </w:rPr>
          <w:fldChar w:fldCharType="end"/>
        </w:r>
        <w:r w:rsidRPr="00D61A6E">
          <w:rPr>
            <w:rStyle w:val="Hyperlink"/>
            <w:noProof/>
          </w:rPr>
          <w:fldChar w:fldCharType="end"/>
        </w:r>
      </w:ins>
    </w:p>
    <w:p w:rsidR="00D51C42" w:rsidRDefault="00D51C42">
      <w:pPr>
        <w:pStyle w:val="TableofFigures"/>
        <w:rPr>
          <w:ins w:id="1265" w:author="David Wooten" w:date="2019-11-15T15:49:00Z"/>
          <w:rFonts w:asciiTheme="minorHAnsi" w:eastAsiaTheme="minorEastAsia" w:hAnsiTheme="minorHAnsi" w:cstheme="minorBidi"/>
          <w:noProof/>
          <w:sz w:val="22"/>
        </w:rPr>
      </w:pPr>
      <w:ins w:id="1266"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"_Toc24725816"</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217 — TPM2_NV_UndefineSpaceSpecial Response</w:t>
        </w:r>
        <w:r>
          <w:rPr>
            <w:noProof/>
            <w:webHidden/>
          </w:rPr>
          <w:tab/>
        </w:r>
        <w:r>
          <w:rPr>
            <w:noProof/>
            <w:webHidden/>
          </w:rPr>
          <w:fldChar w:fldCharType="begin"/>
        </w:r>
        <w:r>
          <w:rPr>
            <w:noProof/>
            <w:webHidden/>
          </w:rPr>
          <w:instrText xml:space="preserve"> PAGEREF _Toc24725816 \h </w:instrText>
        </w:r>
      </w:ins>
      <w:r>
        <w:rPr>
          <w:noProof/>
          <w:webHidden/>
        </w:rPr>
      </w:r>
      <w:r>
        <w:rPr>
          <w:noProof/>
          <w:webHidden/>
        </w:rPr>
        <w:fldChar w:fldCharType="separate"/>
      </w:r>
      <w:ins w:id="1267" w:author="David Wooten" w:date="2019-11-15T15:49:00Z">
        <w:r>
          <w:rPr>
            <w:noProof/>
            <w:webHidden/>
          </w:rPr>
          <w:t>373</w:t>
        </w:r>
        <w:r>
          <w:rPr>
            <w:noProof/>
            <w:webHidden/>
          </w:rPr>
          <w:fldChar w:fldCharType="end"/>
        </w:r>
        <w:r w:rsidRPr="00D61A6E">
          <w:rPr>
            <w:rStyle w:val="Hyperlink"/>
            <w:noProof/>
          </w:rPr>
          <w:fldChar w:fldCharType="end"/>
        </w:r>
      </w:ins>
    </w:p>
    <w:p w:rsidR="00D51C42" w:rsidRDefault="00D51C42">
      <w:pPr>
        <w:pStyle w:val="TableofFigures"/>
        <w:rPr>
          <w:ins w:id="1268" w:author="David Wooten" w:date="2019-11-15T15:49:00Z"/>
          <w:rFonts w:asciiTheme="minorHAnsi" w:eastAsiaTheme="minorEastAsia" w:hAnsiTheme="minorHAnsi" w:cstheme="minorBidi"/>
          <w:noProof/>
          <w:sz w:val="22"/>
        </w:rPr>
      </w:pPr>
      <w:ins w:id="1269"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"_Toc24725817"</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218 — TPM2_NV_ReadPublic Command</w:t>
        </w:r>
        <w:r>
          <w:rPr>
            <w:noProof/>
            <w:webHidden/>
          </w:rPr>
          <w:tab/>
        </w:r>
        <w:r>
          <w:rPr>
            <w:noProof/>
            <w:webHidden/>
          </w:rPr>
          <w:fldChar w:fldCharType="begin"/>
        </w:r>
        <w:r>
          <w:rPr>
            <w:noProof/>
            <w:webHidden/>
          </w:rPr>
          <w:instrText xml:space="preserve"> PAGEREF _Toc24725817 \h </w:instrText>
        </w:r>
      </w:ins>
      <w:r>
        <w:rPr>
          <w:noProof/>
          <w:webHidden/>
        </w:rPr>
      </w:r>
      <w:r>
        <w:rPr>
          <w:noProof/>
          <w:webHidden/>
        </w:rPr>
        <w:fldChar w:fldCharType="separate"/>
      </w:r>
      <w:ins w:id="1270" w:author="David Wooten" w:date="2019-11-15T15:49:00Z">
        <w:r>
          <w:rPr>
            <w:noProof/>
            <w:webHidden/>
          </w:rPr>
          <w:t>376</w:t>
        </w:r>
        <w:r>
          <w:rPr>
            <w:noProof/>
            <w:webHidden/>
          </w:rPr>
          <w:fldChar w:fldCharType="end"/>
        </w:r>
        <w:r w:rsidRPr="00D61A6E">
          <w:rPr>
            <w:rStyle w:val="Hyperlink"/>
            <w:noProof/>
          </w:rPr>
          <w:fldChar w:fldCharType="end"/>
        </w:r>
      </w:ins>
    </w:p>
    <w:p w:rsidR="00D51C42" w:rsidRDefault="00D51C42">
      <w:pPr>
        <w:pStyle w:val="TableofFigures"/>
        <w:rPr>
          <w:ins w:id="1271" w:author="David Wooten" w:date="2019-11-15T15:49:00Z"/>
          <w:rFonts w:asciiTheme="minorHAnsi" w:eastAsiaTheme="minorEastAsia" w:hAnsiTheme="minorHAnsi" w:cstheme="minorBidi"/>
          <w:noProof/>
          <w:sz w:val="22"/>
        </w:rPr>
      </w:pPr>
      <w:ins w:id="1272"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"_Toc24725818"</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219 — TPM2_NV_ReadPublic Response</w:t>
        </w:r>
        <w:r>
          <w:rPr>
            <w:noProof/>
            <w:webHidden/>
          </w:rPr>
          <w:tab/>
        </w:r>
        <w:r>
          <w:rPr>
            <w:noProof/>
            <w:webHidden/>
          </w:rPr>
          <w:fldChar w:fldCharType="begin"/>
        </w:r>
        <w:r>
          <w:rPr>
            <w:noProof/>
            <w:webHidden/>
          </w:rPr>
          <w:instrText xml:space="preserve"> PAGEREF _Toc24725818 \h </w:instrText>
        </w:r>
      </w:ins>
      <w:r>
        <w:rPr>
          <w:noProof/>
          <w:webHidden/>
        </w:rPr>
      </w:r>
      <w:r>
        <w:rPr>
          <w:noProof/>
          <w:webHidden/>
        </w:rPr>
        <w:fldChar w:fldCharType="separate"/>
      </w:r>
      <w:ins w:id="1273" w:author="David Wooten" w:date="2019-11-15T15:49:00Z">
        <w:r>
          <w:rPr>
            <w:noProof/>
            <w:webHidden/>
          </w:rPr>
          <w:t>376</w:t>
        </w:r>
        <w:r>
          <w:rPr>
            <w:noProof/>
            <w:webHidden/>
          </w:rPr>
          <w:fldChar w:fldCharType="end"/>
        </w:r>
        <w:r w:rsidRPr="00D61A6E">
          <w:rPr>
            <w:rStyle w:val="Hyperlink"/>
            <w:noProof/>
          </w:rPr>
          <w:fldChar w:fldCharType="end"/>
        </w:r>
      </w:ins>
    </w:p>
    <w:p w:rsidR="00D51C42" w:rsidRDefault="00D51C42">
      <w:pPr>
        <w:pStyle w:val="TableofFigures"/>
        <w:rPr>
          <w:ins w:id="1274" w:author="David Wooten" w:date="2019-11-15T15:49:00Z"/>
          <w:rFonts w:asciiTheme="minorHAnsi" w:eastAsiaTheme="minorEastAsia" w:hAnsiTheme="minorHAnsi" w:cstheme="minorBidi"/>
          <w:noProof/>
          <w:sz w:val="22"/>
        </w:rPr>
      </w:pPr>
      <w:ins w:id="1275"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"_Toc24725819"</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220 — TPM2_NV_Write Command</w:t>
        </w:r>
        <w:r>
          <w:rPr>
            <w:noProof/>
            <w:webHidden/>
          </w:rPr>
          <w:tab/>
        </w:r>
        <w:r>
          <w:rPr>
            <w:noProof/>
            <w:webHidden/>
          </w:rPr>
          <w:fldChar w:fldCharType="begin"/>
        </w:r>
        <w:r>
          <w:rPr>
            <w:noProof/>
            <w:webHidden/>
          </w:rPr>
          <w:instrText xml:space="preserve"> PAGEREF _Toc24725819 \h </w:instrText>
        </w:r>
      </w:ins>
      <w:r>
        <w:rPr>
          <w:noProof/>
          <w:webHidden/>
        </w:rPr>
      </w:r>
      <w:r>
        <w:rPr>
          <w:noProof/>
          <w:webHidden/>
        </w:rPr>
        <w:fldChar w:fldCharType="separate"/>
      </w:r>
      <w:ins w:id="1276" w:author="David Wooten" w:date="2019-11-15T15:49:00Z">
        <w:r>
          <w:rPr>
            <w:noProof/>
            <w:webHidden/>
          </w:rPr>
          <w:t>379</w:t>
        </w:r>
        <w:r>
          <w:rPr>
            <w:noProof/>
            <w:webHidden/>
          </w:rPr>
          <w:fldChar w:fldCharType="end"/>
        </w:r>
        <w:r w:rsidRPr="00D61A6E">
          <w:rPr>
            <w:rStyle w:val="Hyperlink"/>
            <w:noProof/>
          </w:rPr>
          <w:fldChar w:fldCharType="end"/>
        </w:r>
      </w:ins>
    </w:p>
    <w:p w:rsidR="00D51C42" w:rsidRDefault="00D51C42">
      <w:pPr>
        <w:pStyle w:val="TableofFigures"/>
        <w:rPr>
          <w:ins w:id="1277" w:author="David Wooten" w:date="2019-11-15T15:49:00Z"/>
          <w:rFonts w:asciiTheme="minorHAnsi" w:eastAsiaTheme="minorEastAsia" w:hAnsiTheme="minorHAnsi" w:cstheme="minorBidi"/>
          <w:noProof/>
          <w:sz w:val="22"/>
        </w:rPr>
      </w:pPr>
      <w:ins w:id="1278"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"_Toc24725820"</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221 — TPM2_NV_Write Response</w:t>
        </w:r>
        <w:r>
          <w:rPr>
            <w:noProof/>
            <w:webHidden/>
          </w:rPr>
          <w:tab/>
        </w:r>
        <w:r>
          <w:rPr>
            <w:noProof/>
            <w:webHidden/>
          </w:rPr>
          <w:fldChar w:fldCharType="begin"/>
        </w:r>
        <w:r>
          <w:rPr>
            <w:noProof/>
            <w:webHidden/>
          </w:rPr>
          <w:instrText xml:space="preserve"> PAGEREF _Toc24725820 \h </w:instrText>
        </w:r>
      </w:ins>
      <w:r>
        <w:rPr>
          <w:noProof/>
          <w:webHidden/>
        </w:rPr>
      </w:r>
      <w:r>
        <w:rPr>
          <w:noProof/>
          <w:webHidden/>
        </w:rPr>
        <w:fldChar w:fldCharType="separate"/>
      </w:r>
      <w:ins w:id="1279" w:author="David Wooten" w:date="2019-11-15T15:49:00Z">
        <w:r>
          <w:rPr>
            <w:noProof/>
            <w:webHidden/>
          </w:rPr>
          <w:t>379</w:t>
        </w:r>
        <w:r>
          <w:rPr>
            <w:noProof/>
            <w:webHidden/>
          </w:rPr>
          <w:fldChar w:fldCharType="end"/>
        </w:r>
        <w:r w:rsidRPr="00D61A6E">
          <w:rPr>
            <w:rStyle w:val="Hyperlink"/>
            <w:noProof/>
          </w:rPr>
          <w:fldChar w:fldCharType="end"/>
        </w:r>
      </w:ins>
    </w:p>
    <w:p w:rsidR="00D51C42" w:rsidRDefault="00D51C42">
      <w:pPr>
        <w:pStyle w:val="TableofFigures"/>
        <w:rPr>
          <w:ins w:id="1280" w:author="David Wooten" w:date="2019-11-15T15:49:00Z"/>
          <w:rFonts w:asciiTheme="minorHAnsi" w:eastAsiaTheme="minorEastAsia" w:hAnsiTheme="minorHAnsi" w:cstheme="minorBidi"/>
          <w:noProof/>
          <w:sz w:val="22"/>
        </w:rPr>
      </w:pPr>
      <w:ins w:id="1281"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"_Toc24725821"</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222 — TPM2_NV_Increment Command</w:t>
        </w:r>
        <w:r>
          <w:rPr>
            <w:noProof/>
            <w:webHidden/>
          </w:rPr>
          <w:tab/>
        </w:r>
        <w:r>
          <w:rPr>
            <w:noProof/>
            <w:webHidden/>
          </w:rPr>
          <w:fldChar w:fldCharType="begin"/>
        </w:r>
        <w:r>
          <w:rPr>
            <w:noProof/>
            <w:webHidden/>
          </w:rPr>
          <w:instrText xml:space="preserve"> PAGEREF _Toc24725821 \h </w:instrText>
        </w:r>
      </w:ins>
      <w:r>
        <w:rPr>
          <w:noProof/>
          <w:webHidden/>
        </w:rPr>
      </w:r>
      <w:r>
        <w:rPr>
          <w:noProof/>
          <w:webHidden/>
        </w:rPr>
        <w:fldChar w:fldCharType="separate"/>
      </w:r>
      <w:ins w:id="1282" w:author="David Wooten" w:date="2019-11-15T15:49:00Z">
        <w:r>
          <w:rPr>
            <w:noProof/>
            <w:webHidden/>
          </w:rPr>
          <w:t>382</w:t>
        </w:r>
        <w:r>
          <w:rPr>
            <w:noProof/>
            <w:webHidden/>
          </w:rPr>
          <w:fldChar w:fldCharType="end"/>
        </w:r>
        <w:r w:rsidRPr="00D61A6E">
          <w:rPr>
            <w:rStyle w:val="Hyperlink"/>
            <w:noProof/>
          </w:rPr>
          <w:fldChar w:fldCharType="end"/>
        </w:r>
      </w:ins>
    </w:p>
    <w:p w:rsidR="00D51C42" w:rsidRDefault="00D51C42">
      <w:pPr>
        <w:pStyle w:val="TableofFigures"/>
        <w:rPr>
          <w:ins w:id="1283" w:author="David Wooten" w:date="2019-11-15T15:49:00Z"/>
          <w:rFonts w:asciiTheme="minorHAnsi" w:eastAsiaTheme="minorEastAsia" w:hAnsiTheme="minorHAnsi" w:cstheme="minorBidi"/>
          <w:noProof/>
          <w:sz w:val="22"/>
        </w:rPr>
      </w:pPr>
      <w:ins w:id="1284"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"_Toc24725822"</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223 — TPM2_NV_Increment Response</w:t>
        </w:r>
        <w:r>
          <w:rPr>
            <w:noProof/>
            <w:webHidden/>
          </w:rPr>
          <w:tab/>
        </w:r>
        <w:r>
          <w:rPr>
            <w:noProof/>
            <w:webHidden/>
          </w:rPr>
          <w:fldChar w:fldCharType="begin"/>
        </w:r>
        <w:r>
          <w:rPr>
            <w:noProof/>
            <w:webHidden/>
          </w:rPr>
          <w:instrText xml:space="preserve"> PAGEREF _Toc24725822 \h </w:instrText>
        </w:r>
      </w:ins>
      <w:r>
        <w:rPr>
          <w:noProof/>
          <w:webHidden/>
        </w:rPr>
      </w:r>
      <w:r>
        <w:rPr>
          <w:noProof/>
          <w:webHidden/>
        </w:rPr>
        <w:fldChar w:fldCharType="separate"/>
      </w:r>
      <w:ins w:id="1285" w:author="David Wooten" w:date="2019-11-15T15:49:00Z">
        <w:r>
          <w:rPr>
            <w:noProof/>
            <w:webHidden/>
          </w:rPr>
          <w:t>382</w:t>
        </w:r>
        <w:r>
          <w:rPr>
            <w:noProof/>
            <w:webHidden/>
          </w:rPr>
          <w:fldChar w:fldCharType="end"/>
        </w:r>
        <w:r w:rsidRPr="00D61A6E">
          <w:rPr>
            <w:rStyle w:val="Hyperlink"/>
            <w:noProof/>
          </w:rPr>
          <w:fldChar w:fldCharType="end"/>
        </w:r>
      </w:ins>
    </w:p>
    <w:p w:rsidR="00D51C42" w:rsidRDefault="00D51C42">
      <w:pPr>
        <w:pStyle w:val="TableofFigures"/>
        <w:rPr>
          <w:ins w:id="1286" w:author="David Wooten" w:date="2019-11-15T15:49:00Z"/>
          <w:rFonts w:asciiTheme="minorHAnsi" w:eastAsiaTheme="minorEastAsia" w:hAnsiTheme="minorHAnsi" w:cstheme="minorBidi"/>
          <w:noProof/>
          <w:sz w:val="22"/>
        </w:rPr>
      </w:pPr>
      <w:ins w:id="1287"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"_Toc24725823"</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224 — TPM2_NV_Extend Command</w:t>
        </w:r>
        <w:r>
          <w:rPr>
            <w:noProof/>
            <w:webHidden/>
          </w:rPr>
          <w:tab/>
        </w:r>
        <w:r>
          <w:rPr>
            <w:noProof/>
            <w:webHidden/>
          </w:rPr>
          <w:fldChar w:fldCharType="begin"/>
        </w:r>
        <w:r>
          <w:rPr>
            <w:noProof/>
            <w:webHidden/>
          </w:rPr>
          <w:instrText xml:space="preserve"> PAGEREF _Toc24725823 \h </w:instrText>
        </w:r>
      </w:ins>
      <w:r>
        <w:rPr>
          <w:noProof/>
          <w:webHidden/>
        </w:rPr>
      </w:r>
      <w:r>
        <w:rPr>
          <w:noProof/>
          <w:webHidden/>
        </w:rPr>
        <w:fldChar w:fldCharType="separate"/>
      </w:r>
      <w:ins w:id="1288" w:author="David Wooten" w:date="2019-11-15T15:49:00Z">
        <w:r>
          <w:rPr>
            <w:noProof/>
            <w:webHidden/>
          </w:rPr>
          <w:t>385</w:t>
        </w:r>
        <w:r>
          <w:rPr>
            <w:noProof/>
            <w:webHidden/>
          </w:rPr>
          <w:fldChar w:fldCharType="end"/>
        </w:r>
        <w:r w:rsidRPr="00D61A6E">
          <w:rPr>
            <w:rStyle w:val="Hyperlink"/>
            <w:noProof/>
          </w:rPr>
          <w:fldChar w:fldCharType="end"/>
        </w:r>
      </w:ins>
    </w:p>
    <w:p w:rsidR="00D51C42" w:rsidRDefault="00D51C42">
      <w:pPr>
        <w:pStyle w:val="TableofFigures"/>
        <w:rPr>
          <w:ins w:id="1289" w:author="David Wooten" w:date="2019-11-15T15:49:00Z"/>
          <w:rFonts w:asciiTheme="minorHAnsi" w:eastAsiaTheme="minorEastAsia" w:hAnsiTheme="minorHAnsi" w:cstheme="minorBidi"/>
          <w:noProof/>
          <w:sz w:val="22"/>
        </w:rPr>
      </w:pPr>
      <w:ins w:id="1290"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"_Toc24725824"</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225 — TPM2_NV_Extend Response</w:t>
        </w:r>
        <w:r>
          <w:rPr>
            <w:noProof/>
            <w:webHidden/>
          </w:rPr>
          <w:tab/>
        </w:r>
        <w:r>
          <w:rPr>
            <w:noProof/>
            <w:webHidden/>
          </w:rPr>
          <w:fldChar w:fldCharType="begin"/>
        </w:r>
        <w:r>
          <w:rPr>
            <w:noProof/>
            <w:webHidden/>
          </w:rPr>
          <w:instrText xml:space="preserve"> PAGEREF _Toc24725824 \h </w:instrText>
        </w:r>
      </w:ins>
      <w:r>
        <w:rPr>
          <w:noProof/>
          <w:webHidden/>
        </w:rPr>
      </w:r>
      <w:r>
        <w:rPr>
          <w:noProof/>
          <w:webHidden/>
        </w:rPr>
        <w:fldChar w:fldCharType="separate"/>
      </w:r>
      <w:ins w:id="1291" w:author="David Wooten" w:date="2019-11-15T15:49:00Z">
        <w:r>
          <w:rPr>
            <w:noProof/>
            <w:webHidden/>
          </w:rPr>
          <w:t>385</w:t>
        </w:r>
        <w:r>
          <w:rPr>
            <w:noProof/>
            <w:webHidden/>
          </w:rPr>
          <w:fldChar w:fldCharType="end"/>
        </w:r>
        <w:r w:rsidRPr="00D61A6E">
          <w:rPr>
            <w:rStyle w:val="Hyperlink"/>
            <w:noProof/>
          </w:rPr>
          <w:fldChar w:fldCharType="end"/>
        </w:r>
      </w:ins>
    </w:p>
    <w:p w:rsidR="00D51C42" w:rsidRDefault="00D51C42">
      <w:pPr>
        <w:pStyle w:val="TableofFigures"/>
        <w:rPr>
          <w:ins w:id="1292" w:author="David Wooten" w:date="2019-11-15T15:49:00Z"/>
          <w:rFonts w:asciiTheme="minorHAnsi" w:eastAsiaTheme="minorEastAsia" w:hAnsiTheme="minorHAnsi" w:cstheme="minorBidi"/>
          <w:noProof/>
          <w:sz w:val="22"/>
        </w:rPr>
      </w:pPr>
      <w:ins w:id="1293"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"_Toc24725825"</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226 — TPM2_NV_SetBits Command</w:t>
        </w:r>
        <w:r>
          <w:rPr>
            <w:noProof/>
            <w:webHidden/>
          </w:rPr>
          <w:tab/>
        </w:r>
        <w:r>
          <w:rPr>
            <w:noProof/>
            <w:webHidden/>
          </w:rPr>
          <w:fldChar w:fldCharType="begin"/>
        </w:r>
        <w:r>
          <w:rPr>
            <w:noProof/>
            <w:webHidden/>
          </w:rPr>
          <w:instrText xml:space="preserve"> PAGEREF _Toc24725825 \h </w:instrText>
        </w:r>
      </w:ins>
      <w:r>
        <w:rPr>
          <w:noProof/>
          <w:webHidden/>
        </w:rPr>
      </w:r>
      <w:r>
        <w:rPr>
          <w:noProof/>
          <w:webHidden/>
        </w:rPr>
        <w:fldChar w:fldCharType="separate"/>
      </w:r>
      <w:ins w:id="1294" w:author="David Wooten" w:date="2019-11-15T15:49:00Z">
        <w:r>
          <w:rPr>
            <w:noProof/>
            <w:webHidden/>
          </w:rPr>
          <w:t>388</w:t>
        </w:r>
        <w:r>
          <w:rPr>
            <w:noProof/>
            <w:webHidden/>
          </w:rPr>
          <w:fldChar w:fldCharType="end"/>
        </w:r>
        <w:r w:rsidRPr="00D61A6E">
          <w:rPr>
            <w:rStyle w:val="Hyperlink"/>
            <w:noProof/>
          </w:rPr>
          <w:fldChar w:fldCharType="end"/>
        </w:r>
      </w:ins>
    </w:p>
    <w:p w:rsidR="00D51C42" w:rsidRDefault="00D51C42">
      <w:pPr>
        <w:pStyle w:val="TableofFigures"/>
        <w:rPr>
          <w:ins w:id="1295" w:author="David Wooten" w:date="2019-11-15T15:49:00Z"/>
          <w:rFonts w:asciiTheme="minorHAnsi" w:eastAsiaTheme="minorEastAsia" w:hAnsiTheme="minorHAnsi" w:cstheme="minorBidi"/>
          <w:noProof/>
          <w:sz w:val="22"/>
        </w:rPr>
      </w:pPr>
      <w:ins w:id="1296"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"_Toc24725826"</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227 — TPM2_NV_SetBits Response</w:t>
        </w:r>
        <w:r>
          <w:rPr>
            <w:noProof/>
            <w:webHidden/>
          </w:rPr>
          <w:tab/>
        </w:r>
        <w:r>
          <w:rPr>
            <w:noProof/>
            <w:webHidden/>
          </w:rPr>
          <w:fldChar w:fldCharType="begin"/>
        </w:r>
        <w:r>
          <w:rPr>
            <w:noProof/>
            <w:webHidden/>
          </w:rPr>
          <w:instrText xml:space="preserve"> PAGEREF _Toc24725826 \h </w:instrText>
        </w:r>
      </w:ins>
      <w:r>
        <w:rPr>
          <w:noProof/>
          <w:webHidden/>
        </w:rPr>
      </w:r>
      <w:r>
        <w:rPr>
          <w:noProof/>
          <w:webHidden/>
        </w:rPr>
        <w:fldChar w:fldCharType="separate"/>
      </w:r>
      <w:ins w:id="1297" w:author="David Wooten" w:date="2019-11-15T15:49:00Z">
        <w:r>
          <w:rPr>
            <w:noProof/>
            <w:webHidden/>
          </w:rPr>
          <w:t>388</w:t>
        </w:r>
        <w:r>
          <w:rPr>
            <w:noProof/>
            <w:webHidden/>
          </w:rPr>
          <w:fldChar w:fldCharType="end"/>
        </w:r>
        <w:r w:rsidRPr="00D61A6E">
          <w:rPr>
            <w:rStyle w:val="Hyperlink"/>
            <w:noProof/>
          </w:rPr>
          <w:fldChar w:fldCharType="end"/>
        </w:r>
      </w:ins>
    </w:p>
    <w:p w:rsidR="00D51C42" w:rsidRDefault="00D51C42">
      <w:pPr>
        <w:pStyle w:val="TableofFigures"/>
        <w:rPr>
          <w:ins w:id="1298" w:author="David Wooten" w:date="2019-11-15T15:49:00Z"/>
          <w:rFonts w:asciiTheme="minorHAnsi" w:eastAsiaTheme="minorEastAsia" w:hAnsiTheme="minorHAnsi" w:cstheme="minorBidi"/>
          <w:noProof/>
          <w:sz w:val="22"/>
        </w:rPr>
      </w:pPr>
      <w:ins w:id="1299"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"_Toc24725827"</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228 — TPM2_NV_WriteLock Command</w:t>
        </w:r>
        <w:r>
          <w:rPr>
            <w:noProof/>
            <w:webHidden/>
          </w:rPr>
          <w:tab/>
        </w:r>
        <w:r>
          <w:rPr>
            <w:noProof/>
            <w:webHidden/>
          </w:rPr>
          <w:fldChar w:fldCharType="begin"/>
        </w:r>
        <w:r>
          <w:rPr>
            <w:noProof/>
            <w:webHidden/>
          </w:rPr>
          <w:instrText xml:space="preserve"> PAGEREF _Toc24725827 \h </w:instrText>
        </w:r>
      </w:ins>
      <w:r>
        <w:rPr>
          <w:noProof/>
          <w:webHidden/>
        </w:rPr>
      </w:r>
      <w:r>
        <w:rPr>
          <w:noProof/>
          <w:webHidden/>
        </w:rPr>
        <w:fldChar w:fldCharType="separate"/>
      </w:r>
      <w:ins w:id="1300" w:author="David Wooten" w:date="2019-11-15T15:49:00Z">
        <w:r>
          <w:rPr>
            <w:noProof/>
            <w:webHidden/>
          </w:rPr>
          <w:t>391</w:t>
        </w:r>
        <w:r>
          <w:rPr>
            <w:noProof/>
            <w:webHidden/>
          </w:rPr>
          <w:fldChar w:fldCharType="end"/>
        </w:r>
        <w:r w:rsidRPr="00D61A6E">
          <w:rPr>
            <w:rStyle w:val="Hyperlink"/>
            <w:noProof/>
          </w:rPr>
          <w:fldChar w:fldCharType="end"/>
        </w:r>
      </w:ins>
    </w:p>
    <w:p w:rsidR="00D51C42" w:rsidRDefault="00D51C42">
      <w:pPr>
        <w:pStyle w:val="TableofFigures"/>
        <w:rPr>
          <w:ins w:id="1301" w:author="David Wooten" w:date="2019-11-15T15:49:00Z"/>
          <w:rFonts w:asciiTheme="minorHAnsi" w:eastAsiaTheme="minorEastAsia" w:hAnsiTheme="minorHAnsi" w:cstheme="minorBidi"/>
          <w:noProof/>
          <w:sz w:val="22"/>
        </w:rPr>
      </w:pPr>
      <w:ins w:id="1302" w:author="David Wooten" w:date="2019-11-15T15:49:00Z">
        <w:r w:rsidRPr="00D61A6E">
          <w:rPr>
            <w:rStyle w:val="Hyperlink"/>
            <w:noProof/>
          </w:rPr>
          <w:lastRenderedPageBreak/>
          <w:fldChar w:fldCharType="begin"/>
        </w:r>
        <w:r w:rsidRPr="00D61A6E">
          <w:rPr>
            <w:rStyle w:val="Hyperlink"/>
            <w:noProof/>
          </w:rPr>
          <w:instrText xml:space="preserve"> </w:instrText>
        </w:r>
        <w:r>
          <w:rPr>
            <w:noProof/>
          </w:rPr>
          <w:instrText>HYPERLINK \l "_Toc24725828"</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229 — TPM2_NV_WriteLock Response</w:t>
        </w:r>
        <w:r>
          <w:rPr>
            <w:noProof/>
            <w:webHidden/>
          </w:rPr>
          <w:tab/>
        </w:r>
        <w:r>
          <w:rPr>
            <w:noProof/>
            <w:webHidden/>
          </w:rPr>
          <w:fldChar w:fldCharType="begin"/>
        </w:r>
        <w:r>
          <w:rPr>
            <w:noProof/>
            <w:webHidden/>
          </w:rPr>
          <w:instrText xml:space="preserve"> PAGEREF _Toc24725828 \h </w:instrText>
        </w:r>
      </w:ins>
      <w:r>
        <w:rPr>
          <w:noProof/>
          <w:webHidden/>
        </w:rPr>
      </w:r>
      <w:r>
        <w:rPr>
          <w:noProof/>
          <w:webHidden/>
        </w:rPr>
        <w:fldChar w:fldCharType="separate"/>
      </w:r>
      <w:ins w:id="1303" w:author="David Wooten" w:date="2019-11-15T15:49:00Z">
        <w:r>
          <w:rPr>
            <w:noProof/>
            <w:webHidden/>
          </w:rPr>
          <w:t>391</w:t>
        </w:r>
        <w:r>
          <w:rPr>
            <w:noProof/>
            <w:webHidden/>
          </w:rPr>
          <w:fldChar w:fldCharType="end"/>
        </w:r>
        <w:r w:rsidRPr="00D61A6E">
          <w:rPr>
            <w:rStyle w:val="Hyperlink"/>
            <w:noProof/>
          </w:rPr>
          <w:fldChar w:fldCharType="end"/>
        </w:r>
      </w:ins>
    </w:p>
    <w:p w:rsidR="00D51C42" w:rsidRDefault="00D51C42">
      <w:pPr>
        <w:pStyle w:val="TableofFigures"/>
        <w:rPr>
          <w:ins w:id="1304" w:author="David Wooten" w:date="2019-11-15T15:49:00Z"/>
          <w:rFonts w:asciiTheme="minorHAnsi" w:eastAsiaTheme="minorEastAsia" w:hAnsiTheme="minorHAnsi" w:cstheme="minorBidi"/>
          <w:noProof/>
          <w:sz w:val="22"/>
        </w:rPr>
      </w:pPr>
      <w:ins w:id="1305"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"_Toc24725829"</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230 — TPM2_NV_GlobalWriteLock Command</w:t>
        </w:r>
        <w:r>
          <w:rPr>
            <w:noProof/>
            <w:webHidden/>
          </w:rPr>
          <w:tab/>
        </w:r>
        <w:r>
          <w:rPr>
            <w:noProof/>
            <w:webHidden/>
          </w:rPr>
          <w:fldChar w:fldCharType="begin"/>
        </w:r>
        <w:r>
          <w:rPr>
            <w:noProof/>
            <w:webHidden/>
          </w:rPr>
          <w:instrText xml:space="preserve"> PAGEREF _Toc24725829 \h </w:instrText>
        </w:r>
      </w:ins>
      <w:r>
        <w:rPr>
          <w:noProof/>
          <w:webHidden/>
        </w:rPr>
      </w:r>
      <w:r>
        <w:rPr>
          <w:noProof/>
          <w:webHidden/>
        </w:rPr>
        <w:fldChar w:fldCharType="separate"/>
      </w:r>
      <w:ins w:id="1306" w:author="David Wooten" w:date="2019-11-15T15:49:00Z">
        <w:r>
          <w:rPr>
            <w:noProof/>
            <w:webHidden/>
          </w:rPr>
          <w:t>394</w:t>
        </w:r>
        <w:r>
          <w:rPr>
            <w:noProof/>
            <w:webHidden/>
          </w:rPr>
          <w:fldChar w:fldCharType="end"/>
        </w:r>
        <w:r w:rsidRPr="00D61A6E">
          <w:rPr>
            <w:rStyle w:val="Hyperlink"/>
            <w:noProof/>
          </w:rPr>
          <w:fldChar w:fldCharType="end"/>
        </w:r>
      </w:ins>
    </w:p>
    <w:p w:rsidR="00D51C42" w:rsidRDefault="00D51C42">
      <w:pPr>
        <w:pStyle w:val="TableofFigures"/>
        <w:rPr>
          <w:ins w:id="1307" w:author="David Wooten" w:date="2019-11-15T15:49:00Z"/>
          <w:rFonts w:asciiTheme="minorHAnsi" w:eastAsiaTheme="minorEastAsia" w:hAnsiTheme="minorHAnsi" w:cstheme="minorBidi"/>
          <w:noProof/>
          <w:sz w:val="22"/>
        </w:rPr>
      </w:pPr>
      <w:ins w:id="1308"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"_Toc24725830"</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231 — TPM2_NV_GlobalWriteLock Response</w:t>
        </w:r>
        <w:r>
          <w:rPr>
            <w:noProof/>
            <w:webHidden/>
          </w:rPr>
          <w:tab/>
        </w:r>
        <w:r>
          <w:rPr>
            <w:noProof/>
            <w:webHidden/>
          </w:rPr>
          <w:fldChar w:fldCharType="begin"/>
        </w:r>
        <w:r>
          <w:rPr>
            <w:noProof/>
            <w:webHidden/>
          </w:rPr>
          <w:instrText xml:space="preserve"> PAGEREF _Toc24725830 \h </w:instrText>
        </w:r>
      </w:ins>
      <w:r>
        <w:rPr>
          <w:noProof/>
          <w:webHidden/>
        </w:rPr>
      </w:r>
      <w:r>
        <w:rPr>
          <w:noProof/>
          <w:webHidden/>
        </w:rPr>
        <w:fldChar w:fldCharType="separate"/>
      </w:r>
      <w:ins w:id="1309" w:author="David Wooten" w:date="2019-11-15T15:49:00Z">
        <w:r>
          <w:rPr>
            <w:noProof/>
            <w:webHidden/>
          </w:rPr>
          <w:t>394</w:t>
        </w:r>
        <w:r>
          <w:rPr>
            <w:noProof/>
            <w:webHidden/>
          </w:rPr>
          <w:fldChar w:fldCharType="end"/>
        </w:r>
        <w:r w:rsidRPr="00D61A6E">
          <w:rPr>
            <w:rStyle w:val="Hyperlink"/>
            <w:noProof/>
          </w:rPr>
          <w:fldChar w:fldCharType="end"/>
        </w:r>
      </w:ins>
    </w:p>
    <w:p w:rsidR="00D51C42" w:rsidRDefault="00D51C42">
      <w:pPr>
        <w:pStyle w:val="TableofFigures"/>
        <w:rPr>
          <w:ins w:id="1310" w:author="David Wooten" w:date="2019-11-15T15:49:00Z"/>
          <w:rFonts w:asciiTheme="minorHAnsi" w:eastAsiaTheme="minorEastAsia" w:hAnsiTheme="minorHAnsi" w:cstheme="minorBidi"/>
          <w:noProof/>
          <w:sz w:val="22"/>
        </w:rPr>
      </w:pPr>
      <w:ins w:id="1311"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"_Toc24725831"</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232 — TPM2_NV_Read Command</w:t>
        </w:r>
        <w:r>
          <w:rPr>
            <w:noProof/>
            <w:webHidden/>
          </w:rPr>
          <w:tab/>
        </w:r>
        <w:r>
          <w:rPr>
            <w:noProof/>
            <w:webHidden/>
          </w:rPr>
          <w:fldChar w:fldCharType="begin"/>
        </w:r>
        <w:r>
          <w:rPr>
            <w:noProof/>
            <w:webHidden/>
          </w:rPr>
          <w:instrText xml:space="preserve"> PAGEREF _Toc24725831 \h </w:instrText>
        </w:r>
      </w:ins>
      <w:r>
        <w:rPr>
          <w:noProof/>
          <w:webHidden/>
        </w:rPr>
      </w:r>
      <w:r>
        <w:rPr>
          <w:noProof/>
          <w:webHidden/>
        </w:rPr>
        <w:fldChar w:fldCharType="separate"/>
      </w:r>
      <w:ins w:id="1312" w:author="David Wooten" w:date="2019-11-15T15:49:00Z">
        <w:r>
          <w:rPr>
            <w:noProof/>
            <w:webHidden/>
          </w:rPr>
          <w:t>397</w:t>
        </w:r>
        <w:r>
          <w:rPr>
            <w:noProof/>
            <w:webHidden/>
          </w:rPr>
          <w:fldChar w:fldCharType="end"/>
        </w:r>
        <w:r w:rsidRPr="00D61A6E">
          <w:rPr>
            <w:rStyle w:val="Hyperlink"/>
            <w:noProof/>
          </w:rPr>
          <w:fldChar w:fldCharType="end"/>
        </w:r>
      </w:ins>
    </w:p>
    <w:p w:rsidR="00D51C42" w:rsidRDefault="00D51C42">
      <w:pPr>
        <w:pStyle w:val="TableofFigures"/>
        <w:rPr>
          <w:ins w:id="1313" w:author="David Wooten" w:date="2019-11-15T15:49:00Z"/>
          <w:rFonts w:asciiTheme="minorHAnsi" w:eastAsiaTheme="minorEastAsia" w:hAnsiTheme="minorHAnsi" w:cstheme="minorBidi"/>
          <w:noProof/>
          <w:sz w:val="22"/>
        </w:rPr>
      </w:pPr>
      <w:ins w:id="1314"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"_Toc24725832"</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233 — TPM2_NV_Read Response</w:t>
        </w:r>
        <w:r>
          <w:rPr>
            <w:noProof/>
            <w:webHidden/>
          </w:rPr>
          <w:tab/>
        </w:r>
        <w:r>
          <w:rPr>
            <w:noProof/>
            <w:webHidden/>
          </w:rPr>
          <w:fldChar w:fldCharType="begin"/>
        </w:r>
        <w:r>
          <w:rPr>
            <w:noProof/>
            <w:webHidden/>
          </w:rPr>
          <w:instrText xml:space="preserve"> PAGEREF _Toc24725832 \h </w:instrText>
        </w:r>
      </w:ins>
      <w:r>
        <w:rPr>
          <w:noProof/>
          <w:webHidden/>
        </w:rPr>
      </w:r>
      <w:r>
        <w:rPr>
          <w:noProof/>
          <w:webHidden/>
        </w:rPr>
        <w:fldChar w:fldCharType="separate"/>
      </w:r>
      <w:ins w:id="1315" w:author="David Wooten" w:date="2019-11-15T15:49:00Z">
        <w:r>
          <w:rPr>
            <w:noProof/>
            <w:webHidden/>
          </w:rPr>
          <w:t>397</w:t>
        </w:r>
        <w:r>
          <w:rPr>
            <w:noProof/>
            <w:webHidden/>
          </w:rPr>
          <w:fldChar w:fldCharType="end"/>
        </w:r>
        <w:r w:rsidRPr="00D61A6E">
          <w:rPr>
            <w:rStyle w:val="Hyperlink"/>
            <w:noProof/>
          </w:rPr>
          <w:fldChar w:fldCharType="end"/>
        </w:r>
      </w:ins>
    </w:p>
    <w:p w:rsidR="00D51C42" w:rsidRDefault="00D51C42">
      <w:pPr>
        <w:pStyle w:val="TableofFigures"/>
        <w:rPr>
          <w:ins w:id="1316" w:author="David Wooten" w:date="2019-11-15T15:49:00Z"/>
          <w:rFonts w:asciiTheme="minorHAnsi" w:eastAsiaTheme="minorEastAsia" w:hAnsiTheme="minorHAnsi" w:cstheme="minorBidi"/>
          <w:noProof/>
          <w:sz w:val="22"/>
        </w:rPr>
      </w:pPr>
      <w:ins w:id="1317"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"_Toc24725833"</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234 — TPM2_NV_ReadLock Command</w:t>
        </w:r>
        <w:r>
          <w:rPr>
            <w:noProof/>
            <w:webHidden/>
          </w:rPr>
          <w:tab/>
        </w:r>
        <w:r>
          <w:rPr>
            <w:noProof/>
            <w:webHidden/>
          </w:rPr>
          <w:fldChar w:fldCharType="begin"/>
        </w:r>
        <w:r>
          <w:rPr>
            <w:noProof/>
            <w:webHidden/>
          </w:rPr>
          <w:instrText xml:space="preserve"> PAGEREF _Toc24725833 \h </w:instrText>
        </w:r>
      </w:ins>
      <w:r>
        <w:rPr>
          <w:noProof/>
          <w:webHidden/>
        </w:rPr>
      </w:r>
      <w:r>
        <w:rPr>
          <w:noProof/>
          <w:webHidden/>
        </w:rPr>
        <w:fldChar w:fldCharType="separate"/>
      </w:r>
      <w:ins w:id="1318" w:author="David Wooten" w:date="2019-11-15T15:49:00Z">
        <w:r>
          <w:rPr>
            <w:noProof/>
            <w:webHidden/>
          </w:rPr>
          <w:t>400</w:t>
        </w:r>
        <w:r>
          <w:rPr>
            <w:noProof/>
            <w:webHidden/>
          </w:rPr>
          <w:fldChar w:fldCharType="end"/>
        </w:r>
        <w:r w:rsidRPr="00D61A6E">
          <w:rPr>
            <w:rStyle w:val="Hyperlink"/>
            <w:noProof/>
          </w:rPr>
          <w:fldChar w:fldCharType="end"/>
        </w:r>
      </w:ins>
    </w:p>
    <w:p w:rsidR="00D51C42" w:rsidRDefault="00D51C42">
      <w:pPr>
        <w:pStyle w:val="TableofFigures"/>
        <w:rPr>
          <w:ins w:id="1319" w:author="David Wooten" w:date="2019-11-15T15:49:00Z"/>
          <w:rFonts w:asciiTheme="minorHAnsi" w:eastAsiaTheme="minorEastAsia" w:hAnsiTheme="minorHAnsi" w:cstheme="minorBidi"/>
          <w:noProof/>
          <w:sz w:val="22"/>
        </w:rPr>
      </w:pPr>
      <w:ins w:id="1320"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"_Toc24725834"</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235 — TPM2_NV_ReadLock Response</w:t>
        </w:r>
        <w:r>
          <w:rPr>
            <w:noProof/>
            <w:webHidden/>
          </w:rPr>
          <w:tab/>
        </w:r>
        <w:r>
          <w:rPr>
            <w:noProof/>
            <w:webHidden/>
          </w:rPr>
          <w:fldChar w:fldCharType="begin"/>
        </w:r>
        <w:r>
          <w:rPr>
            <w:noProof/>
            <w:webHidden/>
          </w:rPr>
          <w:instrText xml:space="preserve"> PAGEREF _Toc24725834 \h </w:instrText>
        </w:r>
      </w:ins>
      <w:r>
        <w:rPr>
          <w:noProof/>
          <w:webHidden/>
        </w:rPr>
      </w:r>
      <w:r>
        <w:rPr>
          <w:noProof/>
          <w:webHidden/>
        </w:rPr>
        <w:fldChar w:fldCharType="separate"/>
      </w:r>
      <w:ins w:id="1321" w:author="David Wooten" w:date="2019-11-15T15:49:00Z">
        <w:r>
          <w:rPr>
            <w:noProof/>
            <w:webHidden/>
          </w:rPr>
          <w:t>400</w:t>
        </w:r>
        <w:r>
          <w:rPr>
            <w:noProof/>
            <w:webHidden/>
          </w:rPr>
          <w:fldChar w:fldCharType="end"/>
        </w:r>
        <w:r w:rsidRPr="00D61A6E">
          <w:rPr>
            <w:rStyle w:val="Hyperlink"/>
            <w:noProof/>
          </w:rPr>
          <w:fldChar w:fldCharType="end"/>
        </w:r>
      </w:ins>
    </w:p>
    <w:p w:rsidR="00D51C42" w:rsidRDefault="00D51C42">
      <w:pPr>
        <w:pStyle w:val="TableofFigures"/>
        <w:rPr>
          <w:ins w:id="1322" w:author="David Wooten" w:date="2019-11-15T15:49:00Z"/>
          <w:rFonts w:asciiTheme="minorHAnsi" w:eastAsiaTheme="minorEastAsia" w:hAnsiTheme="minorHAnsi" w:cstheme="minorBidi"/>
          <w:noProof/>
          <w:sz w:val="22"/>
        </w:rPr>
      </w:pPr>
      <w:ins w:id="1323"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"_Toc24725835"</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236 — TPM2_NV_ChangeAuth Command</w:t>
        </w:r>
        <w:r>
          <w:rPr>
            <w:noProof/>
            <w:webHidden/>
          </w:rPr>
          <w:tab/>
        </w:r>
        <w:r>
          <w:rPr>
            <w:noProof/>
            <w:webHidden/>
          </w:rPr>
          <w:fldChar w:fldCharType="begin"/>
        </w:r>
        <w:r>
          <w:rPr>
            <w:noProof/>
            <w:webHidden/>
          </w:rPr>
          <w:instrText xml:space="preserve"> PAGEREF _Toc24725835 \h </w:instrText>
        </w:r>
      </w:ins>
      <w:r>
        <w:rPr>
          <w:noProof/>
          <w:webHidden/>
        </w:rPr>
      </w:r>
      <w:r>
        <w:rPr>
          <w:noProof/>
          <w:webHidden/>
        </w:rPr>
        <w:fldChar w:fldCharType="separate"/>
      </w:r>
      <w:ins w:id="1324" w:author="David Wooten" w:date="2019-11-15T15:49:00Z">
        <w:r>
          <w:rPr>
            <w:noProof/>
            <w:webHidden/>
          </w:rPr>
          <w:t>403</w:t>
        </w:r>
        <w:r>
          <w:rPr>
            <w:noProof/>
            <w:webHidden/>
          </w:rPr>
          <w:fldChar w:fldCharType="end"/>
        </w:r>
        <w:r w:rsidRPr="00D61A6E">
          <w:rPr>
            <w:rStyle w:val="Hyperlink"/>
            <w:noProof/>
          </w:rPr>
          <w:fldChar w:fldCharType="end"/>
        </w:r>
      </w:ins>
    </w:p>
    <w:p w:rsidR="00D51C42" w:rsidRDefault="00D51C42">
      <w:pPr>
        <w:pStyle w:val="TableofFigures"/>
        <w:rPr>
          <w:ins w:id="1325" w:author="David Wooten" w:date="2019-11-15T15:49:00Z"/>
          <w:rFonts w:asciiTheme="minorHAnsi" w:eastAsiaTheme="minorEastAsia" w:hAnsiTheme="minorHAnsi" w:cstheme="minorBidi"/>
          <w:noProof/>
          <w:sz w:val="22"/>
        </w:rPr>
      </w:pPr>
      <w:ins w:id="1326"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"_Toc24725836"</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237 — TPM2_NV_ChangeAuth Response</w:t>
        </w:r>
        <w:r>
          <w:rPr>
            <w:noProof/>
            <w:webHidden/>
          </w:rPr>
          <w:tab/>
        </w:r>
        <w:r>
          <w:rPr>
            <w:noProof/>
            <w:webHidden/>
          </w:rPr>
          <w:fldChar w:fldCharType="begin"/>
        </w:r>
        <w:r>
          <w:rPr>
            <w:noProof/>
            <w:webHidden/>
          </w:rPr>
          <w:instrText xml:space="preserve"> PAGEREF _Toc24725836 \h </w:instrText>
        </w:r>
      </w:ins>
      <w:r>
        <w:rPr>
          <w:noProof/>
          <w:webHidden/>
        </w:rPr>
      </w:r>
      <w:r>
        <w:rPr>
          <w:noProof/>
          <w:webHidden/>
        </w:rPr>
        <w:fldChar w:fldCharType="separate"/>
      </w:r>
      <w:ins w:id="1327" w:author="David Wooten" w:date="2019-11-15T15:49:00Z">
        <w:r>
          <w:rPr>
            <w:noProof/>
            <w:webHidden/>
          </w:rPr>
          <w:t>403</w:t>
        </w:r>
        <w:r>
          <w:rPr>
            <w:noProof/>
            <w:webHidden/>
          </w:rPr>
          <w:fldChar w:fldCharType="end"/>
        </w:r>
        <w:r w:rsidRPr="00D61A6E">
          <w:rPr>
            <w:rStyle w:val="Hyperlink"/>
            <w:noProof/>
          </w:rPr>
          <w:fldChar w:fldCharType="end"/>
        </w:r>
      </w:ins>
    </w:p>
    <w:p w:rsidR="00D51C42" w:rsidRDefault="00D51C42">
      <w:pPr>
        <w:pStyle w:val="TableofFigures"/>
        <w:rPr>
          <w:ins w:id="1328" w:author="David Wooten" w:date="2019-11-15T15:49:00Z"/>
          <w:rFonts w:asciiTheme="minorHAnsi" w:eastAsiaTheme="minorEastAsia" w:hAnsiTheme="minorHAnsi" w:cstheme="minorBidi"/>
          <w:noProof/>
          <w:sz w:val="22"/>
        </w:rPr>
      </w:pPr>
      <w:ins w:id="1329"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"_Toc24725837"</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238 — TPM2_NV_Certify Command</w:t>
        </w:r>
        <w:r>
          <w:rPr>
            <w:noProof/>
            <w:webHidden/>
          </w:rPr>
          <w:tab/>
        </w:r>
        <w:r>
          <w:rPr>
            <w:noProof/>
            <w:webHidden/>
          </w:rPr>
          <w:fldChar w:fldCharType="begin"/>
        </w:r>
        <w:r>
          <w:rPr>
            <w:noProof/>
            <w:webHidden/>
          </w:rPr>
          <w:instrText xml:space="preserve"> PAGEREF _Toc24725837 \h </w:instrText>
        </w:r>
      </w:ins>
      <w:r>
        <w:rPr>
          <w:noProof/>
          <w:webHidden/>
        </w:rPr>
      </w:r>
      <w:r>
        <w:rPr>
          <w:noProof/>
          <w:webHidden/>
        </w:rPr>
        <w:fldChar w:fldCharType="separate"/>
      </w:r>
      <w:ins w:id="1330" w:author="David Wooten" w:date="2019-11-15T15:49:00Z">
        <w:r>
          <w:rPr>
            <w:noProof/>
            <w:webHidden/>
          </w:rPr>
          <w:t>406</w:t>
        </w:r>
        <w:r>
          <w:rPr>
            <w:noProof/>
            <w:webHidden/>
          </w:rPr>
          <w:fldChar w:fldCharType="end"/>
        </w:r>
        <w:r w:rsidRPr="00D61A6E">
          <w:rPr>
            <w:rStyle w:val="Hyperlink"/>
            <w:noProof/>
          </w:rPr>
          <w:fldChar w:fldCharType="end"/>
        </w:r>
      </w:ins>
    </w:p>
    <w:p w:rsidR="00D51C42" w:rsidRDefault="00D51C42">
      <w:pPr>
        <w:pStyle w:val="TableofFigures"/>
        <w:rPr>
          <w:ins w:id="1331" w:author="David Wooten" w:date="2019-11-15T15:49:00Z"/>
          <w:rFonts w:asciiTheme="minorHAnsi" w:eastAsiaTheme="minorEastAsia" w:hAnsiTheme="minorHAnsi" w:cstheme="minorBidi"/>
          <w:noProof/>
          <w:sz w:val="22"/>
        </w:rPr>
      </w:pPr>
      <w:ins w:id="1332"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"_Toc24725838"</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239 — TPM2_NV_Certify Response</w:t>
        </w:r>
        <w:r>
          <w:rPr>
            <w:noProof/>
            <w:webHidden/>
          </w:rPr>
          <w:tab/>
        </w:r>
        <w:r>
          <w:rPr>
            <w:noProof/>
            <w:webHidden/>
          </w:rPr>
          <w:fldChar w:fldCharType="begin"/>
        </w:r>
        <w:r>
          <w:rPr>
            <w:noProof/>
            <w:webHidden/>
          </w:rPr>
          <w:instrText xml:space="preserve"> PAGEREF _Toc24725838 \h </w:instrText>
        </w:r>
      </w:ins>
      <w:r>
        <w:rPr>
          <w:noProof/>
          <w:webHidden/>
        </w:rPr>
      </w:r>
      <w:r>
        <w:rPr>
          <w:noProof/>
          <w:webHidden/>
        </w:rPr>
        <w:fldChar w:fldCharType="separate"/>
      </w:r>
      <w:ins w:id="1333" w:author="David Wooten" w:date="2019-11-15T15:49:00Z">
        <w:r>
          <w:rPr>
            <w:noProof/>
            <w:webHidden/>
          </w:rPr>
          <w:t>406</w:t>
        </w:r>
        <w:r>
          <w:rPr>
            <w:noProof/>
            <w:webHidden/>
          </w:rPr>
          <w:fldChar w:fldCharType="end"/>
        </w:r>
        <w:r w:rsidRPr="00D61A6E">
          <w:rPr>
            <w:rStyle w:val="Hyperlink"/>
            <w:noProof/>
          </w:rPr>
          <w:fldChar w:fldCharType="end"/>
        </w:r>
      </w:ins>
    </w:p>
    <w:p w:rsidR="00D51C42" w:rsidRDefault="00D51C42">
      <w:pPr>
        <w:pStyle w:val="TableofFigures"/>
        <w:rPr>
          <w:ins w:id="1334" w:author="David Wooten" w:date="2019-11-15T15:49:00Z"/>
          <w:rFonts w:asciiTheme="minorHAnsi" w:eastAsiaTheme="minorEastAsia" w:hAnsiTheme="minorHAnsi" w:cstheme="minorBidi"/>
          <w:noProof/>
          <w:sz w:val="22"/>
        </w:rPr>
      </w:pPr>
      <w:ins w:id="1335"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"_Toc24725839"</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240 — TPM2_AC_GetCapability Command</w:t>
        </w:r>
        <w:r>
          <w:rPr>
            <w:noProof/>
            <w:webHidden/>
          </w:rPr>
          <w:tab/>
        </w:r>
        <w:r>
          <w:rPr>
            <w:noProof/>
            <w:webHidden/>
          </w:rPr>
          <w:fldChar w:fldCharType="begin"/>
        </w:r>
        <w:r>
          <w:rPr>
            <w:noProof/>
            <w:webHidden/>
          </w:rPr>
          <w:instrText xml:space="preserve"> PAGEREF _Toc24725839 \h </w:instrText>
        </w:r>
      </w:ins>
      <w:r>
        <w:rPr>
          <w:noProof/>
          <w:webHidden/>
        </w:rPr>
      </w:r>
      <w:r>
        <w:rPr>
          <w:noProof/>
          <w:webHidden/>
        </w:rPr>
        <w:fldChar w:fldCharType="separate"/>
      </w:r>
      <w:ins w:id="1336" w:author="David Wooten" w:date="2019-11-15T15:49:00Z">
        <w:r>
          <w:rPr>
            <w:noProof/>
            <w:webHidden/>
          </w:rPr>
          <w:t>410</w:t>
        </w:r>
        <w:r>
          <w:rPr>
            <w:noProof/>
            <w:webHidden/>
          </w:rPr>
          <w:fldChar w:fldCharType="end"/>
        </w:r>
        <w:r w:rsidRPr="00D61A6E">
          <w:rPr>
            <w:rStyle w:val="Hyperlink"/>
            <w:noProof/>
          </w:rPr>
          <w:fldChar w:fldCharType="end"/>
        </w:r>
      </w:ins>
    </w:p>
    <w:p w:rsidR="00D51C42" w:rsidRDefault="00D51C42">
      <w:pPr>
        <w:pStyle w:val="TableofFigures"/>
        <w:rPr>
          <w:ins w:id="1337" w:author="David Wooten" w:date="2019-11-15T15:49:00Z"/>
          <w:rFonts w:asciiTheme="minorHAnsi" w:eastAsiaTheme="minorEastAsia" w:hAnsiTheme="minorHAnsi" w:cstheme="minorBidi"/>
          <w:noProof/>
          <w:sz w:val="22"/>
        </w:rPr>
      </w:pPr>
      <w:ins w:id="1338"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"_Toc24725840"</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241 — TPM2_AC_GetCapability Response</w:t>
        </w:r>
        <w:r>
          <w:rPr>
            <w:noProof/>
            <w:webHidden/>
          </w:rPr>
          <w:tab/>
        </w:r>
        <w:r>
          <w:rPr>
            <w:noProof/>
            <w:webHidden/>
          </w:rPr>
          <w:fldChar w:fldCharType="begin"/>
        </w:r>
        <w:r>
          <w:rPr>
            <w:noProof/>
            <w:webHidden/>
          </w:rPr>
          <w:instrText xml:space="preserve"> PAGEREF _Toc24725840 \h </w:instrText>
        </w:r>
      </w:ins>
      <w:r>
        <w:rPr>
          <w:noProof/>
          <w:webHidden/>
        </w:rPr>
      </w:r>
      <w:r>
        <w:rPr>
          <w:noProof/>
          <w:webHidden/>
        </w:rPr>
        <w:fldChar w:fldCharType="separate"/>
      </w:r>
      <w:ins w:id="1339" w:author="David Wooten" w:date="2019-11-15T15:49:00Z">
        <w:r>
          <w:rPr>
            <w:noProof/>
            <w:webHidden/>
          </w:rPr>
          <w:t>410</w:t>
        </w:r>
        <w:r>
          <w:rPr>
            <w:noProof/>
            <w:webHidden/>
          </w:rPr>
          <w:fldChar w:fldCharType="end"/>
        </w:r>
        <w:r w:rsidRPr="00D61A6E">
          <w:rPr>
            <w:rStyle w:val="Hyperlink"/>
            <w:noProof/>
          </w:rPr>
          <w:fldChar w:fldCharType="end"/>
        </w:r>
      </w:ins>
    </w:p>
    <w:p w:rsidR="00D51C42" w:rsidRDefault="00D51C42">
      <w:pPr>
        <w:pStyle w:val="TableofFigures"/>
        <w:rPr>
          <w:ins w:id="1340" w:author="David Wooten" w:date="2019-11-15T15:49:00Z"/>
          <w:rFonts w:asciiTheme="minorHAnsi" w:eastAsiaTheme="minorEastAsia" w:hAnsiTheme="minorHAnsi" w:cstheme="minorBidi"/>
          <w:noProof/>
          <w:sz w:val="22"/>
        </w:rPr>
      </w:pPr>
      <w:ins w:id="1341"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"_Toc24725841"</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242 — TPM2_AC_Send Command</w:t>
        </w:r>
        <w:r>
          <w:rPr>
            <w:noProof/>
            <w:webHidden/>
          </w:rPr>
          <w:tab/>
        </w:r>
        <w:r>
          <w:rPr>
            <w:noProof/>
            <w:webHidden/>
          </w:rPr>
          <w:fldChar w:fldCharType="begin"/>
        </w:r>
        <w:r>
          <w:rPr>
            <w:noProof/>
            <w:webHidden/>
          </w:rPr>
          <w:instrText xml:space="preserve"> PAGEREF _Toc24725841 \h </w:instrText>
        </w:r>
      </w:ins>
      <w:r>
        <w:rPr>
          <w:noProof/>
          <w:webHidden/>
        </w:rPr>
      </w:r>
      <w:r>
        <w:rPr>
          <w:noProof/>
          <w:webHidden/>
        </w:rPr>
        <w:fldChar w:fldCharType="separate"/>
      </w:r>
      <w:ins w:id="1342" w:author="David Wooten" w:date="2019-11-15T15:49:00Z">
        <w:r>
          <w:rPr>
            <w:noProof/>
            <w:webHidden/>
          </w:rPr>
          <w:t>413</w:t>
        </w:r>
        <w:r>
          <w:rPr>
            <w:noProof/>
            <w:webHidden/>
          </w:rPr>
          <w:fldChar w:fldCharType="end"/>
        </w:r>
        <w:r w:rsidRPr="00D61A6E">
          <w:rPr>
            <w:rStyle w:val="Hyperlink"/>
            <w:noProof/>
          </w:rPr>
          <w:fldChar w:fldCharType="end"/>
        </w:r>
      </w:ins>
    </w:p>
    <w:p w:rsidR="00D51C42" w:rsidRDefault="00D51C42">
      <w:pPr>
        <w:pStyle w:val="TableofFigures"/>
        <w:rPr>
          <w:ins w:id="1343" w:author="David Wooten" w:date="2019-11-15T15:49:00Z"/>
          <w:rFonts w:asciiTheme="minorHAnsi" w:eastAsiaTheme="minorEastAsia" w:hAnsiTheme="minorHAnsi" w:cstheme="minorBidi"/>
          <w:noProof/>
          <w:sz w:val="22"/>
        </w:rPr>
      </w:pPr>
      <w:ins w:id="1344"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"_Toc24725842"</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243 — TPM2_AC_Send Response</w:t>
        </w:r>
        <w:r>
          <w:rPr>
            <w:noProof/>
            <w:webHidden/>
          </w:rPr>
          <w:tab/>
        </w:r>
        <w:r>
          <w:rPr>
            <w:noProof/>
            <w:webHidden/>
          </w:rPr>
          <w:fldChar w:fldCharType="begin"/>
        </w:r>
        <w:r>
          <w:rPr>
            <w:noProof/>
            <w:webHidden/>
          </w:rPr>
          <w:instrText xml:space="preserve"> PAGEREF _Toc24725842 \h </w:instrText>
        </w:r>
      </w:ins>
      <w:r>
        <w:rPr>
          <w:noProof/>
          <w:webHidden/>
        </w:rPr>
      </w:r>
      <w:r>
        <w:rPr>
          <w:noProof/>
          <w:webHidden/>
        </w:rPr>
        <w:fldChar w:fldCharType="separate"/>
      </w:r>
      <w:ins w:id="1345" w:author="David Wooten" w:date="2019-11-15T15:49:00Z">
        <w:r>
          <w:rPr>
            <w:noProof/>
            <w:webHidden/>
          </w:rPr>
          <w:t>413</w:t>
        </w:r>
        <w:r>
          <w:rPr>
            <w:noProof/>
            <w:webHidden/>
          </w:rPr>
          <w:fldChar w:fldCharType="end"/>
        </w:r>
        <w:r w:rsidRPr="00D61A6E">
          <w:rPr>
            <w:rStyle w:val="Hyperlink"/>
            <w:noProof/>
          </w:rPr>
          <w:fldChar w:fldCharType="end"/>
        </w:r>
      </w:ins>
    </w:p>
    <w:p w:rsidR="00D51C42" w:rsidRDefault="00D51C42">
      <w:pPr>
        <w:pStyle w:val="TableofFigures"/>
        <w:rPr>
          <w:ins w:id="1346" w:author="David Wooten" w:date="2019-11-15T15:49:00Z"/>
          <w:rFonts w:asciiTheme="minorHAnsi" w:eastAsiaTheme="minorEastAsia" w:hAnsiTheme="minorHAnsi" w:cstheme="minorBidi"/>
          <w:noProof/>
          <w:sz w:val="22"/>
        </w:rPr>
      </w:pPr>
      <w:ins w:id="1347"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"_Toc24725843"</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244 — TPM2_Policy_AC_SendSelect Command</w:t>
        </w:r>
        <w:r>
          <w:rPr>
            <w:noProof/>
            <w:webHidden/>
          </w:rPr>
          <w:tab/>
        </w:r>
        <w:r>
          <w:rPr>
            <w:noProof/>
            <w:webHidden/>
          </w:rPr>
          <w:fldChar w:fldCharType="begin"/>
        </w:r>
        <w:r>
          <w:rPr>
            <w:noProof/>
            <w:webHidden/>
          </w:rPr>
          <w:instrText xml:space="preserve"> PAGEREF _Toc24725843 \h </w:instrText>
        </w:r>
      </w:ins>
      <w:r>
        <w:rPr>
          <w:noProof/>
          <w:webHidden/>
        </w:rPr>
      </w:r>
      <w:r>
        <w:rPr>
          <w:noProof/>
          <w:webHidden/>
        </w:rPr>
        <w:fldChar w:fldCharType="separate"/>
      </w:r>
      <w:ins w:id="1348" w:author="David Wooten" w:date="2019-11-15T15:49:00Z">
        <w:r>
          <w:rPr>
            <w:noProof/>
            <w:webHidden/>
          </w:rPr>
          <w:t>416</w:t>
        </w:r>
        <w:r>
          <w:rPr>
            <w:noProof/>
            <w:webHidden/>
          </w:rPr>
          <w:fldChar w:fldCharType="end"/>
        </w:r>
        <w:r w:rsidRPr="00D61A6E">
          <w:rPr>
            <w:rStyle w:val="Hyperlink"/>
            <w:noProof/>
          </w:rPr>
          <w:fldChar w:fldCharType="end"/>
        </w:r>
      </w:ins>
    </w:p>
    <w:p w:rsidR="00D51C42" w:rsidRDefault="00D51C42">
      <w:pPr>
        <w:pStyle w:val="TableofFigures"/>
        <w:rPr>
          <w:ins w:id="1349" w:author="David Wooten" w:date="2019-11-15T15:49:00Z"/>
          <w:rFonts w:asciiTheme="minorHAnsi" w:eastAsiaTheme="minorEastAsia" w:hAnsiTheme="minorHAnsi" w:cstheme="minorBidi"/>
          <w:noProof/>
          <w:sz w:val="22"/>
        </w:rPr>
      </w:pPr>
      <w:ins w:id="1350"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"_Toc24725844"</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245 — TPM2_Policy_AC_SendSelect Response</w:t>
        </w:r>
        <w:r>
          <w:rPr>
            <w:noProof/>
            <w:webHidden/>
          </w:rPr>
          <w:tab/>
        </w:r>
        <w:r>
          <w:rPr>
            <w:noProof/>
            <w:webHidden/>
          </w:rPr>
          <w:fldChar w:fldCharType="begin"/>
        </w:r>
        <w:r>
          <w:rPr>
            <w:noProof/>
            <w:webHidden/>
          </w:rPr>
          <w:instrText xml:space="preserve"> PAGEREF _Toc24725844 \h </w:instrText>
        </w:r>
      </w:ins>
      <w:r>
        <w:rPr>
          <w:noProof/>
          <w:webHidden/>
        </w:rPr>
      </w:r>
      <w:r>
        <w:rPr>
          <w:noProof/>
          <w:webHidden/>
        </w:rPr>
        <w:fldChar w:fldCharType="separate"/>
      </w:r>
      <w:ins w:id="1351" w:author="David Wooten" w:date="2019-11-15T15:49:00Z">
        <w:r>
          <w:rPr>
            <w:noProof/>
            <w:webHidden/>
          </w:rPr>
          <w:t>416</w:t>
        </w:r>
        <w:r>
          <w:rPr>
            <w:noProof/>
            <w:webHidden/>
          </w:rPr>
          <w:fldChar w:fldCharType="end"/>
        </w:r>
        <w:r w:rsidRPr="00D61A6E">
          <w:rPr>
            <w:rStyle w:val="Hyperlink"/>
            <w:noProof/>
          </w:rPr>
          <w:fldChar w:fldCharType="end"/>
        </w:r>
      </w:ins>
    </w:p>
    <w:p w:rsidR="00D51C42" w:rsidRDefault="00D51C42">
      <w:pPr>
        <w:pStyle w:val="TableofFigures"/>
        <w:rPr>
          <w:ins w:id="1352" w:author="David Wooten" w:date="2019-11-15T15:49:00Z"/>
          <w:rFonts w:asciiTheme="minorHAnsi" w:eastAsiaTheme="minorEastAsia" w:hAnsiTheme="minorHAnsi" w:cstheme="minorBidi"/>
          <w:noProof/>
          <w:sz w:val="22"/>
        </w:rPr>
      </w:pPr>
      <w:ins w:id="1353"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"_Toc24725845"</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246 — TPM2_ACT_SetTimeout Command</w:t>
        </w:r>
        <w:r>
          <w:rPr>
            <w:noProof/>
            <w:webHidden/>
          </w:rPr>
          <w:tab/>
        </w:r>
        <w:r>
          <w:rPr>
            <w:noProof/>
            <w:webHidden/>
          </w:rPr>
          <w:fldChar w:fldCharType="begin"/>
        </w:r>
        <w:r>
          <w:rPr>
            <w:noProof/>
            <w:webHidden/>
          </w:rPr>
          <w:instrText xml:space="preserve"> PAGEREF _Toc24725845 \h </w:instrText>
        </w:r>
      </w:ins>
      <w:r>
        <w:rPr>
          <w:noProof/>
          <w:webHidden/>
        </w:rPr>
      </w:r>
      <w:r>
        <w:rPr>
          <w:noProof/>
          <w:webHidden/>
        </w:rPr>
        <w:fldChar w:fldCharType="separate"/>
      </w:r>
      <w:ins w:id="1354" w:author="David Wooten" w:date="2019-11-15T15:49:00Z">
        <w:r>
          <w:rPr>
            <w:noProof/>
            <w:webHidden/>
          </w:rPr>
          <w:t>419</w:t>
        </w:r>
        <w:r>
          <w:rPr>
            <w:noProof/>
            <w:webHidden/>
          </w:rPr>
          <w:fldChar w:fldCharType="end"/>
        </w:r>
        <w:r w:rsidRPr="00D61A6E">
          <w:rPr>
            <w:rStyle w:val="Hyperlink"/>
            <w:noProof/>
          </w:rPr>
          <w:fldChar w:fldCharType="end"/>
        </w:r>
      </w:ins>
    </w:p>
    <w:p w:rsidR="00D51C42" w:rsidRDefault="00D51C42">
      <w:pPr>
        <w:pStyle w:val="TableofFigures"/>
        <w:rPr>
          <w:ins w:id="1355" w:author="David Wooten" w:date="2019-11-15T15:49:00Z"/>
          <w:rFonts w:asciiTheme="minorHAnsi" w:eastAsiaTheme="minorEastAsia" w:hAnsiTheme="minorHAnsi" w:cstheme="minorBidi"/>
          <w:noProof/>
          <w:sz w:val="22"/>
        </w:rPr>
      </w:pPr>
      <w:ins w:id="1356"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"_Toc24725846"</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247 — TPM2_ACT_SetTimeout Response</w:t>
        </w:r>
        <w:r>
          <w:rPr>
            <w:noProof/>
            <w:webHidden/>
          </w:rPr>
          <w:tab/>
        </w:r>
        <w:r>
          <w:rPr>
            <w:noProof/>
            <w:webHidden/>
          </w:rPr>
          <w:fldChar w:fldCharType="begin"/>
        </w:r>
        <w:r>
          <w:rPr>
            <w:noProof/>
            <w:webHidden/>
          </w:rPr>
          <w:instrText xml:space="preserve"> PAGEREF _Toc24725846 \h </w:instrText>
        </w:r>
      </w:ins>
      <w:r>
        <w:rPr>
          <w:noProof/>
          <w:webHidden/>
        </w:rPr>
      </w:r>
      <w:r>
        <w:rPr>
          <w:noProof/>
          <w:webHidden/>
        </w:rPr>
        <w:fldChar w:fldCharType="separate"/>
      </w:r>
      <w:ins w:id="1357" w:author="David Wooten" w:date="2019-11-15T15:49:00Z">
        <w:r>
          <w:rPr>
            <w:noProof/>
            <w:webHidden/>
          </w:rPr>
          <w:t>419</w:t>
        </w:r>
        <w:r>
          <w:rPr>
            <w:noProof/>
            <w:webHidden/>
          </w:rPr>
          <w:fldChar w:fldCharType="end"/>
        </w:r>
        <w:r w:rsidRPr="00D61A6E">
          <w:rPr>
            <w:rStyle w:val="Hyperlink"/>
            <w:noProof/>
          </w:rPr>
          <w:fldChar w:fldCharType="end"/>
        </w:r>
      </w:ins>
    </w:p>
    <w:p w:rsidR="00D51C42" w:rsidRDefault="00D51C42">
      <w:pPr>
        <w:pStyle w:val="TableofFigures"/>
        <w:rPr>
          <w:ins w:id="1358" w:author="David Wooten" w:date="2019-11-15T15:49:00Z"/>
          <w:rFonts w:asciiTheme="minorHAnsi" w:eastAsiaTheme="minorEastAsia" w:hAnsiTheme="minorHAnsi" w:cstheme="minorBidi"/>
          <w:noProof/>
          <w:sz w:val="22"/>
        </w:rPr>
      </w:pPr>
      <w:ins w:id="1359"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"_Toc24725847"</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248 — TPM2_Vendor_TCG_Test Command</w:t>
        </w:r>
        <w:r>
          <w:rPr>
            <w:noProof/>
            <w:webHidden/>
          </w:rPr>
          <w:tab/>
        </w:r>
        <w:r>
          <w:rPr>
            <w:noProof/>
            <w:webHidden/>
          </w:rPr>
          <w:fldChar w:fldCharType="begin"/>
        </w:r>
        <w:r>
          <w:rPr>
            <w:noProof/>
            <w:webHidden/>
          </w:rPr>
          <w:instrText xml:space="preserve"> PAGEREF _Toc24725847 \h </w:instrText>
        </w:r>
      </w:ins>
      <w:r>
        <w:rPr>
          <w:noProof/>
          <w:webHidden/>
        </w:rPr>
      </w:r>
      <w:r>
        <w:rPr>
          <w:noProof/>
          <w:webHidden/>
        </w:rPr>
        <w:fldChar w:fldCharType="separate"/>
      </w:r>
      <w:ins w:id="1360" w:author="David Wooten" w:date="2019-11-15T15:49:00Z">
        <w:r>
          <w:rPr>
            <w:noProof/>
            <w:webHidden/>
          </w:rPr>
          <w:t>422</w:t>
        </w:r>
        <w:r>
          <w:rPr>
            <w:noProof/>
            <w:webHidden/>
          </w:rPr>
          <w:fldChar w:fldCharType="end"/>
        </w:r>
        <w:r w:rsidRPr="00D61A6E">
          <w:rPr>
            <w:rStyle w:val="Hyperlink"/>
            <w:noProof/>
          </w:rPr>
          <w:fldChar w:fldCharType="end"/>
        </w:r>
      </w:ins>
    </w:p>
    <w:p w:rsidR="00D51C42" w:rsidRDefault="00D51C42">
      <w:pPr>
        <w:pStyle w:val="TableofFigures"/>
        <w:rPr>
          <w:ins w:id="1361" w:author="David Wooten" w:date="2019-11-15T15:49:00Z"/>
          <w:rFonts w:asciiTheme="minorHAnsi" w:eastAsiaTheme="minorEastAsia" w:hAnsiTheme="minorHAnsi" w:cstheme="minorBidi"/>
          <w:noProof/>
          <w:sz w:val="22"/>
        </w:rPr>
      </w:pPr>
      <w:ins w:id="1362" w:author="David Wooten" w:date="2019-11-15T15:49:00Z">
        <w:r w:rsidRPr="00D61A6E">
          <w:rPr>
            <w:rStyle w:val="Hyperlink"/>
            <w:noProof/>
          </w:rPr>
          <w:fldChar w:fldCharType="begin"/>
        </w:r>
        <w:r w:rsidRPr="00D61A6E">
          <w:rPr>
            <w:rStyle w:val="Hyperlink"/>
            <w:noProof/>
          </w:rPr>
          <w:instrText xml:space="preserve"> </w:instrText>
        </w:r>
        <w:r>
          <w:rPr>
            <w:noProof/>
          </w:rPr>
          <w:instrText>HYPERLINK \l "_Toc24725848"</w:instrText>
        </w:r>
        <w:r w:rsidRPr="00D61A6E">
          <w:rPr>
            <w:rStyle w:val="Hyperlink"/>
            <w:noProof/>
          </w:rPr>
          <w:instrText xml:space="preserve"> </w:instrText>
        </w:r>
        <w:r w:rsidRPr="00D61A6E">
          <w:rPr>
            <w:rStyle w:val="Hyperlink"/>
            <w:noProof/>
          </w:rPr>
          <w:fldChar w:fldCharType="separate"/>
        </w:r>
        <w:r w:rsidRPr="00D61A6E">
          <w:rPr>
            <w:rStyle w:val="Hyperlink"/>
            <w:noProof/>
          </w:rPr>
          <w:t>Table 249 — TPM2_Vendor_TCG_Test Response</w:t>
        </w:r>
        <w:r>
          <w:rPr>
            <w:noProof/>
            <w:webHidden/>
          </w:rPr>
          <w:tab/>
        </w:r>
        <w:r>
          <w:rPr>
            <w:noProof/>
            <w:webHidden/>
          </w:rPr>
          <w:fldChar w:fldCharType="begin"/>
        </w:r>
        <w:r>
          <w:rPr>
            <w:noProof/>
            <w:webHidden/>
          </w:rPr>
          <w:instrText xml:space="preserve"> PAGEREF _Toc24725848 \h </w:instrText>
        </w:r>
      </w:ins>
      <w:r>
        <w:rPr>
          <w:noProof/>
          <w:webHidden/>
        </w:rPr>
      </w:r>
      <w:r>
        <w:rPr>
          <w:noProof/>
          <w:webHidden/>
        </w:rPr>
        <w:fldChar w:fldCharType="separate"/>
      </w:r>
      <w:ins w:id="1363" w:author="David Wooten" w:date="2019-11-15T15:49:00Z">
        <w:r>
          <w:rPr>
            <w:noProof/>
            <w:webHidden/>
          </w:rPr>
          <w:t>422</w:t>
        </w:r>
        <w:r>
          <w:rPr>
            <w:noProof/>
            <w:webHidden/>
          </w:rPr>
          <w:fldChar w:fldCharType="end"/>
        </w:r>
        <w:r w:rsidRPr="00D61A6E">
          <w:rPr>
            <w:rStyle w:val="Hyperlink"/>
            <w:noProof/>
          </w:rPr>
          <w:fldChar w:fldCharType="end"/>
        </w:r>
      </w:ins>
    </w:p>
    <w:p w:rsidR="00C53E66" w:rsidRPr="00413B46" w:rsidRDefault="00C53E66" w:rsidP="00C53E66">
      <w:pPr>
        <w:pStyle w:val="BodyText"/>
      </w:pPr>
      <w:r w:rsidRPr="00C42EAF">
        <w:fldChar w:fldCharType="end"/>
      </w:r>
    </w:p>
    <w:p w:rsidR="00C53E66" w:rsidRPr="00413B46" w:rsidRDefault="00C53E66" w:rsidP="00C53E66">
      <w:pPr>
        <w:pStyle w:val="BodyText"/>
        <w:sectPr w:rsidR="00C53E66" w:rsidRPr="00413B46" w:rsidSect="00B8394F">
          <w:headerReference w:type="even" r:id="rId19"/>
          <w:headerReference w:type="default" r:id="rId20"/>
          <w:footerReference w:type="even" r:id="rId21"/>
          <w:footerReference w:type="default" r:id="rId22"/>
          <w:headerReference w:type="first" r:id="rId23"/>
          <w:pgSz w:w="12240" w:h="15840" w:code="1"/>
          <w:pgMar w:top="1152" w:right="1440" w:bottom="1152" w:left="1440" w:header="432" w:footer="432" w:gutter="0"/>
          <w:pgNumType w:fmt="lowerRoman"/>
          <w:cols w:space="720"/>
          <w:docGrid w:linePitch="360"/>
        </w:sectPr>
      </w:pPr>
    </w:p>
    <w:bookmarkStart w:id="1364" w:name="_Toc380749456"/>
    <w:bookmarkStart w:id="1365" w:name="_Toc310935355"/>
    <w:p w:rsidR="00C53E66" w:rsidRPr="00413B46" w:rsidRDefault="00C53E66" w:rsidP="00C53E66">
      <w:pPr>
        <w:pStyle w:val="MAIN-TITLE"/>
        <w:pageBreakBefore/>
        <w:contextualSpacing/>
        <w:rPr>
          <w:lang w:val="en-US"/>
        </w:rPr>
      </w:pPr>
      <w:r w:rsidRPr="00C42EAF">
        <w:rPr>
          <w:lang w:val="en-US"/>
        </w:rPr>
        <w:lastRenderedPageBreak/>
        <w:fldChar w:fldCharType="begin"/>
      </w:r>
      <w:r w:rsidRPr="00413B46">
        <w:rPr>
          <w:lang w:val="en-US"/>
        </w:rPr>
        <w:instrText xml:space="preserve"> STYLEREF  "Cover Title"  \* MERGEFORMAT </w:instrText>
      </w:r>
      <w:r w:rsidRPr="00C42EAF">
        <w:rPr>
          <w:lang w:val="en-US"/>
        </w:rPr>
        <w:fldChar w:fldCharType="separate"/>
      </w:r>
      <w:r w:rsidR="00D51C42">
        <w:rPr>
          <w:noProof/>
          <w:lang w:val="en-US"/>
        </w:rPr>
        <w:t>Trusted Platform Module Library</w:t>
      </w:r>
      <w:r w:rsidRPr="00C42EAF">
        <w:rPr>
          <w:lang w:val="en-US"/>
        </w:rPr>
        <w:fldChar w:fldCharType="end"/>
      </w:r>
    </w:p>
    <w:p w:rsidR="00C53E66" w:rsidRPr="00413B46" w:rsidRDefault="00C53E66" w:rsidP="00C53E66">
      <w:pPr>
        <w:pStyle w:val="MAIN-TITLE"/>
        <w:rPr>
          <w:lang w:val="en-US"/>
        </w:rPr>
      </w:pPr>
      <w:r w:rsidRPr="00C42EAF">
        <w:rPr>
          <w:lang w:val="en-US"/>
        </w:rPr>
        <w:fldChar w:fldCharType="begin"/>
      </w:r>
      <w:r w:rsidRPr="00413B46">
        <w:rPr>
          <w:lang w:val="en-US"/>
        </w:rPr>
        <w:instrText xml:space="preserve"> STYLEREF  "Cover Subtitle"  \* MERGEFORMAT </w:instrText>
      </w:r>
      <w:r w:rsidRPr="00C42EAF">
        <w:rPr>
          <w:lang w:val="en-US"/>
        </w:rPr>
        <w:fldChar w:fldCharType="separate"/>
      </w:r>
      <w:r w:rsidR="00D51C42">
        <w:rPr>
          <w:noProof/>
          <w:lang w:val="en-US"/>
        </w:rPr>
        <w:t>Part 3: Commands</w:t>
      </w:r>
      <w:r w:rsidRPr="00C42EAF">
        <w:rPr>
          <w:lang w:val="en-US"/>
        </w:rPr>
        <w:fldChar w:fldCharType="end"/>
      </w:r>
    </w:p>
    <w:p w:rsidR="00C53E66" w:rsidRPr="00413B46" w:rsidRDefault="00C53E66" w:rsidP="00C53E66">
      <w:pPr>
        <w:pStyle w:val="Heading1"/>
        <w:pageBreakBefore w:val="0"/>
      </w:pPr>
      <w:bookmarkStart w:id="1366" w:name="_Toc432773895"/>
      <w:bookmarkStart w:id="1367" w:name="_Toc443720753"/>
      <w:bookmarkStart w:id="1368" w:name="_Toc443576046"/>
      <w:bookmarkStart w:id="1369" w:name="_Toc473813765"/>
      <w:bookmarkStart w:id="1370" w:name="_Toc536440723"/>
      <w:bookmarkStart w:id="1371" w:name="_Toc24725396"/>
      <w:r w:rsidRPr="00413B46">
        <w:t>Scope</w:t>
      </w:r>
      <w:bookmarkEnd w:id="1364"/>
      <w:bookmarkEnd w:id="1366"/>
      <w:bookmarkEnd w:id="1367"/>
      <w:bookmarkEnd w:id="1368"/>
      <w:bookmarkEnd w:id="1369"/>
      <w:bookmarkEnd w:id="1370"/>
      <w:bookmarkEnd w:id="1371"/>
    </w:p>
    <w:p w:rsidR="00C53E66" w:rsidRPr="00413B46" w:rsidRDefault="00C53E66" w:rsidP="00C53E66">
      <w:pPr>
        <w:pStyle w:val="BodyText"/>
      </w:pPr>
      <w:r w:rsidRPr="00413B46">
        <w:t xml:space="preserve">This TPM 2.0 Part 3 of the </w:t>
      </w:r>
      <w:r w:rsidRPr="00413B46">
        <w:rPr>
          <w:i/>
        </w:rPr>
        <w:t>Trusted Platform Module Library</w:t>
      </w:r>
      <w:r w:rsidRPr="00413B46">
        <w:t xml:space="preserve"> specification contains the definitions of the TPM commands. These commands make use of the constants, flags, structures, and union definitions defined in TPM 2.0 Part 2.</w:t>
      </w:r>
    </w:p>
    <w:p w:rsidR="00C53E66" w:rsidRPr="00413B46" w:rsidRDefault="00C53E66" w:rsidP="00C53E66">
      <w:pPr>
        <w:pStyle w:val="BodyText"/>
      </w:pPr>
      <w:r w:rsidRPr="00413B46">
        <w:t>The detailed description of the operation of the commands is written in the C language with extensive comments. The behavior of the C code in this TPM 2.0 Part 3 is normative but does not fully describe the behavior of a TPM. The combination of this TPM 2.0 Part 3 and TPM 2.0 Part 4 is sufficient to fully describe the required behavior of a TPM.</w:t>
      </w:r>
    </w:p>
    <w:p w:rsidR="00C53E66" w:rsidRPr="00413B46" w:rsidRDefault="00C53E66" w:rsidP="00C53E66">
      <w:pPr>
        <w:pStyle w:val="BodyText"/>
      </w:pPr>
      <w:r w:rsidRPr="00413B46">
        <w:t>The code in parts 3 and 4 is written to define the behavior of a compliant TPM. In some cases (e.g., firmware update), it is not possible to provide a compliant implementation. In those cases, any implementation provided by the vendor that meets the general description of the function provided in TPM 2.0 Part 3 would be compliant.</w:t>
      </w:r>
    </w:p>
    <w:p w:rsidR="00C53E66" w:rsidRPr="00413B46" w:rsidRDefault="00C53E66" w:rsidP="00C53E66">
      <w:pPr>
        <w:pStyle w:val="BodyText"/>
      </w:pPr>
      <w:r w:rsidRPr="00413B46">
        <w:t>The code in parts 3 and 4 is not written to meet any particular level of conformance nor does this specification require that a TPM meet any particular level of conformance.</w:t>
      </w:r>
    </w:p>
    <w:p w:rsidR="00C53E66" w:rsidRPr="00413B46" w:rsidRDefault="00C53E66" w:rsidP="00C53E66">
      <w:pPr>
        <w:pStyle w:val="Heading1"/>
        <w:pageBreakBefore w:val="0"/>
      </w:pPr>
      <w:bookmarkStart w:id="1372" w:name="_Toc374550570"/>
      <w:bookmarkStart w:id="1373" w:name="_Toc310935357"/>
      <w:bookmarkStart w:id="1374" w:name="_Toc380749457"/>
      <w:bookmarkStart w:id="1375" w:name="_Toc432773896"/>
      <w:bookmarkStart w:id="1376" w:name="_Toc443720754"/>
      <w:bookmarkStart w:id="1377" w:name="_Toc443576047"/>
      <w:bookmarkStart w:id="1378" w:name="_Toc473813766"/>
      <w:bookmarkStart w:id="1379" w:name="_Toc536440724"/>
      <w:bookmarkStart w:id="1380" w:name="_Toc24725397"/>
      <w:bookmarkEnd w:id="1365"/>
      <w:bookmarkEnd w:id="1372"/>
      <w:r w:rsidRPr="00413B46">
        <w:t>Terms and Definitions</w:t>
      </w:r>
      <w:bookmarkEnd w:id="1373"/>
      <w:bookmarkEnd w:id="1374"/>
      <w:bookmarkEnd w:id="1375"/>
      <w:bookmarkEnd w:id="1376"/>
      <w:bookmarkEnd w:id="1377"/>
      <w:bookmarkEnd w:id="1378"/>
      <w:bookmarkEnd w:id="1379"/>
      <w:bookmarkEnd w:id="1380"/>
    </w:p>
    <w:p w:rsidR="00C53E66" w:rsidRPr="00413B46" w:rsidRDefault="00C53E66" w:rsidP="00C53E66">
      <w:pPr>
        <w:pStyle w:val="BodyText"/>
      </w:pPr>
      <w:bookmarkStart w:id="1381" w:name="_Toc310935358"/>
      <w:r w:rsidRPr="00413B46">
        <w:t>For the purposes of this document, the terms and definitions given in TPM 2.0 Part 1 apply.</w:t>
      </w:r>
    </w:p>
    <w:p w:rsidR="00C53E66" w:rsidRPr="00413B46" w:rsidRDefault="00C53E66" w:rsidP="00C53E66">
      <w:pPr>
        <w:pStyle w:val="Heading1"/>
        <w:pageBreakBefore w:val="0"/>
        <w:ind w:left="634" w:hanging="634"/>
      </w:pPr>
      <w:bookmarkStart w:id="1382" w:name="_Toc380749458"/>
      <w:bookmarkStart w:id="1383" w:name="_Toc432773897"/>
      <w:bookmarkStart w:id="1384" w:name="_Toc443720755"/>
      <w:bookmarkStart w:id="1385" w:name="_Toc443576048"/>
      <w:bookmarkStart w:id="1386" w:name="_Toc473813767"/>
      <w:bookmarkStart w:id="1387" w:name="_Toc536440725"/>
      <w:bookmarkStart w:id="1388" w:name="_Toc24725398"/>
      <w:r w:rsidRPr="00413B46">
        <w:t>Symbols and abbreviated terms</w:t>
      </w:r>
      <w:bookmarkEnd w:id="1382"/>
      <w:bookmarkEnd w:id="1383"/>
      <w:bookmarkEnd w:id="1384"/>
      <w:bookmarkEnd w:id="1385"/>
      <w:bookmarkEnd w:id="1386"/>
      <w:bookmarkEnd w:id="1387"/>
      <w:bookmarkEnd w:id="1388"/>
    </w:p>
    <w:p w:rsidR="00C53E66" w:rsidRPr="00413B46" w:rsidRDefault="00C53E66" w:rsidP="00C53E66">
      <w:pPr>
        <w:pStyle w:val="BodyText"/>
      </w:pPr>
      <w:r w:rsidRPr="00413B46">
        <w:t>For the purposes of this document, the symbols and abbreviated terms given in TPM 2.0 Part 1 apply.</w:t>
      </w:r>
    </w:p>
    <w:p w:rsidR="00C53E66" w:rsidRPr="00413B46" w:rsidRDefault="00C53E66" w:rsidP="00C53E66">
      <w:pPr>
        <w:pStyle w:val="Heading1"/>
      </w:pPr>
      <w:bookmarkStart w:id="1389" w:name="_Toc380749459"/>
      <w:bookmarkStart w:id="1390" w:name="_Toc432773898"/>
      <w:bookmarkStart w:id="1391" w:name="_Toc443720756"/>
      <w:bookmarkStart w:id="1392" w:name="_Toc443576049"/>
      <w:bookmarkStart w:id="1393" w:name="_Toc473813768"/>
      <w:bookmarkStart w:id="1394" w:name="_Toc536440726"/>
      <w:bookmarkStart w:id="1395" w:name="_Toc24725399"/>
      <w:r w:rsidRPr="00413B46">
        <w:lastRenderedPageBreak/>
        <w:t>Notation</w:t>
      </w:r>
      <w:bookmarkEnd w:id="1381"/>
      <w:bookmarkEnd w:id="1389"/>
      <w:bookmarkEnd w:id="1390"/>
      <w:bookmarkEnd w:id="1391"/>
      <w:bookmarkEnd w:id="1392"/>
      <w:bookmarkEnd w:id="1393"/>
      <w:bookmarkEnd w:id="1394"/>
      <w:bookmarkEnd w:id="1395"/>
    </w:p>
    <w:p w:rsidR="00C53E66" w:rsidRPr="00413B46" w:rsidRDefault="00C53E66" w:rsidP="00C53E66">
      <w:pPr>
        <w:pStyle w:val="Heading2"/>
        <w:ind w:left="432" w:hanging="432"/>
      </w:pPr>
      <w:bookmarkStart w:id="1396" w:name="_Toc310935359"/>
      <w:bookmarkStart w:id="1397" w:name="_Toc380749460"/>
      <w:bookmarkStart w:id="1398" w:name="_Toc432773899"/>
      <w:bookmarkStart w:id="1399" w:name="_Toc443720757"/>
      <w:bookmarkStart w:id="1400" w:name="_Toc443576050"/>
      <w:bookmarkStart w:id="1401" w:name="_Toc473813769"/>
      <w:bookmarkStart w:id="1402" w:name="_Toc536440727"/>
      <w:bookmarkStart w:id="1403" w:name="_Toc24725400"/>
      <w:r w:rsidRPr="00413B46">
        <w:t>Introduction</w:t>
      </w:r>
      <w:bookmarkEnd w:id="1396"/>
      <w:bookmarkEnd w:id="1397"/>
      <w:bookmarkEnd w:id="1398"/>
      <w:bookmarkEnd w:id="1399"/>
      <w:bookmarkEnd w:id="1400"/>
      <w:bookmarkEnd w:id="1401"/>
      <w:bookmarkEnd w:id="1402"/>
      <w:bookmarkEnd w:id="1403"/>
    </w:p>
    <w:p w:rsidR="00C53E66" w:rsidRPr="00413B46" w:rsidRDefault="00C53E66" w:rsidP="00C53E66">
      <w:pPr>
        <w:pStyle w:val="BodyText"/>
      </w:pPr>
      <w:r w:rsidRPr="00413B46">
        <w:t>For the purposes of this document, the notation given in TPM 2.0 Part 1 applies.</w:t>
      </w:r>
    </w:p>
    <w:p w:rsidR="00C53E66" w:rsidRPr="00413B46" w:rsidRDefault="00C53E66" w:rsidP="00C53E66">
      <w:pPr>
        <w:pStyle w:val="BodyText"/>
      </w:pPr>
      <w:r w:rsidRPr="00413B46">
        <w:t>Command and response tables use various decorations to indicate the fields of the command and the allowed types. These decorations are described in this clause.</w:t>
      </w:r>
    </w:p>
    <w:p w:rsidR="00C53E66" w:rsidRPr="00413B46" w:rsidRDefault="00C53E66" w:rsidP="00C53E66">
      <w:pPr>
        <w:pStyle w:val="Heading2"/>
        <w:ind w:left="634" w:hanging="634"/>
      </w:pPr>
      <w:bookmarkStart w:id="1404" w:name="_Toc310935361"/>
      <w:bookmarkStart w:id="1405" w:name="_Toc380749461"/>
      <w:bookmarkStart w:id="1406" w:name="_Toc432773900"/>
      <w:bookmarkStart w:id="1407" w:name="_Toc443720758"/>
      <w:bookmarkStart w:id="1408" w:name="_Toc443576051"/>
      <w:bookmarkStart w:id="1409" w:name="_Toc473813770"/>
      <w:bookmarkStart w:id="1410" w:name="_Toc536440728"/>
      <w:bookmarkStart w:id="1411" w:name="_Toc24725401"/>
      <w:r w:rsidRPr="00413B46">
        <w:t>Table Decorations</w:t>
      </w:r>
      <w:bookmarkEnd w:id="1404"/>
      <w:bookmarkEnd w:id="1405"/>
      <w:bookmarkEnd w:id="1406"/>
      <w:bookmarkEnd w:id="1407"/>
      <w:bookmarkEnd w:id="1408"/>
      <w:bookmarkEnd w:id="1409"/>
      <w:bookmarkEnd w:id="1410"/>
      <w:bookmarkEnd w:id="1411"/>
    </w:p>
    <w:p w:rsidR="00C53E66" w:rsidRPr="00413B46" w:rsidRDefault="00C53E66" w:rsidP="00C53E66">
      <w:pPr>
        <w:pStyle w:val="BodyText"/>
      </w:pPr>
      <w:r w:rsidRPr="00413B46">
        <w:t xml:space="preserve">The symbols and terms in the Notation column of </w:t>
      </w:r>
      <w:r w:rsidRPr="00C42EAF">
        <w:fldChar w:fldCharType="begin"/>
      </w:r>
      <w:r w:rsidRPr="00413B46">
        <w:instrText xml:space="preserve"> REF _Ref291494513 \h </w:instrText>
      </w:r>
      <w:r w:rsidRPr="00C42EAF">
        <w:fldChar w:fldCharType="separate"/>
      </w:r>
      <w:r w:rsidR="00E90F60" w:rsidRPr="00413B46">
        <w:t xml:space="preserve">Table </w:t>
      </w:r>
      <w:r w:rsidR="00E90F60">
        <w:rPr>
          <w:noProof/>
        </w:rPr>
        <w:t>1</w:t>
      </w:r>
      <w:r w:rsidRPr="00C42EAF">
        <w:fldChar w:fldCharType="end"/>
      </w:r>
      <w:r w:rsidRPr="00413B46">
        <w:t xml:space="preserve"> are used in the tables for the command schematics. These values indicate various qualifiers for the parameters or descriptions with which they are associated.</w:t>
      </w:r>
    </w:p>
    <w:p w:rsidR="00C53E66" w:rsidRPr="00413B46" w:rsidRDefault="00C53E66" w:rsidP="00C53E66">
      <w:pPr>
        <w:pStyle w:val="TABLE-title"/>
      </w:pPr>
      <w:bookmarkStart w:id="1412" w:name="_Ref291494513"/>
      <w:bookmarkStart w:id="1413" w:name="_Toc380749635"/>
      <w:bookmarkStart w:id="1414" w:name="_Toc432774080"/>
      <w:bookmarkStart w:id="1415" w:name="_Toc443576229"/>
      <w:bookmarkStart w:id="1416" w:name="_Toc473813957"/>
      <w:bookmarkStart w:id="1417" w:name="_Toc536440918"/>
      <w:bookmarkStart w:id="1418" w:name="_Toc24725596"/>
      <w:r w:rsidRPr="00413B46">
        <w:t xml:space="preserve">Table </w:t>
      </w:r>
      <w:r w:rsidRPr="00C42EAF">
        <w:fldChar w:fldCharType="begin"/>
      </w:r>
      <w:r w:rsidRPr="00413B46">
        <w:instrText xml:space="preserve"> SEQ Table \* ARABIC </w:instrText>
      </w:r>
      <w:r w:rsidRPr="00C42EAF">
        <w:fldChar w:fldCharType="separate"/>
      </w:r>
      <w:r w:rsidR="00D51C42">
        <w:rPr>
          <w:noProof/>
        </w:rPr>
        <w:t>1</w:t>
      </w:r>
      <w:r w:rsidRPr="00C42EAF">
        <w:fldChar w:fldCharType="end"/>
      </w:r>
      <w:bookmarkEnd w:id="1412"/>
      <w:r w:rsidRPr="00413B46">
        <w:t xml:space="preserve"> — Command Modifiers and Decoration</w:t>
      </w:r>
      <w:bookmarkEnd w:id="1413"/>
      <w:bookmarkEnd w:id="1414"/>
      <w:bookmarkEnd w:id="1415"/>
      <w:bookmarkEnd w:id="1416"/>
      <w:bookmarkEnd w:id="1417"/>
      <w:bookmarkEnd w:id="1418"/>
    </w:p>
    <w:tbl>
      <w:tblPr>
        <w:tblStyle w:val="TableGrid"/>
        <w:tblW w:w="9360" w:type="dxa"/>
        <w:jc w:val="center"/>
        <w:tblLook w:val="04A0" w:firstRow="1" w:lastRow="0" w:firstColumn="1" w:lastColumn="0" w:noHBand="0" w:noVBand="1"/>
      </w:tblPr>
      <w:tblGrid>
        <w:gridCol w:w="1296"/>
        <w:gridCol w:w="8064"/>
      </w:tblGrid>
      <w:tr w:rsidR="00C53E66" w:rsidRPr="00413B46" w:rsidTr="00B8394F">
        <w:trPr>
          <w:cantSplit/>
          <w:tblHeader/>
          <w:jc w:val="center"/>
        </w:trPr>
        <w:tc>
          <w:tcPr>
            <w:tcW w:w="1296" w:type="dxa"/>
            <w:tcBorders>
              <w:top w:val="single" w:sz="12" w:space="0" w:color="auto"/>
              <w:left w:val="single" w:sz="12" w:space="0" w:color="auto"/>
              <w:bottom w:val="single" w:sz="12" w:space="0" w:color="auto"/>
            </w:tcBorders>
          </w:tcPr>
          <w:p w:rsidR="00C53E66" w:rsidRPr="00413B46" w:rsidRDefault="00C53E66" w:rsidP="00B8394F">
            <w:pPr>
              <w:pStyle w:val="TABLE-col-heading"/>
              <w:jc w:val="center"/>
            </w:pPr>
            <w:r w:rsidRPr="00413B46">
              <w:t>Notation</w:t>
            </w:r>
          </w:p>
        </w:tc>
        <w:tc>
          <w:tcPr>
            <w:tcW w:w="8064" w:type="dxa"/>
            <w:tcBorders>
              <w:top w:val="single" w:sz="12" w:space="0" w:color="auto"/>
              <w:bottom w:val="single" w:sz="12" w:space="0" w:color="auto"/>
              <w:right w:val="single" w:sz="12" w:space="0" w:color="auto"/>
            </w:tcBorders>
          </w:tcPr>
          <w:p w:rsidR="00C53E66" w:rsidRPr="00413B46" w:rsidRDefault="00C53E66" w:rsidP="00B8394F">
            <w:pPr>
              <w:pStyle w:val="TABLE-col-heading"/>
            </w:pPr>
            <w:r w:rsidRPr="00413B46">
              <w:t>Meaning</w:t>
            </w:r>
          </w:p>
        </w:tc>
      </w:tr>
      <w:tr w:rsidR="00C53E66" w:rsidRPr="00413B46" w:rsidTr="00B8394F">
        <w:trPr>
          <w:cantSplit/>
          <w:jc w:val="center"/>
        </w:trPr>
        <w:tc>
          <w:tcPr>
            <w:tcW w:w="1296" w:type="dxa"/>
            <w:tcBorders>
              <w:top w:val="single" w:sz="12" w:space="0" w:color="auto"/>
              <w:left w:val="single" w:sz="12" w:space="0" w:color="auto"/>
              <w:bottom w:val="single" w:sz="6" w:space="0" w:color="auto"/>
            </w:tcBorders>
          </w:tcPr>
          <w:p w:rsidR="00C53E66" w:rsidRPr="00413B46" w:rsidRDefault="00C53E66" w:rsidP="00B8394F">
            <w:pPr>
              <w:pStyle w:val="TABLE-cell"/>
              <w:keepNext/>
              <w:jc w:val="center"/>
            </w:pPr>
            <w:r w:rsidRPr="00413B46">
              <w:t>+</w:t>
            </w:r>
          </w:p>
        </w:tc>
        <w:tc>
          <w:tcPr>
            <w:tcW w:w="8064" w:type="dxa"/>
            <w:tcBorders>
              <w:top w:val="single" w:sz="12" w:space="0" w:color="auto"/>
              <w:bottom w:val="single" w:sz="6" w:space="0" w:color="auto"/>
              <w:right w:val="single" w:sz="12" w:space="0" w:color="auto"/>
            </w:tcBorders>
          </w:tcPr>
          <w:p w:rsidR="00C53E66" w:rsidRDefault="00C53E66" w:rsidP="00C42EAF">
            <w:pPr>
              <w:pStyle w:val="TABLE-cell"/>
              <w:keepNext/>
            </w:pPr>
            <w:r w:rsidRPr="00413B46">
              <w:t>A Type decoration – When appended to a value in the Type column of a command, this symbol indicates that the parameter is allowed to use the “null” value of the data type (</w:t>
            </w:r>
            <w:proofErr w:type="gramStart"/>
            <w:r w:rsidRPr="00413B46">
              <w:t>see  in</w:t>
            </w:r>
            <w:proofErr w:type="gramEnd"/>
            <w:r w:rsidRPr="00413B46">
              <w:t xml:space="preserve"> TPM 2.0 Part 2</w:t>
            </w:r>
            <w:r w:rsidR="00C42EAF">
              <w:t>,</w:t>
            </w:r>
            <w:r w:rsidR="00C42EAF" w:rsidRPr="00286CB2">
              <w:rPr>
                <w:i/>
              </w:rPr>
              <w:t xml:space="preserve"> Conditional Types</w:t>
            </w:r>
            <w:r w:rsidRPr="00413B46">
              <w:t>). The null value is usually TPM_RH_NULL for a handle or TPM_ALG_NULL for an algorithm selector.</w:t>
            </w:r>
          </w:p>
          <w:p w:rsidR="00A83E47" w:rsidRPr="00413B46" w:rsidRDefault="00A83E47" w:rsidP="00A92A25">
            <w:pPr>
              <w:pStyle w:val="NOTE"/>
            </w:pPr>
            <w:r>
              <w:t>NOTE</w:t>
            </w:r>
            <w:r w:rsidR="00EB0C67">
              <w:tab/>
            </w:r>
            <w:r>
              <w:t>This decoration is not appended to response parameters.</w:t>
            </w:r>
          </w:p>
        </w:tc>
      </w:tr>
      <w:tr w:rsidR="00C53E66" w:rsidRPr="00413B46" w:rsidTr="00B8394F">
        <w:trPr>
          <w:cantSplit/>
          <w:jc w:val="center"/>
        </w:trPr>
        <w:tc>
          <w:tcPr>
            <w:tcW w:w="1296" w:type="dxa"/>
            <w:tcBorders>
              <w:top w:val="single" w:sz="6" w:space="0" w:color="auto"/>
              <w:left w:val="single" w:sz="12" w:space="0" w:color="auto"/>
              <w:bottom w:val="single" w:sz="6" w:space="0" w:color="auto"/>
            </w:tcBorders>
          </w:tcPr>
          <w:p w:rsidR="00C53E66" w:rsidRPr="00413B46" w:rsidRDefault="00C53E66" w:rsidP="00B8394F">
            <w:pPr>
              <w:pStyle w:val="TABLE-cell"/>
              <w:keepNext/>
              <w:jc w:val="center"/>
            </w:pPr>
            <w:r w:rsidRPr="00413B46">
              <w:t>@</w:t>
            </w:r>
          </w:p>
        </w:tc>
        <w:tc>
          <w:tcPr>
            <w:tcW w:w="8064" w:type="dxa"/>
            <w:tcBorders>
              <w:top w:val="single" w:sz="6" w:space="0" w:color="auto"/>
              <w:bottom w:val="single" w:sz="6" w:space="0" w:color="auto"/>
              <w:right w:val="single" w:sz="12" w:space="0" w:color="auto"/>
            </w:tcBorders>
          </w:tcPr>
          <w:p w:rsidR="00C53E66" w:rsidRPr="00413B46" w:rsidRDefault="00C53E66" w:rsidP="00B8394F">
            <w:pPr>
              <w:pStyle w:val="TABLE-cell"/>
              <w:keepNext/>
            </w:pPr>
            <w:r w:rsidRPr="00413B46">
              <w:t>A Name decoration – When this symbol precedes a handle parameter in the “Name” column, it indicates that an authorization session is required for use of the entity associated with the handle. If a handle does not have this symbol, then an authorization session is not allowed.</w:t>
            </w:r>
          </w:p>
        </w:tc>
      </w:tr>
      <w:tr w:rsidR="00C53E66" w:rsidRPr="00413B46" w:rsidTr="00B8394F">
        <w:trPr>
          <w:cantSplit/>
          <w:jc w:val="center"/>
        </w:trPr>
        <w:tc>
          <w:tcPr>
            <w:tcW w:w="1296" w:type="dxa"/>
            <w:tcBorders>
              <w:top w:val="single" w:sz="6" w:space="0" w:color="auto"/>
              <w:left w:val="single" w:sz="12" w:space="0" w:color="auto"/>
              <w:bottom w:val="single" w:sz="6" w:space="0" w:color="auto"/>
            </w:tcBorders>
          </w:tcPr>
          <w:p w:rsidR="00C53E66" w:rsidRPr="00413B46" w:rsidRDefault="00C53E66" w:rsidP="00B8394F">
            <w:pPr>
              <w:pStyle w:val="TABLE-cell"/>
              <w:keepNext/>
              <w:jc w:val="center"/>
            </w:pPr>
            <w:r w:rsidRPr="00413B46">
              <w:t>+PP</w:t>
            </w:r>
          </w:p>
        </w:tc>
        <w:tc>
          <w:tcPr>
            <w:tcW w:w="8064" w:type="dxa"/>
            <w:tcBorders>
              <w:top w:val="single" w:sz="6" w:space="0" w:color="auto"/>
              <w:bottom w:val="single" w:sz="6" w:space="0" w:color="auto"/>
              <w:right w:val="single" w:sz="12" w:space="0" w:color="auto"/>
            </w:tcBorders>
          </w:tcPr>
          <w:p w:rsidR="00C53E66" w:rsidRPr="00413B46" w:rsidRDefault="00C53E66" w:rsidP="00B8394F">
            <w:pPr>
              <w:pStyle w:val="TABLE-cell"/>
              <w:keepNext/>
            </w:pPr>
            <w:r w:rsidRPr="00413B46">
              <w:t xml:space="preserve">A Description modifier – This modifier may follow TPM_RH_PLATFORM in the “Description” column to indicate that Physical Presence is required when </w:t>
            </w:r>
            <w:r w:rsidRPr="00413B46">
              <w:rPr>
                <w:i/>
              </w:rPr>
              <w:t>platformAuth</w:t>
            </w:r>
            <w:r w:rsidRPr="00413B46">
              <w:t>/</w:t>
            </w:r>
            <w:r w:rsidRPr="00413B46">
              <w:rPr>
                <w:i/>
              </w:rPr>
              <w:t>platformPolicy</w:t>
            </w:r>
            <w:r w:rsidRPr="00413B46">
              <w:t xml:space="preserve"> is provided.</w:t>
            </w:r>
          </w:p>
        </w:tc>
      </w:tr>
      <w:tr w:rsidR="00C53E66" w:rsidRPr="00413B46" w:rsidTr="00B8394F">
        <w:trPr>
          <w:cantSplit/>
          <w:jc w:val="center"/>
        </w:trPr>
        <w:tc>
          <w:tcPr>
            <w:tcW w:w="1296" w:type="dxa"/>
            <w:tcBorders>
              <w:top w:val="single" w:sz="6" w:space="0" w:color="auto"/>
              <w:left w:val="single" w:sz="12" w:space="0" w:color="auto"/>
              <w:bottom w:val="single" w:sz="6" w:space="0" w:color="auto"/>
            </w:tcBorders>
          </w:tcPr>
          <w:p w:rsidR="00C53E66" w:rsidRPr="00413B46" w:rsidRDefault="00C53E66" w:rsidP="00B8394F">
            <w:pPr>
              <w:pStyle w:val="TABLE-cell"/>
              <w:keepNext/>
              <w:jc w:val="center"/>
            </w:pPr>
            <w:r w:rsidRPr="00413B46">
              <w:t>+{PP}</w:t>
            </w:r>
          </w:p>
        </w:tc>
        <w:tc>
          <w:tcPr>
            <w:tcW w:w="8064" w:type="dxa"/>
            <w:tcBorders>
              <w:top w:val="single" w:sz="6" w:space="0" w:color="auto"/>
              <w:bottom w:val="single" w:sz="6" w:space="0" w:color="auto"/>
              <w:right w:val="single" w:sz="12" w:space="0" w:color="auto"/>
            </w:tcBorders>
          </w:tcPr>
          <w:p w:rsidR="00C53E66" w:rsidRPr="00413B46" w:rsidRDefault="00C53E66" w:rsidP="00B8394F">
            <w:pPr>
              <w:pStyle w:val="TABLE-cell"/>
              <w:keepNext/>
            </w:pPr>
            <w:r w:rsidRPr="00413B46">
              <w:t xml:space="preserve">A Description modifier – This modifier may follow TPM_RH_PLATFORM to indicate that Physical Presence may be required when </w:t>
            </w:r>
            <w:r w:rsidRPr="00413B46">
              <w:rPr>
                <w:i/>
              </w:rPr>
              <w:t>platformAuth</w:t>
            </w:r>
            <w:r w:rsidRPr="00413B46">
              <w:t>/</w:t>
            </w:r>
            <w:r w:rsidRPr="00413B46">
              <w:rPr>
                <w:i/>
              </w:rPr>
              <w:t>platformPolicy</w:t>
            </w:r>
            <w:r w:rsidRPr="00413B46">
              <w:t xml:space="preserve"> is provided. The commands with this notation may be in the </w:t>
            </w:r>
            <w:r w:rsidRPr="00413B46">
              <w:rPr>
                <w:i/>
              </w:rPr>
              <w:t>setList</w:t>
            </w:r>
            <w:r w:rsidRPr="00413B46">
              <w:t xml:space="preserve"> or </w:t>
            </w:r>
            <w:r w:rsidRPr="00413B46">
              <w:rPr>
                <w:i/>
              </w:rPr>
              <w:t>clearList</w:t>
            </w:r>
            <w:r w:rsidRPr="00413B46">
              <w:t xml:space="preserve"> of TPM2_PP_</w:t>
            </w:r>
            <w:proofErr w:type="gramStart"/>
            <w:r w:rsidRPr="00413B46">
              <w:t>Commands(</w:t>
            </w:r>
            <w:proofErr w:type="gramEnd"/>
            <w:r w:rsidRPr="00413B46">
              <w:t>).</w:t>
            </w:r>
          </w:p>
        </w:tc>
      </w:tr>
      <w:tr w:rsidR="00C53E66" w:rsidRPr="00413B46" w:rsidTr="00B8394F">
        <w:trPr>
          <w:cantSplit/>
          <w:jc w:val="center"/>
        </w:trPr>
        <w:tc>
          <w:tcPr>
            <w:tcW w:w="1296" w:type="dxa"/>
            <w:tcBorders>
              <w:top w:val="single" w:sz="6" w:space="0" w:color="auto"/>
              <w:left w:val="single" w:sz="12" w:space="0" w:color="auto"/>
              <w:bottom w:val="single" w:sz="6" w:space="0" w:color="auto"/>
            </w:tcBorders>
          </w:tcPr>
          <w:p w:rsidR="00C53E66" w:rsidRPr="00413B46" w:rsidRDefault="00C53E66" w:rsidP="00B8394F">
            <w:pPr>
              <w:pStyle w:val="TABLE-cell"/>
              <w:jc w:val="center"/>
            </w:pPr>
            <w:r w:rsidRPr="00413B46">
              <w:t>{NV}</w:t>
            </w:r>
          </w:p>
        </w:tc>
        <w:tc>
          <w:tcPr>
            <w:tcW w:w="8064" w:type="dxa"/>
            <w:tcBorders>
              <w:top w:val="single" w:sz="6" w:space="0" w:color="auto"/>
              <w:bottom w:val="single" w:sz="6" w:space="0" w:color="auto"/>
              <w:right w:val="single" w:sz="12" w:space="0" w:color="auto"/>
            </w:tcBorders>
          </w:tcPr>
          <w:p w:rsidR="00C53E66" w:rsidRPr="00413B46" w:rsidRDefault="00C53E66" w:rsidP="00B8394F">
            <w:pPr>
              <w:pStyle w:val="TABLE-cell"/>
            </w:pPr>
            <w:r w:rsidRPr="00413B46">
              <w:t xml:space="preserve">A Description modifier – This modifier may follow the </w:t>
            </w:r>
            <w:r w:rsidRPr="00413B46">
              <w:rPr>
                <w:i/>
              </w:rPr>
              <w:t>commandCode</w:t>
            </w:r>
            <w:r w:rsidRPr="00413B46">
              <w:t xml:space="preserve"> in the “Description” column to indicate that the command may result in an update of NV memory and be subject to rate throttling by the TPM. If the command code does not have this notation, then a write to NV memory does not occur as part of the command actions.</w:t>
            </w:r>
          </w:p>
          <w:p w:rsidR="00C53E66" w:rsidRPr="00413B46" w:rsidRDefault="00C53E66" w:rsidP="00B8394F">
            <w:pPr>
              <w:pStyle w:val="Table-cell-note"/>
              <w:keepNext w:val="0"/>
              <w:rPr>
                <w:highlight w:val="yellow"/>
              </w:rPr>
            </w:pPr>
            <w:r w:rsidRPr="00413B46">
              <w:t>NOTE</w:t>
            </w:r>
            <w:r w:rsidRPr="00413B46">
              <w:tab/>
              <w:t>Any command that uses authorization may cause a write to NV if there is an authorization failure. A TPM may use the occasion of command execution to update the NV copy of clock.</w:t>
            </w:r>
          </w:p>
        </w:tc>
      </w:tr>
      <w:tr w:rsidR="00C53E66" w:rsidRPr="00413B46" w:rsidTr="00B8394F">
        <w:trPr>
          <w:cantSplit/>
          <w:jc w:val="center"/>
        </w:trPr>
        <w:tc>
          <w:tcPr>
            <w:tcW w:w="1296" w:type="dxa"/>
            <w:tcBorders>
              <w:top w:val="single" w:sz="6" w:space="0" w:color="auto"/>
              <w:left w:val="single" w:sz="12" w:space="0" w:color="auto"/>
              <w:bottom w:val="single" w:sz="6" w:space="0" w:color="auto"/>
            </w:tcBorders>
          </w:tcPr>
          <w:p w:rsidR="00C53E66" w:rsidRPr="00413B46" w:rsidRDefault="00C53E66" w:rsidP="00B8394F">
            <w:pPr>
              <w:pStyle w:val="TABLE-cell"/>
              <w:jc w:val="center"/>
            </w:pPr>
            <w:r w:rsidRPr="00413B46">
              <w:t>{F}</w:t>
            </w:r>
          </w:p>
        </w:tc>
        <w:tc>
          <w:tcPr>
            <w:tcW w:w="8064" w:type="dxa"/>
            <w:tcBorders>
              <w:top w:val="single" w:sz="6" w:space="0" w:color="auto"/>
              <w:bottom w:val="single" w:sz="6" w:space="0" w:color="auto"/>
              <w:right w:val="single" w:sz="12" w:space="0" w:color="auto"/>
            </w:tcBorders>
          </w:tcPr>
          <w:p w:rsidR="00C53E66" w:rsidRPr="00413B46" w:rsidRDefault="00C53E66" w:rsidP="00B8394F">
            <w:pPr>
              <w:pStyle w:val="TABLE-cell"/>
            </w:pPr>
            <w:r w:rsidRPr="00413B46">
              <w:t xml:space="preserve">A Description modifier – This modifier indicates that the “flushed” attribute will be SET in the TPMA_CC for the command. The modifier may follow the </w:t>
            </w:r>
            <w:r w:rsidRPr="00413B46">
              <w:rPr>
                <w:i/>
              </w:rPr>
              <w:t>commandCode</w:t>
            </w:r>
            <w:r w:rsidRPr="00413B46">
              <w:t xml:space="preserve"> in the “Description” column to indicate that any transient handle context used by the command will be flushed from the TPM when the command completes. This may be combined with the {NV} modifier but not with the {E} modifier.</w:t>
            </w:r>
          </w:p>
          <w:p w:rsidR="00C53E66" w:rsidRPr="00413B46" w:rsidRDefault="00C53E66" w:rsidP="00B8394F">
            <w:pPr>
              <w:pStyle w:val="Table-cell-note"/>
              <w:keepNext w:val="0"/>
            </w:pPr>
            <w:r w:rsidRPr="00413B46">
              <w:t>EXAMPLE 1</w:t>
            </w:r>
            <w:r w:rsidRPr="00413B46">
              <w:tab/>
              <w:t>{NV F}</w:t>
            </w:r>
          </w:p>
          <w:p w:rsidR="00C53E66" w:rsidRPr="00413B46" w:rsidRDefault="00C53E66" w:rsidP="00B8394F">
            <w:pPr>
              <w:pStyle w:val="Table-cell-note"/>
              <w:keepNext w:val="0"/>
            </w:pPr>
            <w:r w:rsidRPr="00413B46">
              <w:t>EXAMPLE 2</w:t>
            </w:r>
            <w:r w:rsidRPr="00413B46">
              <w:tab/>
              <w:t>TPM2_</w:t>
            </w:r>
            <w:proofErr w:type="gramStart"/>
            <w:r w:rsidRPr="00413B46">
              <w:t>SequenceComplete(</w:t>
            </w:r>
            <w:proofErr w:type="gramEnd"/>
            <w:r w:rsidRPr="00413B46">
              <w:t xml:space="preserve">) will flush the context associated with the </w:t>
            </w:r>
            <w:r w:rsidRPr="00413B46">
              <w:rPr>
                <w:i/>
              </w:rPr>
              <w:t>sequenceHandle</w:t>
            </w:r>
            <w:r w:rsidRPr="00413B46">
              <w:t>.</w:t>
            </w:r>
          </w:p>
        </w:tc>
      </w:tr>
      <w:tr w:rsidR="00C53E66" w:rsidRPr="00413B46" w:rsidTr="00B8394F">
        <w:trPr>
          <w:cantSplit/>
          <w:jc w:val="center"/>
        </w:trPr>
        <w:tc>
          <w:tcPr>
            <w:tcW w:w="1296" w:type="dxa"/>
            <w:tcBorders>
              <w:top w:val="single" w:sz="6" w:space="0" w:color="auto"/>
              <w:left w:val="single" w:sz="12" w:space="0" w:color="auto"/>
              <w:bottom w:val="single" w:sz="6" w:space="0" w:color="auto"/>
            </w:tcBorders>
          </w:tcPr>
          <w:p w:rsidR="00C53E66" w:rsidRPr="00413B46" w:rsidRDefault="00C53E66" w:rsidP="00B8394F">
            <w:pPr>
              <w:pStyle w:val="TABLE-cell"/>
              <w:jc w:val="center"/>
            </w:pPr>
            <w:r w:rsidRPr="00413B46">
              <w:t>{E}</w:t>
            </w:r>
          </w:p>
        </w:tc>
        <w:tc>
          <w:tcPr>
            <w:tcW w:w="8064" w:type="dxa"/>
            <w:tcBorders>
              <w:top w:val="single" w:sz="6" w:space="0" w:color="auto"/>
              <w:bottom w:val="single" w:sz="6" w:space="0" w:color="auto"/>
              <w:right w:val="single" w:sz="12" w:space="0" w:color="auto"/>
            </w:tcBorders>
          </w:tcPr>
          <w:p w:rsidR="00C53E66" w:rsidRPr="00413B46" w:rsidRDefault="00C53E66" w:rsidP="00B8394F">
            <w:pPr>
              <w:pStyle w:val="TABLE-cell"/>
            </w:pPr>
            <w:r w:rsidRPr="00413B46">
              <w:t xml:space="preserve">A Description modifier – This modifier indicates that the “extensive” attribute will be SET in the TPMA_CC for the command. This modifier may follow the </w:t>
            </w:r>
            <w:r w:rsidRPr="00413B46">
              <w:rPr>
                <w:i/>
              </w:rPr>
              <w:t>commandCode</w:t>
            </w:r>
            <w:r w:rsidRPr="00413B46">
              <w:t xml:space="preserve"> in the “Description” column to indicate that the command may flush many objects and re-enumeration of the loaded context likely will be required. This may be combined with the {NV} modifier but not with the {F} modifier.</w:t>
            </w:r>
          </w:p>
          <w:p w:rsidR="00C53E66" w:rsidRPr="00413B46" w:rsidRDefault="00C53E66" w:rsidP="00B8394F">
            <w:pPr>
              <w:pStyle w:val="Table-cell-note"/>
              <w:keepNext w:val="0"/>
            </w:pPr>
            <w:r w:rsidRPr="00413B46">
              <w:t>EXAMPLE 1</w:t>
            </w:r>
            <w:r w:rsidRPr="00413B46">
              <w:tab/>
              <w:t>{NV E}</w:t>
            </w:r>
          </w:p>
          <w:p w:rsidR="00C53E66" w:rsidRPr="00413B46" w:rsidRDefault="00C53E66" w:rsidP="00B8394F">
            <w:pPr>
              <w:pStyle w:val="Table-cell-note"/>
              <w:keepNext w:val="0"/>
            </w:pPr>
            <w:r w:rsidRPr="00413B46">
              <w:t>EXAMPLE 2</w:t>
            </w:r>
            <w:r w:rsidRPr="00413B46">
              <w:tab/>
              <w:t>TPM2_</w:t>
            </w:r>
            <w:proofErr w:type="gramStart"/>
            <w:r w:rsidRPr="00413B46">
              <w:t>Clear(</w:t>
            </w:r>
            <w:proofErr w:type="gramEnd"/>
            <w:r w:rsidRPr="00413B46">
              <w:t>) will flush all contexts associated with the Storage hierarchy and the Endorsement hierarchy.</w:t>
            </w:r>
          </w:p>
        </w:tc>
      </w:tr>
      <w:tr w:rsidR="00C53E66" w:rsidRPr="00413B46" w:rsidTr="00B8394F">
        <w:trPr>
          <w:cantSplit/>
          <w:jc w:val="center"/>
        </w:trPr>
        <w:tc>
          <w:tcPr>
            <w:tcW w:w="1296" w:type="dxa"/>
            <w:tcBorders>
              <w:top w:val="single" w:sz="6" w:space="0" w:color="auto"/>
              <w:left w:val="single" w:sz="12" w:space="0" w:color="auto"/>
              <w:bottom w:val="single" w:sz="6" w:space="0" w:color="auto"/>
            </w:tcBorders>
          </w:tcPr>
          <w:p w:rsidR="00C53E66" w:rsidRPr="00413B46" w:rsidRDefault="00C53E66" w:rsidP="00B8394F">
            <w:pPr>
              <w:pStyle w:val="TABLE-cell"/>
              <w:jc w:val="center"/>
            </w:pPr>
            <w:r w:rsidRPr="00413B46">
              <w:lastRenderedPageBreak/>
              <w:t>Auth Index:</w:t>
            </w:r>
          </w:p>
        </w:tc>
        <w:tc>
          <w:tcPr>
            <w:tcW w:w="8064" w:type="dxa"/>
            <w:tcBorders>
              <w:top w:val="single" w:sz="6" w:space="0" w:color="auto"/>
              <w:bottom w:val="single" w:sz="6" w:space="0" w:color="auto"/>
              <w:right w:val="single" w:sz="12" w:space="0" w:color="auto"/>
            </w:tcBorders>
          </w:tcPr>
          <w:p w:rsidR="00C53E66" w:rsidRPr="00413B46" w:rsidRDefault="00C53E66" w:rsidP="00B8394F">
            <w:pPr>
              <w:pStyle w:val="TABLE-cell"/>
            </w:pPr>
            <w:r w:rsidRPr="00413B46">
              <w:t>A Description modifier – When a handle has a “@” decoration, the “Description” column will contain an “Auth Index:” entry for the handle. This entry indicates the number of the authorization session. The authorization sessions associated with handles will occur in the session area in the order of the handles with the “@” modifier. Sessions used only for encryption/decryption or only for audit will follow the handles used for authorization.</w:t>
            </w:r>
          </w:p>
        </w:tc>
      </w:tr>
      <w:tr w:rsidR="00C53E66" w:rsidRPr="00413B46" w:rsidTr="00B8394F">
        <w:trPr>
          <w:cantSplit/>
          <w:jc w:val="center"/>
        </w:trPr>
        <w:tc>
          <w:tcPr>
            <w:tcW w:w="1296" w:type="dxa"/>
            <w:tcBorders>
              <w:top w:val="single" w:sz="6" w:space="0" w:color="auto"/>
              <w:left w:val="single" w:sz="12" w:space="0" w:color="auto"/>
              <w:bottom w:val="single" w:sz="12" w:space="0" w:color="auto"/>
            </w:tcBorders>
          </w:tcPr>
          <w:p w:rsidR="00C53E66" w:rsidRPr="00413B46" w:rsidRDefault="00C53E66" w:rsidP="00B8394F">
            <w:pPr>
              <w:pStyle w:val="TABLE-cell"/>
              <w:jc w:val="center"/>
            </w:pPr>
            <w:r w:rsidRPr="00413B46">
              <w:t>Auth Role:</w:t>
            </w:r>
          </w:p>
        </w:tc>
        <w:tc>
          <w:tcPr>
            <w:tcW w:w="8064" w:type="dxa"/>
            <w:tcBorders>
              <w:top w:val="single" w:sz="6" w:space="0" w:color="auto"/>
              <w:bottom w:val="single" w:sz="12" w:space="0" w:color="auto"/>
              <w:right w:val="single" w:sz="12" w:space="0" w:color="auto"/>
            </w:tcBorders>
          </w:tcPr>
          <w:p w:rsidR="006B74E4" w:rsidRDefault="00C53E66" w:rsidP="00B8394F">
            <w:pPr>
              <w:pStyle w:val="TABLE-cell"/>
            </w:pPr>
            <w:r w:rsidRPr="00413B46">
              <w:t>A Description modifier – This will be in the “Description” column of a handle with the “@” decoration. It may have a value of USER, ADMIN or DUP.</w:t>
            </w:r>
          </w:p>
          <w:p w:rsidR="00C53E66" w:rsidRPr="00413B46" w:rsidRDefault="00C53E66" w:rsidP="00B8394F">
            <w:pPr>
              <w:pStyle w:val="TABLE-cell"/>
            </w:pPr>
            <w:r w:rsidRPr="00413B46">
              <w:t xml:space="preserve">If the handle has the Auth Role of USER and the handle is an Object, the type of authorization is determined by the setting of </w:t>
            </w:r>
            <w:r w:rsidRPr="00413B46">
              <w:rPr>
                <w:i/>
              </w:rPr>
              <w:t>userWithAuth</w:t>
            </w:r>
            <w:r w:rsidRPr="00413B46">
              <w:t xml:space="preserve"> in the Object's attributes. If the handle is TPM_RH_OWNER, TPM_RH_ENDORSEMENT, or TPM_RH_PLATFORM, operation is as if </w:t>
            </w:r>
            <w:r w:rsidRPr="00413B46">
              <w:rPr>
                <w:i/>
              </w:rPr>
              <w:t>userWithAuth</w:t>
            </w:r>
            <w:r w:rsidRPr="00413B46">
              <w:t xml:space="preserve"> is SET. If the handle references an NV Index, then the allowed authorizations are determined by the settings of the attributes of the NV Index as described in TPM 2.0 Part 2, "TPMA_NV (NV Index Attributes)."</w:t>
            </w:r>
          </w:p>
          <w:p w:rsidR="00C53E66" w:rsidRPr="00413B46" w:rsidRDefault="00C53E66" w:rsidP="00B8394F">
            <w:pPr>
              <w:pStyle w:val="TABLE-cell"/>
            </w:pPr>
            <w:r w:rsidRPr="00413B46">
              <w:t xml:space="preserve">If the Auth Role is ADMIN and the handle is an Object, the type of authorization is determined by the setting of </w:t>
            </w:r>
            <w:r w:rsidRPr="00413B46">
              <w:rPr>
                <w:i/>
              </w:rPr>
              <w:t xml:space="preserve">adminWithPolicy </w:t>
            </w:r>
            <w:r w:rsidRPr="00413B46">
              <w:t xml:space="preserve">in the Object's attributes. If the handle is TPM_RH_OWNER, TPM_RH_ENDORSEMENT, or TPM_RH_PLATFORM, operation is as if </w:t>
            </w:r>
            <w:r w:rsidRPr="00413B46">
              <w:rPr>
                <w:i/>
              </w:rPr>
              <w:t>adminWithPolicy</w:t>
            </w:r>
            <w:r w:rsidRPr="00413B46">
              <w:t xml:space="preserve"> is SET. If the handle is an NV index, operation is as if </w:t>
            </w:r>
            <w:r w:rsidRPr="00413B46">
              <w:rPr>
                <w:i/>
              </w:rPr>
              <w:t>adminWithPolicy</w:t>
            </w:r>
            <w:r w:rsidRPr="00413B46">
              <w:t xml:space="preserve"> is SET (see </w:t>
            </w:r>
            <w:r w:rsidRPr="00C42EAF">
              <w:fldChar w:fldCharType="begin"/>
            </w:r>
            <w:r w:rsidRPr="00413B46">
              <w:instrText xml:space="preserve"> REF _Ref388525987 \r \h </w:instrText>
            </w:r>
            <w:r w:rsidRPr="00C42EAF">
              <w:fldChar w:fldCharType="separate"/>
            </w:r>
            <w:r w:rsidR="00D51C42">
              <w:t>5.6</w:t>
            </w:r>
            <w:r w:rsidRPr="00C42EAF">
              <w:fldChar w:fldCharType="end"/>
            </w:r>
            <w:r w:rsidRPr="00413B46">
              <w:t xml:space="preserve"> </w:t>
            </w:r>
            <w:r w:rsidRPr="00C42EAF">
              <w:fldChar w:fldCharType="begin"/>
            </w:r>
            <w:r w:rsidRPr="00413B46">
              <w:instrText xml:space="preserve"> REF _Ref389125835 \r \h </w:instrText>
            </w:r>
            <w:r w:rsidRPr="00C42EAF">
              <w:fldChar w:fldCharType="separate"/>
            </w:r>
            <w:r w:rsidR="00D51C42">
              <w:t>e</w:t>
            </w:r>
            <w:proofErr w:type="gramStart"/>
            <w:r w:rsidR="00D51C42">
              <w:t>)2</w:t>
            </w:r>
            <w:proofErr w:type="gramEnd"/>
            <w:r w:rsidR="00D51C42">
              <w:t>)</w:t>
            </w:r>
            <w:r w:rsidRPr="00C42EAF">
              <w:fldChar w:fldCharType="end"/>
            </w:r>
            <w:r w:rsidRPr="00413B46">
              <w:t>).</w:t>
            </w:r>
          </w:p>
          <w:p w:rsidR="006B74E4" w:rsidRDefault="00C53E66" w:rsidP="00B8394F">
            <w:pPr>
              <w:pStyle w:val="TABLE-cell"/>
            </w:pPr>
            <w:r w:rsidRPr="00413B46">
              <w:t>If the DUP role is selected, authorization may only be with a policy session (DUP role only applies to Objects).</w:t>
            </w:r>
          </w:p>
          <w:p w:rsidR="00C53E66" w:rsidRPr="00413B46" w:rsidRDefault="00C53E66" w:rsidP="00B8394F">
            <w:pPr>
              <w:pStyle w:val="TABLE-cell"/>
            </w:pPr>
            <w:r w:rsidRPr="00413B46">
              <w:t>When either ADMIN or DUP role is selected, a policy command that selects the command being authorized is required to be part of the policy.</w:t>
            </w:r>
          </w:p>
          <w:p w:rsidR="00C53E66" w:rsidRPr="00413B46" w:rsidRDefault="00C53E66" w:rsidP="00B8394F">
            <w:pPr>
              <w:pStyle w:val="Table-cell-note"/>
              <w:keepNext w:val="0"/>
            </w:pPr>
            <w:r w:rsidRPr="00413B46">
              <w:t>EXAMPLE</w:t>
            </w:r>
            <w:r w:rsidRPr="00413B46">
              <w:tab/>
              <w:t>TPM2_Certify requires the ADMIN role for the first handle (</w:t>
            </w:r>
            <w:r w:rsidRPr="00413B46">
              <w:rPr>
                <w:i/>
              </w:rPr>
              <w:t>objectHandle</w:t>
            </w:r>
            <w:r w:rsidRPr="00413B46">
              <w:t>). The policy authorization for objectHandle is required to contain TPM2_</w:t>
            </w:r>
            <w:proofErr w:type="gramStart"/>
            <w:r w:rsidRPr="00413B46">
              <w:t>PolicyCommandCode(</w:t>
            </w:r>
            <w:proofErr w:type="gramEnd"/>
            <w:r w:rsidRPr="00413B46">
              <w:rPr>
                <w:i/>
              </w:rPr>
              <w:t>commandCode</w:t>
            </w:r>
            <w:r w:rsidRPr="00413B46">
              <w:t xml:space="preserve"> == TPM_CC_Certify). This sets the state of the policy so that it can be used for ADMIN role authorization in TPM2_</w:t>
            </w:r>
            <w:proofErr w:type="gramStart"/>
            <w:r w:rsidRPr="00413B46">
              <w:t>Certify(</w:t>
            </w:r>
            <w:proofErr w:type="gramEnd"/>
            <w:r w:rsidRPr="00413B46">
              <w:t>).</w:t>
            </w:r>
          </w:p>
          <w:p w:rsidR="00C53E66" w:rsidRPr="00413B46" w:rsidRDefault="00C53E66" w:rsidP="00B8394F">
            <w:pPr>
              <w:pStyle w:val="TABLE-cell"/>
            </w:pPr>
          </w:p>
        </w:tc>
      </w:tr>
    </w:tbl>
    <w:p w:rsidR="00100E14" w:rsidRPr="00413B46" w:rsidRDefault="00100E14" w:rsidP="00100E14">
      <w:pPr>
        <w:pStyle w:val="Heading2"/>
      </w:pPr>
      <w:bookmarkStart w:id="1419" w:name="_Toc24725402"/>
      <w:bookmarkStart w:id="1420" w:name="_Toc310935362"/>
      <w:bookmarkStart w:id="1421" w:name="_Toc380749463"/>
      <w:bookmarkStart w:id="1422" w:name="_Toc432773902"/>
      <w:bookmarkStart w:id="1423" w:name="_Toc443720760"/>
      <w:bookmarkStart w:id="1424" w:name="_Toc443576053"/>
      <w:bookmarkStart w:id="1425" w:name="_Toc473813771"/>
      <w:bookmarkStart w:id="1426" w:name="_Toc536440730"/>
      <w:r w:rsidRPr="00413B46">
        <w:t>Handle and Parameter Demarcation</w:t>
      </w:r>
      <w:bookmarkEnd w:id="1419"/>
    </w:p>
    <w:p w:rsidR="00100E14" w:rsidRPr="00413B46" w:rsidRDefault="00100E14" w:rsidP="00100E14">
      <w:pPr>
        <w:pStyle w:val="BodyText"/>
      </w:pPr>
      <w:r w:rsidRPr="00413B46">
        <w:t>The demarcations between the header, handle, and parameter parts are indicated by:</w:t>
      </w:r>
    </w:p>
    <w:p w:rsidR="00100E14" w:rsidRPr="00413B46" w:rsidRDefault="00100E14" w:rsidP="00100E14">
      <w:pPr>
        <w:pStyle w:val="TABLE-title"/>
      </w:pPr>
      <w:bookmarkStart w:id="1427" w:name="_Toc24725597"/>
      <w:r w:rsidRPr="00413B46">
        <w:t xml:space="preserve">Table </w:t>
      </w:r>
      <w:r w:rsidRPr="00C42EAF">
        <w:fldChar w:fldCharType="begin"/>
      </w:r>
      <w:r w:rsidRPr="00413B46">
        <w:instrText xml:space="preserve"> SEQ Table \* ARABIC </w:instrText>
      </w:r>
      <w:r w:rsidRPr="00C42EAF">
        <w:fldChar w:fldCharType="separate"/>
      </w:r>
      <w:r w:rsidR="00D51C42">
        <w:rPr>
          <w:noProof/>
        </w:rPr>
        <w:t>2</w:t>
      </w:r>
      <w:r w:rsidRPr="00C42EAF">
        <w:fldChar w:fldCharType="end"/>
      </w:r>
      <w:r w:rsidRPr="00413B46">
        <w:t xml:space="preserve"> — Separators</w:t>
      </w:r>
      <w:bookmarkEnd w:id="142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
        <w:gridCol w:w="1350"/>
        <w:gridCol w:w="360"/>
        <w:gridCol w:w="5580"/>
      </w:tblGrid>
      <w:tr w:rsidR="00100E14" w:rsidRPr="00413B46" w:rsidTr="00100E14">
        <w:trPr>
          <w:trHeight w:val="288"/>
          <w:jc w:val="center"/>
        </w:trPr>
        <w:tc>
          <w:tcPr>
            <w:tcW w:w="288" w:type="dxa"/>
            <w:tcBorders>
              <w:top w:val="single" w:sz="12" w:space="0" w:color="000000"/>
              <w:left w:val="single" w:sz="12" w:space="0" w:color="000000"/>
              <w:bottom w:val="single" w:sz="12" w:space="0" w:color="auto"/>
              <w:right w:val="nil"/>
            </w:tcBorders>
            <w:shd w:val="clear" w:color="auto" w:fill="auto"/>
            <w:vAlign w:val="bottom"/>
          </w:tcPr>
          <w:p w:rsidR="00100E14" w:rsidRPr="00413B46" w:rsidRDefault="00100E14" w:rsidP="00100E14">
            <w:pPr>
              <w:pStyle w:val="TERM-heading"/>
            </w:pPr>
          </w:p>
        </w:tc>
        <w:tc>
          <w:tcPr>
            <w:tcW w:w="1350" w:type="dxa"/>
            <w:tcBorders>
              <w:top w:val="single" w:sz="12" w:space="0" w:color="000000"/>
              <w:left w:val="nil"/>
              <w:bottom w:val="single" w:sz="12" w:space="0" w:color="auto"/>
              <w:right w:val="nil"/>
            </w:tcBorders>
            <w:shd w:val="clear" w:color="auto" w:fill="auto"/>
            <w:vAlign w:val="bottom"/>
          </w:tcPr>
          <w:p w:rsidR="00100E14" w:rsidRPr="00413B46" w:rsidRDefault="00100E14" w:rsidP="00100E14">
            <w:pPr>
              <w:pStyle w:val="TERM-heading"/>
            </w:pPr>
            <w:r w:rsidRPr="00413B46">
              <w:t>Separator</w:t>
            </w:r>
          </w:p>
        </w:tc>
        <w:tc>
          <w:tcPr>
            <w:tcW w:w="360" w:type="dxa"/>
            <w:tcBorders>
              <w:top w:val="single" w:sz="12" w:space="0" w:color="000000"/>
              <w:left w:val="nil"/>
              <w:bottom w:val="single" w:sz="12" w:space="0" w:color="auto"/>
            </w:tcBorders>
            <w:shd w:val="clear" w:color="auto" w:fill="auto"/>
            <w:vAlign w:val="bottom"/>
          </w:tcPr>
          <w:p w:rsidR="00100E14" w:rsidRPr="00413B46" w:rsidRDefault="00100E14" w:rsidP="00100E14">
            <w:pPr>
              <w:pStyle w:val="TERM-heading"/>
            </w:pPr>
          </w:p>
        </w:tc>
        <w:tc>
          <w:tcPr>
            <w:tcW w:w="5580" w:type="dxa"/>
            <w:tcBorders>
              <w:top w:val="single" w:sz="12" w:space="0" w:color="000000"/>
              <w:bottom w:val="single" w:sz="12" w:space="0" w:color="auto"/>
              <w:right w:val="single" w:sz="12" w:space="0" w:color="000000"/>
            </w:tcBorders>
            <w:shd w:val="clear" w:color="auto" w:fill="auto"/>
            <w:vAlign w:val="bottom"/>
          </w:tcPr>
          <w:p w:rsidR="00100E14" w:rsidRPr="00413B46" w:rsidRDefault="00100E14" w:rsidP="00100E14">
            <w:pPr>
              <w:pStyle w:val="TERM-heading"/>
            </w:pPr>
            <w:r w:rsidRPr="00413B46">
              <w:t>Meaning</w:t>
            </w:r>
          </w:p>
        </w:tc>
      </w:tr>
      <w:tr w:rsidR="00100E14" w:rsidRPr="00413B46" w:rsidTr="00100E14">
        <w:trPr>
          <w:trHeight w:hRule="exact" w:val="216"/>
          <w:jc w:val="center"/>
        </w:trPr>
        <w:tc>
          <w:tcPr>
            <w:tcW w:w="288" w:type="dxa"/>
            <w:vMerge w:val="restart"/>
            <w:tcBorders>
              <w:top w:val="single" w:sz="12" w:space="0" w:color="auto"/>
              <w:left w:val="single" w:sz="12" w:space="0" w:color="000000"/>
              <w:right w:val="nil"/>
            </w:tcBorders>
            <w:shd w:val="clear" w:color="auto" w:fill="auto"/>
            <w:vAlign w:val="center"/>
          </w:tcPr>
          <w:p w:rsidR="00100E14" w:rsidRPr="00413B46" w:rsidRDefault="00100E14" w:rsidP="00100E14">
            <w:pPr>
              <w:pStyle w:val="BodyText"/>
            </w:pPr>
          </w:p>
        </w:tc>
        <w:tc>
          <w:tcPr>
            <w:tcW w:w="1350" w:type="dxa"/>
            <w:tcBorders>
              <w:top w:val="single" w:sz="12" w:space="0" w:color="auto"/>
              <w:left w:val="nil"/>
              <w:bottom w:val="dashDotStroked" w:sz="24" w:space="0" w:color="auto"/>
              <w:right w:val="nil"/>
            </w:tcBorders>
            <w:shd w:val="clear" w:color="auto" w:fill="auto"/>
            <w:vAlign w:val="center"/>
          </w:tcPr>
          <w:p w:rsidR="00100E14" w:rsidRPr="00413B46" w:rsidRDefault="00100E14" w:rsidP="00100E14">
            <w:pPr>
              <w:pStyle w:val="BodyText"/>
            </w:pPr>
          </w:p>
        </w:tc>
        <w:tc>
          <w:tcPr>
            <w:tcW w:w="360" w:type="dxa"/>
            <w:vMerge w:val="restart"/>
            <w:tcBorders>
              <w:top w:val="single" w:sz="12" w:space="0" w:color="auto"/>
              <w:left w:val="nil"/>
            </w:tcBorders>
            <w:shd w:val="clear" w:color="auto" w:fill="auto"/>
            <w:vAlign w:val="center"/>
          </w:tcPr>
          <w:p w:rsidR="00100E14" w:rsidRPr="00413B46" w:rsidRDefault="00100E14" w:rsidP="00100E14">
            <w:pPr>
              <w:pStyle w:val="BodyText"/>
            </w:pPr>
          </w:p>
        </w:tc>
        <w:tc>
          <w:tcPr>
            <w:tcW w:w="5580" w:type="dxa"/>
            <w:vMerge w:val="restart"/>
            <w:tcBorders>
              <w:top w:val="single" w:sz="12" w:space="0" w:color="auto"/>
              <w:right w:val="single" w:sz="12" w:space="0" w:color="000000"/>
            </w:tcBorders>
            <w:shd w:val="clear" w:color="auto" w:fill="auto"/>
            <w:vAlign w:val="center"/>
          </w:tcPr>
          <w:p w:rsidR="00100E14" w:rsidRPr="00413B46" w:rsidRDefault="00100E14" w:rsidP="00100E14">
            <w:pPr>
              <w:pStyle w:val="TABLE-cell"/>
            </w:pPr>
            <w:r w:rsidRPr="00413B46">
              <w:t>the values immediately following are in the handle area</w:t>
            </w:r>
          </w:p>
        </w:tc>
      </w:tr>
      <w:tr w:rsidR="00100E14" w:rsidRPr="00413B46" w:rsidTr="00100E14">
        <w:trPr>
          <w:trHeight w:hRule="exact" w:val="216"/>
          <w:jc w:val="center"/>
        </w:trPr>
        <w:tc>
          <w:tcPr>
            <w:tcW w:w="288" w:type="dxa"/>
            <w:vMerge/>
            <w:tcBorders>
              <w:left w:val="single" w:sz="12" w:space="0" w:color="000000"/>
              <w:bottom w:val="single" w:sz="4" w:space="0" w:color="000000"/>
              <w:right w:val="nil"/>
            </w:tcBorders>
            <w:shd w:val="clear" w:color="auto" w:fill="auto"/>
            <w:vAlign w:val="center"/>
          </w:tcPr>
          <w:p w:rsidR="00100E14" w:rsidRPr="00413B46" w:rsidRDefault="00100E14" w:rsidP="00100E14">
            <w:pPr>
              <w:pStyle w:val="BodyText"/>
            </w:pPr>
          </w:p>
        </w:tc>
        <w:tc>
          <w:tcPr>
            <w:tcW w:w="1350" w:type="dxa"/>
            <w:tcBorders>
              <w:top w:val="dashDotStroked" w:sz="24" w:space="0" w:color="auto"/>
              <w:left w:val="nil"/>
              <w:bottom w:val="single" w:sz="4" w:space="0" w:color="000000"/>
              <w:right w:val="nil"/>
            </w:tcBorders>
            <w:shd w:val="clear" w:color="auto" w:fill="auto"/>
            <w:vAlign w:val="center"/>
          </w:tcPr>
          <w:p w:rsidR="00100E14" w:rsidRPr="00413B46" w:rsidRDefault="00100E14" w:rsidP="00100E14">
            <w:pPr>
              <w:pStyle w:val="BodyText"/>
            </w:pPr>
          </w:p>
        </w:tc>
        <w:tc>
          <w:tcPr>
            <w:tcW w:w="360" w:type="dxa"/>
            <w:vMerge/>
            <w:tcBorders>
              <w:left w:val="nil"/>
              <w:bottom w:val="single" w:sz="4" w:space="0" w:color="000000"/>
            </w:tcBorders>
            <w:shd w:val="clear" w:color="auto" w:fill="auto"/>
            <w:vAlign w:val="center"/>
          </w:tcPr>
          <w:p w:rsidR="00100E14" w:rsidRPr="00413B46" w:rsidRDefault="00100E14" w:rsidP="00100E14">
            <w:pPr>
              <w:pStyle w:val="BodyText"/>
            </w:pPr>
          </w:p>
        </w:tc>
        <w:tc>
          <w:tcPr>
            <w:tcW w:w="5580" w:type="dxa"/>
            <w:vMerge/>
            <w:tcBorders>
              <w:bottom w:val="single" w:sz="4" w:space="0" w:color="000000"/>
              <w:right w:val="single" w:sz="12" w:space="0" w:color="000000"/>
            </w:tcBorders>
            <w:shd w:val="clear" w:color="auto" w:fill="auto"/>
            <w:vAlign w:val="center"/>
          </w:tcPr>
          <w:p w:rsidR="00100E14" w:rsidRPr="00413B46" w:rsidRDefault="00100E14" w:rsidP="00100E14">
            <w:pPr>
              <w:pStyle w:val="TABLE-cell"/>
            </w:pPr>
          </w:p>
        </w:tc>
      </w:tr>
      <w:tr w:rsidR="00100E14" w:rsidRPr="00413B46" w:rsidTr="00100E14">
        <w:trPr>
          <w:trHeight w:hRule="exact" w:val="216"/>
          <w:jc w:val="center"/>
        </w:trPr>
        <w:tc>
          <w:tcPr>
            <w:tcW w:w="288" w:type="dxa"/>
            <w:tcBorders>
              <w:left w:val="single" w:sz="12" w:space="0" w:color="000000"/>
              <w:bottom w:val="nil"/>
              <w:right w:val="nil"/>
            </w:tcBorders>
            <w:shd w:val="clear" w:color="auto" w:fill="auto"/>
            <w:vAlign w:val="center"/>
          </w:tcPr>
          <w:p w:rsidR="00100E14" w:rsidRPr="00413B46" w:rsidRDefault="00100E14" w:rsidP="00100E14">
            <w:pPr>
              <w:pStyle w:val="BodyText"/>
            </w:pPr>
          </w:p>
        </w:tc>
        <w:tc>
          <w:tcPr>
            <w:tcW w:w="1350" w:type="dxa"/>
            <w:tcBorders>
              <w:left w:val="nil"/>
              <w:bottom w:val="thinThickThinSmallGap" w:sz="12" w:space="0" w:color="auto"/>
              <w:right w:val="nil"/>
            </w:tcBorders>
            <w:shd w:val="clear" w:color="auto" w:fill="auto"/>
            <w:vAlign w:val="center"/>
          </w:tcPr>
          <w:p w:rsidR="00100E14" w:rsidRPr="00413B46" w:rsidRDefault="00100E14" w:rsidP="00100E14">
            <w:pPr>
              <w:pStyle w:val="BodyText"/>
            </w:pPr>
          </w:p>
        </w:tc>
        <w:tc>
          <w:tcPr>
            <w:tcW w:w="360" w:type="dxa"/>
            <w:tcBorders>
              <w:left w:val="nil"/>
              <w:bottom w:val="nil"/>
            </w:tcBorders>
            <w:shd w:val="clear" w:color="auto" w:fill="auto"/>
            <w:vAlign w:val="center"/>
          </w:tcPr>
          <w:p w:rsidR="00100E14" w:rsidRPr="00413B46" w:rsidRDefault="00100E14" w:rsidP="00100E14">
            <w:pPr>
              <w:pStyle w:val="BodyText"/>
            </w:pPr>
          </w:p>
        </w:tc>
        <w:tc>
          <w:tcPr>
            <w:tcW w:w="5580" w:type="dxa"/>
            <w:vMerge w:val="restart"/>
            <w:tcBorders>
              <w:right w:val="single" w:sz="12" w:space="0" w:color="000000"/>
            </w:tcBorders>
            <w:shd w:val="clear" w:color="auto" w:fill="auto"/>
            <w:vAlign w:val="center"/>
          </w:tcPr>
          <w:p w:rsidR="00100E14" w:rsidRPr="00413B46" w:rsidRDefault="00100E14" w:rsidP="00100E14">
            <w:pPr>
              <w:pStyle w:val="TABLE-cell"/>
            </w:pPr>
            <w:r w:rsidRPr="00413B46">
              <w:t>the values immediately following are in the parameter area</w:t>
            </w:r>
          </w:p>
        </w:tc>
      </w:tr>
      <w:tr w:rsidR="00100E14" w:rsidRPr="00413B46" w:rsidTr="00100E14">
        <w:trPr>
          <w:trHeight w:hRule="exact" w:val="216"/>
          <w:jc w:val="center"/>
        </w:trPr>
        <w:tc>
          <w:tcPr>
            <w:tcW w:w="288" w:type="dxa"/>
            <w:tcBorders>
              <w:top w:val="nil"/>
              <w:left w:val="single" w:sz="12" w:space="0" w:color="000000"/>
              <w:bottom w:val="single" w:sz="12" w:space="0" w:color="000000"/>
              <w:right w:val="nil"/>
            </w:tcBorders>
            <w:shd w:val="clear" w:color="auto" w:fill="auto"/>
          </w:tcPr>
          <w:p w:rsidR="00100E14" w:rsidRPr="00413B46" w:rsidRDefault="00100E14" w:rsidP="00100E14">
            <w:pPr>
              <w:pStyle w:val="BodyText"/>
            </w:pPr>
          </w:p>
        </w:tc>
        <w:tc>
          <w:tcPr>
            <w:tcW w:w="1350" w:type="dxa"/>
            <w:tcBorders>
              <w:top w:val="thinThickThinSmallGap" w:sz="12" w:space="0" w:color="auto"/>
              <w:left w:val="nil"/>
              <w:bottom w:val="single" w:sz="12" w:space="0" w:color="000000"/>
              <w:right w:val="nil"/>
            </w:tcBorders>
            <w:shd w:val="clear" w:color="auto" w:fill="auto"/>
          </w:tcPr>
          <w:p w:rsidR="00100E14" w:rsidRPr="00413B46" w:rsidRDefault="00100E14" w:rsidP="00100E14">
            <w:pPr>
              <w:pStyle w:val="BodyText"/>
            </w:pPr>
          </w:p>
        </w:tc>
        <w:tc>
          <w:tcPr>
            <w:tcW w:w="360" w:type="dxa"/>
            <w:tcBorders>
              <w:top w:val="nil"/>
              <w:left w:val="nil"/>
              <w:bottom w:val="single" w:sz="12" w:space="0" w:color="000000"/>
            </w:tcBorders>
            <w:shd w:val="clear" w:color="auto" w:fill="auto"/>
          </w:tcPr>
          <w:p w:rsidR="00100E14" w:rsidRPr="00413B46" w:rsidRDefault="00100E14" w:rsidP="00100E14">
            <w:pPr>
              <w:pStyle w:val="BodyText"/>
            </w:pPr>
          </w:p>
        </w:tc>
        <w:tc>
          <w:tcPr>
            <w:tcW w:w="5580" w:type="dxa"/>
            <w:vMerge/>
            <w:tcBorders>
              <w:bottom w:val="single" w:sz="12" w:space="0" w:color="000000"/>
              <w:right w:val="single" w:sz="12" w:space="0" w:color="000000"/>
            </w:tcBorders>
            <w:shd w:val="clear" w:color="auto" w:fill="auto"/>
          </w:tcPr>
          <w:p w:rsidR="00100E14" w:rsidRPr="00413B46" w:rsidRDefault="00100E14" w:rsidP="00100E14">
            <w:pPr>
              <w:pStyle w:val="TABLE-cell"/>
            </w:pPr>
          </w:p>
        </w:tc>
      </w:tr>
    </w:tbl>
    <w:p w:rsidR="00C53E66" w:rsidRPr="00413B46" w:rsidRDefault="00C53E66" w:rsidP="00C53E66">
      <w:pPr>
        <w:pStyle w:val="Heading2"/>
        <w:ind w:left="634" w:hanging="634"/>
      </w:pPr>
      <w:bookmarkStart w:id="1428" w:name="_Toc24725403"/>
      <w:r w:rsidRPr="00413B46">
        <w:t>AuthorizationSize and ParameterSize</w:t>
      </w:r>
      <w:bookmarkEnd w:id="1420"/>
      <w:bookmarkEnd w:id="1421"/>
      <w:bookmarkEnd w:id="1422"/>
      <w:bookmarkEnd w:id="1423"/>
      <w:bookmarkEnd w:id="1424"/>
      <w:bookmarkEnd w:id="1425"/>
      <w:bookmarkEnd w:id="1426"/>
      <w:bookmarkEnd w:id="1428"/>
    </w:p>
    <w:p w:rsidR="00C53E66" w:rsidRPr="00413B46" w:rsidRDefault="00C53E66" w:rsidP="00C53E66">
      <w:pPr>
        <w:pStyle w:val="BodyText"/>
      </w:pPr>
      <w:r w:rsidRPr="00413B46">
        <w:t>Authorization sessions are not shown in the command or response schematics. When the tag of a command or response is TPM_ST_SESSIONS, then a 32-bit value will be present in the command/response buffer to indicate the size of the authorization field or the parameter field. This value shall immediately follow the handle area (which may contain no handles). For a command, this value (</w:t>
      </w:r>
      <w:r w:rsidRPr="00413B46">
        <w:rPr>
          <w:i/>
        </w:rPr>
        <w:t>authorizationSize</w:t>
      </w:r>
      <w:r w:rsidRPr="00413B46">
        <w:t>) indicates the size of the Authorization Area and shall have a value of 9 or more. For a response, this value (</w:t>
      </w:r>
      <w:r w:rsidRPr="00413B46">
        <w:rPr>
          <w:i/>
        </w:rPr>
        <w:t>parameterSize</w:t>
      </w:r>
      <w:r w:rsidRPr="00413B46">
        <w:t>) indicates the size of the parameter area and may have a value of zero.</w:t>
      </w:r>
    </w:p>
    <w:p w:rsidR="00C53E66" w:rsidRPr="00413B46" w:rsidRDefault="00C53E66" w:rsidP="00C53E66">
      <w:pPr>
        <w:pStyle w:val="BodyText"/>
      </w:pPr>
      <w:r w:rsidRPr="00413B46">
        <w:t xml:space="preserve">If the </w:t>
      </w:r>
      <w:r w:rsidRPr="00413B46">
        <w:rPr>
          <w:i/>
        </w:rPr>
        <w:t>authorizationSize</w:t>
      </w:r>
      <w:r w:rsidRPr="00413B46">
        <w:t xml:space="preserve"> field is present in the command, </w:t>
      </w:r>
      <w:r w:rsidRPr="00413B46">
        <w:rPr>
          <w:i/>
        </w:rPr>
        <w:t>parameterSize</w:t>
      </w:r>
      <w:r w:rsidRPr="00413B46">
        <w:t xml:space="preserve"> will be present in the response, but only if the </w:t>
      </w:r>
      <w:r w:rsidRPr="00413B46">
        <w:rPr>
          <w:i/>
        </w:rPr>
        <w:t>responseCode</w:t>
      </w:r>
      <w:r w:rsidRPr="00413B46">
        <w:t xml:space="preserve"> is TPM_RC_SUCCESS.</w:t>
      </w:r>
    </w:p>
    <w:p w:rsidR="00C53E66" w:rsidRPr="00413B46" w:rsidRDefault="00C53E66" w:rsidP="00C53E66">
      <w:pPr>
        <w:pStyle w:val="BodyText"/>
      </w:pPr>
      <w:r w:rsidRPr="00413B46">
        <w:t xml:space="preserve">When authorization is required to use the TPM entity associated with a handle, then at least one session will be present. To indicate this, the command </w:t>
      </w:r>
      <w:r w:rsidRPr="00413B46">
        <w:rPr>
          <w:i/>
        </w:rPr>
        <w:t>tag</w:t>
      </w:r>
      <w:r w:rsidRPr="00413B46">
        <w:t xml:space="preserve"> Description field contains TPM_ST_SESSIONS. Addional sessions for audit, encrypt, and decrypt may be present.</w:t>
      </w:r>
    </w:p>
    <w:p w:rsidR="00C53E66" w:rsidRPr="00413B46" w:rsidRDefault="00C53E66" w:rsidP="00C53E66">
      <w:pPr>
        <w:pStyle w:val="BodyText"/>
      </w:pPr>
      <w:r w:rsidRPr="00413B46">
        <w:lastRenderedPageBreak/>
        <w:t xml:space="preserve">When the command </w:t>
      </w:r>
      <w:r w:rsidRPr="00413B46">
        <w:rPr>
          <w:i/>
        </w:rPr>
        <w:t xml:space="preserve">tag </w:t>
      </w:r>
      <w:r w:rsidRPr="00413B46">
        <w:t xml:space="preserve">Description field contains TPM_ST_NO_SESSIONS, then no sessions are allowed and the </w:t>
      </w:r>
      <w:r w:rsidRPr="00413B46">
        <w:rPr>
          <w:i/>
        </w:rPr>
        <w:t>authorizationSize</w:t>
      </w:r>
      <w:r w:rsidRPr="00413B46">
        <w:t xml:space="preserve"> field is not present.</w:t>
      </w:r>
    </w:p>
    <w:p w:rsidR="006B74E4" w:rsidRDefault="00C53E66" w:rsidP="00C53E66">
      <w:pPr>
        <w:pStyle w:val="BodyText"/>
      </w:pPr>
      <w:r w:rsidRPr="00413B46">
        <w:t xml:space="preserve">When a command allows use of sessions when not required, the command </w:t>
      </w:r>
      <w:r w:rsidRPr="00413B46">
        <w:rPr>
          <w:i/>
        </w:rPr>
        <w:t xml:space="preserve">tag </w:t>
      </w:r>
      <w:r w:rsidRPr="00413B46">
        <w:t>Description field will indicate the types of sessions that may be used with the command.</w:t>
      </w:r>
      <w:bookmarkStart w:id="1429" w:name="_Toc206229978"/>
      <w:bookmarkStart w:id="1430" w:name="_Toc204661362"/>
      <w:bookmarkStart w:id="1431" w:name="_Toc204833406"/>
      <w:bookmarkStart w:id="1432" w:name="_Toc206229979"/>
      <w:bookmarkStart w:id="1433" w:name="_Toc204661368"/>
      <w:bookmarkStart w:id="1434" w:name="_Toc204833412"/>
      <w:bookmarkStart w:id="1435" w:name="_Toc206229985"/>
      <w:bookmarkStart w:id="1436" w:name="_Toc204661380"/>
      <w:bookmarkStart w:id="1437" w:name="_Toc204833424"/>
      <w:bookmarkStart w:id="1438" w:name="_Toc206229997"/>
      <w:bookmarkStart w:id="1439" w:name="_Toc204661381"/>
      <w:bookmarkStart w:id="1440" w:name="_Toc204833425"/>
      <w:bookmarkStart w:id="1441" w:name="_Toc206229998"/>
      <w:bookmarkStart w:id="1442" w:name="_Toc204661382"/>
      <w:bookmarkStart w:id="1443" w:name="_Toc204833426"/>
      <w:bookmarkStart w:id="1444" w:name="_Toc206229999"/>
      <w:bookmarkStart w:id="1445" w:name="_Toc204661392"/>
      <w:bookmarkStart w:id="1446" w:name="_Toc204833436"/>
      <w:bookmarkStart w:id="1447" w:name="_Toc206230009"/>
      <w:bookmarkStart w:id="1448" w:name="_Toc204661394"/>
      <w:bookmarkStart w:id="1449" w:name="_Toc204833438"/>
      <w:bookmarkStart w:id="1450" w:name="_Toc206230011"/>
      <w:bookmarkStart w:id="1451" w:name="_Toc204661397"/>
      <w:bookmarkStart w:id="1452" w:name="_Toc204833441"/>
      <w:bookmarkStart w:id="1453" w:name="_Toc206230014"/>
      <w:bookmarkStart w:id="1454" w:name="_Toc204661399"/>
      <w:bookmarkStart w:id="1455" w:name="_Toc204833443"/>
      <w:bookmarkStart w:id="1456" w:name="_Toc206230016"/>
      <w:bookmarkStart w:id="1457" w:name="_Toc204661459"/>
      <w:bookmarkStart w:id="1458" w:name="_Toc204833503"/>
      <w:bookmarkStart w:id="1459" w:name="_Toc206230076"/>
      <w:bookmarkStart w:id="1460" w:name="_Toc204661487"/>
      <w:bookmarkStart w:id="1461" w:name="_Toc204833531"/>
      <w:bookmarkStart w:id="1462" w:name="_Toc206230104"/>
      <w:bookmarkStart w:id="1463" w:name="_Toc204661551"/>
      <w:bookmarkStart w:id="1464" w:name="_Toc204833595"/>
      <w:bookmarkStart w:id="1465" w:name="_Toc206230168"/>
      <w:bookmarkStart w:id="1466" w:name="_Toc432773903"/>
      <w:bookmarkStart w:id="1467" w:name="_Toc443720761"/>
      <w:bookmarkStart w:id="1468" w:name="_Toc443576054"/>
      <w:bookmarkStart w:id="1469" w:name="_Toc473813772"/>
      <w:bookmarkStart w:id="1470" w:name="_Toc536440731"/>
      <w:bookmarkStart w:id="1471" w:name="_Toc156227743"/>
      <w:bookmarkStart w:id="1472" w:name="_Toc156725950"/>
      <w:bookmarkStart w:id="1473" w:name="_Toc156727638"/>
      <w:bookmarkStart w:id="1474" w:name="_Toc156831507"/>
      <w:bookmarkStart w:id="1475" w:name="_Toc157430482"/>
      <w:bookmarkStart w:id="1476" w:name="_Toc157615553"/>
      <w:bookmarkStart w:id="1477" w:name="_Toc157679548"/>
      <w:bookmarkStart w:id="1478" w:name="_Toc158714180"/>
      <w:bookmarkStart w:id="1479" w:name="_Toc158714374"/>
      <w:bookmarkStart w:id="1480" w:name="_Toc158724231"/>
      <w:bookmarkStart w:id="1481" w:name="_Toc184444598"/>
      <w:bookmarkStart w:id="1482" w:name="_Ref259717733"/>
      <w:bookmarkStart w:id="1483" w:name="_Toc110952187"/>
      <w:bookmarkStart w:id="1484" w:name="_Toc104168227"/>
      <w:bookmarkStart w:id="1485" w:name="_Toc114043819"/>
      <w:bookmarkStart w:id="1486" w:name="_Toc205277545"/>
      <w:bookmarkStart w:id="1487" w:name="_Toc156227744"/>
      <w:bookmarkStart w:id="1488" w:name="_Toc156725951"/>
      <w:bookmarkStart w:id="1489" w:name="_Toc156727639"/>
      <w:bookmarkStart w:id="1490" w:name="_Toc156831508"/>
      <w:bookmarkStart w:id="1491" w:name="_Toc157430483"/>
      <w:bookmarkStart w:id="1492" w:name="_Toc157615554"/>
      <w:bookmarkStart w:id="1493" w:name="_Toc157679549"/>
      <w:bookmarkStart w:id="1494" w:name="_Toc158714181"/>
      <w:bookmarkStart w:id="1495" w:name="_Toc158714375"/>
      <w:bookmarkStart w:id="1496" w:name="_Toc158724232"/>
      <w:bookmarkStart w:id="1497" w:name="_Toc184444599"/>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p>
    <w:p w:rsidR="00C53E66" w:rsidRPr="00413B46" w:rsidRDefault="00C53E66" w:rsidP="00C53E66">
      <w:pPr>
        <w:pStyle w:val="Heading2"/>
        <w:ind w:left="634" w:hanging="634"/>
      </w:pPr>
      <w:bookmarkStart w:id="1498" w:name="_Toc24725404"/>
      <w:r w:rsidRPr="00413B46">
        <w:t>Return Code Alias</w:t>
      </w:r>
      <w:bookmarkEnd w:id="1466"/>
      <w:bookmarkEnd w:id="1467"/>
      <w:bookmarkEnd w:id="1468"/>
      <w:bookmarkEnd w:id="1469"/>
      <w:bookmarkEnd w:id="1470"/>
      <w:bookmarkEnd w:id="1498"/>
    </w:p>
    <w:p w:rsidR="00C53E66" w:rsidRPr="00413B46" w:rsidRDefault="00C53E66" w:rsidP="00C53E66">
      <w:pPr>
        <w:pStyle w:val="BodyText"/>
      </w:pPr>
      <w:r w:rsidRPr="00413B46">
        <w:t>For the RC_FMT1 return codes that may add a parameter, handle, or session number, the prefix TPM_RCS_ is an alias for TPM_RC_.</w:t>
      </w:r>
    </w:p>
    <w:p w:rsidR="00C53E66" w:rsidRPr="00413B46" w:rsidRDefault="00C53E66" w:rsidP="00C53E66">
      <w:pPr>
        <w:pStyle w:val="BodyText"/>
      </w:pPr>
      <w:r w:rsidRPr="00413B46">
        <w:t>TPM_RC_n is added, where n is the parameter, handle, or session number. In addition, TPM_RC_H is added for handle, TPM_RC_P for parameter, and TPM_RC_S for session errors.</w:t>
      </w:r>
    </w:p>
    <w:p w:rsidR="00C53E66" w:rsidRPr="00413B46" w:rsidRDefault="00C53E66" w:rsidP="00C53E66">
      <w:pPr>
        <w:pStyle w:val="NOTE"/>
        <w:ind w:left="1800"/>
      </w:pPr>
      <w:r w:rsidRPr="00413B46">
        <w:t>NOTE</w:t>
      </w:r>
      <w:r w:rsidRPr="00413B46">
        <w:tab/>
        <w:t>TPM_RCS_ is a programming convention. Programmers should only add numbers to TPM_RCS_ return codes, never TPM_RC_ return codes. Only return codes that can have a number added have the TPM_RCS_ alias defined. Attempting to use a TPM_RCS_ return code that does not have the TPM_RCS_ alias will cause a compiler error.</w:t>
      </w:r>
    </w:p>
    <w:p w:rsidR="00C53E66" w:rsidRPr="00413B46" w:rsidRDefault="00C53E66" w:rsidP="00C53E66">
      <w:pPr>
        <w:pStyle w:val="NOTE"/>
        <w:ind w:left="1800"/>
      </w:pPr>
      <w:r w:rsidRPr="00413B46">
        <w:t>EXAMPLE 1</w:t>
      </w:r>
      <w:r w:rsidRPr="00413B46">
        <w:tab/>
        <w:t>Since TPM_RC_VALUE can have a number added, TPM_RCS_VALUE</w:t>
      </w:r>
      <w:r w:rsidRPr="00413B46">
        <w:tab/>
        <w:t xml:space="preserve"> is defined. A program can use the construct "TPM_RCS_VALUE + number". Since TPM_RC_SIGNATURE cannot have a number added, TPM_RCS_SIGNATURE is not defined. A program using the construct "TPM_RCS_SIGNATURE + number" will not compile, alerting the programmer that the construct is incorrect.</w:t>
      </w:r>
    </w:p>
    <w:p w:rsidR="00C53E66" w:rsidRPr="00413B46" w:rsidRDefault="00C53E66" w:rsidP="00C53E66">
      <w:pPr>
        <w:pStyle w:val="BodyText"/>
      </w:pPr>
      <w:r w:rsidRPr="00413B46">
        <w:t>By convention, the number to be added is of the form RC_CommandName_ParameterName where CommmandName is the name of the command with the TPM2_ prefix removed. The parameter name alone is insufficient because the same parameter name could be in a different position in different commands.</w:t>
      </w:r>
    </w:p>
    <w:p w:rsidR="00C53E66" w:rsidRPr="00413B46" w:rsidRDefault="00C53E66" w:rsidP="00C53E66">
      <w:pPr>
        <w:pStyle w:val="NOTE"/>
        <w:ind w:left="1800"/>
      </w:pPr>
      <w:r w:rsidRPr="00413B46">
        <w:t>EXAMPLE 2</w:t>
      </w:r>
      <w:r w:rsidRPr="00413B46">
        <w:tab/>
        <w:t xml:space="preserve">TPM2_HMAC_Start with parameters that result in TPM_ALG_NULL as the hash algorithm will returns TPM_RC_VALUE plus the parameter number. Since </w:t>
      </w:r>
      <w:r w:rsidRPr="00413B46">
        <w:rPr>
          <w:i/>
        </w:rPr>
        <w:t>hashAlg</w:t>
      </w:r>
      <w:r w:rsidRPr="00413B46">
        <w:t xml:space="preserve"> is the second parameter, </w:t>
      </w:r>
      <w:proofErr w:type="gramStart"/>
      <w:r w:rsidRPr="00413B46">
        <w:t>This</w:t>
      </w:r>
      <w:proofErr w:type="gramEnd"/>
      <w:r w:rsidRPr="00413B46">
        <w:t xml:space="preserve"> code results:</w:t>
      </w:r>
    </w:p>
    <w:p w:rsidR="00C53E66" w:rsidRPr="00413B46" w:rsidRDefault="00C53E66" w:rsidP="00C53E66">
      <w:pPr>
        <w:pStyle w:val="NOTE"/>
        <w:ind w:left="1800" w:firstLine="0"/>
      </w:pPr>
      <w:r w:rsidRPr="00413B46">
        <w:t>#define RC_HMAC_Start_hashAlg</w:t>
      </w:r>
      <w:r w:rsidRPr="00413B46">
        <w:tab/>
        <w:t>(TPM_RC_P + TPM_RC_2)</w:t>
      </w:r>
    </w:p>
    <w:p w:rsidR="00C53E66" w:rsidRPr="00413B46" w:rsidRDefault="00C53E66" w:rsidP="00C53E66">
      <w:pPr>
        <w:pStyle w:val="NOTE"/>
        <w:ind w:left="1800" w:firstLine="0"/>
      </w:pPr>
      <w:proofErr w:type="gramStart"/>
      <w:r w:rsidRPr="00413B46">
        <w:t>return</w:t>
      </w:r>
      <w:proofErr w:type="gramEnd"/>
      <w:r w:rsidRPr="00413B46">
        <w:t xml:space="preserve"> TPM_RCS_VALUE + RC_HMAC_Start_hashAlg;</w:t>
      </w:r>
    </w:p>
    <w:p w:rsidR="00C53E66" w:rsidRPr="00413B46" w:rsidRDefault="00C53E66" w:rsidP="00C53E66">
      <w:pPr>
        <w:pStyle w:val="Heading1"/>
        <w:pageBreakBefore w:val="0"/>
      </w:pPr>
      <w:bookmarkStart w:id="1499" w:name="_Ref311028140"/>
      <w:bookmarkStart w:id="1500" w:name="_Toc310935365"/>
      <w:bookmarkStart w:id="1501" w:name="_Toc380749464"/>
      <w:bookmarkStart w:id="1502" w:name="_Toc432773904"/>
      <w:bookmarkStart w:id="1503" w:name="_Toc443720762"/>
      <w:bookmarkStart w:id="1504" w:name="_Toc443576055"/>
      <w:bookmarkStart w:id="1505" w:name="_Toc473813773"/>
      <w:bookmarkStart w:id="1506" w:name="_Toc536440732"/>
      <w:bookmarkStart w:id="1507" w:name="_Toc24725405"/>
      <w:r w:rsidRPr="00413B46">
        <w:t>Command</w:t>
      </w:r>
      <w:bookmarkEnd w:id="1471"/>
      <w:bookmarkEnd w:id="1472"/>
      <w:bookmarkEnd w:id="1473"/>
      <w:bookmarkEnd w:id="1474"/>
      <w:bookmarkEnd w:id="1475"/>
      <w:bookmarkEnd w:id="1476"/>
      <w:bookmarkEnd w:id="1477"/>
      <w:bookmarkEnd w:id="1478"/>
      <w:bookmarkEnd w:id="1479"/>
      <w:bookmarkEnd w:id="1480"/>
      <w:bookmarkEnd w:id="1481"/>
      <w:r w:rsidRPr="00413B46">
        <w:t xml:space="preserve"> Processing</w:t>
      </w:r>
      <w:bookmarkEnd w:id="1482"/>
      <w:bookmarkEnd w:id="1499"/>
      <w:bookmarkEnd w:id="1500"/>
      <w:bookmarkEnd w:id="1501"/>
      <w:bookmarkEnd w:id="1502"/>
      <w:bookmarkEnd w:id="1503"/>
      <w:bookmarkEnd w:id="1504"/>
      <w:bookmarkEnd w:id="1505"/>
      <w:bookmarkEnd w:id="1506"/>
      <w:bookmarkEnd w:id="1507"/>
    </w:p>
    <w:p w:rsidR="00C53E66" w:rsidRPr="00413B46" w:rsidRDefault="00C53E66" w:rsidP="00C53E66">
      <w:pPr>
        <w:pStyle w:val="Heading2"/>
        <w:ind w:left="634" w:hanging="634"/>
      </w:pPr>
      <w:bookmarkStart w:id="1508" w:name="_Toc310935366"/>
      <w:bookmarkStart w:id="1509" w:name="_Toc380749465"/>
      <w:bookmarkStart w:id="1510" w:name="_Toc432773905"/>
      <w:bookmarkStart w:id="1511" w:name="_Toc443720763"/>
      <w:bookmarkStart w:id="1512" w:name="_Toc443576056"/>
      <w:bookmarkStart w:id="1513" w:name="_Toc473813774"/>
      <w:bookmarkStart w:id="1514" w:name="_Toc536440733"/>
      <w:bookmarkStart w:id="1515" w:name="_Toc24725406"/>
      <w:r w:rsidRPr="00413B46">
        <w:t>Introduction</w:t>
      </w:r>
      <w:bookmarkEnd w:id="1508"/>
      <w:bookmarkEnd w:id="1509"/>
      <w:bookmarkEnd w:id="1510"/>
      <w:bookmarkEnd w:id="1511"/>
      <w:bookmarkEnd w:id="1512"/>
      <w:bookmarkEnd w:id="1513"/>
      <w:bookmarkEnd w:id="1514"/>
      <w:bookmarkEnd w:id="1515"/>
    </w:p>
    <w:p w:rsidR="00C53E66" w:rsidRPr="00413B46" w:rsidRDefault="00C53E66" w:rsidP="00C53E66">
      <w:pPr>
        <w:pStyle w:val="BodyText"/>
      </w:pPr>
      <w:r w:rsidRPr="00413B46">
        <w:t>This clause defines the command validations that are required of any implementation and the response code returned if the indicated check fails. Unless stated otherwise, the order of the checks is not normative and different TPM may give different responses when a command has multiple errors.</w:t>
      </w:r>
    </w:p>
    <w:p w:rsidR="00C53E66" w:rsidRPr="00413B46" w:rsidRDefault="00C53E66" w:rsidP="00C53E66">
      <w:pPr>
        <w:pStyle w:val="BodyText"/>
      </w:pPr>
      <w:r w:rsidRPr="00413B46">
        <w:t>In the description below, some statements that describe a check may be followed by a response code in parentheses. This is the normative response code should the indicated check fail. A normative response code may also be included in the statement.</w:t>
      </w:r>
    </w:p>
    <w:p w:rsidR="00C53E66" w:rsidRPr="00413B46" w:rsidRDefault="00C53E66" w:rsidP="00C53E66">
      <w:pPr>
        <w:pStyle w:val="Heading2"/>
        <w:ind w:left="634" w:hanging="634"/>
      </w:pPr>
      <w:bookmarkStart w:id="1516" w:name="_Toc310935367"/>
      <w:bookmarkStart w:id="1517" w:name="_Toc380749466"/>
      <w:bookmarkStart w:id="1518" w:name="_Toc432773906"/>
      <w:bookmarkStart w:id="1519" w:name="_Toc443720764"/>
      <w:bookmarkStart w:id="1520" w:name="_Toc443576057"/>
      <w:bookmarkStart w:id="1521" w:name="_Toc473813775"/>
      <w:bookmarkStart w:id="1522" w:name="_Toc536440734"/>
      <w:bookmarkStart w:id="1523" w:name="_Toc24725407"/>
      <w:r w:rsidRPr="00413B46">
        <w:t>Command Header Validation</w:t>
      </w:r>
      <w:bookmarkEnd w:id="1516"/>
      <w:bookmarkEnd w:id="1517"/>
      <w:bookmarkEnd w:id="1518"/>
      <w:bookmarkEnd w:id="1519"/>
      <w:bookmarkEnd w:id="1520"/>
      <w:bookmarkEnd w:id="1521"/>
      <w:bookmarkEnd w:id="1522"/>
      <w:bookmarkEnd w:id="1523"/>
    </w:p>
    <w:p w:rsidR="00C53E66" w:rsidRPr="00413B46" w:rsidRDefault="00C53E66" w:rsidP="00C53E66">
      <w:pPr>
        <w:pStyle w:val="BodyText"/>
      </w:pPr>
      <w:r w:rsidRPr="00413B46">
        <w:t>Before a TPM may begin the actions associated with a command, a set of command format and consistency checks shall be performed. These checks are listed below and should be performed in the indicated order.</w:t>
      </w:r>
    </w:p>
    <w:p w:rsidR="00C53E66" w:rsidRPr="00413B46" w:rsidRDefault="00C53E66" w:rsidP="00C53E66">
      <w:pPr>
        <w:pStyle w:val="ListNumber"/>
      </w:pPr>
      <w:r w:rsidRPr="00413B46">
        <w:t>The TPM shall successfully unmarshal a TPMI_ST_COMMAND_TAG and verify that it is either TPM_ST_SESSIONS or TPM_ST_NO_SESSIONS (TPM_RC_BAD_TAG).</w:t>
      </w:r>
    </w:p>
    <w:p w:rsidR="00C53E66" w:rsidRPr="00413B46" w:rsidRDefault="00C53E66" w:rsidP="00C53E66">
      <w:pPr>
        <w:pStyle w:val="ListNumber"/>
      </w:pPr>
      <w:r w:rsidRPr="00413B46">
        <w:lastRenderedPageBreak/>
        <w:t xml:space="preserve">The TPM shall successfully unmarshal a UINT32 as the </w:t>
      </w:r>
      <w:r w:rsidRPr="00413B46">
        <w:rPr>
          <w:i/>
        </w:rPr>
        <w:t>commandSize</w:t>
      </w:r>
      <w:r w:rsidRPr="00413B46">
        <w:t xml:space="preserve">. If the TPM has an interface buffer that is loaded by some hardware process, the number of octets in the input buffer for the command reported by the hardware process shall exactly match the value in </w:t>
      </w:r>
      <w:r w:rsidRPr="00413B46">
        <w:rPr>
          <w:i/>
        </w:rPr>
        <w:t>commandSize</w:t>
      </w:r>
      <w:r w:rsidRPr="00413B46">
        <w:t xml:space="preserve"> (TPM_RC_COMMAND_SIZE).</w:t>
      </w:r>
    </w:p>
    <w:p w:rsidR="00C53E66" w:rsidRPr="00413B46" w:rsidRDefault="00C53E66" w:rsidP="00C53E66">
      <w:pPr>
        <w:pStyle w:val="NOTE"/>
        <w:ind w:left="1800"/>
      </w:pPr>
      <w:r w:rsidRPr="00413B46">
        <w:t xml:space="preserve">NOTE </w:t>
      </w:r>
      <w:r w:rsidRPr="00413B46">
        <w:tab/>
        <w:t>A TPM may have direct access to system memory and unmarshal directly from that memory.</w:t>
      </w:r>
    </w:p>
    <w:p w:rsidR="00C53E66" w:rsidRPr="00413B46" w:rsidRDefault="00C53E66" w:rsidP="00C53E66">
      <w:pPr>
        <w:pStyle w:val="ListNumber"/>
      </w:pPr>
      <w:r w:rsidRPr="00413B46">
        <w:t>The TPM shall successfully unmarshal a TPM_CC and verify that the command is implemented (TPM_RC_COMMAND_CODE).</w:t>
      </w:r>
    </w:p>
    <w:p w:rsidR="00C53E66" w:rsidRPr="00413B46" w:rsidRDefault="00C53E66" w:rsidP="00C53E66">
      <w:pPr>
        <w:pStyle w:val="Heading2"/>
        <w:ind w:left="634" w:hanging="634"/>
      </w:pPr>
      <w:bookmarkStart w:id="1524" w:name="_Toc310935368"/>
      <w:bookmarkStart w:id="1525" w:name="_Toc380749467"/>
      <w:bookmarkStart w:id="1526" w:name="_Toc432773907"/>
      <w:bookmarkStart w:id="1527" w:name="_Toc443720765"/>
      <w:bookmarkStart w:id="1528" w:name="_Toc443576058"/>
      <w:bookmarkStart w:id="1529" w:name="_Toc473813776"/>
      <w:bookmarkStart w:id="1530" w:name="_Toc536440735"/>
      <w:bookmarkStart w:id="1531" w:name="_Toc24725408"/>
      <w:r w:rsidRPr="00413B46">
        <w:t>Mode Checks</w:t>
      </w:r>
      <w:bookmarkEnd w:id="1524"/>
      <w:bookmarkEnd w:id="1525"/>
      <w:bookmarkEnd w:id="1526"/>
      <w:bookmarkEnd w:id="1527"/>
      <w:bookmarkEnd w:id="1528"/>
      <w:bookmarkEnd w:id="1529"/>
      <w:bookmarkEnd w:id="1530"/>
      <w:bookmarkEnd w:id="1531"/>
    </w:p>
    <w:p w:rsidR="00C53E66" w:rsidRPr="00413B46" w:rsidRDefault="00C53E66" w:rsidP="00C53E66">
      <w:pPr>
        <w:pStyle w:val="BodyText"/>
      </w:pPr>
      <w:r w:rsidRPr="00413B46">
        <w:t>The following mode checks shall be performed in the order listed:</w:t>
      </w:r>
    </w:p>
    <w:p w:rsidR="00C53E66" w:rsidRPr="00413B46" w:rsidRDefault="00C53E66" w:rsidP="00015772">
      <w:pPr>
        <w:pStyle w:val="ListNumber"/>
        <w:keepNext/>
        <w:numPr>
          <w:ilvl w:val="0"/>
          <w:numId w:val="7"/>
        </w:numPr>
      </w:pPr>
      <w:r w:rsidRPr="00413B46">
        <w:t xml:space="preserve">If the TPM is in Failure mode, then the </w:t>
      </w:r>
      <w:r w:rsidRPr="00413B46">
        <w:rPr>
          <w:i/>
        </w:rPr>
        <w:t>commandCode</w:t>
      </w:r>
      <w:r w:rsidRPr="00413B46">
        <w:t xml:space="preserve"> is TPM_CC_GetTestResult or TPM_CC_GetCapability (TPM_RC_FAILURE) and the command </w:t>
      </w:r>
      <w:r w:rsidRPr="00413B46">
        <w:rPr>
          <w:i/>
        </w:rPr>
        <w:t>tag</w:t>
      </w:r>
      <w:r w:rsidRPr="00413B46">
        <w:t xml:space="preserve"> is TPM_ST_NO_SESSIONS (TPM_RC_FAILURE).</w:t>
      </w:r>
    </w:p>
    <w:p w:rsidR="00C53E66" w:rsidRPr="00413B46" w:rsidRDefault="00C53E66" w:rsidP="00C53E66">
      <w:pPr>
        <w:pStyle w:val="NOTE"/>
        <w:keepNext/>
        <w:ind w:left="1800"/>
      </w:pPr>
      <w:r w:rsidRPr="00413B46">
        <w:t>NOTE 1</w:t>
      </w:r>
      <w:r w:rsidRPr="00413B46">
        <w:tab/>
        <w:t>In Failure mode, the TPM has no cryptographic capability and processing of sessions is not supported.</w:t>
      </w:r>
    </w:p>
    <w:p w:rsidR="00C53E66" w:rsidRPr="00413B46" w:rsidRDefault="00C53E66" w:rsidP="00C53E66">
      <w:pPr>
        <w:pStyle w:val="ListNumber"/>
        <w:keepNext/>
      </w:pPr>
      <w:r w:rsidRPr="00413B46">
        <w:t xml:space="preserve">The TPM is in Field Upgrade mode (FUM), the </w:t>
      </w:r>
      <w:r w:rsidRPr="00413B46">
        <w:rPr>
          <w:i/>
        </w:rPr>
        <w:t>commandCode</w:t>
      </w:r>
      <w:r w:rsidRPr="00413B46">
        <w:t xml:space="preserve"> is TPM_CC_FieldUpgradeData (TPM_RC_UPGRADE).</w:t>
      </w:r>
    </w:p>
    <w:p w:rsidR="00C53E66" w:rsidRPr="00413B46" w:rsidRDefault="00C53E66" w:rsidP="00C53E66">
      <w:pPr>
        <w:pStyle w:val="ListNumber"/>
        <w:keepNext/>
      </w:pPr>
      <w:r w:rsidRPr="00413B46">
        <w:t>If the TPM has not been initialized (TPM2_</w:t>
      </w:r>
      <w:proofErr w:type="gramStart"/>
      <w:r w:rsidRPr="00413B46">
        <w:t>Startup(</w:t>
      </w:r>
      <w:proofErr w:type="gramEnd"/>
      <w:r w:rsidRPr="00413B46">
        <w:t xml:space="preserve">)), then the </w:t>
      </w:r>
      <w:r w:rsidRPr="00413B46">
        <w:rPr>
          <w:i/>
        </w:rPr>
        <w:t>commandCode</w:t>
      </w:r>
      <w:r w:rsidRPr="00413B46">
        <w:t xml:space="preserve"> is TPM_CC_Startup (TPM_RC_INITIALIZE).</w:t>
      </w:r>
    </w:p>
    <w:p w:rsidR="00C53E66" w:rsidRPr="00413B46" w:rsidRDefault="00C53E66" w:rsidP="00C53E66">
      <w:pPr>
        <w:pStyle w:val="NOTE"/>
        <w:keepNext/>
        <w:ind w:left="1800"/>
      </w:pPr>
      <w:r w:rsidRPr="00413B46">
        <w:t>NOTE 2</w:t>
      </w:r>
      <w:r w:rsidRPr="00413B46">
        <w:tab/>
        <w:t>The TPM may enter Failure mode during _TPM_Init processing, before TPM2_</w:t>
      </w:r>
      <w:proofErr w:type="gramStart"/>
      <w:r w:rsidRPr="00413B46">
        <w:t>Startup(</w:t>
      </w:r>
      <w:proofErr w:type="gramEnd"/>
      <w:r w:rsidRPr="00413B46">
        <w:t>). Since the platform firmware cannot know that the TPM is in Failure mode without accessing it, and since the first command is required to be TPM2_</w:t>
      </w:r>
      <w:proofErr w:type="gramStart"/>
      <w:r w:rsidRPr="00413B46">
        <w:t>Startup(</w:t>
      </w:r>
      <w:proofErr w:type="gramEnd"/>
      <w:r w:rsidRPr="00413B46">
        <w:t>), the expected sequence will be that platform firmware (the CRTM) will issue TPM2_Startup() and receive TPM_RC_FAILURE indicating that the TPM is in Failure mode.</w:t>
      </w:r>
    </w:p>
    <w:p w:rsidR="00C53E66" w:rsidRPr="00413B46" w:rsidRDefault="00C53E66" w:rsidP="00C53E66">
      <w:pPr>
        <w:pStyle w:val="NOTE"/>
        <w:ind w:left="1800" w:firstLine="0"/>
      </w:pPr>
      <w:r w:rsidRPr="00413B46">
        <w:t>There may be failures where a TPM cannot record that it received TPM2_</w:t>
      </w:r>
      <w:proofErr w:type="gramStart"/>
      <w:r w:rsidRPr="00413B46">
        <w:t>Startup(</w:t>
      </w:r>
      <w:proofErr w:type="gramEnd"/>
      <w:r w:rsidRPr="00413B46">
        <w:t>). In those cases, a TPM in failure mode may process TPM2_</w:t>
      </w:r>
      <w:proofErr w:type="gramStart"/>
      <w:r w:rsidRPr="00413B46">
        <w:t>GetTestResult(</w:t>
      </w:r>
      <w:proofErr w:type="gramEnd"/>
      <w:r w:rsidRPr="00413B46">
        <w:t>), TPM2_GetCapability(), or the field upgrade commands. As a side effect, that TPM may process TPM2_</w:t>
      </w:r>
      <w:proofErr w:type="gramStart"/>
      <w:r w:rsidRPr="00413B46">
        <w:t>GetTestResult(</w:t>
      </w:r>
      <w:proofErr w:type="gramEnd"/>
      <w:r w:rsidRPr="00413B46">
        <w:t>), TPM2_GetCapability() or the field upgrade commands before TPM2_Startup().</w:t>
      </w:r>
    </w:p>
    <w:p w:rsidR="00C53E66" w:rsidRPr="00413B46" w:rsidRDefault="00C53E66" w:rsidP="00C53E66">
      <w:pPr>
        <w:pStyle w:val="NOTE"/>
        <w:ind w:left="1800" w:firstLine="0"/>
      </w:pPr>
      <w:r w:rsidRPr="00413B46">
        <w:t>This is a corner case exception to the rule that TPM2_</w:t>
      </w:r>
      <w:proofErr w:type="gramStart"/>
      <w:r w:rsidRPr="00413B46">
        <w:t>Startup(</w:t>
      </w:r>
      <w:proofErr w:type="gramEnd"/>
      <w:r w:rsidRPr="00413B46">
        <w:t>) must be the first command.</w:t>
      </w:r>
    </w:p>
    <w:p w:rsidR="00C53E66" w:rsidRPr="00413B46" w:rsidRDefault="00C53E66" w:rsidP="00C53E66">
      <w:pPr>
        <w:pStyle w:val="BodyText"/>
      </w:pPr>
      <w:r w:rsidRPr="00413B46">
        <w:t>The mode checks may be performed before or after the command header validation.</w:t>
      </w:r>
    </w:p>
    <w:p w:rsidR="00C53E66" w:rsidRPr="00413B46" w:rsidRDefault="00C53E66" w:rsidP="00C53E66">
      <w:pPr>
        <w:pStyle w:val="Heading2"/>
        <w:ind w:left="432" w:hanging="432"/>
      </w:pPr>
      <w:bookmarkStart w:id="1532" w:name="_Toc310935369"/>
      <w:bookmarkStart w:id="1533" w:name="_Toc380749468"/>
      <w:bookmarkStart w:id="1534" w:name="_Toc432773908"/>
      <w:bookmarkStart w:id="1535" w:name="_Toc443720766"/>
      <w:bookmarkStart w:id="1536" w:name="_Toc443576059"/>
      <w:bookmarkStart w:id="1537" w:name="_Toc473813777"/>
      <w:bookmarkStart w:id="1538" w:name="_Toc536440736"/>
      <w:bookmarkStart w:id="1539" w:name="_Toc24725409"/>
      <w:r w:rsidRPr="00413B46">
        <w:t>Handle Area Validation</w:t>
      </w:r>
      <w:bookmarkEnd w:id="1532"/>
      <w:bookmarkEnd w:id="1533"/>
      <w:bookmarkEnd w:id="1534"/>
      <w:bookmarkEnd w:id="1535"/>
      <w:bookmarkEnd w:id="1536"/>
      <w:bookmarkEnd w:id="1537"/>
      <w:bookmarkEnd w:id="1538"/>
      <w:bookmarkEnd w:id="1539"/>
    </w:p>
    <w:p w:rsidR="00C53E66" w:rsidRPr="00413B46" w:rsidRDefault="00C53E66" w:rsidP="00C53E66">
      <w:pPr>
        <w:pStyle w:val="BodyText"/>
      </w:pPr>
      <w:r w:rsidRPr="00413B46">
        <w:t>After successfully unmarshaling and validating the command header, the TPM shall perform the following checks on the handles and sessions. These checks may be performed in any order.</w:t>
      </w:r>
    </w:p>
    <w:p w:rsidR="00C53E66" w:rsidRPr="00413B46" w:rsidRDefault="00C53E66" w:rsidP="00413B46">
      <w:pPr>
        <w:pStyle w:val="NOTE"/>
      </w:pPr>
      <w:r w:rsidRPr="00413B46">
        <w:t>NOTE 1</w:t>
      </w:r>
      <w:r w:rsidRPr="00413B46">
        <w:tab/>
        <w:t>A TPM is required to perform the handle area validation before the authorization checks because an authorization cannot be performed unless the authorization values and attributes for the referenced entity are known by the TPM. For them to be known, the referenced entity must be in the TPM and accessible.</w:t>
      </w:r>
    </w:p>
    <w:p w:rsidR="00C53E66" w:rsidRPr="00413B46" w:rsidRDefault="00C53E66" w:rsidP="00015772">
      <w:pPr>
        <w:pStyle w:val="ListNumber"/>
        <w:numPr>
          <w:ilvl w:val="0"/>
          <w:numId w:val="8"/>
        </w:numPr>
      </w:pPr>
      <w:bookmarkStart w:id="1540" w:name="_Ref307565898"/>
      <w:r w:rsidRPr="00413B46">
        <w:t>The TPM shall successfully unmarshal the number of handles required by the command and validate that the value of the handle is consistent with the command syntax. If not, the TPM shall return TPM_RC_VALUE.</w:t>
      </w:r>
      <w:bookmarkEnd w:id="1540"/>
    </w:p>
    <w:p w:rsidR="00C53E66" w:rsidRPr="00413B46" w:rsidRDefault="00C53E66" w:rsidP="00C53E66">
      <w:pPr>
        <w:pStyle w:val="NOTE"/>
        <w:ind w:left="1800"/>
      </w:pPr>
      <w:r w:rsidRPr="00413B46">
        <w:t>NOTE 2</w:t>
      </w:r>
      <w:r w:rsidRPr="00413B46">
        <w:tab/>
        <w:t>The TPM may unmarshal a handle and validate that it references an entity on the TPM before unmarshaling a subsequent handle.</w:t>
      </w:r>
    </w:p>
    <w:p w:rsidR="00C53E66" w:rsidRPr="00413B46" w:rsidRDefault="00C53E66" w:rsidP="00C53E66">
      <w:pPr>
        <w:pStyle w:val="NOTE"/>
        <w:ind w:left="1800"/>
      </w:pPr>
      <w:r w:rsidRPr="00413B46">
        <w:t>NOTE 3</w:t>
      </w:r>
      <w:r w:rsidRPr="00413B46">
        <w:tab/>
        <w:t>If the submitted command contains fewer handles than required by the syntax of the command, the TPM may continue to read into the next area and attempt to interpret the data as a handle.</w:t>
      </w:r>
    </w:p>
    <w:p w:rsidR="00C53E66" w:rsidRPr="00413B46" w:rsidRDefault="00C53E66" w:rsidP="00C53E66">
      <w:pPr>
        <w:pStyle w:val="ListNumber"/>
      </w:pPr>
      <w:r w:rsidRPr="00413B46">
        <w:lastRenderedPageBreak/>
        <w:t>For all handles in the handle area of the command, the TPM will validate that the referenced entity is present in the TPM.</w:t>
      </w:r>
    </w:p>
    <w:p w:rsidR="00C53E66" w:rsidRPr="00413B46" w:rsidRDefault="00C53E66" w:rsidP="00C53E66">
      <w:pPr>
        <w:pStyle w:val="ListNumber2"/>
      </w:pPr>
      <w:r w:rsidRPr="00413B46">
        <w:t>If the handle references a transient object, the handle shall reference a loaded object (TPM_RC_REFERENCE_H0 + N where N is the number of the handle in the command).</w:t>
      </w:r>
    </w:p>
    <w:p w:rsidR="00C53E66" w:rsidRPr="00413B46" w:rsidRDefault="00C53E66" w:rsidP="00C53E66">
      <w:pPr>
        <w:pStyle w:val="NOTE"/>
        <w:ind w:left="2160"/>
      </w:pPr>
      <w:r w:rsidRPr="00413B46">
        <w:t>NOTE 4</w:t>
      </w:r>
      <w:r w:rsidRPr="00413B46">
        <w:tab/>
        <w:t>If the hierarchy for a transient object is disabled, then the transient objects will be flushed so this check will fail.</w:t>
      </w:r>
    </w:p>
    <w:p w:rsidR="00C53E66" w:rsidRPr="00413B46" w:rsidRDefault="00C53E66" w:rsidP="00C53E66">
      <w:pPr>
        <w:pStyle w:val="ListNumber2"/>
      </w:pPr>
      <w:r w:rsidRPr="00413B46">
        <w:t>If the handle references a persistent object, then</w:t>
      </w:r>
    </w:p>
    <w:p w:rsidR="00C53E66" w:rsidRPr="00413B46" w:rsidRDefault="00C53E66" w:rsidP="001842FF">
      <w:pPr>
        <w:pStyle w:val="ListNumber3"/>
      </w:pPr>
      <w:r w:rsidRPr="00413B46">
        <w:t>the hierarchy associated with the object (platform or storage, based on the handle value) is enabled (TPM_RC_HANDLE);</w:t>
      </w:r>
    </w:p>
    <w:p w:rsidR="00C53E66" w:rsidRPr="00413B46" w:rsidRDefault="00C53E66">
      <w:pPr>
        <w:pStyle w:val="ListNumber3"/>
      </w:pPr>
      <w:r w:rsidRPr="00413B46">
        <w:t>the handle shall reference a persistent object that is currently in TPM non-volatile memory (TPM_RC_HANDLE);</w:t>
      </w:r>
    </w:p>
    <w:p w:rsidR="00C53E66" w:rsidRPr="00413B46" w:rsidRDefault="00C53E66">
      <w:pPr>
        <w:pStyle w:val="ListNumber3"/>
      </w:pPr>
      <w:r w:rsidRPr="00413B46">
        <w:t>if the handle references a persistent object that is associated with the endorsement hierarchy, that the endorsement hierarchy is not disabled (TPM_RC_HANDLE); and</w:t>
      </w:r>
    </w:p>
    <w:p w:rsidR="00C53E66" w:rsidRPr="00413B46" w:rsidRDefault="00C53E66" w:rsidP="00C53E66">
      <w:pPr>
        <w:pStyle w:val="NOTE"/>
        <w:ind w:left="2520"/>
      </w:pPr>
      <w:r w:rsidRPr="00413B46">
        <w:t xml:space="preserve">NOTE 5 </w:t>
      </w:r>
      <w:r w:rsidRPr="00413B46">
        <w:tab/>
        <w:t>The reference implementation keeps an internal attribute, passed down from a primary key to its descendents, indicating the object's hierarchy.</w:t>
      </w:r>
    </w:p>
    <w:p w:rsidR="00C53E66" w:rsidRPr="00413B46" w:rsidRDefault="00C53E66" w:rsidP="001842FF">
      <w:pPr>
        <w:pStyle w:val="ListNumber3"/>
      </w:pPr>
      <w:proofErr w:type="gramStart"/>
      <w:r w:rsidRPr="00413B46">
        <w:t>if</w:t>
      </w:r>
      <w:proofErr w:type="gramEnd"/>
      <w:r w:rsidRPr="00413B46">
        <w:t xml:space="preserve"> the TPM implementation moves a persistent object to RAM for command processing then sufficient RAM space is available (TPM_RC_OBJECT_MEMORY).</w:t>
      </w:r>
    </w:p>
    <w:p w:rsidR="00C53E66" w:rsidRPr="00413B46" w:rsidRDefault="00C53E66" w:rsidP="00C53E66">
      <w:pPr>
        <w:pStyle w:val="ListNumber2"/>
      </w:pPr>
      <w:r w:rsidRPr="00413B46">
        <w:t>If the handle references an NV Index, then</w:t>
      </w:r>
    </w:p>
    <w:p w:rsidR="00C53E66" w:rsidRPr="00413B46" w:rsidRDefault="00C53E66" w:rsidP="001842FF">
      <w:pPr>
        <w:pStyle w:val="ListNumber3"/>
      </w:pPr>
      <w:r w:rsidRPr="00413B46">
        <w:t>an Index exists that corresponds to the handle (TPM_RC_HANDLE); and</w:t>
      </w:r>
    </w:p>
    <w:p w:rsidR="00C53E66" w:rsidRPr="00413B46" w:rsidRDefault="00C53E66">
      <w:pPr>
        <w:pStyle w:val="ListNumber3"/>
      </w:pPr>
      <w:proofErr w:type="gramStart"/>
      <w:r w:rsidRPr="00413B46">
        <w:t>the</w:t>
      </w:r>
      <w:proofErr w:type="gramEnd"/>
      <w:r w:rsidRPr="00413B46">
        <w:t xml:space="preserve"> hierarchy associated with the existing NV Index is not disabled (TPM_RC_HANDLE).</w:t>
      </w:r>
    </w:p>
    <w:p w:rsidR="00C53E66" w:rsidRPr="00413B46" w:rsidRDefault="00C53E66">
      <w:pPr>
        <w:pStyle w:val="ListNumber3"/>
      </w:pPr>
      <w:r w:rsidRPr="00413B46">
        <w:t>If the command requires write access to the index data then TPMA_NV_WRITELOCKED is not SET (TPM_RC_</w:t>
      </w:r>
      <w:r w:rsidR="0056526B" w:rsidRPr="00413B46">
        <w:t>NV_</w:t>
      </w:r>
      <w:r w:rsidRPr="00413B46">
        <w:t>LOCKED)</w:t>
      </w:r>
    </w:p>
    <w:p w:rsidR="00C53E66" w:rsidRPr="00413B46" w:rsidRDefault="00C53E66">
      <w:pPr>
        <w:pStyle w:val="ListNumber3"/>
      </w:pPr>
      <w:r w:rsidRPr="00413B46">
        <w:t>If the command requires read access to the index data then TPMA_NV_READLOCKED is not SET (TPM_RC_</w:t>
      </w:r>
      <w:r w:rsidR="0056526B" w:rsidRPr="00413B46">
        <w:t>NV_</w:t>
      </w:r>
      <w:r w:rsidRPr="00413B46">
        <w:t>LOCKED)</w:t>
      </w:r>
    </w:p>
    <w:p w:rsidR="00C53E66" w:rsidRPr="00413B46" w:rsidRDefault="00C53E66" w:rsidP="00C53E66">
      <w:pPr>
        <w:pStyle w:val="ListNumber2"/>
      </w:pPr>
      <w:r w:rsidRPr="00413B46">
        <w:t>If the handle references a session, then the session context shall be present in TPM memory (TPM_RC_REFERENCE_H0 + N).</w:t>
      </w:r>
    </w:p>
    <w:p w:rsidR="00C53E66" w:rsidRPr="00413B46" w:rsidRDefault="00C53E66" w:rsidP="00C53E66">
      <w:pPr>
        <w:pStyle w:val="ListNumber2"/>
      </w:pPr>
      <w:r w:rsidRPr="00413B46">
        <w:t>If the handle references a primary seed for a hierarchy (TPM_RH_ENDORSEMENT, TPM_RH_OWNER, or TPM_RH_PLATFORM) then the enable for the hierarchy is SET (TPM_RC_HIERARCHY).</w:t>
      </w:r>
    </w:p>
    <w:p w:rsidR="00C53E66" w:rsidRPr="00413B46" w:rsidRDefault="00C53E66" w:rsidP="00C53E66">
      <w:pPr>
        <w:pStyle w:val="ListNumber2"/>
      </w:pPr>
      <w:r w:rsidRPr="00413B46">
        <w:t>If the handle references a PCR, then the value is within the range of PCR supported by the TPM (TPM_RC_VALUE)</w:t>
      </w:r>
    </w:p>
    <w:p w:rsidR="00C53E66" w:rsidRPr="00413B46" w:rsidRDefault="00C53E66" w:rsidP="00C53E66">
      <w:pPr>
        <w:pStyle w:val="NOTE"/>
        <w:ind w:left="2160"/>
      </w:pPr>
      <w:r w:rsidRPr="00413B46">
        <w:t>NOTE 6</w:t>
      </w:r>
      <w:r w:rsidRPr="00413B46">
        <w:tab/>
        <w:t>In the reference implementation, this TPM_RC_VALUE is returned by the unmarshaling code for a TPMI_DH_PCR.</w:t>
      </w:r>
    </w:p>
    <w:p w:rsidR="00C53E66" w:rsidRPr="00413B46" w:rsidRDefault="00C53E66" w:rsidP="00C53E66">
      <w:pPr>
        <w:pStyle w:val="Heading2"/>
        <w:ind w:left="634" w:hanging="634"/>
      </w:pPr>
      <w:bookmarkStart w:id="1541" w:name="_Toc310935370"/>
      <w:bookmarkStart w:id="1542" w:name="_Toc380749469"/>
      <w:bookmarkStart w:id="1543" w:name="_Toc432773909"/>
      <w:bookmarkStart w:id="1544" w:name="_Toc443720767"/>
      <w:bookmarkStart w:id="1545" w:name="_Toc443576060"/>
      <w:bookmarkStart w:id="1546" w:name="_Toc473813778"/>
      <w:bookmarkStart w:id="1547" w:name="_Toc536440737"/>
      <w:bookmarkStart w:id="1548" w:name="_Toc24725410"/>
      <w:r w:rsidRPr="00413B46">
        <w:t>Session Area Validation</w:t>
      </w:r>
      <w:bookmarkEnd w:id="1541"/>
      <w:bookmarkEnd w:id="1542"/>
      <w:bookmarkEnd w:id="1543"/>
      <w:bookmarkEnd w:id="1544"/>
      <w:bookmarkEnd w:id="1545"/>
      <w:bookmarkEnd w:id="1546"/>
      <w:bookmarkEnd w:id="1547"/>
      <w:bookmarkEnd w:id="1548"/>
    </w:p>
    <w:p w:rsidR="00C53E66" w:rsidRPr="00413B46" w:rsidRDefault="00C53E66" w:rsidP="00015772">
      <w:pPr>
        <w:pStyle w:val="ListNumber"/>
        <w:numPr>
          <w:ilvl w:val="0"/>
          <w:numId w:val="9"/>
        </w:numPr>
      </w:pPr>
      <w:r w:rsidRPr="00413B46">
        <w:t>If the tag is TPM_ST_SESSIONS and the command requires TPM_ST_NO_SESSIONS, the TPM will return TPM_RC_AUTH_CONTEXT.</w:t>
      </w:r>
    </w:p>
    <w:p w:rsidR="00C53E66" w:rsidRPr="00413B46" w:rsidRDefault="00C53E66" w:rsidP="00015772">
      <w:pPr>
        <w:pStyle w:val="ListNumber"/>
        <w:numPr>
          <w:ilvl w:val="0"/>
          <w:numId w:val="9"/>
        </w:numPr>
      </w:pPr>
      <w:r w:rsidRPr="00413B46">
        <w:t>If the tag is TPM_ST_NO_SESSIONS and the command requires TPM_ST_SESSIONS, the TPM will return TPM_RC_AUTH_MISSING.</w:t>
      </w:r>
    </w:p>
    <w:p w:rsidR="00C53E66" w:rsidRPr="00413B46" w:rsidRDefault="00C53E66" w:rsidP="00C53E66">
      <w:pPr>
        <w:pStyle w:val="ListNumber"/>
      </w:pPr>
      <w:r w:rsidRPr="00413B46">
        <w:t xml:space="preserve">If the tag is TPM_ST_SESSIONS, the TPM will attempt to unmarshal an </w:t>
      </w:r>
      <w:r w:rsidRPr="00413B46">
        <w:rPr>
          <w:i/>
        </w:rPr>
        <w:t>authorizationSize</w:t>
      </w:r>
      <w:r w:rsidRPr="00413B46">
        <w:t xml:space="preserve"> and return TPM_RC_AUTHSIZE if the value is not within an acceptable range.</w:t>
      </w:r>
    </w:p>
    <w:p w:rsidR="00C53E66" w:rsidRPr="00413B46" w:rsidRDefault="00C53E66" w:rsidP="00C53E66">
      <w:pPr>
        <w:pStyle w:val="ListNumber2"/>
      </w:pPr>
      <w:r w:rsidRPr="00413B46">
        <w:t>The minimum value is (</w:t>
      </w:r>
      <w:proofErr w:type="gramStart"/>
      <w:r w:rsidRPr="00413B46">
        <w:t>sizeof(</w:t>
      </w:r>
      <w:proofErr w:type="gramEnd"/>
      <w:r w:rsidRPr="00413B46">
        <w:t>TPM_HANDLE) + sizeof(UINT16) + sizeof(TPMA_SESSION) + sizeof(UINT16)).</w:t>
      </w:r>
    </w:p>
    <w:p w:rsidR="00C53E66" w:rsidRPr="00413B46" w:rsidRDefault="00C53E66" w:rsidP="00C53E66">
      <w:pPr>
        <w:pStyle w:val="ListNumber2"/>
      </w:pPr>
      <w:r w:rsidRPr="00413B46">
        <w:lastRenderedPageBreak/>
        <w:t>The maximum value of authorizationSize is equal to commandSize – (</w:t>
      </w:r>
      <w:proofErr w:type="gramStart"/>
      <w:r w:rsidRPr="00413B46">
        <w:t>sizeof(</w:t>
      </w:r>
      <w:proofErr w:type="gramEnd"/>
      <w:r w:rsidRPr="00413B46">
        <w:t xml:space="preserve">TPM_ST) + sizeof(UINT32) + sizeof(TPM_CC) + (N * sizeof(TPM_HANDLE)) + sizeof(UINT32)) where N is the number of handles associated with the </w:t>
      </w:r>
      <w:r w:rsidRPr="00413B46">
        <w:rPr>
          <w:i/>
        </w:rPr>
        <w:t>commandCode</w:t>
      </w:r>
      <w:r w:rsidRPr="00413B46">
        <w:t xml:space="preserve"> and may be zero.</w:t>
      </w:r>
    </w:p>
    <w:p w:rsidR="00C53E66" w:rsidRPr="00413B46" w:rsidRDefault="00C53E66" w:rsidP="00C53E66">
      <w:pPr>
        <w:pStyle w:val="NOTE"/>
        <w:ind w:left="2160"/>
      </w:pPr>
      <w:r w:rsidRPr="00413B46">
        <w:t>NOTE 1</w:t>
      </w:r>
      <w:r w:rsidRPr="00413B46">
        <w:tab/>
        <w:t>(</w:t>
      </w:r>
      <w:proofErr w:type="gramStart"/>
      <w:r w:rsidRPr="00413B46">
        <w:t>sizeof(</w:t>
      </w:r>
      <w:proofErr w:type="gramEnd"/>
      <w:r w:rsidRPr="00413B46">
        <w:t>TPM_ST) + sizeof(UINT32) + sizeof(TPM_CC)) is the size of a command header. The last UINT32 contains the authorizationSize octets, which are not counted as being in the authorization session area.</w:t>
      </w:r>
    </w:p>
    <w:p w:rsidR="00C53E66" w:rsidRPr="00413B46" w:rsidRDefault="00C53E66" w:rsidP="00C53E66">
      <w:pPr>
        <w:pStyle w:val="ListNumber"/>
      </w:pPr>
      <w:r w:rsidRPr="00413B46">
        <w:t>The TPM will unmarshal the authorization sessions and perform the following validations:</w:t>
      </w:r>
    </w:p>
    <w:p w:rsidR="00C53E66" w:rsidRPr="00413B46" w:rsidRDefault="00C53E66" w:rsidP="00C53E66">
      <w:pPr>
        <w:pStyle w:val="ListNumber2"/>
      </w:pPr>
      <w:r w:rsidRPr="00413B46">
        <w:t>If the session handle is not a handle for an HMAC session, a handle for a policy session, or, TPM_RS_PW then the TPM shall return TPM_RC_HANDLE.</w:t>
      </w:r>
    </w:p>
    <w:p w:rsidR="00C53E66" w:rsidRPr="00413B46" w:rsidRDefault="00C53E66" w:rsidP="00C53E66">
      <w:pPr>
        <w:pStyle w:val="ListNumber2"/>
      </w:pPr>
      <w:r w:rsidRPr="00413B46">
        <w:t>If the session is not loaded, the TPM will return the warning TPM_RC_REFERENCE_S0 + N where N is the number of the session. The first session is session zero, N = 0.</w:t>
      </w:r>
    </w:p>
    <w:p w:rsidR="00C53E66" w:rsidRPr="00413B46" w:rsidRDefault="00C53E66" w:rsidP="00C53E66">
      <w:pPr>
        <w:pStyle w:val="NOTE"/>
        <w:ind w:left="2160"/>
      </w:pPr>
      <w:r w:rsidRPr="00413B46">
        <w:t>NOTE 2</w:t>
      </w:r>
      <w:r w:rsidRPr="00413B46">
        <w:tab/>
        <w:t>If the HMAC and policy session contexts use the same memory, the type of the context must match the type of the handle.</w:t>
      </w:r>
    </w:p>
    <w:p w:rsidR="00C53E66" w:rsidRPr="00413B46" w:rsidRDefault="00C53E66" w:rsidP="00C53E66">
      <w:pPr>
        <w:pStyle w:val="ListNumber2"/>
      </w:pPr>
      <w:r w:rsidRPr="00413B46">
        <w:t xml:space="preserve">If the maximum allowed number of sessions have been unmarshaled and fewer octets than indicated in </w:t>
      </w:r>
      <w:r w:rsidRPr="00413B46">
        <w:rPr>
          <w:i/>
        </w:rPr>
        <w:t>authorizationSize</w:t>
      </w:r>
      <w:r w:rsidRPr="00413B46">
        <w:t xml:space="preserve"> were unmarshaled (that is, </w:t>
      </w:r>
      <w:r w:rsidRPr="00413B46">
        <w:rPr>
          <w:i/>
        </w:rPr>
        <w:t>authorizationSize</w:t>
      </w:r>
      <w:r w:rsidRPr="00413B46">
        <w:t xml:space="preserve"> is too large), the TPM shall return TPM_RC_AUTHSIZE.</w:t>
      </w:r>
    </w:p>
    <w:p w:rsidR="00C53E66" w:rsidRPr="00413B46" w:rsidRDefault="00C53E66" w:rsidP="00C53E66">
      <w:pPr>
        <w:pStyle w:val="ListNumber2"/>
        <w:keepNext/>
      </w:pPr>
      <w:r w:rsidRPr="00413B46">
        <w:t>The consistency of the authorization session attributes is checked.</w:t>
      </w:r>
    </w:p>
    <w:p w:rsidR="00C53E66" w:rsidRPr="00413B46" w:rsidRDefault="00C53E66" w:rsidP="00DE7E2B">
      <w:pPr>
        <w:pStyle w:val="ListNumber3"/>
      </w:pPr>
      <w:r w:rsidRPr="00413B46">
        <w:t>Only one session is allowed for:</w:t>
      </w:r>
    </w:p>
    <w:p w:rsidR="00C53E66" w:rsidRPr="00413B46" w:rsidRDefault="00C53E66" w:rsidP="00C53E66">
      <w:pPr>
        <w:pStyle w:val="ListNumber4"/>
      </w:pPr>
      <w:r w:rsidRPr="00413B46">
        <w:t>session auditing (TPM_RC_ATTRIBUTES) – this session may be used for encrypt or decrypt but may not be a session that is also used for authorization;</w:t>
      </w:r>
    </w:p>
    <w:p w:rsidR="00C53E66" w:rsidRPr="00413B46" w:rsidRDefault="00C53E66" w:rsidP="00C53E66">
      <w:pPr>
        <w:pStyle w:val="ListNumber4"/>
      </w:pPr>
      <w:r w:rsidRPr="00413B46">
        <w:t>decrypting a command parameter (TPM_RC_ATTRIBUTES) – this may be any of the authorization sessions, or the audit session, or a session may be added for the single purpose of decrypting a command parameter, as long as the total number of sessions does not exceed three; and</w:t>
      </w:r>
    </w:p>
    <w:p w:rsidR="00C53E66" w:rsidRPr="00413B46" w:rsidRDefault="00C53E66" w:rsidP="00C53E66">
      <w:pPr>
        <w:pStyle w:val="ListNumber4"/>
      </w:pPr>
      <w:r w:rsidRPr="00413B46">
        <w:t>encrypting a response parameter (TPM_RC_ATTRIBUTES) – this may be any of the authorization sessions, or the audit session if present, ora session may be added for the single purpose of encrypting a response parameter, as long as the total number of sessions does not exceed three.</w:t>
      </w:r>
    </w:p>
    <w:p w:rsidR="00C53E66" w:rsidRPr="00413B46" w:rsidRDefault="00C53E66" w:rsidP="00C53E66">
      <w:pPr>
        <w:pStyle w:val="NOTE"/>
        <w:ind w:left="2880"/>
      </w:pPr>
      <w:r w:rsidRPr="00413B46">
        <w:t>NOTE 3</w:t>
      </w:r>
      <w:r w:rsidRPr="00413B46">
        <w:tab/>
        <w:t>A session used for decrypting a command parameter may also be used for encrypting a response parameter.</w:t>
      </w:r>
    </w:p>
    <w:p w:rsidR="00C53E66" w:rsidRPr="00413B46" w:rsidRDefault="00C53E66" w:rsidP="001842FF">
      <w:pPr>
        <w:pStyle w:val="ListNumber3"/>
      </w:pPr>
      <w:r w:rsidRPr="00413B46">
        <w:t>If a session is not being used for authorization, at least one of decrypt, encrypt, or audit must be SET. (TPM_RC_ATTRIBUTES).</w:t>
      </w:r>
    </w:p>
    <w:p w:rsidR="00C53E66" w:rsidRPr="00413B46" w:rsidRDefault="00C53E66" w:rsidP="00C53E66">
      <w:pPr>
        <w:pStyle w:val="ListNumber2"/>
      </w:pPr>
      <w:r w:rsidRPr="00413B46">
        <w:t>An authorization session is present for each of the handles with the “@” decoration (TPM_RC_AUTH_MISSING).</w:t>
      </w:r>
    </w:p>
    <w:p w:rsidR="00C53E66" w:rsidRPr="00413B46" w:rsidRDefault="00C53E66" w:rsidP="00C53E66">
      <w:pPr>
        <w:pStyle w:val="Heading2"/>
        <w:ind w:left="634" w:hanging="634"/>
      </w:pPr>
      <w:bookmarkStart w:id="1549" w:name="_Toc286605510"/>
      <w:bookmarkStart w:id="1550" w:name="_Toc286821148"/>
      <w:bookmarkStart w:id="1551" w:name="_Toc286821629"/>
      <w:bookmarkStart w:id="1552" w:name="_Toc286605511"/>
      <w:bookmarkStart w:id="1553" w:name="_Toc286821149"/>
      <w:bookmarkStart w:id="1554" w:name="_Toc286821630"/>
      <w:bookmarkStart w:id="1555" w:name="_Toc286605512"/>
      <w:bookmarkStart w:id="1556" w:name="_Toc286821150"/>
      <w:bookmarkStart w:id="1557" w:name="_Toc286821631"/>
      <w:bookmarkStart w:id="1558" w:name="_Toc310935371"/>
      <w:bookmarkStart w:id="1559" w:name="_Toc380749470"/>
      <w:bookmarkStart w:id="1560" w:name="_Ref388525987"/>
      <w:bookmarkStart w:id="1561" w:name="_Toc432773910"/>
      <w:bookmarkStart w:id="1562" w:name="_Toc443720768"/>
      <w:bookmarkStart w:id="1563" w:name="_Toc443576061"/>
      <w:bookmarkStart w:id="1564" w:name="_Toc473813779"/>
      <w:bookmarkStart w:id="1565" w:name="_Toc536440738"/>
      <w:bookmarkStart w:id="1566" w:name="_Toc24725411"/>
      <w:bookmarkEnd w:id="1549"/>
      <w:bookmarkEnd w:id="1550"/>
      <w:bookmarkEnd w:id="1551"/>
      <w:bookmarkEnd w:id="1552"/>
      <w:bookmarkEnd w:id="1553"/>
      <w:bookmarkEnd w:id="1554"/>
      <w:bookmarkEnd w:id="1555"/>
      <w:bookmarkEnd w:id="1556"/>
      <w:bookmarkEnd w:id="1557"/>
      <w:r w:rsidRPr="00413B46">
        <w:t>Authorization Checks</w:t>
      </w:r>
      <w:bookmarkEnd w:id="1558"/>
      <w:bookmarkEnd w:id="1559"/>
      <w:bookmarkEnd w:id="1560"/>
      <w:bookmarkEnd w:id="1561"/>
      <w:bookmarkEnd w:id="1562"/>
      <w:bookmarkEnd w:id="1563"/>
      <w:bookmarkEnd w:id="1564"/>
      <w:bookmarkEnd w:id="1565"/>
      <w:bookmarkEnd w:id="1566"/>
    </w:p>
    <w:p w:rsidR="00C53E66" w:rsidRPr="00413B46" w:rsidRDefault="00C53E66" w:rsidP="00C53E66">
      <w:pPr>
        <w:pStyle w:val="BodyText"/>
      </w:pPr>
      <w:r w:rsidRPr="00413B46">
        <w:t>After unmarshaling and validating the handles and the consistency of the authorization sessions, the authorizations shall be checked. Authorization checks only apply to handles if the handle in the command schematic has the “@” decoration. Authorization checks must be performed in this order.</w:t>
      </w:r>
    </w:p>
    <w:p w:rsidR="00C53E66" w:rsidRPr="00413B46" w:rsidRDefault="00C53E66" w:rsidP="00015772">
      <w:pPr>
        <w:pStyle w:val="ListNumber"/>
        <w:numPr>
          <w:ilvl w:val="0"/>
          <w:numId w:val="10"/>
        </w:numPr>
      </w:pPr>
      <w:r w:rsidRPr="00413B46">
        <w:t>The public and sensitive portions of the object shall be present on the TPM (TPM_RC_AUTH_UNAVAILABLE).</w:t>
      </w:r>
    </w:p>
    <w:p w:rsidR="00C53E66" w:rsidRPr="00413B46" w:rsidRDefault="00C53E66" w:rsidP="00C53E66">
      <w:pPr>
        <w:pStyle w:val="ListNumber"/>
      </w:pPr>
      <w:r w:rsidRPr="00413B46">
        <w:t>If the associated handle is TPM_RH_PLATFORM, and the command requires confirmation with physical presence, then physical presence is asserted (TPM_RC_PP).</w:t>
      </w:r>
    </w:p>
    <w:p w:rsidR="00C53E66" w:rsidRPr="00413B46" w:rsidRDefault="00C53E66" w:rsidP="00C53E66">
      <w:pPr>
        <w:pStyle w:val="ListNumber"/>
      </w:pPr>
      <w:r w:rsidRPr="00413B46">
        <w:t>If the object or NV Index is subject to DA protection, and the authorization is with an HMAC or password, then the TPM is not in lockout (TPM_RC_LOCKOUT).</w:t>
      </w:r>
    </w:p>
    <w:p w:rsidR="00C53E66" w:rsidRPr="00413B46" w:rsidRDefault="00C53E66" w:rsidP="00C53E66">
      <w:pPr>
        <w:pStyle w:val="NOTE"/>
        <w:ind w:left="1800"/>
      </w:pPr>
      <w:r w:rsidRPr="00413B46">
        <w:lastRenderedPageBreak/>
        <w:t>NOTE 1</w:t>
      </w:r>
      <w:r w:rsidRPr="00413B46">
        <w:tab/>
        <w:t xml:space="preserve">An object is subject to DA protection if its </w:t>
      </w:r>
      <w:r w:rsidRPr="00413B46">
        <w:rPr>
          <w:i/>
        </w:rPr>
        <w:t>noDA</w:t>
      </w:r>
      <w:r w:rsidRPr="00413B46">
        <w:t xml:space="preserve"> attribute is CLEAR. An NV Index is subject to DA protection if its TPMA_NV_NO_DA attribute is CLEAR.</w:t>
      </w:r>
    </w:p>
    <w:p w:rsidR="00C53E66" w:rsidRPr="00413B46" w:rsidRDefault="00C53E66" w:rsidP="00C53E66">
      <w:pPr>
        <w:pStyle w:val="NOTE"/>
        <w:ind w:left="1800"/>
      </w:pPr>
      <w:r w:rsidRPr="00413B46">
        <w:t>NOTE 2</w:t>
      </w:r>
      <w:r w:rsidRPr="00413B46">
        <w:tab/>
        <w:t>An HMAC or password is required in a policy session when the policy contains TPM2_</w:t>
      </w:r>
      <w:proofErr w:type="gramStart"/>
      <w:r w:rsidRPr="00413B46">
        <w:t>PolicyAuthValue(</w:t>
      </w:r>
      <w:proofErr w:type="gramEnd"/>
      <w:r w:rsidRPr="00413B46">
        <w:t>) or TPM2_PolicyPassword().</w:t>
      </w:r>
    </w:p>
    <w:p w:rsidR="00C53E66" w:rsidRPr="00413B46" w:rsidRDefault="00C53E66" w:rsidP="00C53E66">
      <w:pPr>
        <w:pStyle w:val="ListNumber"/>
      </w:pPr>
      <w:r w:rsidRPr="00413B46">
        <w:t>If the command requires a handle to have DUP role authorization, then the associated authorization session is a policy session (TPM_RC_AUTH_TYPE).</w:t>
      </w:r>
    </w:p>
    <w:p w:rsidR="00C53E66" w:rsidRPr="00413B46" w:rsidRDefault="00C53E66" w:rsidP="00C53E66">
      <w:pPr>
        <w:pStyle w:val="ListNumber"/>
      </w:pPr>
      <w:r w:rsidRPr="00413B46">
        <w:t>If the command requires a handle to have ADMIN role authorization:</w:t>
      </w:r>
    </w:p>
    <w:p w:rsidR="00C53E66" w:rsidRPr="00413B46" w:rsidRDefault="00C53E66" w:rsidP="00C53E66">
      <w:pPr>
        <w:pStyle w:val="ListNumber2"/>
      </w:pPr>
      <w:bookmarkStart w:id="1567" w:name="_Ref388526012"/>
      <w:r w:rsidRPr="00413B46">
        <w:t xml:space="preserve">If the entity being authorized is an object and its </w:t>
      </w:r>
      <w:r w:rsidRPr="00413B46">
        <w:rPr>
          <w:i/>
        </w:rPr>
        <w:t>adminWithPolicy</w:t>
      </w:r>
      <w:r w:rsidRPr="00413B46">
        <w:t xml:space="preserve"> attribute is SET, or a hierarchy, then the authorization session is a policy session (TPM_RC_AUTH_TYPE).</w:t>
      </w:r>
      <w:bookmarkEnd w:id="1567"/>
    </w:p>
    <w:p w:rsidR="00C53E66" w:rsidRPr="00413B46" w:rsidRDefault="00C53E66" w:rsidP="00C53E66">
      <w:pPr>
        <w:pStyle w:val="NOTE"/>
        <w:ind w:left="2160"/>
      </w:pPr>
      <w:r w:rsidRPr="00413B46">
        <w:t>NOTE 3</w:t>
      </w:r>
      <w:r w:rsidRPr="00413B46">
        <w:tab/>
        <w:t>If adminWithPolicy is CLEAR, then any type of authorization session is allowed.</w:t>
      </w:r>
    </w:p>
    <w:p w:rsidR="00C53E66" w:rsidRPr="00413B46" w:rsidRDefault="00C53E66" w:rsidP="00C53E66">
      <w:pPr>
        <w:pStyle w:val="ListNumber2"/>
      </w:pPr>
      <w:bookmarkStart w:id="1568" w:name="_Ref389125835"/>
      <w:r w:rsidRPr="00413B46">
        <w:t>If the entity being authorized is an NV Index, then the associated authorization session is a policy session.</w:t>
      </w:r>
      <w:bookmarkEnd w:id="1568"/>
    </w:p>
    <w:p w:rsidR="00C53E66" w:rsidRPr="00413B46" w:rsidRDefault="00C53E66" w:rsidP="00C53E66">
      <w:pPr>
        <w:pStyle w:val="NOTE"/>
        <w:ind w:left="2160"/>
      </w:pPr>
      <w:r w:rsidRPr="00413B46">
        <w:t>NOTE 4</w:t>
      </w:r>
      <w:r w:rsidRPr="00413B46">
        <w:tab/>
        <w:t>The only commands that are currently defined that require use of ADMIN role authorization are commands that operate on objects and NV Indices.</w:t>
      </w:r>
    </w:p>
    <w:p w:rsidR="00C53E66" w:rsidRPr="00413B46" w:rsidRDefault="00C53E66" w:rsidP="00C53E66">
      <w:pPr>
        <w:pStyle w:val="ListNumber"/>
        <w:keepNext/>
      </w:pPr>
      <w:r w:rsidRPr="00413B46">
        <w:t>If the command requires a handle to have USER role authorization:</w:t>
      </w:r>
    </w:p>
    <w:p w:rsidR="00C53E66" w:rsidRPr="00413B46" w:rsidRDefault="00C53E66" w:rsidP="00C53E66">
      <w:pPr>
        <w:pStyle w:val="ListNumber2"/>
      </w:pPr>
      <w:r w:rsidRPr="00413B46">
        <w:t xml:space="preserve">If the entity being authorized is an object and its </w:t>
      </w:r>
      <w:r w:rsidRPr="00413B46">
        <w:rPr>
          <w:i/>
        </w:rPr>
        <w:t>userWithAuth</w:t>
      </w:r>
      <w:r w:rsidRPr="00413B46">
        <w:t xml:space="preserve"> attribute is CLEAR, then the associated authorization session is a policy session (TPM_RC_POLICY_FAIL).</w:t>
      </w:r>
    </w:p>
    <w:p w:rsidR="00C53E66" w:rsidRPr="00413B46" w:rsidRDefault="00C53E66" w:rsidP="00C53E66">
      <w:pPr>
        <w:pStyle w:val="NOTE"/>
        <w:ind w:left="2160"/>
      </w:pPr>
      <w:r w:rsidRPr="00413B46">
        <w:t>NOTE 5</w:t>
      </w:r>
      <w:r w:rsidRPr="00413B46">
        <w:tab/>
        <w:t>There is no check for a hierarchy, because a hierarchy operates as if userWithAuth is SET.</w:t>
      </w:r>
    </w:p>
    <w:p w:rsidR="00C53E66" w:rsidRPr="00413B46" w:rsidRDefault="00C53E66" w:rsidP="00C53E66">
      <w:pPr>
        <w:pStyle w:val="ListNumber2"/>
      </w:pPr>
      <w:r w:rsidRPr="00413B46">
        <w:t>If the entity being authorized is an NV Index;</w:t>
      </w:r>
    </w:p>
    <w:p w:rsidR="00C53E66" w:rsidRPr="00413B46" w:rsidRDefault="00C53E66" w:rsidP="001842FF">
      <w:pPr>
        <w:pStyle w:val="ListNumber3"/>
      </w:pPr>
      <w:r w:rsidRPr="00413B46">
        <w:t>if the authorization session is a policy session;</w:t>
      </w:r>
    </w:p>
    <w:p w:rsidR="00C53E66" w:rsidRPr="00413B46" w:rsidRDefault="00C53E66" w:rsidP="00C53E66">
      <w:pPr>
        <w:pStyle w:val="ListNumber4"/>
      </w:pPr>
      <w:r w:rsidRPr="00413B46">
        <w:t>the TPMA_NV_POLICYWRITE attribute of the NV Index is SET if the command modifies the NV Index data (TPM_RC_AUTH_UNAVAILABLE);</w:t>
      </w:r>
    </w:p>
    <w:p w:rsidR="00C53E66" w:rsidRPr="00413B46" w:rsidRDefault="00C53E66" w:rsidP="00C53E66">
      <w:pPr>
        <w:pStyle w:val="ListNumber4"/>
      </w:pPr>
      <w:r w:rsidRPr="00413B46">
        <w:t>the TPMA_NV_POLICYREAD attribute of the NV Index is SET if the command reads the NV Index data (TPM_RC_AUTH_UNAVAILABLE);</w:t>
      </w:r>
    </w:p>
    <w:p w:rsidR="00C53E66" w:rsidRPr="00413B46" w:rsidRDefault="00C53E66" w:rsidP="001842FF">
      <w:pPr>
        <w:pStyle w:val="ListNumber3"/>
      </w:pPr>
      <w:r w:rsidRPr="00413B46">
        <w:t>if the authorization is an HMAC session or a password;</w:t>
      </w:r>
    </w:p>
    <w:p w:rsidR="00C53E66" w:rsidRPr="00413B46" w:rsidRDefault="00C53E66" w:rsidP="00C53E66">
      <w:pPr>
        <w:pStyle w:val="ListNumber4"/>
      </w:pPr>
      <w:r w:rsidRPr="00413B46">
        <w:t>the TPMA_NV_AUTHWRITE attribute of the NV Index is SET if the command modifies the NV Index data (TPM_RC_AUTH_UNAVAILABLE);</w:t>
      </w:r>
    </w:p>
    <w:p w:rsidR="00C53E66" w:rsidRPr="00413B46" w:rsidRDefault="00C53E66" w:rsidP="00C53E66">
      <w:pPr>
        <w:pStyle w:val="ListNumber4"/>
      </w:pPr>
      <w:proofErr w:type="gramStart"/>
      <w:r w:rsidRPr="00413B46">
        <w:t>the</w:t>
      </w:r>
      <w:proofErr w:type="gramEnd"/>
      <w:r w:rsidRPr="00413B46">
        <w:t xml:space="preserve"> TPMA_NV_AUTHREAD attribute of the NV Index is SET if the command reads the NV Index data (TPM_RC_AUTH_UNAVAILABLE).</w:t>
      </w:r>
    </w:p>
    <w:p w:rsidR="00C53E66" w:rsidRPr="00413B46" w:rsidRDefault="00C53E66" w:rsidP="00C53E66">
      <w:pPr>
        <w:pStyle w:val="ListNumber"/>
        <w:keepNext/>
      </w:pPr>
      <w:r w:rsidRPr="00413B46">
        <w:t>If the authorization is provided by a policy session, then:</w:t>
      </w:r>
    </w:p>
    <w:p w:rsidR="00C53E66" w:rsidRPr="00413B46" w:rsidRDefault="00C53E66" w:rsidP="00C53E66">
      <w:pPr>
        <w:pStyle w:val="ListNumber2"/>
      </w:pPr>
      <w:r w:rsidRPr="00413B46">
        <w:t xml:space="preserve">if </w:t>
      </w:r>
      <w:r w:rsidRPr="00413B46">
        <w:rPr>
          <w:i/>
        </w:rPr>
        <w:t>policySession</w:t>
      </w:r>
      <w:r w:rsidRPr="00413B46">
        <w:t>→</w:t>
      </w:r>
      <w:r w:rsidRPr="00413B46">
        <w:rPr>
          <w:i/>
        </w:rPr>
        <w:t>timeOut</w:t>
      </w:r>
      <w:r w:rsidRPr="00413B46">
        <w:t xml:space="preserve"> has been set, the session shall not have expired (TPM_RC_EXPIRED);</w:t>
      </w:r>
    </w:p>
    <w:p w:rsidR="00C53E66" w:rsidRPr="00413B46" w:rsidRDefault="00C53E66" w:rsidP="00C53E66">
      <w:pPr>
        <w:pStyle w:val="ListNumber2"/>
      </w:pPr>
      <w:r w:rsidRPr="00413B46">
        <w:t xml:space="preserve">if </w:t>
      </w:r>
      <w:r w:rsidRPr="00413B46">
        <w:rPr>
          <w:i/>
        </w:rPr>
        <w:t>policySession</w:t>
      </w:r>
      <w:r w:rsidRPr="00413B46">
        <w:t>→</w:t>
      </w:r>
      <w:r w:rsidRPr="00413B46">
        <w:rPr>
          <w:i/>
        </w:rPr>
        <w:t xml:space="preserve">cpHash </w:t>
      </w:r>
      <w:r w:rsidRPr="00413B46">
        <w:t xml:space="preserve">has been set, it shall match the </w:t>
      </w:r>
      <w:r w:rsidRPr="00413B46">
        <w:rPr>
          <w:i/>
        </w:rPr>
        <w:t>cpHash</w:t>
      </w:r>
      <w:r w:rsidRPr="00413B46">
        <w:t xml:space="preserve"> of the command (TPM_RC_POLICY_FAIL);</w:t>
      </w:r>
    </w:p>
    <w:p w:rsidR="00C53E66" w:rsidRPr="00413B46" w:rsidRDefault="00C53E66" w:rsidP="00C53E66">
      <w:pPr>
        <w:pStyle w:val="ListNumber2"/>
      </w:pPr>
      <w:r w:rsidRPr="00413B46">
        <w:t xml:space="preserve">if </w:t>
      </w:r>
      <w:r w:rsidRPr="00413B46">
        <w:rPr>
          <w:i/>
        </w:rPr>
        <w:t>policySession</w:t>
      </w:r>
      <w:r w:rsidRPr="00413B46">
        <w:t>→</w:t>
      </w:r>
      <w:r w:rsidRPr="00413B46">
        <w:rPr>
          <w:i/>
        </w:rPr>
        <w:t>commandCode</w:t>
      </w:r>
      <w:r w:rsidRPr="00413B46">
        <w:t xml:space="preserve"> has been set, then </w:t>
      </w:r>
      <w:r w:rsidRPr="00413B46">
        <w:rPr>
          <w:i/>
        </w:rPr>
        <w:t>commandCode</w:t>
      </w:r>
      <w:r w:rsidRPr="00413B46">
        <w:t xml:space="preserve"> of the command shall match (TPM_RC_POLICY_CC);</w:t>
      </w:r>
    </w:p>
    <w:p w:rsidR="00C53E66" w:rsidRPr="00413B46" w:rsidRDefault="00C53E66" w:rsidP="00C53E66">
      <w:pPr>
        <w:pStyle w:val="ListNumber2"/>
      </w:pPr>
      <w:r w:rsidRPr="00413B46">
        <w:rPr>
          <w:i/>
        </w:rPr>
        <w:t>policySession</w:t>
      </w:r>
      <w:r w:rsidRPr="00413B46">
        <w:t>→</w:t>
      </w:r>
      <w:r w:rsidRPr="00413B46">
        <w:rPr>
          <w:i/>
        </w:rPr>
        <w:t>policyDigest</w:t>
      </w:r>
      <w:r w:rsidRPr="00413B46">
        <w:t xml:space="preserve"> shall match the </w:t>
      </w:r>
      <w:r w:rsidRPr="00413B46">
        <w:rPr>
          <w:i/>
        </w:rPr>
        <w:t>authPolicy</w:t>
      </w:r>
      <w:r w:rsidRPr="00413B46">
        <w:t xml:space="preserve"> associated with the handle (TPM_RC_POLICY_FAIL);</w:t>
      </w:r>
    </w:p>
    <w:p w:rsidR="00C53E66" w:rsidRPr="00413B46" w:rsidRDefault="00C53E66" w:rsidP="00C53E66">
      <w:pPr>
        <w:pStyle w:val="ListNumber2"/>
      </w:pPr>
      <w:r w:rsidRPr="00413B46">
        <w:t xml:space="preserve">if </w:t>
      </w:r>
      <w:r w:rsidRPr="00413B46">
        <w:rPr>
          <w:i/>
        </w:rPr>
        <w:t>policySession</w:t>
      </w:r>
      <w:r w:rsidRPr="00413B46">
        <w:t>→</w:t>
      </w:r>
      <w:r w:rsidRPr="00413B46">
        <w:rPr>
          <w:i/>
        </w:rPr>
        <w:t xml:space="preserve">pcrUpdateCounter </w:t>
      </w:r>
      <w:r w:rsidRPr="00413B46">
        <w:t xml:space="preserve">has been set, then it shall match the value of </w:t>
      </w:r>
      <w:r w:rsidRPr="00413B46">
        <w:rPr>
          <w:i/>
        </w:rPr>
        <w:t>pcrUpdateCounter</w:t>
      </w:r>
      <w:r w:rsidRPr="00413B46">
        <w:t xml:space="preserve"> (TPM_RC_PCR_CHANGED);</w:t>
      </w:r>
    </w:p>
    <w:p w:rsidR="00C53E66" w:rsidRPr="00413B46" w:rsidRDefault="00C53E66" w:rsidP="00C53E66">
      <w:pPr>
        <w:pStyle w:val="ListNumber2"/>
      </w:pPr>
      <w:r w:rsidRPr="00413B46">
        <w:t xml:space="preserve">if </w:t>
      </w:r>
      <w:r w:rsidRPr="00413B46">
        <w:rPr>
          <w:i/>
        </w:rPr>
        <w:t>policySession</w:t>
      </w:r>
      <w:r w:rsidRPr="00413B46">
        <w:t>→</w:t>
      </w:r>
      <w:r w:rsidRPr="00413B46">
        <w:rPr>
          <w:i/>
        </w:rPr>
        <w:t>commandLocality</w:t>
      </w:r>
      <w:r w:rsidRPr="00413B46">
        <w:t xml:space="preserve"> has been set, it shall match the locality of the command (TPM_RC_LOCALITY),</w:t>
      </w:r>
    </w:p>
    <w:p w:rsidR="00C53E66" w:rsidRPr="00413B46" w:rsidRDefault="00C53E66" w:rsidP="00C53E66">
      <w:pPr>
        <w:pStyle w:val="ListNumber2"/>
      </w:pPr>
      <w:r w:rsidRPr="00413B46">
        <w:lastRenderedPageBreak/>
        <w:t xml:space="preserve">if </w:t>
      </w:r>
      <w:r w:rsidRPr="00413B46">
        <w:rPr>
          <w:i/>
        </w:rPr>
        <w:t>policySession→cpHash</w:t>
      </w:r>
      <w:r w:rsidRPr="00413B46">
        <w:t xml:space="preserve"> contains a template, and the command is TPM2_Create(), TPM2_CreatePrimary(), or TPM2_CreateLoaded(), then the </w:t>
      </w:r>
      <w:r w:rsidRPr="00413B46">
        <w:rPr>
          <w:i/>
        </w:rPr>
        <w:t>inPublic</w:t>
      </w:r>
      <w:r w:rsidRPr="00413B46">
        <w:t xml:space="preserve"> parmeter matches the contents of </w:t>
      </w:r>
      <w:r w:rsidRPr="00413B46">
        <w:rPr>
          <w:i/>
        </w:rPr>
        <w:t>policySession→cpHash;</w:t>
      </w:r>
      <w:r w:rsidRPr="00413B46">
        <w:t xml:space="preserve"> and</w:t>
      </w:r>
    </w:p>
    <w:p w:rsidR="00C53E66" w:rsidRPr="00413B46" w:rsidRDefault="00C53E66" w:rsidP="00C53E66">
      <w:pPr>
        <w:pStyle w:val="ListNumber2"/>
      </w:pPr>
      <w:proofErr w:type="gramStart"/>
      <w:r w:rsidRPr="00413B46">
        <w:t>if</w:t>
      </w:r>
      <w:proofErr w:type="gramEnd"/>
      <w:r w:rsidRPr="00413B46">
        <w:t xml:space="preserve"> the policy requires that an authValue be provided in order to satisfy the policy, then </w:t>
      </w:r>
      <w:r w:rsidRPr="00413B46">
        <w:rPr>
          <w:i/>
        </w:rPr>
        <w:t>session.hmac</w:t>
      </w:r>
      <w:r w:rsidRPr="00413B46">
        <w:t xml:space="preserve"> is not an Empty Buffer.</w:t>
      </w:r>
    </w:p>
    <w:p w:rsidR="00C53E66" w:rsidRPr="00413B46" w:rsidRDefault="00C53E66" w:rsidP="00C53E66">
      <w:pPr>
        <w:pStyle w:val="ListNumber"/>
      </w:pPr>
      <w:bookmarkStart w:id="1569" w:name="_Ref452894881"/>
      <w:r w:rsidRPr="00413B46">
        <w:t xml:space="preserve">If the authorization uses an HMAC, then the HMAC is properly constructed using the </w:t>
      </w:r>
      <w:r w:rsidRPr="00413B46">
        <w:rPr>
          <w:i/>
        </w:rPr>
        <w:t>authValue</w:t>
      </w:r>
      <w:r w:rsidRPr="00413B46">
        <w:t xml:space="preserve"> associated with the handle and/or the session secret (TPM_RC_AUTH_FAIL or TPM_RC_BAD_AUTH).</w:t>
      </w:r>
      <w:bookmarkEnd w:id="1569"/>
    </w:p>
    <w:p w:rsidR="00C53E66" w:rsidRPr="00413B46" w:rsidRDefault="00C53E66" w:rsidP="00C53E66">
      <w:pPr>
        <w:pStyle w:val="NOTE"/>
        <w:ind w:left="2160"/>
      </w:pPr>
      <w:r w:rsidRPr="00413B46">
        <w:t>NOTE 6</w:t>
      </w:r>
      <w:r w:rsidRPr="00413B46">
        <w:tab/>
        <w:t>A policy session may require proof of knowledge of the authValue of the object being authorized.</w:t>
      </w:r>
    </w:p>
    <w:p w:rsidR="00C53E66" w:rsidRPr="00413B46" w:rsidRDefault="00C53E66" w:rsidP="00C53E66">
      <w:pPr>
        <w:pStyle w:val="ListNumber"/>
      </w:pPr>
      <w:r w:rsidRPr="00413B46">
        <w:t xml:space="preserve">If the authorization uses a password, then the password matches the </w:t>
      </w:r>
      <w:r w:rsidRPr="00413B46">
        <w:rPr>
          <w:i/>
        </w:rPr>
        <w:t>authValue</w:t>
      </w:r>
      <w:r w:rsidRPr="00413B46">
        <w:t xml:space="preserve"> associated with the handle (TPM_RC_AUTH_FAIL or TPM_RC_BAD_AUTH).</w:t>
      </w:r>
    </w:p>
    <w:p w:rsidR="00C53E66" w:rsidRPr="00413B46" w:rsidRDefault="00C53E66" w:rsidP="00C53E66">
      <w:pPr>
        <w:pStyle w:val="BodyText"/>
      </w:pPr>
      <w:r w:rsidRPr="00413B46">
        <w:t xml:space="preserve">If the TPM returns an error other than TPM_RC_AUTH_FAIL then the TPM shall not alter any TPM state. If the TPM return TPM_RC_AUTH_FAIL, then the TPM shall not alter any TPM state other than </w:t>
      </w:r>
      <w:r w:rsidRPr="00413B46">
        <w:rPr>
          <w:i/>
        </w:rPr>
        <w:t>lockoutCount</w:t>
      </w:r>
      <w:r w:rsidRPr="00413B46">
        <w:t>.</w:t>
      </w:r>
    </w:p>
    <w:p w:rsidR="00C53E66" w:rsidRPr="00413B46" w:rsidRDefault="00C53E66" w:rsidP="00C53E66">
      <w:pPr>
        <w:pStyle w:val="NOTE"/>
      </w:pPr>
      <w:r w:rsidRPr="00413B46">
        <w:t>NOTE 7</w:t>
      </w:r>
      <w:r w:rsidRPr="00413B46">
        <w:tab/>
        <w:t>The TPM may decrease failedTries regardless of any other processing performed by the TPM. That is, the TPM may exit Lockout mode, regardless of the return code.</w:t>
      </w:r>
    </w:p>
    <w:p w:rsidR="00C53E66" w:rsidRPr="00413B46" w:rsidRDefault="00C53E66" w:rsidP="00C53E66">
      <w:pPr>
        <w:pStyle w:val="Heading2"/>
        <w:ind w:left="634" w:hanging="634"/>
      </w:pPr>
      <w:bookmarkStart w:id="1570" w:name="_Toc310935372"/>
      <w:bookmarkStart w:id="1571" w:name="_Toc380749471"/>
      <w:bookmarkStart w:id="1572" w:name="_Toc432773911"/>
      <w:bookmarkStart w:id="1573" w:name="_Toc443720769"/>
      <w:bookmarkStart w:id="1574" w:name="_Toc443576062"/>
      <w:bookmarkStart w:id="1575" w:name="_Toc473813780"/>
      <w:bookmarkStart w:id="1576" w:name="_Toc536440739"/>
      <w:bookmarkStart w:id="1577" w:name="_Toc24725412"/>
      <w:r w:rsidRPr="00413B46">
        <w:t>Parameter Decryption</w:t>
      </w:r>
      <w:bookmarkEnd w:id="1570"/>
      <w:bookmarkEnd w:id="1571"/>
      <w:bookmarkEnd w:id="1572"/>
      <w:bookmarkEnd w:id="1573"/>
      <w:bookmarkEnd w:id="1574"/>
      <w:bookmarkEnd w:id="1575"/>
      <w:bookmarkEnd w:id="1576"/>
      <w:bookmarkEnd w:id="1577"/>
    </w:p>
    <w:p w:rsidR="00C53E66" w:rsidRPr="00413B46" w:rsidRDefault="00C53E66" w:rsidP="00C53E66">
      <w:pPr>
        <w:pStyle w:val="BodyText"/>
      </w:pPr>
      <w:r w:rsidRPr="00413B46">
        <w:t>If an authorization session has the TPMA_SESSION.</w:t>
      </w:r>
      <w:r w:rsidRPr="00413B46">
        <w:rPr>
          <w:i/>
        </w:rPr>
        <w:t>decrypt</w:t>
      </w:r>
      <w:r w:rsidRPr="00413B46">
        <w:t xml:space="preserve"> attribute SET, and the command does not allow a command parameter to be encrypted, then the TPM will return TPM_RC_ATTRIBUTES. Otherwise, the TPM will decrypt the parameter using the values associated with the session before parsing parameters.</w:t>
      </w:r>
    </w:p>
    <w:p w:rsidR="00C53E66" w:rsidRPr="00413B46" w:rsidRDefault="00C53E66" w:rsidP="00C53E66">
      <w:pPr>
        <w:pStyle w:val="NOTE"/>
      </w:pPr>
      <w:r w:rsidRPr="00413B46">
        <w:t>NOTE</w:t>
      </w:r>
      <w:r w:rsidRPr="00413B46">
        <w:tab/>
        <w:t>The size of the parameter to be encrypted can be zero.</w:t>
      </w:r>
    </w:p>
    <w:p w:rsidR="00C53E66" w:rsidRPr="00413B46" w:rsidRDefault="00C53E66" w:rsidP="00C53E66">
      <w:pPr>
        <w:pStyle w:val="Heading2"/>
        <w:ind w:left="634" w:hanging="634"/>
      </w:pPr>
      <w:bookmarkStart w:id="1578" w:name="_Toc310935373"/>
      <w:bookmarkStart w:id="1579" w:name="_Toc380749472"/>
      <w:bookmarkStart w:id="1580" w:name="_Toc432773912"/>
      <w:bookmarkStart w:id="1581" w:name="_Toc443720770"/>
      <w:bookmarkStart w:id="1582" w:name="_Toc443576063"/>
      <w:bookmarkStart w:id="1583" w:name="_Toc473813781"/>
      <w:bookmarkStart w:id="1584" w:name="_Toc536440740"/>
      <w:bookmarkStart w:id="1585" w:name="_Toc24725413"/>
      <w:r w:rsidRPr="00413B46">
        <w:t xml:space="preserve">Parameter </w:t>
      </w:r>
      <w:bookmarkEnd w:id="1578"/>
      <w:r w:rsidRPr="00413B46">
        <w:t>Unmarshaling</w:t>
      </w:r>
      <w:bookmarkEnd w:id="1579"/>
      <w:bookmarkEnd w:id="1580"/>
      <w:bookmarkEnd w:id="1581"/>
      <w:bookmarkEnd w:id="1582"/>
      <w:bookmarkEnd w:id="1583"/>
      <w:bookmarkEnd w:id="1584"/>
      <w:bookmarkEnd w:id="1585"/>
    </w:p>
    <w:p w:rsidR="00C53E66" w:rsidRPr="00413B46" w:rsidRDefault="00C53E66" w:rsidP="00DE7E2B">
      <w:pPr>
        <w:pStyle w:val="Heading3"/>
        <w:pageBreakBefore w:val="0"/>
      </w:pPr>
      <w:r w:rsidRPr="00413B46">
        <w:t>Introduction</w:t>
      </w:r>
    </w:p>
    <w:p w:rsidR="00C53E66" w:rsidRPr="00413B46" w:rsidRDefault="00C53E66" w:rsidP="00C53E66">
      <w:pPr>
        <w:pStyle w:val="BodyText"/>
      </w:pPr>
      <w:r w:rsidRPr="00413B46">
        <w:t>The detailed actions for each command assume that the input parameters of the command have been unmarshaled into a command-specific structure with the structure defined by the command schematic. Additionally, a response-specific output structure is assumed which will receive the values produced by the detailed actions.</w:t>
      </w:r>
    </w:p>
    <w:p w:rsidR="00C53E66" w:rsidRPr="00413B46" w:rsidRDefault="00C53E66" w:rsidP="00C53E66">
      <w:pPr>
        <w:pStyle w:val="NOTE"/>
        <w:keepNext/>
      </w:pPr>
      <w:r w:rsidRPr="00413B46">
        <w:t>NOTE</w:t>
      </w:r>
      <w:r w:rsidRPr="00413B46">
        <w:tab/>
        <w:t>An implementation is not required to process parameters in this manner or to separate the parameter parsing from the command actions. This method was chosen for the specification so that the normative behavior described by the detailed actions would be clear and unencumbered.</w:t>
      </w:r>
    </w:p>
    <w:p w:rsidR="00C53E66" w:rsidRPr="00413B46" w:rsidRDefault="00C53E66" w:rsidP="00C53E66">
      <w:pPr>
        <w:pStyle w:val="BodyText"/>
      </w:pPr>
      <w:bookmarkStart w:id="1586" w:name="_Toc310935364"/>
      <w:r w:rsidRPr="00413B46">
        <w:t>Unmarshaling is the process of processing the parameters in the input buffer and preparing the parameters for use by the command-specific action code. No data movement need take place but it is required that the TPM validate that the parameters meet the requirements of the expected data type as defined in TPM 2.0 Part 2.</w:t>
      </w:r>
    </w:p>
    <w:p w:rsidR="00C53E66" w:rsidRPr="00413B46" w:rsidRDefault="00C53E66" w:rsidP="00C53E66">
      <w:pPr>
        <w:pStyle w:val="Heading3"/>
      </w:pPr>
      <w:r w:rsidRPr="00413B46">
        <w:lastRenderedPageBreak/>
        <w:t>Unmarshaling Errors</w:t>
      </w:r>
      <w:bookmarkEnd w:id="1586"/>
    </w:p>
    <w:p w:rsidR="00C53E66" w:rsidRPr="00413B46" w:rsidRDefault="00C53E66" w:rsidP="00C53E66">
      <w:pPr>
        <w:pStyle w:val="BodyText"/>
      </w:pPr>
      <w:r w:rsidRPr="00413B46">
        <w:t>When an error is encountered while unmarshaling a command parameter, an error response code is returned and no command processing occurs. A table defining a data type may have response codes embedded in the table to indicate the error returned when the input value does not match the parameters of the table.</w:t>
      </w:r>
    </w:p>
    <w:p w:rsidR="00C53E66" w:rsidRPr="00413B46" w:rsidRDefault="00C53E66" w:rsidP="00C53E66">
      <w:pPr>
        <w:pStyle w:val="NOTE"/>
        <w:keepNext/>
      </w:pPr>
      <w:r w:rsidRPr="00413B46">
        <w:t xml:space="preserve">NOTE </w:t>
      </w:r>
      <w:r w:rsidRPr="00413B46">
        <w:tab/>
        <w:t>In the reference implementation, a parameter number is added to the response code so that the offending parameter can be isolated. This is optional.</w:t>
      </w:r>
    </w:p>
    <w:p w:rsidR="00C53E66" w:rsidRPr="00413B46" w:rsidRDefault="00C53E66" w:rsidP="00C53E66">
      <w:pPr>
        <w:pStyle w:val="BodyText"/>
      </w:pPr>
      <w:r w:rsidRPr="00413B46">
        <w:t xml:space="preserve">In many cases, the table contains no specific response code value and the return code will be determined as defined in </w:t>
      </w:r>
      <w:r w:rsidRPr="00C42EAF">
        <w:fldChar w:fldCharType="begin"/>
      </w:r>
      <w:r w:rsidRPr="00413B46">
        <w:instrText xml:space="preserve"> REF _Ref328497210 \h </w:instrText>
      </w:r>
      <w:r w:rsidRPr="00C42EAF">
        <w:fldChar w:fldCharType="separate"/>
      </w:r>
      <w:r w:rsidR="00E90F60" w:rsidRPr="00413B46">
        <w:t xml:space="preserve">Table </w:t>
      </w:r>
      <w:r w:rsidR="00E90F60">
        <w:rPr>
          <w:noProof/>
        </w:rPr>
        <w:t>3</w:t>
      </w:r>
      <w:r w:rsidRPr="00C42EAF">
        <w:fldChar w:fldCharType="end"/>
      </w:r>
      <w:r w:rsidRPr="00413B46">
        <w:t>.</w:t>
      </w:r>
    </w:p>
    <w:p w:rsidR="00C53E66" w:rsidRPr="00413B46" w:rsidRDefault="00C53E66" w:rsidP="00C53E66">
      <w:pPr>
        <w:pStyle w:val="TABLE-title"/>
      </w:pPr>
      <w:bookmarkStart w:id="1587" w:name="_Ref328497210"/>
      <w:bookmarkStart w:id="1588" w:name="_Toc380749637"/>
      <w:bookmarkStart w:id="1589" w:name="_Toc432774082"/>
      <w:bookmarkStart w:id="1590" w:name="_Toc443576231"/>
      <w:bookmarkStart w:id="1591" w:name="_Toc473813959"/>
      <w:bookmarkStart w:id="1592" w:name="_Toc536440920"/>
      <w:bookmarkStart w:id="1593" w:name="_Toc24725598"/>
      <w:r w:rsidRPr="00413B46">
        <w:t xml:space="preserve">Table </w:t>
      </w:r>
      <w:r w:rsidRPr="00C42EAF">
        <w:fldChar w:fldCharType="begin"/>
      </w:r>
      <w:r w:rsidRPr="00413B46">
        <w:instrText xml:space="preserve"> SEQ Table \* ARABIC </w:instrText>
      </w:r>
      <w:r w:rsidRPr="00C42EAF">
        <w:fldChar w:fldCharType="separate"/>
      </w:r>
      <w:r w:rsidR="00D51C42">
        <w:rPr>
          <w:noProof/>
        </w:rPr>
        <w:t>3</w:t>
      </w:r>
      <w:r w:rsidRPr="00C42EAF">
        <w:rPr>
          <w:noProof/>
        </w:rPr>
        <w:fldChar w:fldCharType="end"/>
      </w:r>
      <w:bookmarkEnd w:id="1587"/>
      <w:r w:rsidRPr="00413B46">
        <w:t xml:space="preserve"> — Unmarshaling Errors</w:t>
      </w:r>
      <w:bookmarkEnd w:id="1588"/>
      <w:bookmarkEnd w:id="1589"/>
      <w:bookmarkEnd w:id="1590"/>
      <w:bookmarkEnd w:id="1591"/>
      <w:bookmarkEnd w:id="1592"/>
      <w:bookmarkEnd w:id="1593"/>
    </w:p>
    <w:tbl>
      <w:tblPr>
        <w:tblStyle w:val="TableGrid"/>
        <w:tblW w:w="93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627"/>
        <w:gridCol w:w="6733"/>
      </w:tblGrid>
      <w:tr w:rsidR="00C53E66" w:rsidRPr="00413B46" w:rsidTr="00B8394F">
        <w:trPr>
          <w:jc w:val="center"/>
        </w:trPr>
        <w:tc>
          <w:tcPr>
            <w:tcW w:w="2616" w:type="dxa"/>
            <w:tcBorders>
              <w:top w:val="single" w:sz="12" w:space="0" w:color="auto"/>
              <w:bottom w:val="single" w:sz="12" w:space="0" w:color="auto"/>
            </w:tcBorders>
          </w:tcPr>
          <w:p w:rsidR="00C53E66" w:rsidRPr="00413B46" w:rsidRDefault="00C53E66" w:rsidP="00413B46">
            <w:pPr>
              <w:pStyle w:val="TABLE-col-heading"/>
            </w:pPr>
            <w:r w:rsidRPr="00413B46">
              <w:t>Response Code</w:t>
            </w:r>
          </w:p>
        </w:tc>
        <w:tc>
          <w:tcPr>
            <w:tcW w:w="6744" w:type="dxa"/>
            <w:tcBorders>
              <w:top w:val="single" w:sz="12" w:space="0" w:color="auto"/>
              <w:bottom w:val="single" w:sz="12" w:space="0" w:color="auto"/>
            </w:tcBorders>
          </w:tcPr>
          <w:p w:rsidR="00C53E66" w:rsidRPr="00413B46" w:rsidRDefault="00C53E66" w:rsidP="00B8394F">
            <w:pPr>
              <w:pStyle w:val="TABLE-col-heading"/>
            </w:pPr>
            <w:r w:rsidRPr="00413B46">
              <w:t>Meaning</w:t>
            </w:r>
          </w:p>
        </w:tc>
      </w:tr>
      <w:tr w:rsidR="00C53E66" w:rsidRPr="00413B46" w:rsidTr="00B8394F">
        <w:trPr>
          <w:jc w:val="center"/>
        </w:trPr>
        <w:tc>
          <w:tcPr>
            <w:tcW w:w="2616" w:type="dxa"/>
            <w:tcBorders>
              <w:top w:val="single" w:sz="12" w:space="0" w:color="auto"/>
            </w:tcBorders>
          </w:tcPr>
          <w:p w:rsidR="00C53E66" w:rsidRPr="00413B46" w:rsidRDefault="00C53E66" w:rsidP="00B8394F">
            <w:pPr>
              <w:pStyle w:val="TABLE-cell"/>
              <w:keepNext/>
            </w:pPr>
            <w:r w:rsidRPr="00413B46">
              <w:t>TPM_RC_ASYMMETRIC</w:t>
            </w:r>
          </w:p>
        </w:tc>
        <w:tc>
          <w:tcPr>
            <w:tcW w:w="6744" w:type="dxa"/>
            <w:tcBorders>
              <w:top w:val="single" w:sz="12" w:space="0" w:color="auto"/>
            </w:tcBorders>
          </w:tcPr>
          <w:p w:rsidR="00C53E66" w:rsidRPr="00413B46" w:rsidRDefault="00C53E66" w:rsidP="00B8394F">
            <w:pPr>
              <w:pStyle w:val="TABLE-cell"/>
              <w:keepNext/>
            </w:pPr>
            <w:r w:rsidRPr="00413B46">
              <w:t>a parameter that should be an asymmetric algorithm selection does not have a value that is supported by the TPM</w:t>
            </w:r>
          </w:p>
        </w:tc>
      </w:tr>
      <w:tr w:rsidR="00C53E66" w:rsidRPr="00413B46" w:rsidTr="00B8394F">
        <w:trPr>
          <w:jc w:val="center"/>
        </w:trPr>
        <w:tc>
          <w:tcPr>
            <w:tcW w:w="2616" w:type="dxa"/>
          </w:tcPr>
          <w:p w:rsidR="00C53E66" w:rsidRPr="00413B46" w:rsidRDefault="00C53E66" w:rsidP="00B8394F">
            <w:pPr>
              <w:pStyle w:val="TABLE-cell"/>
              <w:keepNext/>
            </w:pPr>
            <w:r w:rsidRPr="00413B46">
              <w:t>TPM_RC_BAD_TAG</w:t>
            </w:r>
          </w:p>
        </w:tc>
        <w:tc>
          <w:tcPr>
            <w:tcW w:w="6744" w:type="dxa"/>
          </w:tcPr>
          <w:p w:rsidR="00C53E66" w:rsidRPr="00413B46" w:rsidRDefault="00C53E66" w:rsidP="00B8394F">
            <w:pPr>
              <w:pStyle w:val="TABLE-cell"/>
              <w:keepNext/>
            </w:pPr>
            <w:r w:rsidRPr="00413B46">
              <w:t>a parameter that should be a command tag selection has a value that is not supported by the TPM</w:t>
            </w:r>
          </w:p>
        </w:tc>
      </w:tr>
      <w:tr w:rsidR="00C53E66" w:rsidRPr="00413B46" w:rsidTr="00B8394F">
        <w:trPr>
          <w:jc w:val="center"/>
        </w:trPr>
        <w:tc>
          <w:tcPr>
            <w:tcW w:w="2616" w:type="dxa"/>
          </w:tcPr>
          <w:p w:rsidR="00C53E66" w:rsidRPr="00413B46" w:rsidRDefault="00C53E66" w:rsidP="00B8394F">
            <w:pPr>
              <w:pStyle w:val="TABLE-cell"/>
              <w:keepNext/>
            </w:pPr>
            <w:r w:rsidRPr="00413B46">
              <w:t>TPM_RC_COMMAND_CODE</w:t>
            </w:r>
          </w:p>
        </w:tc>
        <w:tc>
          <w:tcPr>
            <w:tcW w:w="6744" w:type="dxa"/>
          </w:tcPr>
          <w:p w:rsidR="00C53E66" w:rsidRPr="00413B46" w:rsidRDefault="00C53E66" w:rsidP="00B8394F">
            <w:pPr>
              <w:pStyle w:val="TABLE-cell"/>
              <w:keepNext/>
            </w:pPr>
            <w:r w:rsidRPr="00413B46">
              <w:t>a parameter that should be a command code does not have a value that is supported by the TPM</w:t>
            </w:r>
          </w:p>
        </w:tc>
      </w:tr>
      <w:tr w:rsidR="00C53E66" w:rsidRPr="00413B46" w:rsidTr="00B8394F">
        <w:trPr>
          <w:jc w:val="center"/>
        </w:trPr>
        <w:tc>
          <w:tcPr>
            <w:tcW w:w="2616" w:type="dxa"/>
          </w:tcPr>
          <w:p w:rsidR="00C53E66" w:rsidRPr="00413B46" w:rsidRDefault="00C53E66" w:rsidP="00B8394F">
            <w:pPr>
              <w:pStyle w:val="TABLE-cell"/>
              <w:keepNext/>
            </w:pPr>
            <w:r w:rsidRPr="00413B46">
              <w:t>TPM_RC_HASH</w:t>
            </w:r>
          </w:p>
        </w:tc>
        <w:tc>
          <w:tcPr>
            <w:tcW w:w="6744" w:type="dxa"/>
          </w:tcPr>
          <w:p w:rsidR="00C53E66" w:rsidRPr="00413B46" w:rsidRDefault="00C53E66" w:rsidP="00B8394F">
            <w:pPr>
              <w:pStyle w:val="TABLE-cell"/>
              <w:keepNext/>
            </w:pPr>
            <w:r w:rsidRPr="00413B46">
              <w:t>a parameter that should be a hash algorithm selection does not have a value that is supported by the TPM</w:t>
            </w:r>
          </w:p>
        </w:tc>
      </w:tr>
      <w:tr w:rsidR="00C53E66" w:rsidRPr="00413B46" w:rsidTr="00B8394F">
        <w:trPr>
          <w:jc w:val="center"/>
        </w:trPr>
        <w:tc>
          <w:tcPr>
            <w:tcW w:w="2616" w:type="dxa"/>
          </w:tcPr>
          <w:p w:rsidR="00C53E66" w:rsidRPr="00413B46" w:rsidRDefault="00C53E66" w:rsidP="00B8394F">
            <w:pPr>
              <w:pStyle w:val="TABLE-cell"/>
              <w:keepNext/>
            </w:pPr>
            <w:r w:rsidRPr="00413B46">
              <w:t>TPM_RC_INSUFFICIENT</w:t>
            </w:r>
          </w:p>
        </w:tc>
        <w:tc>
          <w:tcPr>
            <w:tcW w:w="6744" w:type="dxa"/>
          </w:tcPr>
          <w:p w:rsidR="00C53E66" w:rsidRPr="00413B46" w:rsidRDefault="00C53E66" w:rsidP="00B8394F">
            <w:pPr>
              <w:pStyle w:val="TABLE-cell"/>
              <w:keepNext/>
            </w:pPr>
            <w:r w:rsidRPr="00413B46">
              <w:t>the input buffer did not contain enough octets to allow unmarshaling of the expected data type;</w:t>
            </w:r>
          </w:p>
        </w:tc>
      </w:tr>
      <w:tr w:rsidR="00C53E66" w:rsidRPr="00413B46" w:rsidTr="00B8394F">
        <w:trPr>
          <w:jc w:val="center"/>
        </w:trPr>
        <w:tc>
          <w:tcPr>
            <w:tcW w:w="2616" w:type="dxa"/>
          </w:tcPr>
          <w:p w:rsidR="00C53E66" w:rsidRPr="00413B46" w:rsidRDefault="00C53E66" w:rsidP="00B8394F">
            <w:pPr>
              <w:pStyle w:val="TABLE-cell"/>
              <w:keepNext/>
            </w:pPr>
            <w:r w:rsidRPr="00413B46">
              <w:t>TPM_RC_KDF</w:t>
            </w:r>
          </w:p>
        </w:tc>
        <w:tc>
          <w:tcPr>
            <w:tcW w:w="6744" w:type="dxa"/>
          </w:tcPr>
          <w:p w:rsidR="00C53E66" w:rsidRPr="00413B46" w:rsidRDefault="00C53E66" w:rsidP="00B8394F">
            <w:pPr>
              <w:pStyle w:val="TABLE-cell"/>
              <w:keepNext/>
            </w:pPr>
            <w:r w:rsidRPr="00413B46">
              <w:t>a parameter that should be a key derivation scheme (KDF) selection does not have a value that is supported by the TPM</w:t>
            </w:r>
          </w:p>
        </w:tc>
      </w:tr>
      <w:tr w:rsidR="00C53E66" w:rsidRPr="00413B46" w:rsidTr="00B8394F">
        <w:trPr>
          <w:jc w:val="center"/>
        </w:trPr>
        <w:tc>
          <w:tcPr>
            <w:tcW w:w="2616" w:type="dxa"/>
          </w:tcPr>
          <w:p w:rsidR="00C53E66" w:rsidRPr="00413B46" w:rsidRDefault="00C53E66" w:rsidP="00B8394F">
            <w:pPr>
              <w:pStyle w:val="TABLE-cell"/>
              <w:keepNext/>
            </w:pPr>
            <w:r w:rsidRPr="00413B46">
              <w:t>TPM_RC_KEY_SIZE</w:t>
            </w:r>
          </w:p>
        </w:tc>
        <w:tc>
          <w:tcPr>
            <w:tcW w:w="6744" w:type="dxa"/>
          </w:tcPr>
          <w:p w:rsidR="00C53E66" w:rsidRPr="00413B46" w:rsidRDefault="00C53E66" w:rsidP="00B8394F">
            <w:pPr>
              <w:pStyle w:val="TABLE-cell"/>
              <w:keepNext/>
            </w:pPr>
            <w:r w:rsidRPr="00413B46">
              <w:t>a parameter that is a key size has a value that is not supported by the TPM</w:t>
            </w:r>
          </w:p>
        </w:tc>
      </w:tr>
      <w:tr w:rsidR="00C53E66" w:rsidRPr="00413B46" w:rsidTr="00B8394F">
        <w:trPr>
          <w:jc w:val="center"/>
        </w:trPr>
        <w:tc>
          <w:tcPr>
            <w:tcW w:w="2616" w:type="dxa"/>
          </w:tcPr>
          <w:p w:rsidR="00C53E66" w:rsidRPr="00413B46" w:rsidRDefault="00C53E66" w:rsidP="00B8394F">
            <w:pPr>
              <w:pStyle w:val="TABLE-cell"/>
              <w:keepNext/>
            </w:pPr>
            <w:r w:rsidRPr="00413B46">
              <w:t>TPM_RC_MODE</w:t>
            </w:r>
          </w:p>
        </w:tc>
        <w:tc>
          <w:tcPr>
            <w:tcW w:w="6744" w:type="dxa"/>
          </w:tcPr>
          <w:p w:rsidR="00C53E66" w:rsidRPr="00413B46" w:rsidRDefault="00C53E66" w:rsidP="00B8394F">
            <w:pPr>
              <w:pStyle w:val="TABLE-cell"/>
              <w:keepNext/>
            </w:pPr>
            <w:r w:rsidRPr="00413B46">
              <w:t>a parameter that should be a symmetric encryption mode selection does not have a value that is supported by the TPM</w:t>
            </w:r>
          </w:p>
        </w:tc>
      </w:tr>
      <w:tr w:rsidR="00C53E66" w:rsidRPr="00413B46" w:rsidTr="00B8394F">
        <w:trPr>
          <w:jc w:val="center"/>
        </w:trPr>
        <w:tc>
          <w:tcPr>
            <w:tcW w:w="2616" w:type="dxa"/>
          </w:tcPr>
          <w:p w:rsidR="00C53E66" w:rsidRPr="00413B46" w:rsidRDefault="00C53E66" w:rsidP="00B8394F">
            <w:pPr>
              <w:pStyle w:val="TABLE-cell"/>
              <w:keepNext/>
            </w:pPr>
            <w:r w:rsidRPr="00413B46">
              <w:t xml:space="preserve">TPM_RC_RESERVED </w:t>
            </w:r>
          </w:p>
        </w:tc>
        <w:tc>
          <w:tcPr>
            <w:tcW w:w="6744" w:type="dxa"/>
          </w:tcPr>
          <w:p w:rsidR="00C53E66" w:rsidRPr="00413B46" w:rsidRDefault="00C53E66" w:rsidP="00B8394F">
            <w:pPr>
              <w:pStyle w:val="TABLE-cell"/>
              <w:keepNext/>
            </w:pPr>
            <w:r w:rsidRPr="00413B46">
              <w:t>a non-zero value was found in a reserved field of an attribute structure (TPMA_)</w:t>
            </w:r>
          </w:p>
        </w:tc>
      </w:tr>
      <w:tr w:rsidR="00C53E66" w:rsidRPr="00413B46" w:rsidTr="00B8394F">
        <w:trPr>
          <w:jc w:val="center"/>
        </w:trPr>
        <w:tc>
          <w:tcPr>
            <w:tcW w:w="2616" w:type="dxa"/>
          </w:tcPr>
          <w:p w:rsidR="00C53E66" w:rsidRPr="00413B46" w:rsidRDefault="00C53E66" w:rsidP="00B8394F">
            <w:pPr>
              <w:pStyle w:val="TABLE-cell"/>
              <w:keepNext/>
            </w:pPr>
            <w:r w:rsidRPr="00413B46">
              <w:t>TPM_RC_SCHEME</w:t>
            </w:r>
          </w:p>
        </w:tc>
        <w:tc>
          <w:tcPr>
            <w:tcW w:w="6744" w:type="dxa"/>
          </w:tcPr>
          <w:p w:rsidR="00C53E66" w:rsidRPr="00413B46" w:rsidRDefault="00C53E66" w:rsidP="00B8394F">
            <w:pPr>
              <w:pStyle w:val="TABLE-cell"/>
              <w:keepNext/>
            </w:pPr>
            <w:r w:rsidRPr="00413B46">
              <w:t>a parameter that should be signing or encryption scheme selection does not have a value that is supported by the TPM</w:t>
            </w:r>
          </w:p>
        </w:tc>
      </w:tr>
      <w:tr w:rsidR="00C53E66" w:rsidRPr="00413B46" w:rsidTr="00B8394F">
        <w:trPr>
          <w:jc w:val="center"/>
        </w:trPr>
        <w:tc>
          <w:tcPr>
            <w:tcW w:w="2616" w:type="dxa"/>
          </w:tcPr>
          <w:p w:rsidR="00C53E66" w:rsidRPr="00413B46" w:rsidRDefault="00C53E66" w:rsidP="00B8394F">
            <w:pPr>
              <w:pStyle w:val="TABLE-cell"/>
              <w:keepNext/>
            </w:pPr>
            <w:r w:rsidRPr="00413B46">
              <w:t>TPM_RC_SIZE</w:t>
            </w:r>
          </w:p>
        </w:tc>
        <w:tc>
          <w:tcPr>
            <w:tcW w:w="6744" w:type="dxa"/>
          </w:tcPr>
          <w:p w:rsidR="00C53E66" w:rsidRPr="00413B46" w:rsidRDefault="00C53E66" w:rsidP="00B8394F">
            <w:pPr>
              <w:pStyle w:val="TABLE-cell"/>
              <w:keepNext/>
            </w:pPr>
            <w:r w:rsidRPr="00413B46">
              <w:t>the value of a size parameter is larger or smaller than allowed</w:t>
            </w:r>
          </w:p>
        </w:tc>
      </w:tr>
      <w:tr w:rsidR="00C53E66" w:rsidRPr="00413B46" w:rsidTr="00B8394F">
        <w:trPr>
          <w:jc w:val="center"/>
        </w:trPr>
        <w:tc>
          <w:tcPr>
            <w:tcW w:w="2616" w:type="dxa"/>
          </w:tcPr>
          <w:p w:rsidR="00C53E66" w:rsidRPr="00413B46" w:rsidRDefault="00C53E66" w:rsidP="00B8394F">
            <w:pPr>
              <w:pStyle w:val="TABLE-cell"/>
              <w:keepNext/>
            </w:pPr>
            <w:r w:rsidRPr="00413B46">
              <w:t>TPM_RC_SYMMETRIC</w:t>
            </w:r>
          </w:p>
        </w:tc>
        <w:tc>
          <w:tcPr>
            <w:tcW w:w="6744" w:type="dxa"/>
          </w:tcPr>
          <w:p w:rsidR="00C53E66" w:rsidRPr="00413B46" w:rsidRDefault="00C53E66" w:rsidP="00B8394F">
            <w:pPr>
              <w:pStyle w:val="TABLE-cell"/>
              <w:keepNext/>
            </w:pPr>
            <w:r w:rsidRPr="00413B46">
              <w:t>a parameter that should be a symmetric algorithm selection does not have a value that is supported by the TPM</w:t>
            </w:r>
          </w:p>
        </w:tc>
      </w:tr>
      <w:tr w:rsidR="00C53E66" w:rsidRPr="00413B46" w:rsidTr="00B8394F">
        <w:trPr>
          <w:jc w:val="center"/>
        </w:trPr>
        <w:tc>
          <w:tcPr>
            <w:tcW w:w="2616" w:type="dxa"/>
          </w:tcPr>
          <w:p w:rsidR="00C53E66" w:rsidRPr="00413B46" w:rsidRDefault="00C53E66" w:rsidP="00B8394F">
            <w:pPr>
              <w:pStyle w:val="TABLE-cell"/>
              <w:keepNext/>
            </w:pPr>
            <w:r w:rsidRPr="00413B46">
              <w:t>TPM_RC_TAG</w:t>
            </w:r>
          </w:p>
        </w:tc>
        <w:tc>
          <w:tcPr>
            <w:tcW w:w="6744" w:type="dxa"/>
          </w:tcPr>
          <w:p w:rsidR="00C53E66" w:rsidRPr="00413B46" w:rsidRDefault="00C53E66" w:rsidP="00B8394F">
            <w:pPr>
              <w:pStyle w:val="TABLE-cell"/>
              <w:keepNext/>
            </w:pPr>
            <w:r w:rsidRPr="00413B46">
              <w:t>a parameter that should be a structure tag has a value that is not supported by the TPM</w:t>
            </w:r>
          </w:p>
        </w:tc>
      </w:tr>
      <w:tr w:rsidR="00C53E66" w:rsidRPr="00413B46" w:rsidTr="00B8394F">
        <w:trPr>
          <w:jc w:val="center"/>
        </w:trPr>
        <w:tc>
          <w:tcPr>
            <w:tcW w:w="2616" w:type="dxa"/>
          </w:tcPr>
          <w:p w:rsidR="00C53E66" w:rsidRPr="00413B46" w:rsidRDefault="00C53E66" w:rsidP="00B8394F">
            <w:pPr>
              <w:pStyle w:val="TABLE-cell"/>
              <w:keepNext/>
            </w:pPr>
            <w:r w:rsidRPr="00413B46">
              <w:t>TPM_RC_TYPE</w:t>
            </w:r>
          </w:p>
        </w:tc>
        <w:tc>
          <w:tcPr>
            <w:tcW w:w="6744" w:type="dxa"/>
          </w:tcPr>
          <w:p w:rsidR="00C53E66" w:rsidRPr="00413B46" w:rsidRDefault="00C53E66" w:rsidP="00B8394F">
            <w:pPr>
              <w:pStyle w:val="TABLE-cell"/>
              <w:keepNext/>
            </w:pPr>
            <w:r w:rsidRPr="00413B46">
              <w:t>The type parameter of a TPMT_PUBLIC or TPMT_SENSITIVE has a value that is not supported by the TPM</w:t>
            </w:r>
          </w:p>
        </w:tc>
      </w:tr>
      <w:tr w:rsidR="00C53E66" w:rsidRPr="00413B46" w:rsidTr="00B8394F">
        <w:trPr>
          <w:jc w:val="center"/>
        </w:trPr>
        <w:tc>
          <w:tcPr>
            <w:tcW w:w="2616" w:type="dxa"/>
          </w:tcPr>
          <w:p w:rsidR="00C53E66" w:rsidRPr="00413B46" w:rsidRDefault="00C53E66" w:rsidP="00B8394F">
            <w:pPr>
              <w:pStyle w:val="TABLE-cell"/>
              <w:keepNext/>
            </w:pPr>
            <w:r w:rsidRPr="00413B46">
              <w:t>TPM_RC_VALUE</w:t>
            </w:r>
          </w:p>
        </w:tc>
        <w:tc>
          <w:tcPr>
            <w:tcW w:w="6744" w:type="dxa"/>
          </w:tcPr>
          <w:p w:rsidR="00C53E66" w:rsidRPr="00413B46" w:rsidRDefault="00C53E66" w:rsidP="00B8394F">
            <w:pPr>
              <w:pStyle w:val="TABLE-cell"/>
              <w:keepNext/>
            </w:pPr>
            <w:r w:rsidRPr="00413B46">
              <w:t>a parameter does not have one of its allowed values</w:t>
            </w:r>
          </w:p>
        </w:tc>
      </w:tr>
    </w:tbl>
    <w:p w:rsidR="00C53E66" w:rsidRPr="00413B46" w:rsidRDefault="00C53E66" w:rsidP="00C53E66">
      <w:pPr>
        <w:pStyle w:val="BodyText"/>
      </w:pPr>
      <w:r w:rsidRPr="00413B46">
        <w:t>In some commands, a parameter may not be used because of various options of that command. However, the unmarshaling code is required to validate that all parameters have values that are allowed by the TPM 2.0 Part 2 definition of the parameter type even if that parameter is not used in the command actions.</w:t>
      </w:r>
    </w:p>
    <w:p w:rsidR="00C53E66" w:rsidRPr="00413B46" w:rsidRDefault="00C53E66" w:rsidP="00C53E66">
      <w:pPr>
        <w:pStyle w:val="Heading2"/>
        <w:ind w:left="634" w:hanging="634"/>
      </w:pPr>
      <w:bookmarkStart w:id="1594" w:name="_Toc380749473"/>
      <w:bookmarkStart w:id="1595" w:name="_Toc432773913"/>
      <w:bookmarkStart w:id="1596" w:name="_Toc443720771"/>
      <w:bookmarkStart w:id="1597" w:name="_Toc443576064"/>
      <w:bookmarkStart w:id="1598" w:name="_Toc473813782"/>
      <w:bookmarkStart w:id="1599" w:name="_Toc536440741"/>
      <w:bookmarkStart w:id="1600" w:name="_Toc24725414"/>
      <w:r w:rsidRPr="00413B46">
        <w:lastRenderedPageBreak/>
        <w:t>Command Post Processing</w:t>
      </w:r>
      <w:bookmarkEnd w:id="1594"/>
      <w:bookmarkEnd w:id="1595"/>
      <w:bookmarkEnd w:id="1596"/>
      <w:bookmarkEnd w:id="1597"/>
      <w:bookmarkEnd w:id="1598"/>
      <w:bookmarkEnd w:id="1599"/>
      <w:bookmarkEnd w:id="1600"/>
    </w:p>
    <w:p w:rsidR="00C53E66" w:rsidRPr="00413B46" w:rsidRDefault="00C53E66" w:rsidP="00C53E66">
      <w:pPr>
        <w:pStyle w:val="BodyText"/>
      </w:pPr>
      <w:r w:rsidRPr="00413B46">
        <w:t>When the code that implements the detailed actions of the command completes, it returns a response code. If that code is not TPM_RC_SUCCESS, the post processing code will not update any session or audit data and will return a 10-octet response packet.</w:t>
      </w:r>
    </w:p>
    <w:p w:rsidR="00C53E66" w:rsidRPr="00413B46" w:rsidRDefault="00C53E66" w:rsidP="00C53E66">
      <w:pPr>
        <w:pStyle w:val="BodyText"/>
      </w:pPr>
      <w:r w:rsidRPr="00413B46">
        <w:t>If the command completes successfully, the tag of the command determines if any authorization sessions will be in the response. If so, the TPM will encrypt the first parameter of the response if indicated by the authorization attributes. The TPM will then generate a new nonce value for each session and, if appropriate, generate an HMAC.</w:t>
      </w:r>
    </w:p>
    <w:p w:rsidR="00C53E66" w:rsidRPr="00413B46" w:rsidRDefault="00C53E66" w:rsidP="00C53E66">
      <w:pPr>
        <w:pStyle w:val="BodyText"/>
      </w:pPr>
      <w:r w:rsidRPr="00413B46">
        <w:t>If authorization HMAC computations are performed on the response, the HMAC keys used in the response will be the same as the HMAC keys used in processing the HMAC in the command.</w:t>
      </w:r>
    </w:p>
    <w:p w:rsidR="00C53E66" w:rsidRPr="00413B46" w:rsidRDefault="00C53E66" w:rsidP="00C53E66">
      <w:pPr>
        <w:pStyle w:val="NOTE"/>
      </w:pPr>
      <w:r w:rsidRPr="00413B46">
        <w:t>NOTE 1</w:t>
      </w:r>
      <w:r w:rsidRPr="00413B46">
        <w:tab/>
        <w:t>This primarily affects authorizations associated with a first write to an NV Index using a bound session. The computation of the HMAC in the response is performed as if the Name of the Index did not change as a consequence of the command actions. The session binding to the NV Index will not persist to any subsequent command.</w:t>
      </w:r>
    </w:p>
    <w:p w:rsidR="00C53E66" w:rsidRPr="00413B46" w:rsidRDefault="00C53E66" w:rsidP="00C53E66">
      <w:pPr>
        <w:pStyle w:val="NOTE"/>
        <w:keepNext/>
      </w:pPr>
      <w:r w:rsidRPr="00413B46">
        <w:t>NOTE 2</w:t>
      </w:r>
      <w:r w:rsidRPr="00413B46">
        <w:tab/>
        <w:t>The authorization attributes were validated during the session area validation to ensure that only one session was used for parameter encryption of the response and that the command allowed encryption in the response.</w:t>
      </w:r>
    </w:p>
    <w:p w:rsidR="00C53E66" w:rsidRPr="00413B46" w:rsidRDefault="00C53E66" w:rsidP="00C53E66">
      <w:pPr>
        <w:pStyle w:val="NOTE"/>
        <w:keepNext/>
      </w:pPr>
      <w:r w:rsidRPr="00413B46">
        <w:t>NOTE 3</w:t>
      </w:r>
      <w:r w:rsidRPr="00413B46">
        <w:tab/>
        <w:t>No session nonce value is used for a password authorization but the session data is present.</w:t>
      </w:r>
    </w:p>
    <w:p w:rsidR="00C53E66" w:rsidRPr="00413B46" w:rsidRDefault="00C53E66" w:rsidP="00C53E66">
      <w:pPr>
        <w:pStyle w:val="BodyText"/>
      </w:pPr>
      <w:r w:rsidRPr="00413B46">
        <w:t xml:space="preserve">Additionally, if the command is being audited by Command Audit, the audit digest is updated with the </w:t>
      </w:r>
      <w:r w:rsidRPr="00413B46">
        <w:rPr>
          <w:i/>
        </w:rPr>
        <w:t>cpHash</w:t>
      </w:r>
      <w:r w:rsidRPr="00413B46">
        <w:t xml:space="preserve"> of the command and </w:t>
      </w:r>
      <w:r w:rsidRPr="00413B46">
        <w:rPr>
          <w:i/>
        </w:rPr>
        <w:t>rpHash</w:t>
      </w:r>
      <w:r w:rsidRPr="00413B46">
        <w:t xml:space="preserve"> of the response.</w:t>
      </w:r>
    </w:p>
    <w:p w:rsidR="00C53E66" w:rsidRPr="00413B46" w:rsidRDefault="00C53E66" w:rsidP="00C53E66">
      <w:pPr>
        <w:pStyle w:val="Heading1"/>
      </w:pPr>
      <w:bookmarkStart w:id="1601" w:name="_Ref329850920"/>
      <w:bookmarkStart w:id="1602" w:name="_Toc380749474"/>
      <w:bookmarkStart w:id="1603" w:name="_Toc432773914"/>
      <w:bookmarkStart w:id="1604" w:name="_Toc443720772"/>
      <w:bookmarkStart w:id="1605" w:name="_Toc443576065"/>
      <w:bookmarkStart w:id="1606" w:name="_Toc473813783"/>
      <w:bookmarkStart w:id="1607" w:name="_Toc536440742"/>
      <w:bookmarkStart w:id="1608" w:name="_Toc24725415"/>
      <w:r w:rsidRPr="00413B46">
        <w:lastRenderedPageBreak/>
        <w:t xml:space="preserve">Response </w:t>
      </w:r>
      <w:bookmarkEnd w:id="1601"/>
      <w:r w:rsidRPr="00413B46">
        <w:t>Values</w:t>
      </w:r>
      <w:bookmarkEnd w:id="1602"/>
      <w:bookmarkEnd w:id="1603"/>
      <w:bookmarkEnd w:id="1604"/>
      <w:bookmarkEnd w:id="1605"/>
      <w:bookmarkEnd w:id="1606"/>
      <w:bookmarkEnd w:id="1607"/>
      <w:bookmarkEnd w:id="1608"/>
    </w:p>
    <w:p w:rsidR="00C53E66" w:rsidRPr="00413B46" w:rsidRDefault="00C53E66" w:rsidP="00C53E66">
      <w:pPr>
        <w:pStyle w:val="Heading2"/>
      </w:pPr>
      <w:bookmarkStart w:id="1609" w:name="_Toc380749475"/>
      <w:bookmarkStart w:id="1610" w:name="_Toc432773915"/>
      <w:bookmarkStart w:id="1611" w:name="_Toc443720773"/>
      <w:bookmarkStart w:id="1612" w:name="_Toc443576066"/>
      <w:bookmarkStart w:id="1613" w:name="_Toc473813784"/>
      <w:bookmarkStart w:id="1614" w:name="_Toc536440743"/>
      <w:bookmarkStart w:id="1615" w:name="_Toc24725416"/>
      <w:r w:rsidRPr="00413B46">
        <w:t>Tag</w:t>
      </w:r>
      <w:bookmarkEnd w:id="1609"/>
      <w:bookmarkEnd w:id="1610"/>
      <w:bookmarkEnd w:id="1611"/>
      <w:bookmarkEnd w:id="1612"/>
      <w:bookmarkEnd w:id="1613"/>
      <w:bookmarkEnd w:id="1614"/>
      <w:bookmarkEnd w:id="1615"/>
    </w:p>
    <w:p w:rsidR="00C53E66" w:rsidRPr="00413B46" w:rsidRDefault="00C53E66" w:rsidP="00C53E66">
      <w:pPr>
        <w:pStyle w:val="BodyText"/>
      </w:pPr>
      <w:r w:rsidRPr="00413B46">
        <w:t xml:space="preserve">When a command completes successfully, the </w:t>
      </w:r>
      <w:r w:rsidRPr="00413B46">
        <w:rPr>
          <w:i/>
        </w:rPr>
        <w:t>tag</w:t>
      </w:r>
      <w:r w:rsidRPr="00413B46">
        <w:t xml:space="preserve"> parameter in the response shall have the same value as the </w:t>
      </w:r>
      <w:r w:rsidRPr="00413B46">
        <w:rPr>
          <w:i/>
        </w:rPr>
        <w:t>tag</w:t>
      </w:r>
      <w:r w:rsidRPr="00413B46">
        <w:t xml:space="preserve"> parameter in the command (TPM_ST_SESSIONS or TPM_ST_NO_SESSIONS). When a command fails (the responseCode is not TPM_RC_SUCCESS), then the </w:t>
      </w:r>
      <w:r w:rsidRPr="00413B46">
        <w:rPr>
          <w:i/>
        </w:rPr>
        <w:t>tag</w:t>
      </w:r>
      <w:r w:rsidRPr="00413B46">
        <w:t xml:space="preserve"> parameter in the response shall be TPM_ST_NO_SESSIONS.</w:t>
      </w:r>
    </w:p>
    <w:p w:rsidR="00C53E66" w:rsidRPr="00413B46" w:rsidRDefault="00C53E66" w:rsidP="00C53E66">
      <w:pPr>
        <w:pStyle w:val="BodyText"/>
      </w:pPr>
      <w:r w:rsidRPr="00413B46">
        <w:t xml:space="preserve">A special case exists when the command </w:t>
      </w:r>
      <w:r w:rsidRPr="00413B46">
        <w:rPr>
          <w:i/>
        </w:rPr>
        <w:t>tag</w:t>
      </w:r>
      <w:r w:rsidRPr="00413B46">
        <w:t xml:space="preserve"> parameter is not an allowed value (TPM_ST_SESSIONS or TPM_ST_NO_SESSIONS). For this case, it is assumed that the system software is attempting to send a command formatted for a TPM 1.2 but the TPM is not capable of executing TPM 1.2 commands. So that the TPM 1.2 compatible software will have a recognizable response, the TPM sets </w:t>
      </w:r>
      <w:r w:rsidRPr="00413B46">
        <w:rPr>
          <w:i/>
        </w:rPr>
        <w:t xml:space="preserve">tag </w:t>
      </w:r>
      <w:r w:rsidRPr="00413B46">
        <w:t xml:space="preserve">to TPM_ST_RSP_COMMAND, </w:t>
      </w:r>
      <w:r w:rsidRPr="00413B46">
        <w:rPr>
          <w:i/>
        </w:rPr>
        <w:t>responseSize</w:t>
      </w:r>
      <w:r w:rsidRPr="00413B46">
        <w:t xml:space="preserve"> to 00 00 00 0A</w:t>
      </w:r>
      <w:r w:rsidRPr="00413B46">
        <w:rPr>
          <w:vertAlign w:val="subscript"/>
        </w:rPr>
        <w:t>16</w:t>
      </w:r>
      <w:r w:rsidRPr="00413B46">
        <w:t xml:space="preserve"> and </w:t>
      </w:r>
      <w:r w:rsidRPr="00413B46">
        <w:rPr>
          <w:i/>
        </w:rPr>
        <w:t>responseCode</w:t>
      </w:r>
      <w:r w:rsidRPr="00413B46">
        <w:t xml:space="preserve"> to TPM_RC_BAD_TAG. This is the same response as the TPM 1.2 fatal error for TPM_BADTAG.</w:t>
      </w:r>
    </w:p>
    <w:p w:rsidR="00C53E66" w:rsidRPr="00413B46" w:rsidRDefault="00C53E66" w:rsidP="00C53E66">
      <w:pPr>
        <w:pStyle w:val="Heading2"/>
      </w:pPr>
      <w:bookmarkStart w:id="1616" w:name="_Toc380749476"/>
      <w:bookmarkStart w:id="1617" w:name="_Toc432773916"/>
      <w:bookmarkStart w:id="1618" w:name="_Toc443720774"/>
      <w:bookmarkStart w:id="1619" w:name="_Toc443576067"/>
      <w:bookmarkStart w:id="1620" w:name="_Toc473813785"/>
      <w:bookmarkStart w:id="1621" w:name="_Toc536440744"/>
      <w:bookmarkStart w:id="1622" w:name="_Toc24725417"/>
      <w:r w:rsidRPr="00413B46">
        <w:t>Response Codes</w:t>
      </w:r>
      <w:bookmarkEnd w:id="1616"/>
      <w:bookmarkEnd w:id="1617"/>
      <w:bookmarkEnd w:id="1618"/>
      <w:bookmarkEnd w:id="1619"/>
      <w:bookmarkEnd w:id="1620"/>
      <w:bookmarkEnd w:id="1621"/>
      <w:bookmarkEnd w:id="1622"/>
    </w:p>
    <w:p w:rsidR="006B74E4" w:rsidRDefault="00C53E66" w:rsidP="00413B46">
      <w:pPr>
        <w:pStyle w:val="BodyText"/>
      </w:pPr>
      <w:r w:rsidRPr="00CE6685">
        <w:t>The normal response for any command is TPM_RC_SUCCESS. Any other value indicates that the command did not complete and the state of the TPM is unchanged. An exception to this general rule is that the logic associated with dictionary attack protection is allowed to be modified when an authorization failure occurs.</w:t>
      </w:r>
    </w:p>
    <w:p w:rsidR="00C53E66" w:rsidRPr="00CE6685" w:rsidRDefault="00C53E66" w:rsidP="00C53E66">
      <w:pPr>
        <w:pStyle w:val="BodyText"/>
      </w:pPr>
      <w:r w:rsidRPr="00CE6685">
        <w:t xml:space="preserve">Commands have response codes that are specific to that command, and those response codes are enumerated in the detailed actions of each command. The codes associated with the unmarshaling of parameters are documented </w:t>
      </w:r>
      <w:r w:rsidRPr="00CE6685">
        <w:fldChar w:fldCharType="begin"/>
      </w:r>
      <w:r w:rsidRPr="00CE6685">
        <w:instrText xml:space="preserve"> REF _Ref328497210 \h </w:instrText>
      </w:r>
      <w:r w:rsidRPr="00CE6685">
        <w:fldChar w:fldCharType="separate"/>
      </w:r>
      <w:r w:rsidR="00E90F60" w:rsidRPr="00413B46">
        <w:t xml:space="preserve">Table </w:t>
      </w:r>
      <w:r w:rsidR="00E90F60">
        <w:rPr>
          <w:noProof/>
        </w:rPr>
        <w:t>3</w:t>
      </w:r>
      <w:r w:rsidRPr="00CE6685">
        <w:fldChar w:fldCharType="end"/>
      </w:r>
      <w:r w:rsidRPr="00CE6685">
        <w:t>. Another set of response code values are not command specific and indicate a problem that is not specific to the command. That is, if the indicated problem is remedied, the same command could be resubmitted and may complete normally.</w:t>
      </w:r>
    </w:p>
    <w:p w:rsidR="00C53E66" w:rsidRPr="00CE6685" w:rsidRDefault="00C53E66" w:rsidP="00413B46">
      <w:pPr>
        <w:pStyle w:val="BodyText"/>
      </w:pPr>
      <w:r w:rsidRPr="00CE6685">
        <w:t>The response codes that are not command specific are listed and described in</w:t>
      </w:r>
      <w:r w:rsidR="00D80FA4">
        <w:t xml:space="preserve"> </w:t>
      </w:r>
      <w:r w:rsidR="00D80FA4">
        <w:fldChar w:fldCharType="begin"/>
      </w:r>
      <w:r w:rsidR="00D80FA4">
        <w:instrText xml:space="preserve"> REF _Ref24756223 \h </w:instrText>
      </w:r>
      <w:r w:rsidR="00D80FA4">
        <w:fldChar w:fldCharType="separate"/>
      </w:r>
      <w:r w:rsidR="00D80FA4" w:rsidRPr="00413B46">
        <w:t xml:space="preserve">Table </w:t>
      </w:r>
      <w:r w:rsidR="00D80FA4">
        <w:rPr>
          <w:noProof/>
        </w:rPr>
        <w:t>4</w:t>
      </w:r>
      <w:r w:rsidR="00D80FA4">
        <w:fldChar w:fldCharType="end"/>
      </w:r>
      <w:r w:rsidRPr="00CE6685">
        <w:t>.</w:t>
      </w:r>
    </w:p>
    <w:p w:rsidR="006B74E4" w:rsidRDefault="00C53E66" w:rsidP="00413B46">
      <w:pPr>
        <w:pStyle w:val="BodyText"/>
      </w:pPr>
      <w:r w:rsidRPr="00CE6685">
        <w:t>The reference code for the command actions may have code that generates specific response codes associated with a specific check but the listing of responses may not have that response code listed.</w:t>
      </w:r>
      <w:bookmarkStart w:id="1623" w:name="_Ref331361663"/>
      <w:bookmarkStart w:id="1624" w:name="_Toc380749638"/>
      <w:bookmarkStart w:id="1625" w:name="_Toc432774083"/>
      <w:bookmarkStart w:id="1626" w:name="_Toc443576232"/>
      <w:bookmarkStart w:id="1627" w:name="_Toc473813960"/>
      <w:bookmarkStart w:id="1628" w:name="_Toc536440921"/>
    </w:p>
    <w:p w:rsidR="00C53E66" w:rsidRPr="00413B46" w:rsidRDefault="00C53E66" w:rsidP="00C53E66">
      <w:pPr>
        <w:pStyle w:val="TABLE-title"/>
      </w:pPr>
      <w:bookmarkStart w:id="1629" w:name="_Ref24756223"/>
      <w:bookmarkStart w:id="1630" w:name="_Toc24725599"/>
      <w:r w:rsidRPr="00413B46">
        <w:lastRenderedPageBreak/>
        <w:t xml:space="preserve">Table </w:t>
      </w:r>
      <w:r w:rsidRPr="00C42EAF">
        <w:fldChar w:fldCharType="begin"/>
      </w:r>
      <w:r w:rsidRPr="00413B46">
        <w:instrText xml:space="preserve"> SEQ Table \* ARABIC </w:instrText>
      </w:r>
      <w:r w:rsidRPr="00C42EAF">
        <w:fldChar w:fldCharType="separate"/>
      </w:r>
      <w:r w:rsidR="00D51C42">
        <w:rPr>
          <w:noProof/>
        </w:rPr>
        <w:t>4</w:t>
      </w:r>
      <w:r w:rsidRPr="00C42EAF">
        <w:rPr>
          <w:noProof/>
        </w:rPr>
        <w:fldChar w:fldCharType="end"/>
      </w:r>
      <w:bookmarkEnd w:id="1623"/>
      <w:bookmarkEnd w:id="1629"/>
      <w:r w:rsidRPr="00413B46">
        <w:t xml:space="preserve"> — Command-Independent Response Codes</w:t>
      </w:r>
      <w:bookmarkEnd w:id="1624"/>
      <w:bookmarkEnd w:id="1625"/>
      <w:bookmarkEnd w:id="1626"/>
      <w:bookmarkEnd w:id="1627"/>
      <w:bookmarkEnd w:id="1628"/>
      <w:bookmarkEnd w:id="1630"/>
    </w:p>
    <w:tbl>
      <w:tblPr>
        <w:tblStyle w:val="TableGrid"/>
        <w:tblW w:w="93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58" w:type="dxa"/>
          <w:right w:w="58" w:type="dxa"/>
        </w:tblCellMar>
        <w:tblLook w:val="04A0" w:firstRow="1" w:lastRow="0" w:firstColumn="1" w:lastColumn="0" w:noHBand="0" w:noVBand="1"/>
      </w:tblPr>
      <w:tblGrid>
        <w:gridCol w:w="2758"/>
        <w:gridCol w:w="6602"/>
      </w:tblGrid>
      <w:tr w:rsidR="00C53E66" w:rsidRPr="00413B46" w:rsidTr="00B8394F">
        <w:trPr>
          <w:cantSplit/>
          <w:tblHeader/>
        </w:trPr>
        <w:tc>
          <w:tcPr>
            <w:tcW w:w="2758" w:type="dxa"/>
            <w:tcBorders>
              <w:top w:val="single" w:sz="12" w:space="0" w:color="auto"/>
              <w:bottom w:val="single" w:sz="12" w:space="0" w:color="auto"/>
            </w:tcBorders>
          </w:tcPr>
          <w:p w:rsidR="00C53E66" w:rsidRPr="00413B46" w:rsidRDefault="00C53E66" w:rsidP="00B8394F">
            <w:pPr>
              <w:pStyle w:val="TABLE-col-heading"/>
            </w:pPr>
            <w:r w:rsidRPr="00413B46">
              <w:t>Response Code</w:t>
            </w:r>
          </w:p>
        </w:tc>
        <w:tc>
          <w:tcPr>
            <w:tcW w:w="6602" w:type="dxa"/>
            <w:tcBorders>
              <w:top w:val="single" w:sz="12" w:space="0" w:color="auto"/>
              <w:bottom w:val="single" w:sz="12" w:space="0" w:color="auto"/>
            </w:tcBorders>
          </w:tcPr>
          <w:p w:rsidR="00C53E66" w:rsidRPr="00413B46" w:rsidRDefault="00C53E66" w:rsidP="00B8394F">
            <w:pPr>
              <w:pStyle w:val="TABLE-col-heading"/>
            </w:pPr>
            <w:r w:rsidRPr="00413B46">
              <w:t>Meaning</w:t>
            </w:r>
          </w:p>
        </w:tc>
      </w:tr>
      <w:tr w:rsidR="00C53E66" w:rsidRPr="00413B46" w:rsidTr="00B8394F">
        <w:tblPrEx>
          <w:tblBorders>
            <w:insideH w:val="single" w:sz="4" w:space="0" w:color="auto"/>
            <w:insideV w:val="single" w:sz="4" w:space="0" w:color="auto"/>
          </w:tblBorders>
        </w:tblPrEx>
        <w:trPr>
          <w:cantSplit/>
        </w:trPr>
        <w:tc>
          <w:tcPr>
            <w:tcW w:w="2758" w:type="dxa"/>
            <w:vAlign w:val="center"/>
          </w:tcPr>
          <w:p w:rsidR="00C53E66" w:rsidRPr="00413B46" w:rsidRDefault="00C53E66" w:rsidP="00B8394F">
            <w:pPr>
              <w:pStyle w:val="TABLE-cell"/>
              <w:keepNext/>
              <w:rPr>
                <w:noProof/>
              </w:rPr>
            </w:pPr>
            <w:r w:rsidRPr="00413B46">
              <w:rPr>
                <w:noProof/>
              </w:rPr>
              <w:t>TPM_RC_CANCELED</w:t>
            </w:r>
          </w:p>
        </w:tc>
        <w:tc>
          <w:tcPr>
            <w:tcW w:w="6602" w:type="dxa"/>
          </w:tcPr>
          <w:p w:rsidR="00C53E66" w:rsidRPr="00413B46" w:rsidRDefault="00C53E66" w:rsidP="00B8394F">
            <w:pPr>
              <w:pStyle w:val="TABLE-cell"/>
              <w:keepNext/>
              <w:rPr>
                <w:noProof/>
              </w:rPr>
            </w:pPr>
            <w:r w:rsidRPr="00413B46">
              <w:rPr>
                <w:noProof/>
              </w:rPr>
              <w:t xml:space="preserve">This response code may be returned by a TPM that supports command cancel. When the TPM receives an indication that the current command should be cancelled, the TPM may complete the command or return this code. If this code is returned, then the TPM state is not changed and the same command may be retried. </w:t>
            </w:r>
          </w:p>
        </w:tc>
      </w:tr>
      <w:tr w:rsidR="00C53E66" w:rsidRPr="00413B46" w:rsidTr="00B8394F">
        <w:tblPrEx>
          <w:tblBorders>
            <w:insideH w:val="single" w:sz="4" w:space="0" w:color="auto"/>
            <w:insideV w:val="single" w:sz="4" w:space="0" w:color="auto"/>
          </w:tblBorders>
        </w:tblPrEx>
        <w:trPr>
          <w:cantSplit/>
        </w:trPr>
        <w:tc>
          <w:tcPr>
            <w:tcW w:w="2758" w:type="dxa"/>
            <w:vAlign w:val="center"/>
          </w:tcPr>
          <w:p w:rsidR="00C53E66" w:rsidRPr="00413B46" w:rsidRDefault="00C53E66" w:rsidP="00B8394F">
            <w:pPr>
              <w:pStyle w:val="TABLE-cell"/>
              <w:keepNext/>
              <w:rPr>
                <w:noProof/>
              </w:rPr>
            </w:pPr>
            <w:r w:rsidRPr="00413B46">
              <w:rPr>
                <w:noProof/>
              </w:rPr>
              <w:t>TPM_RC_CONTEXT_GAP</w:t>
            </w:r>
          </w:p>
        </w:tc>
        <w:tc>
          <w:tcPr>
            <w:tcW w:w="6602" w:type="dxa"/>
          </w:tcPr>
          <w:p w:rsidR="00C53E66" w:rsidRPr="00413B46" w:rsidRDefault="00C53E66" w:rsidP="00B8394F">
            <w:pPr>
              <w:pStyle w:val="TABLE-cell"/>
              <w:keepNext/>
              <w:rPr>
                <w:noProof/>
              </w:rPr>
            </w:pPr>
            <w:r w:rsidRPr="00413B46">
              <w:rPr>
                <w:noProof/>
              </w:rPr>
              <w:t>This response code can be returned for commands that manage session contexts. It indicates that the gap between the lowest numbered active session and the highest numbered session is at the limits of the session tracking logic. The remedy is to load the session context with the lowest number so that its tracking number can be updated.</w:t>
            </w:r>
          </w:p>
        </w:tc>
      </w:tr>
      <w:tr w:rsidR="00C53E66" w:rsidRPr="00413B46" w:rsidTr="00B8394F">
        <w:tblPrEx>
          <w:tblBorders>
            <w:insideH w:val="single" w:sz="4" w:space="0" w:color="auto"/>
            <w:insideV w:val="single" w:sz="4" w:space="0" w:color="auto"/>
          </w:tblBorders>
        </w:tblPrEx>
        <w:trPr>
          <w:cantSplit/>
        </w:trPr>
        <w:tc>
          <w:tcPr>
            <w:tcW w:w="2758" w:type="dxa"/>
            <w:vAlign w:val="center"/>
          </w:tcPr>
          <w:p w:rsidR="00C53E66" w:rsidRPr="00413B46" w:rsidRDefault="00C53E66" w:rsidP="00B8394F">
            <w:pPr>
              <w:pStyle w:val="TABLE-cell"/>
              <w:keepNext/>
              <w:rPr>
                <w:noProof/>
              </w:rPr>
            </w:pPr>
            <w:r w:rsidRPr="00413B46">
              <w:rPr>
                <w:noProof/>
              </w:rPr>
              <w:t>TPM_RC_LOCKOUT</w:t>
            </w:r>
          </w:p>
        </w:tc>
        <w:tc>
          <w:tcPr>
            <w:tcW w:w="6602" w:type="dxa"/>
          </w:tcPr>
          <w:p w:rsidR="00C53E66" w:rsidRPr="00413B46" w:rsidRDefault="00C53E66" w:rsidP="00B8394F">
            <w:pPr>
              <w:pStyle w:val="TABLE-cell"/>
              <w:keepNext/>
              <w:rPr>
                <w:noProof/>
              </w:rPr>
            </w:pPr>
            <w:r w:rsidRPr="00413B46">
              <w:rPr>
                <w:noProof/>
              </w:rPr>
              <w:t>This response indicates that authorizations for objects subject to DA protection are not allowed at this time because the TPM is in DA lockout mode. The remedy is to wait or to exeucte TPM2_DictionaryAttackLockoutReset().</w:t>
            </w:r>
          </w:p>
        </w:tc>
      </w:tr>
      <w:tr w:rsidR="00C53E66" w:rsidRPr="00413B46" w:rsidTr="00B8394F">
        <w:tblPrEx>
          <w:tblBorders>
            <w:insideH w:val="single" w:sz="4" w:space="0" w:color="auto"/>
            <w:insideV w:val="single" w:sz="4" w:space="0" w:color="auto"/>
          </w:tblBorders>
        </w:tblPrEx>
        <w:trPr>
          <w:cantSplit/>
        </w:trPr>
        <w:tc>
          <w:tcPr>
            <w:tcW w:w="2758" w:type="dxa"/>
            <w:vAlign w:val="center"/>
          </w:tcPr>
          <w:p w:rsidR="00C53E66" w:rsidRPr="00413B46" w:rsidRDefault="00C53E66" w:rsidP="00B8394F">
            <w:pPr>
              <w:pStyle w:val="TABLE-cell"/>
              <w:keepNext/>
              <w:rPr>
                <w:noProof/>
              </w:rPr>
            </w:pPr>
            <w:r w:rsidRPr="00413B46">
              <w:rPr>
                <w:noProof/>
              </w:rPr>
              <w:t>TPM_RC_MEMORY</w:t>
            </w:r>
          </w:p>
        </w:tc>
        <w:tc>
          <w:tcPr>
            <w:tcW w:w="6602" w:type="dxa"/>
          </w:tcPr>
          <w:p w:rsidR="00C53E66" w:rsidRPr="00413B46" w:rsidRDefault="00C53E66" w:rsidP="00B8394F">
            <w:pPr>
              <w:pStyle w:val="TABLE-cell"/>
              <w:keepNext/>
              <w:rPr>
                <w:noProof/>
              </w:rPr>
            </w:pPr>
            <w:r w:rsidRPr="00413B46">
              <w:rPr>
                <w:noProof/>
              </w:rPr>
              <w:t>A TPM may use a common pool of memory for objects, sessions, and other purposes. When the TPM does not have enough memory available to perform the actions of the command, it may return TPM_RC_MEMORY. This indicates that the TPM resource manager may flush either sessions or objects in order to make memory available for the command execution. A TPM may choose to return TPM_RC_OBJECT_MEMORY or TPM_RC_SESSION_MEMORY if it needs contexts of a particular type to be flushed.</w:t>
            </w:r>
          </w:p>
        </w:tc>
      </w:tr>
      <w:tr w:rsidR="00C53E66" w:rsidRPr="00413B46" w:rsidTr="00B8394F">
        <w:tblPrEx>
          <w:tblBorders>
            <w:insideH w:val="single" w:sz="4" w:space="0" w:color="auto"/>
            <w:insideV w:val="single" w:sz="4" w:space="0" w:color="auto"/>
          </w:tblBorders>
        </w:tblPrEx>
        <w:trPr>
          <w:cantSplit/>
        </w:trPr>
        <w:tc>
          <w:tcPr>
            <w:tcW w:w="2758" w:type="dxa"/>
            <w:vAlign w:val="center"/>
          </w:tcPr>
          <w:p w:rsidR="00C53E66" w:rsidRPr="00413B46" w:rsidRDefault="00C53E66" w:rsidP="00B8394F">
            <w:pPr>
              <w:pStyle w:val="TABLE-cell"/>
              <w:keepNext/>
              <w:rPr>
                <w:noProof/>
              </w:rPr>
            </w:pPr>
            <w:r w:rsidRPr="00413B46">
              <w:rPr>
                <w:noProof/>
              </w:rPr>
              <w:t>TPM_RC_NV_RATE</w:t>
            </w:r>
          </w:p>
        </w:tc>
        <w:tc>
          <w:tcPr>
            <w:tcW w:w="6602" w:type="dxa"/>
          </w:tcPr>
          <w:p w:rsidR="00C53E66" w:rsidRPr="00413B46" w:rsidRDefault="00C53E66" w:rsidP="00B8394F">
            <w:pPr>
              <w:pStyle w:val="TABLE-cell"/>
              <w:keepNext/>
              <w:rPr>
                <w:noProof/>
              </w:rPr>
            </w:pPr>
            <w:r w:rsidRPr="00413B46">
              <w:rPr>
                <w:noProof/>
              </w:rPr>
              <w:t>This response code indicates that the TPM is rate-limiting writes to the NV memory in order to prevent wearout. This response is possible for any command that explicity writes to NV or commands that incidentally use NV such as a command that uses authorization session that may need to update the dictionary attack logic.</w:t>
            </w:r>
          </w:p>
        </w:tc>
      </w:tr>
      <w:tr w:rsidR="00C53E66" w:rsidRPr="00413B46" w:rsidTr="00B8394F">
        <w:tblPrEx>
          <w:tblBorders>
            <w:insideH w:val="single" w:sz="4" w:space="0" w:color="auto"/>
            <w:insideV w:val="single" w:sz="4" w:space="0" w:color="auto"/>
          </w:tblBorders>
        </w:tblPrEx>
        <w:trPr>
          <w:cantSplit/>
        </w:trPr>
        <w:tc>
          <w:tcPr>
            <w:tcW w:w="2758" w:type="dxa"/>
            <w:vAlign w:val="center"/>
          </w:tcPr>
          <w:p w:rsidR="00C53E66" w:rsidRPr="00413B46" w:rsidRDefault="00C53E66" w:rsidP="00B8394F">
            <w:pPr>
              <w:pStyle w:val="TABLE-cell"/>
              <w:keepNext/>
              <w:rPr>
                <w:noProof/>
              </w:rPr>
            </w:pPr>
            <w:r w:rsidRPr="00413B46">
              <w:rPr>
                <w:noProof/>
              </w:rPr>
              <w:t>TPM_RC_NV_UNAVAILABLE</w:t>
            </w:r>
          </w:p>
        </w:tc>
        <w:tc>
          <w:tcPr>
            <w:tcW w:w="6602" w:type="dxa"/>
          </w:tcPr>
          <w:p w:rsidR="00C53E66" w:rsidRPr="00413B46" w:rsidRDefault="00C53E66" w:rsidP="00B8394F">
            <w:pPr>
              <w:pStyle w:val="TABLE-cell"/>
              <w:keepNext/>
              <w:rPr>
                <w:noProof/>
              </w:rPr>
            </w:pPr>
            <w:r w:rsidRPr="00413B46">
              <w:rPr>
                <w:noProof/>
              </w:rPr>
              <w:t>This response code is similar to TPM_RC_NV_RATE but indicates that access to NV memory is currently not available and the command is not allowed to proceed until it is. This would occur in a system where the NV memory used by the TPM is not exclusive to the TPM and is a shared system resource.</w:t>
            </w:r>
          </w:p>
        </w:tc>
      </w:tr>
      <w:tr w:rsidR="00C53E66" w:rsidRPr="00413B46" w:rsidTr="00B8394F">
        <w:tblPrEx>
          <w:tblBorders>
            <w:insideH w:val="single" w:sz="4" w:space="0" w:color="auto"/>
            <w:insideV w:val="single" w:sz="4" w:space="0" w:color="auto"/>
          </w:tblBorders>
        </w:tblPrEx>
        <w:trPr>
          <w:cantSplit/>
        </w:trPr>
        <w:tc>
          <w:tcPr>
            <w:tcW w:w="2758" w:type="dxa"/>
            <w:vAlign w:val="center"/>
          </w:tcPr>
          <w:p w:rsidR="00C53E66" w:rsidRPr="00413B46" w:rsidRDefault="00C53E66" w:rsidP="00B8394F">
            <w:pPr>
              <w:pStyle w:val="TABLE-cell"/>
              <w:keepNext/>
              <w:rPr>
                <w:noProof/>
              </w:rPr>
            </w:pPr>
            <w:r w:rsidRPr="00413B46">
              <w:rPr>
                <w:noProof/>
              </w:rPr>
              <w:t>TPM_RC_OBJECT_HANDLES</w:t>
            </w:r>
          </w:p>
        </w:tc>
        <w:tc>
          <w:tcPr>
            <w:tcW w:w="6602" w:type="dxa"/>
          </w:tcPr>
          <w:p w:rsidR="00C53E66" w:rsidRPr="00413B46" w:rsidRDefault="00C53E66" w:rsidP="00B8394F">
            <w:pPr>
              <w:pStyle w:val="TABLE-cell"/>
              <w:keepNext/>
            </w:pPr>
            <w:r w:rsidRPr="00413B46">
              <w:t>This response code indicates that the TPM has exhausted its handle space and no new objects can be loaded unless the TPM is rebooted. This does not occur in the reference implementation because of the way that object handles are allocated. However, other implementations are allowed to assign each object a unique handle each time the object is loaded. A TPM using this implementation would be able to load 2</w:t>
            </w:r>
            <w:r w:rsidRPr="00413B46">
              <w:rPr>
                <w:vertAlign w:val="superscript"/>
              </w:rPr>
              <w:t>24</w:t>
            </w:r>
            <w:r w:rsidRPr="00413B46">
              <w:t xml:space="preserve"> objects before the object space is exhausted.</w:t>
            </w:r>
          </w:p>
        </w:tc>
      </w:tr>
      <w:tr w:rsidR="00C53E66" w:rsidRPr="00413B46" w:rsidTr="00B8394F">
        <w:tblPrEx>
          <w:tblBorders>
            <w:insideH w:val="single" w:sz="4" w:space="0" w:color="auto"/>
            <w:insideV w:val="single" w:sz="4" w:space="0" w:color="auto"/>
          </w:tblBorders>
        </w:tblPrEx>
        <w:trPr>
          <w:cantSplit/>
        </w:trPr>
        <w:tc>
          <w:tcPr>
            <w:tcW w:w="2758" w:type="dxa"/>
            <w:vAlign w:val="center"/>
          </w:tcPr>
          <w:p w:rsidR="00C53E66" w:rsidRPr="00413B46" w:rsidRDefault="00C53E66" w:rsidP="00B8394F">
            <w:pPr>
              <w:pStyle w:val="TABLE-cell"/>
              <w:keepNext/>
              <w:rPr>
                <w:noProof/>
              </w:rPr>
            </w:pPr>
            <w:r w:rsidRPr="00413B46">
              <w:rPr>
                <w:noProof/>
              </w:rPr>
              <w:t>TPM_RC_OBJECT_MEMORY</w:t>
            </w:r>
          </w:p>
        </w:tc>
        <w:tc>
          <w:tcPr>
            <w:tcW w:w="6602" w:type="dxa"/>
          </w:tcPr>
          <w:p w:rsidR="00C53E66" w:rsidRPr="00413B46" w:rsidRDefault="00C53E66" w:rsidP="00B8394F">
            <w:pPr>
              <w:pStyle w:val="TABLE-cell"/>
              <w:keepNext/>
              <w:rPr>
                <w:noProof/>
              </w:rPr>
            </w:pPr>
            <w:r w:rsidRPr="00413B46">
              <w:rPr>
                <w:noProof/>
              </w:rPr>
              <w:t xml:space="preserve">This response code can be returned by any command that causes the TPM to need an object 'slot'. The most common case where this might be returned is when an object is loaded (TPM2_Load, TPM2_CreatePrimary(), or TPM2_ContextLoad()). However, the TPM implementation is allowed to use object slots for other reasons. In the reference implementation, the TPM copies a referenced persistent object into RAM for the duration of the commannd. If all the slots are previously occupied, the TPM may return this value. A TPM is allowed to use object slots for other purposes and return this value. The remedy when this response is returned is for the TPM resource manager to flush a transient object. </w:t>
            </w:r>
          </w:p>
        </w:tc>
      </w:tr>
      <w:tr w:rsidR="00C53E66" w:rsidRPr="00413B46" w:rsidTr="00B8394F">
        <w:tblPrEx>
          <w:tblBorders>
            <w:insideH w:val="single" w:sz="4" w:space="0" w:color="auto"/>
            <w:insideV w:val="single" w:sz="4" w:space="0" w:color="auto"/>
          </w:tblBorders>
        </w:tblPrEx>
        <w:trPr>
          <w:cantSplit/>
        </w:trPr>
        <w:tc>
          <w:tcPr>
            <w:tcW w:w="2758" w:type="dxa"/>
            <w:vAlign w:val="center"/>
          </w:tcPr>
          <w:p w:rsidR="00C53E66" w:rsidRPr="00413B46" w:rsidRDefault="00C53E66" w:rsidP="00B8394F">
            <w:pPr>
              <w:pStyle w:val="TABLE-cell"/>
              <w:keepNext/>
              <w:rPr>
                <w:noProof/>
              </w:rPr>
            </w:pPr>
            <w:r w:rsidRPr="00413B46">
              <w:rPr>
                <w:noProof/>
              </w:rPr>
              <w:t>TPM_RC_REFERENCE_Hx</w:t>
            </w:r>
          </w:p>
        </w:tc>
        <w:tc>
          <w:tcPr>
            <w:tcW w:w="6602" w:type="dxa"/>
          </w:tcPr>
          <w:p w:rsidR="00C53E66" w:rsidRPr="00413B46" w:rsidRDefault="00C53E66" w:rsidP="00B8394F">
            <w:pPr>
              <w:pStyle w:val="TABLE-cell"/>
              <w:keepNext/>
              <w:rPr>
                <w:noProof/>
              </w:rPr>
            </w:pPr>
            <w:r w:rsidRPr="00413B46">
              <w:rPr>
                <w:noProof/>
              </w:rPr>
              <w:t>This response code indicates that a handle in the handle area of the command is not associated with a loaded object. The value of 'x' is in the range 0 to 6 with a value of 0 indicating the 1</w:t>
            </w:r>
            <w:r w:rsidRPr="00413B46">
              <w:rPr>
                <w:noProof/>
                <w:vertAlign w:val="superscript"/>
              </w:rPr>
              <w:t>st</w:t>
            </w:r>
            <w:r w:rsidRPr="00413B46">
              <w:rPr>
                <w:noProof/>
              </w:rPr>
              <w:t xml:space="preserve"> handle and 6 representing the 7</w:t>
            </w:r>
            <w:r w:rsidRPr="00413B46">
              <w:rPr>
                <w:noProof/>
                <w:vertAlign w:val="superscript"/>
              </w:rPr>
              <w:t>th</w:t>
            </w:r>
            <w:r w:rsidRPr="00413B46">
              <w:rPr>
                <w:noProof/>
              </w:rPr>
              <w:t>. Upper values are provided for future use. The TPM resource manager needs to find the correct object and load it. It may then adjust the handle and retry the command.</w:t>
            </w:r>
          </w:p>
          <w:p w:rsidR="00C53E66" w:rsidRPr="00413B46" w:rsidRDefault="00C53E66" w:rsidP="00B8394F">
            <w:pPr>
              <w:pStyle w:val="Table-cell-note"/>
              <w:rPr>
                <w:noProof/>
              </w:rPr>
            </w:pPr>
            <w:r w:rsidRPr="00413B46">
              <w:rPr>
                <w:noProof/>
              </w:rPr>
              <w:t>NOTE</w:t>
            </w:r>
            <w:r w:rsidRPr="00413B46">
              <w:rPr>
                <w:noProof/>
              </w:rPr>
              <w:tab/>
              <w:t>Usually, this error indicates that the TPM resource manager has a corrupted database.</w:t>
            </w:r>
          </w:p>
        </w:tc>
      </w:tr>
      <w:tr w:rsidR="00C53E66" w:rsidRPr="00413B46" w:rsidTr="00B8394F">
        <w:tblPrEx>
          <w:tblBorders>
            <w:insideH w:val="single" w:sz="4" w:space="0" w:color="auto"/>
            <w:insideV w:val="single" w:sz="4" w:space="0" w:color="auto"/>
          </w:tblBorders>
        </w:tblPrEx>
        <w:trPr>
          <w:cantSplit/>
        </w:trPr>
        <w:tc>
          <w:tcPr>
            <w:tcW w:w="2758" w:type="dxa"/>
            <w:vAlign w:val="center"/>
          </w:tcPr>
          <w:p w:rsidR="00C53E66" w:rsidRPr="00413B46" w:rsidRDefault="00C53E66" w:rsidP="00B8394F">
            <w:pPr>
              <w:pStyle w:val="TABLE-cell"/>
              <w:keepNext/>
              <w:rPr>
                <w:noProof/>
              </w:rPr>
            </w:pPr>
            <w:r w:rsidRPr="00413B46">
              <w:rPr>
                <w:noProof/>
              </w:rPr>
              <w:lastRenderedPageBreak/>
              <w:t>TPM_RC_REFERENCE_Sx</w:t>
            </w:r>
          </w:p>
        </w:tc>
        <w:tc>
          <w:tcPr>
            <w:tcW w:w="6602" w:type="dxa"/>
          </w:tcPr>
          <w:p w:rsidR="00C53E66" w:rsidRPr="00413B46" w:rsidRDefault="00C53E66" w:rsidP="00B8394F">
            <w:pPr>
              <w:pStyle w:val="TABLE-cell"/>
              <w:keepNext/>
              <w:rPr>
                <w:noProof/>
              </w:rPr>
            </w:pPr>
            <w:r w:rsidRPr="00413B46">
              <w:rPr>
                <w:noProof/>
              </w:rPr>
              <w:t>This response code indicates that a handle in the session area of the command is not associated with a loaded session. The value of 'x' is in the range 0 to 6 with a value of 0 indicating the 1</w:t>
            </w:r>
            <w:r w:rsidRPr="00413B46">
              <w:rPr>
                <w:noProof/>
                <w:vertAlign w:val="superscript"/>
              </w:rPr>
              <w:t xml:space="preserve">st </w:t>
            </w:r>
            <w:r w:rsidRPr="00413B46">
              <w:rPr>
                <w:noProof/>
              </w:rPr>
              <w:t>session handle and 6 representing the 7</w:t>
            </w:r>
            <w:r w:rsidRPr="00413B46">
              <w:rPr>
                <w:noProof/>
                <w:vertAlign w:val="superscript"/>
              </w:rPr>
              <w:t>th</w:t>
            </w:r>
            <w:r w:rsidRPr="00413B46">
              <w:rPr>
                <w:noProof/>
              </w:rPr>
              <w:t>. Upper values are provided for future use. The TPM resource manager needs to find the correct session and load it. It may then retry the command.</w:t>
            </w:r>
          </w:p>
          <w:p w:rsidR="00C53E66" w:rsidRPr="00413B46" w:rsidRDefault="00C53E66" w:rsidP="00B8394F">
            <w:pPr>
              <w:pStyle w:val="TABLE-cell"/>
              <w:keepNext/>
              <w:rPr>
                <w:noProof/>
              </w:rPr>
            </w:pPr>
            <w:r w:rsidRPr="00413B46">
              <w:rPr>
                <w:noProof/>
              </w:rPr>
              <w:t>NOTE</w:t>
            </w:r>
            <w:r w:rsidRPr="00413B46">
              <w:rPr>
                <w:noProof/>
              </w:rPr>
              <w:tab/>
              <w:t>Usually, this error indicates that the TPM resource manager has a corrupted database.</w:t>
            </w:r>
          </w:p>
        </w:tc>
      </w:tr>
      <w:tr w:rsidR="00C53E66" w:rsidRPr="00413B46" w:rsidTr="00B8394F">
        <w:tblPrEx>
          <w:tblBorders>
            <w:insideH w:val="single" w:sz="4" w:space="0" w:color="auto"/>
            <w:insideV w:val="single" w:sz="4" w:space="0" w:color="auto"/>
          </w:tblBorders>
        </w:tblPrEx>
        <w:trPr>
          <w:cantSplit/>
        </w:trPr>
        <w:tc>
          <w:tcPr>
            <w:tcW w:w="2758" w:type="dxa"/>
            <w:vAlign w:val="center"/>
          </w:tcPr>
          <w:p w:rsidR="00C53E66" w:rsidRPr="00413B46" w:rsidRDefault="00C53E66" w:rsidP="00B8394F">
            <w:pPr>
              <w:pStyle w:val="TABLE-cell"/>
              <w:keepNext/>
              <w:rPr>
                <w:noProof/>
              </w:rPr>
            </w:pPr>
            <w:r w:rsidRPr="00413B46">
              <w:rPr>
                <w:noProof/>
              </w:rPr>
              <w:t>TPM_RC_RETRY</w:t>
            </w:r>
          </w:p>
        </w:tc>
        <w:tc>
          <w:tcPr>
            <w:tcW w:w="6602" w:type="dxa"/>
          </w:tcPr>
          <w:p w:rsidR="00C53E66" w:rsidRPr="00413B46" w:rsidRDefault="00C53E66" w:rsidP="00B8394F">
            <w:pPr>
              <w:pStyle w:val="TABLE-cell"/>
              <w:keepNext/>
              <w:rPr>
                <w:noProof/>
              </w:rPr>
            </w:pPr>
            <w:r w:rsidRPr="00413B46">
              <w:rPr>
                <w:noProof/>
              </w:rPr>
              <w:t>the TPM was not able to start the command</w:t>
            </w:r>
          </w:p>
        </w:tc>
      </w:tr>
      <w:tr w:rsidR="00C53E66" w:rsidRPr="00413B46" w:rsidTr="00B8394F">
        <w:tblPrEx>
          <w:tblBorders>
            <w:insideH w:val="single" w:sz="4" w:space="0" w:color="auto"/>
            <w:insideV w:val="single" w:sz="4" w:space="0" w:color="auto"/>
          </w:tblBorders>
        </w:tblPrEx>
        <w:trPr>
          <w:cantSplit/>
        </w:trPr>
        <w:tc>
          <w:tcPr>
            <w:tcW w:w="2758" w:type="dxa"/>
            <w:vAlign w:val="center"/>
          </w:tcPr>
          <w:p w:rsidR="00C53E66" w:rsidRPr="00413B46" w:rsidRDefault="00C53E66" w:rsidP="00B8394F">
            <w:pPr>
              <w:pStyle w:val="TABLE-cell"/>
              <w:keepNext/>
              <w:rPr>
                <w:noProof/>
              </w:rPr>
            </w:pPr>
            <w:r w:rsidRPr="00413B46">
              <w:rPr>
                <w:noProof/>
              </w:rPr>
              <w:t>TPM_RC_SESSION_HANDLES</w:t>
            </w:r>
          </w:p>
        </w:tc>
        <w:tc>
          <w:tcPr>
            <w:tcW w:w="6602" w:type="dxa"/>
          </w:tcPr>
          <w:p w:rsidR="00C53E66" w:rsidRPr="00413B46" w:rsidRDefault="00C53E66" w:rsidP="00B8394F">
            <w:pPr>
              <w:pStyle w:val="TABLE-cell"/>
              <w:keepNext/>
              <w:rPr>
                <w:noProof/>
              </w:rPr>
            </w:pPr>
            <w:r w:rsidRPr="00413B46">
              <w:rPr>
                <w:noProof/>
              </w:rPr>
              <w:t>This response code indicates that the TPM does not have a handle to assign to a new session. This respose is only returned by TPM2_StartAuthSession(). It is listed here because the command is not in error and the TPM resource manager can remedy the situation by flushing a session (TPM2_FlushContext().</w:t>
            </w:r>
          </w:p>
        </w:tc>
      </w:tr>
      <w:tr w:rsidR="00C53E66" w:rsidRPr="00413B46" w:rsidTr="00B8394F">
        <w:tblPrEx>
          <w:tblBorders>
            <w:insideH w:val="single" w:sz="4" w:space="0" w:color="auto"/>
            <w:insideV w:val="single" w:sz="4" w:space="0" w:color="auto"/>
          </w:tblBorders>
        </w:tblPrEx>
        <w:trPr>
          <w:cantSplit/>
        </w:trPr>
        <w:tc>
          <w:tcPr>
            <w:tcW w:w="2758" w:type="dxa"/>
            <w:vAlign w:val="center"/>
          </w:tcPr>
          <w:p w:rsidR="00C53E66" w:rsidRPr="00413B46" w:rsidRDefault="00C53E66" w:rsidP="00B8394F">
            <w:pPr>
              <w:pStyle w:val="TABLE-cell"/>
              <w:keepNext/>
              <w:rPr>
                <w:noProof/>
              </w:rPr>
            </w:pPr>
            <w:r w:rsidRPr="00413B46">
              <w:rPr>
                <w:noProof/>
              </w:rPr>
              <w:t>TPM_RC_SESSION_MEMORY</w:t>
            </w:r>
          </w:p>
        </w:tc>
        <w:tc>
          <w:tcPr>
            <w:tcW w:w="6602" w:type="dxa"/>
          </w:tcPr>
          <w:p w:rsidR="00C53E66" w:rsidRPr="00413B46" w:rsidRDefault="00C53E66" w:rsidP="00B8394F">
            <w:pPr>
              <w:pStyle w:val="TABLE-cell"/>
              <w:keepNext/>
              <w:rPr>
                <w:noProof/>
              </w:rPr>
            </w:pPr>
            <w:r w:rsidRPr="00413B46">
              <w:rPr>
                <w:noProof/>
              </w:rPr>
              <w:t xml:space="preserve">This response code can be returned by any command that causes the TPM to need a session 'slot'. The most common case where this might be returned is when a session is loaded (TPM2_StartAuthSession() or TPM2_ContextLoad()). However, the TPM implementation is allowed to use object slots for other purposes. The remedy when this response is returned is for the TPM resource manager to flush a transient object. </w:t>
            </w:r>
          </w:p>
        </w:tc>
      </w:tr>
      <w:tr w:rsidR="00C53E66" w:rsidRPr="00413B46" w:rsidTr="00B8394F">
        <w:tblPrEx>
          <w:tblBorders>
            <w:insideH w:val="single" w:sz="4" w:space="0" w:color="auto"/>
            <w:insideV w:val="single" w:sz="4" w:space="0" w:color="auto"/>
          </w:tblBorders>
        </w:tblPrEx>
        <w:trPr>
          <w:cantSplit/>
        </w:trPr>
        <w:tc>
          <w:tcPr>
            <w:tcW w:w="2758" w:type="dxa"/>
            <w:vAlign w:val="center"/>
          </w:tcPr>
          <w:p w:rsidR="00C53E66" w:rsidRPr="00413B46" w:rsidRDefault="00C53E66" w:rsidP="00B8394F">
            <w:pPr>
              <w:pStyle w:val="TABLE-cell"/>
              <w:keepNext/>
              <w:rPr>
                <w:noProof/>
              </w:rPr>
            </w:pPr>
            <w:r w:rsidRPr="00413B46">
              <w:rPr>
                <w:noProof/>
              </w:rPr>
              <w:t>TPM_RC_SUCCESS</w:t>
            </w:r>
          </w:p>
        </w:tc>
        <w:tc>
          <w:tcPr>
            <w:tcW w:w="6602" w:type="dxa"/>
          </w:tcPr>
          <w:p w:rsidR="00C53E66" w:rsidRPr="00413B46" w:rsidRDefault="00C53E66" w:rsidP="00B8394F">
            <w:pPr>
              <w:pStyle w:val="TABLE-cell"/>
              <w:keepNext/>
              <w:rPr>
                <w:noProof/>
              </w:rPr>
            </w:pPr>
            <w:r w:rsidRPr="00413B46">
              <w:rPr>
                <w:noProof/>
              </w:rPr>
              <w:t>Normal completion for any command. If the responseCode is TPM_RC_SUCCESS, then the rest of the response has the format indicated in the response schematic. Otherwise, the response is a 10 octet value indicating an error.</w:t>
            </w:r>
          </w:p>
        </w:tc>
      </w:tr>
      <w:tr w:rsidR="00C53E66" w:rsidRPr="00413B46" w:rsidTr="00B8394F">
        <w:tblPrEx>
          <w:tblBorders>
            <w:insideH w:val="single" w:sz="4" w:space="0" w:color="auto"/>
            <w:insideV w:val="single" w:sz="4" w:space="0" w:color="auto"/>
          </w:tblBorders>
        </w:tblPrEx>
        <w:trPr>
          <w:cantSplit/>
        </w:trPr>
        <w:tc>
          <w:tcPr>
            <w:tcW w:w="2758" w:type="dxa"/>
            <w:vAlign w:val="center"/>
          </w:tcPr>
          <w:p w:rsidR="00C53E66" w:rsidRPr="00413B46" w:rsidRDefault="00C53E66" w:rsidP="00B8394F">
            <w:pPr>
              <w:pStyle w:val="TABLE-cell"/>
              <w:keepNext/>
              <w:rPr>
                <w:noProof/>
              </w:rPr>
            </w:pPr>
            <w:r w:rsidRPr="00413B46">
              <w:rPr>
                <w:noProof/>
              </w:rPr>
              <w:t>TPM_RC_TESTING</w:t>
            </w:r>
          </w:p>
        </w:tc>
        <w:tc>
          <w:tcPr>
            <w:tcW w:w="6602" w:type="dxa"/>
          </w:tcPr>
          <w:p w:rsidR="00C53E66" w:rsidRPr="00413B46" w:rsidRDefault="00C53E66" w:rsidP="00B8394F">
            <w:pPr>
              <w:pStyle w:val="TABLE-cell"/>
              <w:keepNext/>
              <w:rPr>
                <w:noProof/>
              </w:rPr>
            </w:pPr>
            <w:r w:rsidRPr="00413B46">
              <w:rPr>
                <w:noProof/>
              </w:rPr>
              <w:t xml:space="preserve">This response code indicates that the TPM is performing tests and cannot respond to the request at this time. The command may be retried. </w:t>
            </w:r>
          </w:p>
        </w:tc>
      </w:tr>
      <w:tr w:rsidR="00C53E66" w:rsidRPr="00413B46" w:rsidTr="00B8394F">
        <w:tblPrEx>
          <w:tblBorders>
            <w:insideH w:val="single" w:sz="4" w:space="0" w:color="auto"/>
            <w:insideV w:val="single" w:sz="4" w:space="0" w:color="auto"/>
          </w:tblBorders>
        </w:tblPrEx>
        <w:trPr>
          <w:cantSplit/>
        </w:trPr>
        <w:tc>
          <w:tcPr>
            <w:tcW w:w="2758" w:type="dxa"/>
            <w:vAlign w:val="center"/>
          </w:tcPr>
          <w:p w:rsidR="00C53E66" w:rsidRPr="00413B46" w:rsidRDefault="00C53E66" w:rsidP="00B8394F">
            <w:pPr>
              <w:pStyle w:val="TABLE-cell"/>
              <w:rPr>
                <w:noProof/>
              </w:rPr>
            </w:pPr>
            <w:r w:rsidRPr="00413B46">
              <w:rPr>
                <w:noProof/>
              </w:rPr>
              <w:t>TPM_RC_YIELDED</w:t>
            </w:r>
          </w:p>
        </w:tc>
        <w:tc>
          <w:tcPr>
            <w:tcW w:w="6602" w:type="dxa"/>
          </w:tcPr>
          <w:p w:rsidR="00C53E66" w:rsidRPr="00413B46" w:rsidRDefault="00C53E66" w:rsidP="00B8394F">
            <w:pPr>
              <w:pStyle w:val="TABLE-cell"/>
              <w:rPr>
                <w:noProof/>
              </w:rPr>
            </w:pPr>
            <w:r w:rsidRPr="00413B46">
              <w:rPr>
                <w:noProof/>
              </w:rPr>
              <w:t>the TPM has suspended operation on the command; forward progress was made and the command may be retried.</w:t>
            </w:r>
          </w:p>
          <w:p w:rsidR="00C53E66" w:rsidRPr="00413B46" w:rsidRDefault="00C53E66" w:rsidP="00B8394F">
            <w:pPr>
              <w:pStyle w:val="TABLE-cell"/>
              <w:rPr>
                <w:noProof/>
              </w:rPr>
            </w:pPr>
            <w:r w:rsidRPr="00413B46">
              <w:rPr>
                <w:noProof/>
              </w:rPr>
              <w:t>See TPM 2.0 Part 1, “Multi-tasking.”</w:t>
            </w:r>
          </w:p>
          <w:p w:rsidR="00C53E66" w:rsidRPr="00413B46" w:rsidRDefault="00C53E66" w:rsidP="00B8394F">
            <w:pPr>
              <w:pStyle w:val="Table-cell-note"/>
              <w:rPr>
                <w:noProof/>
              </w:rPr>
            </w:pPr>
            <w:r w:rsidRPr="00413B46">
              <w:rPr>
                <w:noProof/>
              </w:rPr>
              <w:t>NOTE</w:t>
            </w:r>
            <w:r w:rsidRPr="00413B46">
              <w:rPr>
                <w:noProof/>
              </w:rPr>
              <w:tab/>
            </w:r>
            <w:r w:rsidRPr="00413B46">
              <w:t>This</w:t>
            </w:r>
            <w:r w:rsidRPr="00413B46">
              <w:rPr>
                <w:noProof/>
              </w:rPr>
              <w:t xml:space="preserve"> cannot occur on the reference implementation.</w:t>
            </w:r>
          </w:p>
        </w:tc>
      </w:tr>
    </w:tbl>
    <w:p w:rsidR="00C53E66" w:rsidRPr="00413B46" w:rsidRDefault="00C53E66" w:rsidP="00C53E66">
      <w:pPr>
        <w:pStyle w:val="Heading1"/>
      </w:pPr>
      <w:bookmarkStart w:id="1631" w:name="_Toc310935374"/>
      <w:bookmarkStart w:id="1632" w:name="_Toc380749477"/>
      <w:bookmarkStart w:id="1633" w:name="_Toc432773917"/>
      <w:bookmarkStart w:id="1634" w:name="_Toc443720775"/>
      <w:bookmarkStart w:id="1635" w:name="_Toc443576068"/>
      <w:bookmarkStart w:id="1636" w:name="_Toc473813786"/>
      <w:bookmarkStart w:id="1637" w:name="_Toc536440745"/>
      <w:bookmarkStart w:id="1638" w:name="_Toc24725418"/>
      <w:r w:rsidRPr="00413B46">
        <w:lastRenderedPageBreak/>
        <w:t>Implementation Dependent</w:t>
      </w:r>
      <w:bookmarkEnd w:id="1631"/>
      <w:bookmarkEnd w:id="1632"/>
      <w:bookmarkEnd w:id="1633"/>
      <w:bookmarkEnd w:id="1634"/>
      <w:bookmarkEnd w:id="1635"/>
      <w:bookmarkEnd w:id="1636"/>
      <w:bookmarkEnd w:id="1637"/>
      <w:bookmarkEnd w:id="1638"/>
    </w:p>
    <w:p w:rsidR="00C53E66" w:rsidRPr="00413B46" w:rsidRDefault="00C53E66" w:rsidP="00C53E66">
      <w:pPr>
        <w:pStyle w:val="BodyText"/>
      </w:pPr>
      <w:r w:rsidRPr="00413B46">
        <w:t>The actions code for each command makes assumptions about the behavior of various sub-systems. There are many possible implementations of the subsystems that would achieve equivalent results. The actions code is not written to anticipate all possible implementations of the sub-systems. Therefore, it is the responsibility of the implementer to ensure that the necessary changes are made to the actions code when the sub-system behavior changes.</w:t>
      </w:r>
    </w:p>
    <w:p w:rsidR="00C53E66" w:rsidRPr="00413B46" w:rsidRDefault="00C53E66" w:rsidP="00C53E66">
      <w:pPr>
        <w:pStyle w:val="Heading1"/>
      </w:pPr>
      <w:bookmarkStart w:id="1639" w:name="_Toc310935377"/>
      <w:bookmarkStart w:id="1640" w:name="_Toc380749478"/>
      <w:bookmarkStart w:id="1641" w:name="_Toc432773918"/>
      <w:bookmarkStart w:id="1642" w:name="_Toc443720776"/>
      <w:bookmarkStart w:id="1643" w:name="_Toc443576069"/>
      <w:bookmarkStart w:id="1644" w:name="_Toc473813787"/>
      <w:bookmarkStart w:id="1645" w:name="_Toc536440746"/>
      <w:bookmarkStart w:id="1646" w:name="_Toc24725419"/>
      <w:r w:rsidRPr="00413B46">
        <w:lastRenderedPageBreak/>
        <w:t>Detailed Actions Assumptions</w:t>
      </w:r>
      <w:bookmarkEnd w:id="1639"/>
      <w:bookmarkEnd w:id="1640"/>
      <w:bookmarkEnd w:id="1641"/>
      <w:bookmarkEnd w:id="1642"/>
      <w:bookmarkEnd w:id="1643"/>
      <w:bookmarkEnd w:id="1644"/>
      <w:bookmarkEnd w:id="1645"/>
      <w:bookmarkEnd w:id="1646"/>
    </w:p>
    <w:p w:rsidR="00C53E66" w:rsidRPr="00413B46" w:rsidRDefault="00C53E66" w:rsidP="00C53E66">
      <w:pPr>
        <w:pStyle w:val="Heading2"/>
        <w:ind w:left="634" w:hanging="634"/>
      </w:pPr>
      <w:bookmarkStart w:id="1647" w:name="_Toc380749479"/>
      <w:bookmarkStart w:id="1648" w:name="_Toc432773919"/>
      <w:bookmarkStart w:id="1649" w:name="_Toc443720777"/>
      <w:bookmarkStart w:id="1650" w:name="_Toc443576070"/>
      <w:bookmarkStart w:id="1651" w:name="_Toc473813788"/>
      <w:bookmarkStart w:id="1652" w:name="_Toc536440747"/>
      <w:bookmarkStart w:id="1653" w:name="_Toc24725420"/>
      <w:r w:rsidRPr="00413B46">
        <w:t>Introduction</w:t>
      </w:r>
      <w:bookmarkEnd w:id="1647"/>
      <w:bookmarkEnd w:id="1648"/>
      <w:bookmarkEnd w:id="1649"/>
      <w:bookmarkEnd w:id="1650"/>
      <w:bookmarkEnd w:id="1651"/>
      <w:bookmarkEnd w:id="1652"/>
      <w:bookmarkEnd w:id="1653"/>
    </w:p>
    <w:p w:rsidR="00C53E66" w:rsidRPr="00413B46" w:rsidRDefault="00C53E66" w:rsidP="00C53E66">
      <w:pPr>
        <w:pStyle w:val="BodyText"/>
      </w:pPr>
      <w:r w:rsidRPr="00413B46">
        <w:t>The C code in the Detailed Actions for each command is written with a set of assumptions about the processing performed before the action code is called and the processing that will be done after the action code completes.</w:t>
      </w:r>
    </w:p>
    <w:p w:rsidR="00C53E66" w:rsidRPr="00413B46" w:rsidRDefault="00C53E66" w:rsidP="00C53E66">
      <w:pPr>
        <w:pStyle w:val="Heading2"/>
        <w:ind w:left="634" w:hanging="634"/>
      </w:pPr>
      <w:bookmarkStart w:id="1654" w:name="_Toc380749480"/>
      <w:bookmarkStart w:id="1655" w:name="_Toc432773920"/>
      <w:bookmarkStart w:id="1656" w:name="_Toc443720778"/>
      <w:bookmarkStart w:id="1657" w:name="_Toc443576071"/>
      <w:bookmarkStart w:id="1658" w:name="_Toc473813789"/>
      <w:bookmarkStart w:id="1659" w:name="_Toc536440748"/>
      <w:bookmarkStart w:id="1660" w:name="_Toc24725421"/>
      <w:r w:rsidRPr="00413B46">
        <w:t>Pre-processing</w:t>
      </w:r>
      <w:bookmarkEnd w:id="1654"/>
      <w:bookmarkEnd w:id="1655"/>
      <w:bookmarkEnd w:id="1656"/>
      <w:bookmarkEnd w:id="1657"/>
      <w:bookmarkEnd w:id="1658"/>
      <w:bookmarkEnd w:id="1659"/>
      <w:bookmarkEnd w:id="1660"/>
    </w:p>
    <w:p w:rsidR="00C53E66" w:rsidRPr="00413B46" w:rsidRDefault="00C53E66" w:rsidP="00C53E66">
      <w:pPr>
        <w:pStyle w:val="BodyText"/>
      </w:pPr>
      <w:r w:rsidRPr="00413B46">
        <w:t>Before calling the command actions code, the following actions have occurred.</w:t>
      </w:r>
    </w:p>
    <w:p w:rsidR="00C53E66" w:rsidRPr="00413B46" w:rsidRDefault="00C53E66" w:rsidP="00C53E66">
      <w:pPr>
        <w:pStyle w:val="ListBullet"/>
      </w:pPr>
      <w:r w:rsidRPr="00413B46">
        <w:t xml:space="preserve">Verification that the handles in the handle area reference entities </w:t>
      </w:r>
      <w:proofErr w:type="gramStart"/>
      <w:r w:rsidRPr="00413B46">
        <w:t>that are</w:t>
      </w:r>
      <w:proofErr w:type="gramEnd"/>
      <w:r w:rsidRPr="00413B46">
        <w:t xml:space="preserve"> resident on the TPM.</w:t>
      </w:r>
    </w:p>
    <w:p w:rsidR="00C53E66" w:rsidRPr="00413B46" w:rsidRDefault="00C53E66" w:rsidP="00C53E66">
      <w:pPr>
        <w:pStyle w:val="ListBullet"/>
      </w:pPr>
      <w:r w:rsidRPr="00413B46">
        <w:t>NOTE</w:t>
      </w:r>
      <w:r w:rsidRPr="00413B46">
        <w:tab/>
        <w:t>If a handle is in the parameter portion of the command, the associated entity does not have to be loaded, but the handle is required to be the correct type.</w:t>
      </w:r>
    </w:p>
    <w:p w:rsidR="00C53E66" w:rsidRPr="00413B46" w:rsidRDefault="00C53E66" w:rsidP="00C53E66">
      <w:pPr>
        <w:pStyle w:val="ListBullet"/>
      </w:pPr>
      <w:r w:rsidRPr="00413B46">
        <w:t>If use of a handle requires authorization, the Password, HMAC, or Policy session associated with the handle has been verified.</w:t>
      </w:r>
    </w:p>
    <w:p w:rsidR="00C53E66" w:rsidRPr="00413B46" w:rsidRDefault="00C53E66" w:rsidP="00C53E66">
      <w:pPr>
        <w:pStyle w:val="ListBullet"/>
      </w:pPr>
      <w:r w:rsidRPr="00413B46">
        <w:t>If a command parameter was encrypted using parameter encryption, it was decrypted before being unmarshaled.</w:t>
      </w:r>
    </w:p>
    <w:p w:rsidR="00C53E66" w:rsidRPr="00413B46" w:rsidRDefault="00C53E66" w:rsidP="00C53E66">
      <w:pPr>
        <w:pStyle w:val="ListBullet"/>
      </w:pPr>
      <w:r w:rsidRPr="00413B46">
        <w:t>If the command uses handles or parameters, the calling stack contains a pointer to a data structure (</w:t>
      </w:r>
      <w:r w:rsidRPr="00413B46">
        <w:rPr>
          <w:i/>
        </w:rPr>
        <w:t>in</w:t>
      </w:r>
      <w:r w:rsidRPr="00413B46">
        <w:t>) that holds the unmarshaled values for the handles and command parameters. If the response has handles or parameters, the calling stack contains a pointer to a data structure (</w:t>
      </w:r>
      <w:r w:rsidRPr="00413B46">
        <w:rPr>
          <w:i/>
        </w:rPr>
        <w:t>out</w:t>
      </w:r>
      <w:r w:rsidRPr="00413B46">
        <w:t>) to hold the handles and response parameters generated by the command.</w:t>
      </w:r>
    </w:p>
    <w:p w:rsidR="00C53E66" w:rsidRPr="00413B46" w:rsidRDefault="00C53E66" w:rsidP="00C53E66">
      <w:pPr>
        <w:pStyle w:val="ListBullet"/>
      </w:pPr>
      <w:r w:rsidRPr="00413B46">
        <w:t xml:space="preserve">All parameters of the </w:t>
      </w:r>
      <w:r w:rsidRPr="00413B46">
        <w:rPr>
          <w:i/>
        </w:rPr>
        <w:t>in</w:t>
      </w:r>
      <w:r w:rsidRPr="00413B46">
        <w:t xml:space="preserve"> structure have been validated and meet the requirements of the parameter type as defined in TPM 2.0 Part 2.</w:t>
      </w:r>
    </w:p>
    <w:p w:rsidR="00C53E66" w:rsidRPr="00413B46" w:rsidRDefault="00C53E66" w:rsidP="00C53E66">
      <w:pPr>
        <w:pStyle w:val="ListBullet"/>
      </w:pPr>
      <w:r w:rsidRPr="00413B46">
        <w:t xml:space="preserve">Space set aside for the out structure is sufficient to hold the largest </w:t>
      </w:r>
      <w:r w:rsidRPr="00413B46">
        <w:rPr>
          <w:i/>
        </w:rPr>
        <w:t>out</w:t>
      </w:r>
      <w:r w:rsidRPr="00413B46">
        <w:t xml:space="preserve"> structure that could be produced by the command</w:t>
      </w:r>
    </w:p>
    <w:p w:rsidR="00C53E66" w:rsidRPr="00413B46" w:rsidRDefault="00C53E66" w:rsidP="00C53E66">
      <w:pPr>
        <w:pStyle w:val="Heading2"/>
        <w:ind w:left="634" w:hanging="634"/>
      </w:pPr>
      <w:bookmarkStart w:id="1661" w:name="_Toc380749481"/>
      <w:bookmarkStart w:id="1662" w:name="_Toc432773921"/>
      <w:bookmarkStart w:id="1663" w:name="_Toc443720779"/>
      <w:bookmarkStart w:id="1664" w:name="_Toc443576072"/>
      <w:bookmarkStart w:id="1665" w:name="_Toc473813790"/>
      <w:bookmarkStart w:id="1666" w:name="_Toc536440749"/>
      <w:bookmarkStart w:id="1667" w:name="_Toc24725422"/>
      <w:r w:rsidRPr="00413B46">
        <w:t>Post Processing</w:t>
      </w:r>
      <w:bookmarkEnd w:id="1661"/>
      <w:bookmarkEnd w:id="1662"/>
      <w:bookmarkEnd w:id="1663"/>
      <w:bookmarkEnd w:id="1664"/>
      <w:bookmarkEnd w:id="1665"/>
      <w:bookmarkEnd w:id="1666"/>
      <w:bookmarkEnd w:id="1667"/>
    </w:p>
    <w:p w:rsidR="00C53E66" w:rsidRPr="00413B46" w:rsidRDefault="00C53E66" w:rsidP="00C53E66">
      <w:pPr>
        <w:pStyle w:val="BodyText"/>
      </w:pPr>
      <w:r w:rsidRPr="00413B46">
        <w:t>When the function implementing the command actions completes,</w:t>
      </w:r>
    </w:p>
    <w:p w:rsidR="00C53E66" w:rsidRPr="00413B46" w:rsidRDefault="00C53E66" w:rsidP="00C53E66">
      <w:pPr>
        <w:pStyle w:val="ListBullet"/>
      </w:pPr>
      <w:r w:rsidRPr="00413B46">
        <w:t>response parameters that require parameter encryption will be encrypted after the command actions complete;</w:t>
      </w:r>
    </w:p>
    <w:p w:rsidR="00C53E66" w:rsidRPr="00413B46" w:rsidRDefault="00C53E66" w:rsidP="00C53E66">
      <w:pPr>
        <w:pStyle w:val="ListBullet"/>
      </w:pPr>
      <w:r w:rsidRPr="00413B46">
        <w:t>audit and session contexts will be updated if the command response is TPM_RC_SUCCESS; and</w:t>
      </w:r>
    </w:p>
    <w:p w:rsidR="00C53E66" w:rsidRPr="00413B46" w:rsidRDefault="00C53E66" w:rsidP="00C53E66">
      <w:pPr>
        <w:pStyle w:val="ListBullet"/>
      </w:pPr>
      <w:proofErr w:type="gramStart"/>
      <w:r w:rsidRPr="00413B46">
        <w:t>the</w:t>
      </w:r>
      <w:proofErr w:type="gramEnd"/>
      <w:r w:rsidRPr="00413B46">
        <w:t xml:space="preserve"> command header and command response parameters will be marshaled to the response buffer.</w:t>
      </w:r>
    </w:p>
    <w:p w:rsidR="00C53E66" w:rsidRPr="00413B46" w:rsidRDefault="00C53E66" w:rsidP="00C53E66">
      <w:pPr>
        <w:pStyle w:val="Heading1"/>
      </w:pPr>
      <w:bookmarkStart w:id="1668" w:name="_Toc310935378"/>
      <w:bookmarkStart w:id="1669" w:name="_Toc380749482"/>
      <w:bookmarkStart w:id="1670" w:name="_Toc432773922"/>
      <w:bookmarkStart w:id="1671" w:name="_Toc443720780"/>
      <w:bookmarkStart w:id="1672" w:name="_Toc443576073"/>
      <w:bookmarkStart w:id="1673" w:name="_Toc473813791"/>
      <w:bookmarkStart w:id="1674" w:name="_Toc536440750"/>
      <w:bookmarkStart w:id="1675" w:name="_Toc24725423"/>
      <w:r w:rsidRPr="00413B46">
        <w:lastRenderedPageBreak/>
        <w:t>Start-up</w:t>
      </w:r>
      <w:bookmarkEnd w:id="1483"/>
      <w:bookmarkEnd w:id="1484"/>
      <w:bookmarkEnd w:id="1485"/>
      <w:bookmarkEnd w:id="1486"/>
      <w:bookmarkEnd w:id="1668"/>
      <w:bookmarkEnd w:id="1669"/>
      <w:bookmarkEnd w:id="1670"/>
      <w:bookmarkEnd w:id="1671"/>
      <w:bookmarkEnd w:id="1672"/>
      <w:bookmarkEnd w:id="1673"/>
      <w:bookmarkEnd w:id="1674"/>
      <w:bookmarkEnd w:id="1675"/>
    </w:p>
    <w:p w:rsidR="00C53E66" w:rsidRPr="00413B46" w:rsidRDefault="00C53E66" w:rsidP="00C53E66">
      <w:pPr>
        <w:pStyle w:val="Heading2"/>
        <w:ind w:left="634" w:hanging="634"/>
      </w:pPr>
      <w:bookmarkStart w:id="1676" w:name="_Toc310935379"/>
      <w:bookmarkStart w:id="1677" w:name="_Toc380749483"/>
      <w:bookmarkStart w:id="1678" w:name="_Toc432773923"/>
      <w:bookmarkStart w:id="1679" w:name="_Toc443720781"/>
      <w:bookmarkStart w:id="1680" w:name="_Toc443576074"/>
      <w:bookmarkStart w:id="1681" w:name="_Toc473813792"/>
      <w:bookmarkStart w:id="1682" w:name="_Toc536440751"/>
      <w:bookmarkStart w:id="1683" w:name="_Toc24725424"/>
      <w:r w:rsidRPr="00413B46">
        <w:t>Introduction</w:t>
      </w:r>
      <w:bookmarkEnd w:id="1676"/>
      <w:bookmarkEnd w:id="1677"/>
      <w:bookmarkEnd w:id="1678"/>
      <w:bookmarkEnd w:id="1679"/>
      <w:bookmarkEnd w:id="1680"/>
      <w:bookmarkEnd w:id="1681"/>
      <w:bookmarkEnd w:id="1682"/>
      <w:bookmarkEnd w:id="1683"/>
    </w:p>
    <w:p w:rsidR="00C53E66" w:rsidRPr="00413B46" w:rsidRDefault="00C53E66" w:rsidP="00C53E66">
      <w:pPr>
        <w:pStyle w:val="BodyText"/>
      </w:pPr>
      <w:r w:rsidRPr="00413B46">
        <w:t>This clause contains the commands used to manage the startup and restart state of a TPM.</w:t>
      </w:r>
    </w:p>
    <w:p w:rsidR="00C53E66" w:rsidRPr="00413B46" w:rsidRDefault="00C53E66" w:rsidP="00C53E66">
      <w:pPr>
        <w:pStyle w:val="Heading2"/>
        <w:ind w:left="634" w:hanging="634"/>
      </w:pPr>
      <w:bookmarkStart w:id="1684" w:name="_Toc499723210"/>
      <w:bookmarkStart w:id="1685" w:name="_Toc500036697"/>
      <w:bookmarkStart w:id="1686" w:name="_Toc501089326"/>
      <w:bookmarkStart w:id="1687" w:name="_Toc503697715"/>
      <w:bookmarkStart w:id="1688" w:name="_Toc504790607"/>
      <w:bookmarkStart w:id="1689" w:name="_Toc504816136"/>
      <w:bookmarkStart w:id="1690" w:name="_Toc504973876"/>
      <w:bookmarkStart w:id="1691" w:name="_Toc509990161"/>
      <w:bookmarkStart w:id="1692" w:name="_Toc510862112"/>
      <w:bookmarkStart w:id="1693" w:name="_Toc510931639"/>
      <w:bookmarkStart w:id="1694" w:name="_Toc511203687"/>
      <w:bookmarkStart w:id="1695" w:name="_Toc511533980"/>
      <w:bookmarkStart w:id="1696" w:name="_Toc511637137"/>
      <w:bookmarkStart w:id="1697" w:name="_Toc512181090"/>
      <w:bookmarkStart w:id="1698" w:name="_Toc513861176"/>
      <w:bookmarkStart w:id="1699" w:name="_Toc515343801"/>
      <w:bookmarkStart w:id="1700" w:name="_Toc516199261"/>
      <w:bookmarkStart w:id="1701" w:name="_Toc516291058"/>
      <w:bookmarkStart w:id="1702" w:name="_Toc529851042"/>
      <w:bookmarkStart w:id="1703" w:name="_Toc36546765"/>
      <w:bookmarkStart w:id="1704" w:name="_Toc110952188"/>
      <w:bookmarkStart w:id="1705" w:name="_Toc104168228"/>
      <w:bookmarkStart w:id="1706" w:name="_Toc114043820"/>
      <w:bookmarkStart w:id="1707" w:name="_Toc205277546"/>
      <w:bookmarkStart w:id="1708" w:name="_Toc310935380"/>
      <w:bookmarkStart w:id="1709" w:name="_Toc380749484"/>
      <w:bookmarkStart w:id="1710" w:name="_Toc432773924"/>
      <w:bookmarkStart w:id="1711" w:name="_Toc443720782"/>
      <w:bookmarkStart w:id="1712" w:name="_Toc443576075"/>
      <w:bookmarkStart w:id="1713" w:name="_Toc473813793"/>
      <w:bookmarkStart w:id="1714" w:name="_Toc536440752"/>
      <w:bookmarkStart w:id="1715" w:name="_Toc24725425"/>
      <w:r w:rsidRPr="00413B46">
        <w:t>_TPM_Init</w:t>
      </w:r>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p>
    <w:p w:rsidR="00C53E66" w:rsidRPr="00413B46" w:rsidRDefault="00C53E66" w:rsidP="00C53E66">
      <w:pPr>
        <w:pStyle w:val="Heading3"/>
        <w:pageBreakBefore w:val="0"/>
      </w:pPr>
      <w:bookmarkStart w:id="1716" w:name="_Ref327198438"/>
      <w:r w:rsidRPr="00413B46">
        <w:t>General Description</w:t>
      </w:r>
      <w:bookmarkEnd w:id="1716"/>
    </w:p>
    <w:p w:rsidR="006B74E4" w:rsidRDefault="00C53E66" w:rsidP="00C53E66">
      <w:pPr>
        <w:pStyle w:val="BodyText"/>
      </w:pPr>
      <w:r w:rsidRPr="00413B46">
        <w:t>_TPM_Init initializes a TPM.</w:t>
      </w:r>
    </w:p>
    <w:p w:rsidR="00C53E66" w:rsidRPr="00413B46" w:rsidRDefault="00C53E66" w:rsidP="00C53E66">
      <w:pPr>
        <w:pStyle w:val="BodyText"/>
      </w:pPr>
      <w:r w:rsidRPr="00413B46">
        <w:t>Initialization actions include testing code required to execute the next expected command. If the TPM is in FUM, the next expected command is TPM2_</w:t>
      </w:r>
      <w:proofErr w:type="gramStart"/>
      <w:r w:rsidRPr="00413B46">
        <w:t>FieldUpgradeData(</w:t>
      </w:r>
      <w:proofErr w:type="gramEnd"/>
      <w:r w:rsidRPr="00413B46">
        <w:t>); otherwise, the next expected command is TPM2_Startup().</w:t>
      </w:r>
    </w:p>
    <w:p w:rsidR="00C53E66" w:rsidRPr="00413B46" w:rsidRDefault="00C53E66" w:rsidP="00C53E66">
      <w:pPr>
        <w:pStyle w:val="NOTE"/>
      </w:pPr>
      <w:r w:rsidRPr="00413B46">
        <w:t>NOTE 1</w:t>
      </w:r>
      <w:r w:rsidRPr="00413B46">
        <w:tab/>
        <w:t>If the TPM performs self-tests after receiving _TPM_</w:t>
      </w:r>
      <w:proofErr w:type="gramStart"/>
      <w:r w:rsidRPr="00413B46">
        <w:t>Init(</w:t>
      </w:r>
      <w:proofErr w:type="gramEnd"/>
      <w:r w:rsidRPr="00413B46">
        <w:t>) and the TPM enters Failure mode before receiving TPM2_Startup() or TPM2_FieldUpgradeData(), then the TPM may be able to accept TPM2_GetTestResult() or TPM2_GetCapability().</w:t>
      </w:r>
    </w:p>
    <w:p w:rsidR="00C53E66" w:rsidRPr="00413B46" w:rsidRDefault="00C53E66" w:rsidP="00C53E66">
      <w:pPr>
        <w:pStyle w:val="BodyText"/>
      </w:pPr>
      <w:r w:rsidRPr="00413B46">
        <w:t>The means of signaling _TPM_Init shall be defined in the platform-specific specifications that define the physical interface to the TPM. The platform shall send this indication whenever the platform starts its boot process and only when the platform starts its boot process.</w:t>
      </w:r>
    </w:p>
    <w:p w:rsidR="00C53E66" w:rsidRPr="00413B46" w:rsidRDefault="00C53E66" w:rsidP="00C53E66">
      <w:pPr>
        <w:pStyle w:val="BodyText"/>
      </w:pPr>
      <w:r w:rsidRPr="00413B46">
        <w:t>There shall be no software method of generating this indication that does not also reset the platform and begin execution of the CRTM.</w:t>
      </w:r>
    </w:p>
    <w:p w:rsidR="00C53E66" w:rsidRPr="00413B46" w:rsidRDefault="00C53E66" w:rsidP="00C53E66">
      <w:pPr>
        <w:pStyle w:val="NOTE"/>
      </w:pPr>
      <w:r w:rsidRPr="00413B46">
        <w:t>NOTE 2</w:t>
      </w:r>
      <w:r w:rsidRPr="00413B46">
        <w:tab/>
        <w:t>In the reference implementation, this signal causes an internal flag (</w:t>
      </w:r>
      <w:r w:rsidRPr="00413B46">
        <w:rPr>
          <w:i/>
        </w:rPr>
        <w:t>s_initialized</w:t>
      </w:r>
      <w:r w:rsidRPr="00413B46">
        <w:t>) to be CLEAR. While this flag is CLEAR, the TPM will only accept the next expected command described above.</w:t>
      </w:r>
    </w:p>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[[_TPM_Init]]</w:t>
      </w:r>
    </w:p>
    <w:p w:rsidR="00C53E66" w:rsidRPr="00413B46" w:rsidRDefault="00C53E66" w:rsidP="00C53E66">
      <w:pPr>
        <w:pStyle w:val="Heading2"/>
        <w:pageBreakBefore/>
      </w:pPr>
      <w:bookmarkStart w:id="1717" w:name="_Toc283487971"/>
      <w:bookmarkStart w:id="1718" w:name="_Toc283730809"/>
      <w:bookmarkStart w:id="1719" w:name="_Toc504790609"/>
      <w:bookmarkStart w:id="1720" w:name="_Toc504816138"/>
      <w:bookmarkStart w:id="1721" w:name="_Toc504973878"/>
      <w:bookmarkStart w:id="1722" w:name="_Toc509990163"/>
      <w:bookmarkStart w:id="1723" w:name="_Toc510862114"/>
      <w:bookmarkStart w:id="1724" w:name="_Toc510931641"/>
      <w:bookmarkStart w:id="1725" w:name="_Toc511203689"/>
      <w:bookmarkStart w:id="1726" w:name="_Toc511533982"/>
      <w:bookmarkStart w:id="1727" w:name="_Toc511637139"/>
      <w:bookmarkStart w:id="1728" w:name="_Toc512181092"/>
      <w:bookmarkStart w:id="1729" w:name="_Toc513861178"/>
      <w:bookmarkStart w:id="1730" w:name="_Toc515343803"/>
      <w:bookmarkStart w:id="1731" w:name="_Toc516199263"/>
      <w:bookmarkStart w:id="1732" w:name="_Toc516291060"/>
      <w:bookmarkStart w:id="1733" w:name="_Ref516896256"/>
      <w:bookmarkStart w:id="1734" w:name="_Toc529851044"/>
      <w:bookmarkStart w:id="1735" w:name="_Toc36546766"/>
      <w:bookmarkStart w:id="1736" w:name="_Toc110952189"/>
      <w:bookmarkStart w:id="1737" w:name="_Toc104168229"/>
      <w:bookmarkStart w:id="1738" w:name="_Toc114043821"/>
      <w:bookmarkStart w:id="1739" w:name="_Toc205277547"/>
      <w:bookmarkStart w:id="1740" w:name="_Toc310935381"/>
      <w:bookmarkStart w:id="1741" w:name="_Toc380749485"/>
      <w:bookmarkStart w:id="1742" w:name="_Toc432773925"/>
      <w:bookmarkStart w:id="1743" w:name="_Toc443720783"/>
      <w:bookmarkStart w:id="1744" w:name="_Toc443576076"/>
      <w:bookmarkStart w:id="1745" w:name="_Toc473813794"/>
      <w:bookmarkStart w:id="1746" w:name="_Toc536440753"/>
      <w:bookmarkStart w:id="1747" w:name="_Toc24725426"/>
      <w:bookmarkStart w:id="1748" w:name="_Toc497973646"/>
      <w:bookmarkStart w:id="1749" w:name="_Toc498080272"/>
      <w:bookmarkStart w:id="1750" w:name="_Toc498247441"/>
      <w:bookmarkStart w:id="1751" w:name="_Toc498247763"/>
      <w:bookmarkStart w:id="1752" w:name="_Toc498424380"/>
      <w:bookmarkStart w:id="1753" w:name="_Toc499723209"/>
      <w:bookmarkStart w:id="1754" w:name="_Toc500036696"/>
      <w:bookmarkStart w:id="1755" w:name="_Toc501089325"/>
      <w:bookmarkStart w:id="1756" w:name="_Toc503697714"/>
      <w:bookmarkStart w:id="1757" w:name="_Toc504790606"/>
      <w:bookmarkStart w:id="1758" w:name="_Toc504816135"/>
      <w:bookmarkStart w:id="1759" w:name="_Toc504973875"/>
      <w:bookmarkStart w:id="1760" w:name="_Toc509990160"/>
      <w:bookmarkStart w:id="1761" w:name="_Toc510862111"/>
      <w:bookmarkStart w:id="1762" w:name="_Toc510931638"/>
      <w:bookmarkStart w:id="1763" w:name="_Toc511203686"/>
      <w:bookmarkStart w:id="1764" w:name="_Toc511533979"/>
      <w:bookmarkStart w:id="1765" w:name="_Toc511637136"/>
      <w:bookmarkStart w:id="1766" w:name="_Toc512181089"/>
      <w:bookmarkStart w:id="1767" w:name="_Toc513861175"/>
      <w:bookmarkStart w:id="1768" w:name="_Toc515343800"/>
      <w:bookmarkStart w:id="1769" w:name="_Toc516199260"/>
      <w:bookmarkStart w:id="1770" w:name="_Toc516291057"/>
      <w:bookmarkStart w:id="1771" w:name="_Toc529851041"/>
      <w:bookmarkStart w:id="1772" w:name="_Toc36546764"/>
      <w:bookmarkEnd w:id="1717"/>
      <w:bookmarkEnd w:id="1718"/>
      <w:r w:rsidRPr="00413B46">
        <w:lastRenderedPageBreak/>
        <w:t>TPM2_Startup</w:t>
      </w:r>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TPM2_</w:t>
      </w:r>
      <w:proofErr w:type="gramStart"/>
      <w:r w:rsidRPr="00413B46">
        <w:t>Startup(</w:t>
      </w:r>
      <w:proofErr w:type="gramEnd"/>
      <w:r w:rsidRPr="00413B46">
        <w:t>) is always preceded by _TPM_Init, which is the physical indication that TPM initialization is necessary because of a system-wide reset. TPM2_</w:t>
      </w:r>
      <w:proofErr w:type="gramStart"/>
      <w:r w:rsidRPr="00413B46">
        <w:t>Startup(</w:t>
      </w:r>
      <w:proofErr w:type="gramEnd"/>
      <w:r w:rsidRPr="00413B46">
        <w:t>) is only valid after _TPM_Init. Additional TPM2_</w:t>
      </w:r>
      <w:proofErr w:type="gramStart"/>
      <w:r w:rsidRPr="00413B46">
        <w:t>Startup(</w:t>
      </w:r>
      <w:proofErr w:type="gramEnd"/>
      <w:r w:rsidRPr="00413B46">
        <w:t>) commands are not allowed after it has completed successfully. If a TPM requires TPM2_</w:t>
      </w:r>
      <w:proofErr w:type="gramStart"/>
      <w:r w:rsidRPr="00413B46">
        <w:t>Startup(</w:t>
      </w:r>
      <w:proofErr w:type="gramEnd"/>
      <w:r w:rsidRPr="00413B46">
        <w:t>) and another command is received, or if the TPM receives TPM2_Startup() when it is not required, the TPM shall return TPM_RC_INITIALIZE.</w:t>
      </w:r>
    </w:p>
    <w:p w:rsidR="00C53E66" w:rsidRPr="00413B46" w:rsidRDefault="00C53E66" w:rsidP="00C53E66">
      <w:pPr>
        <w:pStyle w:val="NOTE"/>
      </w:pPr>
      <w:r w:rsidRPr="00413B46">
        <w:t>NOTE 1</w:t>
      </w:r>
      <w:r w:rsidRPr="00413B46">
        <w:tab/>
        <w:t xml:space="preserve">See </w:t>
      </w:r>
      <w:r w:rsidRPr="00C42EAF">
        <w:fldChar w:fldCharType="begin"/>
      </w:r>
      <w:r w:rsidRPr="00413B46">
        <w:instrText xml:space="preserve"> REF _Ref327198438 \r \h </w:instrText>
      </w:r>
      <w:r w:rsidRPr="00C42EAF">
        <w:fldChar w:fldCharType="separate"/>
      </w:r>
      <w:r w:rsidR="00D51C42">
        <w:t>9.2.1</w:t>
      </w:r>
      <w:r w:rsidRPr="00C42EAF">
        <w:fldChar w:fldCharType="end"/>
      </w:r>
      <w:r w:rsidRPr="00413B46">
        <w:t xml:space="preserve"> for other command options for a TPM supporting field upgrade mode.</w:t>
      </w:r>
    </w:p>
    <w:p w:rsidR="00C53E66" w:rsidRPr="00413B46" w:rsidRDefault="00C53E66" w:rsidP="00C53E66">
      <w:pPr>
        <w:pStyle w:val="NOTE"/>
      </w:pPr>
      <w:r w:rsidRPr="00413B46">
        <w:t>NOTE 2</w:t>
      </w:r>
      <w:r w:rsidRPr="00413B46">
        <w:tab/>
        <w:t>_TPM_Hash_Start, _TPM_Hash_Data, and _TPM_Hash_End are not commands and a platform-specific specification may allow these indications between _TPM_Init and TPM2_</w:t>
      </w:r>
      <w:proofErr w:type="gramStart"/>
      <w:r w:rsidRPr="00413B46">
        <w:t>Startup(</w:t>
      </w:r>
      <w:proofErr w:type="gramEnd"/>
      <w:r w:rsidRPr="00413B46">
        <w:t>).</w:t>
      </w:r>
    </w:p>
    <w:p w:rsidR="00C53E66" w:rsidRPr="00413B46" w:rsidRDefault="00C53E66" w:rsidP="00C53E66">
      <w:pPr>
        <w:pStyle w:val="BodyText"/>
      </w:pPr>
      <w:r w:rsidRPr="00413B46">
        <w:t>If in Failure mode, the TPM shall accept TPM2_</w:t>
      </w:r>
      <w:proofErr w:type="gramStart"/>
      <w:r w:rsidRPr="00413B46">
        <w:t>GetTestResult(</w:t>
      </w:r>
      <w:proofErr w:type="gramEnd"/>
      <w:r w:rsidRPr="00413B46">
        <w:t>) and TPM2_GetCapability() even if TPM2_Startup() is not completed successfully or processed at all.</w:t>
      </w:r>
    </w:p>
    <w:p w:rsidR="00C53E66" w:rsidRPr="00413B46" w:rsidRDefault="00C53E66" w:rsidP="00C53E66">
      <w:pPr>
        <w:pStyle w:val="BodyText"/>
      </w:pPr>
      <w:r w:rsidRPr="00413B46">
        <w:t>A platform-specific specification may restrict the localities at which TPM2_</w:t>
      </w:r>
      <w:proofErr w:type="gramStart"/>
      <w:r w:rsidRPr="00413B46">
        <w:t>Startup(</w:t>
      </w:r>
      <w:proofErr w:type="gramEnd"/>
      <w:r w:rsidRPr="00413B46">
        <w:t>) may be received.</w:t>
      </w:r>
    </w:p>
    <w:p w:rsidR="00C53E66" w:rsidRPr="00413B46" w:rsidRDefault="00C53E66" w:rsidP="00C53E66">
      <w:pPr>
        <w:pStyle w:val="BodyText"/>
      </w:pPr>
      <w:r w:rsidRPr="00413B46">
        <w:t>A Shutdown/Startup sequence determines the way in which the TPM will operate in response to TPM2_</w:t>
      </w:r>
      <w:proofErr w:type="gramStart"/>
      <w:r w:rsidRPr="00413B46">
        <w:t>Startup(</w:t>
      </w:r>
      <w:proofErr w:type="gramEnd"/>
      <w:r w:rsidRPr="00413B46">
        <w:t>). The three sequences are:</w:t>
      </w:r>
    </w:p>
    <w:p w:rsidR="00C53E66" w:rsidRPr="00413B46" w:rsidRDefault="00C53E66" w:rsidP="00C53E66">
      <w:pPr>
        <w:pStyle w:val="List"/>
      </w:pPr>
      <w:r w:rsidRPr="00413B46">
        <w:t xml:space="preserve">TPM Reset – This is a </w:t>
      </w:r>
      <w:proofErr w:type="gramStart"/>
      <w:r w:rsidRPr="00413B46">
        <w:t>Startup(</w:t>
      </w:r>
      <w:proofErr w:type="gramEnd"/>
      <w:r w:rsidRPr="00413B46">
        <w:t>CLEAR) preceded by either Shutdown(CLEAR) or no TPM2_Shutdown(). On TPM Reset, all variables go back to their default initialization state.</w:t>
      </w:r>
    </w:p>
    <w:p w:rsidR="00C53E66" w:rsidRPr="00413B46" w:rsidRDefault="00C53E66" w:rsidP="00C53E66">
      <w:pPr>
        <w:pStyle w:val="NOTE"/>
        <w:ind w:left="1800"/>
      </w:pPr>
      <w:r w:rsidRPr="00413B46">
        <w:t>NOTE 3</w:t>
      </w:r>
      <w:r w:rsidRPr="00413B46">
        <w:tab/>
        <w:t>Only those values that are specified as having a default initialization state are changed by TPM Reset. Persistent values that have no default initialization state are not changed by this command. Values such as seeds have no default initialization state and only change due to specific commands.</w:t>
      </w:r>
    </w:p>
    <w:p w:rsidR="00C53E66" w:rsidRPr="00413B46" w:rsidRDefault="00C53E66" w:rsidP="00C53E66">
      <w:pPr>
        <w:pStyle w:val="List"/>
      </w:pPr>
      <w:r w:rsidRPr="00413B46">
        <w:t xml:space="preserve">TPM Restart – This is a </w:t>
      </w:r>
      <w:proofErr w:type="gramStart"/>
      <w:r w:rsidRPr="00413B46">
        <w:t>Startup(</w:t>
      </w:r>
      <w:proofErr w:type="gramEnd"/>
      <w:r w:rsidRPr="00413B46">
        <w:t>CLEAR) preceded by Shutdown(STATE). This preserves much of the previous state of the TPM except that PCR and the controls associated with the Platform hierarchy are all returned to their default initialization state;</w:t>
      </w:r>
    </w:p>
    <w:p w:rsidR="00C53E66" w:rsidRPr="00413B46" w:rsidRDefault="00C53E66" w:rsidP="00C53E66">
      <w:pPr>
        <w:pStyle w:val="List"/>
      </w:pPr>
      <w:r w:rsidRPr="00413B46">
        <w:t xml:space="preserve">TPM Resume – This is a </w:t>
      </w:r>
      <w:proofErr w:type="gramStart"/>
      <w:r w:rsidRPr="00413B46">
        <w:t>Startup(</w:t>
      </w:r>
      <w:proofErr w:type="gramEnd"/>
      <w:r w:rsidRPr="00413B46">
        <w:t xml:space="preserve">STATE) preceded by Shutdown(STATE). This preserves the previous state of the TPM including the static Root of Trust for Measurement (S-RTM) PCR and the platform controls other than the </w:t>
      </w:r>
      <w:r w:rsidRPr="00413B46">
        <w:rPr>
          <w:i/>
        </w:rPr>
        <w:t>phEnable</w:t>
      </w:r>
      <w:r w:rsidRPr="00413B46">
        <w:t>.</w:t>
      </w:r>
    </w:p>
    <w:p w:rsidR="00C53E66" w:rsidRPr="00413B46" w:rsidRDefault="00C53E66" w:rsidP="00C53E66">
      <w:pPr>
        <w:pStyle w:val="BodyText"/>
      </w:pPr>
      <w:r w:rsidRPr="00413B46">
        <w:t xml:space="preserve">If a TPM receives </w:t>
      </w:r>
      <w:proofErr w:type="gramStart"/>
      <w:r w:rsidRPr="00413B46">
        <w:t>Startup(</w:t>
      </w:r>
      <w:proofErr w:type="gramEnd"/>
      <w:r w:rsidRPr="00413B46">
        <w:t>STATE) and that was not preceded by Shutdown(STATE), the TPM shall return TPM_RC_VALUE.</w:t>
      </w:r>
    </w:p>
    <w:p w:rsidR="00C53E66" w:rsidRPr="00413B46" w:rsidRDefault="00C53E66" w:rsidP="00C53E66">
      <w:pPr>
        <w:pStyle w:val="BodyText"/>
      </w:pPr>
      <w:r w:rsidRPr="00413B46">
        <w:t xml:space="preserve">If, during TPM Restart or TPM Resume, the TPM fails to restore the state saved at the last </w:t>
      </w:r>
      <w:proofErr w:type="gramStart"/>
      <w:r w:rsidRPr="00413B46">
        <w:t>Shutdown(</w:t>
      </w:r>
      <w:proofErr w:type="gramEnd"/>
      <w:r w:rsidRPr="00413B46">
        <w:t>STATE), the TPM shall enter Failure Mode and return TPM_RC_FAILURE.</w:t>
      </w:r>
    </w:p>
    <w:p w:rsidR="00C53E66" w:rsidRPr="00413B46" w:rsidRDefault="00C53E66" w:rsidP="00C53E66">
      <w:pPr>
        <w:pStyle w:val="BodyText"/>
      </w:pPr>
      <w:r w:rsidRPr="00413B46">
        <w:t>On any TPM2_</w:t>
      </w:r>
      <w:proofErr w:type="gramStart"/>
      <w:r w:rsidRPr="00413B46">
        <w:t>Startup(</w:t>
      </w:r>
      <w:proofErr w:type="gramEnd"/>
      <w:r w:rsidRPr="00413B46">
        <w:t>),</w:t>
      </w:r>
    </w:p>
    <w:p w:rsidR="00C53E66" w:rsidRPr="00413B46" w:rsidRDefault="00C53E66" w:rsidP="00C53E66">
      <w:pPr>
        <w:pStyle w:val="ListBullet"/>
      </w:pPr>
      <w:r w:rsidRPr="00413B46">
        <w:rPr>
          <w:i/>
        </w:rPr>
        <w:t>phEnable</w:t>
      </w:r>
      <w:r w:rsidRPr="00413B46">
        <w:t xml:space="preserve"> shall be SET;</w:t>
      </w:r>
    </w:p>
    <w:p w:rsidR="00C53E66" w:rsidRPr="00413B46" w:rsidRDefault="00C53E66" w:rsidP="00C53E66">
      <w:pPr>
        <w:pStyle w:val="ListBullet"/>
      </w:pPr>
      <w:r w:rsidRPr="00413B46">
        <w:t>all transient contexts (objects, sessions, and sequences) shall be flushed from TPM memory;</w:t>
      </w:r>
    </w:p>
    <w:p w:rsidR="00C53E66" w:rsidRPr="00413B46" w:rsidRDefault="00C53E66" w:rsidP="00C53E66">
      <w:pPr>
        <w:pStyle w:val="NOTE"/>
      </w:pPr>
      <w:r w:rsidRPr="00413B46">
        <w:t>NOTE 4</w:t>
      </w:r>
      <w:r w:rsidRPr="00413B46">
        <w:tab/>
      </w:r>
      <w:r w:rsidR="009A77AC" w:rsidRPr="00413B46">
        <w:t>See Part 1 Time for a description of the TPMS_TIME_INFO.</w:t>
      </w:r>
      <w:r w:rsidR="009A77AC" w:rsidRPr="00413B46">
        <w:rPr>
          <w:i/>
        </w:rPr>
        <w:t>time</w:t>
      </w:r>
      <w:r w:rsidR="009A77AC" w:rsidRPr="00413B46">
        <w:t xml:space="preserve"> behaviour.</w:t>
      </w:r>
    </w:p>
    <w:p w:rsidR="00C53E66" w:rsidRPr="00413B46" w:rsidRDefault="00C53E66" w:rsidP="00C53E66">
      <w:pPr>
        <w:pStyle w:val="ListBullet"/>
      </w:pPr>
      <w:proofErr w:type="gramStart"/>
      <w:r w:rsidRPr="00413B46">
        <w:t>use</w:t>
      </w:r>
      <w:proofErr w:type="gramEnd"/>
      <w:r w:rsidRPr="00413B46">
        <w:t xml:space="preserve"> of </w:t>
      </w:r>
      <w:r w:rsidRPr="00413B46">
        <w:rPr>
          <w:i/>
        </w:rPr>
        <w:t>lockoutAuth</w:t>
      </w:r>
      <w:r w:rsidRPr="00413B46">
        <w:t xml:space="preserve"> shall be enabled if </w:t>
      </w:r>
      <w:r w:rsidRPr="00413B46">
        <w:rPr>
          <w:i/>
        </w:rPr>
        <w:t>lockoutRecovery</w:t>
      </w:r>
      <w:r w:rsidRPr="00413B46">
        <w:t xml:space="preserve"> is zero.</w:t>
      </w:r>
    </w:p>
    <w:p w:rsidR="006B74E4" w:rsidRDefault="00C53E66" w:rsidP="00C53E66">
      <w:pPr>
        <w:pStyle w:val="BodyText"/>
      </w:pPr>
      <w:r w:rsidRPr="00413B46">
        <w:t>Additional actions are performed based on the Shutdown/Startup sequence.</w:t>
      </w:r>
    </w:p>
    <w:p w:rsidR="00C53E66" w:rsidRPr="00413B46" w:rsidRDefault="00C53E66" w:rsidP="00297B7C">
      <w:pPr>
        <w:pStyle w:val="BodyText"/>
        <w:keepNext/>
      </w:pPr>
      <w:r w:rsidRPr="00413B46">
        <w:lastRenderedPageBreak/>
        <w:t>On TPM Reset</w:t>
      </w:r>
      <w:r w:rsidR="006B74E4">
        <w:t>:</w:t>
      </w:r>
    </w:p>
    <w:p w:rsidR="00C53E66" w:rsidRPr="00413B46" w:rsidRDefault="00C53E66" w:rsidP="00C53E66">
      <w:pPr>
        <w:pStyle w:val="ListBullet"/>
      </w:pPr>
      <w:r w:rsidRPr="00413B46">
        <w:rPr>
          <w:i/>
        </w:rPr>
        <w:t>platformAuth</w:t>
      </w:r>
      <w:r w:rsidRPr="00413B46">
        <w:t xml:space="preserve"> and </w:t>
      </w:r>
      <w:r w:rsidRPr="00413B46">
        <w:rPr>
          <w:i/>
        </w:rPr>
        <w:t>platformPolicy</w:t>
      </w:r>
      <w:r w:rsidRPr="00413B46">
        <w:t xml:space="preserve"> shall be set to the Empty Buffer,</w:t>
      </w:r>
    </w:p>
    <w:p w:rsidR="00C53E66" w:rsidRDefault="00C53E66" w:rsidP="00C53E66">
      <w:pPr>
        <w:pStyle w:val="ListBullet"/>
      </w:pPr>
      <w:r w:rsidRPr="00413B46">
        <w:t xml:space="preserve">For each NV </w:t>
      </w:r>
      <w:r w:rsidR="00F07201">
        <w:t>I</w:t>
      </w:r>
      <w:r w:rsidRPr="00413B46">
        <w:t>ndex with TPMA_NV_WRITEDEFINE CLEAR or TPMA_NV_WRITTEN CLEAR, TPMA_NV_WRITELOCKED shall be CLEAR,</w:t>
      </w:r>
    </w:p>
    <w:p w:rsidR="00F07201" w:rsidRDefault="00F07201" w:rsidP="00F07201">
      <w:pPr>
        <w:pStyle w:val="ListBullet"/>
      </w:pPr>
      <w:r>
        <w:t xml:space="preserve">For each NV Index with TPMA_NV_ORDERLY SET, </w:t>
      </w:r>
      <w:r w:rsidRPr="00413B46">
        <w:t>TPMA_NV_</w:t>
      </w:r>
      <w:r>
        <w:t xml:space="preserve">WRITTEN </w:t>
      </w:r>
      <w:r w:rsidRPr="00413B46">
        <w:t>shall be CLEAR</w:t>
      </w:r>
      <w:r>
        <w:t xml:space="preserve"> unless the type is TPM_NT_COUNTER</w:t>
      </w:r>
      <w:r w:rsidRPr="00413B46">
        <w:t>,</w:t>
      </w:r>
    </w:p>
    <w:p w:rsidR="005109D6" w:rsidRPr="00413B46" w:rsidRDefault="005109D6" w:rsidP="00F07201">
      <w:pPr>
        <w:pStyle w:val="ListBullet"/>
      </w:pPr>
      <w:r>
        <w:t>On a disorderly reset, advance the orderly counters,</w:t>
      </w:r>
    </w:p>
    <w:p w:rsidR="00C53E66" w:rsidRPr="00413B46" w:rsidRDefault="00C53E66" w:rsidP="00C53E66">
      <w:pPr>
        <w:pStyle w:val="ListBullet"/>
      </w:pPr>
      <w:r w:rsidRPr="00413B46">
        <w:t xml:space="preserve">For each NV </w:t>
      </w:r>
      <w:r w:rsidR="00F07201">
        <w:t>I</w:t>
      </w:r>
      <w:r w:rsidRPr="00413B46">
        <w:t>ndex with TPMA_NV_CLEAR_STCLEAR SET, TPMA_NV_WRITTEN shall be CLEAR,</w:t>
      </w:r>
    </w:p>
    <w:p w:rsidR="00C53E66" w:rsidRPr="00413B46" w:rsidRDefault="00C53E66" w:rsidP="00C53E66">
      <w:pPr>
        <w:pStyle w:val="ListBullet"/>
      </w:pPr>
      <w:r w:rsidRPr="00413B46">
        <w:t>tracking data for saved session contexts shall be set to its initial value,</w:t>
      </w:r>
    </w:p>
    <w:p w:rsidR="00C53E66" w:rsidRPr="00413B46" w:rsidRDefault="00C53E66" w:rsidP="00C53E66">
      <w:pPr>
        <w:pStyle w:val="ListBullet"/>
      </w:pPr>
      <w:r w:rsidRPr="00413B46">
        <w:t>the object context sequence number is reset to zero,</w:t>
      </w:r>
    </w:p>
    <w:p w:rsidR="00C53E66" w:rsidRPr="00413B46" w:rsidRDefault="00C53E66" w:rsidP="00C53E66">
      <w:pPr>
        <w:pStyle w:val="ListBullet"/>
      </w:pPr>
      <w:r w:rsidRPr="00413B46">
        <w:t>a new context encryption key shall be generated,</w:t>
      </w:r>
    </w:p>
    <w:p w:rsidR="00C53E66" w:rsidRPr="00413B46" w:rsidRDefault="00C53E66" w:rsidP="00C53E66">
      <w:pPr>
        <w:pStyle w:val="ListBullet"/>
      </w:pPr>
      <w:r w:rsidRPr="00413B46">
        <w:t>TPMS_CLOCK_INFO.</w:t>
      </w:r>
      <w:r w:rsidRPr="00413B46">
        <w:rPr>
          <w:i/>
        </w:rPr>
        <w:t>restartCount</w:t>
      </w:r>
      <w:r w:rsidRPr="00413B46">
        <w:t xml:space="preserve"> shall be reset to zero,</w:t>
      </w:r>
    </w:p>
    <w:p w:rsidR="00C53E66" w:rsidRPr="00413B46" w:rsidRDefault="00C53E66" w:rsidP="00C53E66">
      <w:pPr>
        <w:pStyle w:val="ListBullet"/>
      </w:pPr>
      <w:r w:rsidRPr="00413B46">
        <w:t>TPMS_CLOCK_INFO.</w:t>
      </w:r>
      <w:r w:rsidRPr="00413B46">
        <w:rPr>
          <w:i/>
        </w:rPr>
        <w:t>resetCount</w:t>
      </w:r>
      <w:r w:rsidRPr="00413B46">
        <w:t xml:space="preserve"> shall be incremented,</w:t>
      </w:r>
    </w:p>
    <w:p w:rsidR="00C53E66" w:rsidRPr="00413B46" w:rsidRDefault="00C53E66" w:rsidP="00C53E66">
      <w:pPr>
        <w:pStyle w:val="ListBullet"/>
      </w:pPr>
      <w:r w:rsidRPr="00413B46">
        <w:t>the PCR Update Counter shall be clear to zero,</w:t>
      </w:r>
    </w:p>
    <w:p w:rsidR="00C53E66" w:rsidRPr="00413B46" w:rsidRDefault="00C53E66" w:rsidP="00C53E66">
      <w:pPr>
        <w:pStyle w:val="NOTE"/>
        <w:ind w:left="1800"/>
      </w:pPr>
      <w:r w:rsidRPr="00413B46">
        <w:t>NOTE 5</w:t>
      </w:r>
      <w:r w:rsidRPr="00413B46">
        <w:tab/>
        <w:t>Because the PCR update counter may be incremented when a PCR is reset, the PCR resets performed as part of this command can result in the PCR update counter being non-zero at the end of this command.</w:t>
      </w:r>
    </w:p>
    <w:p w:rsidR="00C53E66" w:rsidRPr="00413B46" w:rsidRDefault="00C61AE1" w:rsidP="00C53E66">
      <w:pPr>
        <w:pStyle w:val="ListBullet"/>
      </w:pPr>
      <w:r w:rsidRPr="00413B46">
        <w:rPr>
          <w:i/>
        </w:rPr>
        <w:t xml:space="preserve">phEnableNV, </w:t>
      </w:r>
      <w:r w:rsidR="00C53E66" w:rsidRPr="00413B46">
        <w:rPr>
          <w:i/>
        </w:rPr>
        <w:t>shEnable</w:t>
      </w:r>
      <w:r w:rsidR="00C53E66" w:rsidRPr="00413B46">
        <w:t xml:space="preserve"> and </w:t>
      </w:r>
      <w:r w:rsidR="00C53E66" w:rsidRPr="00413B46">
        <w:rPr>
          <w:i/>
        </w:rPr>
        <w:t>ehEnable</w:t>
      </w:r>
      <w:r w:rsidR="00C53E66" w:rsidRPr="00413B46">
        <w:t xml:space="preserve"> shall be SET, and</w:t>
      </w:r>
    </w:p>
    <w:p w:rsidR="00C53E66" w:rsidRDefault="00C53E66" w:rsidP="00C53E66">
      <w:pPr>
        <w:pStyle w:val="ListBullet"/>
      </w:pPr>
      <w:r w:rsidRPr="00413B46">
        <w:t>PCR in all banks are reset to their default initial conditions as determined by the relevant platform-specific specification and the H-CRTM state (for exceptions, see TPM 2.0 Part 1</w:t>
      </w:r>
      <w:r w:rsidRPr="00413B46">
        <w:rPr>
          <w:i/>
        </w:rPr>
        <w:t>, H-CRTM before TPM2_Startup() and TPM2_Startup without H-CRTM</w:t>
      </w:r>
      <w:r w:rsidRPr="00413B46">
        <w:t>)</w:t>
      </w:r>
      <w:r w:rsidR="006D5CD8">
        <w:t>,</w:t>
      </w:r>
    </w:p>
    <w:p w:rsidR="006D5CD8" w:rsidRPr="00413B46" w:rsidRDefault="00765310" w:rsidP="00C53E66">
      <w:pPr>
        <w:pStyle w:val="ListBullet"/>
      </w:pPr>
      <w:r>
        <w:t>For each ACT the</w:t>
      </w:r>
      <w:r w:rsidR="006D5CD8">
        <w:t xml:space="preserve"> </w:t>
      </w:r>
      <w:r w:rsidR="006D5CD8" w:rsidRPr="006D5CD8">
        <w:t xml:space="preserve">timeout is reset to zero, </w:t>
      </w:r>
      <w:r w:rsidR="00EF403F">
        <w:t xml:space="preserve">the </w:t>
      </w:r>
      <w:r w:rsidR="00EF403F" w:rsidRPr="00EF403F">
        <w:rPr>
          <w:i/>
        </w:rPr>
        <w:t>signaled</w:t>
      </w:r>
      <w:r w:rsidR="00EF403F">
        <w:t xml:space="preserve"> attribute is set to CLEAR </w:t>
      </w:r>
      <w:r w:rsidR="00562FF1">
        <w:t xml:space="preserve">(if </w:t>
      </w:r>
      <w:r w:rsidR="00562FF1" w:rsidRPr="00CB2028">
        <w:rPr>
          <w:i/>
        </w:rPr>
        <w:t>preserveSignaled</w:t>
      </w:r>
      <w:r w:rsidR="00CB2028">
        <w:t xml:space="preserve"> is CLEAR), </w:t>
      </w:r>
      <w:r w:rsidR="006D5CD8" w:rsidRPr="006D5CD8">
        <w:t xml:space="preserve">and the </w:t>
      </w:r>
      <w:r w:rsidR="006D5CD8" w:rsidRPr="00F835F9">
        <w:rPr>
          <w:i/>
        </w:rPr>
        <w:t>authPolicy</w:t>
      </w:r>
      <w:r w:rsidR="006D5CD8" w:rsidRPr="006D5CD8">
        <w:t xml:space="preserve"> is set to </w:t>
      </w:r>
      <w:r w:rsidR="006D5CD8">
        <w:t xml:space="preserve">the </w:t>
      </w:r>
      <w:r w:rsidR="006D5CD8" w:rsidRPr="006D5CD8">
        <w:t>Empty Buffer</w:t>
      </w:r>
      <w:r>
        <w:t xml:space="preserve"> and its hashAlg is set to TPM_ALG_NULL.</w:t>
      </w:r>
    </w:p>
    <w:p w:rsidR="00C53E66" w:rsidRPr="00413B46" w:rsidRDefault="00C53E66" w:rsidP="00C53E66">
      <w:pPr>
        <w:pStyle w:val="NOTE"/>
        <w:ind w:left="1800"/>
      </w:pPr>
      <w:r w:rsidRPr="00413B46">
        <w:t>NOTE 6</w:t>
      </w:r>
      <w:r w:rsidRPr="00413B46">
        <w:tab/>
        <w:t>PCR may be initialized any time between _TPM_Init and the end of TPM2_</w:t>
      </w:r>
      <w:proofErr w:type="gramStart"/>
      <w:r w:rsidRPr="00413B46">
        <w:t>Startup(</w:t>
      </w:r>
      <w:proofErr w:type="gramEnd"/>
      <w:r w:rsidRPr="00413B46">
        <w:t>). PCR that are preserved by TPM Resume will need to be restored during TPM2_</w:t>
      </w:r>
      <w:proofErr w:type="gramStart"/>
      <w:r w:rsidRPr="00413B46">
        <w:t>Startup(</w:t>
      </w:r>
      <w:proofErr w:type="gramEnd"/>
      <w:r w:rsidRPr="00413B46">
        <w:t>).</w:t>
      </w:r>
    </w:p>
    <w:p w:rsidR="00C53E66" w:rsidRPr="00413B46" w:rsidRDefault="00C53E66" w:rsidP="00765310">
      <w:pPr>
        <w:pStyle w:val="NOTE"/>
        <w:ind w:left="1800"/>
      </w:pPr>
      <w:r w:rsidRPr="00413B46">
        <w:t>NOTE 7</w:t>
      </w:r>
      <w:r w:rsidRPr="00413B46">
        <w:tab/>
        <w:t>See "</w:t>
      </w:r>
      <w:bookmarkStart w:id="1773" w:name="_Toc290292417"/>
      <w:bookmarkStart w:id="1774" w:name="_Toc291963450"/>
      <w:bookmarkStart w:id="1775" w:name="_Toc295242989"/>
      <w:bookmarkStart w:id="1776" w:name="_Toc295308081"/>
      <w:bookmarkStart w:id="1777" w:name="_Toc328269890"/>
      <w:r w:rsidRPr="00413B46">
        <w:t>Initializing PCR</w:t>
      </w:r>
      <w:bookmarkEnd w:id="1773"/>
      <w:bookmarkEnd w:id="1774"/>
      <w:bookmarkEnd w:id="1775"/>
      <w:bookmarkEnd w:id="1776"/>
      <w:bookmarkEnd w:id="1777"/>
      <w:r w:rsidRPr="00413B46">
        <w:t>" in TPM 2.0 Part 1 for a description of the default initial conditions for a PCR.</w:t>
      </w:r>
    </w:p>
    <w:p w:rsidR="00C53E66" w:rsidRPr="00413B46" w:rsidRDefault="00C53E66" w:rsidP="00765310">
      <w:pPr>
        <w:pStyle w:val="BodyText"/>
        <w:keepNext/>
      </w:pPr>
      <w:r w:rsidRPr="00413B46">
        <w:lastRenderedPageBreak/>
        <w:t>On TPM Restart</w:t>
      </w:r>
      <w:r w:rsidR="006B74E4">
        <w:t>:</w:t>
      </w:r>
    </w:p>
    <w:p w:rsidR="00C53E66" w:rsidRPr="00413B46" w:rsidRDefault="00C53E66" w:rsidP="00C53E66">
      <w:pPr>
        <w:pStyle w:val="ListBullet"/>
      </w:pPr>
      <w:r w:rsidRPr="00413B46">
        <w:t>TPMS_CLOCK_INFO.</w:t>
      </w:r>
      <w:r w:rsidRPr="00413B46">
        <w:rPr>
          <w:i/>
        </w:rPr>
        <w:t>restartCount</w:t>
      </w:r>
      <w:r w:rsidRPr="00413B46">
        <w:t xml:space="preserve"> shall be incremented,</w:t>
      </w:r>
    </w:p>
    <w:p w:rsidR="00C53E66" w:rsidRPr="00413B46" w:rsidRDefault="0092145D" w:rsidP="00C53E66">
      <w:pPr>
        <w:pStyle w:val="ListBullet"/>
      </w:pPr>
      <w:r w:rsidRPr="00413B46">
        <w:rPr>
          <w:i/>
        </w:rPr>
        <w:t xml:space="preserve">phEnableNV, </w:t>
      </w:r>
      <w:r w:rsidR="00C53E66" w:rsidRPr="00413B46">
        <w:rPr>
          <w:i/>
        </w:rPr>
        <w:t>shEnable</w:t>
      </w:r>
      <w:r w:rsidR="00C53E66" w:rsidRPr="00413B46">
        <w:t xml:space="preserve"> and </w:t>
      </w:r>
      <w:r w:rsidR="00C53E66" w:rsidRPr="00413B46">
        <w:rPr>
          <w:i/>
        </w:rPr>
        <w:t>ehEnable</w:t>
      </w:r>
      <w:r w:rsidR="00C53E66" w:rsidRPr="00413B46">
        <w:t xml:space="preserve"> shall be SET,</w:t>
      </w:r>
    </w:p>
    <w:p w:rsidR="00C53E66" w:rsidRPr="00413B46" w:rsidRDefault="00C53E66" w:rsidP="00C53E66">
      <w:pPr>
        <w:pStyle w:val="ListBullet"/>
      </w:pPr>
      <w:r w:rsidRPr="00413B46">
        <w:rPr>
          <w:i/>
        </w:rPr>
        <w:t>platformAuth</w:t>
      </w:r>
      <w:r w:rsidRPr="00413B46">
        <w:t xml:space="preserve"> and </w:t>
      </w:r>
      <w:r w:rsidRPr="00413B46">
        <w:rPr>
          <w:i/>
        </w:rPr>
        <w:t>platformPolicy</w:t>
      </w:r>
      <w:r w:rsidRPr="00413B46">
        <w:t xml:space="preserve"> shall be set to the Empty Buffer,</w:t>
      </w:r>
    </w:p>
    <w:p w:rsidR="00C53E66" w:rsidRPr="00413B46" w:rsidRDefault="00C53E66" w:rsidP="00C53E66">
      <w:pPr>
        <w:pStyle w:val="ListBullet"/>
      </w:pPr>
      <w:r w:rsidRPr="00413B46">
        <w:t>For each NV index with TPMA_NV_WRITEDEFINE CLEAR or TPMA_NV_WRITTEN CLEAR, TPMA_NV_WRITELOCKED shall be CLEAR,</w:t>
      </w:r>
    </w:p>
    <w:p w:rsidR="00C53E66" w:rsidRPr="00413B46" w:rsidRDefault="00C53E66" w:rsidP="00C53E66">
      <w:pPr>
        <w:pStyle w:val="ListBullet"/>
      </w:pPr>
      <w:r w:rsidRPr="00413B46">
        <w:t>For each NV index with TPMA_NV_CLEAR_STCLEAR SET, TPMA_NV_WRITTEN shall be CLEAR, and</w:t>
      </w:r>
    </w:p>
    <w:p w:rsidR="00C53E66" w:rsidRPr="00413B46" w:rsidRDefault="00C53E66" w:rsidP="00C53E66">
      <w:pPr>
        <w:pStyle w:val="ListBullet"/>
      </w:pPr>
      <w:r w:rsidRPr="00413B46">
        <w:t>PCR in all banks are reset to their default initial conditions.</w:t>
      </w:r>
    </w:p>
    <w:p w:rsidR="00C53E66" w:rsidRDefault="00C53E66" w:rsidP="00C53E66">
      <w:pPr>
        <w:pStyle w:val="ListBullet"/>
      </w:pPr>
      <w:r w:rsidRPr="00413B46">
        <w:t>If an H-CRTM Event Sequence is active, extend the PCR designated by the platform-specific specification.</w:t>
      </w:r>
    </w:p>
    <w:p w:rsidR="00765310" w:rsidRPr="00413B46" w:rsidRDefault="00765310" w:rsidP="00765310">
      <w:pPr>
        <w:pStyle w:val="ListBullet"/>
      </w:pPr>
      <w:r>
        <w:t xml:space="preserve">For each ACT the </w:t>
      </w:r>
      <w:r w:rsidRPr="006D5CD8">
        <w:t xml:space="preserve">timeout is reset to zero, </w:t>
      </w:r>
      <w:r w:rsidR="00EF403F">
        <w:t xml:space="preserve">the </w:t>
      </w:r>
      <w:r w:rsidR="00EF403F" w:rsidRPr="00EF403F">
        <w:rPr>
          <w:i/>
        </w:rPr>
        <w:t>signaled</w:t>
      </w:r>
      <w:r w:rsidR="00EF403F">
        <w:t xml:space="preserve"> attribute is set to CLEAR </w:t>
      </w:r>
      <w:r w:rsidR="00CB2028">
        <w:t xml:space="preserve">(if </w:t>
      </w:r>
      <w:r w:rsidR="00CB2028" w:rsidRPr="00CB2028">
        <w:rPr>
          <w:i/>
        </w:rPr>
        <w:t>preserveSignaled</w:t>
      </w:r>
      <w:r w:rsidR="00CB2028">
        <w:t xml:space="preserve"> is CLEAR), </w:t>
      </w:r>
      <w:r w:rsidRPr="006D5CD8">
        <w:t xml:space="preserve">and the </w:t>
      </w:r>
      <w:r w:rsidRPr="00F835F9">
        <w:rPr>
          <w:i/>
        </w:rPr>
        <w:t>authPolicy</w:t>
      </w:r>
      <w:r w:rsidRPr="006D5CD8">
        <w:t xml:space="preserve"> is set to </w:t>
      </w:r>
      <w:r>
        <w:t xml:space="preserve">the </w:t>
      </w:r>
      <w:r w:rsidRPr="006D5CD8">
        <w:t>Empty Buffer</w:t>
      </w:r>
      <w:r>
        <w:t xml:space="preserve"> and its hashAlg is set to TPM_ALG_NULL.</w:t>
      </w:r>
    </w:p>
    <w:p w:rsidR="00C53E66" w:rsidRPr="00413B46" w:rsidRDefault="00C53E66" w:rsidP="006B74E4">
      <w:pPr>
        <w:pStyle w:val="BodyText"/>
        <w:keepNext/>
      </w:pPr>
      <w:r w:rsidRPr="00413B46">
        <w:t>On TPM Resume</w:t>
      </w:r>
      <w:r w:rsidR="006B74E4">
        <w:t>:</w:t>
      </w:r>
    </w:p>
    <w:p w:rsidR="00C53E66" w:rsidRPr="00413B46" w:rsidRDefault="00C53E66" w:rsidP="00C53E66">
      <w:pPr>
        <w:pStyle w:val="ListBullet"/>
      </w:pPr>
      <w:r w:rsidRPr="00413B46">
        <w:t>the H-CRTM startup method is the same for this TPM2_Startup() as for the previous TPM2_Startup(); (TPM_RC_LOCALITY)</w:t>
      </w:r>
    </w:p>
    <w:p w:rsidR="00C53E66" w:rsidRPr="00413B46" w:rsidRDefault="00C53E66" w:rsidP="00C53E66">
      <w:pPr>
        <w:pStyle w:val="ListBullet"/>
      </w:pPr>
      <w:r w:rsidRPr="00413B46">
        <w:t>TPMS_CLOCK_INFO.</w:t>
      </w:r>
      <w:r w:rsidRPr="00413B46">
        <w:rPr>
          <w:i/>
        </w:rPr>
        <w:t>restartCount</w:t>
      </w:r>
      <w:r w:rsidRPr="00413B46">
        <w:t xml:space="preserve"> shall be incremented; and</w:t>
      </w:r>
    </w:p>
    <w:p w:rsidR="00C53E66" w:rsidRPr="006D5CD8" w:rsidRDefault="00C53E66" w:rsidP="00C53E66">
      <w:pPr>
        <w:pStyle w:val="ListBullet"/>
      </w:pPr>
      <w:r w:rsidRPr="00413B46">
        <w:t xml:space="preserve">PCR that are specified in a platform-specific specification to be preserved on TPM Resume are restored to their saved state and other PCR are set to their initial value as determined by a platform-specific specification. For constraints, see TPM 2.0 Part 1, </w:t>
      </w:r>
      <w:r w:rsidRPr="00413B46">
        <w:rPr>
          <w:i/>
        </w:rPr>
        <w:t>H-CRTM before TPM2_</w:t>
      </w:r>
      <w:proofErr w:type="gramStart"/>
      <w:r w:rsidRPr="00413B46">
        <w:rPr>
          <w:i/>
        </w:rPr>
        <w:t>Startup(</w:t>
      </w:r>
      <w:proofErr w:type="gramEnd"/>
      <w:r w:rsidRPr="00413B46">
        <w:rPr>
          <w:i/>
        </w:rPr>
        <w:t>) and TPM2_Startup without H-CRTM.</w:t>
      </w:r>
    </w:p>
    <w:p w:rsidR="006D5CD8" w:rsidRPr="00413B46" w:rsidRDefault="006D5CD8" w:rsidP="00C53E66">
      <w:pPr>
        <w:pStyle w:val="ListBullet"/>
      </w:pPr>
      <w:r>
        <w:t xml:space="preserve">The </w:t>
      </w:r>
      <w:r w:rsidRPr="006D5CD8">
        <w:t>ACT timeout</w:t>
      </w:r>
      <w:r w:rsidR="00EF403F">
        <w:t xml:space="preserve">, the ACT </w:t>
      </w:r>
      <w:r w:rsidR="00EF403F" w:rsidRPr="00EF403F">
        <w:rPr>
          <w:i/>
        </w:rPr>
        <w:t>signaled</w:t>
      </w:r>
      <w:r w:rsidR="00EF403F">
        <w:t xml:space="preserve"> attribute</w:t>
      </w:r>
      <w:r w:rsidRPr="006D5CD8">
        <w:t xml:space="preserve"> and the ACT specific </w:t>
      </w:r>
      <w:r w:rsidRPr="007E6C1F">
        <w:rPr>
          <w:i/>
        </w:rPr>
        <w:t>authPolic</w:t>
      </w:r>
      <w:r w:rsidRPr="006D5CD8">
        <w:t xml:space="preserve">y </w:t>
      </w:r>
      <w:r w:rsidR="00765310">
        <w:t xml:space="preserve">values </w:t>
      </w:r>
      <w:r w:rsidRPr="006D5CD8">
        <w:t>are preserved</w:t>
      </w:r>
      <w:r>
        <w:t>.</w:t>
      </w:r>
    </w:p>
    <w:p w:rsidR="00C53E66" w:rsidRPr="00413B46" w:rsidRDefault="00C53E66" w:rsidP="00C53E66">
      <w:pPr>
        <w:pStyle w:val="BodyText"/>
      </w:pPr>
      <w:r w:rsidRPr="00413B46">
        <w:t>Other TPM state may change as required to meet the needs of the implementation.</w:t>
      </w:r>
    </w:p>
    <w:p w:rsidR="00C53E66" w:rsidRPr="00413B46" w:rsidRDefault="00C53E66" w:rsidP="00C53E66">
      <w:pPr>
        <w:pStyle w:val="BodyText"/>
      </w:pPr>
      <w:r w:rsidRPr="00413B46">
        <w:t xml:space="preserve">If the </w:t>
      </w:r>
      <w:r w:rsidRPr="00413B46">
        <w:rPr>
          <w:i/>
        </w:rPr>
        <w:t>startupType</w:t>
      </w:r>
      <w:r w:rsidRPr="00413B46">
        <w:t xml:space="preserve"> is TPM_SU_STATE and the TPM requires TPM_SU_CLEAR, then the TPM shall return TPM_RC_VALUE.</w:t>
      </w:r>
    </w:p>
    <w:p w:rsidR="00C53E66" w:rsidRPr="00413B46" w:rsidRDefault="00C53E66" w:rsidP="00C53E66">
      <w:pPr>
        <w:pStyle w:val="NOTE"/>
      </w:pPr>
      <w:r w:rsidRPr="00413B46">
        <w:t>NOTE 8</w:t>
      </w:r>
      <w:r w:rsidRPr="00413B46">
        <w:tab/>
        <w:t xml:space="preserve">The TPM will require TPM_SU_CLEAR when no shutdown was performed or after </w:t>
      </w:r>
      <w:proofErr w:type="gramStart"/>
      <w:r w:rsidRPr="00413B46">
        <w:t>Shutdown(</w:t>
      </w:r>
      <w:proofErr w:type="gramEnd"/>
      <w:r w:rsidRPr="00413B46">
        <w:t>CLEAR).</w:t>
      </w:r>
    </w:p>
    <w:p w:rsidR="00C53E66" w:rsidRPr="00413B46" w:rsidRDefault="00C53E66" w:rsidP="00C53E66">
      <w:pPr>
        <w:pStyle w:val="NOTE"/>
      </w:pPr>
      <w:r w:rsidRPr="00413B46">
        <w:t>NOTE 9</w:t>
      </w:r>
      <w:r w:rsidRPr="00413B46">
        <w:tab/>
        <w:t xml:space="preserve">If </w:t>
      </w:r>
      <w:r w:rsidRPr="00413B46">
        <w:rPr>
          <w:i/>
        </w:rPr>
        <w:t>startupType</w:t>
      </w:r>
      <w:r w:rsidRPr="00413B46">
        <w:t xml:space="preserve"> is neither TPM_SU_STATE nor TPM_SU_CLEAR, then the unmarshaling code returns TPM_RC_VALUE.</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1778" w:name="_Toc380749639"/>
      <w:bookmarkStart w:id="1779" w:name="_Toc432774084"/>
      <w:bookmarkStart w:id="1780" w:name="_Toc443576233"/>
      <w:bookmarkStart w:id="1781" w:name="_Toc473813961"/>
      <w:bookmarkStart w:id="1782" w:name="_Toc536440922"/>
      <w:bookmarkStart w:id="1783" w:name="_Toc24725600"/>
      <w:r w:rsidRPr="00413B46">
        <w:t xml:space="preserve">Table </w:t>
      </w:r>
      <w:r w:rsidRPr="00C42EAF">
        <w:fldChar w:fldCharType="begin"/>
      </w:r>
      <w:r w:rsidRPr="00413B46">
        <w:instrText xml:space="preserve"> SEQ Table \* ARABIC </w:instrText>
      </w:r>
      <w:r w:rsidRPr="00C42EAF">
        <w:fldChar w:fldCharType="separate"/>
      </w:r>
      <w:r w:rsidR="00D51C42">
        <w:rPr>
          <w:noProof/>
        </w:rPr>
        <w:t>5</w:t>
      </w:r>
      <w:r w:rsidRPr="00C42EAF">
        <w:fldChar w:fldCharType="end"/>
      </w:r>
      <w:r w:rsidRPr="00413B46">
        <w:t xml:space="preserve"> — TPM2_Startup Command</w:t>
      </w:r>
      <w:bookmarkEnd w:id="1778"/>
      <w:bookmarkEnd w:id="1779"/>
      <w:bookmarkEnd w:id="1780"/>
      <w:bookmarkEnd w:id="1781"/>
      <w:bookmarkEnd w:id="1782"/>
      <w:bookmarkEnd w:id="1783"/>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000000"/>
              <w:left w:val="single" w:sz="12" w:space="0" w:color="000000"/>
              <w:bottom w:val="single" w:sz="12" w:space="0" w:color="000000"/>
            </w:tcBorders>
            <w:vAlign w:val="center"/>
          </w:tcPr>
          <w:p w:rsidR="00C53E66" w:rsidRPr="00413B46" w:rsidRDefault="00C53E66" w:rsidP="00B8394F">
            <w:pPr>
              <w:pStyle w:val="TABLE-col-heading"/>
            </w:pPr>
            <w:r w:rsidRPr="00413B46">
              <w:t>Type</w:t>
            </w:r>
          </w:p>
        </w:tc>
        <w:tc>
          <w:tcPr>
            <w:tcW w:w="2016" w:type="dxa"/>
            <w:tcBorders>
              <w:top w:val="single" w:sz="12" w:space="0" w:color="000000"/>
              <w:bottom w:val="single" w:sz="12" w:space="0" w:color="000000"/>
            </w:tcBorders>
            <w:vAlign w:val="center"/>
          </w:tcPr>
          <w:p w:rsidR="00C53E66" w:rsidRPr="00413B46" w:rsidRDefault="00C53E66" w:rsidP="00B8394F">
            <w:pPr>
              <w:pStyle w:val="TABLE-col-heading"/>
            </w:pPr>
            <w:r w:rsidRPr="00413B46">
              <w:t>Name</w:t>
            </w:r>
          </w:p>
        </w:tc>
        <w:tc>
          <w:tcPr>
            <w:tcW w:w="4608" w:type="dxa"/>
            <w:tcBorders>
              <w:top w:val="single" w:sz="12" w:space="0" w:color="000000"/>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tcBorders>
            <w:vAlign w:val="center"/>
          </w:tcPr>
          <w:p w:rsidR="00C53E66" w:rsidRPr="00413B46" w:rsidRDefault="00C53E66" w:rsidP="00B8394F">
            <w:pPr>
              <w:pStyle w:val="TABLE-cell"/>
            </w:pPr>
            <w:r w:rsidRPr="00413B46">
              <w:t>tag</w:t>
            </w:r>
          </w:p>
        </w:tc>
        <w:tc>
          <w:tcPr>
            <w:tcW w:w="4608" w:type="dxa"/>
            <w:tcBorders>
              <w:top w:val="single" w:sz="12" w:space="0" w:color="000000"/>
              <w:right w:val="single" w:sz="12" w:space="0" w:color="000000"/>
            </w:tcBorders>
            <w:vAlign w:val="center"/>
          </w:tcPr>
          <w:p w:rsidR="00C53E66" w:rsidRPr="00413B46" w:rsidRDefault="00C53E66" w:rsidP="00B8394F">
            <w:pPr>
              <w:pStyle w:val="TABLE-cell"/>
            </w:pPr>
            <w:r w:rsidRPr="00413B46">
              <w:t>TPM_ST_NO_SESSIONS</w:t>
            </w:r>
          </w:p>
        </w:tc>
      </w:tr>
      <w:tr w:rsidR="00C53E66" w:rsidRPr="00413B46" w:rsidTr="00B8394F">
        <w:trPr>
          <w:cantSplit/>
          <w:jc w:val="center"/>
        </w:trPr>
        <w:tc>
          <w:tcPr>
            <w:tcW w:w="2736" w:type="dxa"/>
            <w:tcBorders>
              <w:left w:val="single" w:sz="12" w:space="0" w:color="000000"/>
              <w:bottom w:val="single" w:sz="6" w:space="0" w:color="auto"/>
            </w:tcBorders>
            <w:vAlign w:val="center"/>
          </w:tcPr>
          <w:p w:rsidR="00C53E66" w:rsidRPr="00413B46" w:rsidRDefault="00C53E66" w:rsidP="00B8394F">
            <w:pPr>
              <w:pStyle w:val="TABLE-cell"/>
            </w:pPr>
            <w:r w:rsidRPr="00413B46">
              <w:t>UINT32</w:t>
            </w:r>
          </w:p>
        </w:tc>
        <w:tc>
          <w:tcPr>
            <w:tcW w:w="2016" w:type="dxa"/>
            <w:tcBorders>
              <w:bottom w:val="single" w:sz="6" w:space="0" w:color="auto"/>
            </w:tcBorders>
            <w:vAlign w:val="center"/>
          </w:tcPr>
          <w:p w:rsidR="00C53E66" w:rsidRPr="00413B46" w:rsidRDefault="00C53E66" w:rsidP="00B8394F">
            <w:pPr>
              <w:pStyle w:val="TABLE-cell"/>
            </w:pPr>
            <w:r w:rsidRPr="00413B46">
              <w:t>commandSize</w:t>
            </w:r>
          </w:p>
        </w:tc>
        <w:tc>
          <w:tcPr>
            <w:tcW w:w="4608" w:type="dxa"/>
            <w:tcBorders>
              <w:bottom w:val="single" w:sz="6"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thinThickThinSmallGap" w:sz="12" w:space="0" w:color="auto"/>
            </w:tcBorders>
            <w:vAlign w:val="center"/>
          </w:tcPr>
          <w:p w:rsidR="00C53E66" w:rsidRPr="00413B46" w:rsidRDefault="00C53E66" w:rsidP="00B8394F">
            <w:pPr>
              <w:pStyle w:val="TABLE-cell"/>
            </w:pPr>
            <w:r w:rsidRPr="00413B46">
              <w:t>TPM_CC</w:t>
            </w:r>
          </w:p>
        </w:tc>
        <w:tc>
          <w:tcPr>
            <w:tcW w:w="2016" w:type="dxa"/>
            <w:tcBorders>
              <w:bottom w:val="thinThickThinSmallGap" w:sz="12" w:space="0" w:color="auto"/>
            </w:tcBorders>
            <w:vAlign w:val="center"/>
          </w:tcPr>
          <w:p w:rsidR="00C53E66" w:rsidRPr="00413B46" w:rsidRDefault="00C53E66" w:rsidP="00B8394F">
            <w:pPr>
              <w:pStyle w:val="TABLE-cell"/>
            </w:pPr>
            <w:r w:rsidRPr="00413B46">
              <w:t>commandCode</w:t>
            </w:r>
          </w:p>
        </w:tc>
        <w:tc>
          <w:tcPr>
            <w:tcW w:w="4608" w:type="dxa"/>
            <w:tcBorders>
              <w:bottom w:val="thinThickThinSmallGap" w:sz="12" w:space="0" w:color="auto"/>
              <w:right w:val="single" w:sz="12" w:space="0" w:color="000000"/>
            </w:tcBorders>
            <w:vAlign w:val="center"/>
          </w:tcPr>
          <w:p w:rsidR="00C53E66" w:rsidRPr="00413B46" w:rsidRDefault="00C53E66" w:rsidP="00B8394F">
            <w:pPr>
              <w:pStyle w:val="TABLE-cell"/>
            </w:pPr>
            <w:r w:rsidRPr="00413B46">
              <w:t>TPM_CC_Startup {NV}</w:t>
            </w:r>
          </w:p>
        </w:tc>
      </w:tr>
      <w:tr w:rsidR="00C53E66" w:rsidRPr="00413B46" w:rsidTr="00B8394F">
        <w:trPr>
          <w:cantSplit/>
          <w:jc w:val="center"/>
        </w:trPr>
        <w:tc>
          <w:tcPr>
            <w:tcW w:w="2736" w:type="dxa"/>
            <w:tcBorders>
              <w:top w:val="thinThickThinSmallGap" w:sz="12" w:space="0" w:color="auto"/>
              <w:left w:val="single" w:sz="12" w:space="0" w:color="000000"/>
              <w:bottom w:val="single" w:sz="12" w:space="0" w:color="000000"/>
            </w:tcBorders>
            <w:vAlign w:val="center"/>
          </w:tcPr>
          <w:p w:rsidR="00C53E66" w:rsidRPr="00413B46" w:rsidRDefault="00C53E66" w:rsidP="00B8394F">
            <w:pPr>
              <w:pStyle w:val="TABLE-cell"/>
            </w:pPr>
            <w:r w:rsidRPr="00413B46">
              <w:t>TPM_SU</w:t>
            </w:r>
          </w:p>
        </w:tc>
        <w:tc>
          <w:tcPr>
            <w:tcW w:w="2016" w:type="dxa"/>
            <w:tcBorders>
              <w:top w:val="thinThickThinSmallGap" w:sz="12" w:space="0" w:color="auto"/>
              <w:bottom w:val="single" w:sz="12" w:space="0" w:color="000000"/>
            </w:tcBorders>
            <w:vAlign w:val="center"/>
          </w:tcPr>
          <w:p w:rsidR="00C53E66" w:rsidRPr="00413B46" w:rsidRDefault="00C53E66" w:rsidP="00B8394F">
            <w:pPr>
              <w:pStyle w:val="TABLE-cell"/>
            </w:pPr>
            <w:r w:rsidRPr="00413B46">
              <w:t>startupType</w:t>
            </w:r>
          </w:p>
        </w:tc>
        <w:tc>
          <w:tcPr>
            <w:tcW w:w="4608" w:type="dxa"/>
            <w:tcBorders>
              <w:top w:val="thinThickThinSmallGap" w:sz="12" w:space="0" w:color="auto"/>
              <w:bottom w:val="single" w:sz="12" w:space="0" w:color="000000"/>
              <w:right w:val="single" w:sz="12" w:space="0" w:color="000000"/>
            </w:tcBorders>
            <w:vAlign w:val="center"/>
          </w:tcPr>
          <w:p w:rsidR="00C53E66" w:rsidRPr="00413B46" w:rsidRDefault="00C53E66" w:rsidP="00B8394F">
            <w:pPr>
              <w:pStyle w:val="TABLE-cell"/>
            </w:pPr>
            <w:r w:rsidRPr="00413B46">
              <w:t>TPM_SU_CLEAR or TPM_SU_STATE</w:t>
            </w:r>
          </w:p>
        </w:tc>
      </w:tr>
    </w:tbl>
    <w:p w:rsidR="00C53E66" w:rsidRPr="00413B46" w:rsidRDefault="00C53E66" w:rsidP="00C53E66">
      <w:pPr>
        <w:pStyle w:val="TABLE-title"/>
      </w:pPr>
      <w:bookmarkStart w:id="1784" w:name="_Toc380749640"/>
      <w:bookmarkStart w:id="1785" w:name="_Toc432774085"/>
      <w:bookmarkStart w:id="1786" w:name="_Toc443576234"/>
      <w:bookmarkStart w:id="1787" w:name="_Toc473813962"/>
      <w:bookmarkStart w:id="1788" w:name="_Toc536440923"/>
      <w:bookmarkStart w:id="1789" w:name="_Toc24725601"/>
      <w:r w:rsidRPr="00413B46">
        <w:t xml:space="preserve">Table </w:t>
      </w:r>
      <w:r w:rsidRPr="00C42EAF">
        <w:fldChar w:fldCharType="begin"/>
      </w:r>
      <w:r w:rsidRPr="00413B46">
        <w:instrText xml:space="preserve"> SEQ Table \* ARABIC </w:instrText>
      </w:r>
      <w:r w:rsidRPr="00C42EAF">
        <w:fldChar w:fldCharType="separate"/>
      </w:r>
      <w:r w:rsidR="00D51C42">
        <w:rPr>
          <w:noProof/>
        </w:rPr>
        <w:t>6</w:t>
      </w:r>
      <w:r w:rsidRPr="00C42EAF">
        <w:fldChar w:fldCharType="end"/>
      </w:r>
      <w:r w:rsidRPr="00413B46">
        <w:t xml:space="preserve"> — TPM2_Startup Response</w:t>
      </w:r>
      <w:bookmarkEnd w:id="1784"/>
      <w:bookmarkEnd w:id="1785"/>
      <w:bookmarkEnd w:id="1786"/>
      <w:bookmarkEnd w:id="1787"/>
      <w:bookmarkEnd w:id="1788"/>
      <w:bookmarkEnd w:id="178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8"/>
        <w:gridCol w:w="2011"/>
        <w:gridCol w:w="4611"/>
      </w:tblGrid>
      <w:tr w:rsidR="00C53E66" w:rsidRPr="00413B46" w:rsidTr="00B8394F">
        <w:trPr>
          <w:cantSplit/>
          <w:jc w:val="center"/>
        </w:trPr>
        <w:tc>
          <w:tcPr>
            <w:tcW w:w="2736" w:type="dxa"/>
            <w:tcBorders>
              <w:top w:val="single" w:sz="12" w:space="0" w:color="000000"/>
              <w:left w:val="single" w:sz="12" w:space="0" w:color="000000"/>
              <w:bottom w:val="single" w:sz="12" w:space="0" w:color="000000"/>
            </w:tcBorders>
            <w:vAlign w:val="center"/>
          </w:tcPr>
          <w:p w:rsidR="00C53E66" w:rsidRPr="00413B46" w:rsidRDefault="00C53E66" w:rsidP="00B8394F">
            <w:pPr>
              <w:pStyle w:val="TABLE-col-heading"/>
            </w:pPr>
            <w:r w:rsidRPr="00413B46">
              <w:t>Type</w:t>
            </w:r>
          </w:p>
        </w:tc>
        <w:tc>
          <w:tcPr>
            <w:tcW w:w="2010" w:type="dxa"/>
            <w:tcBorders>
              <w:top w:val="single" w:sz="12" w:space="0" w:color="000000"/>
              <w:bottom w:val="single" w:sz="12" w:space="0" w:color="000000"/>
            </w:tcBorders>
            <w:vAlign w:val="center"/>
          </w:tcPr>
          <w:p w:rsidR="00C53E66" w:rsidRPr="00413B46" w:rsidRDefault="00C53E66" w:rsidP="00B8394F">
            <w:pPr>
              <w:pStyle w:val="TABLE-col-heading"/>
            </w:pPr>
            <w:r w:rsidRPr="00413B46">
              <w:t>Name</w:t>
            </w:r>
          </w:p>
        </w:tc>
        <w:tc>
          <w:tcPr>
            <w:tcW w:w="4608" w:type="dxa"/>
            <w:tcBorders>
              <w:top w:val="single" w:sz="12" w:space="0" w:color="000000"/>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tcBorders>
            <w:vAlign w:val="center"/>
          </w:tcPr>
          <w:p w:rsidR="00C53E66" w:rsidRPr="00413B46" w:rsidRDefault="00C53E66" w:rsidP="00B8394F">
            <w:pPr>
              <w:pStyle w:val="TABLE-cell"/>
            </w:pPr>
            <w:r w:rsidRPr="00413B46">
              <w:t>TPM_ST</w:t>
            </w:r>
          </w:p>
        </w:tc>
        <w:tc>
          <w:tcPr>
            <w:tcW w:w="2010" w:type="dxa"/>
            <w:tcBorders>
              <w:top w:val="single" w:sz="12" w:space="0" w:color="000000"/>
            </w:tcBorders>
            <w:vAlign w:val="center"/>
          </w:tcPr>
          <w:p w:rsidR="00C53E66" w:rsidRPr="00413B46" w:rsidRDefault="00C53E66" w:rsidP="00B8394F">
            <w:pPr>
              <w:pStyle w:val="TABLE-cell"/>
            </w:pPr>
            <w:r w:rsidRPr="00413B46">
              <w:t>tag</w:t>
            </w:r>
          </w:p>
        </w:tc>
        <w:tc>
          <w:tcPr>
            <w:tcW w:w="4608" w:type="dxa"/>
            <w:tcBorders>
              <w:top w:val="single" w:sz="12" w:space="0" w:color="000000"/>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000000"/>
              <w:bottom w:val="single" w:sz="6" w:space="0" w:color="auto"/>
            </w:tcBorders>
            <w:vAlign w:val="center"/>
          </w:tcPr>
          <w:p w:rsidR="00C53E66" w:rsidRPr="00413B46" w:rsidRDefault="00C53E66" w:rsidP="00B8394F">
            <w:pPr>
              <w:pStyle w:val="TABLE-cell"/>
            </w:pPr>
            <w:r w:rsidRPr="00413B46">
              <w:t>UINT32</w:t>
            </w:r>
          </w:p>
        </w:tc>
        <w:tc>
          <w:tcPr>
            <w:tcW w:w="2010" w:type="dxa"/>
            <w:tcBorders>
              <w:bottom w:val="single" w:sz="6" w:space="0" w:color="auto"/>
            </w:tcBorders>
            <w:vAlign w:val="center"/>
          </w:tcPr>
          <w:p w:rsidR="00C53E66" w:rsidRPr="00413B46" w:rsidRDefault="00C53E66" w:rsidP="00B8394F">
            <w:pPr>
              <w:pStyle w:val="TABLE-cell"/>
            </w:pPr>
            <w:r w:rsidRPr="00413B46">
              <w:t>responseSize</w:t>
            </w:r>
          </w:p>
        </w:tc>
        <w:tc>
          <w:tcPr>
            <w:tcW w:w="4608" w:type="dxa"/>
            <w:tcBorders>
              <w:bottom w:val="single" w:sz="6"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single" w:sz="12" w:space="0" w:color="auto"/>
            </w:tcBorders>
            <w:vAlign w:val="center"/>
          </w:tcPr>
          <w:p w:rsidR="00C53E66" w:rsidRPr="00413B46" w:rsidRDefault="00C53E66" w:rsidP="00B8394F">
            <w:pPr>
              <w:pStyle w:val="TABLE-cell"/>
            </w:pPr>
            <w:r w:rsidRPr="00413B46">
              <w:t>TPM_RC</w:t>
            </w:r>
          </w:p>
        </w:tc>
        <w:tc>
          <w:tcPr>
            <w:tcW w:w="2010" w:type="dxa"/>
            <w:tcBorders>
              <w:bottom w:val="single" w:sz="12" w:space="0" w:color="auto"/>
            </w:tcBorders>
            <w:vAlign w:val="center"/>
          </w:tcPr>
          <w:p w:rsidR="00C53E66" w:rsidRPr="00413B46" w:rsidRDefault="00C53E66" w:rsidP="00B8394F">
            <w:pPr>
              <w:pStyle w:val="TABLE-cell"/>
            </w:pPr>
            <w:r w:rsidRPr="00413B46">
              <w:t>responseCode</w:t>
            </w:r>
          </w:p>
        </w:tc>
        <w:tc>
          <w:tcPr>
            <w:tcW w:w="4608" w:type="dxa"/>
            <w:tcBorders>
              <w:bottom w:val="single" w:sz="12" w:space="0" w:color="auto"/>
              <w:right w:val="single" w:sz="12" w:space="0" w:color="000000"/>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[[Startup]]</w:t>
      </w:r>
    </w:p>
    <w:p w:rsidR="00C53E66" w:rsidRPr="00413B46" w:rsidRDefault="00C53E66" w:rsidP="00C53E66">
      <w:pPr>
        <w:pStyle w:val="Heading2"/>
        <w:pageBreakBefore/>
      </w:pPr>
      <w:bookmarkStart w:id="1790" w:name="_Toc310935382"/>
      <w:bookmarkStart w:id="1791" w:name="_Toc380749486"/>
      <w:bookmarkStart w:id="1792" w:name="_Toc432773926"/>
      <w:bookmarkStart w:id="1793" w:name="_Toc443720784"/>
      <w:bookmarkStart w:id="1794" w:name="_Toc443576077"/>
      <w:bookmarkStart w:id="1795" w:name="_Toc473813795"/>
      <w:bookmarkStart w:id="1796" w:name="_Toc536440754"/>
      <w:bookmarkStart w:id="1797" w:name="_Toc24725427"/>
      <w:r w:rsidRPr="00413B46">
        <w:lastRenderedPageBreak/>
        <w:t>TPM2_Shutdown</w:t>
      </w:r>
      <w:bookmarkEnd w:id="1790"/>
      <w:bookmarkEnd w:id="1791"/>
      <w:bookmarkEnd w:id="1792"/>
      <w:bookmarkEnd w:id="1793"/>
      <w:bookmarkEnd w:id="1794"/>
      <w:bookmarkEnd w:id="1795"/>
      <w:bookmarkEnd w:id="1796"/>
      <w:bookmarkEnd w:id="1797"/>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 xml:space="preserve">This command is used to prepare the TPM for a power cycle. The </w:t>
      </w:r>
      <w:r w:rsidRPr="00413B46">
        <w:rPr>
          <w:i/>
        </w:rPr>
        <w:t>shutdownType</w:t>
      </w:r>
      <w:r w:rsidRPr="00413B46">
        <w:t xml:space="preserve"> parameter indicates how the subsequent TPM2_</w:t>
      </w:r>
      <w:proofErr w:type="gramStart"/>
      <w:r w:rsidRPr="00413B46">
        <w:t>Startup(</w:t>
      </w:r>
      <w:proofErr w:type="gramEnd"/>
      <w:r w:rsidRPr="00413B46">
        <w:t>) will be processed.</w:t>
      </w:r>
    </w:p>
    <w:p w:rsidR="00C53E66" w:rsidRPr="00413B46" w:rsidRDefault="00C53E66" w:rsidP="00C53E66">
      <w:pPr>
        <w:pStyle w:val="BodyText"/>
      </w:pPr>
      <w:r w:rsidRPr="00413B46">
        <w:t xml:space="preserve">For a </w:t>
      </w:r>
      <w:r w:rsidRPr="00413B46">
        <w:rPr>
          <w:i/>
        </w:rPr>
        <w:t>shutdownType</w:t>
      </w:r>
      <w:r w:rsidRPr="00413B46">
        <w:t xml:space="preserve"> of any type, the volatile portion of Clock is saved to NV memory and the orderly shutdown indication is SET. NV Indexes with the TPMA_NV_ORDERLY attribute will be updated.</w:t>
      </w:r>
    </w:p>
    <w:p w:rsidR="00C53E66" w:rsidRPr="00413B46" w:rsidRDefault="00C53E66" w:rsidP="00C53E66">
      <w:pPr>
        <w:pStyle w:val="BodyText"/>
      </w:pPr>
      <w:r w:rsidRPr="00413B46">
        <w:t xml:space="preserve">For a </w:t>
      </w:r>
      <w:r w:rsidRPr="00413B46">
        <w:rPr>
          <w:i/>
        </w:rPr>
        <w:t>shutdownType</w:t>
      </w:r>
      <w:r w:rsidRPr="00413B46">
        <w:t xml:space="preserve"> of TPM_SU_STATE, the following additional items are saved:</w:t>
      </w:r>
    </w:p>
    <w:p w:rsidR="00C53E66" w:rsidRPr="00413B46" w:rsidRDefault="00C53E66" w:rsidP="00C53E66">
      <w:pPr>
        <w:pStyle w:val="ListBullet"/>
      </w:pPr>
      <w:r w:rsidRPr="00413B46">
        <w:t>tracking information for saved session contexts;</w:t>
      </w:r>
    </w:p>
    <w:p w:rsidR="00C53E66" w:rsidRPr="00413B46" w:rsidRDefault="00C53E66" w:rsidP="00C53E66">
      <w:pPr>
        <w:pStyle w:val="ListBullet"/>
      </w:pPr>
      <w:r w:rsidRPr="00413B46">
        <w:t>the session context counter;</w:t>
      </w:r>
    </w:p>
    <w:p w:rsidR="00C53E66" w:rsidRPr="00413B46" w:rsidRDefault="00C53E66" w:rsidP="00C53E66">
      <w:pPr>
        <w:pStyle w:val="ListBullet"/>
      </w:pPr>
      <w:r w:rsidRPr="00413B46">
        <w:t>PCR that are designated as being preserved by TPM2_Shutdown(TPM_SU_STATE);</w:t>
      </w:r>
    </w:p>
    <w:p w:rsidR="00C53E66" w:rsidRPr="00413B46" w:rsidRDefault="00C53E66" w:rsidP="00C53E66">
      <w:pPr>
        <w:pStyle w:val="ListBullet"/>
      </w:pPr>
      <w:r w:rsidRPr="00413B46">
        <w:t>the PCR Update Counter;</w:t>
      </w:r>
    </w:p>
    <w:p w:rsidR="00C53E66" w:rsidRPr="00413B46" w:rsidRDefault="00C53E66" w:rsidP="00330A76">
      <w:pPr>
        <w:pStyle w:val="ListBullet"/>
      </w:pPr>
      <w:r w:rsidRPr="00413B46">
        <w:t>flags associated with supporting the TPMA_NV_WRITESTCLEAR and TPMA_NV_READSTCLEAR attributes;</w:t>
      </w:r>
    </w:p>
    <w:p w:rsidR="00330A76" w:rsidRDefault="00C53E66" w:rsidP="00330A76">
      <w:pPr>
        <w:pStyle w:val="ListBullet"/>
      </w:pPr>
      <w:r w:rsidRPr="00413B46">
        <w:t xml:space="preserve"> </w:t>
      </w:r>
      <w:r w:rsidR="00330A76">
        <w:t>the counter value and authPolicy for each ACT; and</w:t>
      </w:r>
    </w:p>
    <w:p w:rsidR="00330A76" w:rsidRPr="00413B46" w:rsidRDefault="00330A76" w:rsidP="00330A76">
      <w:pPr>
        <w:pStyle w:val="NOTE"/>
        <w:ind w:hanging="1080"/>
      </w:pPr>
      <w:r>
        <w:t>NOTE</w:t>
      </w:r>
      <w:r>
        <w:tab/>
        <w:t>If a counter has not been updated since the last TPM2_</w:t>
      </w:r>
      <w:proofErr w:type="gramStart"/>
      <w:r>
        <w:t>Startup(</w:t>
      </w:r>
      <w:proofErr w:type="gramEnd"/>
      <w:r>
        <w:t>), then the saved value will be one half of the current counter value.</w:t>
      </w:r>
    </w:p>
    <w:p w:rsidR="00C53E66" w:rsidRDefault="00C53E66" w:rsidP="00C53E66">
      <w:pPr>
        <w:pStyle w:val="ListBullet"/>
      </w:pPr>
      <w:proofErr w:type="gramStart"/>
      <w:r w:rsidRPr="00413B46">
        <w:t>the</w:t>
      </w:r>
      <w:proofErr w:type="gramEnd"/>
      <w:r w:rsidRPr="00413B46">
        <w:t xml:space="preserve"> command audit digest and count.</w:t>
      </w:r>
    </w:p>
    <w:p w:rsidR="00C53E66" w:rsidRPr="00413B46" w:rsidRDefault="00C53E66" w:rsidP="00C53E66">
      <w:pPr>
        <w:pStyle w:val="BodyText"/>
      </w:pPr>
      <w:r w:rsidRPr="00413B46">
        <w:t>The following items shall not be saved and will not be in TPM memory after the next TPM2_Startup:</w:t>
      </w:r>
    </w:p>
    <w:p w:rsidR="00C53E66" w:rsidRPr="00413B46" w:rsidRDefault="00C53E66" w:rsidP="00C53E66">
      <w:pPr>
        <w:pStyle w:val="ListBullet"/>
      </w:pPr>
      <w:r w:rsidRPr="00413B46">
        <w:t>TPM-memory-resident session contexts;</w:t>
      </w:r>
    </w:p>
    <w:p w:rsidR="00C53E66" w:rsidRPr="00413B46" w:rsidRDefault="00C53E66" w:rsidP="00C53E66">
      <w:pPr>
        <w:pStyle w:val="ListBullet"/>
      </w:pPr>
      <w:r w:rsidRPr="00413B46">
        <w:t>TPM-memory-resident transient objects; or</w:t>
      </w:r>
    </w:p>
    <w:p w:rsidR="00C53E66" w:rsidRPr="00413B46" w:rsidRDefault="00C53E66" w:rsidP="00C53E66">
      <w:pPr>
        <w:pStyle w:val="ListBullet"/>
      </w:pPr>
      <w:r w:rsidRPr="00413B46">
        <w:t>TPM-memory-resident hash contexts created by TPM2_</w:t>
      </w:r>
      <w:proofErr w:type="gramStart"/>
      <w:r w:rsidRPr="00413B46">
        <w:t>HashSequenceStart(</w:t>
      </w:r>
      <w:proofErr w:type="gramEnd"/>
      <w:r w:rsidRPr="00413B46">
        <w:t>).</w:t>
      </w:r>
    </w:p>
    <w:p w:rsidR="00C53E66" w:rsidRPr="00413B46" w:rsidRDefault="00C53E66" w:rsidP="00C53E66">
      <w:pPr>
        <w:pStyle w:val="BodyText"/>
      </w:pPr>
      <w:r w:rsidRPr="00413B46">
        <w:t>Some values may be either derived from other values or saved to NV memory.</w:t>
      </w:r>
    </w:p>
    <w:p w:rsidR="00C53E66" w:rsidRPr="00413B46" w:rsidRDefault="00C53E66" w:rsidP="00C53E66">
      <w:pPr>
        <w:pStyle w:val="BodyText"/>
      </w:pPr>
      <w:r w:rsidRPr="00413B46">
        <w:t xml:space="preserve">This command saves TPM state but does not change the state other than the internal indication that the context has been saved. The TPM shall continue to accept commands. If a subsequent command changes TPM state saved by this command, then the effect of this command is nullified. The TPM MAY nullify this command for any subsequent command rather than check whether the command changed state saved by this command. If this command is nullified. </w:t>
      </w:r>
      <w:proofErr w:type="gramStart"/>
      <w:r w:rsidRPr="00413B46">
        <w:t>and</w:t>
      </w:r>
      <w:proofErr w:type="gramEnd"/>
      <w:r w:rsidRPr="00413B46">
        <w:t xml:space="preserve"> if no TPM2_Shutdown() occurs before the next TPM2_Startup(), then the next TPM2_Startup() shall be TPM2_Startup(CLEAR).</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1798" w:name="_Toc380749641"/>
      <w:bookmarkStart w:id="1799" w:name="_Toc432774086"/>
      <w:bookmarkStart w:id="1800" w:name="_Toc443576235"/>
      <w:bookmarkStart w:id="1801" w:name="_Toc473813963"/>
      <w:bookmarkStart w:id="1802" w:name="_Toc536440924"/>
      <w:bookmarkStart w:id="1803" w:name="_Toc24725602"/>
      <w:r w:rsidRPr="00413B46">
        <w:t xml:space="preserve">Table </w:t>
      </w:r>
      <w:r w:rsidRPr="00C42EAF">
        <w:fldChar w:fldCharType="begin"/>
      </w:r>
      <w:r w:rsidRPr="00413B46">
        <w:instrText xml:space="preserve"> SEQ Table \* ARABIC </w:instrText>
      </w:r>
      <w:r w:rsidRPr="00C42EAF">
        <w:fldChar w:fldCharType="separate"/>
      </w:r>
      <w:r w:rsidR="00D51C42">
        <w:rPr>
          <w:noProof/>
        </w:rPr>
        <w:t>7</w:t>
      </w:r>
      <w:r w:rsidRPr="00C42EAF">
        <w:fldChar w:fldCharType="end"/>
      </w:r>
      <w:r w:rsidRPr="00413B46">
        <w:t xml:space="preserve"> — TPM2_Shutdown Command</w:t>
      </w:r>
      <w:bookmarkEnd w:id="1798"/>
      <w:bookmarkEnd w:id="1799"/>
      <w:bookmarkEnd w:id="1800"/>
      <w:bookmarkEnd w:id="1801"/>
      <w:bookmarkEnd w:id="1802"/>
      <w:bookmarkEnd w:id="1803"/>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000000"/>
              <w:left w:val="single" w:sz="12" w:space="0" w:color="000000"/>
              <w:bottom w:val="single" w:sz="12" w:space="0" w:color="000000"/>
            </w:tcBorders>
            <w:vAlign w:val="center"/>
          </w:tcPr>
          <w:p w:rsidR="00C53E66" w:rsidRPr="00413B46" w:rsidRDefault="00C53E66" w:rsidP="00B8394F">
            <w:pPr>
              <w:pStyle w:val="TABLE-col-heading"/>
            </w:pPr>
            <w:r w:rsidRPr="00413B46">
              <w:t>Type</w:t>
            </w:r>
          </w:p>
        </w:tc>
        <w:tc>
          <w:tcPr>
            <w:tcW w:w="2016" w:type="dxa"/>
            <w:tcBorders>
              <w:top w:val="single" w:sz="12" w:space="0" w:color="000000"/>
              <w:bottom w:val="single" w:sz="12" w:space="0" w:color="000000"/>
            </w:tcBorders>
            <w:vAlign w:val="center"/>
          </w:tcPr>
          <w:p w:rsidR="00C53E66" w:rsidRPr="00413B46" w:rsidRDefault="00C53E66" w:rsidP="00B8394F">
            <w:pPr>
              <w:pStyle w:val="TABLE-col-heading"/>
            </w:pPr>
            <w:r w:rsidRPr="00413B46">
              <w:t>Name</w:t>
            </w:r>
          </w:p>
        </w:tc>
        <w:tc>
          <w:tcPr>
            <w:tcW w:w="4608" w:type="dxa"/>
            <w:tcBorders>
              <w:top w:val="single" w:sz="12" w:space="0" w:color="000000"/>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tcBorders>
            <w:vAlign w:val="center"/>
          </w:tcPr>
          <w:p w:rsidR="00C53E66" w:rsidRPr="00413B46" w:rsidRDefault="00C53E66" w:rsidP="00B8394F">
            <w:pPr>
              <w:pStyle w:val="TABLE-cell"/>
            </w:pPr>
            <w:r w:rsidRPr="00413B46">
              <w:t>tag</w:t>
            </w:r>
          </w:p>
        </w:tc>
        <w:tc>
          <w:tcPr>
            <w:tcW w:w="4608" w:type="dxa"/>
            <w:tcBorders>
              <w:top w:val="single" w:sz="12" w:space="0" w:color="000000"/>
              <w:right w:val="single" w:sz="12" w:space="0" w:color="000000"/>
            </w:tcBorders>
            <w:vAlign w:val="center"/>
          </w:tcPr>
          <w:p w:rsidR="00C53E66" w:rsidRPr="00413B46" w:rsidRDefault="00C53E66" w:rsidP="00B8394F">
            <w:pPr>
              <w:pStyle w:val="TABLE-cell"/>
            </w:pPr>
            <w:r w:rsidRPr="00413B46">
              <w:t>TPM_ST_SESSIONS if an audit session is present; otherwise, TPM_ST_NO_SESSIONS</w:t>
            </w:r>
          </w:p>
        </w:tc>
      </w:tr>
      <w:tr w:rsidR="00C53E66" w:rsidRPr="00413B46" w:rsidTr="00B8394F">
        <w:trPr>
          <w:cantSplit/>
          <w:jc w:val="center"/>
        </w:trPr>
        <w:tc>
          <w:tcPr>
            <w:tcW w:w="2736" w:type="dxa"/>
            <w:tcBorders>
              <w:left w:val="single" w:sz="12" w:space="0" w:color="000000"/>
              <w:bottom w:val="single" w:sz="6" w:space="0" w:color="auto"/>
            </w:tcBorders>
            <w:vAlign w:val="center"/>
          </w:tcPr>
          <w:p w:rsidR="00C53E66" w:rsidRPr="00413B46" w:rsidRDefault="00C53E66" w:rsidP="00B8394F">
            <w:pPr>
              <w:pStyle w:val="TABLE-cell"/>
            </w:pPr>
            <w:r w:rsidRPr="00413B46">
              <w:t>UINT32</w:t>
            </w:r>
          </w:p>
        </w:tc>
        <w:tc>
          <w:tcPr>
            <w:tcW w:w="2016" w:type="dxa"/>
            <w:tcBorders>
              <w:bottom w:val="single" w:sz="6" w:space="0" w:color="auto"/>
            </w:tcBorders>
            <w:vAlign w:val="center"/>
          </w:tcPr>
          <w:p w:rsidR="00C53E66" w:rsidRPr="00413B46" w:rsidRDefault="00C53E66" w:rsidP="00B8394F">
            <w:pPr>
              <w:pStyle w:val="TABLE-cell"/>
            </w:pPr>
            <w:r w:rsidRPr="00413B46">
              <w:t>commandSize</w:t>
            </w:r>
          </w:p>
        </w:tc>
        <w:tc>
          <w:tcPr>
            <w:tcW w:w="4608" w:type="dxa"/>
            <w:tcBorders>
              <w:bottom w:val="single" w:sz="6"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thinThickThinSmallGap" w:sz="12" w:space="0" w:color="auto"/>
            </w:tcBorders>
            <w:vAlign w:val="center"/>
          </w:tcPr>
          <w:p w:rsidR="00C53E66" w:rsidRPr="00413B46" w:rsidRDefault="00C53E66" w:rsidP="00B8394F">
            <w:pPr>
              <w:pStyle w:val="TABLE-cell"/>
            </w:pPr>
            <w:r w:rsidRPr="00413B46">
              <w:t>TPM_CC</w:t>
            </w:r>
          </w:p>
        </w:tc>
        <w:tc>
          <w:tcPr>
            <w:tcW w:w="2016" w:type="dxa"/>
            <w:tcBorders>
              <w:bottom w:val="thinThickThinSmallGap" w:sz="12" w:space="0" w:color="auto"/>
            </w:tcBorders>
            <w:vAlign w:val="center"/>
          </w:tcPr>
          <w:p w:rsidR="00C53E66" w:rsidRPr="00413B46" w:rsidRDefault="00C53E66" w:rsidP="00B8394F">
            <w:pPr>
              <w:pStyle w:val="TABLE-cell"/>
            </w:pPr>
            <w:r w:rsidRPr="00413B46">
              <w:t>commandCode</w:t>
            </w:r>
          </w:p>
        </w:tc>
        <w:tc>
          <w:tcPr>
            <w:tcW w:w="4608" w:type="dxa"/>
            <w:tcBorders>
              <w:bottom w:val="thinThickThinSmallGap" w:sz="12" w:space="0" w:color="auto"/>
              <w:right w:val="single" w:sz="12" w:space="0" w:color="000000"/>
            </w:tcBorders>
            <w:vAlign w:val="center"/>
          </w:tcPr>
          <w:p w:rsidR="00C53E66" w:rsidRPr="00413B46" w:rsidRDefault="00C53E66" w:rsidP="00B8394F">
            <w:pPr>
              <w:pStyle w:val="TABLE-cell"/>
            </w:pPr>
            <w:r w:rsidRPr="00413B46">
              <w:t>TPM_CC_Shutdown {NV}</w:t>
            </w:r>
          </w:p>
        </w:tc>
      </w:tr>
      <w:tr w:rsidR="00C53E66" w:rsidRPr="00413B46" w:rsidTr="00B8394F">
        <w:trPr>
          <w:cantSplit/>
          <w:jc w:val="center"/>
        </w:trPr>
        <w:tc>
          <w:tcPr>
            <w:tcW w:w="2736" w:type="dxa"/>
            <w:tcBorders>
              <w:top w:val="thinThickThinSmallGap" w:sz="12" w:space="0" w:color="auto"/>
              <w:left w:val="single" w:sz="12" w:space="0" w:color="000000"/>
              <w:bottom w:val="single" w:sz="12" w:space="0" w:color="000000"/>
            </w:tcBorders>
            <w:vAlign w:val="center"/>
          </w:tcPr>
          <w:p w:rsidR="00C53E66" w:rsidRPr="00413B46" w:rsidRDefault="00C53E66" w:rsidP="00B8394F">
            <w:pPr>
              <w:pStyle w:val="TABLE-cell"/>
            </w:pPr>
            <w:r w:rsidRPr="00413B46">
              <w:t>TPM_SU</w:t>
            </w:r>
          </w:p>
        </w:tc>
        <w:tc>
          <w:tcPr>
            <w:tcW w:w="2016" w:type="dxa"/>
            <w:tcBorders>
              <w:top w:val="thinThickThinSmallGap" w:sz="12" w:space="0" w:color="auto"/>
              <w:bottom w:val="single" w:sz="12" w:space="0" w:color="000000"/>
            </w:tcBorders>
            <w:vAlign w:val="center"/>
          </w:tcPr>
          <w:p w:rsidR="00C53E66" w:rsidRPr="00413B46" w:rsidRDefault="00C53E66" w:rsidP="00B8394F">
            <w:pPr>
              <w:pStyle w:val="TABLE-cell"/>
            </w:pPr>
            <w:r w:rsidRPr="00413B46">
              <w:t>shutdownType</w:t>
            </w:r>
          </w:p>
        </w:tc>
        <w:tc>
          <w:tcPr>
            <w:tcW w:w="4608" w:type="dxa"/>
            <w:tcBorders>
              <w:top w:val="thinThickThinSmallGap" w:sz="12" w:space="0" w:color="auto"/>
              <w:bottom w:val="single" w:sz="12" w:space="0" w:color="000000"/>
              <w:right w:val="single" w:sz="12" w:space="0" w:color="000000"/>
            </w:tcBorders>
            <w:vAlign w:val="center"/>
          </w:tcPr>
          <w:p w:rsidR="00C53E66" w:rsidRPr="00413B46" w:rsidRDefault="00C53E66" w:rsidP="00B8394F">
            <w:pPr>
              <w:pStyle w:val="TABLE-cell"/>
            </w:pPr>
            <w:r w:rsidRPr="00413B46">
              <w:t>TPM_SU_CLEAR or TPM_SU_STATE</w:t>
            </w:r>
          </w:p>
        </w:tc>
      </w:tr>
    </w:tbl>
    <w:p w:rsidR="00C53E66" w:rsidRPr="00413B46" w:rsidRDefault="00C53E66" w:rsidP="00C53E66">
      <w:pPr>
        <w:pStyle w:val="TABLE-title"/>
      </w:pPr>
      <w:bookmarkStart w:id="1804" w:name="_Toc380749642"/>
      <w:bookmarkStart w:id="1805" w:name="_Toc432774087"/>
      <w:bookmarkStart w:id="1806" w:name="_Toc443576236"/>
      <w:bookmarkStart w:id="1807" w:name="_Toc473813964"/>
      <w:bookmarkStart w:id="1808" w:name="_Toc536440925"/>
      <w:bookmarkStart w:id="1809" w:name="_Toc24725603"/>
      <w:r w:rsidRPr="00413B46">
        <w:t xml:space="preserve">Table </w:t>
      </w:r>
      <w:r w:rsidRPr="00C42EAF">
        <w:fldChar w:fldCharType="begin"/>
      </w:r>
      <w:r w:rsidRPr="00413B46">
        <w:instrText xml:space="preserve"> SEQ Table \* ARABIC </w:instrText>
      </w:r>
      <w:r w:rsidRPr="00C42EAF">
        <w:fldChar w:fldCharType="separate"/>
      </w:r>
      <w:r w:rsidR="00D51C42">
        <w:rPr>
          <w:noProof/>
        </w:rPr>
        <w:t>8</w:t>
      </w:r>
      <w:r w:rsidRPr="00C42EAF">
        <w:fldChar w:fldCharType="end"/>
      </w:r>
      <w:r w:rsidRPr="00413B46">
        <w:t xml:space="preserve"> — TPM2_Shutdown Response</w:t>
      </w:r>
      <w:bookmarkEnd w:id="1804"/>
      <w:bookmarkEnd w:id="1805"/>
      <w:bookmarkEnd w:id="1806"/>
      <w:bookmarkEnd w:id="1807"/>
      <w:bookmarkEnd w:id="1808"/>
      <w:bookmarkEnd w:id="180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000000"/>
              <w:left w:val="single" w:sz="12" w:space="0" w:color="000000"/>
              <w:bottom w:val="single" w:sz="12" w:space="0" w:color="000000"/>
            </w:tcBorders>
            <w:vAlign w:val="center"/>
          </w:tcPr>
          <w:p w:rsidR="00C53E66" w:rsidRPr="00413B46" w:rsidRDefault="00C53E66" w:rsidP="00B8394F">
            <w:pPr>
              <w:pStyle w:val="TABLE-col-heading"/>
            </w:pPr>
            <w:r w:rsidRPr="00413B46">
              <w:t>Type</w:t>
            </w:r>
          </w:p>
        </w:tc>
        <w:tc>
          <w:tcPr>
            <w:tcW w:w="2016" w:type="dxa"/>
            <w:tcBorders>
              <w:top w:val="single" w:sz="12" w:space="0" w:color="000000"/>
              <w:bottom w:val="single" w:sz="12" w:space="0" w:color="000000"/>
            </w:tcBorders>
            <w:vAlign w:val="center"/>
          </w:tcPr>
          <w:p w:rsidR="00C53E66" w:rsidRPr="00413B46" w:rsidRDefault="00C53E66" w:rsidP="00B8394F">
            <w:pPr>
              <w:pStyle w:val="TABLE-col-heading"/>
            </w:pPr>
            <w:r w:rsidRPr="00413B46">
              <w:t>Name</w:t>
            </w:r>
          </w:p>
        </w:tc>
        <w:tc>
          <w:tcPr>
            <w:tcW w:w="4608" w:type="dxa"/>
            <w:tcBorders>
              <w:top w:val="single" w:sz="12" w:space="0" w:color="000000"/>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tcBorders>
            <w:vAlign w:val="center"/>
          </w:tcPr>
          <w:p w:rsidR="00C53E66" w:rsidRPr="00413B46" w:rsidRDefault="00C53E66" w:rsidP="00B8394F">
            <w:pPr>
              <w:pStyle w:val="TABLE-cell"/>
            </w:pPr>
            <w:r w:rsidRPr="00413B46">
              <w:t>TPM_ST</w:t>
            </w:r>
          </w:p>
        </w:tc>
        <w:tc>
          <w:tcPr>
            <w:tcW w:w="2016" w:type="dxa"/>
            <w:tcBorders>
              <w:top w:val="single" w:sz="12" w:space="0" w:color="000000"/>
            </w:tcBorders>
            <w:vAlign w:val="center"/>
          </w:tcPr>
          <w:p w:rsidR="00C53E66" w:rsidRPr="00413B46" w:rsidRDefault="00C53E66" w:rsidP="00B8394F">
            <w:pPr>
              <w:pStyle w:val="TABLE-cell"/>
            </w:pPr>
            <w:r w:rsidRPr="00413B46">
              <w:t>tag</w:t>
            </w:r>
          </w:p>
        </w:tc>
        <w:tc>
          <w:tcPr>
            <w:tcW w:w="4608" w:type="dxa"/>
            <w:tcBorders>
              <w:top w:val="single" w:sz="12" w:space="0" w:color="000000"/>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000000"/>
              <w:bottom w:val="single" w:sz="6" w:space="0" w:color="auto"/>
            </w:tcBorders>
            <w:vAlign w:val="center"/>
          </w:tcPr>
          <w:p w:rsidR="00C53E66" w:rsidRPr="00413B46" w:rsidRDefault="00C53E66" w:rsidP="00B8394F">
            <w:pPr>
              <w:pStyle w:val="TABLE-cell"/>
            </w:pPr>
            <w:r w:rsidRPr="00413B46">
              <w:t>UINT32</w:t>
            </w:r>
          </w:p>
        </w:tc>
        <w:tc>
          <w:tcPr>
            <w:tcW w:w="2016" w:type="dxa"/>
            <w:tcBorders>
              <w:bottom w:val="single" w:sz="6" w:space="0" w:color="auto"/>
            </w:tcBorders>
            <w:vAlign w:val="center"/>
          </w:tcPr>
          <w:p w:rsidR="00C53E66" w:rsidRPr="00413B46" w:rsidRDefault="00C53E66" w:rsidP="00B8394F">
            <w:pPr>
              <w:pStyle w:val="TABLE-cell"/>
            </w:pPr>
            <w:r w:rsidRPr="00413B46">
              <w:t>responseSize</w:t>
            </w:r>
          </w:p>
        </w:tc>
        <w:tc>
          <w:tcPr>
            <w:tcW w:w="4608" w:type="dxa"/>
            <w:tcBorders>
              <w:bottom w:val="single" w:sz="6"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single" w:sz="12" w:space="0" w:color="auto"/>
            </w:tcBorders>
            <w:vAlign w:val="center"/>
          </w:tcPr>
          <w:p w:rsidR="00C53E66" w:rsidRPr="00413B46" w:rsidRDefault="00C53E66" w:rsidP="00B8394F">
            <w:pPr>
              <w:pStyle w:val="TABLE-cell"/>
            </w:pPr>
            <w:r w:rsidRPr="00413B46">
              <w:t>TPM_RC</w:t>
            </w:r>
          </w:p>
        </w:tc>
        <w:tc>
          <w:tcPr>
            <w:tcW w:w="2016" w:type="dxa"/>
            <w:tcBorders>
              <w:bottom w:val="single" w:sz="12" w:space="0" w:color="auto"/>
            </w:tcBorders>
            <w:vAlign w:val="center"/>
          </w:tcPr>
          <w:p w:rsidR="00C53E66" w:rsidRPr="00413B46" w:rsidRDefault="00C53E66" w:rsidP="00B8394F">
            <w:pPr>
              <w:pStyle w:val="TABLE-cell"/>
            </w:pPr>
            <w:r w:rsidRPr="00413B46">
              <w:t>responseCode</w:t>
            </w:r>
          </w:p>
        </w:tc>
        <w:tc>
          <w:tcPr>
            <w:tcW w:w="4608" w:type="dxa"/>
            <w:tcBorders>
              <w:bottom w:val="single" w:sz="12" w:space="0" w:color="auto"/>
              <w:right w:val="single" w:sz="12" w:space="0" w:color="000000"/>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[[Shutdown]]</w:t>
      </w:r>
    </w:p>
    <w:p w:rsidR="00C53E66" w:rsidRPr="00413B46" w:rsidRDefault="00C53E66" w:rsidP="00C53E66">
      <w:pPr>
        <w:pStyle w:val="Heading1"/>
      </w:pPr>
      <w:bookmarkStart w:id="1810" w:name="_Toc110952191"/>
      <w:bookmarkStart w:id="1811" w:name="_Toc104168231"/>
      <w:bookmarkStart w:id="1812" w:name="_Toc114043823"/>
      <w:bookmarkStart w:id="1813" w:name="_Toc205277549"/>
      <w:bookmarkStart w:id="1814" w:name="_Toc310935383"/>
      <w:bookmarkStart w:id="1815" w:name="_Toc380749487"/>
      <w:bookmarkStart w:id="1816" w:name="_Toc432773927"/>
      <w:bookmarkStart w:id="1817" w:name="_Toc443720785"/>
      <w:bookmarkStart w:id="1818" w:name="_Toc443576078"/>
      <w:bookmarkStart w:id="1819" w:name="_Toc473813796"/>
      <w:bookmarkStart w:id="1820" w:name="_Toc536440755"/>
      <w:bookmarkStart w:id="1821" w:name="_Toc24725428"/>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r w:rsidRPr="00413B46">
        <w:lastRenderedPageBreak/>
        <w:t>Testing</w:t>
      </w:r>
      <w:bookmarkEnd w:id="1810"/>
      <w:bookmarkEnd w:id="1811"/>
      <w:bookmarkEnd w:id="1812"/>
      <w:bookmarkEnd w:id="1813"/>
      <w:bookmarkEnd w:id="1814"/>
      <w:bookmarkEnd w:id="1815"/>
      <w:bookmarkEnd w:id="1816"/>
      <w:bookmarkEnd w:id="1817"/>
      <w:bookmarkEnd w:id="1818"/>
      <w:bookmarkEnd w:id="1819"/>
      <w:bookmarkEnd w:id="1820"/>
      <w:bookmarkEnd w:id="1821"/>
    </w:p>
    <w:p w:rsidR="00C53E66" w:rsidRPr="00413B46" w:rsidRDefault="00C53E66" w:rsidP="00C53E66">
      <w:pPr>
        <w:pStyle w:val="Heading2"/>
        <w:ind w:left="634" w:hanging="634"/>
      </w:pPr>
      <w:bookmarkStart w:id="1822" w:name="_Toc310935384"/>
      <w:bookmarkStart w:id="1823" w:name="_Toc380749488"/>
      <w:bookmarkStart w:id="1824" w:name="_Toc432773928"/>
      <w:bookmarkStart w:id="1825" w:name="_Toc443720786"/>
      <w:bookmarkStart w:id="1826" w:name="_Toc443576079"/>
      <w:bookmarkStart w:id="1827" w:name="_Toc473813797"/>
      <w:bookmarkStart w:id="1828" w:name="_Toc536440756"/>
      <w:bookmarkStart w:id="1829" w:name="_Toc24725429"/>
      <w:r w:rsidRPr="00413B46">
        <w:t>Introduction</w:t>
      </w:r>
      <w:bookmarkEnd w:id="1822"/>
      <w:bookmarkEnd w:id="1823"/>
      <w:bookmarkEnd w:id="1824"/>
      <w:bookmarkEnd w:id="1825"/>
      <w:bookmarkEnd w:id="1826"/>
      <w:bookmarkEnd w:id="1827"/>
      <w:bookmarkEnd w:id="1828"/>
      <w:bookmarkEnd w:id="1829"/>
    </w:p>
    <w:p w:rsidR="00C53E66" w:rsidRPr="00413B46" w:rsidRDefault="00C53E66" w:rsidP="00C53E66">
      <w:pPr>
        <w:pStyle w:val="BodyText"/>
        <w:rPr>
          <w:rFonts w:eastAsiaTheme="minorHAnsi"/>
        </w:rPr>
      </w:pPr>
      <w:r w:rsidRPr="00413B46">
        <w:t>Compliance to standards for hardware security modules may require that the TPM test its functions before the results that depend on those functions may be returned. The TPM may perform operations using testable functions before those functions have been tested as long as the TPM returns no value that depends on the correctness of the testable function.</w:t>
      </w:r>
    </w:p>
    <w:p w:rsidR="00C53E66" w:rsidRPr="00413B46" w:rsidRDefault="00C53E66" w:rsidP="00C53E66">
      <w:pPr>
        <w:pStyle w:val="NOTE"/>
      </w:pPr>
      <w:r w:rsidRPr="00413B46">
        <w:t>EXAMPLE</w:t>
      </w:r>
      <w:r w:rsidRPr="00413B46">
        <w:tab/>
        <w:t>TPM2_PCR_</w:t>
      </w:r>
      <w:proofErr w:type="gramStart"/>
      <w:r w:rsidRPr="00413B46">
        <w:t>E</w:t>
      </w:r>
      <w:r w:rsidR="008058B4">
        <w:t>xtend</w:t>
      </w:r>
      <w:r w:rsidRPr="00413B46">
        <w:t>(</w:t>
      </w:r>
      <w:proofErr w:type="gramEnd"/>
      <w:r w:rsidRPr="00413B46">
        <w:t>) may be executed before the hash algorithms have been tested. However, until the hash algorithms have been tested, the contents of a PCR may not be used in any command if that command may result in a value being returned to the TPM user. This means that TPM2_PCR_</w:t>
      </w:r>
      <w:proofErr w:type="gramStart"/>
      <w:r w:rsidRPr="00413B46">
        <w:t>Read(</w:t>
      </w:r>
      <w:proofErr w:type="gramEnd"/>
      <w:r w:rsidRPr="00413B46">
        <w:t>) or TPM2_PolicyPCR() could not complete until the hashes have been checked but other TPM2_PCR_E</w:t>
      </w:r>
      <w:r w:rsidR="008058B4">
        <w:t>xtend</w:t>
      </w:r>
      <w:r w:rsidRPr="00413B46">
        <w:t>() commands may be executed even though the operation uses previous PCR values.</w:t>
      </w:r>
    </w:p>
    <w:p w:rsidR="00C53E66" w:rsidRPr="00413B46" w:rsidRDefault="00C53E66" w:rsidP="00C53E66">
      <w:pPr>
        <w:pStyle w:val="BodyText"/>
      </w:pPr>
      <w:r w:rsidRPr="00413B46">
        <w:t>If a command is received that requires return of a value that depends on untested functions, the TPM shall test the required functions before completing the command.</w:t>
      </w:r>
    </w:p>
    <w:p w:rsidR="00C53E66" w:rsidRPr="00413B46" w:rsidRDefault="00C53E66" w:rsidP="00C53E66">
      <w:pPr>
        <w:pStyle w:val="BodyText"/>
      </w:pPr>
      <w:r w:rsidRPr="00413B46">
        <w:t>Once the TPM has received TPM2_</w:t>
      </w:r>
      <w:proofErr w:type="gramStart"/>
      <w:r w:rsidRPr="00413B46">
        <w:t>SelfTest(</w:t>
      </w:r>
      <w:proofErr w:type="gramEnd"/>
      <w:r w:rsidRPr="00413B46">
        <w:t>) and before completion of all tests, the TPM is required to return TPM_RC_TESTING for any command that uses a function that requires a test.</w:t>
      </w:r>
      <w:bookmarkStart w:id="1830" w:name="_Toc490261616"/>
      <w:bookmarkStart w:id="1831" w:name="_Toc490292244"/>
      <w:bookmarkStart w:id="1832" w:name="_Toc490293997"/>
      <w:bookmarkStart w:id="1833" w:name="_Toc490457235"/>
      <w:bookmarkStart w:id="1834" w:name="_Toc490457503"/>
      <w:bookmarkStart w:id="1835" w:name="_Toc497973642"/>
      <w:bookmarkStart w:id="1836" w:name="_Toc498080268"/>
      <w:bookmarkStart w:id="1837" w:name="_Toc498247437"/>
      <w:bookmarkStart w:id="1838" w:name="_Toc498247759"/>
      <w:bookmarkStart w:id="1839" w:name="_Toc498424376"/>
      <w:bookmarkStart w:id="1840" w:name="_Toc499723205"/>
      <w:bookmarkStart w:id="1841" w:name="_Toc500036692"/>
      <w:bookmarkStart w:id="1842" w:name="_Toc501089321"/>
      <w:bookmarkStart w:id="1843" w:name="_Toc503697710"/>
      <w:bookmarkStart w:id="1844" w:name="_Toc504790602"/>
      <w:bookmarkStart w:id="1845" w:name="_Toc504816131"/>
      <w:bookmarkStart w:id="1846" w:name="_Toc504973871"/>
      <w:bookmarkStart w:id="1847" w:name="_Toc509990156"/>
      <w:bookmarkStart w:id="1848" w:name="_Toc510862107"/>
      <w:bookmarkStart w:id="1849" w:name="_Toc510931634"/>
      <w:bookmarkStart w:id="1850" w:name="_Toc511203682"/>
      <w:bookmarkStart w:id="1851" w:name="_Toc511533975"/>
      <w:bookmarkStart w:id="1852" w:name="_Toc511637132"/>
      <w:bookmarkStart w:id="1853" w:name="_Toc512181084"/>
      <w:bookmarkStart w:id="1854" w:name="_Toc512840322"/>
      <w:bookmarkStart w:id="1855" w:name="_Toc515343795"/>
      <w:bookmarkStart w:id="1856" w:name="_Toc516199255"/>
      <w:bookmarkStart w:id="1857" w:name="_Toc516291052"/>
      <w:bookmarkStart w:id="1858" w:name="_Toc529851036"/>
      <w:bookmarkStart w:id="1859" w:name="_Toc110952192"/>
      <w:bookmarkStart w:id="1860" w:name="_Toc104168232"/>
      <w:bookmarkStart w:id="1861" w:name="_Toc114043824"/>
      <w:bookmarkStart w:id="1862" w:name="_Toc205277550"/>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p>
    <w:p w:rsidR="00C53E66" w:rsidRPr="00413B46" w:rsidRDefault="00C53E66" w:rsidP="00C53E66">
      <w:pPr>
        <w:pStyle w:val="BodyText"/>
      </w:pPr>
      <w:r w:rsidRPr="00413B46">
        <w:t>If a self-test fails at any time, the TPM will enter Failure mode. While in Failure mode, the TPM will return TPM_RC_FAILURE for any command other than TPM2_</w:t>
      </w:r>
      <w:proofErr w:type="gramStart"/>
      <w:r w:rsidRPr="00413B46">
        <w:t>GetTestResult(</w:t>
      </w:r>
      <w:proofErr w:type="gramEnd"/>
      <w:r w:rsidRPr="00413B46">
        <w:t>) and TPM2_GetCapability(). The TPM will remain in Failure mode until the next _TPM_Init.</w:t>
      </w:r>
    </w:p>
    <w:p w:rsidR="00C53E66" w:rsidRPr="00413B46" w:rsidRDefault="00C53E66" w:rsidP="00C53E66">
      <w:pPr>
        <w:pStyle w:val="Heading2"/>
        <w:pageBreakBefore/>
      </w:pPr>
      <w:bookmarkStart w:id="1863" w:name="_Toc310935385"/>
      <w:bookmarkStart w:id="1864" w:name="_Toc380749489"/>
      <w:bookmarkStart w:id="1865" w:name="_Toc432773929"/>
      <w:bookmarkStart w:id="1866" w:name="_Toc443720787"/>
      <w:bookmarkStart w:id="1867" w:name="_Toc443576080"/>
      <w:bookmarkStart w:id="1868" w:name="_Toc473813798"/>
      <w:bookmarkStart w:id="1869" w:name="_Toc536440757"/>
      <w:bookmarkStart w:id="1870" w:name="_Toc24725430"/>
      <w:r w:rsidRPr="00413B46">
        <w:lastRenderedPageBreak/>
        <w:t>TPM2_SelfTest</w:t>
      </w:r>
      <w:bookmarkEnd w:id="1863"/>
      <w:bookmarkEnd w:id="1864"/>
      <w:bookmarkEnd w:id="1865"/>
      <w:bookmarkEnd w:id="1866"/>
      <w:bookmarkEnd w:id="1867"/>
      <w:bookmarkEnd w:id="1868"/>
      <w:bookmarkEnd w:id="1869"/>
      <w:bookmarkEnd w:id="1870"/>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 xml:space="preserve">This command causes the TPM to perform a test of its capabilities. If the </w:t>
      </w:r>
      <w:r w:rsidRPr="00413B46">
        <w:rPr>
          <w:i/>
          <w:iCs/>
        </w:rPr>
        <w:t>fullTest</w:t>
      </w:r>
      <w:r w:rsidRPr="00413B46">
        <w:t xml:space="preserve"> is YES, the TPM will test all functions. If </w:t>
      </w:r>
      <w:r w:rsidRPr="00413B46">
        <w:rPr>
          <w:i/>
          <w:iCs/>
        </w:rPr>
        <w:t>fullTest</w:t>
      </w:r>
      <w:r w:rsidRPr="00413B46">
        <w:t xml:space="preserve"> = NO, the TPM will only test those functions that have not previously been tested.</w:t>
      </w:r>
    </w:p>
    <w:p w:rsidR="00C53E66" w:rsidRPr="00413B46" w:rsidRDefault="00C53E66" w:rsidP="00C53E66">
      <w:pPr>
        <w:pStyle w:val="BodyText"/>
      </w:pPr>
      <w:r w:rsidRPr="00413B46">
        <w:t>If any tests are required, the TPM shall either</w:t>
      </w:r>
    </w:p>
    <w:p w:rsidR="00C53E66" w:rsidRPr="00413B46" w:rsidRDefault="00C53E66" w:rsidP="00C53E66">
      <w:pPr>
        <w:pStyle w:val="ListBullet"/>
      </w:pPr>
      <w:r w:rsidRPr="00413B46">
        <w:t>return TPM_RC_TESTING and begin self-test of the required functions, or</w:t>
      </w:r>
    </w:p>
    <w:p w:rsidR="00C53E66" w:rsidRPr="00413B46" w:rsidRDefault="00C53E66" w:rsidP="00C53E66">
      <w:pPr>
        <w:pStyle w:val="NOTE"/>
        <w:ind w:left="1800"/>
      </w:pPr>
      <w:r w:rsidRPr="00413B46">
        <w:t>NOTE 1</w:t>
      </w:r>
      <w:r w:rsidRPr="00413B46">
        <w:tab/>
        <w:t xml:space="preserve">If </w:t>
      </w:r>
      <w:r w:rsidRPr="00413B46">
        <w:rPr>
          <w:i/>
        </w:rPr>
        <w:t>fullTest</w:t>
      </w:r>
      <w:r w:rsidRPr="00413B46">
        <w:t xml:space="preserve"> is NO, and all functions have been tested, the TPM shall return TPM_RC_SUCCESS.</w:t>
      </w:r>
    </w:p>
    <w:p w:rsidR="00C53E66" w:rsidRPr="00413B46" w:rsidRDefault="00C53E66" w:rsidP="00C53E66">
      <w:pPr>
        <w:pStyle w:val="ListBullet"/>
      </w:pPr>
      <w:proofErr w:type="gramStart"/>
      <w:r w:rsidRPr="00413B46">
        <w:t>perform</w:t>
      </w:r>
      <w:proofErr w:type="gramEnd"/>
      <w:r w:rsidRPr="00413B46">
        <w:t xml:space="preserve"> the tests and return the test result when complete.</w:t>
      </w:r>
      <w:r w:rsidR="004129D0" w:rsidRPr="00413B46">
        <w:t xml:space="preserve"> On failure, the TPM shall return TPM_RC_FAILURE.</w:t>
      </w:r>
    </w:p>
    <w:p w:rsidR="00C53E66" w:rsidRPr="00413B46" w:rsidRDefault="00C53E66" w:rsidP="00C53E66">
      <w:pPr>
        <w:pStyle w:val="BodyText"/>
      </w:pPr>
      <w:r w:rsidRPr="00413B46">
        <w:t>If the TPM uses option a), the TPM shall return TPM_RC_TESTING for any command that requires use of a testable function, even if the functions required for completion of the command have already been tested.</w:t>
      </w:r>
    </w:p>
    <w:p w:rsidR="00C53E66" w:rsidRDefault="00C53E66" w:rsidP="00C53E66">
      <w:pPr>
        <w:pStyle w:val="NOTE"/>
      </w:pPr>
      <w:r w:rsidRPr="00413B46">
        <w:t>NOTE 2</w:t>
      </w:r>
      <w:r w:rsidRPr="00413B46">
        <w:tab/>
        <w:t>This command may cause the TPM to continue processing after it has returned the response. So that software can be notified of the completion of the testing, the interface may include controls that would allow the TPM to generate an interrupt when the “background” processing is complete. This would be in addition to the interrupt that may be available for signaling normal command completion. It is not necessary that there be two interrupts, but the interface should provide a way to indicate the nature of the interrupt (normal command or deferred command).</w:t>
      </w:r>
    </w:p>
    <w:p w:rsidR="00021E49" w:rsidRPr="00021E49" w:rsidRDefault="00021E49" w:rsidP="00021E49">
      <w:pPr>
        <w:pStyle w:val="NOTE"/>
      </w:pPr>
      <w:r>
        <w:t>NOTE 3</w:t>
      </w:r>
      <w:r>
        <w:tab/>
        <w:t xml:space="preserve">The PC Client platform specific TPM, in response to </w:t>
      </w:r>
      <w:r w:rsidRPr="00021E49">
        <w:rPr>
          <w:i/>
        </w:rPr>
        <w:t>fullTest</w:t>
      </w:r>
      <w:r>
        <w:t xml:space="preserve"> YES, will not return </w:t>
      </w:r>
      <w:r w:rsidRPr="00413B46">
        <w:t>TPM_RC_TESTING</w:t>
      </w:r>
      <w:r w:rsidR="006B74E4">
        <w:t xml:space="preserve">. </w:t>
      </w:r>
      <w:r>
        <w:t>It will block until all tests are complete.</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rPr>
          <w:rFonts w:eastAsiaTheme="minorHAnsi"/>
        </w:rPr>
      </w:pPr>
      <w:bookmarkStart w:id="1871" w:name="_Toc380749643"/>
      <w:bookmarkStart w:id="1872" w:name="_Toc432774088"/>
      <w:bookmarkStart w:id="1873" w:name="_Toc443576237"/>
      <w:bookmarkStart w:id="1874" w:name="_Toc473813965"/>
      <w:bookmarkStart w:id="1875" w:name="_Toc536440926"/>
      <w:bookmarkStart w:id="1876" w:name="_Toc24725604"/>
      <w:r w:rsidRPr="00413B46">
        <w:t xml:space="preserve">Table </w:t>
      </w:r>
      <w:r w:rsidRPr="00C42EAF">
        <w:fldChar w:fldCharType="begin"/>
      </w:r>
      <w:r w:rsidRPr="00413B46">
        <w:instrText xml:space="preserve"> SEQ Table \* ARABIC </w:instrText>
      </w:r>
      <w:r w:rsidRPr="00C42EAF">
        <w:fldChar w:fldCharType="separate"/>
      </w:r>
      <w:r w:rsidR="00D51C42">
        <w:rPr>
          <w:noProof/>
        </w:rPr>
        <w:t>9</w:t>
      </w:r>
      <w:r w:rsidRPr="00C42EAF">
        <w:fldChar w:fldCharType="end"/>
      </w:r>
      <w:r w:rsidRPr="00413B46">
        <w:t xml:space="preserve"> — TPM2_SelfTest Command</w:t>
      </w:r>
      <w:bookmarkEnd w:id="1871"/>
      <w:bookmarkEnd w:id="1872"/>
      <w:bookmarkEnd w:id="1873"/>
      <w:bookmarkEnd w:id="1874"/>
      <w:bookmarkEnd w:id="1875"/>
      <w:bookmarkEnd w:id="1876"/>
    </w:p>
    <w:tbl>
      <w:tblPr>
        <w:tblW w:w="9360" w:type="dxa"/>
        <w:jc w:val="center"/>
        <w:tblCellMar>
          <w:left w:w="0" w:type="dxa"/>
          <w:right w:w="0" w:type="dxa"/>
        </w:tblCellMar>
        <w:tblLook w:val="04A0" w:firstRow="1" w:lastRow="0" w:firstColumn="1" w:lastColumn="0" w:noHBand="0" w:noVBand="1"/>
      </w:tblPr>
      <w:tblGrid>
        <w:gridCol w:w="2736"/>
        <w:gridCol w:w="2016"/>
        <w:gridCol w:w="4608"/>
      </w:tblGrid>
      <w:tr w:rsidR="00C53E66" w:rsidRPr="00413B46" w:rsidTr="00B8394F">
        <w:trPr>
          <w:cantSplit/>
          <w:jc w:val="center"/>
        </w:trPr>
        <w:tc>
          <w:tcPr>
            <w:tcW w:w="2736" w:type="dxa"/>
            <w:tcBorders>
              <w:top w:val="single" w:sz="12" w:space="0" w:color="000000"/>
              <w:left w:val="single" w:sz="12" w:space="0" w:color="000000"/>
              <w:bottom w:val="single" w:sz="12" w:space="0" w:color="000000"/>
              <w:right w:val="single" w:sz="8" w:space="0" w:color="auto"/>
            </w:tcBorders>
            <w:tcMar>
              <w:top w:w="0" w:type="dxa"/>
              <w:left w:w="58" w:type="dxa"/>
              <w:bottom w:w="0" w:type="dxa"/>
              <w:right w:w="58" w:type="dxa"/>
            </w:tcMar>
            <w:vAlign w:val="center"/>
            <w:hideMark/>
          </w:tcPr>
          <w:p w:rsidR="00C53E66" w:rsidRPr="00413B46" w:rsidRDefault="00C53E66" w:rsidP="00B8394F">
            <w:pPr>
              <w:pStyle w:val="TABLE-col-heading"/>
            </w:pPr>
            <w:r w:rsidRPr="00413B46">
              <w:t>Type</w:t>
            </w:r>
          </w:p>
        </w:tc>
        <w:tc>
          <w:tcPr>
            <w:tcW w:w="2016" w:type="dxa"/>
            <w:tcBorders>
              <w:top w:val="single" w:sz="12" w:space="0" w:color="000000"/>
              <w:left w:val="nil"/>
              <w:bottom w:val="single" w:sz="12" w:space="0" w:color="000000"/>
              <w:right w:val="single" w:sz="8" w:space="0" w:color="auto"/>
            </w:tcBorders>
            <w:tcMar>
              <w:top w:w="0" w:type="dxa"/>
              <w:left w:w="58" w:type="dxa"/>
              <w:bottom w:w="0" w:type="dxa"/>
              <w:right w:w="58" w:type="dxa"/>
            </w:tcMar>
            <w:vAlign w:val="center"/>
            <w:hideMark/>
          </w:tcPr>
          <w:p w:rsidR="00C53E66" w:rsidRPr="00413B46" w:rsidRDefault="00C53E66" w:rsidP="00B8394F">
            <w:pPr>
              <w:pStyle w:val="TABLE-col-heading"/>
            </w:pPr>
            <w:r w:rsidRPr="00413B46">
              <w:t>Name</w:t>
            </w:r>
          </w:p>
        </w:tc>
        <w:tc>
          <w:tcPr>
            <w:tcW w:w="4608" w:type="dxa"/>
            <w:tcBorders>
              <w:top w:val="single" w:sz="12" w:space="0" w:color="000000"/>
              <w:left w:val="nil"/>
              <w:bottom w:val="single" w:sz="12" w:space="0" w:color="000000"/>
              <w:right w:val="single" w:sz="12" w:space="0" w:color="000000"/>
            </w:tcBorders>
            <w:tcMar>
              <w:top w:w="0" w:type="dxa"/>
              <w:left w:w="58" w:type="dxa"/>
              <w:bottom w:w="0" w:type="dxa"/>
              <w:right w:w="58" w:type="dxa"/>
            </w:tcMar>
            <w:vAlign w:val="center"/>
            <w:hideMark/>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nil"/>
              <w:left w:val="single" w:sz="12" w:space="0" w:color="000000"/>
              <w:bottom w:val="single" w:sz="6" w:space="0" w:color="000000" w:themeColor="text1"/>
              <w:right w:val="single" w:sz="8" w:space="0" w:color="auto"/>
            </w:tcBorders>
            <w:tcMar>
              <w:top w:w="0" w:type="dxa"/>
              <w:left w:w="58" w:type="dxa"/>
              <w:bottom w:w="0" w:type="dxa"/>
              <w:right w:w="58" w:type="dxa"/>
            </w:tcMar>
            <w:vAlign w:val="center"/>
            <w:hideMark/>
          </w:tcPr>
          <w:p w:rsidR="00C53E66" w:rsidRPr="00413B46" w:rsidRDefault="00C53E66" w:rsidP="00B8394F">
            <w:pPr>
              <w:pStyle w:val="TABLE-cell"/>
            </w:pPr>
            <w:r w:rsidRPr="00413B46">
              <w:t>TPMI_ST_COMMAND_TAG</w:t>
            </w:r>
          </w:p>
        </w:tc>
        <w:tc>
          <w:tcPr>
            <w:tcW w:w="2016" w:type="dxa"/>
            <w:tcBorders>
              <w:top w:val="nil"/>
              <w:left w:val="nil"/>
              <w:bottom w:val="single" w:sz="6" w:space="0" w:color="000000" w:themeColor="text1"/>
              <w:right w:val="single" w:sz="8" w:space="0" w:color="auto"/>
            </w:tcBorders>
            <w:tcMar>
              <w:top w:w="0" w:type="dxa"/>
              <w:left w:w="58" w:type="dxa"/>
              <w:bottom w:w="0" w:type="dxa"/>
              <w:right w:w="58" w:type="dxa"/>
            </w:tcMar>
            <w:vAlign w:val="center"/>
            <w:hideMark/>
          </w:tcPr>
          <w:p w:rsidR="00C53E66" w:rsidRPr="00413B46" w:rsidRDefault="00C53E66" w:rsidP="00B8394F">
            <w:pPr>
              <w:pStyle w:val="TABLE-cell"/>
            </w:pPr>
            <w:r w:rsidRPr="00413B46">
              <w:t>tag</w:t>
            </w:r>
          </w:p>
        </w:tc>
        <w:tc>
          <w:tcPr>
            <w:tcW w:w="4608" w:type="dxa"/>
            <w:tcBorders>
              <w:top w:val="nil"/>
              <w:left w:val="nil"/>
              <w:bottom w:val="single" w:sz="6" w:space="0" w:color="000000" w:themeColor="text1"/>
              <w:right w:val="single" w:sz="12" w:space="0" w:color="000000"/>
            </w:tcBorders>
            <w:tcMar>
              <w:top w:w="0" w:type="dxa"/>
              <w:left w:w="58" w:type="dxa"/>
              <w:bottom w:w="0" w:type="dxa"/>
              <w:right w:w="58" w:type="dxa"/>
            </w:tcMar>
            <w:vAlign w:val="center"/>
          </w:tcPr>
          <w:p w:rsidR="00C53E66" w:rsidRPr="00413B46" w:rsidRDefault="00C53E66" w:rsidP="00B8394F">
            <w:pPr>
              <w:pStyle w:val="TABLE-cell"/>
            </w:pPr>
            <w:r w:rsidRPr="00413B46">
              <w:t>TPM_ST_SESSIONS if an audit session is present; otherwise, TPM_ST_NO_SESSIONS</w:t>
            </w:r>
          </w:p>
        </w:tc>
      </w:tr>
      <w:tr w:rsidR="00C53E66" w:rsidRPr="00413B46" w:rsidTr="00B8394F">
        <w:trPr>
          <w:cantSplit/>
          <w:jc w:val="center"/>
        </w:trPr>
        <w:tc>
          <w:tcPr>
            <w:tcW w:w="2736" w:type="dxa"/>
            <w:tcBorders>
              <w:top w:val="single" w:sz="6" w:space="0" w:color="000000" w:themeColor="text1"/>
              <w:left w:val="single" w:sz="12" w:space="0" w:color="000000"/>
              <w:bottom w:val="single" w:sz="6" w:space="0" w:color="000000" w:themeColor="text1"/>
              <w:right w:val="single" w:sz="8" w:space="0" w:color="auto"/>
            </w:tcBorders>
            <w:tcMar>
              <w:top w:w="0" w:type="dxa"/>
              <w:left w:w="58" w:type="dxa"/>
              <w:bottom w:w="0" w:type="dxa"/>
              <w:right w:w="58" w:type="dxa"/>
            </w:tcMar>
            <w:vAlign w:val="center"/>
            <w:hideMark/>
          </w:tcPr>
          <w:p w:rsidR="00C53E66" w:rsidRPr="00413B46" w:rsidRDefault="00C53E66" w:rsidP="00B8394F">
            <w:pPr>
              <w:pStyle w:val="TABLE-cell"/>
            </w:pPr>
            <w:r w:rsidRPr="00413B46">
              <w:t>UINT32</w:t>
            </w:r>
          </w:p>
        </w:tc>
        <w:tc>
          <w:tcPr>
            <w:tcW w:w="2016" w:type="dxa"/>
            <w:tcBorders>
              <w:top w:val="single" w:sz="6" w:space="0" w:color="000000" w:themeColor="text1"/>
              <w:left w:val="nil"/>
              <w:bottom w:val="single" w:sz="6" w:space="0" w:color="000000" w:themeColor="text1"/>
              <w:right w:val="single" w:sz="8" w:space="0" w:color="auto"/>
            </w:tcBorders>
            <w:tcMar>
              <w:top w:w="0" w:type="dxa"/>
              <w:left w:w="58" w:type="dxa"/>
              <w:bottom w:w="0" w:type="dxa"/>
              <w:right w:w="58" w:type="dxa"/>
            </w:tcMar>
            <w:vAlign w:val="center"/>
            <w:hideMark/>
          </w:tcPr>
          <w:p w:rsidR="00C53E66" w:rsidRPr="00413B46" w:rsidRDefault="00C53E66" w:rsidP="00B8394F">
            <w:pPr>
              <w:pStyle w:val="TABLE-cell"/>
            </w:pPr>
            <w:r w:rsidRPr="00413B46">
              <w:t>commandSize</w:t>
            </w:r>
          </w:p>
        </w:tc>
        <w:tc>
          <w:tcPr>
            <w:tcW w:w="4608" w:type="dxa"/>
            <w:tcBorders>
              <w:top w:val="single" w:sz="6" w:space="0" w:color="000000" w:themeColor="text1"/>
              <w:left w:val="nil"/>
              <w:bottom w:val="single" w:sz="6" w:space="0" w:color="000000" w:themeColor="text1"/>
              <w:right w:val="single" w:sz="12" w:space="0" w:color="000000"/>
            </w:tcBorders>
            <w:tcMar>
              <w:top w:w="0" w:type="dxa"/>
              <w:left w:w="58" w:type="dxa"/>
              <w:bottom w:w="0" w:type="dxa"/>
              <w:right w:w="58" w:type="dxa"/>
            </w:tcMar>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single" w:sz="6" w:space="0" w:color="000000" w:themeColor="text1"/>
              <w:left w:val="single" w:sz="12" w:space="0" w:color="000000"/>
              <w:bottom w:val="thinThickThinSmallGap" w:sz="12" w:space="0" w:color="auto"/>
              <w:right w:val="single" w:sz="8" w:space="0" w:color="auto"/>
            </w:tcBorders>
            <w:tcMar>
              <w:top w:w="0" w:type="dxa"/>
              <w:left w:w="58" w:type="dxa"/>
              <w:bottom w:w="0" w:type="dxa"/>
              <w:right w:w="58" w:type="dxa"/>
            </w:tcMar>
            <w:vAlign w:val="center"/>
            <w:hideMark/>
          </w:tcPr>
          <w:p w:rsidR="00C53E66" w:rsidRPr="00413B46" w:rsidRDefault="00C53E66" w:rsidP="00B8394F">
            <w:pPr>
              <w:pStyle w:val="TABLE-cell"/>
            </w:pPr>
            <w:r w:rsidRPr="00413B46">
              <w:t>TPM_CC</w:t>
            </w:r>
          </w:p>
        </w:tc>
        <w:tc>
          <w:tcPr>
            <w:tcW w:w="2016" w:type="dxa"/>
            <w:tcBorders>
              <w:top w:val="single" w:sz="6" w:space="0" w:color="000000" w:themeColor="text1"/>
              <w:left w:val="nil"/>
              <w:bottom w:val="thinThickThinSmallGap" w:sz="12" w:space="0" w:color="auto"/>
              <w:right w:val="single" w:sz="8" w:space="0" w:color="auto"/>
            </w:tcBorders>
            <w:tcMar>
              <w:top w:w="0" w:type="dxa"/>
              <w:left w:w="58" w:type="dxa"/>
              <w:bottom w:w="0" w:type="dxa"/>
              <w:right w:w="58" w:type="dxa"/>
            </w:tcMar>
            <w:vAlign w:val="center"/>
            <w:hideMark/>
          </w:tcPr>
          <w:p w:rsidR="00C53E66" w:rsidRPr="00413B46" w:rsidRDefault="00C53E66" w:rsidP="00B8394F">
            <w:pPr>
              <w:pStyle w:val="TABLE-cell"/>
            </w:pPr>
            <w:r w:rsidRPr="00413B46">
              <w:t>commandCode</w:t>
            </w:r>
          </w:p>
        </w:tc>
        <w:tc>
          <w:tcPr>
            <w:tcW w:w="4608" w:type="dxa"/>
            <w:tcBorders>
              <w:top w:val="single" w:sz="6" w:space="0" w:color="000000" w:themeColor="text1"/>
              <w:left w:val="nil"/>
              <w:bottom w:val="thinThickThinSmallGap" w:sz="12" w:space="0" w:color="auto"/>
              <w:right w:val="single" w:sz="12" w:space="0" w:color="000000"/>
            </w:tcBorders>
            <w:tcMar>
              <w:top w:w="0" w:type="dxa"/>
              <w:left w:w="58" w:type="dxa"/>
              <w:bottom w:w="0" w:type="dxa"/>
              <w:right w:w="58" w:type="dxa"/>
            </w:tcMar>
            <w:vAlign w:val="center"/>
            <w:hideMark/>
          </w:tcPr>
          <w:p w:rsidR="00C53E66" w:rsidRPr="00413B46" w:rsidRDefault="00C53E66" w:rsidP="00B8394F">
            <w:pPr>
              <w:pStyle w:val="TABLE-cell"/>
            </w:pPr>
            <w:r w:rsidRPr="00413B46">
              <w:t>TPM_CC_SelfTest {NV}</w:t>
            </w:r>
          </w:p>
        </w:tc>
      </w:tr>
      <w:tr w:rsidR="00C53E66" w:rsidRPr="00413B46" w:rsidTr="00B8394F">
        <w:trPr>
          <w:cantSplit/>
          <w:jc w:val="center"/>
        </w:trPr>
        <w:tc>
          <w:tcPr>
            <w:tcW w:w="2736" w:type="dxa"/>
            <w:tcBorders>
              <w:top w:val="thinThickThinSmallGap" w:sz="12" w:space="0" w:color="auto"/>
              <w:left w:val="single" w:sz="12" w:space="0" w:color="000000"/>
              <w:bottom w:val="single" w:sz="12" w:space="0" w:color="000000"/>
              <w:right w:val="single" w:sz="8" w:space="0" w:color="auto"/>
            </w:tcBorders>
            <w:tcMar>
              <w:top w:w="0" w:type="dxa"/>
              <w:left w:w="58" w:type="dxa"/>
              <w:bottom w:w="0" w:type="dxa"/>
              <w:right w:w="58" w:type="dxa"/>
            </w:tcMar>
            <w:vAlign w:val="center"/>
            <w:hideMark/>
          </w:tcPr>
          <w:p w:rsidR="00C53E66" w:rsidRPr="00413B46" w:rsidRDefault="00C53E66" w:rsidP="00B8394F">
            <w:pPr>
              <w:pStyle w:val="TABLE-cell"/>
            </w:pPr>
            <w:r w:rsidRPr="00413B46">
              <w:t>TPMI_YES_NO</w:t>
            </w:r>
          </w:p>
        </w:tc>
        <w:tc>
          <w:tcPr>
            <w:tcW w:w="2016" w:type="dxa"/>
            <w:tcBorders>
              <w:top w:val="thinThickThinSmallGap" w:sz="12" w:space="0" w:color="auto"/>
              <w:left w:val="nil"/>
              <w:bottom w:val="single" w:sz="12" w:space="0" w:color="000000"/>
              <w:right w:val="single" w:sz="8" w:space="0" w:color="auto"/>
            </w:tcBorders>
            <w:tcMar>
              <w:top w:w="0" w:type="dxa"/>
              <w:left w:w="58" w:type="dxa"/>
              <w:bottom w:w="0" w:type="dxa"/>
              <w:right w:w="58" w:type="dxa"/>
            </w:tcMar>
            <w:vAlign w:val="center"/>
            <w:hideMark/>
          </w:tcPr>
          <w:p w:rsidR="00C53E66" w:rsidRPr="00413B46" w:rsidRDefault="00C53E66" w:rsidP="00B8394F">
            <w:pPr>
              <w:pStyle w:val="TABLE-cell"/>
            </w:pPr>
            <w:r w:rsidRPr="00413B46">
              <w:t>fullTest</w:t>
            </w:r>
          </w:p>
        </w:tc>
        <w:tc>
          <w:tcPr>
            <w:tcW w:w="4608" w:type="dxa"/>
            <w:tcBorders>
              <w:top w:val="thinThickThinSmallGap" w:sz="12" w:space="0" w:color="auto"/>
              <w:left w:val="nil"/>
              <w:bottom w:val="single" w:sz="12" w:space="0" w:color="000000"/>
              <w:right w:val="single" w:sz="12" w:space="0" w:color="000000"/>
            </w:tcBorders>
            <w:tcMar>
              <w:top w:w="0" w:type="dxa"/>
              <w:left w:w="58" w:type="dxa"/>
              <w:bottom w:w="0" w:type="dxa"/>
              <w:right w:w="58" w:type="dxa"/>
            </w:tcMar>
            <w:vAlign w:val="center"/>
            <w:hideMark/>
          </w:tcPr>
          <w:p w:rsidR="00C53E66" w:rsidRPr="00413B46" w:rsidRDefault="00C53E66" w:rsidP="00B8394F">
            <w:pPr>
              <w:pStyle w:val="TABLE-cell"/>
              <w:rPr>
                <w:rFonts w:eastAsiaTheme="minorHAnsi"/>
                <w:szCs w:val="18"/>
              </w:rPr>
            </w:pPr>
            <w:r w:rsidRPr="00413B46">
              <w:t>YES if full test to be performed</w:t>
            </w:r>
          </w:p>
          <w:p w:rsidR="00C53E66" w:rsidRPr="00413B46" w:rsidRDefault="00C53E66" w:rsidP="00B8394F">
            <w:pPr>
              <w:pStyle w:val="TABLE-cell"/>
            </w:pPr>
            <w:r w:rsidRPr="00413B46">
              <w:t>NO if only test of untested functions required</w:t>
            </w:r>
          </w:p>
        </w:tc>
      </w:tr>
    </w:tbl>
    <w:p w:rsidR="00C53E66" w:rsidRPr="00413B46" w:rsidRDefault="00C53E66" w:rsidP="00C53E66">
      <w:pPr>
        <w:pStyle w:val="TABLE-title"/>
        <w:rPr>
          <w:rFonts w:eastAsiaTheme="minorHAnsi"/>
        </w:rPr>
      </w:pPr>
      <w:bookmarkStart w:id="1877" w:name="_Toc380749644"/>
      <w:bookmarkStart w:id="1878" w:name="_Toc432774089"/>
      <w:bookmarkStart w:id="1879" w:name="_Toc443576238"/>
      <w:bookmarkStart w:id="1880" w:name="_Toc473813966"/>
      <w:bookmarkStart w:id="1881" w:name="_Toc536440927"/>
      <w:bookmarkStart w:id="1882" w:name="_Toc24725605"/>
      <w:r w:rsidRPr="00413B46">
        <w:t xml:space="preserve">Table </w:t>
      </w:r>
      <w:r w:rsidRPr="00C42EAF">
        <w:fldChar w:fldCharType="begin"/>
      </w:r>
      <w:r w:rsidRPr="00413B46">
        <w:instrText xml:space="preserve"> SEQ Table \* ARABIC </w:instrText>
      </w:r>
      <w:r w:rsidRPr="00C42EAF">
        <w:fldChar w:fldCharType="separate"/>
      </w:r>
      <w:r w:rsidR="00D51C42">
        <w:rPr>
          <w:noProof/>
        </w:rPr>
        <w:t>10</w:t>
      </w:r>
      <w:r w:rsidRPr="00C42EAF">
        <w:fldChar w:fldCharType="end"/>
      </w:r>
      <w:r w:rsidRPr="00413B46">
        <w:t xml:space="preserve"> — TPM2_SelfTest Response</w:t>
      </w:r>
      <w:bookmarkEnd w:id="1877"/>
      <w:bookmarkEnd w:id="1878"/>
      <w:bookmarkEnd w:id="1879"/>
      <w:bookmarkEnd w:id="1880"/>
      <w:bookmarkEnd w:id="1881"/>
      <w:bookmarkEnd w:id="1882"/>
    </w:p>
    <w:tbl>
      <w:tblPr>
        <w:tblW w:w="9360" w:type="dxa"/>
        <w:jc w:val="center"/>
        <w:tblCellMar>
          <w:left w:w="0" w:type="dxa"/>
          <w:right w:w="0" w:type="dxa"/>
        </w:tblCellMar>
        <w:tblLook w:val="04A0" w:firstRow="1" w:lastRow="0" w:firstColumn="1" w:lastColumn="0" w:noHBand="0" w:noVBand="1"/>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tcMar>
              <w:top w:w="0" w:type="dxa"/>
              <w:left w:w="58" w:type="dxa"/>
              <w:bottom w:w="0" w:type="dxa"/>
              <w:right w:w="58" w:type="dxa"/>
            </w:tcMar>
            <w:vAlign w:val="center"/>
            <w:hideMark/>
          </w:tcPr>
          <w:p w:rsidR="00C53E66" w:rsidRPr="00413B46" w:rsidRDefault="00C53E66" w:rsidP="00B8394F">
            <w:pPr>
              <w:pStyle w:val="TABLE-col-heading"/>
            </w:pPr>
            <w:r w:rsidRPr="00413B46">
              <w:t>Type</w:t>
            </w:r>
          </w:p>
        </w:tc>
        <w:tc>
          <w:tcPr>
            <w:tcW w:w="2016" w:type="dxa"/>
            <w:tcBorders>
              <w:top w:val="single" w:sz="12" w:space="0" w:color="auto"/>
              <w:left w:val="nil"/>
              <w:bottom w:val="single" w:sz="12" w:space="0" w:color="000000"/>
              <w:right w:val="single" w:sz="8" w:space="0" w:color="auto"/>
            </w:tcBorders>
            <w:tcMar>
              <w:top w:w="0" w:type="dxa"/>
              <w:left w:w="58" w:type="dxa"/>
              <w:bottom w:w="0" w:type="dxa"/>
              <w:right w:w="58" w:type="dxa"/>
            </w:tcMar>
            <w:vAlign w:val="center"/>
            <w:hideMark/>
          </w:tcPr>
          <w:p w:rsidR="00C53E66" w:rsidRPr="00413B46" w:rsidRDefault="00C53E66" w:rsidP="00B8394F">
            <w:pPr>
              <w:pStyle w:val="TABLE-col-heading"/>
            </w:pPr>
            <w:r w:rsidRPr="00413B46">
              <w:t>Name</w:t>
            </w:r>
          </w:p>
        </w:tc>
        <w:tc>
          <w:tcPr>
            <w:tcW w:w="4608" w:type="dxa"/>
            <w:tcBorders>
              <w:top w:val="single" w:sz="12" w:space="0" w:color="auto"/>
              <w:left w:val="nil"/>
              <w:bottom w:val="single" w:sz="12" w:space="0" w:color="000000"/>
              <w:right w:val="single" w:sz="12" w:space="0" w:color="auto"/>
            </w:tcBorders>
            <w:tcMar>
              <w:top w:w="0" w:type="dxa"/>
              <w:left w:w="58" w:type="dxa"/>
              <w:bottom w:w="0" w:type="dxa"/>
              <w:right w:w="58" w:type="dxa"/>
            </w:tcMar>
            <w:vAlign w:val="center"/>
            <w:hideMark/>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nil"/>
              <w:left w:val="single" w:sz="12" w:space="0" w:color="auto"/>
              <w:bottom w:val="single" w:sz="6" w:space="0" w:color="000000" w:themeColor="text1"/>
              <w:right w:val="single" w:sz="8" w:space="0" w:color="auto"/>
            </w:tcBorders>
            <w:tcMar>
              <w:top w:w="0" w:type="dxa"/>
              <w:left w:w="58" w:type="dxa"/>
              <w:bottom w:w="0" w:type="dxa"/>
              <w:right w:w="58" w:type="dxa"/>
            </w:tcMar>
            <w:vAlign w:val="center"/>
            <w:hideMark/>
          </w:tcPr>
          <w:p w:rsidR="00C53E66" w:rsidRPr="00413B46" w:rsidRDefault="00C53E66" w:rsidP="00B8394F">
            <w:pPr>
              <w:pStyle w:val="TABLE-cell"/>
            </w:pPr>
            <w:r w:rsidRPr="00413B46">
              <w:t>TPM_ST</w:t>
            </w:r>
          </w:p>
        </w:tc>
        <w:tc>
          <w:tcPr>
            <w:tcW w:w="2016" w:type="dxa"/>
            <w:tcBorders>
              <w:top w:val="nil"/>
              <w:left w:val="nil"/>
              <w:bottom w:val="single" w:sz="6" w:space="0" w:color="000000" w:themeColor="text1"/>
              <w:right w:val="single" w:sz="8" w:space="0" w:color="auto"/>
            </w:tcBorders>
            <w:tcMar>
              <w:top w:w="0" w:type="dxa"/>
              <w:left w:w="58" w:type="dxa"/>
              <w:bottom w:w="0" w:type="dxa"/>
              <w:right w:w="58" w:type="dxa"/>
            </w:tcMar>
            <w:vAlign w:val="center"/>
            <w:hideMark/>
          </w:tcPr>
          <w:p w:rsidR="00C53E66" w:rsidRPr="00413B46" w:rsidRDefault="00C53E66" w:rsidP="00B8394F">
            <w:pPr>
              <w:pStyle w:val="TABLE-cell"/>
            </w:pPr>
            <w:r w:rsidRPr="00413B46">
              <w:t>tag</w:t>
            </w:r>
          </w:p>
        </w:tc>
        <w:tc>
          <w:tcPr>
            <w:tcW w:w="4608" w:type="dxa"/>
            <w:tcBorders>
              <w:top w:val="nil"/>
              <w:left w:val="nil"/>
              <w:bottom w:val="single" w:sz="6" w:space="0" w:color="000000" w:themeColor="text1"/>
              <w:right w:val="single" w:sz="12" w:space="0" w:color="auto"/>
            </w:tcBorders>
            <w:tcMar>
              <w:top w:w="0" w:type="dxa"/>
              <w:left w:w="58" w:type="dxa"/>
              <w:bottom w:w="0" w:type="dxa"/>
              <w:right w:w="58" w:type="dxa"/>
            </w:tcMar>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top w:val="single" w:sz="6" w:space="0" w:color="000000" w:themeColor="text1"/>
              <w:left w:val="single" w:sz="12" w:space="0" w:color="auto"/>
              <w:bottom w:val="single" w:sz="6" w:space="0" w:color="000000" w:themeColor="text1"/>
              <w:right w:val="single" w:sz="8" w:space="0" w:color="auto"/>
            </w:tcBorders>
            <w:tcMar>
              <w:top w:w="0" w:type="dxa"/>
              <w:left w:w="58" w:type="dxa"/>
              <w:bottom w:w="0" w:type="dxa"/>
              <w:right w:w="58" w:type="dxa"/>
            </w:tcMar>
            <w:vAlign w:val="center"/>
            <w:hideMark/>
          </w:tcPr>
          <w:p w:rsidR="00C53E66" w:rsidRPr="00413B46" w:rsidRDefault="00C53E66" w:rsidP="00B8394F">
            <w:pPr>
              <w:pStyle w:val="TABLE-cell"/>
            </w:pPr>
            <w:r w:rsidRPr="00413B46">
              <w:t>UINT32</w:t>
            </w:r>
          </w:p>
        </w:tc>
        <w:tc>
          <w:tcPr>
            <w:tcW w:w="2016" w:type="dxa"/>
            <w:tcBorders>
              <w:top w:val="single" w:sz="6" w:space="0" w:color="000000" w:themeColor="text1"/>
              <w:left w:val="nil"/>
              <w:bottom w:val="single" w:sz="6" w:space="0" w:color="000000" w:themeColor="text1"/>
              <w:right w:val="single" w:sz="8" w:space="0" w:color="auto"/>
            </w:tcBorders>
            <w:tcMar>
              <w:top w:w="0" w:type="dxa"/>
              <w:left w:w="58" w:type="dxa"/>
              <w:bottom w:w="0" w:type="dxa"/>
              <w:right w:w="58" w:type="dxa"/>
            </w:tcMar>
            <w:vAlign w:val="center"/>
            <w:hideMark/>
          </w:tcPr>
          <w:p w:rsidR="00C53E66" w:rsidRPr="00413B46" w:rsidRDefault="00C53E66" w:rsidP="00B8394F">
            <w:pPr>
              <w:pStyle w:val="TABLE-cell"/>
            </w:pPr>
            <w:r w:rsidRPr="00413B46">
              <w:t>responseSize</w:t>
            </w:r>
          </w:p>
        </w:tc>
        <w:tc>
          <w:tcPr>
            <w:tcW w:w="4608" w:type="dxa"/>
            <w:tcBorders>
              <w:top w:val="single" w:sz="6" w:space="0" w:color="000000" w:themeColor="text1"/>
              <w:left w:val="nil"/>
              <w:bottom w:val="single" w:sz="6" w:space="0" w:color="000000" w:themeColor="text1"/>
              <w:right w:val="single" w:sz="12" w:space="0" w:color="auto"/>
            </w:tcBorders>
            <w:tcMar>
              <w:top w:w="0" w:type="dxa"/>
              <w:left w:w="58" w:type="dxa"/>
              <w:bottom w:w="0" w:type="dxa"/>
              <w:right w:w="58" w:type="dxa"/>
            </w:tcMar>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single" w:sz="6" w:space="0" w:color="000000" w:themeColor="text1"/>
              <w:left w:val="single" w:sz="12" w:space="0" w:color="auto"/>
              <w:bottom w:val="single" w:sz="12" w:space="0" w:color="auto"/>
              <w:right w:val="single" w:sz="8" w:space="0" w:color="auto"/>
            </w:tcBorders>
            <w:tcMar>
              <w:top w:w="0" w:type="dxa"/>
              <w:left w:w="58" w:type="dxa"/>
              <w:bottom w:w="0" w:type="dxa"/>
              <w:right w:w="58" w:type="dxa"/>
            </w:tcMar>
            <w:vAlign w:val="center"/>
            <w:hideMark/>
          </w:tcPr>
          <w:p w:rsidR="00C53E66" w:rsidRPr="00413B46" w:rsidRDefault="00C53E66" w:rsidP="00B8394F">
            <w:pPr>
              <w:pStyle w:val="TABLE-cell"/>
            </w:pPr>
            <w:r w:rsidRPr="00413B46">
              <w:t>TPM_RC</w:t>
            </w:r>
          </w:p>
        </w:tc>
        <w:tc>
          <w:tcPr>
            <w:tcW w:w="2016" w:type="dxa"/>
            <w:tcBorders>
              <w:top w:val="single" w:sz="6" w:space="0" w:color="000000" w:themeColor="text1"/>
              <w:left w:val="nil"/>
              <w:bottom w:val="single" w:sz="12" w:space="0" w:color="auto"/>
              <w:right w:val="single" w:sz="8" w:space="0" w:color="auto"/>
            </w:tcBorders>
            <w:tcMar>
              <w:top w:w="0" w:type="dxa"/>
              <w:left w:w="58" w:type="dxa"/>
              <w:bottom w:w="0" w:type="dxa"/>
              <w:right w:w="58" w:type="dxa"/>
            </w:tcMar>
            <w:vAlign w:val="center"/>
            <w:hideMark/>
          </w:tcPr>
          <w:p w:rsidR="00C53E66" w:rsidRPr="00413B46" w:rsidRDefault="00C53E66" w:rsidP="00B8394F">
            <w:pPr>
              <w:pStyle w:val="TABLE-cell"/>
            </w:pPr>
            <w:r w:rsidRPr="00413B46">
              <w:t>responseCode</w:t>
            </w:r>
          </w:p>
        </w:tc>
        <w:tc>
          <w:tcPr>
            <w:tcW w:w="4608" w:type="dxa"/>
            <w:tcBorders>
              <w:top w:val="single" w:sz="6" w:space="0" w:color="000000" w:themeColor="text1"/>
              <w:left w:val="nil"/>
              <w:bottom w:val="single" w:sz="12" w:space="0" w:color="auto"/>
              <w:right w:val="single" w:sz="12" w:space="0" w:color="auto"/>
            </w:tcBorders>
            <w:tcMar>
              <w:top w:w="0" w:type="dxa"/>
              <w:left w:w="58" w:type="dxa"/>
              <w:bottom w:w="0" w:type="dxa"/>
              <w:right w:w="58" w:type="dxa"/>
            </w:tcMar>
            <w:vAlign w:val="center"/>
            <w:hideMark/>
          </w:tcPr>
          <w:p w:rsidR="00C53E66" w:rsidRPr="00413B46" w:rsidRDefault="00C53E66" w:rsidP="00B8394F">
            <w:pPr>
              <w:pStyle w:val="TABLE-cell"/>
              <w:rPr>
                <w:rFonts w:ascii="Times New Roman" w:hAnsi="Times New Roman"/>
                <w:sz w:val="20"/>
                <w:szCs w:val="20"/>
              </w:rPr>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rPr>
          <w:rFonts w:eastAsiaTheme="minorHAnsi"/>
        </w:rPr>
      </w:pPr>
      <w:r w:rsidRPr="00413B46">
        <w:t>[[SelfTest]]</w:t>
      </w:r>
    </w:p>
    <w:p w:rsidR="00C53E66" w:rsidRPr="00413B46" w:rsidRDefault="00C53E66" w:rsidP="00C53E66">
      <w:pPr>
        <w:pStyle w:val="Heading2"/>
        <w:pageBreakBefore/>
      </w:pPr>
      <w:bookmarkStart w:id="1883" w:name="_Toc310935386"/>
      <w:bookmarkStart w:id="1884" w:name="_Toc380749490"/>
      <w:bookmarkStart w:id="1885" w:name="_Toc432773930"/>
      <w:bookmarkStart w:id="1886" w:name="_Toc443720788"/>
      <w:bookmarkStart w:id="1887" w:name="_Toc443576081"/>
      <w:bookmarkStart w:id="1888" w:name="_Toc473813799"/>
      <w:bookmarkStart w:id="1889" w:name="_Toc536440758"/>
      <w:bookmarkStart w:id="1890" w:name="_Toc24725431"/>
      <w:r w:rsidRPr="00413B46">
        <w:lastRenderedPageBreak/>
        <w:t>TPM2_IncrementalSelfTest</w:t>
      </w:r>
      <w:bookmarkEnd w:id="1883"/>
      <w:bookmarkEnd w:id="1884"/>
      <w:bookmarkEnd w:id="1885"/>
      <w:bookmarkEnd w:id="1886"/>
      <w:bookmarkEnd w:id="1887"/>
      <w:bookmarkEnd w:id="1888"/>
      <w:bookmarkEnd w:id="1889"/>
      <w:bookmarkEnd w:id="1890"/>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causes the TPM to perform a test of the selected algorithms.</w:t>
      </w:r>
    </w:p>
    <w:p w:rsidR="00C53E66" w:rsidRPr="00413B46" w:rsidRDefault="00C53E66" w:rsidP="00C53E66">
      <w:pPr>
        <w:pStyle w:val="NOTE"/>
      </w:pPr>
      <w:r w:rsidRPr="00413B46">
        <w:t>NOTE 1</w:t>
      </w:r>
      <w:r w:rsidRPr="00413B46">
        <w:tab/>
      </w:r>
      <w:proofErr w:type="gramStart"/>
      <w:r w:rsidRPr="00413B46">
        <w:t xml:space="preserve">The </w:t>
      </w:r>
      <w:r w:rsidRPr="00413B46">
        <w:rPr>
          <w:i/>
        </w:rPr>
        <w:t>toTest</w:t>
      </w:r>
      <w:proofErr w:type="gramEnd"/>
      <w:r w:rsidRPr="00413B46">
        <w:t xml:space="preserve"> list indicates the algorithms that software would like the TPM to test in anticipation of future use. This allows tests to be done so that a future commands will not be delayed due to testing.</w:t>
      </w:r>
    </w:p>
    <w:p w:rsidR="00C53E66" w:rsidRPr="00413B46" w:rsidRDefault="00C53E66" w:rsidP="00C53E66">
      <w:pPr>
        <w:pStyle w:val="NOTE"/>
      </w:pPr>
      <w:r w:rsidRPr="00413B46">
        <w:tab/>
        <w:t xml:space="preserve">The implementation may treat algorithms on </w:t>
      </w:r>
      <w:proofErr w:type="gramStart"/>
      <w:r w:rsidRPr="00413B46">
        <w:t xml:space="preserve">the </w:t>
      </w:r>
      <w:r w:rsidRPr="00413B46">
        <w:rPr>
          <w:i/>
        </w:rPr>
        <w:t>toTest</w:t>
      </w:r>
      <w:proofErr w:type="gramEnd"/>
      <w:r w:rsidRPr="00413B46">
        <w:t xml:space="preserve"> list as either 'test each completely' or 'test this combination.'</w:t>
      </w:r>
    </w:p>
    <w:p w:rsidR="00C53E66" w:rsidRPr="00413B46" w:rsidRDefault="00C53E66" w:rsidP="00C53E66">
      <w:pPr>
        <w:pStyle w:val="EXAMPLE"/>
      </w:pPr>
      <w:r w:rsidRPr="00413B46">
        <w:t>EXAMPLE</w:t>
      </w:r>
      <w:r w:rsidRPr="00413B46">
        <w:tab/>
        <w:t xml:space="preserve">If the </w:t>
      </w:r>
      <w:r w:rsidRPr="00413B46">
        <w:rPr>
          <w:i/>
        </w:rPr>
        <w:t>toTest</w:t>
      </w:r>
      <w:r w:rsidRPr="00413B46">
        <w:t xml:space="preserve"> list includes AES and CTR </w:t>
      </w:r>
      <w:proofErr w:type="gramStart"/>
      <w:r w:rsidRPr="00413B46">
        <w:t>mode,</w:t>
      </w:r>
      <w:proofErr w:type="gramEnd"/>
      <w:r w:rsidRPr="00413B46">
        <w:t xml:space="preserve"> it may be interpreted as a request to test only AES in CTR mode. Alternatively, it may be interpreted as a request to test AES in all modes and CTR mode for all symmetric algorithms.</w:t>
      </w:r>
    </w:p>
    <w:p w:rsidR="00C53E66" w:rsidRPr="00413B46" w:rsidRDefault="00C53E66" w:rsidP="00C53E66">
      <w:pPr>
        <w:pStyle w:val="BodyText"/>
      </w:pPr>
      <w:r w:rsidRPr="00413B46">
        <w:t xml:space="preserve">If </w:t>
      </w:r>
      <w:r w:rsidRPr="00413B46">
        <w:rPr>
          <w:i/>
        </w:rPr>
        <w:t>toTest</w:t>
      </w:r>
      <w:r w:rsidRPr="00413B46">
        <w:t xml:space="preserve"> contains an algorithm that has already been tested, it will not be tested again.</w:t>
      </w:r>
    </w:p>
    <w:p w:rsidR="00C53E66" w:rsidRPr="00413B46" w:rsidRDefault="00C53E66" w:rsidP="00C53E66">
      <w:pPr>
        <w:pStyle w:val="NOTE"/>
      </w:pPr>
      <w:r w:rsidRPr="00413B46">
        <w:t>NOTE 2</w:t>
      </w:r>
      <w:r w:rsidRPr="00413B46">
        <w:tab/>
        <w:t>The only way to force retesting of an algorithm is with TPM2_</w:t>
      </w:r>
      <w:proofErr w:type="gramStart"/>
      <w:r w:rsidRPr="00413B46">
        <w:t>SelfTest(</w:t>
      </w:r>
      <w:proofErr w:type="gramEnd"/>
      <w:r w:rsidRPr="00413B46">
        <w:rPr>
          <w:i/>
        </w:rPr>
        <w:t>fullTest</w:t>
      </w:r>
      <w:r w:rsidRPr="00413B46">
        <w:t xml:space="preserve"> = YES).</w:t>
      </w:r>
    </w:p>
    <w:p w:rsidR="00C53E66" w:rsidRPr="00413B46" w:rsidRDefault="00C53E66" w:rsidP="00C53E66">
      <w:pPr>
        <w:pStyle w:val="BodyText"/>
      </w:pPr>
      <w:r w:rsidRPr="00413B46">
        <w:t xml:space="preserve">The TPM will return in </w:t>
      </w:r>
      <w:r w:rsidRPr="00413B46">
        <w:rPr>
          <w:i/>
        </w:rPr>
        <w:t>toDoList</w:t>
      </w:r>
      <w:r w:rsidRPr="00413B46">
        <w:t xml:space="preserve"> a list of algorithms that are yet to be tested. This list is not the list of algorithms that are scheduled to be tested but the algorithms/functions that have not been tested. Only the algorithms on </w:t>
      </w:r>
      <w:proofErr w:type="gramStart"/>
      <w:r w:rsidRPr="00413B46">
        <w:t xml:space="preserve">the </w:t>
      </w:r>
      <w:r w:rsidRPr="00413B46">
        <w:rPr>
          <w:i/>
        </w:rPr>
        <w:t>toTest</w:t>
      </w:r>
      <w:proofErr w:type="gramEnd"/>
      <w:r w:rsidRPr="00413B46">
        <w:t xml:space="preserve"> list are scheduled to be tested by this command.</w:t>
      </w:r>
    </w:p>
    <w:p w:rsidR="006B74E4" w:rsidRDefault="00C53E66" w:rsidP="00C53E66">
      <w:pPr>
        <w:pStyle w:val="NOTE"/>
      </w:pPr>
      <w:r w:rsidRPr="00413B46">
        <w:t>NOTE 3</w:t>
      </w:r>
      <w:r w:rsidRPr="00413B46">
        <w:tab/>
        <w:t xml:space="preserve">An algorithm remains on the </w:t>
      </w:r>
      <w:r w:rsidRPr="00413B46">
        <w:rPr>
          <w:i/>
        </w:rPr>
        <w:t>toDoList</w:t>
      </w:r>
      <w:r w:rsidRPr="00413B46">
        <w:t xml:space="preserve"> while any part of it remains untested.</w:t>
      </w:r>
    </w:p>
    <w:p w:rsidR="00C53E66" w:rsidRPr="00413B46" w:rsidRDefault="00C53E66" w:rsidP="00C53E66">
      <w:pPr>
        <w:pStyle w:val="NOTE"/>
      </w:pPr>
      <w:r w:rsidRPr="00413B46">
        <w:t>EXAMPLE</w:t>
      </w:r>
      <w:r w:rsidRPr="00413B46">
        <w:tab/>
        <w:t>A symmetric algorithm remains untested until it is tested with all its modes.</w:t>
      </w:r>
    </w:p>
    <w:p w:rsidR="00C53E66" w:rsidRPr="00413B46" w:rsidRDefault="00C53E66" w:rsidP="00C53E66">
      <w:pPr>
        <w:pStyle w:val="BodyText"/>
        <w:rPr>
          <w:rFonts w:eastAsiaTheme="minorHAnsi"/>
        </w:rPr>
      </w:pPr>
      <w:r w:rsidRPr="00413B46">
        <w:t xml:space="preserve">Making </w:t>
      </w:r>
      <w:r w:rsidRPr="00413B46">
        <w:rPr>
          <w:i/>
        </w:rPr>
        <w:t>toTest</w:t>
      </w:r>
      <w:r w:rsidRPr="00413B46">
        <w:t xml:space="preserve"> an empty list allows the determination of the algorithms that remain untested without triggering any testing.</w:t>
      </w:r>
    </w:p>
    <w:p w:rsidR="00C53E66" w:rsidRPr="00413B46" w:rsidRDefault="00C53E66" w:rsidP="00C53E66">
      <w:pPr>
        <w:pStyle w:val="BodyText"/>
      </w:pPr>
      <w:r w:rsidRPr="00413B46">
        <w:t xml:space="preserve">If </w:t>
      </w:r>
      <w:r w:rsidRPr="00413B46">
        <w:rPr>
          <w:i/>
        </w:rPr>
        <w:t>toTest</w:t>
      </w:r>
      <w:r w:rsidRPr="00413B46">
        <w:t xml:space="preserve"> is not an empty list, the TPM shall return TPM_RC_SUCCESS for this command and then return TPM_RC_TESTING for any subsequent command (including TPM2_</w:t>
      </w:r>
      <w:proofErr w:type="gramStart"/>
      <w:r w:rsidRPr="00413B46">
        <w:t>IncrementalSelfTest(</w:t>
      </w:r>
      <w:proofErr w:type="gramEnd"/>
      <w:r w:rsidRPr="00413B46">
        <w:t>)) until the requested testing is complete.</w:t>
      </w:r>
    </w:p>
    <w:p w:rsidR="00C53E66" w:rsidRPr="00413B46" w:rsidRDefault="00C53E66" w:rsidP="00C53E66">
      <w:pPr>
        <w:pStyle w:val="NOTE"/>
      </w:pPr>
      <w:r w:rsidRPr="00413B46">
        <w:t>NOTE 4</w:t>
      </w:r>
      <w:r w:rsidRPr="00413B46">
        <w:tab/>
        <w:t xml:space="preserve">If </w:t>
      </w:r>
      <w:r w:rsidRPr="00413B46">
        <w:rPr>
          <w:i/>
        </w:rPr>
        <w:t>toDoList</w:t>
      </w:r>
      <w:r w:rsidRPr="00413B46">
        <w:t xml:space="preserve"> is empty, then no additional tests are required and TPM_RC_TESTING will not be returned in subsequent commands and no additional delay will occur in a command due to testing.</w:t>
      </w:r>
    </w:p>
    <w:p w:rsidR="00C53E66" w:rsidRPr="00413B46" w:rsidRDefault="00C53E66" w:rsidP="00C53E66">
      <w:pPr>
        <w:pStyle w:val="NOTE"/>
      </w:pPr>
      <w:r w:rsidRPr="00413B46">
        <w:t>NOTE 5</w:t>
      </w:r>
      <w:r w:rsidRPr="00413B46">
        <w:tab/>
        <w:t xml:space="preserve">If none of the algorithms listed in </w:t>
      </w:r>
      <w:r w:rsidRPr="00413B46">
        <w:rPr>
          <w:i/>
        </w:rPr>
        <w:t>toTest</w:t>
      </w:r>
      <w:r w:rsidRPr="00413B46">
        <w:t xml:space="preserve"> is in the </w:t>
      </w:r>
      <w:r w:rsidRPr="00413B46">
        <w:rPr>
          <w:i/>
        </w:rPr>
        <w:t>toDoList</w:t>
      </w:r>
      <w:r w:rsidRPr="00413B46">
        <w:t>, then no tests will be performed.</w:t>
      </w:r>
    </w:p>
    <w:p w:rsidR="00C53E66" w:rsidRPr="00413B46" w:rsidRDefault="00C53E66" w:rsidP="00C53E66">
      <w:pPr>
        <w:pStyle w:val="NOTE"/>
      </w:pPr>
      <w:r w:rsidRPr="00413B46">
        <w:t>NOTE 6</w:t>
      </w:r>
      <w:r w:rsidRPr="00413B46">
        <w:tab/>
        <w:t>The TPM cannot return TPM_RC_TESTING for the first call to this command even when testing is not complete, because response parameters can only returned with the TPM_RC_SUCCESS return code.</w:t>
      </w:r>
    </w:p>
    <w:p w:rsidR="00C53E66" w:rsidRPr="00413B46" w:rsidRDefault="00C53E66" w:rsidP="00C53E66">
      <w:pPr>
        <w:pStyle w:val="BodyText"/>
      </w:pPr>
      <w:r w:rsidRPr="00413B46">
        <w:t xml:space="preserve">If all the parameters in this command are valid, the TPM returns TPM_RC_SUCCESS and the </w:t>
      </w:r>
      <w:r w:rsidRPr="00413B46">
        <w:rPr>
          <w:i/>
        </w:rPr>
        <w:t>toDoList</w:t>
      </w:r>
      <w:r w:rsidRPr="00413B46">
        <w:t xml:space="preserve"> (which may be empty).</w:t>
      </w:r>
    </w:p>
    <w:p w:rsidR="00C53E66" w:rsidRPr="00413B46" w:rsidRDefault="00C53E66" w:rsidP="00C53E66">
      <w:pPr>
        <w:pStyle w:val="NOTE"/>
      </w:pPr>
      <w:r w:rsidRPr="00413B46">
        <w:t>NOTE 7</w:t>
      </w:r>
      <w:r w:rsidRPr="00413B46">
        <w:tab/>
        <w:t>An implementation may perform all requested tests before returning TPM_RC_SUCCESS, or it may return TPM_RC_SUCCESS for this command and then return TPM_RC_TESTING for all subsequence commands (including TPM2_IncrementatSelfTest()) until the requested tests are complete.</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rPr>
          <w:rFonts w:eastAsiaTheme="minorHAnsi"/>
        </w:rPr>
      </w:pPr>
      <w:bookmarkStart w:id="1891" w:name="_Toc380749645"/>
      <w:bookmarkStart w:id="1892" w:name="_Toc432774090"/>
      <w:bookmarkStart w:id="1893" w:name="_Toc443576239"/>
      <w:bookmarkStart w:id="1894" w:name="_Toc473813967"/>
      <w:bookmarkStart w:id="1895" w:name="_Toc536440928"/>
      <w:bookmarkStart w:id="1896" w:name="_Toc24725606"/>
      <w:r w:rsidRPr="00413B46">
        <w:t xml:space="preserve">Table </w:t>
      </w:r>
      <w:r w:rsidRPr="00C42EAF">
        <w:fldChar w:fldCharType="begin"/>
      </w:r>
      <w:r w:rsidRPr="00413B46">
        <w:instrText xml:space="preserve"> SEQ Table \* ARABIC </w:instrText>
      </w:r>
      <w:r w:rsidRPr="00C42EAF">
        <w:fldChar w:fldCharType="separate"/>
      </w:r>
      <w:r w:rsidR="00D51C42">
        <w:rPr>
          <w:noProof/>
        </w:rPr>
        <w:t>11</w:t>
      </w:r>
      <w:r w:rsidRPr="00C42EAF">
        <w:fldChar w:fldCharType="end"/>
      </w:r>
      <w:r w:rsidRPr="00413B46">
        <w:t xml:space="preserve"> — TPM2_IncrementalSelfTest Command</w:t>
      </w:r>
      <w:bookmarkEnd w:id="1891"/>
      <w:bookmarkEnd w:id="1892"/>
      <w:bookmarkEnd w:id="1893"/>
      <w:bookmarkEnd w:id="1894"/>
      <w:bookmarkEnd w:id="1895"/>
      <w:bookmarkEnd w:id="1896"/>
    </w:p>
    <w:tbl>
      <w:tblPr>
        <w:tblW w:w="9360" w:type="dxa"/>
        <w:jc w:val="center"/>
        <w:tblCellMar>
          <w:left w:w="0" w:type="dxa"/>
          <w:right w:w="0" w:type="dxa"/>
        </w:tblCellMar>
        <w:tblLook w:val="04A0" w:firstRow="1" w:lastRow="0" w:firstColumn="1" w:lastColumn="0" w:noHBand="0" w:noVBand="1"/>
      </w:tblPr>
      <w:tblGrid>
        <w:gridCol w:w="2736"/>
        <w:gridCol w:w="2016"/>
        <w:gridCol w:w="4608"/>
      </w:tblGrid>
      <w:tr w:rsidR="00C53E66" w:rsidRPr="00413B46" w:rsidTr="00B8394F">
        <w:trPr>
          <w:cantSplit/>
          <w:jc w:val="center"/>
        </w:trPr>
        <w:tc>
          <w:tcPr>
            <w:tcW w:w="2736" w:type="dxa"/>
            <w:tcBorders>
              <w:top w:val="single" w:sz="12" w:space="0" w:color="000000"/>
              <w:left w:val="single" w:sz="12" w:space="0" w:color="000000"/>
              <w:bottom w:val="single" w:sz="12" w:space="0" w:color="000000"/>
              <w:right w:val="single" w:sz="8" w:space="0" w:color="auto"/>
            </w:tcBorders>
            <w:tcMar>
              <w:top w:w="0" w:type="dxa"/>
              <w:left w:w="58" w:type="dxa"/>
              <w:bottom w:w="0" w:type="dxa"/>
              <w:right w:w="58" w:type="dxa"/>
            </w:tcMar>
            <w:vAlign w:val="center"/>
            <w:hideMark/>
          </w:tcPr>
          <w:p w:rsidR="00C53E66" w:rsidRPr="00413B46" w:rsidRDefault="00C53E66" w:rsidP="00B8394F">
            <w:pPr>
              <w:pStyle w:val="TABLE-col-heading"/>
            </w:pPr>
            <w:r w:rsidRPr="00413B46">
              <w:t>Type</w:t>
            </w:r>
          </w:p>
        </w:tc>
        <w:tc>
          <w:tcPr>
            <w:tcW w:w="2016" w:type="dxa"/>
            <w:tcBorders>
              <w:top w:val="single" w:sz="12" w:space="0" w:color="000000"/>
              <w:left w:val="nil"/>
              <w:bottom w:val="single" w:sz="12" w:space="0" w:color="000000"/>
              <w:right w:val="single" w:sz="8" w:space="0" w:color="auto"/>
            </w:tcBorders>
            <w:tcMar>
              <w:top w:w="0" w:type="dxa"/>
              <w:left w:w="58" w:type="dxa"/>
              <w:bottom w:w="0" w:type="dxa"/>
              <w:right w:w="58" w:type="dxa"/>
            </w:tcMar>
            <w:vAlign w:val="center"/>
            <w:hideMark/>
          </w:tcPr>
          <w:p w:rsidR="00C53E66" w:rsidRPr="00413B46" w:rsidRDefault="00C53E66" w:rsidP="00B8394F">
            <w:pPr>
              <w:pStyle w:val="TABLE-col-heading"/>
            </w:pPr>
            <w:r w:rsidRPr="00413B46">
              <w:t>Name</w:t>
            </w:r>
          </w:p>
        </w:tc>
        <w:tc>
          <w:tcPr>
            <w:tcW w:w="4608" w:type="dxa"/>
            <w:tcBorders>
              <w:top w:val="single" w:sz="12" w:space="0" w:color="000000"/>
              <w:left w:val="nil"/>
              <w:bottom w:val="single" w:sz="12" w:space="0" w:color="000000"/>
              <w:right w:val="single" w:sz="12" w:space="0" w:color="000000"/>
            </w:tcBorders>
            <w:tcMar>
              <w:top w:w="0" w:type="dxa"/>
              <w:left w:w="58" w:type="dxa"/>
              <w:bottom w:w="0" w:type="dxa"/>
              <w:right w:w="58" w:type="dxa"/>
            </w:tcMar>
            <w:vAlign w:val="center"/>
            <w:hideMark/>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nil"/>
              <w:left w:val="single" w:sz="12" w:space="0" w:color="000000"/>
              <w:bottom w:val="single" w:sz="6" w:space="0" w:color="000000" w:themeColor="text1"/>
              <w:right w:val="single" w:sz="8" w:space="0" w:color="auto"/>
            </w:tcBorders>
            <w:tcMar>
              <w:top w:w="0" w:type="dxa"/>
              <w:left w:w="58" w:type="dxa"/>
              <w:bottom w:w="0" w:type="dxa"/>
              <w:right w:w="58" w:type="dxa"/>
            </w:tcMar>
            <w:vAlign w:val="center"/>
            <w:hideMark/>
          </w:tcPr>
          <w:p w:rsidR="00C53E66" w:rsidRPr="00413B46" w:rsidRDefault="00C53E66" w:rsidP="00B8394F">
            <w:pPr>
              <w:pStyle w:val="TABLE-cell"/>
            </w:pPr>
            <w:r w:rsidRPr="00413B46">
              <w:t>TPMI_ST_COMMAND_TAG</w:t>
            </w:r>
          </w:p>
        </w:tc>
        <w:tc>
          <w:tcPr>
            <w:tcW w:w="2016" w:type="dxa"/>
            <w:tcBorders>
              <w:top w:val="nil"/>
              <w:left w:val="nil"/>
              <w:bottom w:val="single" w:sz="6" w:space="0" w:color="000000" w:themeColor="text1"/>
              <w:right w:val="single" w:sz="8" w:space="0" w:color="auto"/>
            </w:tcBorders>
            <w:tcMar>
              <w:top w:w="0" w:type="dxa"/>
              <w:left w:w="58" w:type="dxa"/>
              <w:bottom w:w="0" w:type="dxa"/>
              <w:right w:w="58" w:type="dxa"/>
            </w:tcMar>
            <w:vAlign w:val="center"/>
            <w:hideMark/>
          </w:tcPr>
          <w:p w:rsidR="00C53E66" w:rsidRPr="00413B46" w:rsidRDefault="00C53E66" w:rsidP="00B8394F">
            <w:pPr>
              <w:pStyle w:val="TABLE-cell"/>
            </w:pPr>
            <w:r w:rsidRPr="00413B46">
              <w:t>tag</w:t>
            </w:r>
          </w:p>
        </w:tc>
        <w:tc>
          <w:tcPr>
            <w:tcW w:w="4608" w:type="dxa"/>
            <w:tcBorders>
              <w:top w:val="nil"/>
              <w:left w:val="nil"/>
              <w:bottom w:val="single" w:sz="6" w:space="0" w:color="000000" w:themeColor="text1"/>
              <w:right w:val="single" w:sz="12" w:space="0" w:color="000000"/>
            </w:tcBorders>
            <w:tcMar>
              <w:top w:w="0" w:type="dxa"/>
              <w:left w:w="58" w:type="dxa"/>
              <w:bottom w:w="0" w:type="dxa"/>
              <w:right w:w="58" w:type="dxa"/>
            </w:tcMar>
            <w:vAlign w:val="center"/>
          </w:tcPr>
          <w:p w:rsidR="00C53E66" w:rsidRPr="00413B46" w:rsidRDefault="00C53E66" w:rsidP="00B8394F">
            <w:pPr>
              <w:pStyle w:val="TABLE-cell"/>
            </w:pPr>
            <w:r w:rsidRPr="00413B46">
              <w:t>TPM_ST_SESSIONS if an audit session is present; otherwise, TPM_ST_NO_SESSIONS</w:t>
            </w:r>
          </w:p>
        </w:tc>
      </w:tr>
      <w:tr w:rsidR="00C53E66" w:rsidRPr="00413B46" w:rsidTr="00B8394F">
        <w:trPr>
          <w:cantSplit/>
          <w:jc w:val="center"/>
        </w:trPr>
        <w:tc>
          <w:tcPr>
            <w:tcW w:w="2736" w:type="dxa"/>
            <w:tcBorders>
              <w:top w:val="single" w:sz="6" w:space="0" w:color="000000" w:themeColor="text1"/>
              <w:left w:val="single" w:sz="12" w:space="0" w:color="000000"/>
              <w:bottom w:val="single" w:sz="6" w:space="0" w:color="000000" w:themeColor="text1"/>
              <w:right w:val="single" w:sz="8" w:space="0" w:color="auto"/>
            </w:tcBorders>
            <w:tcMar>
              <w:top w:w="0" w:type="dxa"/>
              <w:left w:w="58" w:type="dxa"/>
              <w:bottom w:w="0" w:type="dxa"/>
              <w:right w:w="58" w:type="dxa"/>
            </w:tcMar>
            <w:vAlign w:val="center"/>
            <w:hideMark/>
          </w:tcPr>
          <w:p w:rsidR="00C53E66" w:rsidRPr="00413B46" w:rsidRDefault="00C53E66" w:rsidP="00B8394F">
            <w:pPr>
              <w:pStyle w:val="TABLE-cell"/>
            </w:pPr>
            <w:r w:rsidRPr="00413B46">
              <w:t>UINT32</w:t>
            </w:r>
          </w:p>
        </w:tc>
        <w:tc>
          <w:tcPr>
            <w:tcW w:w="2016" w:type="dxa"/>
            <w:tcBorders>
              <w:top w:val="single" w:sz="6" w:space="0" w:color="000000" w:themeColor="text1"/>
              <w:left w:val="nil"/>
              <w:bottom w:val="single" w:sz="6" w:space="0" w:color="000000" w:themeColor="text1"/>
              <w:right w:val="single" w:sz="8" w:space="0" w:color="auto"/>
            </w:tcBorders>
            <w:tcMar>
              <w:top w:w="0" w:type="dxa"/>
              <w:left w:w="58" w:type="dxa"/>
              <w:bottom w:w="0" w:type="dxa"/>
              <w:right w:w="58" w:type="dxa"/>
            </w:tcMar>
            <w:vAlign w:val="center"/>
            <w:hideMark/>
          </w:tcPr>
          <w:p w:rsidR="00C53E66" w:rsidRPr="00413B46" w:rsidRDefault="00C53E66" w:rsidP="00B8394F">
            <w:pPr>
              <w:pStyle w:val="TABLE-cell"/>
            </w:pPr>
            <w:r w:rsidRPr="00413B46">
              <w:t>commandSize</w:t>
            </w:r>
          </w:p>
        </w:tc>
        <w:tc>
          <w:tcPr>
            <w:tcW w:w="4608" w:type="dxa"/>
            <w:tcBorders>
              <w:top w:val="single" w:sz="6" w:space="0" w:color="000000" w:themeColor="text1"/>
              <w:left w:val="nil"/>
              <w:bottom w:val="single" w:sz="6" w:space="0" w:color="000000" w:themeColor="text1"/>
              <w:right w:val="single" w:sz="12" w:space="0" w:color="000000"/>
            </w:tcBorders>
            <w:tcMar>
              <w:top w:w="0" w:type="dxa"/>
              <w:left w:w="58" w:type="dxa"/>
              <w:bottom w:w="0" w:type="dxa"/>
              <w:right w:w="58" w:type="dxa"/>
            </w:tcMar>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single" w:sz="6" w:space="0" w:color="000000" w:themeColor="text1"/>
              <w:left w:val="single" w:sz="12" w:space="0" w:color="000000"/>
              <w:bottom w:val="thinThickThinSmallGap" w:sz="12" w:space="0" w:color="auto"/>
              <w:right w:val="single" w:sz="8" w:space="0" w:color="auto"/>
            </w:tcBorders>
            <w:tcMar>
              <w:top w:w="0" w:type="dxa"/>
              <w:left w:w="58" w:type="dxa"/>
              <w:bottom w:w="0" w:type="dxa"/>
              <w:right w:w="58" w:type="dxa"/>
            </w:tcMar>
            <w:vAlign w:val="center"/>
            <w:hideMark/>
          </w:tcPr>
          <w:p w:rsidR="00C53E66" w:rsidRPr="00413B46" w:rsidRDefault="00C53E66" w:rsidP="00B8394F">
            <w:pPr>
              <w:pStyle w:val="TABLE-cell"/>
            </w:pPr>
            <w:r w:rsidRPr="00413B46">
              <w:t>TPM_CC</w:t>
            </w:r>
          </w:p>
        </w:tc>
        <w:tc>
          <w:tcPr>
            <w:tcW w:w="2016" w:type="dxa"/>
            <w:tcBorders>
              <w:top w:val="single" w:sz="6" w:space="0" w:color="000000" w:themeColor="text1"/>
              <w:left w:val="nil"/>
              <w:bottom w:val="thinThickThinSmallGap" w:sz="12" w:space="0" w:color="auto"/>
              <w:right w:val="single" w:sz="8" w:space="0" w:color="auto"/>
            </w:tcBorders>
            <w:tcMar>
              <w:top w:w="0" w:type="dxa"/>
              <w:left w:w="58" w:type="dxa"/>
              <w:bottom w:w="0" w:type="dxa"/>
              <w:right w:w="58" w:type="dxa"/>
            </w:tcMar>
            <w:vAlign w:val="center"/>
            <w:hideMark/>
          </w:tcPr>
          <w:p w:rsidR="00C53E66" w:rsidRPr="00413B46" w:rsidRDefault="00C53E66" w:rsidP="00B8394F">
            <w:pPr>
              <w:pStyle w:val="TABLE-cell"/>
            </w:pPr>
            <w:r w:rsidRPr="00413B46">
              <w:t>commandCode</w:t>
            </w:r>
          </w:p>
        </w:tc>
        <w:tc>
          <w:tcPr>
            <w:tcW w:w="4608" w:type="dxa"/>
            <w:tcBorders>
              <w:top w:val="single" w:sz="6" w:space="0" w:color="000000" w:themeColor="text1"/>
              <w:left w:val="nil"/>
              <w:bottom w:val="thinThickThinSmallGap" w:sz="12" w:space="0" w:color="auto"/>
              <w:right w:val="single" w:sz="12" w:space="0" w:color="000000"/>
            </w:tcBorders>
            <w:tcMar>
              <w:top w:w="0" w:type="dxa"/>
              <w:left w:w="58" w:type="dxa"/>
              <w:bottom w:w="0" w:type="dxa"/>
              <w:right w:w="58" w:type="dxa"/>
            </w:tcMar>
            <w:vAlign w:val="center"/>
            <w:hideMark/>
          </w:tcPr>
          <w:p w:rsidR="00C53E66" w:rsidRPr="00413B46" w:rsidRDefault="00C53E66" w:rsidP="00B8394F">
            <w:pPr>
              <w:pStyle w:val="TABLE-cell"/>
            </w:pPr>
            <w:r w:rsidRPr="00413B46">
              <w:t>TPM_CC_IncrementalSelfTest {NV}</w:t>
            </w:r>
          </w:p>
        </w:tc>
      </w:tr>
      <w:tr w:rsidR="00C53E66" w:rsidRPr="00413B46" w:rsidTr="00B8394F">
        <w:trPr>
          <w:cantSplit/>
          <w:jc w:val="center"/>
        </w:trPr>
        <w:tc>
          <w:tcPr>
            <w:tcW w:w="2736" w:type="dxa"/>
            <w:tcBorders>
              <w:top w:val="thinThickThinSmallGap" w:sz="12" w:space="0" w:color="auto"/>
              <w:left w:val="single" w:sz="12" w:space="0" w:color="000000"/>
              <w:bottom w:val="single" w:sz="12" w:space="0" w:color="000000"/>
              <w:right w:val="single" w:sz="8" w:space="0" w:color="auto"/>
            </w:tcBorders>
            <w:tcMar>
              <w:top w:w="0" w:type="dxa"/>
              <w:left w:w="58" w:type="dxa"/>
              <w:bottom w:w="0" w:type="dxa"/>
              <w:right w:w="58" w:type="dxa"/>
            </w:tcMar>
            <w:vAlign w:val="center"/>
            <w:hideMark/>
          </w:tcPr>
          <w:p w:rsidR="00C53E66" w:rsidRPr="00413B46" w:rsidRDefault="00C53E66" w:rsidP="00B8394F">
            <w:pPr>
              <w:pStyle w:val="TABLE-cell"/>
            </w:pPr>
            <w:r w:rsidRPr="00413B46">
              <w:t>TPML_ALG</w:t>
            </w:r>
          </w:p>
        </w:tc>
        <w:tc>
          <w:tcPr>
            <w:tcW w:w="2016" w:type="dxa"/>
            <w:tcBorders>
              <w:top w:val="thinThickThinSmallGap" w:sz="12" w:space="0" w:color="auto"/>
              <w:left w:val="nil"/>
              <w:bottom w:val="single" w:sz="12" w:space="0" w:color="000000"/>
              <w:right w:val="single" w:sz="8" w:space="0" w:color="auto"/>
            </w:tcBorders>
            <w:tcMar>
              <w:top w:w="0" w:type="dxa"/>
              <w:left w:w="58" w:type="dxa"/>
              <w:bottom w:w="0" w:type="dxa"/>
              <w:right w:w="58" w:type="dxa"/>
            </w:tcMar>
            <w:vAlign w:val="center"/>
            <w:hideMark/>
          </w:tcPr>
          <w:p w:rsidR="00C53E66" w:rsidRPr="00413B46" w:rsidRDefault="00C53E66" w:rsidP="00B8394F">
            <w:pPr>
              <w:pStyle w:val="TABLE-cell"/>
            </w:pPr>
            <w:r w:rsidRPr="00413B46">
              <w:t>toTest</w:t>
            </w:r>
          </w:p>
        </w:tc>
        <w:tc>
          <w:tcPr>
            <w:tcW w:w="4608" w:type="dxa"/>
            <w:tcBorders>
              <w:top w:val="thinThickThinSmallGap" w:sz="12" w:space="0" w:color="auto"/>
              <w:left w:val="nil"/>
              <w:bottom w:val="single" w:sz="12" w:space="0" w:color="000000"/>
              <w:right w:val="single" w:sz="12" w:space="0" w:color="000000"/>
            </w:tcBorders>
            <w:tcMar>
              <w:top w:w="0" w:type="dxa"/>
              <w:left w:w="58" w:type="dxa"/>
              <w:bottom w:w="0" w:type="dxa"/>
              <w:right w:w="58" w:type="dxa"/>
            </w:tcMar>
            <w:vAlign w:val="center"/>
            <w:hideMark/>
          </w:tcPr>
          <w:p w:rsidR="00C53E66" w:rsidRPr="00413B46" w:rsidRDefault="00C53E66" w:rsidP="00B8394F">
            <w:pPr>
              <w:pStyle w:val="TABLE-cell"/>
            </w:pPr>
            <w:r w:rsidRPr="00413B46">
              <w:t>list of algorithms that should be tested</w:t>
            </w:r>
          </w:p>
        </w:tc>
      </w:tr>
    </w:tbl>
    <w:p w:rsidR="00C53E66" w:rsidRPr="00413B46" w:rsidRDefault="00C53E66" w:rsidP="00C53E66">
      <w:pPr>
        <w:pStyle w:val="TABLE-title"/>
        <w:rPr>
          <w:rFonts w:eastAsiaTheme="minorHAnsi"/>
        </w:rPr>
      </w:pPr>
      <w:bookmarkStart w:id="1897" w:name="_Toc380749646"/>
      <w:bookmarkStart w:id="1898" w:name="_Toc432774091"/>
      <w:bookmarkStart w:id="1899" w:name="_Toc443576240"/>
      <w:bookmarkStart w:id="1900" w:name="_Toc473813968"/>
      <w:bookmarkStart w:id="1901" w:name="_Toc536440929"/>
      <w:bookmarkStart w:id="1902" w:name="_Toc24725607"/>
      <w:r w:rsidRPr="00413B46">
        <w:t xml:space="preserve">Table </w:t>
      </w:r>
      <w:r w:rsidRPr="00C42EAF">
        <w:fldChar w:fldCharType="begin"/>
      </w:r>
      <w:r w:rsidRPr="00413B46">
        <w:instrText xml:space="preserve"> SEQ Table \* ARABIC </w:instrText>
      </w:r>
      <w:r w:rsidRPr="00C42EAF">
        <w:fldChar w:fldCharType="separate"/>
      </w:r>
      <w:r w:rsidR="00D51C42">
        <w:rPr>
          <w:noProof/>
        </w:rPr>
        <w:t>12</w:t>
      </w:r>
      <w:r w:rsidRPr="00C42EAF">
        <w:fldChar w:fldCharType="end"/>
      </w:r>
      <w:r w:rsidRPr="00413B46">
        <w:t xml:space="preserve"> — TPM2_IncrementalSelfTest Response</w:t>
      </w:r>
      <w:bookmarkEnd w:id="1897"/>
      <w:bookmarkEnd w:id="1898"/>
      <w:bookmarkEnd w:id="1899"/>
      <w:bookmarkEnd w:id="1900"/>
      <w:bookmarkEnd w:id="1901"/>
      <w:bookmarkEnd w:id="1902"/>
    </w:p>
    <w:tbl>
      <w:tblPr>
        <w:tblW w:w="9360" w:type="dxa"/>
        <w:jc w:val="center"/>
        <w:tblCellMar>
          <w:left w:w="0" w:type="dxa"/>
          <w:right w:w="0" w:type="dxa"/>
        </w:tblCellMar>
        <w:tblLook w:val="04A0" w:firstRow="1" w:lastRow="0" w:firstColumn="1" w:lastColumn="0" w:noHBand="0" w:noVBand="1"/>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tcMar>
              <w:top w:w="0" w:type="dxa"/>
              <w:left w:w="58" w:type="dxa"/>
              <w:bottom w:w="0" w:type="dxa"/>
              <w:right w:w="58" w:type="dxa"/>
            </w:tcMar>
            <w:vAlign w:val="center"/>
            <w:hideMark/>
          </w:tcPr>
          <w:p w:rsidR="00C53E66" w:rsidRPr="00413B46" w:rsidRDefault="00C53E66" w:rsidP="00B8394F">
            <w:pPr>
              <w:pStyle w:val="TABLE-col-heading"/>
            </w:pPr>
            <w:r w:rsidRPr="00413B46">
              <w:t>Type</w:t>
            </w:r>
          </w:p>
        </w:tc>
        <w:tc>
          <w:tcPr>
            <w:tcW w:w="2016" w:type="dxa"/>
            <w:tcBorders>
              <w:top w:val="single" w:sz="12" w:space="0" w:color="auto"/>
              <w:left w:val="nil"/>
              <w:bottom w:val="single" w:sz="12" w:space="0" w:color="000000"/>
              <w:right w:val="single" w:sz="8" w:space="0" w:color="auto"/>
            </w:tcBorders>
            <w:tcMar>
              <w:top w:w="0" w:type="dxa"/>
              <w:left w:w="58" w:type="dxa"/>
              <w:bottom w:w="0" w:type="dxa"/>
              <w:right w:w="58" w:type="dxa"/>
            </w:tcMar>
            <w:vAlign w:val="center"/>
            <w:hideMark/>
          </w:tcPr>
          <w:p w:rsidR="00C53E66" w:rsidRPr="00413B46" w:rsidRDefault="00C53E66" w:rsidP="00B8394F">
            <w:pPr>
              <w:pStyle w:val="TABLE-col-heading"/>
            </w:pPr>
            <w:r w:rsidRPr="00413B46">
              <w:t>Name</w:t>
            </w:r>
          </w:p>
        </w:tc>
        <w:tc>
          <w:tcPr>
            <w:tcW w:w="4608" w:type="dxa"/>
            <w:tcBorders>
              <w:top w:val="single" w:sz="12" w:space="0" w:color="auto"/>
              <w:left w:val="nil"/>
              <w:bottom w:val="single" w:sz="12" w:space="0" w:color="000000"/>
              <w:right w:val="single" w:sz="12" w:space="0" w:color="auto"/>
            </w:tcBorders>
            <w:tcMar>
              <w:top w:w="0" w:type="dxa"/>
              <w:left w:w="58" w:type="dxa"/>
              <w:bottom w:w="0" w:type="dxa"/>
              <w:right w:w="58" w:type="dxa"/>
            </w:tcMar>
            <w:vAlign w:val="center"/>
            <w:hideMark/>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nil"/>
              <w:left w:val="single" w:sz="12" w:space="0" w:color="auto"/>
              <w:bottom w:val="single" w:sz="6" w:space="0" w:color="000000" w:themeColor="text1"/>
              <w:right w:val="single" w:sz="8" w:space="0" w:color="auto"/>
            </w:tcBorders>
            <w:tcMar>
              <w:top w:w="0" w:type="dxa"/>
              <w:left w:w="58" w:type="dxa"/>
              <w:bottom w:w="0" w:type="dxa"/>
              <w:right w:w="58" w:type="dxa"/>
            </w:tcMar>
            <w:vAlign w:val="center"/>
            <w:hideMark/>
          </w:tcPr>
          <w:p w:rsidR="00C53E66" w:rsidRPr="00413B46" w:rsidRDefault="00C53E66" w:rsidP="00B8394F">
            <w:pPr>
              <w:pStyle w:val="TABLE-cell"/>
            </w:pPr>
            <w:r w:rsidRPr="00413B46">
              <w:t>TPM_ST</w:t>
            </w:r>
          </w:p>
        </w:tc>
        <w:tc>
          <w:tcPr>
            <w:tcW w:w="2016" w:type="dxa"/>
            <w:tcBorders>
              <w:top w:val="nil"/>
              <w:left w:val="nil"/>
              <w:bottom w:val="single" w:sz="6" w:space="0" w:color="000000" w:themeColor="text1"/>
              <w:right w:val="single" w:sz="8" w:space="0" w:color="auto"/>
            </w:tcBorders>
            <w:tcMar>
              <w:top w:w="0" w:type="dxa"/>
              <w:left w:w="58" w:type="dxa"/>
              <w:bottom w:w="0" w:type="dxa"/>
              <w:right w:w="58" w:type="dxa"/>
            </w:tcMar>
            <w:vAlign w:val="center"/>
            <w:hideMark/>
          </w:tcPr>
          <w:p w:rsidR="00C53E66" w:rsidRPr="00413B46" w:rsidRDefault="00C53E66" w:rsidP="00B8394F">
            <w:pPr>
              <w:pStyle w:val="TABLE-cell"/>
            </w:pPr>
            <w:r w:rsidRPr="00413B46">
              <w:t>tag</w:t>
            </w:r>
          </w:p>
        </w:tc>
        <w:tc>
          <w:tcPr>
            <w:tcW w:w="4608" w:type="dxa"/>
            <w:tcBorders>
              <w:top w:val="nil"/>
              <w:left w:val="nil"/>
              <w:bottom w:val="single" w:sz="6" w:space="0" w:color="000000" w:themeColor="text1"/>
              <w:right w:val="single" w:sz="12" w:space="0" w:color="auto"/>
            </w:tcBorders>
            <w:tcMar>
              <w:top w:w="0" w:type="dxa"/>
              <w:left w:w="58" w:type="dxa"/>
              <w:bottom w:w="0" w:type="dxa"/>
              <w:right w:w="58" w:type="dxa"/>
            </w:tcMar>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top w:val="single" w:sz="6" w:space="0" w:color="000000" w:themeColor="text1"/>
              <w:left w:val="single" w:sz="12" w:space="0" w:color="auto"/>
              <w:bottom w:val="single" w:sz="6" w:space="0" w:color="000000" w:themeColor="text1"/>
              <w:right w:val="single" w:sz="8" w:space="0" w:color="auto"/>
            </w:tcBorders>
            <w:tcMar>
              <w:top w:w="0" w:type="dxa"/>
              <w:left w:w="58" w:type="dxa"/>
              <w:bottom w:w="0" w:type="dxa"/>
              <w:right w:w="58" w:type="dxa"/>
            </w:tcMar>
            <w:vAlign w:val="center"/>
            <w:hideMark/>
          </w:tcPr>
          <w:p w:rsidR="00C53E66" w:rsidRPr="00413B46" w:rsidRDefault="00C53E66" w:rsidP="00B8394F">
            <w:pPr>
              <w:pStyle w:val="TABLE-cell"/>
            </w:pPr>
            <w:r w:rsidRPr="00413B46">
              <w:t>UINT32</w:t>
            </w:r>
          </w:p>
        </w:tc>
        <w:tc>
          <w:tcPr>
            <w:tcW w:w="2016" w:type="dxa"/>
            <w:tcBorders>
              <w:top w:val="single" w:sz="6" w:space="0" w:color="000000" w:themeColor="text1"/>
              <w:left w:val="nil"/>
              <w:bottom w:val="single" w:sz="6" w:space="0" w:color="000000" w:themeColor="text1"/>
              <w:right w:val="single" w:sz="8" w:space="0" w:color="auto"/>
            </w:tcBorders>
            <w:tcMar>
              <w:top w:w="0" w:type="dxa"/>
              <w:left w:w="58" w:type="dxa"/>
              <w:bottom w:w="0" w:type="dxa"/>
              <w:right w:w="58" w:type="dxa"/>
            </w:tcMar>
            <w:vAlign w:val="center"/>
            <w:hideMark/>
          </w:tcPr>
          <w:p w:rsidR="00C53E66" w:rsidRPr="00413B46" w:rsidRDefault="00C53E66" w:rsidP="00B8394F">
            <w:pPr>
              <w:pStyle w:val="TABLE-cell"/>
            </w:pPr>
            <w:r w:rsidRPr="00413B46">
              <w:t>responseSize</w:t>
            </w:r>
          </w:p>
        </w:tc>
        <w:tc>
          <w:tcPr>
            <w:tcW w:w="4608" w:type="dxa"/>
            <w:tcBorders>
              <w:top w:val="single" w:sz="6" w:space="0" w:color="000000" w:themeColor="text1"/>
              <w:left w:val="nil"/>
              <w:bottom w:val="single" w:sz="6" w:space="0" w:color="000000" w:themeColor="text1"/>
              <w:right w:val="single" w:sz="12" w:space="0" w:color="auto"/>
            </w:tcBorders>
            <w:tcMar>
              <w:top w:w="0" w:type="dxa"/>
              <w:left w:w="58" w:type="dxa"/>
              <w:bottom w:w="0" w:type="dxa"/>
              <w:right w:w="58" w:type="dxa"/>
            </w:tcMar>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single" w:sz="6" w:space="0" w:color="000000" w:themeColor="text1"/>
              <w:left w:val="single" w:sz="12" w:space="0" w:color="auto"/>
              <w:bottom w:val="thinThickThinSmallGap" w:sz="12" w:space="0" w:color="auto"/>
              <w:right w:val="single" w:sz="8" w:space="0" w:color="auto"/>
            </w:tcBorders>
            <w:tcMar>
              <w:top w:w="0" w:type="dxa"/>
              <w:left w:w="58" w:type="dxa"/>
              <w:bottom w:w="0" w:type="dxa"/>
              <w:right w:w="58" w:type="dxa"/>
            </w:tcMar>
            <w:vAlign w:val="center"/>
          </w:tcPr>
          <w:p w:rsidR="00C53E66" w:rsidRPr="00413B46" w:rsidRDefault="00C53E66" w:rsidP="00B8394F">
            <w:pPr>
              <w:pStyle w:val="TABLE-cell"/>
            </w:pPr>
            <w:r w:rsidRPr="00413B46">
              <w:t>TPM_RC</w:t>
            </w:r>
          </w:p>
        </w:tc>
        <w:tc>
          <w:tcPr>
            <w:tcW w:w="2016" w:type="dxa"/>
            <w:tcBorders>
              <w:top w:val="single" w:sz="6" w:space="0" w:color="000000" w:themeColor="text1"/>
              <w:left w:val="nil"/>
              <w:bottom w:val="thinThickThinSmallGap" w:sz="12" w:space="0" w:color="auto"/>
              <w:right w:val="single" w:sz="8" w:space="0" w:color="auto"/>
            </w:tcBorders>
            <w:tcMar>
              <w:top w:w="0" w:type="dxa"/>
              <w:left w:w="58" w:type="dxa"/>
              <w:bottom w:w="0" w:type="dxa"/>
              <w:right w:w="58" w:type="dxa"/>
            </w:tcMar>
            <w:vAlign w:val="center"/>
          </w:tcPr>
          <w:p w:rsidR="00C53E66" w:rsidRPr="00413B46" w:rsidRDefault="00C53E66" w:rsidP="00B8394F">
            <w:pPr>
              <w:pStyle w:val="TABLE-cell"/>
            </w:pPr>
            <w:r w:rsidRPr="00413B46">
              <w:t>responseCode</w:t>
            </w:r>
          </w:p>
        </w:tc>
        <w:tc>
          <w:tcPr>
            <w:tcW w:w="4608" w:type="dxa"/>
            <w:tcBorders>
              <w:top w:val="single" w:sz="6" w:space="0" w:color="000000" w:themeColor="text1"/>
              <w:left w:val="nil"/>
              <w:bottom w:val="thinThickThinSmallGap" w:sz="12" w:space="0" w:color="auto"/>
              <w:right w:val="single" w:sz="12" w:space="0" w:color="auto"/>
            </w:tcBorders>
            <w:tcMar>
              <w:top w:w="0" w:type="dxa"/>
              <w:left w:w="58" w:type="dxa"/>
              <w:bottom w:w="0" w:type="dxa"/>
              <w:right w:w="58" w:type="dxa"/>
            </w:tcMar>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thinThickThinSmallGap" w:sz="12" w:space="0" w:color="auto"/>
              <w:left w:val="single" w:sz="12" w:space="0" w:color="auto"/>
              <w:bottom w:val="single" w:sz="12" w:space="0" w:color="auto"/>
              <w:right w:val="single" w:sz="8" w:space="0" w:color="auto"/>
            </w:tcBorders>
            <w:tcMar>
              <w:top w:w="0" w:type="dxa"/>
              <w:left w:w="58" w:type="dxa"/>
              <w:bottom w:w="0" w:type="dxa"/>
              <w:right w:w="58" w:type="dxa"/>
            </w:tcMar>
            <w:vAlign w:val="center"/>
          </w:tcPr>
          <w:p w:rsidR="00C53E66" w:rsidRPr="00413B46" w:rsidRDefault="00C53E66" w:rsidP="00B8394F">
            <w:pPr>
              <w:pStyle w:val="TABLE-cell"/>
            </w:pPr>
            <w:r w:rsidRPr="00413B46">
              <w:t>TPML_ALG</w:t>
            </w:r>
          </w:p>
        </w:tc>
        <w:tc>
          <w:tcPr>
            <w:tcW w:w="2016" w:type="dxa"/>
            <w:tcBorders>
              <w:top w:val="thinThickThinSmallGap" w:sz="12" w:space="0" w:color="auto"/>
              <w:left w:val="nil"/>
              <w:bottom w:val="single" w:sz="12" w:space="0" w:color="auto"/>
              <w:right w:val="single" w:sz="8" w:space="0" w:color="auto"/>
            </w:tcBorders>
            <w:tcMar>
              <w:top w:w="0" w:type="dxa"/>
              <w:left w:w="58" w:type="dxa"/>
              <w:bottom w:w="0" w:type="dxa"/>
              <w:right w:w="58" w:type="dxa"/>
            </w:tcMar>
            <w:vAlign w:val="center"/>
          </w:tcPr>
          <w:p w:rsidR="00C53E66" w:rsidRPr="00413B46" w:rsidRDefault="00C53E66" w:rsidP="00B8394F">
            <w:pPr>
              <w:pStyle w:val="TABLE-cell"/>
            </w:pPr>
            <w:r w:rsidRPr="00413B46">
              <w:t>toDoList</w:t>
            </w:r>
          </w:p>
        </w:tc>
        <w:tc>
          <w:tcPr>
            <w:tcW w:w="4608" w:type="dxa"/>
            <w:tcBorders>
              <w:top w:val="thinThickThinSmallGap" w:sz="12" w:space="0" w:color="auto"/>
              <w:left w:val="nil"/>
              <w:bottom w:val="single" w:sz="12" w:space="0" w:color="auto"/>
              <w:right w:val="single" w:sz="12" w:space="0" w:color="auto"/>
            </w:tcBorders>
            <w:tcMar>
              <w:top w:w="0" w:type="dxa"/>
              <w:left w:w="58" w:type="dxa"/>
              <w:bottom w:w="0" w:type="dxa"/>
              <w:right w:w="58" w:type="dxa"/>
            </w:tcMar>
            <w:vAlign w:val="center"/>
            <w:hideMark/>
          </w:tcPr>
          <w:p w:rsidR="00C53E66" w:rsidRPr="00413B46" w:rsidRDefault="00C53E66" w:rsidP="00B8394F">
            <w:pPr>
              <w:pStyle w:val="TABLE-cell"/>
            </w:pPr>
            <w:r w:rsidRPr="00413B46">
              <w:t>list of algorithms that need testing</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rPr>
          <w:rFonts w:eastAsiaTheme="minorHAnsi"/>
        </w:rPr>
      </w:pPr>
      <w:r w:rsidRPr="00413B46">
        <w:t>[[IncrementalSelfTest]]</w:t>
      </w:r>
    </w:p>
    <w:p w:rsidR="00C53E66" w:rsidRPr="00413B46" w:rsidRDefault="00C53E66" w:rsidP="00C53E66">
      <w:pPr>
        <w:pStyle w:val="Heading2"/>
        <w:pageBreakBefore/>
      </w:pPr>
      <w:bookmarkStart w:id="1903" w:name="_Toc310935387"/>
      <w:bookmarkStart w:id="1904" w:name="_Toc380749491"/>
      <w:bookmarkStart w:id="1905" w:name="_Toc432773931"/>
      <w:bookmarkStart w:id="1906" w:name="_Toc443720789"/>
      <w:bookmarkStart w:id="1907" w:name="_Toc443576082"/>
      <w:bookmarkStart w:id="1908" w:name="_Toc473813800"/>
      <w:bookmarkStart w:id="1909" w:name="_Toc536440759"/>
      <w:bookmarkStart w:id="1910" w:name="_Toc24725432"/>
      <w:r w:rsidRPr="00413B46">
        <w:lastRenderedPageBreak/>
        <w:t>TPM2_GetTestResult</w:t>
      </w:r>
      <w:bookmarkEnd w:id="1903"/>
      <w:bookmarkEnd w:id="1904"/>
      <w:bookmarkEnd w:id="1905"/>
      <w:bookmarkEnd w:id="1906"/>
      <w:bookmarkEnd w:id="1907"/>
      <w:bookmarkEnd w:id="1908"/>
      <w:bookmarkEnd w:id="1909"/>
      <w:bookmarkEnd w:id="1910"/>
    </w:p>
    <w:p w:rsidR="00C53E66" w:rsidRPr="00413B46" w:rsidRDefault="00C53E66" w:rsidP="00C53E66">
      <w:pPr>
        <w:pStyle w:val="Heading3"/>
        <w:pageBreakBefore w:val="0"/>
      </w:pPr>
      <w:r w:rsidRPr="00413B46">
        <w:t>General Description</w:t>
      </w:r>
    </w:p>
    <w:p w:rsidR="00C53E66" w:rsidRPr="00413B46" w:rsidRDefault="00C53E66" w:rsidP="00C53E66">
      <w:pPr>
        <w:pStyle w:val="BodyText"/>
        <w:rPr>
          <w:rFonts w:eastAsiaTheme="minorHAnsi"/>
        </w:rPr>
      </w:pPr>
      <w:r w:rsidRPr="00413B46">
        <w:t>This command returns manufacturer-specific information regarding the results of a self-test and an indication of the test status.</w:t>
      </w:r>
    </w:p>
    <w:p w:rsidR="009D0596" w:rsidRDefault="00C53E66" w:rsidP="00C53E66">
      <w:pPr>
        <w:pStyle w:val="BodyText"/>
      </w:pPr>
      <w:r w:rsidRPr="00413B46">
        <w:t>If TPM2_</w:t>
      </w:r>
      <w:proofErr w:type="gramStart"/>
      <w:r w:rsidRPr="00413B46">
        <w:t>SelfTest(</w:t>
      </w:r>
      <w:proofErr w:type="gramEnd"/>
      <w:r w:rsidRPr="00413B46">
        <w:t xml:space="preserve">) has not been executed and a testable function has not been tested, </w:t>
      </w:r>
      <w:r w:rsidRPr="00413B46">
        <w:rPr>
          <w:i/>
        </w:rPr>
        <w:t>testResult</w:t>
      </w:r>
      <w:r w:rsidRPr="00413B46">
        <w:t xml:space="preserve"> will be TPM_RC_NEEDS_TEST. If TPM2_</w:t>
      </w:r>
      <w:proofErr w:type="gramStart"/>
      <w:r w:rsidRPr="00413B46">
        <w:t>SelfTest(</w:t>
      </w:r>
      <w:proofErr w:type="gramEnd"/>
      <w:r w:rsidRPr="00413B46">
        <w:t xml:space="preserve">) has been received and the tests are not complete, </w:t>
      </w:r>
      <w:r w:rsidRPr="00413B46">
        <w:rPr>
          <w:i/>
        </w:rPr>
        <w:t>testResult</w:t>
      </w:r>
      <w:r w:rsidRPr="00413B46">
        <w:t xml:space="preserve"> will be TPM_RC_TESTING.</w:t>
      </w:r>
    </w:p>
    <w:p w:rsidR="00C53E66" w:rsidRPr="00413B46" w:rsidRDefault="00C53E66" w:rsidP="00C53E66">
      <w:pPr>
        <w:pStyle w:val="BodyText"/>
      </w:pPr>
      <w:r w:rsidRPr="00413B46">
        <w:t xml:space="preserve">If testing of all functions is complete without functional failures, </w:t>
      </w:r>
      <w:r w:rsidRPr="00413B46">
        <w:rPr>
          <w:i/>
        </w:rPr>
        <w:t>testResult</w:t>
      </w:r>
      <w:r w:rsidRPr="00413B46">
        <w:t xml:space="preserve"> will be TPM_RC_SUCCESS. If any test failed, </w:t>
      </w:r>
      <w:r w:rsidRPr="00413B46">
        <w:rPr>
          <w:i/>
        </w:rPr>
        <w:t>testResult</w:t>
      </w:r>
      <w:r w:rsidRPr="00413B46">
        <w:t xml:space="preserve"> will be TPM_RC_FAILURE.</w:t>
      </w:r>
    </w:p>
    <w:p w:rsidR="00C53E66" w:rsidRPr="00413B46" w:rsidRDefault="00C53E66" w:rsidP="00C53E66">
      <w:pPr>
        <w:pStyle w:val="BodyText"/>
      </w:pPr>
      <w:r w:rsidRPr="00413B46">
        <w:t xml:space="preserve">This command will operate when the TPM is in Failure mode so that software can determine the test status of the TPM and so that diagnostic information can be obtained for use in failure analysis. If the TPM is in Failure mode, then </w:t>
      </w:r>
      <w:r w:rsidRPr="00413B46">
        <w:rPr>
          <w:i/>
        </w:rPr>
        <w:t>tag</w:t>
      </w:r>
      <w:r w:rsidRPr="00413B46">
        <w:t xml:space="preserve"> is required to be TPM_ST_NO_SESSIONS or the TPM shall return TPM_RC_FAILURE.</w:t>
      </w:r>
    </w:p>
    <w:p w:rsidR="00B91766" w:rsidRPr="00413B46" w:rsidRDefault="00B91766" w:rsidP="00B91766">
      <w:pPr>
        <w:pStyle w:val="NOTE"/>
      </w:pPr>
      <w:r w:rsidRPr="00413B46">
        <w:t>NOTE</w:t>
      </w:r>
      <w:r w:rsidRPr="00413B46">
        <w:tab/>
        <w:t xml:space="preserve">The reference implementation may return a 32-bit value </w:t>
      </w:r>
      <w:r w:rsidRPr="00413B46">
        <w:rPr>
          <w:i/>
        </w:rPr>
        <w:t>s_failFunction</w:t>
      </w:r>
      <w:r w:rsidR="006B74E4">
        <w:t xml:space="preserve">. </w:t>
      </w:r>
      <w:r w:rsidRPr="00413B46">
        <w:t>This simply gives a unique value to each of the possible places where a failure could occur. It is not intended to provide a pointer to the function. __func__ is a pointer to a character string but the failure mode code can only return 32-bit values. It is expected that the manufacturer can disambiguate this value if a customer’s TPM goes into failure mode.</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rPr>
          <w:rFonts w:eastAsiaTheme="minorHAnsi"/>
        </w:rPr>
      </w:pPr>
      <w:bookmarkStart w:id="1911" w:name="_Toc380749647"/>
      <w:bookmarkStart w:id="1912" w:name="_Toc432774092"/>
      <w:bookmarkStart w:id="1913" w:name="_Toc443576241"/>
      <w:bookmarkStart w:id="1914" w:name="_Toc473813969"/>
      <w:bookmarkStart w:id="1915" w:name="_Toc536440930"/>
      <w:bookmarkStart w:id="1916" w:name="_Toc24725608"/>
      <w:r w:rsidRPr="00413B46">
        <w:t xml:space="preserve">Table </w:t>
      </w:r>
      <w:r w:rsidRPr="00C42EAF">
        <w:fldChar w:fldCharType="begin"/>
      </w:r>
      <w:r w:rsidRPr="00413B46">
        <w:instrText xml:space="preserve"> SEQ Table \* ARABIC </w:instrText>
      </w:r>
      <w:r w:rsidRPr="00C42EAF">
        <w:fldChar w:fldCharType="separate"/>
      </w:r>
      <w:r w:rsidR="00D51C42">
        <w:rPr>
          <w:noProof/>
        </w:rPr>
        <w:t>13</w:t>
      </w:r>
      <w:r w:rsidRPr="00C42EAF">
        <w:fldChar w:fldCharType="end"/>
      </w:r>
      <w:r w:rsidRPr="00413B46">
        <w:t xml:space="preserve"> — TPM2_GetTestResult Command</w:t>
      </w:r>
      <w:bookmarkEnd w:id="1911"/>
      <w:bookmarkEnd w:id="1912"/>
      <w:bookmarkEnd w:id="1913"/>
      <w:bookmarkEnd w:id="1914"/>
      <w:bookmarkEnd w:id="1915"/>
      <w:bookmarkEnd w:id="1916"/>
    </w:p>
    <w:tbl>
      <w:tblPr>
        <w:tblStyle w:val="TableGrid"/>
        <w:tblW w:w="9360" w:type="dxa"/>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32"/>
        <w:gridCol w:w="2048"/>
        <w:gridCol w:w="4680"/>
      </w:tblGrid>
      <w:tr w:rsidR="00C53E66" w:rsidRPr="00413B46" w:rsidTr="00B8394F">
        <w:trPr>
          <w:jc w:val="center"/>
        </w:trPr>
        <w:tc>
          <w:tcPr>
            <w:tcW w:w="2592" w:type="dxa"/>
            <w:tcBorders>
              <w:top w:val="single" w:sz="12" w:space="0" w:color="auto"/>
              <w:bottom w:val="single" w:sz="12" w:space="0" w:color="auto"/>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000000" w:themeColor="text1"/>
              <w:bottom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592" w:type="dxa"/>
            <w:tcBorders>
              <w:top w:val="single" w:sz="12" w:space="0" w:color="auto"/>
              <w:right w:val="single" w:sz="8" w:space="0" w:color="000000" w:themeColor="text1"/>
            </w:tcBorders>
            <w:vAlign w:val="center"/>
          </w:tcPr>
          <w:p w:rsidR="00C53E66" w:rsidRPr="00413B46" w:rsidRDefault="00C53E66" w:rsidP="00B8394F">
            <w:pPr>
              <w:pStyle w:val="TABLE-cell"/>
            </w:pPr>
            <w:r w:rsidRPr="00413B46">
              <w:t>TPMI_ST_COMMAND_TAG</w:t>
            </w:r>
          </w:p>
        </w:tc>
        <w:tc>
          <w:tcPr>
            <w:tcW w:w="2016" w:type="dxa"/>
            <w:tcBorders>
              <w:top w:val="single" w:sz="12" w:space="0" w:color="auto"/>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auto"/>
              <w:left w:val="single" w:sz="8" w:space="0" w:color="000000" w:themeColor="text1"/>
            </w:tcBorders>
            <w:vAlign w:val="center"/>
          </w:tcPr>
          <w:p w:rsidR="00C53E66" w:rsidRPr="00413B46" w:rsidRDefault="00C53E66" w:rsidP="00B8394F">
            <w:pPr>
              <w:pStyle w:val="TABLE-cell"/>
            </w:pPr>
            <w:r w:rsidRPr="00413B46">
              <w:t>TPM_ST_SESSIONS if an audit session is present; otherwise, TPM_ST_NO_SESSIONS</w:t>
            </w:r>
          </w:p>
        </w:tc>
      </w:tr>
      <w:tr w:rsidR="00C53E66" w:rsidRPr="00413B46" w:rsidTr="00B8394F">
        <w:trPr>
          <w:jc w:val="center"/>
        </w:trPr>
        <w:tc>
          <w:tcPr>
            <w:tcW w:w="2592" w:type="dxa"/>
            <w:tcBorders>
              <w:bottom w:val="single" w:sz="4"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4" w:space="0" w:color="auto"/>
              <w:right w:val="single" w:sz="8" w:space="0" w:color="000000" w:themeColor="text1"/>
            </w:tcBorders>
            <w:vAlign w:val="center"/>
          </w:tcPr>
          <w:p w:rsidR="00C53E66" w:rsidRPr="00413B46" w:rsidRDefault="00C53E66" w:rsidP="00B8394F">
            <w:pPr>
              <w:pStyle w:val="TABLE-cell"/>
            </w:pPr>
            <w:r w:rsidRPr="00413B46">
              <w:t>commandSize</w:t>
            </w:r>
          </w:p>
        </w:tc>
        <w:tc>
          <w:tcPr>
            <w:tcW w:w="4608" w:type="dxa"/>
            <w:tcBorders>
              <w:left w:val="single" w:sz="8" w:space="0" w:color="000000" w:themeColor="text1"/>
              <w:bottom w:val="single" w:sz="4" w:space="0" w:color="auto"/>
            </w:tcBorders>
            <w:vAlign w:val="center"/>
          </w:tcPr>
          <w:p w:rsidR="00C53E66" w:rsidRPr="00413B46" w:rsidRDefault="00C53E66" w:rsidP="00B8394F">
            <w:pPr>
              <w:pStyle w:val="TABLE-cell"/>
            </w:pPr>
          </w:p>
        </w:tc>
      </w:tr>
      <w:tr w:rsidR="00C53E66" w:rsidRPr="00413B46" w:rsidTr="00B8394F">
        <w:trPr>
          <w:jc w:val="center"/>
        </w:trPr>
        <w:tc>
          <w:tcPr>
            <w:tcW w:w="2592" w:type="dxa"/>
            <w:tcBorders>
              <w:top w:val="single" w:sz="4" w:space="0" w:color="auto"/>
              <w:bottom w:val="thinThickThinMediumGap" w:sz="12" w:space="0" w:color="auto"/>
              <w:right w:val="single" w:sz="8" w:space="0" w:color="000000" w:themeColor="text1"/>
            </w:tcBorders>
            <w:vAlign w:val="center"/>
          </w:tcPr>
          <w:p w:rsidR="00C53E66" w:rsidRPr="00413B46" w:rsidRDefault="00C53E66" w:rsidP="00B8394F">
            <w:pPr>
              <w:pStyle w:val="TABLE-cell"/>
            </w:pPr>
            <w:r w:rsidRPr="00413B46">
              <w:t>TPM_CC</w:t>
            </w:r>
          </w:p>
        </w:tc>
        <w:tc>
          <w:tcPr>
            <w:tcW w:w="2016" w:type="dxa"/>
            <w:tcBorders>
              <w:top w:val="single" w:sz="4" w:space="0" w:color="auto"/>
              <w:left w:val="single" w:sz="8" w:space="0" w:color="000000" w:themeColor="text1"/>
              <w:bottom w:val="thinThickThinMediumGap" w:sz="12" w:space="0" w:color="auto"/>
              <w:right w:val="single" w:sz="8" w:space="0" w:color="000000" w:themeColor="text1"/>
            </w:tcBorders>
            <w:vAlign w:val="center"/>
          </w:tcPr>
          <w:p w:rsidR="00C53E66" w:rsidRPr="00413B46" w:rsidRDefault="00C53E66" w:rsidP="00B8394F">
            <w:pPr>
              <w:pStyle w:val="TABLE-cell"/>
            </w:pPr>
            <w:r w:rsidRPr="00413B46">
              <w:t>commandCode</w:t>
            </w:r>
          </w:p>
        </w:tc>
        <w:tc>
          <w:tcPr>
            <w:tcW w:w="4608" w:type="dxa"/>
            <w:tcBorders>
              <w:top w:val="single" w:sz="4" w:space="0" w:color="auto"/>
              <w:left w:val="single" w:sz="8" w:space="0" w:color="000000" w:themeColor="text1"/>
              <w:bottom w:val="thinThickThinMediumGap" w:sz="12" w:space="0" w:color="auto"/>
            </w:tcBorders>
            <w:vAlign w:val="center"/>
          </w:tcPr>
          <w:p w:rsidR="00C53E66" w:rsidRPr="00413B46" w:rsidRDefault="00C53E66" w:rsidP="00B8394F">
            <w:pPr>
              <w:pStyle w:val="TABLE-cell"/>
            </w:pPr>
            <w:r w:rsidRPr="00413B46">
              <w:t>TPM_CC_GetTestResult</w:t>
            </w:r>
          </w:p>
        </w:tc>
      </w:tr>
    </w:tbl>
    <w:p w:rsidR="00C53E66" w:rsidRPr="00413B46" w:rsidRDefault="00C53E66" w:rsidP="00C53E66">
      <w:pPr>
        <w:pStyle w:val="TABLE-title"/>
        <w:rPr>
          <w:rFonts w:eastAsiaTheme="minorHAnsi"/>
        </w:rPr>
      </w:pPr>
      <w:bookmarkStart w:id="1917" w:name="_Toc380749648"/>
      <w:bookmarkStart w:id="1918" w:name="_Toc432774093"/>
      <w:bookmarkStart w:id="1919" w:name="_Toc443576242"/>
      <w:bookmarkStart w:id="1920" w:name="_Toc473813970"/>
      <w:bookmarkStart w:id="1921" w:name="_Toc536440931"/>
      <w:bookmarkStart w:id="1922" w:name="_Toc24725609"/>
      <w:r w:rsidRPr="00413B46">
        <w:t xml:space="preserve">Table </w:t>
      </w:r>
      <w:r w:rsidRPr="00C42EAF">
        <w:fldChar w:fldCharType="begin"/>
      </w:r>
      <w:r w:rsidRPr="00413B46">
        <w:instrText xml:space="preserve"> SEQ Table \* ARABIC </w:instrText>
      </w:r>
      <w:r w:rsidRPr="00C42EAF">
        <w:fldChar w:fldCharType="separate"/>
      </w:r>
      <w:r w:rsidR="00D51C42">
        <w:rPr>
          <w:noProof/>
        </w:rPr>
        <w:t>14</w:t>
      </w:r>
      <w:r w:rsidRPr="00C42EAF">
        <w:fldChar w:fldCharType="end"/>
      </w:r>
      <w:r w:rsidRPr="00413B46">
        <w:t xml:space="preserve"> — TPM2_GetTestResult Response</w:t>
      </w:r>
      <w:bookmarkEnd w:id="1917"/>
      <w:bookmarkEnd w:id="1918"/>
      <w:bookmarkEnd w:id="1919"/>
      <w:bookmarkEnd w:id="1920"/>
      <w:bookmarkEnd w:id="1921"/>
      <w:bookmarkEnd w:id="1922"/>
    </w:p>
    <w:tbl>
      <w:tblPr>
        <w:tblStyle w:val="TableGrid"/>
        <w:tblW w:w="9360" w:type="dxa"/>
        <w:jc w:val="center"/>
        <w:tblLook w:val="04A0" w:firstRow="1" w:lastRow="0" w:firstColumn="1" w:lastColumn="0" w:noHBand="0" w:noVBand="1"/>
      </w:tblPr>
      <w:tblGrid>
        <w:gridCol w:w="2632"/>
        <w:gridCol w:w="2048"/>
        <w:gridCol w:w="4680"/>
      </w:tblGrid>
      <w:tr w:rsidR="00C53E66" w:rsidRPr="00413B46" w:rsidTr="00B8394F">
        <w:trPr>
          <w:jc w:val="center"/>
        </w:trPr>
        <w:tc>
          <w:tcPr>
            <w:tcW w:w="2592" w:type="dxa"/>
            <w:tcBorders>
              <w:top w:val="single" w:sz="12" w:space="0" w:color="auto"/>
              <w:left w:val="single" w:sz="12" w:space="0" w:color="auto"/>
              <w:bottom w:val="single" w:sz="12" w:space="0" w:color="auto"/>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000000" w:themeColor="text1"/>
              <w:bottom w:val="single" w:sz="12" w:space="0" w:color="auto"/>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592" w:type="dxa"/>
            <w:tcBorders>
              <w:top w:val="single" w:sz="12" w:space="0" w:color="auto"/>
              <w:left w:val="single" w:sz="12" w:space="0" w:color="auto"/>
              <w:right w:val="single" w:sz="8" w:space="0" w:color="000000" w:themeColor="text1"/>
            </w:tcBorders>
            <w:vAlign w:val="center"/>
          </w:tcPr>
          <w:p w:rsidR="00C53E66" w:rsidRPr="00413B46" w:rsidRDefault="00C53E66" w:rsidP="00B8394F">
            <w:pPr>
              <w:pStyle w:val="TABLE-cell"/>
            </w:pPr>
            <w:r w:rsidRPr="00413B46">
              <w:t>TPM_ST</w:t>
            </w:r>
          </w:p>
        </w:tc>
        <w:tc>
          <w:tcPr>
            <w:tcW w:w="2016" w:type="dxa"/>
            <w:tcBorders>
              <w:top w:val="single" w:sz="12" w:space="0" w:color="auto"/>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auto"/>
              <w:left w:val="single" w:sz="8" w:space="0" w:color="000000" w:themeColor="text1"/>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jc w:val="center"/>
        </w:trPr>
        <w:tc>
          <w:tcPr>
            <w:tcW w:w="2592" w:type="dxa"/>
            <w:tcBorders>
              <w:left w:val="single" w:sz="12" w:space="0" w:color="auto"/>
              <w:bottom w:val="single" w:sz="4"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4" w:space="0" w:color="auto"/>
              <w:right w:val="single" w:sz="8" w:space="0" w:color="000000" w:themeColor="text1"/>
            </w:tcBorders>
            <w:vAlign w:val="center"/>
          </w:tcPr>
          <w:p w:rsidR="00C53E66" w:rsidRPr="00413B46" w:rsidRDefault="00C53E66" w:rsidP="00B8394F">
            <w:pPr>
              <w:pStyle w:val="TABLE-cell"/>
            </w:pPr>
            <w:r w:rsidRPr="00413B46">
              <w:t>responseSize</w:t>
            </w:r>
          </w:p>
        </w:tc>
        <w:tc>
          <w:tcPr>
            <w:tcW w:w="4608" w:type="dxa"/>
            <w:tcBorders>
              <w:left w:val="single" w:sz="8" w:space="0" w:color="000000" w:themeColor="text1"/>
              <w:bottom w:val="single" w:sz="4"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592" w:type="dxa"/>
            <w:tcBorders>
              <w:left w:val="single" w:sz="12" w:space="0" w:color="auto"/>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TPM_RC</w:t>
            </w:r>
          </w:p>
        </w:tc>
        <w:tc>
          <w:tcPr>
            <w:tcW w:w="2016" w:type="dxa"/>
            <w:tcBorders>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responseCode</w:t>
            </w:r>
          </w:p>
        </w:tc>
        <w:tc>
          <w:tcPr>
            <w:tcW w:w="4608" w:type="dxa"/>
            <w:tcBorders>
              <w:left w:val="single" w:sz="8" w:space="0" w:color="000000" w:themeColor="text1"/>
              <w:bottom w:val="thinThickThinSmallGap" w:sz="12" w:space="0" w:color="auto"/>
              <w:right w:val="single" w:sz="12" w:space="0" w:color="auto"/>
            </w:tcBorders>
            <w:vAlign w:val="center"/>
          </w:tcPr>
          <w:p w:rsidR="00C53E66" w:rsidRPr="00413B46" w:rsidRDefault="00C53E66" w:rsidP="00B8394F">
            <w:pPr>
              <w:pStyle w:val="TABLE-cell"/>
              <w:rPr>
                <w:rFonts w:ascii="Times New Roman" w:hAnsi="Times New Roman"/>
                <w:sz w:val="20"/>
                <w:szCs w:val="20"/>
              </w:rPr>
            </w:pPr>
          </w:p>
        </w:tc>
      </w:tr>
      <w:tr w:rsidR="00C53E66" w:rsidRPr="00413B46" w:rsidTr="00B8394F">
        <w:trPr>
          <w:jc w:val="center"/>
        </w:trPr>
        <w:tc>
          <w:tcPr>
            <w:tcW w:w="2592" w:type="dxa"/>
            <w:tcBorders>
              <w:top w:val="thinThickThinSmallGap" w:sz="12" w:space="0" w:color="auto"/>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TPM2B_MAX_BUFFER</w:t>
            </w:r>
          </w:p>
        </w:tc>
        <w:tc>
          <w:tcPr>
            <w:tcW w:w="2016" w:type="dxa"/>
            <w:tcBorders>
              <w:top w:val="thinThickThinSmallGap" w:sz="12" w:space="0" w:color="auto"/>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outData</w:t>
            </w:r>
          </w:p>
        </w:tc>
        <w:tc>
          <w:tcPr>
            <w:tcW w:w="4608" w:type="dxa"/>
            <w:tcBorders>
              <w:top w:val="thinThickThinSmallGap" w:sz="12" w:space="0" w:color="auto"/>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r w:rsidRPr="00413B46">
              <w:t>test result data</w:t>
            </w:r>
          </w:p>
          <w:p w:rsidR="00C53E66" w:rsidRPr="00413B46" w:rsidRDefault="00C53E66" w:rsidP="00B8394F">
            <w:pPr>
              <w:pStyle w:val="TABLE-cell"/>
            </w:pPr>
            <w:r w:rsidRPr="00413B46">
              <w:t>contains manufacturer-specific information</w:t>
            </w:r>
          </w:p>
        </w:tc>
      </w:tr>
      <w:tr w:rsidR="00C53E66" w:rsidRPr="00413B46" w:rsidTr="00B8394F">
        <w:trPr>
          <w:jc w:val="center"/>
        </w:trPr>
        <w:tc>
          <w:tcPr>
            <w:tcW w:w="2592" w:type="dxa"/>
            <w:tcBorders>
              <w:top w:val="single" w:sz="6" w:space="0" w:color="auto"/>
              <w:left w:val="single" w:sz="12" w:space="0" w:color="auto"/>
              <w:bottom w:val="single" w:sz="12" w:space="0" w:color="auto"/>
              <w:right w:val="single" w:sz="8" w:space="0" w:color="000000" w:themeColor="text1"/>
            </w:tcBorders>
            <w:vAlign w:val="center"/>
          </w:tcPr>
          <w:p w:rsidR="00C53E66" w:rsidRPr="00413B46" w:rsidRDefault="00C53E66" w:rsidP="00B8394F">
            <w:pPr>
              <w:pStyle w:val="TABLE-cell"/>
            </w:pPr>
            <w:r w:rsidRPr="00413B46">
              <w:t>TPM_RC</w:t>
            </w:r>
          </w:p>
        </w:tc>
        <w:tc>
          <w:tcPr>
            <w:tcW w:w="2016" w:type="dxa"/>
            <w:tcBorders>
              <w:top w:val="single" w:sz="6" w:space="0" w:color="auto"/>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testResult</w:t>
            </w:r>
          </w:p>
        </w:tc>
        <w:tc>
          <w:tcPr>
            <w:tcW w:w="4608" w:type="dxa"/>
            <w:tcBorders>
              <w:top w:val="single" w:sz="6" w:space="0" w:color="auto"/>
              <w:left w:val="single" w:sz="8" w:space="0" w:color="000000" w:themeColor="text1"/>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rPr>
          <w:rFonts w:eastAsiaTheme="minorHAnsi"/>
        </w:rPr>
      </w:pPr>
      <w:r w:rsidRPr="00413B46">
        <w:t>[[GetTestResult]]</w:t>
      </w:r>
    </w:p>
    <w:p w:rsidR="00C53E66" w:rsidRPr="00413B46" w:rsidRDefault="00C53E66" w:rsidP="00C53E66">
      <w:pPr>
        <w:pStyle w:val="Heading1"/>
      </w:pPr>
      <w:bookmarkStart w:id="1923" w:name="_Toc310935388"/>
      <w:bookmarkStart w:id="1924" w:name="_Toc380749492"/>
      <w:bookmarkStart w:id="1925" w:name="_Toc432773932"/>
      <w:bookmarkStart w:id="1926" w:name="_Toc443720790"/>
      <w:bookmarkStart w:id="1927" w:name="_Toc443576083"/>
      <w:bookmarkStart w:id="1928" w:name="_Toc473813801"/>
      <w:bookmarkStart w:id="1929" w:name="_Toc536440760"/>
      <w:bookmarkStart w:id="1930" w:name="_Toc24725433"/>
      <w:r w:rsidRPr="00413B46">
        <w:lastRenderedPageBreak/>
        <w:t>Session Commands</w:t>
      </w:r>
      <w:bookmarkEnd w:id="1923"/>
      <w:bookmarkEnd w:id="1924"/>
      <w:bookmarkEnd w:id="1925"/>
      <w:bookmarkEnd w:id="1926"/>
      <w:bookmarkEnd w:id="1927"/>
      <w:bookmarkEnd w:id="1928"/>
      <w:bookmarkEnd w:id="1929"/>
      <w:bookmarkEnd w:id="1930"/>
    </w:p>
    <w:p w:rsidR="00C53E66" w:rsidRPr="00413B46" w:rsidRDefault="00C53E66" w:rsidP="00C53E66">
      <w:pPr>
        <w:pStyle w:val="Heading2"/>
        <w:ind w:left="634" w:hanging="634"/>
      </w:pPr>
      <w:bookmarkStart w:id="1931" w:name="_Toc228421213"/>
      <w:bookmarkStart w:id="1932" w:name="_Toc310935389"/>
      <w:bookmarkStart w:id="1933" w:name="_Toc380749493"/>
      <w:bookmarkStart w:id="1934" w:name="_Toc432773933"/>
      <w:bookmarkStart w:id="1935" w:name="_Toc443720791"/>
      <w:bookmarkStart w:id="1936" w:name="_Toc443576084"/>
      <w:bookmarkStart w:id="1937" w:name="_Toc473813802"/>
      <w:bookmarkStart w:id="1938" w:name="_Toc536440761"/>
      <w:bookmarkStart w:id="1939" w:name="_Toc24725434"/>
      <w:bookmarkStart w:id="1940" w:name="_Toc228421201"/>
      <w:bookmarkStart w:id="1941" w:name="_Toc490261260"/>
      <w:bookmarkStart w:id="1942" w:name="_Toc490292148"/>
      <w:bookmarkStart w:id="1943" w:name="_Toc490293901"/>
      <w:bookmarkStart w:id="1944" w:name="_Toc490457139"/>
      <w:bookmarkStart w:id="1945" w:name="_Toc490457407"/>
      <w:bookmarkStart w:id="1946" w:name="_Toc497973542"/>
      <w:bookmarkStart w:id="1947" w:name="_Toc498080177"/>
      <w:bookmarkStart w:id="1948" w:name="_Toc498247346"/>
      <w:bookmarkStart w:id="1949" w:name="_Toc498247668"/>
      <w:bookmarkStart w:id="1950" w:name="_Toc498424285"/>
      <w:bookmarkStart w:id="1951" w:name="_Toc499723127"/>
      <w:bookmarkStart w:id="1952" w:name="_Toc500036617"/>
      <w:bookmarkStart w:id="1953" w:name="_Toc501089243"/>
      <w:bookmarkStart w:id="1954" w:name="_Ref503322067"/>
      <w:bookmarkStart w:id="1955" w:name="_Toc503697630"/>
      <w:bookmarkStart w:id="1956" w:name="_Toc504790522"/>
      <w:bookmarkStart w:id="1957" w:name="_Toc504816051"/>
      <w:bookmarkStart w:id="1958" w:name="_Toc504973791"/>
      <w:bookmarkStart w:id="1959" w:name="_Toc509990076"/>
      <w:bookmarkStart w:id="1960" w:name="_Toc510862027"/>
      <w:bookmarkStart w:id="1961" w:name="_Toc510931552"/>
      <w:bookmarkStart w:id="1962" w:name="_Toc511203595"/>
      <w:bookmarkStart w:id="1963" w:name="_Toc511533888"/>
      <w:bookmarkStart w:id="1964" w:name="_Toc511637045"/>
      <w:bookmarkStart w:id="1965" w:name="_Toc512180994"/>
      <w:bookmarkStart w:id="1966" w:name="_Toc513861082"/>
      <w:bookmarkStart w:id="1967" w:name="_Toc515343705"/>
      <w:bookmarkStart w:id="1968" w:name="_Toc529850967"/>
      <w:bookmarkStart w:id="1969" w:name="_Toc504816047"/>
      <w:bookmarkStart w:id="1970" w:name="_Toc504973787"/>
      <w:bookmarkStart w:id="1971" w:name="_Toc509990072"/>
      <w:bookmarkStart w:id="1972" w:name="_Toc510862023"/>
      <w:bookmarkStart w:id="1973" w:name="_Toc510931548"/>
      <w:bookmarkStart w:id="1974" w:name="_Toc511203591"/>
      <w:bookmarkStart w:id="1975" w:name="_Toc511533884"/>
      <w:bookmarkStart w:id="1976" w:name="_Toc511637041"/>
      <w:bookmarkStart w:id="1977" w:name="_Toc512180990"/>
      <w:bookmarkStart w:id="1978" w:name="_Toc513861078"/>
      <w:bookmarkStart w:id="1979" w:name="_Toc515343701"/>
      <w:bookmarkStart w:id="1980" w:name="_Toc516199158"/>
      <w:bookmarkStart w:id="1981" w:name="_Toc516290955"/>
      <w:r w:rsidRPr="00413B46">
        <w:t>TPM2_StartAuthSession</w:t>
      </w:r>
      <w:bookmarkEnd w:id="1931"/>
      <w:bookmarkEnd w:id="1932"/>
      <w:bookmarkEnd w:id="1933"/>
      <w:bookmarkEnd w:id="1934"/>
      <w:bookmarkEnd w:id="1935"/>
      <w:bookmarkEnd w:id="1936"/>
      <w:bookmarkEnd w:id="1937"/>
      <w:bookmarkEnd w:id="1938"/>
      <w:bookmarkEnd w:id="1939"/>
    </w:p>
    <w:p w:rsidR="00C53E66" w:rsidRPr="00413B46" w:rsidRDefault="00C53E66" w:rsidP="00C53E66">
      <w:pPr>
        <w:pStyle w:val="Heading3"/>
        <w:pageBreakBefore w:val="0"/>
      </w:pPr>
      <w:bookmarkStart w:id="1982" w:name="_Toc228421214"/>
      <w:r w:rsidRPr="00413B46">
        <w:t>General Description</w:t>
      </w:r>
      <w:bookmarkEnd w:id="1982"/>
    </w:p>
    <w:p w:rsidR="00C53E66" w:rsidRPr="00413B46" w:rsidRDefault="00C53E66" w:rsidP="00C53E66">
      <w:pPr>
        <w:pStyle w:val="BodyText"/>
      </w:pPr>
      <w:r w:rsidRPr="00413B46">
        <w:t>This command is used to start an authorization session using alternative methods of establishing the session key (</w:t>
      </w:r>
      <w:r w:rsidRPr="00413B46">
        <w:rPr>
          <w:i/>
        </w:rPr>
        <w:t>sessionKey</w:t>
      </w:r>
      <w:r w:rsidRPr="00413B46">
        <w:t>). The session key is then used to derive values used for authorization and for encrypting parameters.</w:t>
      </w:r>
    </w:p>
    <w:p w:rsidR="00C53E66" w:rsidRPr="00413B46" w:rsidRDefault="00C53E66" w:rsidP="00C53E66">
      <w:pPr>
        <w:pStyle w:val="BodyText"/>
      </w:pPr>
      <w:r w:rsidRPr="00413B46">
        <w:t xml:space="preserve">This command allows injection of a secret into the TPM using either asymmetric or symmetric encryption. The type of </w:t>
      </w:r>
      <w:r w:rsidRPr="00413B46">
        <w:rPr>
          <w:i/>
        </w:rPr>
        <w:t>tpmKey</w:t>
      </w:r>
      <w:r w:rsidRPr="00413B46">
        <w:t xml:space="preserve"> determines how the value in </w:t>
      </w:r>
      <w:r w:rsidRPr="00413B46">
        <w:rPr>
          <w:i/>
        </w:rPr>
        <w:t>encryptedSalt</w:t>
      </w:r>
      <w:r w:rsidRPr="00413B46">
        <w:t xml:space="preserve"> is encrypted. The decrypted secret value is used to compute the </w:t>
      </w:r>
      <w:r w:rsidRPr="00413B46">
        <w:rPr>
          <w:i/>
        </w:rPr>
        <w:t>sessionKey</w:t>
      </w:r>
      <w:r w:rsidRPr="00413B46">
        <w:t>.</w:t>
      </w:r>
    </w:p>
    <w:p w:rsidR="00C53E66" w:rsidRPr="00413B46" w:rsidRDefault="00C53E66" w:rsidP="00C53E66">
      <w:pPr>
        <w:pStyle w:val="NOTE"/>
      </w:pPr>
      <w:r w:rsidRPr="00413B46">
        <w:t>NOTE 1</w:t>
      </w:r>
      <w:r w:rsidRPr="00413B46">
        <w:tab/>
        <w:t xml:space="preserve">If </w:t>
      </w:r>
      <w:r w:rsidRPr="00413B46">
        <w:rPr>
          <w:i/>
        </w:rPr>
        <w:t>tpmKey</w:t>
      </w:r>
      <w:r w:rsidRPr="00413B46">
        <w:t xml:space="preserve"> Is TPM_RH_NULL, then </w:t>
      </w:r>
      <w:r w:rsidRPr="00413B46">
        <w:rPr>
          <w:i/>
        </w:rPr>
        <w:t>encryptedSalt</w:t>
      </w:r>
      <w:r w:rsidRPr="00413B46">
        <w:t xml:space="preserve"> is required to be an Empty Buffer.</w:t>
      </w:r>
    </w:p>
    <w:p w:rsidR="00C53E66" w:rsidRPr="00413B46" w:rsidRDefault="00C53E66" w:rsidP="00C53E66">
      <w:pPr>
        <w:pStyle w:val="BodyText"/>
      </w:pPr>
      <w:r w:rsidRPr="00413B46">
        <w:t>The label value of “SECRET” (see “Terms and Definitions” in TPM 2.0 Part 1) is used in the recovery of the secret value.</w:t>
      </w:r>
    </w:p>
    <w:p w:rsidR="00C53E66" w:rsidRPr="00413B46" w:rsidRDefault="00C53E66" w:rsidP="00C53E66">
      <w:pPr>
        <w:pStyle w:val="BodyText"/>
      </w:pPr>
      <w:r w:rsidRPr="00413B46">
        <w:t xml:space="preserve">The TPM generates the </w:t>
      </w:r>
      <w:r w:rsidRPr="00413B46">
        <w:rPr>
          <w:i/>
        </w:rPr>
        <w:t>sessionKey</w:t>
      </w:r>
      <w:r w:rsidRPr="00413B46">
        <w:t xml:space="preserve"> from the recovered secret value.</w:t>
      </w:r>
    </w:p>
    <w:p w:rsidR="00C53E66" w:rsidRPr="00413B46" w:rsidRDefault="00C53E66" w:rsidP="00C53E66">
      <w:pPr>
        <w:pStyle w:val="BodyText"/>
      </w:pPr>
      <w:r w:rsidRPr="00413B46">
        <w:t xml:space="preserve">No authorization is required for </w:t>
      </w:r>
      <w:r w:rsidRPr="00413B46">
        <w:rPr>
          <w:i/>
        </w:rPr>
        <w:t>tpmKey</w:t>
      </w:r>
      <w:r w:rsidRPr="00413B46">
        <w:t xml:space="preserve"> or </w:t>
      </w:r>
      <w:r w:rsidRPr="00413B46">
        <w:rPr>
          <w:i/>
        </w:rPr>
        <w:t>bind</w:t>
      </w:r>
      <w:r w:rsidRPr="00413B46">
        <w:t>.</w:t>
      </w:r>
    </w:p>
    <w:p w:rsidR="00C53E66" w:rsidRPr="00413B46" w:rsidRDefault="00C53E66" w:rsidP="00C53E66">
      <w:pPr>
        <w:pStyle w:val="NOTE"/>
      </w:pPr>
      <w:r w:rsidRPr="00413B46">
        <w:t>NOTE 2</w:t>
      </w:r>
      <w:r w:rsidRPr="00413B46">
        <w:tab/>
        <w:t xml:space="preserve">The justification for using </w:t>
      </w:r>
      <w:r w:rsidRPr="00413B46">
        <w:rPr>
          <w:i/>
        </w:rPr>
        <w:t>tpmKey</w:t>
      </w:r>
      <w:r w:rsidRPr="00413B46">
        <w:t xml:space="preserve"> without providing authorization is that the result of using the key is not available to the caller, except indirectly through the </w:t>
      </w:r>
      <w:r w:rsidRPr="00413B46">
        <w:rPr>
          <w:i/>
        </w:rPr>
        <w:t>sessionKey</w:t>
      </w:r>
      <w:r w:rsidRPr="00413B46">
        <w:t xml:space="preserve">. This does not represent a point of attack on the value of the key. If the caller attempts to use the session without knowing the </w:t>
      </w:r>
      <w:r w:rsidRPr="00413B46">
        <w:rPr>
          <w:i/>
        </w:rPr>
        <w:t>sessionKey</w:t>
      </w:r>
      <w:r w:rsidRPr="00413B46">
        <w:t xml:space="preserve"> value, it is an authorization failure that will trigger the dictionary attack logic.</w:t>
      </w:r>
    </w:p>
    <w:p w:rsidR="00C53E66" w:rsidRPr="00413B46" w:rsidRDefault="00C53E66" w:rsidP="00C53E66">
      <w:pPr>
        <w:pStyle w:val="BodyText"/>
      </w:pPr>
      <w:r w:rsidRPr="00413B46">
        <w:t xml:space="preserve">The entity referenced with the </w:t>
      </w:r>
      <w:r w:rsidRPr="00413B46">
        <w:rPr>
          <w:i/>
        </w:rPr>
        <w:t>bind</w:t>
      </w:r>
      <w:r w:rsidRPr="00413B46">
        <w:t xml:space="preserve"> parameter contributes an authorization value to the </w:t>
      </w:r>
      <w:r w:rsidRPr="00413B46">
        <w:rPr>
          <w:i/>
        </w:rPr>
        <w:t>sessionKey</w:t>
      </w:r>
      <w:r w:rsidRPr="00413B46">
        <w:t xml:space="preserve"> generation process.</w:t>
      </w:r>
    </w:p>
    <w:p w:rsidR="00C53E66" w:rsidRPr="00413B46" w:rsidRDefault="00C53E66" w:rsidP="00C53E66">
      <w:pPr>
        <w:pStyle w:val="BodyText"/>
      </w:pPr>
      <w:r w:rsidRPr="00413B46">
        <w:t xml:space="preserve">If both </w:t>
      </w:r>
      <w:r w:rsidRPr="00413B46">
        <w:rPr>
          <w:i/>
        </w:rPr>
        <w:t>tpmKey</w:t>
      </w:r>
      <w:r w:rsidRPr="00413B46">
        <w:t xml:space="preserve"> and </w:t>
      </w:r>
      <w:r w:rsidRPr="00413B46">
        <w:rPr>
          <w:i/>
        </w:rPr>
        <w:t>bind</w:t>
      </w:r>
      <w:r w:rsidRPr="00413B46">
        <w:t xml:space="preserve"> are TPM_RH_NULL, then </w:t>
      </w:r>
      <w:r w:rsidRPr="00413B46">
        <w:rPr>
          <w:i/>
        </w:rPr>
        <w:t>sessionKey</w:t>
      </w:r>
      <w:r w:rsidRPr="00413B46">
        <w:t xml:space="preserve"> is set to the Empty Buffer. If </w:t>
      </w:r>
      <w:r w:rsidRPr="00413B46">
        <w:rPr>
          <w:i/>
        </w:rPr>
        <w:t>tpmKey</w:t>
      </w:r>
      <w:r w:rsidRPr="00413B46">
        <w:t xml:space="preserve"> is not TPM_RH_NULL, then </w:t>
      </w:r>
      <w:r w:rsidRPr="00413B46">
        <w:rPr>
          <w:i/>
        </w:rPr>
        <w:t>encryptedSalt</w:t>
      </w:r>
      <w:r w:rsidRPr="00413B46">
        <w:t xml:space="preserve"> is used in the computation of </w:t>
      </w:r>
      <w:r w:rsidRPr="00413B46">
        <w:rPr>
          <w:i/>
        </w:rPr>
        <w:t>sessionKey</w:t>
      </w:r>
      <w:r w:rsidRPr="00413B46">
        <w:t xml:space="preserve">. If </w:t>
      </w:r>
      <w:r w:rsidRPr="00413B46">
        <w:rPr>
          <w:i/>
        </w:rPr>
        <w:t>bind</w:t>
      </w:r>
      <w:r w:rsidRPr="00413B46">
        <w:t xml:space="preserve"> is not TPM_RH_NULL, the </w:t>
      </w:r>
      <w:r w:rsidRPr="00413B46">
        <w:rPr>
          <w:i/>
        </w:rPr>
        <w:t>authValue</w:t>
      </w:r>
      <w:r w:rsidRPr="00413B46">
        <w:t xml:space="preserve"> of </w:t>
      </w:r>
      <w:r w:rsidRPr="00413B46">
        <w:rPr>
          <w:i/>
        </w:rPr>
        <w:t>bind</w:t>
      </w:r>
      <w:r w:rsidRPr="00413B46">
        <w:t xml:space="preserve"> is used in the </w:t>
      </w:r>
      <w:r w:rsidRPr="00413B46">
        <w:rPr>
          <w:i/>
        </w:rPr>
        <w:t>sessionKey</w:t>
      </w:r>
      <w:r w:rsidRPr="00413B46">
        <w:t xml:space="preserve"> computation.</w:t>
      </w:r>
    </w:p>
    <w:p w:rsidR="00C53E66" w:rsidRPr="00413B46" w:rsidRDefault="00C53E66" w:rsidP="00C53E66">
      <w:pPr>
        <w:pStyle w:val="BodyText"/>
      </w:pPr>
      <w:r w:rsidRPr="00413B46">
        <w:t xml:space="preserve">If </w:t>
      </w:r>
      <w:r w:rsidRPr="00413B46">
        <w:rPr>
          <w:i/>
        </w:rPr>
        <w:t>symmetric</w:t>
      </w:r>
      <w:r w:rsidRPr="00413B46">
        <w:t xml:space="preserve"> specifies a block cipher, then TPM_ALG_CFB is the only allowed value for the </w:t>
      </w:r>
      <w:r w:rsidRPr="00413B46">
        <w:rPr>
          <w:i/>
        </w:rPr>
        <w:t xml:space="preserve">mode </w:t>
      </w:r>
      <w:r w:rsidRPr="00413B46">
        <w:t xml:space="preserve">field in the </w:t>
      </w:r>
      <w:r w:rsidRPr="00413B46">
        <w:rPr>
          <w:i/>
        </w:rPr>
        <w:t>symmetric</w:t>
      </w:r>
      <w:r w:rsidRPr="00413B46">
        <w:t xml:space="preserve"> parameter (TPM_RC_MODE).</w:t>
      </w:r>
    </w:p>
    <w:p w:rsidR="00C53E66" w:rsidRPr="00413B46" w:rsidRDefault="00C53E66" w:rsidP="00C53E66">
      <w:pPr>
        <w:pStyle w:val="BodyText"/>
      </w:pPr>
      <w:bookmarkStart w:id="1983" w:name="_Toc228421215"/>
      <w:r w:rsidRPr="00413B46">
        <w:t xml:space="preserve">This command starts an authorization session and returns the session handle along with an initial </w:t>
      </w:r>
      <w:r w:rsidRPr="00413B46">
        <w:rPr>
          <w:i/>
        </w:rPr>
        <w:t>nonceTPM</w:t>
      </w:r>
      <w:r w:rsidRPr="00413B46">
        <w:t xml:space="preserve"> in the response.</w:t>
      </w:r>
    </w:p>
    <w:p w:rsidR="00C53E66" w:rsidRPr="00413B46" w:rsidRDefault="00C53E66" w:rsidP="00C53E66">
      <w:pPr>
        <w:pStyle w:val="BodyText"/>
      </w:pPr>
      <w:r w:rsidRPr="00413B46">
        <w:t>If the TPM does not have a free slot for an authorization session, it shall return TPM_RC_SESSION_HANDLES.</w:t>
      </w:r>
    </w:p>
    <w:p w:rsidR="00C53E66" w:rsidRPr="00413B46" w:rsidRDefault="00C53E66" w:rsidP="00C53E66">
      <w:pPr>
        <w:pStyle w:val="BodyText"/>
      </w:pPr>
      <w:r w:rsidRPr="00413B46">
        <w:t xml:space="preserve">If the TPM implements a “gap” scheme for assigning </w:t>
      </w:r>
      <w:r w:rsidRPr="00413B46">
        <w:rPr>
          <w:i/>
        </w:rPr>
        <w:t>contextID</w:t>
      </w:r>
      <w:r w:rsidRPr="00413B46">
        <w:t xml:space="preserve"> values, then the TPM shall return TPM_RC_CONTEXT_GAP if creating the session would prevent recycling of old saved contexts (See “Context Management” in TPM 2.0 Part 1).</w:t>
      </w:r>
    </w:p>
    <w:p w:rsidR="00C53E66" w:rsidRPr="00413B46" w:rsidRDefault="00C53E66" w:rsidP="00C53E66">
      <w:pPr>
        <w:pStyle w:val="BodyText"/>
      </w:pPr>
      <w:r w:rsidRPr="00413B46">
        <w:t xml:space="preserve">If </w:t>
      </w:r>
      <w:r w:rsidRPr="00413B46">
        <w:rPr>
          <w:i/>
        </w:rPr>
        <w:t>tpmKey</w:t>
      </w:r>
      <w:r w:rsidRPr="00413B46">
        <w:t xml:space="preserve"> is not TPM_ALG_NULL then </w:t>
      </w:r>
      <w:r w:rsidRPr="00413B46">
        <w:rPr>
          <w:i/>
        </w:rPr>
        <w:t>encryptedSalt</w:t>
      </w:r>
      <w:r w:rsidRPr="00413B46">
        <w:t xml:space="preserve"> shall be a TPM2B_ENCRYPTED_SECRET of the proper type for </w:t>
      </w:r>
      <w:r w:rsidRPr="00413B46">
        <w:rPr>
          <w:i/>
        </w:rPr>
        <w:t>tpmKey</w:t>
      </w:r>
      <w:r w:rsidRPr="00413B46">
        <w:t xml:space="preserve">. The TPM shall return TPM_RC_HANDLE if the sensitive portion of </w:t>
      </w:r>
      <w:r w:rsidRPr="00413B46">
        <w:rPr>
          <w:i/>
        </w:rPr>
        <w:t>tpmKey</w:t>
      </w:r>
      <w:r w:rsidRPr="00413B46">
        <w:t xml:space="preserve"> is not loaded. The TPM shall return TPM_RC_VALUE if:</w:t>
      </w:r>
    </w:p>
    <w:p w:rsidR="00C53E66" w:rsidRPr="00413B46" w:rsidRDefault="00C53E66" w:rsidP="00015772">
      <w:pPr>
        <w:pStyle w:val="ListNumber"/>
        <w:numPr>
          <w:ilvl w:val="0"/>
          <w:numId w:val="13"/>
        </w:numPr>
      </w:pPr>
      <w:r w:rsidRPr="00413B46">
        <w:rPr>
          <w:i/>
        </w:rPr>
        <w:t>tpmKey</w:t>
      </w:r>
      <w:r w:rsidRPr="00413B46">
        <w:t xml:space="preserve"> references an RSA key and</w:t>
      </w:r>
    </w:p>
    <w:p w:rsidR="00C53E66" w:rsidRPr="00413B46" w:rsidRDefault="00C53E66" w:rsidP="00C53E66">
      <w:pPr>
        <w:pStyle w:val="ListNumber2"/>
      </w:pPr>
      <w:r w:rsidRPr="00413B46">
        <w:t>the size of</w:t>
      </w:r>
      <w:r w:rsidRPr="00413B46">
        <w:rPr>
          <w:i/>
        </w:rPr>
        <w:t xml:space="preserve"> encryptedSalt</w:t>
      </w:r>
      <w:r w:rsidRPr="00413B46">
        <w:t xml:space="preserve"> is not the same as the size of the public modulus of </w:t>
      </w:r>
      <w:r w:rsidRPr="00413B46">
        <w:rPr>
          <w:i/>
        </w:rPr>
        <w:t>tpmKey</w:t>
      </w:r>
      <w:r w:rsidRPr="00413B46">
        <w:t>,</w:t>
      </w:r>
    </w:p>
    <w:p w:rsidR="00C53E66" w:rsidRPr="00413B46" w:rsidRDefault="00C53E66" w:rsidP="00C53E66">
      <w:pPr>
        <w:pStyle w:val="ListNumber2"/>
      </w:pPr>
      <w:r w:rsidRPr="00413B46">
        <w:rPr>
          <w:i/>
        </w:rPr>
        <w:t>encryptedSalt</w:t>
      </w:r>
      <w:r w:rsidRPr="00413B46">
        <w:t xml:space="preserve"> has a value that is greater than the public modulus of </w:t>
      </w:r>
      <w:r w:rsidRPr="00413B46">
        <w:rPr>
          <w:i/>
        </w:rPr>
        <w:t>tpmKey</w:t>
      </w:r>
      <w:r w:rsidRPr="00413B46">
        <w:t>,</w:t>
      </w:r>
    </w:p>
    <w:p w:rsidR="00C53E66" w:rsidRPr="00413B46" w:rsidRDefault="00C53E66" w:rsidP="00C53E66">
      <w:pPr>
        <w:pStyle w:val="ListNumber2"/>
      </w:pPr>
      <w:r w:rsidRPr="00413B46">
        <w:rPr>
          <w:i/>
        </w:rPr>
        <w:t>encryptedSalt</w:t>
      </w:r>
      <w:r w:rsidRPr="00413B46">
        <w:t xml:space="preserve"> is not a properly encoded OAEP value, or</w:t>
      </w:r>
    </w:p>
    <w:p w:rsidR="00C53E66" w:rsidRPr="00413B46" w:rsidRDefault="00C53E66" w:rsidP="00C53E66">
      <w:pPr>
        <w:pStyle w:val="ListNumber2"/>
      </w:pPr>
      <w:r w:rsidRPr="00413B46">
        <w:t xml:space="preserve">the decrypted </w:t>
      </w:r>
      <w:r w:rsidRPr="00413B46">
        <w:rPr>
          <w:i/>
        </w:rPr>
        <w:t>salt</w:t>
      </w:r>
      <w:r w:rsidRPr="00413B46">
        <w:t xml:space="preserve"> value is larger than the size of the digest produced by the </w:t>
      </w:r>
      <w:r w:rsidRPr="00413B46">
        <w:rPr>
          <w:i/>
        </w:rPr>
        <w:t>nameAlg</w:t>
      </w:r>
      <w:r w:rsidRPr="00413B46">
        <w:t xml:space="preserve"> of </w:t>
      </w:r>
      <w:r w:rsidRPr="00413B46">
        <w:rPr>
          <w:i/>
        </w:rPr>
        <w:t>tpmKey</w:t>
      </w:r>
      <w:r w:rsidRPr="00413B46">
        <w:t>; or</w:t>
      </w:r>
    </w:p>
    <w:p w:rsidR="00C53E66" w:rsidRPr="00413B46" w:rsidRDefault="00C53E66" w:rsidP="00C53E66">
      <w:pPr>
        <w:pStyle w:val="NOTE"/>
        <w:ind w:hanging="1080"/>
      </w:pPr>
      <w:r w:rsidRPr="00413B46">
        <w:lastRenderedPageBreak/>
        <w:t xml:space="preserve">NOTE 3 </w:t>
      </w:r>
      <w:r w:rsidRPr="00413B46">
        <w:tab/>
        <w:t>The asymScheme of the key object is ignored in this case and TPM_ALG_OAEP is used, even if asymScheme is set to TPM_ALG_NULL.</w:t>
      </w:r>
    </w:p>
    <w:p w:rsidR="00C53E66" w:rsidRPr="00413B46" w:rsidRDefault="00C53E66" w:rsidP="00C53E66">
      <w:pPr>
        <w:pStyle w:val="ListNumber"/>
      </w:pPr>
      <w:r w:rsidRPr="00413B46">
        <w:rPr>
          <w:i/>
        </w:rPr>
        <w:t>tpmKey</w:t>
      </w:r>
      <w:r w:rsidRPr="00413B46">
        <w:t xml:space="preserve"> references an ECC key and </w:t>
      </w:r>
      <w:r w:rsidRPr="00413B46">
        <w:rPr>
          <w:i/>
        </w:rPr>
        <w:t>encryptedSalt</w:t>
      </w:r>
    </w:p>
    <w:p w:rsidR="00C53E66" w:rsidRPr="00413B46" w:rsidRDefault="00C53E66" w:rsidP="00C53E66">
      <w:pPr>
        <w:pStyle w:val="ListNumber2"/>
      </w:pPr>
      <w:r w:rsidRPr="00413B46">
        <w:t>does not contain a TPMS_ECC_POINT or</w:t>
      </w:r>
    </w:p>
    <w:p w:rsidR="00C53E66" w:rsidRPr="00413B46" w:rsidRDefault="00C53E66" w:rsidP="00C53E66">
      <w:pPr>
        <w:pStyle w:val="ListNumber2"/>
      </w:pPr>
      <w:r w:rsidRPr="00413B46">
        <w:t xml:space="preserve">is not a point on the curve of </w:t>
      </w:r>
      <w:r w:rsidRPr="00413B46">
        <w:rPr>
          <w:i/>
        </w:rPr>
        <w:t>tpmKey</w:t>
      </w:r>
      <w:r w:rsidRPr="00413B46">
        <w:t>;</w:t>
      </w:r>
    </w:p>
    <w:p w:rsidR="00C53E66" w:rsidRPr="00413B46" w:rsidRDefault="00C53E66" w:rsidP="00C53E66">
      <w:pPr>
        <w:pStyle w:val="NOTE"/>
        <w:ind w:left="1800"/>
      </w:pPr>
      <w:r w:rsidRPr="00413B46">
        <w:t>NOTE 4</w:t>
      </w:r>
      <w:r w:rsidRPr="00413B46">
        <w:tab/>
        <w:t xml:space="preserve">When ECC is used, the point multiply process produces a value (Z) that is used in a KDF to produce the final secret value. The size of the secret value is an input parameter to the KDF and the result will be set to be the size of the digest produced by the </w:t>
      </w:r>
      <w:r w:rsidRPr="00413B46">
        <w:rPr>
          <w:i/>
        </w:rPr>
        <w:t>nameAlg</w:t>
      </w:r>
      <w:r w:rsidRPr="00413B46">
        <w:t xml:space="preserve"> of </w:t>
      </w:r>
      <w:r w:rsidRPr="00413B46">
        <w:rPr>
          <w:i/>
        </w:rPr>
        <w:t>tpmKey</w:t>
      </w:r>
      <w:r w:rsidRPr="00413B46">
        <w:t>.</w:t>
      </w:r>
    </w:p>
    <w:p w:rsidR="00C53E66" w:rsidRPr="00413B46" w:rsidRDefault="00C53E66" w:rsidP="00C53E66">
      <w:pPr>
        <w:pStyle w:val="BodyText"/>
      </w:pPr>
      <w:r w:rsidRPr="00413B46">
        <w:t xml:space="preserve">The TPM shall return TPM_RC_KEY if </w:t>
      </w:r>
      <w:r w:rsidRPr="00413B46">
        <w:rPr>
          <w:i/>
        </w:rPr>
        <w:t>tpmkey</w:t>
      </w:r>
      <w:r w:rsidRPr="00413B46">
        <w:t xml:space="preserve"> does not reference an asymmetric key</w:t>
      </w:r>
      <w:r w:rsidR="006B74E4">
        <w:t xml:space="preserve">. </w:t>
      </w:r>
      <w:r w:rsidR="00C03381" w:rsidRPr="00413B46">
        <w:t>The TPM shall return TPM_RC_</w:t>
      </w:r>
      <w:r w:rsidR="00AF5E73" w:rsidRPr="00413B46">
        <w:t xml:space="preserve">VALUE </w:t>
      </w:r>
      <w:r w:rsidR="00C03381" w:rsidRPr="00413B46">
        <w:t>if the scheme of the key is not TPM_ALG_OAEP or TPM_ALG_NULL.</w:t>
      </w:r>
      <w:r w:rsidR="00A7285F" w:rsidRPr="00413B46">
        <w:t xml:space="preserve"> The TPM shall return TPM_RC_ATTRIBUTES if tpmKey does not have the </w:t>
      </w:r>
      <w:r w:rsidR="00A7285F" w:rsidRPr="00413B46">
        <w:rPr>
          <w:i/>
        </w:rPr>
        <w:t>decrypt</w:t>
      </w:r>
      <w:r w:rsidR="00A7285F" w:rsidRPr="00413B46">
        <w:t xml:space="preserve"> attribute SET.</w:t>
      </w:r>
    </w:p>
    <w:p w:rsidR="00AF5E73" w:rsidRPr="00413B46" w:rsidRDefault="00AF5E73" w:rsidP="00AF5E73">
      <w:pPr>
        <w:pStyle w:val="NOTE"/>
      </w:pPr>
      <w:r w:rsidRPr="00413B46">
        <w:t>NOTE</w:t>
      </w:r>
      <w:r w:rsidRPr="00413B46">
        <w:tab/>
        <w:t>While TPM_RC_VALUE is preferred, TPM_RC_SCHEME is acceptable.</w:t>
      </w:r>
    </w:p>
    <w:p w:rsidR="00C53E66" w:rsidRPr="00413B46" w:rsidRDefault="00C53E66" w:rsidP="00C53E66">
      <w:pPr>
        <w:pStyle w:val="BodyText"/>
      </w:pPr>
      <w:r w:rsidRPr="00413B46">
        <w:t xml:space="preserve">If </w:t>
      </w:r>
      <w:r w:rsidRPr="00413B46">
        <w:rPr>
          <w:i/>
        </w:rPr>
        <w:t>bind</w:t>
      </w:r>
      <w:r w:rsidRPr="00413B46">
        <w:t xml:space="preserve"> references a transient object, then the TPM shall return TPM_RC_HANDLE if the sensitive portion of the object is not loaded.</w:t>
      </w:r>
    </w:p>
    <w:p w:rsidR="00C53E66" w:rsidRPr="00413B46" w:rsidRDefault="00C53E66" w:rsidP="00C53E66">
      <w:pPr>
        <w:pStyle w:val="BodyText"/>
      </w:pPr>
      <w:r w:rsidRPr="00413B46">
        <w:t xml:space="preserve">For all session types, this command will cause initialization of the </w:t>
      </w:r>
      <w:r w:rsidRPr="00413B46">
        <w:rPr>
          <w:i/>
        </w:rPr>
        <w:t>sessionKey</w:t>
      </w:r>
      <w:r w:rsidRPr="00413B46">
        <w:t xml:space="preserve"> and may establish binding between the session and an object (the</w:t>
      </w:r>
      <w:r w:rsidRPr="00413B46">
        <w:rPr>
          <w:i/>
        </w:rPr>
        <w:t xml:space="preserve"> bind</w:t>
      </w:r>
      <w:r w:rsidRPr="00413B46">
        <w:t xml:space="preserve"> object). If </w:t>
      </w:r>
      <w:r w:rsidRPr="00413B46">
        <w:rPr>
          <w:i/>
        </w:rPr>
        <w:t>sessionType</w:t>
      </w:r>
      <w:r w:rsidRPr="00413B46">
        <w:t xml:space="preserve"> is TPM_SE_POLICY or TPM_SE_TRIAL, the additional session initialization is:</w:t>
      </w:r>
    </w:p>
    <w:p w:rsidR="00C53E66" w:rsidRPr="00413B46" w:rsidRDefault="00C53E66" w:rsidP="00C53E66">
      <w:pPr>
        <w:pStyle w:val="ListBullet"/>
      </w:pPr>
      <w:r w:rsidRPr="00413B46">
        <w:t xml:space="preserve">set </w:t>
      </w:r>
      <w:r w:rsidRPr="00413B46">
        <w:rPr>
          <w:i/>
        </w:rPr>
        <w:t>policySession</w:t>
      </w:r>
      <w:r w:rsidRPr="00413B46">
        <w:t>→</w:t>
      </w:r>
      <w:r w:rsidRPr="00413B46">
        <w:rPr>
          <w:i/>
        </w:rPr>
        <w:t>policyDigest</w:t>
      </w:r>
      <w:r w:rsidRPr="00413B46">
        <w:t xml:space="preserve"> to a Zero Digest (the digest size for </w:t>
      </w:r>
      <w:r w:rsidRPr="00413B46">
        <w:rPr>
          <w:i/>
        </w:rPr>
        <w:t>policySession</w:t>
      </w:r>
      <w:r w:rsidRPr="00413B46">
        <w:t>→</w:t>
      </w:r>
      <w:r w:rsidRPr="00413B46">
        <w:rPr>
          <w:i/>
        </w:rPr>
        <w:t>policyDigest</w:t>
      </w:r>
      <w:r w:rsidRPr="00413B46">
        <w:t xml:space="preserve"> is the size of the digest produced by </w:t>
      </w:r>
      <w:r w:rsidRPr="00413B46">
        <w:rPr>
          <w:i/>
        </w:rPr>
        <w:t>authHash</w:t>
      </w:r>
      <w:r w:rsidRPr="00413B46">
        <w:t>);</w:t>
      </w:r>
    </w:p>
    <w:p w:rsidR="00C53E66" w:rsidRPr="00413B46" w:rsidRDefault="00C53E66" w:rsidP="00C53E66">
      <w:pPr>
        <w:pStyle w:val="ListBullet"/>
      </w:pPr>
      <w:r w:rsidRPr="00413B46">
        <w:t>authorization may be given at any locality;</w:t>
      </w:r>
    </w:p>
    <w:p w:rsidR="00C53E66" w:rsidRPr="00413B46" w:rsidRDefault="00C53E66" w:rsidP="00C53E66">
      <w:pPr>
        <w:pStyle w:val="ListBullet"/>
      </w:pPr>
      <w:r w:rsidRPr="00413B46">
        <w:t>authorization may apply to any command code;</w:t>
      </w:r>
    </w:p>
    <w:p w:rsidR="00C53E66" w:rsidRPr="00413B46" w:rsidRDefault="00C53E66" w:rsidP="00C53E66">
      <w:pPr>
        <w:pStyle w:val="ListBullet"/>
      </w:pPr>
      <w:r w:rsidRPr="00413B46">
        <w:t>authorization may apply to any command parameters or handles;</w:t>
      </w:r>
    </w:p>
    <w:p w:rsidR="00C53E66" w:rsidRPr="00413B46" w:rsidRDefault="00C53E66" w:rsidP="00C53E66">
      <w:pPr>
        <w:pStyle w:val="ListBullet"/>
      </w:pPr>
      <w:r w:rsidRPr="00413B46">
        <w:t>the authorization has no time limit;</w:t>
      </w:r>
    </w:p>
    <w:p w:rsidR="00C53E66" w:rsidRPr="00413B46" w:rsidRDefault="00C53E66" w:rsidP="00C53E66">
      <w:pPr>
        <w:pStyle w:val="ListBullet"/>
      </w:pPr>
      <w:r w:rsidRPr="00413B46">
        <w:t>an authValue is not needed when the authorization is used;</w:t>
      </w:r>
    </w:p>
    <w:p w:rsidR="00C53E66" w:rsidRPr="00413B46" w:rsidRDefault="00C53E66" w:rsidP="00C53E66">
      <w:pPr>
        <w:pStyle w:val="ListBullet"/>
      </w:pPr>
      <w:r w:rsidRPr="00413B46">
        <w:t>the session is not bound;</w:t>
      </w:r>
    </w:p>
    <w:p w:rsidR="00C53E66" w:rsidRPr="00413B46" w:rsidRDefault="00C53E66" w:rsidP="00C53E66">
      <w:pPr>
        <w:pStyle w:val="ListBullet"/>
      </w:pPr>
      <w:r w:rsidRPr="00413B46">
        <w:t>the session is not an audit session; and</w:t>
      </w:r>
    </w:p>
    <w:p w:rsidR="00C53E66" w:rsidRPr="00413B46" w:rsidRDefault="00C53E66" w:rsidP="00C53E66">
      <w:pPr>
        <w:pStyle w:val="ListBullet"/>
      </w:pPr>
      <w:proofErr w:type="gramStart"/>
      <w:r w:rsidRPr="00413B46">
        <w:t>the</w:t>
      </w:r>
      <w:proofErr w:type="gramEnd"/>
      <w:r w:rsidRPr="00413B46">
        <w:t xml:space="preserve"> time at which the policy session was created is recorded.</w:t>
      </w:r>
    </w:p>
    <w:p w:rsidR="00C53E66" w:rsidRPr="00413B46" w:rsidRDefault="00C53E66" w:rsidP="00C53E66">
      <w:pPr>
        <w:pStyle w:val="BodyText"/>
      </w:pPr>
      <w:r w:rsidRPr="00413B46">
        <w:t xml:space="preserve">Additionally, if </w:t>
      </w:r>
      <w:r w:rsidRPr="00413B46">
        <w:rPr>
          <w:i/>
        </w:rPr>
        <w:t>sessionType</w:t>
      </w:r>
      <w:r w:rsidRPr="00413B46">
        <w:t xml:space="preserve"> is TPM_SE_TRIAL, the session will not be usable for authorization but can be used to compute the </w:t>
      </w:r>
      <w:r w:rsidRPr="00413B46">
        <w:rPr>
          <w:i/>
        </w:rPr>
        <w:t>authPolicy</w:t>
      </w:r>
      <w:r w:rsidRPr="00413B46">
        <w:t xml:space="preserve"> for an object.</w:t>
      </w:r>
    </w:p>
    <w:p w:rsidR="00C53E66" w:rsidRPr="00413B46" w:rsidRDefault="00C53E66" w:rsidP="00C53E66">
      <w:pPr>
        <w:pStyle w:val="NOTE"/>
      </w:pPr>
      <w:r w:rsidRPr="00413B46">
        <w:t>NOTE 5</w:t>
      </w:r>
      <w:r w:rsidRPr="00413B46">
        <w:tab/>
        <w:t>Although this command changes the session allocation information in the TPM, it does not invalidate a saved context. That is, TPM2_</w:t>
      </w:r>
      <w:proofErr w:type="gramStart"/>
      <w:r w:rsidRPr="00413B46">
        <w:t>Shutdown(</w:t>
      </w:r>
      <w:proofErr w:type="gramEnd"/>
      <w:r w:rsidRPr="00413B46">
        <w:t>) is not required after this command in order to re-establish the orderly state of the TPM. This is because the created context will occupy an available slot in the TPM and sessions in the TPM do not survive any TPM2_</w:t>
      </w:r>
      <w:proofErr w:type="gramStart"/>
      <w:r w:rsidRPr="00413B46">
        <w:t>Startup(</w:t>
      </w:r>
      <w:proofErr w:type="gramEnd"/>
      <w:r w:rsidRPr="00413B46">
        <w:t>). However, if a created session is context saved, the orderly state does change.</w:t>
      </w:r>
    </w:p>
    <w:p w:rsidR="00C53E66" w:rsidRPr="00413B46" w:rsidRDefault="00C53E66" w:rsidP="00C53E66">
      <w:pPr>
        <w:pStyle w:val="BodyText"/>
      </w:pPr>
      <w:r w:rsidRPr="00413B46">
        <w:t xml:space="preserve">The TPM shall return TPM_RC_SIZE if </w:t>
      </w:r>
      <w:r w:rsidRPr="00413B46">
        <w:rPr>
          <w:i/>
        </w:rPr>
        <w:t>nonceCaller</w:t>
      </w:r>
      <w:r w:rsidRPr="00413B46">
        <w:t xml:space="preserve"> is less than 16 octets or is greater than the size of the digest produced by </w:t>
      </w:r>
      <w:r w:rsidRPr="00413B46">
        <w:rPr>
          <w:i/>
        </w:rPr>
        <w:t>authHash</w:t>
      </w:r>
      <w:r w:rsidRPr="00413B46">
        <w:t>.</w:t>
      </w:r>
    </w:p>
    <w:bookmarkEnd w:id="1983"/>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1984" w:name="_Toc380749649"/>
      <w:bookmarkStart w:id="1985" w:name="_Toc432774094"/>
      <w:bookmarkStart w:id="1986" w:name="_Toc443576243"/>
      <w:bookmarkStart w:id="1987" w:name="_Toc473813971"/>
      <w:bookmarkStart w:id="1988" w:name="_Toc536440932"/>
      <w:bookmarkStart w:id="1989" w:name="_Toc24725610"/>
      <w:r w:rsidRPr="00413B46">
        <w:t xml:space="preserve">Table </w:t>
      </w:r>
      <w:r w:rsidRPr="00C42EAF">
        <w:fldChar w:fldCharType="begin"/>
      </w:r>
      <w:r w:rsidRPr="00413B46">
        <w:instrText xml:space="preserve"> SEQ Table \* ARABIC </w:instrText>
      </w:r>
      <w:r w:rsidRPr="00C42EAF">
        <w:fldChar w:fldCharType="separate"/>
      </w:r>
      <w:r w:rsidR="00D51C42">
        <w:rPr>
          <w:noProof/>
        </w:rPr>
        <w:t>15</w:t>
      </w:r>
      <w:r w:rsidRPr="00C42EAF">
        <w:fldChar w:fldCharType="end"/>
      </w:r>
      <w:r w:rsidRPr="00413B46">
        <w:t xml:space="preserve"> — TPM2_StartAuthSession Command</w:t>
      </w:r>
      <w:bookmarkEnd w:id="1984"/>
      <w:bookmarkEnd w:id="1985"/>
      <w:bookmarkEnd w:id="1986"/>
      <w:bookmarkEnd w:id="1987"/>
      <w:bookmarkEnd w:id="1988"/>
      <w:bookmarkEnd w:id="198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000000" w:themeColor="text1"/>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t>TPM_ST_SESSIONS if an audit, decrypt, or encrypt session is present; otherwise, TPM_ST_NO_SESSIONS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commandSize</w:t>
            </w:r>
          </w:p>
        </w:tc>
        <w:tc>
          <w:tcPr>
            <w:tcW w:w="4608"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000000" w:themeColor="text1"/>
            </w:tcBorders>
            <w:vAlign w:val="center"/>
          </w:tcPr>
          <w:p w:rsidR="00C53E66" w:rsidRPr="00413B46" w:rsidRDefault="00C53E66" w:rsidP="00B8394F">
            <w:pPr>
              <w:pStyle w:val="TABLE-cell"/>
            </w:pPr>
            <w:r w:rsidRPr="00413B46">
              <w:t>TPM_CC</w:t>
            </w:r>
          </w:p>
        </w:tc>
        <w:tc>
          <w:tcPr>
            <w:tcW w:w="2016" w:type="dxa"/>
            <w:tcBorders>
              <w:left w:val="single" w:sz="8" w:space="0" w:color="000000" w:themeColor="text1"/>
              <w:bottom w:val="dashDotStroked" w:sz="24" w:space="0" w:color="auto"/>
              <w:right w:val="single" w:sz="8" w:space="0" w:color="000000" w:themeColor="text1"/>
            </w:tcBorders>
            <w:vAlign w:val="center"/>
          </w:tcPr>
          <w:p w:rsidR="00C53E66" w:rsidRPr="00413B46" w:rsidRDefault="00C53E66" w:rsidP="00B8394F">
            <w:pPr>
              <w:pStyle w:val="TABLE-cell"/>
            </w:pPr>
            <w:r w:rsidRPr="00413B46">
              <w:t>commandCode</w:t>
            </w:r>
          </w:p>
        </w:tc>
        <w:tc>
          <w:tcPr>
            <w:tcW w:w="4608" w:type="dxa"/>
            <w:tcBorders>
              <w:left w:val="single" w:sz="8" w:space="0" w:color="000000" w:themeColor="text1"/>
              <w:bottom w:val="dashDotStroked" w:sz="24" w:space="0" w:color="auto"/>
              <w:right w:val="single" w:sz="12" w:space="0" w:color="auto"/>
            </w:tcBorders>
            <w:vAlign w:val="center"/>
          </w:tcPr>
          <w:p w:rsidR="00C53E66" w:rsidRPr="00413B46" w:rsidRDefault="00C53E66" w:rsidP="00B8394F">
            <w:pPr>
              <w:pStyle w:val="TABLE-cell"/>
            </w:pPr>
            <w:r w:rsidRPr="00413B46">
              <w:t>TPM_CC_StartAuthSession</w:t>
            </w:r>
          </w:p>
        </w:tc>
      </w:tr>
      <w:tr w:rsidR="00C53E66" w:rsidRPr="00413B46" w:rsidTr="00B8394F">
        <w:trPr>
          <w:cantSplit/>
          <w:jc w:val="center"/>
        </w:trPr>
        <w:tc>
          <w:tcPr>
            <w:tcW w:w="2736" w:type="dxa"/>
            <w:tcBorders>
              <w:top w:val="dashDotStroked" w:sz="24" w:space="0" w:color="auto"/>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TPMI_DH_OBJECT+</w:t>
            </w:r>
          </w:p>
        </w:tc>
        <w:tc>
          <w:tcPr>
            <w:tcW w:w="2016" w:type="dxa"/>
            <w:tcBorders>
              <w:top w:val="dashDotStroked" w:sz="24" w:space="0" w:color="auto"/>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tpmKey</w:t>
            </w:r>
          </w:p>
        </w:tc>
        <w:tc>
          <w:tcPr>
            <w:tcW w:w="4608" w:type="dxa"/>
            <w:tcBorders>
              <w:top w:val="dashDotStroked" w:sz="24" w:space="0" w:color="auto"/>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r w:rsidRPr="00413B46">
              <w:t xml:space="preserve">handle of a loaded decrypt key used to encrypt </w:t>
            </w:r>
            <w:r w:rsidRPr="00413B46">
              <w:rPr>
                <w:i/>
              </w:rPr>
              <w:t>salt</w:t>
            </w:r>
          </w:p>
          <w:p w:rsidR="00C53E66" w:rsidRPr="00413B46" w:rsidRDefault="00C53E66" w:rsidP="00B8394F">
            <w:pPr>
              <w:pStyle w:val="TABLE-cell"/>
            </w:pPr>
            <w:r w:rsidRPr="00413B46">
              <w:t>may be TPM_RH_NULL</w:t>
            </w:r>
          </w:p>
          <w:p w:rsidR="00C53E66" w:rsidRPr="00413B46" w:rsidRDefault="00C53E66" w:rsidP="00B8394F">
            <w:pPr>
              <w:pStyle w:val="TABLE-cell"/>
            </w:pPr>
            <w:r w:rsidRPr="00413B46">
              <w:t>Auth Index: None</w:t>
            </w:r>
          </w:p>
        </w:tc>
      </w:tr>
      <w:tr w:rsidR="00C53E66" w:rsidRPr="00413B46" w:rsidTr="00B8394F">
        <w:trPr>
          <w:cantSplit/>
          <w:jc w:val="center"/>
        </w:trPr>
        <w:tc>
          <w:tcPr>
            <w:tcW w:w="2736" w:type="dxa"/>
            <w:tcBorders>
              <w:left w:val="single" w:sz="12" w:space="0" w:color="auto"/>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TPMI_DH_ENTITY+</w:t>
            </w:r>
          </w:p>
        </w:tc>
        <w:tc>
          <w:tcPr>
            <w:tcW w:w="2016" w:type="dxa"/>
            <w:tcBorders>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bind</w:t>
            </w:r>
          </w:p>
        </w:tc>
        <w:tc>
          <w:tcPr>
            <w:tcW w:w="4608" w:type="dxa"/>
            <w:tcBorders>
              <w:left w:val="single" w:sz="8" w:space="0" w:color="000000" w:themeColor="text1"/>
              <w:bottom w:val="thinThickThinSmallGap" w:sz="12" w:space="0" w:color="auto"/>
              <w:right w:val="single" w:sz="12" w:space="0" w:color="auto"/>
            </w:tcBorders>
            <w:vAlign w:val="center"/>
          </w:tcPr>
          <w:p w:rsidR="00C53E66" w:rsidRPr="00413B46" w:rsidRDefault="00C53E66" w:rsidP="00B8394F">
            <w:pPr>
              <w:pStyle w:val="TABLE-cell"/>
            </w:pPr>
            <w:r w:rsidRPr="00413B46">
              <w:t xml:space="preserve">entity providing the </w:t>
            </w:r>
            <w:r w:rsidRPr="00413B46">
              <w:rPr>
                <w:i/>
              </w:rPr>
              <w:t>authValue</w:t>
            </w:r>
          </w:p>
          <w:p w:rsidR="00C53E66" w:rsidRPr="00413B46" w:rsidRDefault="00C53E66" w:rsidP="00B8394F">
            <w:pPr>
              <w:pStyle w:val="TABLE-cell"/>
            </w:pPr>
            <w:r w:rsidRPr="00413B46">
              <w:t>may be TPM_RH_NULL</w:t>
            </w:r>
          </w:p>
          <w:p w:rsidR="00C53E66" w:rsidRPr="00413B46" w:rsidRDefault="00C53E66" w:rsidP="00B8394F">
            <w:pPr>
              <w:pStyle w:val="TABLE-cell"/>
            </w:pPr>
            <w:r w:rsidRPr="00413B46">
              <w:t>Auth Index: None</w:t>
            </w:r>
          </w:p>
        </w:tc>
      </w:tr>
      <w:tr w:rsidR="00C53E66" w:rsidRPr="00413B46" w:rsidTr="00B8394F">
        <w:trPr>
          <w:cantSplit/>
          <w:jc w:val="center"/>
        </w:trPr>
        <w:tc>
          <w:tcPr>
            <w:tcW w:w="2736" w:type="dxa"/>
            <w:tcBorders>
              <w:top w:val="thinThickThinSmallGap" w:sz="12" w:space="0" w:color="auto"/>
              <w:left w:val="single" w:sz="12" w:space="0" w:color="auto"/>
              <w:right w:val="single" w:sz="8" w:space="0" w:color="000000" w:themeColor="text1"/>
            </w:tcBorders>
            <w:vAlign w:val="center"/>
          </w:tcPr>
          <w:p w:rsidR="00C53E66" w:rsidRPr="00413B46" w:rsidRDefault="00C53E66" w:rsidP="00B8394F">
            <w:pPr>
              <w:pStyle w:val="TABLE-cell"/>
            </w:pPr>
            <w:r w:rsidRPr="00413B46">
              <w:t>TPM2B_NONCE</w:t>
            </w:r>
          </w:p>
        </w:tc>
        <w:tc>
          <w:tcPr>
            <w:tcW w:w="2016" w:type="dxa"/>
            <w:tcBorders>
              <w:top w:val="thinThickThinSmallGap" w:sz="12" w:space="0" w:color="auto"/>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nonceCaller</w:t>
            </w:r>
          </w:p>
        </w:tc>
        <w:tc>
          <w:tcPr>
            <w:tcW w:w="4608" w:type="dxa"/>
            <w:tcBorders>
              <w:top w:val="thinThickThinSmallGap" w:sz="12" w:space="0" w:color="auto"/>
              <w:left w:val="single" w:sz="8" w:space="0" w:color="000000" w:themeColor="text1"/>
              <w:right w:val="single" w:sz="12" w:space="0" w:color="auto"/>
            </w:tcBorders>
            <w:vAlign w:val="center"/>
          </w:tcPr>
          <w:p w:rsidR="00C53E66" w:rsidRPr="00413B46" w:rsidRDefault="00C53E66" w:rsidP="00B8394F">
            <w:pPr>
              <w:pStyle w:val="TABLE-cell"/>
            </w:pPr>
            <w:r w:rsidRPr="00413B46">
              <w:t xml:space="preserve">initial </w:t>
            </w:r>
            <w:r w:rsidRPr="00413B46">
              <w:rPr>
                <w:i/>
              </w:rPr>
              <w:t>nonceCaller,</w:t>
            </w:r>
            <w:r w:rsidRPr="00413B46">
              <w:t xml:space="preserve"> sets nonceTPM size for the session</w:t>
            </w:r>
          </w:p>
          <w:p w:rsidR="00C53E66" w:rsidRPr="00413B46" w:rsidRDefault="00C53E66" w:rsidP="00B8394F">
            <w:pPr>
              <w:pStyle w:val="TABLE-cell"/>
            </w:pPr>
            <w:r w:rsidRPr="00413B46">
              <w:t>shall be at least 16 octets</w:t>
            </w:r>
          </w:p>
        </w:tc>
      </w:tr>
      <w:tr w:rsidR="00C53E66" w:rsidRPr="00413B46" w:rsidTr="00B8394F">
        <w:trPr>
          <w:cantSplit/>
          <w:jc w:val="center"/>
        </w:trPr>
        <w:tc>
          <w:tcPr>
            <w:tcW w:w="2736" w:type="dxa"/>
            <w:tcBorders>
              <w:left w:val="single" w:sz="12" w:space="0" w:color="auto"/>
              <w:right w:val="single" w:sz="8" w:space="0" w:color="000000" w:themeColor="text1"/>
            </w:tcBorders>
            <w:tcMar>
              <w:right w:w="0" w:type="dxa"/>
            </w:tcMar>
            <w:vAlign w:val="center"/>
          </w:tcPr>
          <w:p w:rsidR="00C53E66" w:rsidRPr="00413B46" w:rsidRDefault="00C53E66" w:rsidP="00B8394F">
            <w:pPr>
              <w:pStyle w:val="TABLE-cell"/>
            </w:pPr>
            <w:r w:rsidRPr="00413B46">
              <w:t>TPM2B_ENCRYPTED_SECRET</w:t>
            </w:r>
          </w:p>
        </w:tc>
        <w:tc>
          <w:tcPr>
            <w:tcW w:w="2016" w:type="dxa"/>
            <w:tcBorders>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encryptedSalt</w:t>
            </w:r>
          </w:p>
        </w:tc>
        <w:tc>
          <w:tcPr>
            <w:tcW w:w="4608" w:type="dxa"/>
            <w:tcBorders>
              <w:left w:val="single" w:sz="8" w:space="0" w:color="000000" w:themeColor="text1"/>
              <w:right w:val="single" w:sz="12" w:space="0" w:color="auto"/>
            </w:tcBorders>
            <w:vAlign w:val="center"/>
          </w:tcPr>
          <w:p w:rsidR="00C53E66" w:rsidRPr="00413B46" w:rsidRDefault="00C53E66" w:rsidP="00B8394F">
            <w:pPr>
              <w:pStyle w:val="TABLE-cell"/>
            </w:pPr>
            <w:r w:rsidRPr="00413B46">
              <w:t>value encrypted according to the type of</w:t>
            </w:r>
            <w:r w:rsidRPr="00413B46">
              <w:rPr>
                <w:i/>
              </w:rPr>
              <w:t xml:space="preserve"> tpmKey</w:t>
            </w:r>
          </w:p>
          <w:p w:rsidR="00C53E66" w:rsidRPr="00413B46" w:rsidRDefault="00C53E66" w:rsidP="00B8394F">
            <w:pPr>
              <w:pStyle w:val="TABLE-cell"/>
            </w:pPr>
            <w:r w:rsidRPr="00413B46">
              <w:t xml:space="preserve">If </w:t>
            </w:r>
            <w:r w:rsidRPr="00413B46">
              <w:rPr>
                <w:i/>
              </w:rPr>
              <w:t>tpmKey</w:t>
            </w:r>
            <w:r w:rsidRPr="00413B46">
              <w:t xml:space="preserve"> is TPM_RH_NULL, this shall be the Empty Buffer.</w:t>
            </w:r>
          </w:p>
        </w:tc>
      </w:tr>
      <w:tr w:rsidR="00C53E66" w:rsidRPr="00413B46" w:rsidTr="00B8394F">
        <w:trPr>
          <w:cantSplit/>
          <w:jc w:val="center"/>
        </w:trPr>
        <w:tc>
          <w:tcPr>
            <w:tcW w:w="2736" w:type="dxa"/>
            <w:tcBorders>
              <w:left w:val="single" w:sz="12" w:space="0" w:color="auto"/>
              <w:right w:val="single" w:sz="8" w:space="0" w:color="000000" w:themeColor="text1"/>
            </w:tcBorders>
            <w:vAlign w:val="center"/>
          </w:tcPr>
          <w:p w:rsidR="00C53E66" w:rsidRPr="00413B46" w:rsidRDefault="00C53E66" w:rsidP="00B8394F">
            <w:pPr>
              <w:pStyle w:val="TABLE-cell"/>
            </w:pPr>
            <w:r w:rsidRPr="00413B46">
              <w:t>TPM_SE</w:t>
            </w:r>
          </w:p>
        </w:tc>
        <w:tc>
          <w:tcPr>
            <w:tcW w:w="2016" w:type="dxa"/>
            <w:tcBorders>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sessionType</w:t>
            </w:r>
          </w:p>
        </w:tc>
        <w:tc>
          <w:tcPr>
            <w:tcW w:w="4608" w:type="dxa"/>
            <w:tcBorders>
              <w:left w:val="single" w:sz="8" w:space="0" w:color="000000" w:themeColor="text1"/>
              <w:right w:val="single" w:sz="12" w:space="0" w:color="auto"/>
            </w:tcBorders>
            <w:vAlign w:val="center"/>
          </w:tcPr>
          <w:p w:rsidR="00C53E66" w:rsidRPr="00413B46" w:rsidRDefault="00C53E66" w:rsidP="00B8394F">
            <w:pPr>
              <w:pStyle w:val="TABLE-cell"/>
            </w:pPr>
            <w:r w:rsidRPr="00413B46">
              <w:t>indicates the type of the session; simple HMAC or policy (including a trial policy)</w:t>
            </w:r>
          </w:p>
        </w:tc>
      </w:tr>
      <w:tr w:rsidR="00C53E66" w:rsidRPr="00413B46" w:rsidTr="00B8394F">
        <w:trPr>
          <w:cantSplit/>
          <w:jc w:val="center"/>
        </w:trPr>
        <w:tc>
          <w:tcPr>
            <w:tcW w:w="2736" w:type="dxa"/>
            <w:tcBorders>
              <w:left w:val="single" w:sz="12" w:space="0" w:color="auto"/>
              <w:right w:val="single" w:sz="8" w:space="0" w:color="000000" w:themeColor="text1"/>
            </w:tcBorders>
            <w:vAlign w:val="center"/>
          </w:tcPr>
          <w:p w:rsidR="00C53E66" w:rsidRPr="00413B46" w:rsidRDefault="00C53E66" w:rsidP="00B8394F">
            <w:pPr>
              <w:pStyle w:val="TABLE-cell"/>
            </w:pPr>
            <w:r w:rsidRPr="00413B46">
              <w:t>TPMT_SYM_DEF+</w:t>
            </w:r>
          </w:p>
        </w:tc>
        <w:tc>
          <w:tcPr>
            <w:tcW w:w="2016" w:type="dxa"/>
            <w:tcBorders>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symmetric</w:t>
            </w:r>
          </w:p>
        </w:tc>
        <w:tc>
          <w:tcPr>
            <w:tcW w:w="4608" w:type="dxa"/>
            <w:tcBorders>
              <w:left w:val="single" w:sz="8" w:space="0" w:color="000000" w:themeColor="text1"/>
              <w:right w:val="single" w:sz="12" w:space="0" w:color="auto"/>
            </w:tcBorders>
            <w:vAlign w:val="center"/>
          </w:tcPr>
          <w:p w:rsidR="00C53E66" w:rsidRPr="00413B46" w:rsidRDefault="00C53E66" w:rsidP="00B8394F">
            <w:pPr>
              <w:pStyle w:val="TABLE-cell"/>
            </w:pPr>
            <w:r w:rsidRPr="00413B46">
              <w:t>the algorithm and key size for parameter encryption</w:t>
            </w:r>
          </w:p>
          <w:p w:rsidR="00C53E66" w:rsidRPr="00413B46" w:rsidRDefault="00C53E66" w:rsidP="00B8394F">
            <w:pPr>
              <w:pStyle w:val="TABLE-cell"/>
            </w:pPr>
            <w:r w:rsidRPr="00413B46">
              <w:t>may select TPM_ALG_NULL</w:t>
            </w:r>
          </w:p>
        </w:tc>
      </w:tr>
      <w:tr w:rsidR="00C53E66" w:rsidRPr="00413B46" w:rsidTr="00B8394F">
        <w:trPr>
          <w:cantSplit/>
          <w:jc w:val="center"/>
        </w:trPr>
        <w:tc>
          <w:tcPr>
            <w:tcW w:w="2736" w:type="dxa"/>
            <w:tcBorders>
              <w:left w:val="single" w:sz="12" w:space="0" w:color="auto"/>
              <w:bottom w:val="single" w:sz="12" w:space="0" w:color="auto"/>
              <w:right w:val="single" w:sz="8" w:space="0" w:color="000000" w:themeColor="text1"/>
            </w:tcBorders>
            <w:vAlign w:val="center"/>
          </w:tcPr>
          <w:p w:rsidR="00C53E66" w:rsidRPr="00413B46" w:rsidRDefault="00C53E66" w:rsidP="00B8394F">
            <w:pPr>
              <w:pStyle w:val="TABLE-cell"/>
            </w:pPr>
            <w:r w:rsidRPr="00413B46">
              <w:t>TPMI_ALG_HASH</w:t>
            </w:r>
          </w:p>
        </w:tc>
        <w:tc>
          <w:tcPr>
            <w:tcW w:w="2016" w:type="dxa"/>
            <w:tcBorders>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authHash</w:t>
            </w:r>
          </w:p>
        </w:tc>
        <w:tc>
          <w:tcPr>
            <w:tcW w:w="4608" w:type="dxa"/>
            <w:tcBorders>
              <w:left w:val="single" w:sz="8" w:space="0" w:color="000000" w:themeColor="text1"/>
              <w:bottom w:val="single" w:sz="12" w:space="0" w:color="auto"/>
              <w:right w:val="single" w:sz="12" w:space="0" w:color="auto"/>
            </w:tcBorders>
            <w:vAlign w:val="center"/>
          </w:tcPr>
          <w:p w:rsidR="00C53E66" w:rsidRPr="00413B46" w:rsidRDefault="00C53E66" w:rsidP="00B8394F">
            <w:pPr>
              <w:pStyle w:val="TABLE-cell"/>
            </w:pPr>
            <w:r w:rsidRPr="00413B46">
              <w:t>hash algorithm to use for the session</w:t>
            </w:r>
          </w:p>
          <w:p w:rsidR="00C53E66" w:rsidRPr="00413B46" w:rsidRDefault="00C53E66" w:rsidP="00B8394F">
            <w:pPr>
              <w:pStyle w:val="TABLE-cell"/>
            </w:pPr>
            <w:r w:rsidRPr="00413B46">
              <w:t>Shall be a hash algorithm supported by the TPM and not TPM_ALG_NULL</w:t>
            </w:r>
          </w:p>
        </w:tc>
      </w:tr>
    </w:tbl>
    <w:p w:rsidR="00C53E66" w:rsidRPr="00413B46" w:rsidRDefault="00C53E66" w:rsidP="00C53E66">
      <w:pPr>
        <w:pStyle w:val="TABLE-title"/>
      </w:pPr>
      <w:bookmarkStart w:id="1990" w:name="_Toc380749650"/>
      <w:bookmarkStart w:id="1991" w:name="_Toc432774095"/>
      <w:bookmarkStart w:id="1992" w:name="_Toc443576244"/>
      <w:bookmarkStart w:id="1993" w:name="_Toc473813972"/>
      <w:bookmarkStart w:id="1994" w:name="_Toc536440933"/>
      <w:bookmarkStart w:id="1995" w:name="_Toc24725611"/>
      <w:r w:rsidRPr="00413B46">
        <w:t xml:space="preserve">Table </w:t>
      </w:r>
      <w:r w:rsidRPr="00C42EAF">
        <w:fldChar w:fldCharType="begin"/>
      </w:r>
      <w:r w:rsidRPr="00413B46">
        <w:instrText xml:space="preserve"> SEQ Table \* ARABIC </w:instrText>
      </w:r>
      <w:r w:rsidRPr="00C42EAF">
        <w:fldChar w:fldCharType="separate"/>
      </w:r>
      <w:r w:rsidR="00D51C42">
        <w:rPr>
          <w:noProof/>
        </w:rPr>
        <w:t>16</w:t>
      </w:r>
      <w:r w:rsidRPr="00C42EAF">
        <w:fldChar w:fldCharType="end"/>
      </w:r>
      <w:r w:rsidRPr="00413B46">
        <w:t xml:space="preserve"> — TPM2_StartAuthSession Response</w:t>
      </w:r>
      <w:bookmarkEnd w:id="1990"/>
      <w:bookmarkEnd w:id="1991"/>
      <w:bookmarkEnd w:id="1992"/>
      <w:bookmarkEnd w:id="1993"/>
      <w:bookmarkEnd w:id="1994"/>
      <w:bookmarkEnd w:id="199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000000" w:themeColor="text1"/>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responseSize</w:t>
            </w:r>
          </w:p>
        </w:tc>
        <w:tc>
          <w:tcPr>
            <w:tcW w:w="4608"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000000" w:themeColor="text1"/>
            </w:tcBorders>
            <w:shd w:val="clear" w:color="auto" w:fill="auto"/>
            <w:vAlign w:val="center"/>
          </w:tcPr>
          <w:p w:rsidR="00C53E66" w:rsidRPr="00413B46" w:rsidRDefault="00C53E66" w:rsidP="00B8394F">
            <w:pPr>
              <w:pStyle w:val="TABLE-cell"/>
            </w:pPr>
            <w:r w:rsidRPr="00413B46">
              <w:t>TPM_RC</w:t>
            </w:r>
          </w:p>
        </w:tc>
        <w:tc>
          <w:tcPr>
            <w:tcW w:w="2016" w:type="dxa"/>
            <w:tcBorders>
              <w:left w:val="single" w:sz="8" w:space="0" w:color="000000" w:themeColor="text1"/>
              <w:bottom w:val="dashDotStroked" w:sz="24" w:space="0" w:color="auto"/>
              <w:right w:val="single" w:sz="8" w:space="0" w:color="000000" w:themeColor="text1"/>
            </w:tcBorders>
            <w:shd w:val="clear" w:color="auto" w:fill="auto"/>
            <w:vAlign w:val="center"/>
          </w:tcPr>
          <w:p w:rsidR="00C53E66" w:rsidRPr="00413B46" w:rsidRDefault="00C53E66" w:rsidP="00B8394F">
            <w:pPr>
              <w:pStyle w:val="TABLE-cell"/>
            </w:pPr>
            <w:r w:rsidRPr="00413B46">
              <w:t>responseCode</w:t>
            </w:r>
          </w:p>
        </w:tc>
        <w:tc>
          <w:tcPr>
            <w:tcW w:w="4608" w:type="dxa"/>
            <w:tcBorders>
              <w:left w:val="single" w:sz="8" w:space="0" w:color="000000" w:themeColor="text1"/>
              <w:bottom w:val="dashDotStroked" w:sz="24" w:space="0" w:color="auto"/>
              <w:right w:val="single" w:sz="12" w:space="0" w:color="auto"/>
            </w:tcBorders>
            <w:shd w:val="clear" w:color="auto" w:fill="auto"/>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dashDotStroked" w:sz="24" w:space="0" w:color="auto"/>
              <w:left w:val="single" w:sz="12" w:space="0" w:color="auto"/>
              <w:bottom w:val="thinThickThinSmallGap" w:sz="12" w:space="0" w:color="auto"/>
              <w:right w:val="single" w:sz="8" w:space="0" w:color="000000" w:themeColor="text1"/>
            </w:tcBorders>
            <w:shd w:val="clear" w:color="auto" w:fill="auto"/>
            <w:vAlign w:val="center"/>
          </w:tcPr>
          <w:p w:rsidR="00C53E66" w:rsidRPr="00413B46" w:rsidRDefault="00C53E66" w:rsidP="00B8394F">
            <w:pPr>
              <w:pStyle w:val="TABLE-cell"/>
            </w:pPr>
            <w:r w:rsidRPr="00413B46">
              <w:t>TPMI_SH_AUTH_SESSION</w:t>
            </w:r>
          </w:p>
        </w:tc>
        <w:tc>
          <w:tcPr>
            <w:tcW w:w="2016" w:type="dxa"/>
            <w:tcBorders>
              <w:top w:val="dashDotStroked" w:sz="24" w:space="0" w:color="auto"/>
              <w:left w:val="single" w:sz="8" w:space="0" w:color="000000" w:themeColor="text1"/>
              <w:bottom w:val="thinThickThinSmallGap" w:sz="12" w:space="0" w:color="auto"/>
              <w:right w:val="single" w:sz="8" w:space="0" w:color="000000" w:themeColor="text1"/>
            </w:tcBorders>
            <w:shd w:val="clear" w:color="auto" w:fill="auto"/>
            <w:vAlign w:val="center"/>
          </w:tcPr>
          <w:p w:rsidR="00C53E66" w:rsidRPr="00413B46" w:rsidRDefault="00C53E66" w:rsidP="00B8394F">
            <w:pPr>
              <w:pStyle w:val="TABLE-cell"/>
            </w:pPr>
            <w:r w:rsidRPr="00413B46">
              <w:t>sessionHandle</w:t>
            </w:r>
          </w:p>
        </w:tc>
        <w:tc>
          <w:tcPr>
            <w:tcW w:w="4608" w:type="dxa"/>
            <w:tcBorders>
              <w:top w:val="dashDotStroked" w:sz="24" w:space="0" w:color="auto"/>
              <w:left w:val="single" w:sz="8" w:space="0" w:color="000000" w:themeColor="text1"/>
              <w:bottom w:val="thinThickThinSmallGap" w:sz="12" w:space="0" w:color="auto"/>
              <w:right w:val="single" w:sz="12" w:space="0" w:color="auto"/>
            </w:tcBorders>
            <w:shd w:val="clear" w:color="auto" w:fill="auto"/>
            <w:vAlign w:val="center"/>
          </w:tcPr>
          <w:p w:rsidR="00C53E66" w:rsidRPr="00413B46" w:rsidRDefault="00C53E66" w:rsidP="00B8394F">
            <w:pPr>
              <w:pStyle w:val="TABLE-cell"/>
            </w:pPr>
            <w:r w:rsidRPr="00413B46">
              <w:t>handle for the newly created session</w:t>
            </w:r>
          </w:p>
        </w:tc>
      </w:tr>
      <w:tr w:rsidR="00C53E66" w:rsidRPr="00413B46" w:rsidTr="00B8394F">
        <w:trPr>
          <w:cantSplit/>
          <w:jc w:val="center"/>
        </w:trPr>
        <w:tc>
          <w:tcPr>
            <w:tcW w:w="2736" w:type="dxa"/>
            <w:tcBorders>
              <w:top w:val="thinThickThinSmallGap" w:sz="12" w:space="0" w:color="auto"/>
              <w:left w:val="single" w:sz="12" w:space="0" w:color="auto"/>
              <w:bottom w:val="single" w:sz="12" w:space="0" w:color="auto"/>
              <w:right w:val="single" w:sz="8" w:space="0" w:color="000000" w:themeColor="text1"/>
            </w:tcBorders>
            <w:shd w:val="clear" w:color="auto" w:fill="auto"/>
            <w:vAlign w:val="center"/>
          </w:tcPr>
          <w:p w:rsidR="00C53E66" w:rsidRPr="00413B46" w:rsidRDefault="00C53E66" w:rsidP="00B8394F">
            <w:pPr>
              <w:pStyle w:val="TABLE-cell"/>
            </w:pPr>
            <w:r w:rsidRPr="00413B46">
              <w:t>TPM2B_NONCE</w:t>
            </w:r>
          </w:p>
        </w:tc>
        <w:tc>
          <w:tcPr>
            <w:tcW w:w="2016" w:type="dxa"/>
            <w:tcBorders>
              <w:top w:val="thinThickThinSmallGap" w:sz="12" w:space="0" w:color="auto"/>
              <w:left w:val="single" w:sz="8" w:space="0" w:color="000000" w:themeColor="text1"/>
              <w:bottom w:val="single" w:sz="12" w:space="0" w:color="auto"/>
              <w:right w:val="single" w:sz="8" w:space="0" w:color="000000" w:themeColor="text1"/>
            </w:tcBorders>
            <w:shd w:val="clear" w:color="auto" w:fill="auto"/>
            <w:vAlign w:val="center"/>
          </w:tcPr>
          <w:p w:rsidR="00C53E66" w:rsidRPr="00413B46" w:rsidRDefault="00C53E66" w:rsidP="00B8394F">
            <w:pPr>
              <w:pStyle w:val="TABLE-cell"/>
            </w:pPr>
            <w:r w:rsidRPr="00413B46">
              <w:t>nonceTPM</w:t>
            </w:r>
          </w:p>
        </w:tc>
        <w:tc>
          <w:tcPr>
            <w:tcW w:w="4608" w:type="dxa"/>
            <w:tcBorders>
              <w:top w:val="thinThickThinSmallGap" w:sz="12" w:space="0" w:color="auto"/>
              <w:left w:val="single" w:sz="8" w:space="0" w:color="000000" w:themeColor="text1"/>
              <w:bottom w:val="single" w:sz="12" w:space="0" w:color="auto"/>
              <w:right w:val="single" w:sz="12" w:space="0" w:color="auto"/>
            </w:tcBorders>
            <w:shd w:val="clear" w:color="auto" w:fill="auto"/>
            <w:vAlign w:val="center"/>
          </w:tcPr>
          <w:p w:rsidR="00C53E66" w:rsidRPr="00413B46" w:rsidRDefault="00C53E66" w:rsidP="00B8394F">
            <w:pPr>
              <w:pStyle w:val="TABLE-cell"/>
            </w:pPr>
            <w:r w:rsidRPr="00413B46">
              <w:t xml:space="preserve">the initial nonce from the TPM, used in the computation of the </w:t>
            </w:r>
            <w:r w:rsidRPr="00413B46">
              <w:rPr>
                <w:i/>
              </w:rPr>
              <w:t>sessionKey</w:t>
            </w:r>
          </w:p>
        </w:tc>
      </w:tr>
    </w:tbl>
    <w:p w:rsidR="00C53E66" w:rsidRPr="00413B46" w:rsidRDefault="00C53E66" w:rsidP="00C53E66">
      <w:pPr>
        <w:pStyle w:val="Heading3Break"/>
      </w:pPr>
      <w:bookmarkStart w:id="1996" w:name="_Toc234772924"/>
      <w:bookmarkStart w:id="1997" w:name="_Toc234772925"/>
      <w:bookmarkStart w:id="1998" w:name="_Toc234772926"/>
      <w:bookmarkStart w:id="1999" w:name="_Toc234773021"/>
      <w:bookmarkStart w:id="2000" w:name="_Toc234773051"/>
      <w:bookmarkStart w:id="2001" w:name="_Toc234773054"/>
      <w:bookmarkStart w:id="2002" w:name="_Toc234773055"/>
      <w:bookmarkStart w:id="2003" w:name="_Toc234773057"/>
      <w:bookmarkStart w:id="2004" w:name="_Toc204071517"/>
      <w:bookmarkStart w:id="2005" w:name="_Toc204156920"/>
      <w:bookmarkStart w:id="2006" w:name="_Toc204157620"/>
      <w:bookmarkStart w:id="2007" w:name="_Toc204158297"/>
      <w:bookmarkStart w:id="2008" w:name="_Toc204071521"/>
      <w:bookmarkStart w:id="2009" w:name="_Toc204156924"/>
      <w:bookmarkStart w:id="2010" w:name="_Toc204157624"/>
      <w:bookmarkStart w:id="2011" w:name="_Toc204158301"/>
      <w:bookmarkStart w:id="2012" w:name="_Toc204071578"/>
      <w:bookmarkStart w:id="2013" w:name="_Toc204156981"/>
      <w:bookmarkStart w:id="2014" w:name="_Toc204157681"/>
      <w:bookmarkStart w:id="2015" w:name="_Toc204158358"/>
      <w:bookmarkStart w:id="2016" w:name="_Toc204071644"/>
      <w:bookmarkStart w:id="2017" w:name="_Toc204157047"/>
      <w:bookmarkStart w:id="2018" w:name="_Toc204157747"/>
      <w:bookmarkStart w:id="2019" w:name="_Toc204158424"/>
      <w:bookmarkStart w:id="2020" w:name="_Toc204071646"/>
      <w:bookmarkStart w:id="2021" w:name="_Toc204157049"/>
      <w:bookmarkStart w:id="2022" w:name="_Toc204157749"/>
      <w:bookmarkStart w:id="2023" w:name="_Toc204158426"/>
      <w:bookmarkStart w:id="2024" w:name="_Toc204071647"/>
      <w:bookmarkStart w:id="2025" w:name="_Toc204157050"/>
      <w:bookmarkStart w:id="2026" w:name="_Toc204157750"/>
      <w:bookmarkStart w:id="2027" w:name="_Toc204158427"/>
      <w:bookmarkStart w:id="2028" w:name="_Toc204071648"/>
      <w:bookmarkStart w:id="2029" w:name="_Toc204157051"/>
      <w:bookmarkStart w:id="2030" w:name="_Toc204157751"/>
      <w:bookmarkStart w:id="2031" w:name="_Toc204158428"/>
      <w:bookmarkStart w:id="2032" w:name="_Toc204071649"/>
      <w:bookmarkStart w:id="2033" w:name="_Toc204157052"/>
      <w:bookmarkStart w:id="2034" w:name="_Toc204157752"/>
      <w:bookmarkStart w:id="2035" w:name="_Toc204158429"/>
      <w:bookmarkStart w:id="2036" w:name="_Toc204071650"/>
      <w:bookmarkStart w:id="2037" w:name="_Toc204157053"/>
      <w:bookmarkStart w:id="2038" w:name="_Toc204157753"/>
      <w:bookmarkStart w:id="2039" w:name="_Toc204158430"/>
      <w:bookmarkStart w:id="2040" w:name="_Toc204071652"/>
      <w:bookmarkStart w:id="2041" w:name="_Toc204157055"/>
      <w:bookmarkStart w:id="2042" w:name="_Toc204157755"/>
      <w:bookmarkStart w:id="2043" w:name="_Toc204158432"/>
      <w:bookmarkStart w:id="2044" w:name="_Toc204071654"/>
      <w:bookmarkStart w:id="2045" w:name="_Toc204157057"/>
      <w:bookmarkStart w:id="2046" w:name="_Toc204157757"/>
      <w:bookmarkStart w:id="2047" w:name="_Toc204158434"/>
      <w:bookmarkStart w:id="2048" w:name="_Toc204071660"/>
      <w:bookmarkStart w:id="2049" w:name="_Toc204157063"/>
      <w:bookmarkStart w:id="2050" w:name="_Toc204157763"/>
      <w:bookmarkStart w:id="2051" w:name="_Toc204158440"/>
      <w:bookmarkStart w:id="2052" w:name="_Toc204071666"/>
      <w:bookmarkStart w:id="2053" w:name="_Toc204157069"/>
      <w:bookmarkStart w:id="2054" w:name="_Toc204157769"/>
      <w:bookmarkStart w:id="2055" w:name="_Toc204158446"/>
      <w:bookmarkStart w:id="2056" w:name="_Toc204071669"/>
      <w:bookmarkStart w:id="2057" w:name="_Toc204157072"/>
      <w:bookmarkStart w:id="2058" w:name="_Toc204157772"/>
      <w:bookmarkStart w:id="2059" w:name="_Toc204158449"/>
      <w:bookmarkStart w:id="2060" w:name="_Toc204071675"/>
      <w:bookmarkStart w:id="2061" w:name="_Toc204157078"/>
      <w:bookmarkStart w:id="2062" w:name="_Toc204157778"/>
      <w:bookmarkStart w:id="2063" w:name="_Toc20415845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r w:rsidRPr="00413B46">
        <w:lastRenderedPageBreak/>
        <w:t>Detailed Actions</w:t>
      </w:r>
    </w:p>
    <w:p w:rsidR="00C53E66" w:rsidRPr="00413B46" w:rsidRDefault="00C53E66" w:rsidP="00C53E66">
      <w:pPr>
        <w:pStyle w:val="CodeNameTag"/>
      </w:pPr>
      <w:r w:rsidRPr="00413B46">
        <w:t>[[StartAuthSession]]</w:t>
      </w:r>
    </w:p>
    <w:p w:rsidR="00C53E66" w:rsidRPr="00413B46" w:rsidRDefault="00C53E66" w:rsidP="00C53E66">
      <w:pPr>
        <w:pStyle w:val="Heading2"/>
        <w:pageBreakBefore/>
      </w:pPr>
      <w:bookmarkStart w:id="2064" w:name="_Toc310935390"/>
      <w:bookmarkStart w:id="2065" w:name="_Toc380749494"/>
      <w:bookmarkStart w:id="2066" w:name="_Toc432773934"/>
      <w:bookmarkStart w:id="2067" w:name="_Toc443720792"/>
      <w:bookmarkStart w:id="2068" w:name="_Toc443576085"/>
      <w:bookmarkStart w:id="2069" w:name="_Toc473813803"/>
      <w:bookmarkStart w:id="2070" w:name="_Toc536440762"/>
      <w:bookmarkStart w:id="2071" w:name="_Toc24725435"/>
      <w:bookmarkStart w:id="2072" w:name="_Toc230511467"/>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r w:rsidRPr="00413B46">
        <w:lastRenderedPageBreak/>
        <w:t>TPM2_PolicyRestart</w:t>
      </w:r>
      <w:bookmarkEnd w:id="2064"/>
      <w:bookmarkEnd w:id="2065"/>
      <w:bookmarkEnd w:id="2066"/>
      <w:bookmarkEnd w:id="2067"/>
      <w:bookmarkEnd w:id="2068"/>
      <w:bookmarkEnd w:id="2069"/>
      <w:bookmarkEnd w:id="2070"/>
      <w:bookmarkEnd w:id="2071"/>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allows a policy authorization session to be returned to its initial state. This command is used after the TPM returns TPM_RC_PCR_CHANGED. That response code indicates that a policy will fail because the PCR have changed after TPM2_</w:t>
      </w:r>
      <w:proofErr w:type="gramStart"/>
      <w:r w:rsidRPr="00413B46">
        <w:t>PolicyPCR(</w:t>
      </w:r>
      <w:proofErr w:type="gramEnd"/>
      <w:r w:rsidRPr="00413B46">
        <w:t xml:space="preserve">) was executed. Restarting the session allows the authorizations to be replayed because the session restarts with the same </w:t>
      </w:r>
      <w:r w:rsidRPr="00413B46">
        <w:rPr>
          <w:i/>
        </w:rPr>
        <w:t>nonceTPM</w:t>
      </w:r>
      <w:r w:rsidRPr="00413B46">
        <w:t>. If the PCR are valid for the policy, the policy may then succeed.</w:t>
      </w:r>
    </w:p>
    <w:p w:rsidR="00C53E66" w:rsidRPr="00413B46" w:rsidRDefault="00C53E66" w:rsidP="00C53E66">
      <w:pPr>
        <w:pStyle w:val="BodyText"/>
      </w:pPr>
      <w:r w:rsidRPr="00413B46">
        <w:t>This command does not reset the policy ID or the policy start time.</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2073" w:name="_Toc380749651"/>
      <w:bookmarkStart w:id="2074" w:name="_Toc432774096"/>
      <w:bookmarkStart w:id="2075" w:name="_Toc443576245"/>
      <w:bookmarkStart w:id="2076" w:name="_Toc473813973"/>
      <w:bookmarkStart w:id="2077" w:name="_Toc536440934"/>
      <w:bookmarkStart w:id="2078" w:name="_Toc24725612"/>
      <w:r w:rsidRPr="00413B46">
        <w:t xml:space="preserve">Table </w:t>
      </w:r>
      <w:r w:rsidRPr="00C42EAF">
        <w:fldChar w:fldCharType="begin"/>
      </w:r>
      <w:r w:rsidRPr="00413B46">
        <w:instrText xml:space="preserve"> SEQ Table \* ARABIC </w:instrText>
      </w:r>
      <w:r w:rsidRPr="00C42EAF">
        <w:fldChar w:fldCharType="separate"/>
      </w:r>
      <w:r w:rsidR="00D51C42">
        <w:rPr>
          <w:noProof/>
        </w:rPr>
        <w:t>17</w:t>
      </w:r>
      <w:r w:rsidRPr="00C42EAF">
        <w:fldChar w:fldCharType="end"/>
      </w:r>
      <w:r w:rsidRPr="00413B46">
        <w:t xml:space="preserve"> — TPM2_PolicyRestart Command</w:t>
      </w:r>
      <w:bookmarkEnd w:id="2073"/>
      <w:bookmarkEnd w:id="2074"/>
      <w:bookmarkEnd w:id="2075"/>
      <w:bookmarkEnd w:id="2076"/>
      <w:bookmarkEnd w:id="2077"/>
      <w:bookmarkEnd w:id="207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000000" w:themeColor="text1"/>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t>TPM_ST_SESSIONS if an audit session is present; otherwise, TPM_ST_NO_SESSIONS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commandSize</w:t>
            </w:r>
          </w:p>
        </w:tc>
        <w:tc>
          <w:tcPr>
            <w:tcW w:w="4608"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000000" w:themeColor="text1"/>
            </w:tcBorders>
            <w:vAlign w:val="center"/>
          </w:tcPr>
          <w:p w:rsidR="00C53E66" w:rsidRPr="00413B46" w:rsidRDefault="00C53E66" w:rsidP="00B8394F">
            <w:pPr>
              <w:pStyle w:val="TABLE-cell"/>
            </w:pPr>
            <w:r w:rsidRPr="00413B46">
              <w:t>TPM_CC</w:t>
            </w:r>
          </w:p>
        </w:tc>
        <w:tc>
          <w:tcPr>
            <w:tcW w:w="2016" w:type="dxa"/>
            <w:tcBorders>
              <w:left w:val="single" w:sz="8" w:space="0" w:color="000000" w:themeColor="text1"/>
              <w:bottom w:val="dashDotStroked" w:sz="24" w:space="0" w:color="auto"/>
              <w:right w:val="single" w:sz="8" w:space="0" w:color="000000" w:themeColor="text1"/>
            </w:tcBorders>
            <w:vAlign w:val="center"/>
          </w:tcPr>
          <w:p w:rsidR="00C53E66" w:rsidRPr="00413B46" w:rsidRDefault="00C53E66" w:rsidP="00B8394F">
            <w:pPr>
              <w:pStyle w:val="TABLE-cell"/>
            </w:pPr>
            <w:r w:rsidRPr="00413B46">
              <w:t>commandCode</w:t>
            </w:r>
          </w:p>
        </w:tc>
        <w:tc>
          <w:tcPr>
            <w:tcW w:w="4608" w:type="dxa"/>
            <w:tcBorders>
              <w:left w:val="single" w:sz="8" w:space="0" w:color="000000" w:themeColor="text1"/>
              <w:bottom w:val="dashDotStroked" w:sz="24" w:space="0" w:color="auto"/>
              <w:right w:val="single" w:sz="12" w:space="0" w:color="auto"/>
            </w:tcBorders>
            <w:vAlign w:val="center"/>
          </w:tcPr>
          <w:p w:rsidR="00C53E66" w:rsidRPr="00413B46" w:rsidRDefault="00C53E66" w:rsidP="00B8394F">
            <w:pPr>
              <w:pStyle w:val="TABLE-cell"/>
            </w:pPr>
            <w:r w:rsidRPr="00413B46">
              <w:t>TPM_CC_PolicyRestart</w:t>
            </w:r>
          </w:p>
        </w:tc>
      </w:tr>
      <w:tr w:rsidR="00C53E66" w:rsidRPr="00413B46" w:rsidTr="00B8394F">
        <w:trPr>
          <w:cantSplit/>
          <w:jc w:val="center"/>
        </w:trPr>
        <w:tc>
          <w:tcPr>
            <w:tcW w:w="2736" w:type="dxa"/>
            <w:tcBorders>
              <w:top w:val="dashDotStroked" w:sz="24" w:space="0" w:color="auto"/>
              <w:left w:val="single" w:sz="12" w:space="0" w:color="auto"/>
              <w:bottom w:val="thinThickThinMediumGap" w:sz="12" w:space="0" w:color="auto"/>
              <w:right w:val="single" w:sz="8" w:space="0" w:color="000000" w:themeColor="text1"/>
            </w:tcBorders>
            <w:vAlign w:val="center"/>
          </w:tcPr>
          <w:p w:rsidR="00C53E66" w:rsidRPr="00413B46" w:rsidRDefault="00C53E66" w:rsidP="00B8394F">
            <w:pPr>
              <w:pStyle w:val="TABLE-cell"/>
            </w:pPr>
            <w:r w:rsidRPr="00413B46">
              <w:t>TPMI_SH_POLICY</w:t>
            </w:r>
          </w:p>
        </w:tc>
        <w:tc>
          <w:tcPr>
            <w:tcW w:w="2016" w:type="dxa"/>
            <w:tcBorders>
              <w:top w:val="dashDotStroked" w:sz="24" w:space="0" w:color="auto"/>
              <w:left w:val="single" w:sz="8" w:space="0" w:color="000000" w:themeColor="text1"/>
              <w:bottom w:val="thinThickThinMediumGap" w:sz="12" w:space="0" w:color="auto"/>
              <w:right w:val="single" w:sz="8" w:space="0" w:color="000000" w:themeColor="text1"/>
            </w:tcBorders>
            <w:vAlign w:val="center"/>
          </w:tcPr>
          <w:p w:rsidR="00C53E66" w:rsidRPr="00413B46" w:rsidRDefault="00C53E66" w:rsidP="00B8394F">
            <w:pPr>
              <w:pStyle w:val="TABLE-cell"/>
            </w:pPr>
            <w:r w:rsidRPr="00413B46">
              <w:t>sessionHandle</w:t>
            </w:r>
          </w:p>
        </w:tc>
        <w:tc>
          <w:tcPr>
            <w:tcW w:w="4608" w:type="dxa"/>
            <w:tcBorders>
              <w:top w:val="dashDotStroked" w:sz="24" w:space="0" w:color="auto"/>
              <w:left w:val="single" w:sz="8" w:space="0" w:color="000000" w:themeColor="text1"/>
              <w:bottom w:val="thinThickThinMediumGap" w:sz="12" w:space="0" w:color="auto"/>
              <w:right w:val="single" w:sz="12" w:space="0" w:color="auto"/>
            </w:tcBorders>
            <w:vAlign w:val="center"/>
          </w:tcPr>
          <w:p w:rsidR="00C53E66" w:rsidRPr="00413B46" w:rsidRDefault="00C53E66" w:rsidP="00B8394F">
            <w:pPr>
              <w:pStyle w:val="TABLE-cell"/>
            </w:pPr>
            <w:r w:rsidRPr="00413B46">
              <w:t>the handle for the policy session</w:t>
            </w:r>
          </w:p>
        </w:tc>
      </w:tr>
    </w:tbl>
    <w:p w:rsidR="00C53E66" w:rsidRPr="00413B46" w:rsidRDefault="00C53E66" w:rsidP="00C53E66">
      <w:pPr>
        <w:pStyle w:val="TABLE-title"/>
      </w:pPr>
      <w:bookmarkStart w:id="2079" w:name="_Toc380749652"/>
      <w:bookmarkStart w:id="2080" w:name="_Toc432774097"/>
      <w:bookmarkStart w:id="2081" w:name="_Toc443576246"/>
      <w:bookmarkStart w:id="2082" w:name="_Toc473813974"/>
      <w:bookmarkStart w:id="2083" w:name="_Toc536440935"/>
      <w:bookmarkStart w:id="2084" w:name="_Toc24725613"/>
      <w:r w:rsidRPr="00413B46">
        <w:t xml:space="preserve">Table </w:t>
      </w:r>
      <w:r w:rsidRPr="00C42EAF">
        <w:fldChar w:fldCharType="begin"/>
      </w:r>
      <w:r w:rsidRPr="00413B46">
        <w:instrText xml:space="preserve"> SEQ Table \* ARABIC </w:instrText>
      </w:r>
      <w:r w:rsidRPr="00C42EAF">
        <w:fldChar w:fldCharType="separate"/>
      </w:r>
      <w:r w:rsidR="00D51C42">
        <w:rPr>
          <w:noProof/>
        </w:rPr>
        <w:t>18</w:t>
      </w:r>
      <w:r w:rsidRPr="00C42EAF">
        <w:fldChar w:fldCharType="end"/>
      </w:r>
      <w:r w:rsidRPr="00413B46">
        <w:t xml:space="preserve"> — TPM2_PolicyRestart Response</w:t>
      </w:r>
      <w:bookmarkEnd w:id="2079"/>
      <w:bookmarkEnd w:id="2080"/>
      <w:bookmarkEnd w:id="2081"/>
      <w:bookmarkEnd w:id="2082"/>
      <w:bookmarkEnd w:id="2083"/>
      <w:bookmarkEnd w:id="2084"/>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000000" w:themeColor="text1"/>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responseSize</w:t>
            </w:r>
          </w:p>
        </w:tc>
        <w:tc>
          <w:tcPr>
            <w:tcW w:w="4608"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single" w:sz="12" w:space="0" w:color="auto"/>
              <w:right w:val="single" w:sz="8" w:space="0" w:color="000000" w:themeColor="text1"/>
            </w:tcBorders>
            <w:vAlign w:val="center"/>
          </w:tcPr>
          <w:p w:rsidR="00C53E66" w:rsidRPr="00413B46" w:rsidRDefault="00C53E66" w:rsidP="00B8394F">
            <w:pPr>
              <w:pStyle w:val="TABLE-cell"/>
            </w:pPr>
            <w:r w:rsidRPr="00413B46">
              <w:t>TPM_RC</w:t>
            </w:r>
          </w:p>
        </w:tc>
        <w:tc>
          <w:tcPr>
            <w:tcW w:w="2016" w:type="dxa"/>
            <w:tcBorders>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responseCode</w:t>
            </w:r>
          </w:p>
        </w:tc>
        <w:tc>
          <w:tcPr>
            <w:tcW w:w="4608" w:type="dxa"/>
            <w:tcBorders>
              <w:left w:val="single" w:sz="8" w:space="0" w:color="000000" w:themeColor="text1"/>
              <w:bottom w:val="single" w:sz="12" w:space="0" w:color="auto"/>
              <w:right w:val="single" w:sz="12" w:space="0" w:color="auto"/>
            </w:tcBorders>
            <w:vAlign w:val="center"/>
          </w:tcPr>
          <w:p w:rsidR="00C53E66" w:rsidRPr="00413B46" w:rsidRDefault="00C53E66" w:rsidP="00B8394F">
            <w:pPr>
              <w:pStyle w:val="TABLE-cell"/>
            </w:pPr>
          </w:p>
        </w:tc>
      </w:tr>
    </w:tbl>
    <w:bookmarkEnd w:id="2072"/>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[[PolicyRestart]]</w:t>
      </w:r>
    </w:p>
    <w:p w:rsidR="00C53E66" w:rsidRPr="00413B46" w:rsidRDefault="00C53E66" w:rsidP="00C53E66">
      <w:pPr>
        <w:pStyle w:val="Heading1"/>
      </w:pPr>
      <w:bookmarkStart w:id="2085" w:name="_Toc310935391"/>
      <w:bookmarkStart w:id="2086" w:name="_Toc380749495"/>
      <w:bookmarkStart w:id="2087" w:name="_Toc432773935"/>
      <w:bookmarkStart w:id="2088" w:name="_Toc443720793"/>
      <w:bookmarkStart w:id="2089" w:name="_Toc443576086"/>
      <w:bookmarkStart w:id="2090" w:name="_Toc473813804"/>
      <w:bookmarkStart w:id="2091" w:name="_Toc536440763"/>
      <w:bookmarkStart w:id="2092" w:name="_Toc24725436"/>
      <w:r w:rsidRPr="00413B46">
        <w:lastRenderedPageBreak/>
        <w:t>Object Commands</w:t>
      </w:r>
      <w:bookmarkEnd w:id="2085"/>
      <w:bookmarkEnd w:id="2086"/>
      <w:bookmarkEnd w:id="2087"/>
      <w:bookmarkEnd w:id="2088"/>
      <w:bookmarkEnd w:id="2089"/>
      <w:bookmarkEnd w:id="2090"/>
      <w:bookmarkEnd w:id="2091"/>
      <w:bookmarkEnd w:id="2092"/>
    </w:p>
    <w:p w:rsidR="00C53E66" w:rsidRPr="00413B46" w:rsidRDefault="00C53E66" w:rsidP="00C53E66">
      <w:pPr>
        <w:pStyle w:val="Heading2"/>
        <w:ind w:left="634" w:hanging="634"/>
      </w:pPr>
      <w:bookmarkStart w:id="2093" w:name="_Toc310935392"/>
      <w:bookmarkStart w:id="2094" w:name="_Toc380749496"/>
      <w:bookmarkStart w:id="2095" w:name="_Toc432773936"/>
      <w:bookmarkStart w:id="2096" w:name="_Toc443720794"/>
      <w:bookmarkStart w:id="2097" w:name="_Toc443576087"/>
      <w:bookmarkStart w:id="2098" w:name="_Toc473813805"/>
      <w:bookmarkStart w:id="2099" w:name="_Toc536440764"/>
      <w:bookmarkStart w:id="2100" w:name="_Toc24725437"/>
      <w:r w:rsidRPr="00413B46">
        <w:t>TPM2_Create</w:t>
      </w:r>
      <w:bookmarkEnd w:id="1487"/>
      <w:bookmarkEnd w:id="1488"/>
      <w:bookmarkEnd w:id="1489"/>
      <w:bookmarkEnd w:id="1490"/>
      <w:bookmarkEnd w:id="1491"/>
      <w:bookmarkEnd w:id="1492"/>
      <w:bookmarkEnd w:id="1493"/>
      <w:bookmarkEnd w:id="1494"/>
      <w:bookmarkEnd w:id="1495"/>
      <w:bookmarkEnd w:id="1496"/>
      <w:bookmarkEnd w:id="1497"/>
      <w:bookmarkEnd w:id="2093"/>
      <w:bookmarkEnd w:id="2094"/>
      <w:bookmarkEnd w:id="2095"/>
      <w:bookmarkEnd w:id="2096"/>
      <w:bookmarkEnd w:id="2097"/>
      <w:bookmarkEnd w:id="2098"/>
      <w:bookmarkEnd w:id="2099"/>
      <w:bookmarkEnd w:id="2100"/>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is used to create an object that can be loaded into a TPM using TPM2_</w:t>
      </w:r>
      <w:proofErr w:type="gramStart"/>
      <w:r w:rsidRPr="00413B46">
        <w:t>Load(</w:t>
      </w:r>
      <w:proofErr w:type="gramEnd"/>
      <w:r w:rsidRPr="00413B46">
        <w:t>). If the command completes successfully, the TPM will create the new object and return the object’s creation data (</w:t>
      </w:r>
      <w:r w:rsidRPr="00413B46">
        <w:rPr>
          <w:i/>
        </w:rPr>
        <w:t>creationData</w:t>
      </w:r>
      <w:r w:rsidRPr="00413B46">
        <w:t>), its public area (</w:t>
      </w:r>
      <w:r w:rsidRPr="00413B46">
        <w:rPr>
          <w:i/>
        </w:rPr>
        <w:t>outPublic</w:t>
      </w:r>
      <w:r w:rsidRPr="00413B46">
        <w:t>), and its encrypted sensitive area (</w:t>
      </w:r>
      <w:r w:rsidRPr="00413B46">
        <w:rPr>
          <w:i/>
        </w:rPr>
        <w:t>outPrivate</w:t>
      </w:r>
      <w:r w:rsidRPr="00413B46">
        <w:t>). Preservation of the returned data is the responsibility of the caller. The object will need to be loaded (TPM2_</w:t>
      </w:r>
      <w:proofErr w:type="gramStart"/>
      <w:r w:rsidRPr="00413B46">
        <w:t>Load(</w:t>
      </w:r>
      <w:proofErr w:type="gramEnd"/>
      <w:r w:rsidRPr="00413B46">
        <w:t xml:space="preserve">)) before it may be used. The only difference between the </w:t>
      </w:r>
      <w:r w:rsidRPr="00413B46">
        <w:rPr>
          <w:i/>
        </w:rPr>
        <w:t>inPublic</w:t>
      </w:r>
      <w:r w:rsidRPr="00413B46">
        <w:t xml:space="preserve"> TPMT_PUBLIC template and the </w:t>
      </w:r>
      <w:r w:rsidRPr="00413B46">
        <w:rPr>
          <w:i/>
        </w:rPr>
        <w:t>outPublic</w:t>
      </w:r>
      <w:r w:rsidRPr="00413B46">
        <w:t xml:space="preserve"> TPMT_PUBLIC object is in the </w:t>
      </w:r>
      <w:r w:rsidRPr="00413B46">
        <w:rPr>
          <w:i/>
        </w:rPr>
        <w:t>unique</w:t>
      </w:r>
      <w:r w:rsidRPr="00413B46">
        <w:t xml:space="preserve"> field.</w:t>
      </w:r>
    </w:p>
    <w:p w:rsidR="00C53E66" w:rsidRPr="00413B46" w:rsidRDefault="00C53E66" w:rsidP="00C53E66">
      <w:pPr>
        <w:pStyle w:val="NOTE"/>
      </w:pPr>
      <w:r w:rsidRPr="00413B46">
        <w:t>NOTE 1</w:t>
      </w:r>
      <w:r w:rsidRPr="00413B46">
        <w:tab/>
        <w:t>This command may require temporary use of a transient resource, even though the object does not remain loaded after the command. See Part 1 Transient Resources.</w:t>
      </w:r>
    </w:p>
    <w:p w:rsidR="00C53E66" w:rsidRPr="00413B46" w:rsidRDefault="00C53E66" w:rsidP="00C53E66">
      <w:pPr>
        <w:pStyle w:val="BodyText"/>
      </w:pPr>
      <w:r w:rsidRPr="00413B46">
        <w:t>TPM2B_PUBLIC template (</w:t>
      </w:r>
      <w:r w:rsidRPr="00413B46">
        <w:rPr>
          <w:i/>
        </w:rPr>
        <w:t>inPublic</w:t>
      </w:r>
      <w:r w:rsidRPr="00413B46">
        <w:t xml:space="preserve">) contains all of the fields necessary to define the properties of the new object. The setting for these fields is defined in “Public Area Template” in Part 1 of this specification and in “TPMA_OBJECT” in Part 2 of this specification. The size of the </w:t>
      </w:r>
      <w:r w:rsidRPr="00413B46">
        <w:rPr>
          <w:i/>
        </w:rPr>
        <w:t>unique</w:t>
      </w:r>
      <w:r w:rsidRPr="00413B46">
        <w:t xml:space="preserve"> field shall not be checked for consistency with the other object parameters.</w:t>
      </w:r>
    </w:p>
    <w:p w:rsidR="00C53E66" w:rsidRPr="00413B46" w:rsidRDefault="00C53E66" w:rsidP="00C53E66">
      <w:pPr>
        <w:pStyle w:val="NOTE"/>
      </w:pPr>
      <w:r w:rsidRPr="00413B46">
        <w:t>NOTE 2</w:t>
      </w:r>
      <w:r w:rsidRPr="00413B46">
        <w:tab/>
        <w:t xml:space="preserve">For interoperability, the </w:t>
      </w:r>
      <w:r w:rsidRPr="00413B46">
        <w:rPr>
          <w:i/>
        </w:rPr>
        <w:t>unique</w:t>
      </w:r>
      <w:r w:rsidRPr="00413B46">
        <w:t xml:space="preserve"> field should not be set to a value that is larger than allowed by object parameters, so that the unmarshaling will not fail. A size of zero is recommended. After unmarshaling, the TPM does not use the input </w:t>
      </w:r>
      <w:r w:rsidRPr="00413B46">
        <w:rPr>
          <w:i/>
        </w:rPr>
        <w:t>unique</w:t>
      </w:r>
      <w:r w:rsidRPr="00413B46">
        <w:t xml:space="preserve"> field. It is, however, used in TPM2_</w:t>
      </w:r>
      <w:proofErr w:type="gramStart"/>
      <w:r w:rsidRPr="00413B46">
        <w:t>CreatePrimary(</w:t>
      </w:r>
      <w:proofErr w:type="gramEnd"/>
      <w:r w:rsidRPr="00413B46">
        <w:t>) and TPM2_CreateLoaded.</w:t>
      </w:r>
    </w:p>
    <w:p w:rsidR="00C53E66" w:rsidRPr="00413B46" w:rsidRDefault="00C53E66" w:rsidP="00C53E66">
      <w:pPr>
        <w:pStyle w:val="EXAMPLE"/>
        <w:rPr>
          <w:rFonts w:ascii="Times New Roman" w:hAnsi="Times New Roman"/>
          <w:sz w:val="24"/>
        </w:rPr>
      </w:pPr>
      <w:r w:rsidRPr="00413B46">
        <w:t>EXAMPLE 1</w:t>
      </w:r>
      <w:r w:rsidRPr="00413B46">
        <w:tab/>
        <w:t xml:space="preserve">A TPM_ALG_RSA object with a </w:t>
      </w:r>
      <w:r w:rsidRPr="00413B46">
        <w:rPr>
          <w:i/>
          <w:iCs/>
        </w:rPr>
        <w:t>keyBits</w:t>
      </w:r>
      <w:r w:rsidRPr="00413B46">
        <w:t xml:space="preserve"> of 2048 in the </w:t>
      </w:r>
      <w:r w:rsidR="00573B6B" w:rsidRPr="00413B46">
        <w:t>object’s</w:t>
      </w:r>
      <w:r w:rsidRPr="00413B46">
        <w:t xml:space="preserve"> </w:t>
      </w:r>
      <w:r w:rsidRPr="00413B46">
        <w:rPr>
          <w:iCs/>
        </w:rPr>
        <w:t>parameters</w:t>
      </w:r>
      <w:r w:rsidRPr="00413B46">
        <w:t xml:space="preserve"> should have a </w:t>
      </w:r>
      <w:r w:rsidRPr="00413B46">
        <w:rPr>
          <w:i/>
        </w:rPr>
        <w:t>unique</w:t>
      </w:r>
      <w:r w:rsidRPr="00413B46">
        <w:t xml:space="preserve"> field that is no larger than 256 bytes.</w:t>
      </w:r>
    </w:p>
    <w:p w:rsidR="00C53E66" w:rsidRPr="00413B46" w:rsidRDefault="00C53E66" w:rsidP="00C53E66">
      <w:pPr>
        <w:pStyle w:val="EXAMPLE"/>
      </w:pPr>
      <w:r w:rsidRPr="00413B46">
        <w:t>EXAMPLE 2</w:t>
      </w:r>
      <w:r w:rsidRPr="00413B46">
        <w:tab/>
        <w:t xml:space="preserve">TPM_ALG_KEYEDHASH or a TPM_ALG_SYMCIPHER object should have a </w:t>
      </w:r>
      <w:r w:rsidRPr="00413B46">
        <w:rPr>
          <w:i/>
          <w:iCs/>
        </w:rPr>
        <w:t>unique</w:t>
      </w:r>
      <w:r w:rsidRPr="00413B46">
        <w:t xml:space="preserve"> field th</w:t>
      </w:r>
      <w:r w:rsidR="008874B7">
        <w:t>at</w:t>
      </w:r>
      <w:r w:rsidRPr="00413B46">
        <w:t xml:space="preserve"> is no larger than the digest produced by the object’s </w:t>
      </w:r>
      <w:r w:rsidRPr="00413B46">
        <w:rPr>
          <w:i/>
          <w:iCs/>
        </w:rPr>
        <w:t>nameAlg</w:t>
      </w:r>
      <w:r w:rsidRPr="00413B46">
        <w:t>.</w:t>
      </w:r>
    </w:p>
    <w:p w:rsidR="00C53E66" w:rsidRPr="00413B46" w:rsidRDefault="00C53E66" w:rsidP="00C53E66">
      <w:pPr>
        <w:pStyle w:val="BodyText"/>
      </w:pPr>
      <w:r w:rsidRPr="00413B46">
        <w:t xml:space="preserve">The </w:t>
      </w:r>
      <w:r w:rsidRPr="00413B46">
        <w:rPr>
          <w:i/>
        </w:rPr>
        <w:t>parentHandle</w:t>
      </w:r>
      <w:r w:rsidRPr="00413B46">
        <w:t xml:space="preserve"> parameter shall reference a loaded decryption key that has both the public and sensitive area loaded.</w:t>
      </w:r>
    </w:p>
    <w:p w:rsidR="00C53E66" w:rsidRPr="00413B46" w:rsidRDefault="00C53E66" w:rsidP="00C53E66">
      <w:pPr>
        <w:pStyle w:val="BodyText"/>
      </w:pPr>
      <w:r w:rsidRPr="00413B46">
        <w:t>When defining the object, the caller provides a template structure for the object in a TPM2B_PUBLIC structure (</w:t>
      </w:r>
      <w:r w:rsidRPr="00413B46">
        <w:rPr>
          <w:i/>
        </w:rPr>
        <w:t>inPublic</w:t>
      </w:r>
      <w:r w:rsidRPr="00413B46">
        <w:t xml:space="preserve">), an initial value for the object’s </w:t>
      </w:r>
      <w:r w:rsidRPr="00413B46">
        <w:rPr>
          <w:i/>
        </w:rPr>
        <w:t>authValue (inSensitive.userAuth),</w:t>
      </w:r>
      <w:r w:rsidRPr="00413B46">
        <w:t xml:space="preserve"> and, if the object is a symmetric object, an optional initial data value (</w:t>
      </w:r>
      <w:r w:rsidRPr="00413B46">
        <w:rPr>
          <w:i/>
        </w:rPr>
        <w:t>inSensitive.data</w:t>
      </w:r>
      <w:r w:rsidRPr="00413B46">
        <w:t xml:space="preserve">). The TPM shall validate the consistency of the attributes of </w:t>
      </w:r>
      <w:r w:rsidRPr="00413B46">
        <w:rPr>
          <w:i/>
        </w:rPr>
        <w:t>inPublic</w:t>
      </w:r>
      <w:r w:rsidRPr="00413B46">
        <w:t xml:space="preserve"> according to the Creation rules in “TPMA_OBJECT” in TPM 2.0 Part 2.</w:t>
      </w:r>
    </w:p>
    <w:p w:rsidR="00C53E66" w:rsidRPr="00413B46" w:rsidRDefault="00C53E66" w:rsidP="00C53E66">
      <w:pPr>
        <w:pStyle w:val="BodyText"/>
      </w:pPr>
      <w:r w:rsidRPr="00413B46">
        <w:t xml:space="preserve">The </w:t>
      </w:r>
      <w:r w:rsidRPr="00413B46">
        <w:rPr>
          <w:i/>
        </w:rPr>
        <w:t>inSensitive</w:t>
      </w:r>
      <w:r w:rsidRPr="00413B46">
        <w:t xml:space="preserve"> parameter may be encrypted using parameter encryption.</w:t>
      </w:r>
    </w:p>
    <w:p w:rsidR="00C53E66" w:rsidRPr="00413B46" w:rsidRDefault="00C53E66" w:rsidP="00C53E66">
      <w:pPr>
        <w:pStyle w:val="BodyText"/>
      </w:pPr>
      <w:r w:rsidRPr="00413B46">
        <w:t>The methods in this clause are used by both TPM2_</w:t>
      </w:r>
      <w:proofErr w:type="gramStart"/>
      <w:r w:rsidRPr="00413B46">
        <w:t>Create(</w:t>
      </w:r>
      <w:proofErr w:type="gramEnd"/>
      <w:r w:rsidRPr="00413B46">
        <w:t>) and TPM2_CreatePrimary(). When a value is indicated as being TPM-generated, the value is filled in by bits from the RNG if the command is TPM2_</w:t>
      </w:r>
      <w:proofErr w:type="gramStart"/>
      <w:r w:rsidRPr="00413B46">
        <w:t>Create(</w:t>
      </w:r>
      <w:proofErr w:type="gramEnd"/>
      <w:r w:rsidRPr="00413B46">
        <w:t xml:space="preserve">) and with values from </w:t>
      </w:r>
      <w:r w:rsidRPr="00413B46">
        <w:rPr>
          <w:rFonts w:ascii="Cambria" w:hAnsi="Cambria"/>
          <w:b/>
        </w:rPr>
        <w:t>KDFa</w:t>
      </w:r>
      <w:r w:rsidRPr="00413B46">
        <w:t>() if the command is TPM2_CreatePrimary(). The parameters of each creation value are specified in TPM 2.0 Part 1.</w:t>
      </w:r>
    </w:p>
    <w:p w:rsidR="00C53E66" w:rsidRPr="00413B46" w:rsidRDefault="00C53E66" w:rsidP="00C53E66">
      <w:pPr>
        <w:pStyle w:val="BodyText"/>
      </w:pPr>
      <w:r w:rsidRPr="00413B46">
        <w:t xml:space="preserve">The </w:t>
      </w:r>
      <w:r w:rsidRPr="00413B46">
        <w:rPr>
          <w:i/>
        </w:rPr>
        <w:t>sensitiveDataOrigin</w:t>
      </w:r>
      <w:r w:rsidRPr="00413B46">
        <w:t xml:space="preserve"> attribute of </w:t>
      </w:r>
      <w:r w:rsidRPr="00413B46">
        <w:rPr>
          <w:i/>
        </w:rPr>
        <w:t>inPublic</w:t>
      </w:r>
      <w:r w:rsidRPr="00413B46">
        <w:t xml:space="preserve"> shall be SET if </w:t>
      </w:r>
      <w:r w:rsidRPr="00413B46">
        <w:rPr>
          <w:i/>
        </w:rPr>
        <w:t xml:space="preserve">inSensitive.data </w:t>
      </w:r>
      <w:r w:rsidRPr="00413B46">
        <w:t xml:space="preserve">is an Empty Buffer and CLEAR if </w:t>
      </w:r>
      <w:r w:rsidRPr="00413B46">
        <w:rPr>
          <w:i/>
        </w:rPr>
        <w:t>inSensitive.data</w:t>
      </w:r>
      <w:r w:rsidRPr="00413B46">
        <w:t xml:space="preserve"> is not an Empty Buffer or the TPM shall return TPM_RC_ATTRIBUTES.</w:t>
      </w:r>
    </w:p>
    <w:p w:rsidR="00C53E66" w:rsidRPr="00413B46" w:rsidRDefault="00C53E66" w:rsidP="00C53E66">
      <w:pPr>
        <w:pStyle w:val="BodyText"/>
      </w:pPr>
      <w:r w:rsidRPr="00413B46">
        <w:t xml:space="preserve">If the Object is a not a </w:t>
      </w:r>
      <w:r w:rsidRPr="00413B46">
        <w:rPr>
          <w:i/>
        </w:rPr>
        <w:t>keyedHash</w:t>
      </w:r>
      <w:r w:rsidRPr="00413B46">
        <w:t xml:space="preserve"> object, and the </w:t>
      </w:r>
      <w:r w:rsidRPr="00413B46">
        <w:rPr>
          <w:i/>
        </w:rPr>
        <w:t>sign</w:t>
      </w:r>
      <w:r w:rsidRPr="00413B46">
        <w:t xml:space="preserve"> and </w:t>
      </w:r>
      <w:r w:rsidRPr="00413B46">
        <w:rPr>
          <w:i/>
        </w:rPr>
        <w:t>encrypt</w:t>
      </w:r>
      <w:r w:rsidRPr="00413B46">
        <w:t xml:space="preserve"> attributes are CLEAR, the TPM shall return TPM_RC_ATTRIBUTES.</w:t>
      </w:r>
    </w:p>
    <w:p w:rsidR="00C53E66" w:rsidRPr="00413B46" w:rsidRDefault="00C53E66" w:rsidP="00C53E66">
      <w:pPr>
        <w:pStyle w:val="BodyText"/>
      </w:pPr>
      <w:r w:rsidRPr="00413B46">
        <w:t>The TPM will create new data for the sensitive area and compute a TPMT_PUBLIC.</w:t>
      </w:r>
      <w:r w:rsidRPr="00413B46">
        <w:rPr>
          <w:i/>
        </w:rPr>
        <w:t>unique</w:t>
      </w:r>
      <w:r w:rsidRPr="00413B46">
        <w:t xml:space="preserve"> from the sensitive area based on the object type:</w:t>
      </w:r>
    </w:p>
    <w:p w:rsidR="00C53E66" w:rsidRPr="00413B46" w:rsidRDefault="00C53E66" w:rsidP="00015772">
      <w:pPr>
        <w:pStyle w:val="ListNumber"/>
        <w:numPr>
          <w:ilvl w:val="0"/>
          <w:numId w:val="14"/>
        </w:numPr>
      </w:pPr>
      <w:r w:rsidRPr="00413B46">
        <w:t>For a symmetric key:</w:t>
      </w:r>
    </w:p>
    <w:p w:rsidR="00C53E66" w:rsidRPr="00413B46" w:rsidRDefault="00C53E66" w:rsidP="00C53E66">
      <w:pPr>
        <w:pStyle w:val="ListNumber2"/>
      </w:pPr>
      <w:r w:rsidRPr="00413B46">
        <w:lastRenderedPageBreak/>
        <w:t xml:space="preserve">If </w:t>
      </w:r>
      <w:r w:rsidRPr="00413B46">
        <w:rPr>
          <w:i/>
        </w:rPr>
        <w:t>inSensitive</w:t>
      </w:r>
      <w:r w:rsidRPr="00413B46">
        <w:t>.sensitive.</w:t>
      </w:r>
      <w:r w:rsidRPr="00413B46">
        <w:rPr>
          <w:i/>
        </w:rPr>
        <w:t>data</w:t>
      </w:r>
      <w:r w:rsidRPr="00413B46">
        <w:t xml:space="preserve"> is the Empty Buffer, a TPM-generated key value is placed in the new object’s TPMT_SENSITIVE.</w:t>
      </w:r>
      <w:r w:rsidRPr="00413B46">
        <w:rPr>
          <w:i/>
        </w:rPr>
        <w:t>sensitive.sym</w:t>
      </w:r>
      <w:r w:rsidRPr="00413B46">
        <w:t xml:space="preserve">. The size of the key will be determined by </w:t>
      </w:r>
      <w:r w:rsidRPr="00413B46">
        <w:rPr>
          <w:i/>
        </w:rPr>
        <w:t>inPublic.publicArea.parameters</w:t>
      </w:r>
      <w:r w:rsidRPr="00413B46">
        <w:t>.</w:t>
      </w:r>
    </w:p>
    <w:p w:rsidR="00C53E66" w:rsidRPr="00413B46" w:rsidRDefault="00C53E66" w:rsidP="00C53E66">
      <w:pPr>
        <w:pStyle w:val="ListNumber2"/>
      </w:pPr>
      <w:r w:rsidRPr="00413B46">
        <w:t xml:space="preserve">If </w:t>
      </w:r>
      <w:r w:rsidRPr="00413B46">
        <w:rPr>
          <w:i/>
        </w:rPr>
        <w:t>inSensitive</w:t>
      </w:r>
      <w:r w:rsidRPr="00413B46">
        <w:t>.sensitive.</w:t>
      </w:r>
      <w:r w:rsidRPr="00413B46">
        <w:rPr>
          <w:i/>
        </w:rPr>
        <w:t>data</w:t>
      </w:r>
      <w:r w:rsidRPr="00413B46">
        <w:t xml:space="preserve"> is not the Empty Buffer, the TPM will validate that the size of </w:t>
      </w:r>
      <w:r w:rsidRPr="00413B46">
        <w:rPr>
          <w:i/>
        </w:rPr>
        <w:t>inSensitive.data</w:t>
      </w:r>
      <w:r w:rsidRPr="00413B46">
        <w:t xml:space="preserve"> is no larger than the key size indicated in the </w:t>
      </w:r>
      <w:r w:rsidRPr="00413B46">
        <w:rPr>
          <w:i/>
        </w:rPr>
        <w:t>inPublic template</w:t>
      </w:r>
      <w:r w:rsidRPr="00413B46">
        <w:t xml:space="preserve"> (TPM_RC_SIZE) and copy the </w:t>
      </w:r>
      <w:r w:rsidRPr="00413B46">
        <w:rPr>
          <w:i/>
        </w:rPr>
        <w:t>inSensitive.data</w:t>
      </w:r>
      <w:r w:rsidRPr="00413B46">
        <w:t xml:space="preserve"> to TPMT_SENSITIVE.</w:t>
      </w:r>
      <w:r w:rsidRPr="00413B46">
        <w:rPr>
          <w:i/>
        </w:rPr>
        <w:t>sensitive</w:t>
      </w:r>
      <w:r w:rsidRPr="00413B46">
        <w:t>.</w:t>
      </w:r>
      <w:r w:rsidRPr="00413B46">
        <w:rPr>
          <w:i/>
        </w:rPr>
        <w:t>sym</w:t>
      </w:r>
      <w:r w:rsidRPr="00413B46">
        <w:t xml:space="preserve"> of the new object.</w:t>
      </w:r>
    </w:p>
    <w:p w:rsidR="00C53E66" w:rsidRPr="00413B46" w:rsidRDefault="00C53E66" w:rsidP="00C53E66">
      <w:pPr>
        <w:pStyle w:val="ListNumber2"/>
      </w:pPr>
      <w:r w:rsidRPr="00413B46">
        <w:t>A TPM-generated obfuscation value is placed in TPMT_SENSITIVE.</w:t>
      </w:r>
      <w:r w:rsidRPr="00413B46">
        <w:rPr>
          <w:i/>
        </w:rPr>
        <w:t>sensitive.seedValue</w:t>
      </w:r>
      <w:r w:rsidRPr="00413B46">
        <w:t xml:space="preserve">. The size of the obfuscation value is the size of the digest produced by the nameAlg in </w:t>
      </w:r>
      <w:r w:rsidRPr="00413B46">
        <w:rPr>
          <w:i/>
        </w:rPr>
        <w:t>inPublic</w:t>
      </w:r>
      <w:r w:rsidRPr="00413B46">
        <w:t xml:space="preserve">. This value prevents the public </w:t>
      </w:r>
      <w:r w:rsidRPr="00413B46">
        <w:rPr>
          <w:i/>
        </w:rPr>
        <w:t>unique</w:t>
      </w:r>
      <w:r w:rsidRPr="00413B46">
        <w:t xml:space="preserve"> value from leaking information about the </w:t>
      </w:r>
      <w:r w:rsidRPr="00413B46">
        <w:rPr>
          <w:i/>
        </w:rPr>
        <w:t>sensitive</w:t>
      </w:r>
      <w:r w:rsidRPr="00413B46">
        <w:t xml:space="preserve"> area.</w:t>
      </w:r>
    </w:p>
    <w:p w:rsidR="00C53E66" w:rsidRPr="00413B46" w:rsidRDefault="00C53E66" w:rsidP="00C53E66">
      <w:pPr>
        <w:pStyle w:val="ListNumber2"/>
      </w:pPr>
      <w:r w:rsidRPr="00413B46">
        <w:t>The TPMT_PUBLIC.</w:t>
      </w:r>
      <w:r w:rsidRPr="00413B46">
        <w:rPr>
          <w:i/>
        </w:rPr>
        <w:t>unique.sym</w:t>
      </w:r>
      <w:r w:rsidRPr="00413B46">
        <w:t xml:space="preserve"> value for the new object is then generated, as shown in equation </w:t>
      </w:r>
      <w:r w:rsidRPr="00C42EAF">
        <w:fldChar w:fldCharType="begin"/>
      </w:r>
      <w:r w:rsidRPr="00413B46">
        <w:instrText xml:space="preserve"> REF _Ref295218857 \r \h  \* MERGEFORMAT </w:instrText>
      </w:r>
      <w:r w:rsidRPr="00C42EAF">
        <w:fldChar w:fldCharType="separate"/>
      </w:r>
      <w:r w:rsidR="00D51C42">
        <w:t>(1)</w:t>
      </w:r>
      <w:r w:rsidRPr="00C42EAF">
        <w:fldChar w:fldCharType="end"/>
      </w:r>
      <w:r w:rsidRPr="00413B46">
        <w:t xml:space="preserve"> below, by hashing the key and obfuscation values in the TPMT_SENSITIVE with the </w:t>
      </w:r>
      <w:r w:rsidRPr="00413B46">
        <w:rPr>
          <w:i/>
        </w:rPr>
        <w:t>nameAlg</w:t>
      </w:r>
      <w:r w:rsidRPr="00413B46">
        <w:t xml:space="preserve"> of the object.</w:t>
      </w:r>
    </w:p>
    <w:p w:rsidR="00C53E66" w:rsidRPr="00413B46" w:rsidRDefault="00C53E66" w:rsidP="00C53E66">
      <w:pPr>
        <w:pStyle w:val="Equation"/>
        <w:rPr>
          <w:rFonts w:ascii="Arial" w:hAnsi="Arial"/>
          <w:i w:val="0"/>
        </w:rPr>
      </w:pPr>
      <w:r w:rsidRPr="00413B46">
        <w:rPr>
          <w:i w:val="0"/>
        </w:rPr>
        <w:tab/>
      </w:r>
      <w:r w:rsidRPr="00413B46">
        <w:t>unique</w:t>
      </w:r>
      <w:r w:rsidRPr="00413B46">
        <w:rPr>
          <w:i w:val="0"/>
        </w:rPr>
        <w:t xml:space="preserve"> </w:t>
      </w:r>
      <w:r w:rsidRPr="00413B46">
        <w:rPr>
          <w:rFonts w:ascii="Cambria Math" w:hAnsi="Cambria Math" w:cs="Cambria Math"/>
          <w:i w:val="0"/>
        </w:rPr>
        <w:t>≔</w:t>
      </w:r>
      <w:r w:rsidRPr="00413B46">
        <w:rPr>
          <w:i w:val="0"/>
        </w:rPr>
        <w:t xml:space="preserve"> </w:t>
      </w:r>
      <w:r w:rsidRPr="00413B46">
        <w:rPr>
          <w:b/>
          <w:i w:val="0"/>
        </w:rPr>
        <w:t>H</w:t>
      </w:r>
      <w:r w:rsidRPr="00413B46">
        <w:rPr>
          <w:vertAlign w:val="subscript"/>
        </w:rPr>
        <w:t>nameAlg</w:t>
      </w:r>
      <w:r w:rsidRPr="00413B46">
        <w:rPr>
          <w:i w:val="0"/>
        </w:rPr>
        <w:t>(</w:t>
      </w:r>
      <w:r w:rsidRPr="00413B46">
        <w:t>sensitive.seedValue</w:t>
      </w:r>
      <w:r w:rsidRPr="00413B46">
        <w:rPr>
          <w:i w:val="0"/>
        </w:rPr>
        <w:t>.</w:t>
      </w:r>
      <w:r w:rsidRPr="00413B46">
        <w:t>buffer</w:t>
      </w:r>
      <w:r w:rsidRPr="00413B46">
        <w:rPr>
          <w:i w:val="0"/>
        </w:rPr>
        <w:t xml:space="preserve"> || </w:t>
      </w:r>
      <w:r w:rsidRPr="00413B46">
        <w:t>sensitive</w:t>
      </w:r>
      <w:r w:rsidRPr="00413B46">
        <w:rPr>
          <w:i w:val="0"/>
        </w:rPr>
        <w:t>.</w:t>
      </w:r>
      <w:r w:rsidRPr="00413B46">
        <w:t>any</w:t>
      </w:r>
      <w:r w:rsidRPr="00413B46">
        <w:rPr>
          <w:i w:val="0"/>
        </w:rPr>
        <w:t>.</w:t>
      </w:r>
      <w:r w:rsidRPr="00413B46">
        <w:t>buffer</w:t>
      </w:r>
      <w:r w:rsidRPr="00413B46">
        <w:rPr>
          <w:i w:val="0"/>
        </w:rPr>
        <w:t>)</w:t>
      </w:r>
      <w:r w:rsidRPr="00413B46">
        <w:rPr>
          <w:i w:val="0"/>
        </w:rPr>
        <w:tab/>
      </w:r>
      <w:r w:rsidRPr="00C42EAF">
        <w:rPr>
          <w:rFonts w:ascii="Arial" w:hAnsi="Arial"/>
          <w:i w:val="0"/>
        </w:rPr>
        <w:fldChar w:fldCharType="begin"/>
      </w:r>
      <w:bookmarkStart w:id="2101" w:name="_Ref295218857"/>
      <w:bookmarkEnd w:id="2101"/>
      <w:r w:rsidRPr="00413B46">
        <w:rPr>
          <w:rFonts w:ascii="Arial" w:hAnsi="Arial"/>
          <w:i w:val="0"/>
        </w:rPr>
        <w:instrText xml:space="preserve"> LISTNUM Equ </w:instrText>
      </w:r>
      <w:r w:rsidRPr="00C42EAF">
        <w:rPr>
          <w:rFonts w:ascii="Arial" w:hAnsi="Arial"/>
          <w:i w:val="0"/>
        </w:rPr>
        <w:fldChar w:fldCharType="separate"/>
      </w:r>
      <w:r w:rsidRPr="00413B46">
        <w:rPr>
          <w:rFonts w:ascii="Arial" w:hAnsi="Arial"/>
          <w:i w:val="0"/>
        </w:rPr>
        <w:t>1</w:t>
      </w:r>
      <w:r w:rsidRPr="00C42EAF">
        <w:rPr>
          <w:rFonts w:ascii="Arial" w:hAnsi="Arial"/>
          <w:i w:val="0"/>
        </w:rPr>
        <w:fldChar w:fldCharType="end">
          <w:numberingChange w:id="2102" w:author="David Wooten" w:date="2019-11-15T15:17:00Z" w:original="(1)"/>
        </w:fldChar>
      </w:r>
    </w:p>
    <w:p w:rsidR="006B74E4" w:rsidRDefault="00C53E66" w:rsidP="00C53E66">
      <w:pPr>
        <w:pStyle w:val="ListNumber"/>
      </w:pPr>
      <w:r w:rsidRPr="00413B46">
        <w:t>If the Object is an asymmetric key:</w:t>
      </w:r>
    </w:p>
    <w:p w:rsidR="00C53E66" w:rsidRPr="00413B46" w:rsidRDefault="00C53E66" w:rsidP="00C53E66">
      <w:pPr>
        <w:pStyle w:val="ListNumber2"/>
      </w:pPr>
      <w:r w:rsidRPr="00413B46">
        <w:t xml:space="preserve">If </w:t>
      </w:r>
      <w:r w:rsidRPr="00413B46">
        <w:rPr>
          <w:i/>
        </w:rPr>
        <w:t>in</w:t>
      </w:r>
      <w:r w:rsidRPr="00413B46">
        <w:t>S</w:t>
      </w:r>
      <w:r w:rsidRPr="00413B46">
        <w:rPr>
          <w:i/>
        </w:rPr>
        <w:t>ensitive.sensitive.data</w:t>
      </w:r>
      <w:r w:rsidRPr="00413B46">
        <w:t xml:space="preserve"> is not the Empty Buffer, then the TPM shall return TPM_RC_VALUE.</w:t>
      </w:r>
    </w:p>
    <w:p w:rsidR="00C53E66" w:rsidRPr="00413B46" w:rsidRDefault="00C53E66" w:rsidP="00C53E66">
      <w:pPr>
        <w:pStyle w:val="ListNumber2"/>
      </w:pPr>
      <w:r w:rsidRPr="00413B46">
        <w:t>A TPM-generated private key value is created with the size determined by the parameters of inPublic.publicArea.parameters.</w:t>
      </w:r>
    </w:p>
    <w:p w:rsidR="00C53E66" w:rsidRPr="00413B46" w:rsidRDefault="00C53E66" w:rsidP="00C53E66">
      <w:pPr>
        <w:pStyle w:val="ListNumber2"/>
      </w:pPr>
      <w:r w:rsidRPr="00413B46">
        <w:t>If the key is a Storage Key, a TPM-generated TPMT_SENSITIVE.</w:t>
      </w:r>
      <w:r w:rsidRPr="00413B46">
        <w:rPr>
          <w:i/>
        </w:rPr>
        <w:t>seedValue</w:t>
      </w:r>
      <w:r w:rsidRPr="00413B46">
        <w:t xml:space="preserve"> value is created; otherwise, TPMT_SENSITIVE.</w:t>
      </w:r>
      <w:r w:rsidRPr="00413B46">
        <w:rPr>
          <w:i/>
        </w:rPr>
        <w:t>seedValue.size</w:t>
      </w:r>
      <w:r w:rsidRPr="00413B46">
        <w:t xml:space="preserve"> is set to zero.</w:t>
      </w:r>
    </w:p>
    <w:p w:rsidR="00C53E66" w:rsidRPr="00413B46" w:rsidRDefault="00C53E66" w:rsidP="00C53E66">
      <w:pPr>
        <w:pStyle w:val="NOTE"/>
        <w:ind w:left="1800" w:hanging="1080"/>
      </w:pPr>
      <w:r w:rsidRPr="00413B46">
        <w:t xml:space="preserve">NOTE </w:t>
      </w:r>
      <w:r w:rsidR="00195DC4" w:rsidRPr="00413B46">
        <w:t>3</w:t>
      </w:r>
      <w:r w:rsidRPr="00413B46">
        <w:tab/>
        <w:t>An Object that is not a storage key has no child Objects to encrypt, so it does not need a symmetric key.</w:t>
      </w:r>
    </w:p>
    <w:p w:rsidR="00C53E66" w:rsidRPr="00413B46" w:rsidRDefault="00C53E66" w:rsidP="00C53E66">
      <w:pPr>
        <w:pStyle w:val="ListNumber2"/>
      </w:pPr>
      <w:r w:rsidRPr="00413B46">
        <w:t xml:space="preserve">The public </w:t>
      </w:r>
      <w:r w:rsidRPr="00413B46">
        <w:rPr>
          <w:i/>
        </w:rPr>
        <w:t>unique</w:t>
      </w:r>
      <w:r w:rsidRPr="00413B46">
        <w:t xml:space="preserve"> value is computed from the private key according to the methods of the key type.</w:t>
      </w:r>
    </w:p>
    <w:p w:rsidR="00C53E66" w:rsidRPr="00413B46" w:rsidRDefault="00C53E66" w:rsidP="00C53E66">
      <w:pPr>
        <w:pStyle w:val="ListNumber2"/>
      </w:pPr>
      <w:r w:rsidRPr="00413B46">
        <w:t xml:space="preserve">If the key is an ECC key and the scheme required by the curveID is not the same as </w:t>
      </w:r>
      <w:r w:rsidRPr="00413B46">
        <w:rPr>
          <w:i/>
        </w:rPr>
        <w:t>scheme</w:t>
      </w:r>
      <w:r w:rsidRPr="00413B46">
        <w:t xml:space="preserve"> in the public area of the template, then the TPM shall return TPM_RC_SCHEME.</w:t>
      </w:r>
    </w:p>
    <w:p w:rsidR="00C53E66" w:rsidRPr="00413B46" w:rsidRDefault="00C53E66" w:rsidP="00C53E66">
      <w:pPr>
        <w:pStyle w:val="ListNumber2"/>
      </w:pPr>
      <w:r w:rsidRPr="00413B46">
        <w:t xml:space="preserve">If the key is an ECC key and the KDF required by the curveID is not the same as </w:t>
      </w:r>
      <w:r w:rsidRPr="00413B46">
        <w:rPr>
          <w:i/>
        </w:rPr>
        <w:t>kdf</w:t>
      </w:r>
      <w:r w:rsidRPr="00413B46">
        <w:t xml:space="preserve"> in the pubic area of the template, then the TPM shall return TPM_RC_KDF.</w:t>
      </w:r>
    </w:p>
    <w:p w:rsidR="00C53E66" w:rsidRPr="00413B46" w:rsidRDefault="00C53E66" w:rsidP="00C53E66">
      <w:pPr>
        <w:pStyle w:val="NOTE"/>
        <w:ind w:left="2160"/>
      </w:pPr>
      <w:r w:rsidRPr="00413B46">
        <w:t xml:space="preserve">NOTE </w:t>
      </w:r>
      <w:r w:rsidR="00195DC4" w:rsidRPr="00413B46">
        <w:t>4</w:t>
      </w:r>
      <w:r w:rsidRPr="00413B46">
        <w:tab/>
        <w:t xml:space="preserve">There is currently no command in which the caller may specify the KDF to be used with an ECC decryption key. Since there is no use for this capability, the reference implementation requires that the </w:t>
      </w:r>
      <w:r w:rsidRPr="00413B46">
        <w:rPr>
          <w:i/>
        </w:rPr>
        <w:t>kdf</w:t>
      </w:r>
      <w:r w:rsidRPr="00413B46">
        <w:t xml:space="preserve"> in the template be set to TPM_ALG_NULL or TPM_RC_KDF is returned.</w:t>
      </w:r>
    </w:p>
    <w:p w:rsidR="00C53E66" w:rsidRPr="00413B46" w:rsidRDefault="00C53E66" w:rsidP="00C53E66">
      <w:pPr>
        <w:pStyle w:val="ListNumber"/>
      </w:pPr>
      <w:r w:rsidRPr="00413B46">
        <w:t xml:space="preserve">If the Object is a </w:t>
      </w:r>
      <w:r w:rsidRPr="00413B46">
        <w:rPr>
          <w:i/>
        </w:rPr>
        <w:t>keyedHash</w:t>
      </w:r>
      <w:r w:rsidRPr="00413B46">
        <w:t xml:space="preserve"> object:</w:t>
      </w:r>
    </w:p>
    <w:p w:rsidR="006B74E4" w:rsidRDefault="00C53E66" w:rsidP="00C53E66">
      <w:pPr>
        <w:pStyle w:val="ListNumber2"/>
      </w:pPr>
      <w:r w:rsidRPr="00413B46">
        <w:t xml:space="preserve">If </w:t>
      </w:r>
      <w:r w:rsidRPr="00413B46">
        <w:rPr>
          <w:i/>
        </w:rPr>
        <w:t>inSensitive.sensitive.data</w:t>
      </w:r>
      <w:r w:rsidRPr="00413B46">
        <w:t xml:space="preserve"> is an Empty Buffer, and both </w:t>
      </w:r>
      <w:r w:rsidRPr="00413B46">
        <w:rPr>
          <w:i/>
        </w:rPr>
        <w:t>sign</w:t>
      </w:r>
      <w:r w:rsidRPr="00413B46">
        <w:t xml:space="preserve"> and </w:t>
      </w:r>
      <w:r w:rsidRPr="00413B46">
        <w:rPr>
          <w:i/>
        </w:rPr>
        <w:t>decrypt</w:t>
      </w:r>
      <w:r w:rsidRPr="00413B46">
        <w:t xml:space="preserve"> are CLEAR in the attributes of </w:t>
      </w:r>
      <w:r w:rsidRPr="00413B46">
        <w:rPr>
          <w:i/>
        </w:rPr>
        <w:t>inPublic</w:t>
      </w:r>
      <w:r w:rsidRPr="00413B46">
        <w:t>, the TPM shall return TPM_RC_ATTRIBUTES. This would be a data object with no data.</w:t>
      </w:r>
    </w:p>
    <w:p w:rsidR="00227947" w:rsidRDefault="00227947" w:rsidP="00227947">
      <w:pPr>
        <w:pStyle w:val="NOTE"/>
        <w:ind w:left="2160"/>
      </w:pPr>
      <w:r>
        <w:t>NOTE 5</w:t>
      </w:r>
      <w:r>
        <w:tab/>
        <w:t xml:space="preserve">Revisions 134 and earlier reference code did not check the </w:t>
      </w:r>
      <w:r w:rsidR="0096174F">
        <w:t xml:space="preserve">error </w:t>
      </w:r>
      <w:r>
        <w:t xml:space="preserve">case of </w:t>
      </w:r>
      <w:r w:rsidRPr="00227947">
        <w:rPr>
          <w:i/>
        </w:rPr>
        <w:t>sensitiveDataOrigin</w:t>
      </w:r>
      <w:r>
        <w:t xml:space="preserve"> </w:t>
      </w:r>
      <w:r w:rsidR="0061295F">
        <w:t>SET</w:t>
      </w:r>
      <w:r>
        <w:t xml:space="preserve"> and an Empty Buffer.  Thus, some TPM implementations may also not have included this </w:t>
      </w:r>
      <w:r w:rsidR="0096174F">
        <w:t xml:space="preserve">error </w:t>
      </w:r>
      <w:r>
        <w:t>check.</w:t>
      </w:r>
    </w:p>
    <w:p w:rsidR="00C53E66" w:rsidRDefault="00C53E66" w:rsidP="00C53E66">
      <w:pPr>
        <w:pStyle w:val="ListNumber2"/>
      </w:pPr>
      <w:r w:rsidRPr="00413B46">
        <w:t xml:space="preserve">If </w:t>
      </w:r>
      <w:r w:rsidRPr="00413B46">
        <w:rPr>
          <w:i/>
        </w:rPr>
        <w:t>sign</w:t>
      </w:r>
      <w:r w:rsidRPr="00413B46">
        <w:t xml:space="preserve"> and </w:t>
      </w:r>
      <w:r w:rsidRPr="00413B46">
        <w:rPr>
          <w:i/>
        </w:rPr>
        <w:t>decrypt</w:t>
      </w:r>
      <w:r w:rsidRPr="00413B46">
        <w:t xml:space="preserve"> are both CLEAR, or if </w:t>
      </w:r>
      <w:r w:rsidRPr="00413B46">
        <w:rPr>
          <w:i/>
        </w:rPr>
        <w:t>sign</w:t>
      </w:r>
      <w:r w:rsidRPr="00413B46">
        <w:t xml:space="preserve"> and </w:t>
      </w:r>
      <w:r w:rsidRPr="00413B46">
        <w:rPr>
          <w:i/>
        </w:rPr>
        <w:t>decrypt</w:t>
      </w:r>
      <w:r w:rsidRPr="00413B46">
        <w:t xml:space="preserve"> are both SET and the </w:t>
      </w:r>
      <w:r w:rsidRPr="00413B46">
        <w:rPr>
          <w:i/>
        </w:rPr>
        <w:t>scheme</w:t>
      </w:r>
      <w:r w:rsidRPr="00413B46">
        <w:t xml:space="preserve"> in the public area of the template is not TPM_ALG_NULL, the TPM shall return TPM_RC_SCHEME.</w:t>
      </w:r>
    </w:p>
    <w:p w:rsidR="000F66F1" w:rsidRPr="00413B46" w:rsidRDefault="000F66F1" w:rsidP="000F66F1">
      <w:pPr>
        <w:pStyle w:val="NOTE"/>
        <w:ind w:left="2160"/>
      </w:pPr>
      <w:r>
        <w:t xml:space="preserve">NOTE </w:t>
      </w:r>
      <w:r w:rsidR="00227947">
        <w:t>6</w:t>
      </w:r>
      <w:r>
        <w:tab/>
        <w:t>Revisions 138 and earlier did not</w:t>
      </w:r>
      <w:r w:rsidRPr="000F66F1">
        <w:t xml:space="preserve"> enforce this error case.</w:t>
      </w:r>
    </w:p>
    <w:p w:rsidR="00C53E66" w:rsidRPr="00413B46" w:rsidRDefault="00C53E66" w:rsidP="00C53E66">
      <w:pPr>
        <w:pStyle w:val="ListNumber2"/>
      </w:pPr>
      <w:r w:rsidRPr="00413B46">
        <w:t xml:space="preserve">If </w:t>
      </w:r>
      <w:r w:rsidRPr="00413B46">
        <w:rPr>
          <w:i/>
        </w:rPr>
        <w:t>inSensitive.sensitive.data</w:t>
      </w:r>
      <w:r w:rsidRPr="00413B46">
        <w:t xml:space="preserve"> is not an Empty Buffer, the TPM will copy the </w:t>
      </w:r>
      <w:r w:rsidRPr="00413B46">
        <w:rPr>
          <w:i/>
        </w:rPr>
        <w:t>inSensitive.sensitive.data</w:t>
      </w:r>
      <w:r w:rsidRPr="00413B46">
        <w:t xml:space="preserve"> to TPMT_SENSITIVE.</w:t>
      </w:r>
      <w:r w:rsidRPr="00413B46">
        <w:rPr>
          <w:i/>
        </w:rPr>
        <w:t xml:space="preserve">sensitive.bits </w:t>
      </w:r>
      <w:r w:rsidRPr="00413B46">
        <w:t>of the new object.</w:t>
      </w:r>
    </w:p>
    <w:p w:rsidR="00C53E66" w:rsidRPr="00413B46" w:rsidRDefault="00C53E66" w:rsidP="00C53E66">
      <w:pPr>
        <w:pStyle w:val="NOTE"/>
        <w:ind w:left="2160"/>
      </w:pPr>
      <w:r w:rsidRPr="00413B46">
        <w:t xml:space="preserve">NOTE </w:t>
      </w:r>
      <w:r w:rsidR="00227947">
        <w:t>7</w:t>
      </w:r>
      <w:r w:rsidRPr="00413B46">
        <w:tab/>
        <w:t>The size of inSensitive.sensitive.data is limited to be no larger than MAX_SYM_DATA.</w:t>
      </w:r>
    </w:p>
    <w:p w:rsidR="00C53E66" w:rsidRPr="00413B46" w:rsidRDefault="00C53E66" w:rsidP="00C53E66">
      <w:pPr>
        <w:pStyle w:val="ListNumber2"/>
      </w:pPr>
      <w:r w:rsidRPr="00413B46">
        <w:lastRenderedPageBreak/>
        <w:t xml:space="preserve">If </w:t>
      </w:r>
      <w:r w:rsidRPr="00413B46">
        <w:rPr>
          <w:i/>
        </w:rPr>
        <w:t>inSensitive.sensitive.data</w:t>
      </w:r>
      <w:r w:rsidRPr="00413B46">
        <w:t xml:space="preserve"> is an Empty Buffer, a TPM-generated key value that is the size of the digest produced by the </w:t>
      </w:r>
      <w:r w:rsidRPr="00413B46">
        <w:rPr>
          <w:i/>
        </w:rPr>
        <w:t>nameAlg</w:t>
      </w:r>
      <w:r w:rsidRPr="00413B46">
        <w:t xml:space="preserve"> in </w:t>
      </w:r>
      <w:r w:rsidRPr="00413B46">
        <w:rPr>
          <w:i/>
        </w:rPr>
        <w:t>inPublic</w:t>
      </w:r>
      <w:r w:rsidRPr="00413B46">
        <w:t xml:space="preserve"> is placed in TPMT_SENSITIVE.</w:t>
      </w:r>
      <w:r w:rsidRPr="00413B46">
        <w:rPr>
          <w:i/>
        </w:rPr>
        <w:t>sensitive.bits</w:t>
      </w:r>
      <w:r w:rsidRPr="00413B46">
        <w:t>.</w:t>
      </w:r>
    </w:p>
    <w:p w:rsidR="00C53E66" w:rsidRPr="00413B46" w:rsidRDefault="00C53E66" w:rsidP="00C53E66">
      <w:pPr>
        <w:pStyle w:val="ListNumber2"/>
      </w:pPr>
      <w:r w:rsidRPr="00413B46">
        <w:t xml:space="preserve">A TPM-generated obfuscation value that is the size of the digest produced by the </w:t>
      </w:r>
      <w:r w:rsidRPr="00413B46">
        <w:rPr>
          <w:i/>
        </w:rPr>
        <w:t>nameAlg</w:t>
      </w:r>
      <w:r w:rsidRPr="00413B46">
        <w:t xml:space="preserve"> of </w:t>
      </w:r>
      <w:r w:rsidRPr="00413B46">
        <w:rPr>
          <w:i/>
        </w:rPr>
        <w:t>inPublic</w:t>
      </w:r>
      <w:r w:rsidRPr="00413B46">
        <w:t xml:space="preserve"> is placed in TPMT_SENSITIVE.</w:t>
      </w:r>
      <w:r w:rsidRPr="00413B46">
        <w:rPr>
          <w:i/>
        </w:rPr>
        <w:t>seedValue</w:t>
      </w:r>
      <w:r w:rsidRPr="00413B46">
        <w:t>.</w:t>
      </w:r>
    </w:p>
    <w:p w:rsidR="00C53E66" w:rsidRPr="00413B46" w:rsidRDefault="00C53E66" w:rsidP="00C53E66">
      <w:pPr>
        <w:pStyle w:val="ListNumber2"/>
      </w:pPr>
      <w:r w:rsidRPr="00413B46">
        <w:t>The TPMT_PUBLIC.</w:t>
      </w:r>
      <w:r w:rsidRPr="00413B46">
        <w:rPr>
          <w:i/>
        </w:rPr>
        <w:t>unique.keyedHash</w:t>
      </w:r>
      <w:r w:rsidRPr="00413B46">
        <w:t xml:space="preserve"> value for the new object is then generated, as shown in equation </w:t>
      </w:r>
      <w:r w:rsidRPr="00C42EAF">
        <w:fldChar w:fldCharType="begin"/>
      </w:r>
      <w:r w:rsidRPr="00413B46">
        <w:instrText xml:space="preserve"> REF _Ref295218857 \r \h </w:instrText>
      </w:r>
      <w:r w:rsidRPr="00C42EAF">
        <w:fldChar w:fldCharType="separate"/>
      </w:r>
      <w:r w:rsidR="00D51C42">
        <w:t>(1)</w:t>
      </w:r>
      <w:r w:rsidRPr="00C42EAF">
        <w:fldChar w:fldCharType="end"/>
      </w:r>
      <w:r w:rsidRPr="00413B46">
        <w:t xml:space="preserve"> above, by hashing the key and obfuscation values in the TPMT_SENSITIVE with the </w:t>
      </w:r>
      <w:r w:rsidRPr="00413B46">
        <w:rPr>
          <w:i/>
        </w:rPr>
        <w:t>nameAlg</w:t>
      </w:r>
      <w:r w:rsidRPr="00413B46">
        <w:t xml:space="preserve"> of the object.</w:t>
      </w:r>
    </w:p>
    <w:p w:rsidR="00C53E66" w:rsidRPr="00413B46" w:rsidRDefault="00C53E66" w:rsidP="00C53E66">
      <w:pPr>
        <w:pStyle w:val="BodyText"/>
      </w:pPr>
      <w:r w:rsidRPr="00413B46">
        <w:t>For TPM2_</w:t>
      </w:r>
      <w:proofErr w:type="gramStart"/>
      <w:r w:rsidRPr="00413B46">
        <w:t>Load(</w:t>
      </w:r>
      <w:proofErr w:type="gramEnd"/>
      <w:r w:rsidRPr="00413B46">
        <w:t xml:space="preserve">), the TPM will apply normal symmetric protections to the created TPMT_SENSITIVE to create </w:t>
      </w:r>
      <w:r w:rsidRPr="00413B46">
        <w:rPr>
          <w:i/>
        </w:rPr>
        <w:t>outPublic</w:t>
      </w:r>
      <w:r w:rsidRPr="00413B46">
        <w:t>.</w:t>
      </w:r>
    </w:p>
    <w:p w:rsidR="00C53E66" w:rsidRPr="00413B46" w:rsidRDefault="00C53E66" w:rsidP="00C53E66">
      <w:pPr>
        <w:pStyle w:val="NOTE"/>
      </w:pPr>
      <w:r w:rsidRPr="00413B46">
        <w:t xml:space="preserve">NOTE </w:t>
      </w:r>
      <w:r w:rsidR="00227947">
        <w:t>8</w:t>
      </w:r>
      <w:r w:rsidRPr="00413B46">
        <w:tab/>
        <w:t>The encryption key is derived from the symmetric seed in the sensitive area of the parent.</w:t>
      </w:r>
    </w:p>
    <w:p w:rsidR="00C53E66" w:rsidRPr="00413B46" w:rsidRDefault="00C53E66" w:rsidP="00C53E66">
      <w:pPr>
        <w:pStyle w:val="BodyText"/>
      </w:pPr>
      <w:r w:rsidRPr="00413B46">
        <w:t xml:space="preserve">In addition to </w:t>
      </w:r>
      <w:r w:rsidRPr="00413B46">
        <w:rPr>
          <w:i/>
        </w:rPr>
        <w:t>outPublic</w:t>
      </w:r>
      <w:r w:rsidRPr="00413B46">
        <w:t xml:space="preserve"> and </w:t>
      </w:r>
      <w:r w:rsidRPr="00413B46">
        <w:rPr>
          <w:i/>
        </w:rPr>
        <w:t>outPrivate</w:t>
      </w:r>
      <w:r w:rsidRPr="00413B46">
        <w:t>, the TPM will build a TPMS_CREATION_DATA structure for the object. TPMS_CREATION_DATA.</w:t>
      </w:r>
      <w:r w:rsidRPr="00413B46">
        <w:rPr>
          <w:i/>
        </w:rPr>
        <w:t>outsideInfo</w:t>
      </w:r>
      <w:r w:rsidRPr="00413B46">
        <w:t xml:space="preserve"> is set to </w:t>
      </w:r>
      <w:r w:rsidRPr="00413B46">
        <w:rPr>
          <w:i/>
        </w:rPr>
        <w:t>outsideInfo</w:t>
      </w:r>
      <w:r w:rsidRPr="00413B46">
        <w:t xml:space="preserve">. This structure is returned in </w:t>
      </w:r>
      <w:r w:rsidRPr="00413B46">
        <w:rPr>
          <w:i/>
        </w:rPr>
        <w:t>creationData</w:t>
      </w:r>
      <w:r w:rsidRPr="00413B46">
        <w:t xml:space="preserve">. Additionally, the digest of this structure is returned in </w:t>
      </w:r>
      <w:r w:rsidRPr="00413B46">
        <w:rPr>
          <w:i/>
        </w:rPr>
        <w:t>creationHash</w:t>
      </w:r>
      <w:r w:rsidRPr="00413B46">
        <w:t>, and, finally, a TPMT_TK_CREATION is created so that the association between the creation data and the object may be validated by TPM2_</w:t>
      </w:r>
      <w:proofErr w:type="gramStart"/>
      <w:r w:rsidRPr="00413B46">
        <w:t>CertifyCreation(</w:t>
      </w:r>
      <w:proofErr w:type="gramEnd"/>
      <w:r w:rsidRPr="00413B46">
        <w:t>).</w:t>
      </w:r>
    </w:p>
    <w:p w:rsidR="00C53E66" w:rsidRPr="00413B46" w:rsidRDefault="00C53E66" w:rsidP="00C53E66">
      <w:pPr>
        <w:pStyle w:val="BodyText"/>
      </w:pPr>
      <w:r w:rsidRPr="00413B46">
        <w:t xml:space="preserve">If the object being created is a Storage Key and </w:t>
      </w:r>
      <w:r w:rsidRPr="00413B46">
        <w:rPr>
          <w:i/>
        </w:rPr>
        <w:t>fixedParent</w:t>
      </w:r>
      <w:r w:rsidRPr="00413B46">
        <w:t xml:space="preserve"> is SET in the attributes of </w:t>
      </w:r>
      <w:r w:rsidRPr="00413B46">
        <w:rPr>
          <w:i/>
        </w:rPr>
        <w:t>inPublic</w:t>
      </w:r>
      <w:r w:rsidRPr="00413B46">
        <w:t xml:space="preserve">, then the symmetric algorithms and parameters of </w:t>
      </w:r>
      <w:r w:rsidRPr="00413B46">
        <w:rPr>
          <w:i/>
        </w:rPr>
        <w:t>inPublic</w:t>
      </w:r>
      <w:r w:rsidRPr="00413B46">
        <w:t xml:space="preserve"> are required to match those of the parent. The algorithms that must match are </w:t>
      </w:r>
      <w:r w:rsidRPr="00413B46">
        <w:rPr>
          <w:i/>
        </w:rPr>
        <w:t>inPublic.nameAlg</w:t>
      </w:r>
      <w:r w:rsidRPr="00413B46">
        <w:t xml:space="preserve">, and the values in </w:t>
      </w:r>
      <w:r w:rsidRPr="00413B46">
        <w:rPr>
          <w:i/>
        </w:rPr>
        <w:t>inPublic.parameters</w:t>
      </w:r>
      <w:r w:rsidRPr="00413B46">
        <w:t xml:space="preserve"> that select the symmetric scheme. If </w:t>
      </w:r>
      <w:r w:rsidRPr="00413B46">
        <w:rPr>
          <w:i/>
        </w:rPr>
        <w:t>inPublic.nameAlg</w:t>
      </w:r>
      <w:r w:rsidRPr="00413B46">
        <w:t xml:space="preserve"> does not match, the TPM shall return TPM_RC_HASH.If the symmetric scheme of the key does not match, the parent, the TPM shall return TPM_RC_SYMMETRIC. The TPM shall not use different response code to differentiate between mismatches of the components of </w:t>
      </w:r>
      <w:r w:rsidRPr="00413B46">
        <w:rPr>
          <w:i/>
        </w:rPr>
        <w:t>inPublic.parameters</w:t>
      </w:r>
      <w:r w:rsidRPr="00413B46">
        <w:t>. However, after this verification, when using the scheme to encrypt child objects, the TPM ignores the symmetric mode and uses TPM_ALG_CFB.</w:t>
      </w:r>
    </w:p>
    <w:p w:rsidR="00C53E66" w:rsidRDefault="00C53E66" w:rsidP="00C53E66">
      <w:pPr>
        <w:pStyle w:val="NOTE"/>
        <w:rPr>
          <w:i/>
        </w:rPr>
      </w:pPr>
      <w:r w:rsidRPr="00413B46">
        <w:t xml:space="preserve">NOTE </w:t>
      </w:r>
      <w:r w:rsidR="00227947">
        <w:t>9</w:t>
      </w:r>
      <w:r w:rsidRPr="00413B46">
        <w:tab/>
        <w:t xml:space="preserve">The symmetric scheme is a TPMT_SYM_DEF_OBJECT. In a symmetric block ciphier, it is at </w:t>
      </w:r>
      <w:r w:rsidRPr="00413B46">
        <w:rPr>
          <w:i/>
        </w:rPr>
        <w:t xml:space="preserve">inPublic.parameters.symDetail.sym </w:t>
      </w:r>
      <w:r w:rsidRPr="00413B46">
        <w:t xml:space="preserve">and in an asymmetric object is at </w:t>
      </w:r>
      <w:r w:rsidRPr="00413B46">
        <w:rPr>
          <w:i/>
        </w:rPr>
        <w:t>inPublic.parameters.asymDetail.symmetric.</w:t>
      </w:r>
    </w:p>
    <w:p w:rsidR="004E7C50" w:rsidRPr="004E7C50" w:rsidRDefault="004E7C50" w:rsidP="004E7C50">
      <w:pPr>
        <w:pStyle w:val="NOTE"/>
      </w:pPr>
      <w:r>
        <w:t xml:space="preserve">NOTE </w:t>
      </w:r>
      <w:r w:rsidR="00227947">
        <w:t>10</w:t>
      </w:r>
      <w:r w:rsidRPr="004E7C50">
        <w:tab/>
      </w:r>
      <w:r>
        <w:t>Prior to rev</w:t>
      </w:r>
      <w:r w:rsidR="00E61FCB">
        <w:t>ision</w:t>
      </w:r>
      <w:r>
        <w:t xml:space="preserve"> </w:t>
      </w:r>
      <w:r w:rsidR="00E61FCB">
        <w:t>0</w:t>
      </w:r>
      <w:r>
        <w:t>1</w:t>
      </w:r>
      <w:r w:rsidR="00E61FCB">
        <w:t>.</w:t>
      </w:r>
      <w:r>
        <w:t xml:space="preserve">34, the parent asymmetric algorithms were also checked for </w:t>
      </w:r>
      <w:r w:rsidRPr="004E7C50">
        <w:rPr>
          <w:i/>
        </w:rPr>
        <w:t>fixedParent</w:t>
      </w:r>
      <w:r>
        <w:t xml:space="preserve"> storage keys.</w:t>
      </w:r>
    </w:p>
    <w:p w:rsidR="00C53E66" w:rsidRPr="00413B46" w:rsidRDefault="00C53E66" w:rsidP="00C53E66">
      <w:pPr>
        <w:pStyle w:val="Heading3Break"/>
      </w:pPr>
      <w:bookmarkStart w:id="2103" w:name="_Toc234773068"/>
      <w:bookmarkEnd w:id="2103"/>
      <w:r w:rsidRPr="00413B46">
        <w:lastRenderedPageBreak/>
        <w:t>Command and Response</w:t>
      </w:r>
    </w:p>
    <w:p w:rsidR="00C53E66" w:rsidRPr="00413B46" w:rsidRDefault="00C53E66" w:rsidP="00C53E66">
      <w:pPr>
        <w:pStyle w:val="TABLE-title"/>
      </w:pPr>
      <w:bookmarkStart w:id="2104" w:name="Create"/>
      <w:bookmarkStart w:id="2105" w:name="_Toc380749653"/>
      <w:bookmarkStart w:id="2106" w:name="_Toc432774098"/>
      <w:bookmarkStart w:id="2107" w:name="_Toc443576247"/>
      <w:bookmarkStart w:id="2108" w:name="_Toc473813975"/>
      <w:bookmarkStart w:id="2109" w:name="_Toc536440936"/>
      <w:bookmarkStart w:id="2110" w:name="_Toc24725614"/>
      <w:bookmarkEnd w:id="2104"/>
      <w:r w:rsidRPr="00413B46">
        <w:t xml:space="preserve">Table </w:t>
      </w:r>
      <w:r w:rsidRPr="00C42EAF">
        <w:fldChar w:fldCharType="begin"/>
      </w:r>
      <w:r w:rsidRPr="00413B46">
        <w:instrText xml:space="preserve"> SEQ Table \* ARABIC </w:instrText>
      </w:r>
      <w:r w:rsidRPr="00C42EAF">
        <w:fldChar w:fldCharType="separate"/>
      </w:r>
      <w:r w:rsidR="00D51C42">
        <w:rPr>
          <w:noProof/>
        </w:rPr>
        <w:t>19</w:t>
      </w:r>
      <w:r w:rsidRPr="00C42EAF">
        <w:fldChar w:fldCharType="end"/>
      </w:r>
      <w:r w:rsidRPr="00413B46">
        <w:t xml:space="preserve"> — TPM2_Create Command</w:t>
      </w:r>
      <w:bookmarkEnd w:id="2105"/>
      <w:bookmarkEnd w:id="2106"/>
      <w:bookmarkEnd w:id="2107"/>
      <w:bookmarkEnd w:id="2108"/>
      <w:bookmarkEnd w:id="2109"/>
      <w:bookmarkEnd w:id="211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000000" w:themeColor="text1"/>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commandSize</w:t>
            </w:r>
          </w:p>
        </w:tc>
        <w:tc>
          <w:tcPr>
            <w:tcW w:w="4608"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000000" w:themeColor="text1"/>
            </w:tcBorders>
            <w:vAlign w:val="center"/>
          </w:tcPr>
          <w:p w:rsidR="00C53E66" w:rsidRPr="00413B46" w:rsidRDefault="00C53E66" w:rsidP="00B8394F">
            <w:pPr>
              <w:pStyle w:val="TABLE-cell"/>
            </w:pPr>
            <w:r w:rsidRPr="00413B46">
              <w:t>TPM_CC</w:t>
            </w:r>
          </w:p>
        </w:tc>
        <w:tc>
          <w:tcPr>
            <w:tcW w:w="2016" w:type="dxa"/>
            <w:tcBorders>
              <w:left w:val="single" w:sz="8" w:space="0" w:color="000000" w:themeColor="text1"/>
              <w:bottom w:val="dashDotStroked" w:sz="24" w:space="0" w:color="auto"/>
              <w:right w:val="single" w:sz="8" w:space="0" w:color="000000" w:themeColor="text1"/>
            </w:tcBorders>
            <w:vAlign w:val="center"/>
          </w:tcPr>
          <w:p w:rsidR="00C53E66" w:rsidRPr="00413B46" w:rsidRDefault="00C53E66" w:rsidP="00B8394F">
            <w:pPr>
              <w:pStyle w:val="TABLE-cell"/>
            </w:pPr>
            <w:r w:rsidRPr="00413B46">
              <w:t>commandCode</w:t>
            </w:r>
          </w:p>
        </w:tc>
        <w:tc>
          <w:tcPr>
            <w:tcW w:w="4608" w:type="dxa"/>
            <w:tcBorders>
              <w:left w:val="single" w:sz="8" w:space="0" w:color="000000" w:themeColor="text1"/>
              <w:bottom w:val="dashDotStroked" w:sz="24" w:space="0" w:color="auto"/>
              <w:right w:val="single" w:sz="12" w:space="0" w:color="auto"/>
            </w:tcBorders>
            <w:vAlign w:val="center"/>
          </w:tcPr>
          <w:p w:rsidR="00C53E66" w:rsidRPr="00413B46" w:rsidRDefault="00C53E66" w:rsidP="00B8394F">
            <w:pPr>
              <w:pStyle w:val="TABLE-cell"/>
            </w:pPr>
            <w:r w:rsidRPr="00413B46">
              <w:t>TPM_CC_Create</w:t>
            </w:r>
          </w:p>
        </w:tc>
      </w:tr>
      <w:tr w:rsidR="00C53E66" w:rsidRPr="00413B46" w:rsidTr="00B8394F">
        <w:trPr>
          <w:cantSplit/>
          <w:jc w:val="center"/>
        </w:trPr>
        <w:tc>
          <w:tcPr>
            <w:tcW w:w="2736" w:type="dxa"/>
            <w:tcBorders>
              <w:top w:val="dashDotStroked" w:sz="24" w:space="0" w:color="auto"/>
              <w:left w:val="single" w:sz="12" w:space="0" w:color="auto"/>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TPMI_DH_OBJECT</w:t>
            </w:r>
          </w:p>
        </w:tc>
        <w:tc>
          <w:tcPr>
            <w:tcW w:w="2016" w:type="dxa"/>
            <w:tcBorders>
              <w:top w:val="dashDotStroked" w:sz="24" w:space="0" w:color="auto"/>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@parentHandle</w:t>
            </w:r>
          </w:p>
        </w:tc>
        <w:tc>
          <w:tcPr>
            <w:tcW w:w="4608" w:type="dxa"/>
            <w:tcBorders>
              <w:top w:val="dashDotStroked" w:sz="24" w:space="0" w:color="auto"/>
              <w:left w:val="single" w:sz="8" w:space="0" w:color="000000" w:themeColor="text1"/>
              <w:bottom w:val="thinThickThinSmallGap" w:sz="12" w:space="0" w:color="auto"/>
              <w:right w:val="single" w:sz="12" w:space="0" w:color="auto"/>
            </w:tcBorders>
            <w:vAlign w:val="center"/>
          </w:tcPr>
          <w:p w:rsidR="00C53E66" w:rsidRPr="00413B46" w:rsidRDefault="00C53E66" w:rsidP="00B8394F">
            <w:pPr>
              <w:pStyle w:val="TABLE-cell"/>
            </w:pPr>
            <w:r w:rsidRPr="00413B46">
              <w:t>handle of parent for new object</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B8394F">
        <w:trPr>
          <w:cantSplit/>
          <w:jc w:val="center"/>
        </w:trPr>
        <w:tc>
          <w:tcPr>
            <w:tcW w:w="2736" w:type="dxa"/>
            <w:tcBorders>
              <w:top w:val="thinThickThinSmallGap" w:sz="12" w:space="0" w:color="auto"/>
              <w:left w:val="single" w:sz="12" w:space="0" w:color="auto"/>
              <w:right w:val="single" w:sz="8" w:space="0" w:color="000000" w:themeColor="text1"/>
            </w:tcBorders>
            <w:vAlign w:val="center"/>
          </w:tcPr>
          <w:p w:rsidR="00C53E66" w:rsidRPr="00413B46" w:rsidRDefault="00C53E66" w:rsidP="00B8394F">
            <w:pPr>
              <w:pStyle w:val="TABLE-cell"/>
            </w:pPr>
            <w:r w:rsidRPr="00413B46">
              <w:t>TPM2B_SENSITIVE_CREATE</w:t>
            </w:r>
          </w:p>
        </w:tc>
        <w:tc>
          <w:tcPr>
            <w:tcW w:w="2016" w:type="dxa"/>
            <w:tcBorders>
              <w:top w:val="thinThickThinSmallGap" w:sz="12" w:space="0" w:color="auto"/>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inSensitive</w:t>
            </w:r>
          </w:p>
        </w:tc>
        <w:tc>
          <w:tcPr>
            <w:tcW w:w="4608" w:type="dxa"/>
            <w:tcBorders>
              <w:top w:val="thinThickThinSmallGap" w:sz="12" w:space="0" w:color="auto"/>
              <w:left w:val="single" w:sz="8" w:space="0" w:color="000000" w:themeColor="text1"/>
              <w:right w:val="single" w:sz="12" w:space="0" w:color="auto"/>
            </w:tcBorders>
            <w:vAlign w:val="center"/>
          </w:tcPr>
          <w:p w:rsidR="00C53E66" w:rsidRPr="00413B46" w:rsidRDefault="00C53E66" w:rsidP="00B8394F">
            <w:pPr>
              <w:pStyle w:val="TABLE-cell"/>
            </w:pPr>
            <w:r w:rsidRPr="00413B46">
              <w:t>the sensitive data</w:t>
            </w:r>
          </w:p>
        </w:tc>
      </w:tr>
      <w:tr w:rsidR="00C53E66" w:rsidRPr="00413B46" w:rsidTr="00B8394F">
        <w:trPr>
          <w:cantSplit/>
          <w:jc w:val="center"/>
        </w:trPr>
        <w:tc>
          <w:tcPr>
            <w:tcW w:w="2736" w:type="dxa"/>
            <w:tcBorders>
              <w:left w:val="single" w:sz="12" w:space="0" w:color="auto"/>
              <w:right w:val="single" w:sz="8" w:space="0" w:color="000000" w:themeColor="text1"/>
            </w:tcBorders>
            <w:vAlign w:val="center"/>
          </w:tcPr>
          <w:p w:rsidR="00C53E66" w:rsidRPr="00413B46" w:rsidRDefault="00C53E66" w:rsidP="00DD6B32">
            <w:pPr>
              <w:pStyle w:val="TABLE-cell"/>
            </w:pPr>
            <w:r w:rsidRPr="00413B46">
              <w:t>TPM2B_</w:t>
            </w:r>
            <w:r w:rsidR="00DD6B32" w:rsidRPr="00413B46">
              <w:t>PUBLIC</w:t>
            </w:r>
          </w:p>
        </w:tc>
        <w:tc>
          <w:tcPr>
            <w:tcW w:w="2016" w:type="dxa"/>
            <w:tcBorders>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inPublic</w:t>
            </w:r>
          </w:p>
        </w:tc>
        <w:tc>
          <w:tcPr>
            <w:tcW w:w="4608" w:type="dxa"/>
            <w:tcBorders>
              <w:left w:val="single" w:sz="8" w:space="0" w:color="000000" w:themeColor="text1"/>
              <w:right w:val="single" w:sz="12" w:space="0" w:color="auto"/>
            </w:tcBorders>
            <w:vAlign w:val="center"/>
          </w:tcPr>
          <w:p w:rsidR="00C53E66" w:rsidRPr="00413B46" w:rsidRDefault="00C53E66" w:rsidP="00B8394F">
            <w:pPr>
              <w:pStyle w:val="TABLE-cell"/>
            </w:pPr>
            <w:r w:rsidRPr="00413B46">
              <w:t>the public template</w:t>
            </w:r>
          </w:p>
        </w:tc>
      </w:tr>
      <w:tr w:rsidR="00C53E66" w:rsidRPr="00413B46" w:rsidTr="00B8394F">
        <w:trPr>
          <w:cantSplit/>
          <w:jc w:val="center"/>
        </w:trPr>
        <w:tc>
          <w:tcPr>
            <w:tcW w:w="2736" w:type="dxa"/>
            <w:tcBorders>
              <w:left w:val="single" w:sz="12" w:space="0" w:color="auto"/>
              <w:right w:val="single" w:sz="8" w:space="0" w:color="000000" w:themeColor="text1"/>
            </w:tcBorders>
            <w:vAlign w:val="center"/>
          </w:tcPr>
          <w:p w:rsidR="00C53E66" w:rsidRPr="00413B46" w:rsidRDefault="00C53E66" w:rsidP="00B8394F">
            <w:pPr>
              <w:pStyle w:val="TABLE-cell"/>
            </w:pPr>
            <w:r w:rsidRPr="00413B46">
              <w:t>TPM2B_DATA</w:t>
            </w:r>
          </w:p>
        </w:tc>
        <w:tc>
          <w:tcPr>
            <w:tcW w:w="2016" w:type="dxa"/>
            <w:tcBorders>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outsideInfo</w:t>
            </w:r>
          </w:p>
        </w:tc>
        <w:tc>
          <w:tcPr>
            <w:tcW w:w="4608" w:type="dxa"/>
            <w:tcBorders>
              <w:left w:val="single" w:sz="8" w:space="0" w:color="000000" w:themeColor="text1"/>
              <w:right w:val="single" w:sz="12" w:space="0" w:color="auto"/>
            </w:tcBorders>
            <w:vAlign w:val="center"/>
          </w:tcPr>
          <w:p w:rsidR="00C53E66" w:rsidRPr="00413B46" w:rsidRDefault="00C53E66" w:rsidP="00B8394F">
            <w:pPr>
              <w:pStyle w:val="TABLE-cell"/>
            </w:pPr>
            <w:r w:rsidRPr="00413B46">
              <w:t>data that will be included in the creation data for this object to provide permanent, verifiable linkage between this object and some object owner data</w:t>
            </w:r>
          </w:p>
        </w:tc>
      </w:tr>
      <w:tr w:rsidR="00C53E66" w:rsidRPr="00413B46" w:rsidTr="00B8394F">
        <w:trPr>
          <w:cantSplit/>
          <w:jc w:val="center"/>
        </w:trPr>
        <w:tc>
          <w:tcPr>
            <w:tcW w:w="2736" w:type="dxa"/>
            <w:tcBorders>
              <w:left w:val="single" w:sz="12" w:space="0" w:color="auto"/>
              <w:bottom w:val="single" w:sz="12" w:space="0" w:color="auto"/>
              <w:right w:val="single" w:sz="8" w:space="0" w:color="000000" w:themeColor="text1"/>
            </w:tcBorders>
            <w:vAlign w:val="center"/>
          </w:tcPr>
          <w:p w:rsidR="00C53E66" w:rsidRPr="00413B46" w:rsidRDefault="00C53E66" w:rsidP="00B8394F">
            <w:pPr>
              <w:pStyle w:val="TABLE-cell"/>
            </w:pPr>
            <w:r w:rsidRPr="00413B46">
              <w:t>TPML_PCR_SELECTION</w:t>
            </w:r>
          </w:p>
        </w:tc>
        <w:tc>
          <w:tcPr>
            <w:tcW w:w="2016" w:type="dxa"/>
            <w:tcBorders>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creationPCR</w:t>
            </w:r>
          </w:p>
        </w:tc>
        <w:tc>
          <w:tcPr>
            <w:tcW w:w="4608" w:type="dxa"/>
            <w:tcBorders>
              <w:left w:val="single" w:sz="8" w:space="0" w:color="000000" w:themeColor="text1"/>
              <w:bottom w:val="single" w:sz="12" w:space="0" w:color="auto"/>
              <w:right w:val="single" w:sz="12" w:space="0" w:color="auto"/>
            </w:tcBorders>
            <w:vAlign w:val="center"/>
          </w:tcPr>
          <w:p w:rsidR="00C53E66" w:rsidRPr="00413B46" w:rsidRDefault="00C53E66" w:rsidP="00B8394F">
            <w:pPr>
              <w:pStyle w:val="TABLE-cell"/>
            </w:pPr>
            <w:r w:rsidRPr="00413B46">
              <w:t>PCR that will be used in creation data</w:t>
            </w:r>
          </w:p>
        </w:tc>
      </w:tr>
    </w:tbl>
    <w:p w:rsidR="00C53E66" w:rsidRPr="00413B46" w:rsidRDefault="00C53E66" w:rsidP="00C53E66">
      <w:pPr>
        <w:pStyle w:val="TABLE-title"/>
      </w:pPr>
      <w:bookmarkStart w:id="2111" w:name="_Toc380749654"/>
      <w:bookmarkStart w:id="2112" w:name="_Toc432774099"/>
      <w:bookmarkStart w:id="2113" w:name="_Toc443576248"/>
      <w:bookmarkStart w:id="2114" w:name="_Toc473813976"/>
      <w:bookmarkStart w:id="2115" w:name="_Toc536440937"/>
      <w:bookmarkStart w:id="2116" w:name="_Toc24725615"/>
      <w:r w:rsidRPr="00413B46">
        <w:t xml:space="preserve">Table </w:t>
      </w:r>
      <w:r w:rsidRPr="00C42EAF">
        <w:fldChar w:fldCharType="begin"/>
      </w:r>
      <w:r w:rsidRPr="00413B46">
        <w:instrText xml:space="preserve"> SEQ Table \* ARABIC </w:instrText>
      </w:r>
      <w:r w:rsidRPr="00C42EAF">
        <w:fldChar w:fldCharType="separate"/>
      </w:r>
      <w:r w:rsidR="00D51C42">
        <w:rPr>
          <w:noProof/>
        </w:rPr>
        <w:t>20</w:t>
      </w:r>
      <w:r w:rsidRPr="00C42EAF">
        <w:fldChar w:fldCharType="end"/>
      </w:r>
      <w:r w:rsidRPr="00413B46">
        <w:t xml:space="preserve"> — TPM2_Create Response</w:t>
      </w:r>
      <w:bookmarkEnd w:id="2111"/>
      <w:bookmarkEnd w:id="2112"/>
      <w:bookmarkEnd w:id="2113"/>
      <w:bookmarkEnd w:id="2114"/>
      <w:bookmarkEnd w:id="2115"/>
      <w:bookmarkEnd w:id="2116"/>
    </w:p>
    <w:tbl>
      <w:tblPr>
        <w:tblW w:w="9360" w:type="dxa"/>
        <w:jc w:val="center"/>
        <w:tblBorders>
          <w:top w:val="single" w:sz="6" w:space="0" w:color="auto"/>
          <w:left w:val="single" w:sz="6" w:space="0" w:color="auto"/>
          <w:bottom w:val="single" w:sz="6" w:space="0" w:color="auto"/>
          <w:right w:val="single" w:sz="6" w:space="0" w:color="auto"/>
          <w:insideH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auto"/>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000000" w:themeColor="text1"/>
              <w:bottom w:val="single" w:sz="12" w:space="0" w:color="auto"/>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auto"/>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TPM_ST</w:t>
            </w:r>
          </w:p>
        </w:tc>
        <w:tc>
          <w:tcPr>
            <w:tcW w:w="2016" w:type="dxa"/>
            <w:tcBorders>
              <w:top w:val="single" w:sz="12" w:space="0" w:color="auto"/>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auto"/>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top w:val="single" w:sz="6" w:space="0" w:color="auto"/>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top w:val="single" w:sz="6" w:space="0" w:color="auto"/>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responseSize</w:t>
            </w:r>
          </w:p>
        </w:tc>
        <w:tc>
          <w:tcPr>
            <w:tcW w:w="4608" w:type="dxa"/>
            <w:tcBorders>
              <w:top w:val="single" w:sz="6" w:space="0" w:color="auto"/>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trHeight w:val="41"/>
          <w:jc w:val="center"/>
        </w:trPr>
        <w:tc>
          <w:tcPr>
            <w:tcW w:w="2736" w:type="dxa"/>
            <w:tcBorders>
              <w:top w:val="single" w:sz="6" w:space="0" w:color="auto"/>
              <w:left w:val="single" w:sz="12" w:space="0" w:color="auto"/>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TPM_RC</w:t>
            </w:r>
          </w:p>
        </w:tc>
        <w:tc>
          <w:tcPr>
            <w:tcW w:w="2016" w:type="dxa"/>
            <w:tcBorders>
              <w:top w:val="single" w:sz="6" w:space="0" w:color="auto"/>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responseCode</w:t>
            </w:r>
          </w:p>
        </w:tc>
        <w:tc>
          <w:tcPr>
            <w:tcW w:w="4608" w:type="dxa"/>
            <w:tcBorders>
              <w:top w:val="single" w:sz="6" w:space="0" w:color="auto"/>
              <w:left w:val="single" w:sz="8" w:space="0" w:color="000000" w:themeColor="text1"/>
              <w:bottom w:val="thinThickThinSmallGap" w:sz="12"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thinThickThinSmallGap" w:sz="12" w:space="0" w:color="auto"/>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TPM2B_PRIVATE</w:t>
            </w:r>
          </w:p>
        </w:tc>
        <w:tc>
          <w:tcPr>
            <w:tcW w:w="2016" w:type="dxa"/>
            <w:tcBorders>
              <w:top w:val="thinThickThinSmallGap" w:sz="12" w:space="0" w:color="auto"/>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outPrivate</w:t>
            </w:r>
          </w:p>
        </w:tc>
        <w:tc>
          <w:tcPr>
            <w:tcW w:w="4608" w:type="dxa"/>
            <w:tcBorders>
              <w:top w:val="thinThickThinSmallGap" w:sz="12" w:space="0" w:color="auto"/>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r w:rsidRPr="00413B46">
              <w:t>the private portion of the object</w:t>
            </w:r>
          </w:p>
        </w:tc>
      </w:tr>
      <w:tr w:rsidR="00C53E66" w:rsidRPr="00413B46" w:rsidTr="00B8394F">
        <w:trPr>
          <w:cantSplit/>
          <w:jc w:val="center"/>
        </w:trPr>
        <w:tc>
          <w:tcPr>
            <w:tcW w:w="2736" w:type="dxa"/>
            <w:tcBorders>
              <w:top w:val="single" w:sz="6" w:space="0" w:color="auto"/>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TPM2B_PUBLIC</w:t>
            </w:r>
          </w:p>
        </w:tc>
        <w:tc>
          <w:tcPr>
            <w:tcW w:w="2016" w:type="dxa"/>
            <w:tcBorders>
              <w:top w:val="single" w:sz="6" w:space="0" w:color="auto"/>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outPublic</w:t>
            </w:r>
          </w:p>
        </w:tc>
        <w:tc>
          <w:tcPr>
            <w:tcW w:w="4608" w:type="dxa"/>
            <w:tcBorders>
              <w:top w:val="single" w:sz="6" w:space="0" w:color="auto"/>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r w:rsidRPr="00413B46">
              <w:t>the public portion of the created object</w:t>
            </w:r>
          </w:p>
        </w:tc>
      </w:tr>
      <w:tr w:rsidR="00C53E66" w:rsidRPr="00413B46" w:rsidTr="00B8394F">
        <w:trPr>
          <w:cantSplit/>
          <w:jc w:val="center"/>
        </w:trPr>
        <w:tc>
          <w:tcPr>
            <w:tcW w:w="2736" w:type="dxa"/>
            <w:tcBorders>
              <w:top w:val="single" w:sz="6" w:space="0" w:color="auto"/>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TPM2B_CREATION_DATA</w:t>
            </w:r>
          </w:p>
        </w:tc>
        <w:tc>
          <w:tcPr>
            <w:tcW w:w="2016" w:type="dxa"/>
            <w:tcBorders>
              <w:top w:val="single" w:sz="6" w:space="0" w:color="auto"/>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creationData</w:t>
            </w:r>
          </w:p>
        </w:tc>
        <w:tc>
          <w:tcPr>
            <w:tcW w:w="4608" w:type="dxa"/>
            <w:tcBorders>
              <w:top w:val="single" w:sz="6" w:space="0" w:color="auto"/>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r w:rsidRPr="00413B46">
              <w:t>contains a TPMS_CREATION_DATA</w:t>
            </w:r>
          </w:p>
        </w:tc>
      </w:tr>
      <w:tr w:rsidR="00C53E66" w:rsidRPr="00413B46" w:rsidTr="00B8394F">
        <w:trPr>
          <w:cantSplit/>
          <w:jc w:val="center"/>
        </w:trPr>
        <w:tc>
          <w:tcPr>
            <w:tcW w:w="2736" w:type="dxa"/>
            <w:tcBorders>
              <w:top w:val="single" w:sz="6" w:space="0" w:color="auto"/>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TPM2B_DIGEST</w:t>
            </w:r>
          </w:p>
        </w:tc>
        <w:tc>
          <w:tcPr>
            <w:tcW w:w="2016" w:type="dxa"/>
            <w:tcBorders>
              <w:top w:val="single" w:sz="6" w:space="0" w:color="auto"/>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creationHash</w:t>
            </w:r>
          </w:p>
        </w:tc>
        <w:tc>
          <w:tcPr>
            <w:tcW w:w="4608" w:type="dxa"/>
            <w:tcBorders>
              <w:top w:val="single" w:sz="6" w:space="0" w:color="auto"/>
              <w:left w:val="single" w:sz="8" w:space="0" w:color="000000" w:themeColor="text1"/>
              <w:bottom w:val="single" w:sz="6" w:space="0" w:color="auto"/>
              <w:right w:val="single" w:sz="12" w:space="0" w:color="auto"/>
            </w:tcBorders>
            <w:vAlign w:val="center"/>
          </w:tcPr>
          <w:p w:rsidR="00C53E66" w:rsidRPr="00413B46" w:rsidDel="00D27B3E" w:rsidRDefault="00C53E66" w:rsidP="00B8394F">
            <w:pPr>
              <w:pStyle w:val="TABLE-cell"/>
            </w:pPr>
            <w:r w:rsidRPr="00413B46">
              <w:t xml:space="preserve">digest of </w:t>
            </w:r>
            <w:r w:rsidRPr="00413B46">
              <w:rPr>
                <w:i/>
              </w:rPr>
              <w:t>creationData</w:t>
            </w:r>
            <w:r w:rsidRPr="00413B46">
              <w:t xml:space="preserve"> using </w:t>
            </w:r>
            <w:r w:rsidRPr="00413B46">
              <w:rPr>
                <w:i/>
              </w:rPr>
              <w:t>nameAlg</w:t>
            </w:r>
            <w:r w:rsidRPr="00413B46">
              <w:t xml:space="preserve"> of </w:t>
            </w:r>
            <w:r w:rsidRPr="00413B46">
              <w:rPr>
                <w:i/>
              </w:rPr>
              <w:t>outPublic</w:t>
            </w:r>
          </w:p>
        </w:tc>
      </w:tr>
      <w:tr w:rsidR="00C53E66" w:rsidRPr="00413B46" w:rsidTr="00B8394F">
        <w:trPr>
          <w:cantSplit/>
          <w:jc w:val="center"/>
        </w:trPr>
        <w:tc>
          <w:tcPr>
            <w:tcW w:w="2736" w:type="dxa"/>
            <w:tcBorders>
              <w:top w:val="single" w:sz="6" w:space="0" w:color="auto"/>
              <w:left w:val="single" w:sz="12" w:space="0" w:color="auto"/>
              <w:bottom w:val="single" w:sz="12" w:space="0" w:color="auto"/>
              <w:right w:val="single" w:sz="8" w:space="0" w:color="000000" w:themeColor="text1"/>
            </w:tcBorders>
            <w:vAlign w:val="center"/>
          </w:tcPr>
          <w:p w:rsidR="00C53E66" w:rsidRPr="00413B46" w:rsidRDefault="00C53E66" w:rsidP="00B8394F">
            <w:pPr>
              <w:pStyle w:val="TABLE-cell"/>
            </w:pPr>
            <w:r w:rsidRPr="00413B46">
              <w:t>TPMT_TK_CREATION</w:t>
            </w:r>
          </w:p>
        </w:tc>
        <w:tc>
          <w:tcPr>
            <w:tcW w:w="2016" w:type="dxa"/>
            <w:tcBorders>
              <w:top w:val="single" w:sz="6" w:space="0" w:color="auto"/>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creationTicket</w:t>
            </w:r>
          </w:p>
        </w:tc>
        <w:tc>
          <w:tcPr>
            <w:tcW w:w="4608" w:type="dxa"/>
            <w:tcBorders>
              <w:top w:val="single" w:sz="6" w:space="0" w:color="auto"/>
              <w:left w:val="single" w:sz="8" w:space="0" w:color="000000" w:themeColor="text1"/>
              <w:bottom w:val="single" w:sz="12" w:space="0" w:color="auto"/>
              <w:right w:val="single" w:sz="12" w:space="0" w:color="auto"/>
            </w:tcBorders>
            <w:vAlign w:val="center"/>
          </w:tcPr>
          <w:p w:rsidR="00C53E66" w:rsidRPr="00413B46" w:rsidRDefault="00C53E66" w:rsidP="00B8394F">
            <w:pPr>
              <w:pStyle w:val="TABLE-cell"/>
            </w:pPr>
            <w:r w:rsidRPr="00413B46">
              <w:t>ticket used by TPM2_CertifyCreation() to validate that the creation data was produced by the TPM</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[[Create]]</w:t>
      </w:r>
      <w:bookmarkStart w:id="2117" w:name="_Toc156227752"/>
      <w:bookmarkStart w:id="2118" w:name="_Toc156725959"/>
      <w:bookmarkStart w:id="2119" w:name="_Toc156727647"/>
      <w:bookmarkStart w:id="2120" w:name="_Toc156831516"/>
      <w:bookmarkStart w:id="2121" w:name="_Toc157430491"/>
      <w:bookmarkStart w:id="2122" w:name="_Toc157615562"/>
      <w:bookmarkStart w:id="2123" w:name="_Toc157679557"/>
      <w:bookmarkStart w:id="2124" w:name="_Toc158714189"/>
      <w:bookmarkStart w:id="2125" w:name="_Toc158714383"/>
      <w:bookmarkStart w:id="2126" w:name="_Toc158724240"/>
      <w:bookmarkStart w:id="2127" w:name="_Toc159261157"/>
      <w:bookmarkStart w:id="2128" w:name="_Toc184444605"/>
      <w:bookmarkStart w:id="2129" w:name="_Toc156227746"/>
      <w:bookmarkStart w:id="2130" w:name="_Toc156725953"/>
      <w:bookmarkStart w:id="2131" w:name="_Toc156727641"/>
      <w:bookmarkStart w:id="2132" w:name="_Toc156831510"/>
      <w:bookmarkStart w:id="2133" w:name="_Toc157430485"/>
      <w:bookmarkStart w:id="2134" w:name="_Toc157615556"/>
      <w:bookmarkStart w:id="2135" w:name="_Toc157679551"/>
      <w:bookmarkStart w:id="2136" w:name="_Toc158714183"/>
      <w:bookmarkStart w:id="2137" w:name="_Toc158714377"/>
      <w:bookmarkStart w:id="2138" w:name="_Toc158724234"/>
      <w:bookmarkStart w:id="2139" w:name="_Toc184444601"/>
    </w:p>
    <w:p w:rsidR="00C53E66" w:rsidRPr="00413B46" w:rsidRDefault="00C53E66" w:rsidP="00C53E66">
      <w:pPr>
        <w:pStyle w:val="Heading2"/>
        <w:pageBreakBefore/>
      </w:pPr>
      <w:bookmarkStart w:id="2140" w:name="_Toc310935393"/>
      <w:bookmarkStart w:id="2141" w:name="_Toc380749497"/>
      <w:bookmarkStart w:id="2142" w:name="_Toc432773937"/>
      <w:bookmarkStart w:id="2143" w:name="_Toc443720795"/>
      <w:bookmarkStart w:id="2144" w:name="_Toc443576088"/>
      <w:bookmarkStart w:id="2145" w:name="_Toc473813806"/>
      <w:bookmarkStart w:id="2146" w:name="_Toc536440765"/>
      <w:bookmarkStart w:id="2147" w:name="_Toc24725438"/>
      <w:r w:rsidRPr="00413B46">
        <w:lastRenderedPageBreak/>
        <w:t>TPM2_Load</w:t>
      </w:r>
      <w:bookmarkEnd w:id="2117"/>
      <w:bookmarkEnd w:id="2118"/>
      <w:bookmarkEnd w:id="2119"/>
      <w:bookmarkEnd w:id="2120"/>
      <w:bookmarkEnd w:id="2121"/>
      <w:bookmarkEnd w:id="2122"/>
      <w:bookmarkEnd w:id="2123"/>
      <w:bookmarkEnd w:id="2124"/>
      <w:bookmarkEnd w:id="2125"/>
      <w:bookmarkEnd w:id="2126"/>
      <w:bookmarkEnd w:id="2127"/>
      <w:bookmarkEnd w:id="2128"/>
      <w:bookmarkEnd w:id="2140"/>
      <w:bookmarkEnd w:id="2141"/>
      <w:bookmarkEnd w:id="2142"/>
      <w:bookmarkEnd w:id="2143"/>
      <w:bookmarkEnd w:id="2144"/>
      <w:bookmarkEnd w:id="2145"/>
      <w:bookmarkEnd w:id="2146"/>
      <w:bookmarkEnd w:id="2147"/>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is used to load objects into the TPM. This command is used when both a TPM2B_PUBLIC and TPM2B_PRIVATE are to be loaded. If only a TPM2B_PUBLIC is to be loaded, the TPM2_LoadExternal command is used.</w:t>
      </w:r>
    </w:p>
    <w:p w:rsidR="00C53E66" w:rsidRPr="00413B46" w:rsidRDefault="00C53E66" w:rsidP="00C53E66">
      <w:pPr>
        <w:pStyle w:val="NOTE"/>
      </w:pPr>
      <w:r w:rsidRPr="00413B46">
        <w:t>NOTE 1</w:t>
      </w:r>
      <w:r w:rsidRPr="00413B46">
        <w:tab/>
        <w:t>Loading an object is not the same as restoring a saved object context.</w:t>
      </w:r>
    </w:p>
    <w:p w:rsidR="00C53E66" w:rsidRPr="00413B46" w:rsidRDefault="00C53E66" w:rsidP="00C53E66">
      <w:pPr>
        <w:pStyle w:val="BodyText"/>
      </w:pPr>
      <w:r w:rsidRPr="00413B46">
        <w:t xml:space="preserve">The object’s TPMA_OBJECT attributes will be checked according to the rules defined in “TPMA_OBJECT” in TPM 2.0 Part 2 of this specification. If the Object is a not a </w:t>
      </w:r>
      <w:r w:rsidRPr="00413B46">
        <w:rPr>
          <w:i/>
        </w:rPr>
        <w:t>keyedHash</w:t>
      </w:r>
      <w:r w:rsidRPr="00413B46">
        <w:t xml:space="preserve"> object, and the </w:t>
      </w:r>
      <w:r w:rsidRPr="00413B46">
        <w:rPr>
          <w:i/>
        </w:rPr>
        <w:t>sign</w:t>
      </w:r>
      <w:r w:rsidRPr="00413B46">
        <w:t xml:space="preserve"> and </w:t>
      </w:r>
      <w:r w:rsidRPr="00413B46">
        <w:rPr>
          <w:i/>
        </w:rPr>
        <w:t>encrypt</w:t>
      </w:r>
      <w:r w:rsidRPr="00413B46">
        <w:t xml:space="preserve"> attributes are CLEAR, the TPM shall return TPM_RC_ATTRIBUTES.</w:t>
      </w:r>
    </w:p>
    <w:p w:rsidR="00C53E66" w:rsidRPr="00413B46" w:rsidRDefault="00C53E66" w:rsidP="00C53E66">
      <w:pPr>
        <w:pStyle w:val="BodyText"/>
        <w:rPr>
          <w:i/>
        </w:rPr>
      </w:pPr>
      <w:r w:rsidRPr="00413B46">
        <w:t xml:space="preserve">Objects loaded using this command will have a Name. The Name is the concatenation of </w:t>
      </w:r>
      <w:r w:rsidRPr="00413B46">
        <w:rPr>
          <w:i/>
        </w:rPr>
        <w:t>nameAlg</w:t>
      </w:r>
      <w:r w:rsidRPr="00413B46">
        <w:t xml:space="preserve"> and the digest of the public area using the </w:t>
      </w:r>
      <w:r w:rsidRPr="00413B46">
        <w:rPr>
          <w:i/>
        </w:rPr>
        <w:t>nameAlg.</w:t>
      </w:r>
    </w:p>
    <w:p w:rsidR="00C53E66" w:rsidRPr="00413B46" w:rsidRDefault="00C53E66" w:rsidP="00C53E66">
      <w:pPr>
        <w:pStyle w:val="NOTE"/>
      </w:pPr>
      <w:r w:rsidRPr="00413B46">
        <w:t>NOTE 2</w:t>
      </w:r>
      <w:r w:rsidRPr="00413B46">
        <w:tab/>
      </w:r>
      <w:r w:rsidRPr="00413B46">
        <w:rPr>
          <w:i/>
        </w:rPr>
        <w:t>nameAlg</w:t>
      </w:r>
      <w:r w:rsidRPr="00413B46">
        <w:t xml:space="preserve"> is a parameter in the public area of the inPublic structure.</w:t>
      </w:r>
    </w:p>
    <w:p w:rsidR="00C53E66" w:rsidRPr="00413B46" w:rsidRDefault="00C53E66" w:rsidP="00C53E66">
      <w:pPr>
        <w:pStyle w:val="BodyText"/>
      </w:pPr>
      <w:r w:rsidRPr="00413B46">
        <w:t xml:space="preserve">If </w:t>
      </w:r>
      <w:r w:rsidRPr="00413B46">
        <w:rPr>
          <w:i/>
        </w:rPr>
        <w:t>inPrivate.size</w:t>
      </w:r>
      <w:r w:rsidRPr="00413B46">
        <w:t xml:space="preserve"> is zero, the load will fail.</w:t>
      </w:r>
    </w:p>
    <w:p w:rsidR="00C53E66" w:rsidRPr="00413B46" w:rsidRDefault="00C53E66" w:rsidP="00C53E66">
      <w:pPr>
        <w:pStyle w:val="BodyText"/>
      </w:pPr>
      <w:r w:rsidRPr="00413B46">
        <w:t xml:space="preserve">After </w:t>
      </w:r>
      <w:r w:rsidRPr="00413B46">
        <w:rPr>
          <w:i/>
        </w:rPr>
        <w:t>inPrivate.buffer</w:t>
      </w:r>
      <w:r w:rsidRPr="00413B46">
        <w:t xml:space="preserve"> is decrypted using the symmetric key of the parent, the integrity value shall be checked before the sensitive area is used, or unmarshaled.</w:t>
      </w:r>
    </w:p>
    <w:p w:rsidR="00C53E66" w:rsidRPr="00413B46" w:rsidRDefault="00C53E66" w:rsidP="00C53E66">
      <w:pPr>
        <w:pStyle w:val="NOTE"/>
      </w:pPr>
      <w:r w:rsidRPr="00413B46">
        <w:t>NOTE 3</w:t>
      </w:r>
      <w:r w:rsidRPr="00413B46">
        <w:tab/>
        <w:t>Checking the integrity before the data is used prevents attacks on the sensitive area by fuzzing the data and looking at the differences in the response codes.</w:t>
      </w:r>
    </w:p>
    <w:p w:rsidR="00C53E66" w:rsidRPr="00413B46" w:rsidRDefault="00C53E66" w:rsidP="00C53E66">
      <w:pPr>
        <w:pStyle w:val="BodyText"/>
      </w:pPr>
      <w:r w:rsidRPr="00413B46">
        <w:t xml:space="preserve">The command returns a handle for the loaded object and the Name that the TPM computed for </w:t>
      </w:r>
      <w:r w:rsidRPr="00413B46">
        <w:rPr>
          <w:i/>
        </w:rPr>
        <w:t xml:space="preserve">inPublic.public </w:t>
      </w:r>
      <w:r w:rsidRPr="00413B46">
        <w:t xml:space="preserve">(that is, the digest of the TPMT_PUBLIC structure in </w:t>
      </w:r>
      <w:r w:rsidRPr="00413B46">
        <w:rPr>
          <w:i/>
        </w:rPr>
        <w:t>inPublic</w:t>
      </w:r>
      <w:r w:rsidRPr="00413B46">
        <w:t>).</w:t>
      </w:r>
    </w:p>
    <w:p w:rsidR="00C53E66" w:rsidRPr="00413B46" w:rsidRDefault="00C53E66" w:rsidP="00C53E66">
      <w:pPr>
        <w:pStyle w:val="NOTE"/>
      </w:pPr>
      <w:r w:rsidRPr="00413B46">
        <w:t>NOTE 4</w:t>
      </w:r>
      <w:r w:rsidRPr="00413B46">
        <w:tab/>
        <w:t xml:space="preserve">The TPM-computed Name is provided as a convenience to the caller for those cases where the caller does not implement the hash algorithms specified in the </w:t>
      </w:r>
      <w:r w:rsidRPr="00413B46">
        <w:rPr>
          <w:i/>
        </w:rPr>
        <w:t>nameAlg</w:t>
      </w:r>
      <w:r w:rsidRPr="00413B46">
        <w:t xml:space="preserve"> of the object.</w:t>
      </w:r>
    </w:p>
    <w:p w:rsidR="00C53E66" w:rsidRPr="00413B46" w:rsidRDefault="00C53E66" w:rsidP="00C53E66">
      <w:pPr>
        <w:pStyle w:val="NOTE"/>
      </w:pPr>
      <w:r w:rsidRPr="00413B46">
        <w:t>NOTE 5</w:t>
      </w:r>
      <w:r w:rsidRPr="00413B46">
        <w:tab/>
        <w:t>The returned handle is associated with the object until the object is flushed (TPM2_FlushContext) or until the next TPM2_Startup.</w:t>
      </w:r>
    </w:p>
    <w:p w:rsidR="00C53E66" w:rsidRPr="00413B46" w:rsidRDefault="00C53E66" w:rsidP="00C53E66">
      <w:pPr>
        <w:pStyle w:val="BodyText"/>
      </w:pPr>
      <w:r w:rsidRPr="00413B46">
        <w:t>For all objects, the size of the key in the sensitive area shall be consistent with the key size indicated in the public area or the TPM shall return TPM_RC_KEY_SIZE.</w:t>
      </w:r>
    </w:p>
    <w:p w:rsidR="00C53E66" w:rsidRPr="00413B46" w:rsidRDefault="00C53E66" w:rsidP="00C53E66">
      <w:pPr>
        <w:pStyle w:val="BodyText"/>
      </w:pPr>
      <w:r w:rsidRPr="00413B46">
        <w:t>Before use, a loaded object shall be checked to validate that the public and sensitive portions are properly linked, cryptographically. Use of an object includes use in any policy command. If the parts of the object are not properly linked, the TPM shall return TPM_RC_BINDING.</w:t>
      </w:r>
      <w:r w:rsidR="00723F2A" w:rsidRPr="00413B46">
        <w:t xml:space="preserve"> If a weak symmetric key is in the sensitive </w:t>
      </w:r>
      <w:r w:rsidR="00215BDA" w:rsidRPr="00413B46">
        <w:t>portion</w:t>
      </w:r>
      <w:r w:rsidR="00723F2A" w:rsidRPr="00413B46">
        <w:t>, the TPM shall return TPM_RC_KEY.</w:t>
      </w:r>
    </w:p>
    <w:p w:rsidR="00C53E66" w:rsidRPr="00413B46" w:rsidRDefault="00C53E66" w:rsidP="00C53E66">
      <w:pPr>
        <w:pStyle w:val="NOTE"/>
      </w:pPr>
      <w:r w:rsidRPr="00413B46">
        <w:t>EXAMPLE 1</w:t>
      </w:r>
      <w:r w:rsidRPr="00413B46">
        <w:tab/>
        <w:t>For a symmetric object, the unique value in the public area shall be the digest of the sensitive key and the obfuscation value.</w:t>
      </w:r>
    </w:p>
    <w:p w:rsidR="00C53E66" w:rsidRPr="00413B46" w:rsidRDefault="00C53E66" w:rsidP="00C53E66">
      <w:pPr>
        <w:pStyle w:val="NOTE"/>
      </w:pPr>
      <w:r w:rsidRPr="00413B46">
        <w:t>EXAMPLE 2</w:t>
      </w:r>
      <w:r w:rsidRPr="00413B46">
        <w:tab/>
        <w:t>For a two-prime RSA key, the remainder when dividing the public modulus by the private key shall be zero and it shall be possible to form a private exponent from the two prime factors of the public modulus.</w:t>
      </w:r>
    </w:p>
    <w:p w:rsidR="00C53E66" w:rsidRPr="00413B46" w:rsidRDefault="00C53E66" w:rsidP="00C53E66">
      <w:pPr>
        <w:pStyle w:val="NOTE"/>
      </w:pPr>
      <w:r w:rsidRPr="00413B46">
        <w:t>EXAMPLE 3</w:t>
      </w:r>
      <w:r w:rsidRPr="00413B46">
        <w:tab/>
        <w:t>For an ECC key, the public point shall be f(x) where x is the private key.</w:t>
      </w:r>
    </w:p>
    <w:p w:rsidR="00C53E66" w:rsidRPr="00413B46" w:rsidRDefault="00C53E66" w:rsidP="00C53E66">
      <w:pPr>
        <w:pStyle w:val="Heading3Break"/>
      </w:pPr>
      <w:bookmarkStart w:id="2148" w:name="_Toc248074490"/>
      <w:bookmarkEnd w:id="2148"/>
      <w:r w:rsidRPr="00413B46">
        <w:lastRenderedPageBreak/>
        <w:t>Command and Response</w:t>
      </w:r>
    </w:p>
    <w:p w:rsidR="00C53E66" w:rsidRPr="00413B46" w:rsidRDefault="00C53E66" w:rsidP="00C53E66">
      <w:pPr>
        <w:pStyle w:val="TABLE-title"/>
      </w:pPr>
      <w:bookmarkStart w:id="2149" w:name="_Toc380749655"/>
      <w:bookmarkStart w:id="2150" w:name="_Toc432774100"/>
      <w:bookmarkStart w:id="2151" w:name="_Toc443576249"/>
      <w:bookmarkStart w:id="2152" w:name="_Toc473813977"/>
      <w:bookmarkStart w:id="2153" w:name="_Toc536440938"/>
      <w:bookmarkStart w:id="2154" w:name="_Toc24725616"/>
      <w:bookmarkStart w:id="2155" w:name="_Toc490261447"/>
      <w:r w:rsidRPr="00413B46">
        <w:t xml:space="preserve">Table </w:t>
      </w:r>
      <w:r w:rsidRPr="00C42EAF">
        <w:fldChar w:fldCharType="begin"/>
      </w:r>
      <w:r w:rsidRPr="00413B46">
        <w:instrText xml:space="preserve"> SEQ Table \* ARABIC </w:instrText>
      </w:r>
      <w:r w:rsidRPr="00C42EAF">
        <w:fldChar w:fldCharType="separate"/>
      </w:r>
      <w:r w:rsidR="00D51C42">
        <w:rPr>
          <w:noProof/>
        </w:rPr>
        <w:t>21</w:t>
      </w:r>
      <w:r w:rsidRPr="00C42EAF">
        <w:fldChar w:fldCharType="end"/>
      </w:r>
      <w:r w:rsidRPr="00413B46">
        <w:t xml:space="preserve"> — TPM2_Load Command</w:t>
      </w:r>
      <w:bookmarkEnd w:id="2149"/>
      <w:bookmarkEnd w:id="2150"/>
      <w:bookmarkEnd w:id="2151"/>
      <w:bookmarkEnd w:id="2152"/>
      <w:bookmarkEnd w:id="2153"/>
      <w:bookmarkEnd w:id="2154"/>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000000" w:themeColor="text1"/>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commandSize</w:t>
            </w:r>
          </w:p>
        </w:tc>
        <w:tc>
          <w:tcPr>
            <w:tcW w:w="4608"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000000" w:themeColor="text1"/>
            </w:tcBorders>
            <w:vAlign w:val="center"/>
          </w:tcPr>
          <w:p w:rsidR="00C53E66" w:rsidRPr="00413B46" w:rsidRDefault="00C53E66" w:rsidP="00B8394F">
            <w:pPr>
              <w:pStyle w:val="TABLE-cell"/>
            </w:pPr>
            <w:r w:rsidRPr="00413B46">
              <w:t>TPM_CC</w:t>
            </w:r>
          </w:p>
        </w:tc>
        <w:tc>
          <w:tcPr>
            <w:tcW w:w="2016" w:type="dxa"/>
            <w:tcBorders>
              <w:left w:val="single" w:sz="8" w:space="0" w:color="000000" w:themeColor="text1"/>
              <w:bottom w:val="dashDotStroked" w:sz="24" w:space="0" w:color="auto"/>
              <w:right w:val="single" w:sz="8" w:space="0" w:color="000000" w:themeColor="text1"/>
            </w:tcBorders>
            <w:vAlign w:val="center"/>
          </w:tcPr>
          <w:p w:rsidR="00C53E66" w:rsidRPr="00413B46" w:rsidRDefault="00C53E66" w:rsidP="00B8394F">
            <w:pPr>
              <w:pStyle w:val="TABLE-cell"/>
            </w:pPr>
            <w:r w:rsidRPr="00413B46">
              <w:t>commandCode</w:t>
            </w:r>
          </w:p>
        </w:tc>
        <w:tc>
          <w:tcPr>
            <w:tcW w:w="4608" w:type="dxa"/>
            <w:tcBorders>
              <w:left w:val="single" w:sz="8" w:space="0" w:color="000000" w:themeColor="text1"/>
              <w:bottom w:val="dashDotStroked" w:sz="24" w:space="0" w:color="auto"/>
              <w:right w:val="single" w:sz="12" w:space="0" w:color="auto"/>
            </w:tcBorders>
            <w:vAlign w:val="center"/>
          </w:tcPr>
          <w:p w:rsidR="00C53E66" w:rsidRPr="00413B46" w:rsidRDefault="00C53E66" w:rsidP="00B8394F">
            <w:pPr>
              <w:pStyle w:val="TABLE-cell"/>
            </w:pPr>
            <w:r w:rsidRPr="00413B46">
              <w:t>TPM_CC_Load</w:t>
            </w:r>
          </w:p>
        </w:tc>
      </w:tr>
      <w:tr w:rsidR="00C53E66" w:rsidRPr="00413B46" w:rsidTr="00B8394F">
        <w:trPr>
          <w:cantSplit/>
          <w:jc w:val="center"/>
        </w:trPr>
        <w:tc>
          <w:tcPr>
            <w:tcW w:w="2736" w:type="dxa"/>
            <w:tcBorders>
              <w:top w:val="dashDotStroked" w:sz="24" w:space="0" w:color="auto"/>
              <w:left w:val="single" w:sz="12" w:space="0" w:color="auto"/>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TPMI_DH_OBJECT</w:t>
            </w:r>
          </w:p>
        </w:tc>
        <w:tc>
          <w:tcPr>
            <w:tcW w:w="2016" w:type="dxa"/>
            <w:tcBorders>
              <w:top w:val="dashDotStroked" w:sz="24" w:space="0" w:color="auto"/>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@parentHandle</w:t>
            </w:r>
          </w:p>
        </w:tc>
        <w:tc>
          <w:tcPr>
            <w:tcW w:w="4608" w:type="dxa"/>
            <w:tcBorders>
              <w:top w:val="dashDotStroked" w:sz="24" w:space="0" w:color="auto"/>
              <w:left w:val="single" w:sz="8" w:space="0" w:color="000000" w:themeColor="text1"/>
              <w:bottom w:val="thinThickThinSmallGap" w:sz="12" w:space="0" w:color="auto"/>
              <w:right w:val="single" w:sz="12" w:space="0" w:color="auto"/>
            </w:tcBorders>
            <w:vAlign w:val="center"/>
          </w:tcPr>
          <w:p w:rsidR="00C53E66" w:rsidRPr="00413B46" w:rsidRDefault="00C53E66" w:rsidP="00B8394F">
            <w:pPr>
              <w:pStyle w:val="TABLE-cell"/>
            </w:pPr>
            <w:r w:rsidRPr="00413B46">
              <w:t>TPM handle of parent key; shall not be a reserved handle</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B8394F">
        <w:trPr>
          <w:cantSplit/>
          <w:jc w:val="center"/>
        </w:trPr>
        <w:tc>
          <w:tcPr>
            <w:tcW w:w="2736" w:type="dxa"/>
            <w:tcBorders>
              <w:top w:val="thinThickThinSmallGap" w:sz="12" w:space="0" w:color="auto"/>
              <w:left w:val="single" w:sz="12" w:space="0" w:color="auto"/>
              <w:right w:val="single" w:sz="8" w:space="0" w:color="000000" w:themeColor="text1"/>
            </w:tcBorders>
            <w:vAlign w:val="center"/>
          </w:tcPr>
          <w:p w:rsidR="00C53E66" w:rsidRPr="00413B46" w:rsidRDefault="00C53E66" w:rsidP="00B8394F">
            <w:pPr>
              <w:pStyle w:val="TABLE-cell"/>
            </w:pPr>
            <w:r w:rsidRPr="00413B46">
              <w:t>TPM2B_PRIVATE</w:t>
            </w:r>
          </w:p>
        </w:tc>
        <w:tc>
          <w:tcPr>
            <w:tcW w:w="2016" w:type="dxa"/>
            <w:tcBorders>
              <w:top w:val="thinThickThinSmallGap" w:sz="12" w:space="0" w:color="auto"/>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inPrivate</w:t>
            </w:r>
          </w:p>
        </w:tc>
        <w:tc>
          <w:tcPr>
            <w:tcW w:w="4608" w:type="dxa"/>
            <w:tcBorders>
              <w:top w:val="thinThickThinSmallGap" w:sz="12" w:space="0" w:color="auto"/>
              <w:left w:val="single" w:sz="8" w:space="0" w:color="000000" w:themeColor="text1"/>
              <w:right w:val="single" w:sz="12" w:space="0" w:color="auto"/>
            </w:tcBorders>
            <w:vAlign w:val="center"/>
          </w:tcPr>
          <w:p w:rsidR="00C53E66" w:rsidRPr="00413B46" w:rsidRDefault="00C53E66" w:rsidP="00B8394F">
            <w:pPr>
              <w:pStyle w:val="TABLE-cell"/>
            </w:pPr>
            <w:r w:rsidRPr="00413B46">
              <w:t>the private portion of the object</w:t>
            </w:r>
          </w:p>
        </w:tc>
      </w:tr>
      <w:tr w:rsidR="00C53E66" w:rsidRPr="00413B46" w:rsidTr="00B8394F">
        <w:trPr>
          <w:cantSplit/>
          <w:jc w:val="center"/>
        </w:trPr>
        <w:tc>
          <w:tcPr>
            <w:tcW w:w="2736" w:type="dxa"/>
            <w:tcBorders>
              <w:left w:val="single" w:sz="12" w:space="0" w:color="auto"/>
              <w:bottom w:val="single" w:sz="12" w:space="0" w:color="auto"/>
              <w:right w:val="single" w:sz="8" w:space="0" w:color="000000" w:themeColor="text1"/>
            </w:tcBorders>
            <w:vAlign w:val="center"/>
          </w:tcPr>
          <w:p w:rsidR="00C53E66" w:rsidRPr="00413B46" w:rsidRDefault="00C53E66" w:rsidP="00B8394F">
            <w:pPr>
              <w:pStyle w:val="TABLE-cell"/>
            </w:pPr>
            <w:r w:rsidRPr="00413B46">
              <w:t>TPM2B_PUBLIC</w:t>
            </w:r>
          </w:p>
        </w:tc>
        <w:tc>
          <w:tcPr>
            <w:tcW w:w="2016" w:type="dxa"/>
            <w:tcBorders>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inPublic</w:t>
            </w:r>
          </w:p>
        </w:tc>
        <w:tc>
          <w:tcPr>
            <w:tcW w:w="4608" w:type="dxa"/>
            <w:tcBorders>
              <w:left w:val="single" w:sz="8" w:space="0" w:color="000000" w:themeColor="text1"/>
              <w:bottom w:val="single" w:sz="12" w:space="0" w:color="auto"/>
              <w:right w:val="single" w:sz="12" w:space="0" w:color="auto"/>
            </w:tcBorders>
            <w:vAlign w:val="center"/>
          </w:tcPr>
          <w:p w:rsidR="00C53E66" w:rsidRPr="00413B46" w:rsidRDefault="00C53E66" w:rsidP="00B8394F">
            <w:pPr>
              <w:pStyle w:val="TABLE-cell"/>
            </w:pPr>
            <w:r w:rsidRPr="00413B46">
              <w:t>the public portion of the object</w:t>
            </w:r>
          </w:p>
        </w:tc>
      </w:tr>
    </w:tbl>
    <w:p w:rsidR="00C53E66" w:rsidRPr="00413B46" w:rsidRDefault="00C53E66" w:rsidP="00C53E66">
      <w:pPr>
        <w:pStyle w:val="TABLE-title"/>
      </w:pPr>
      <w:bookmarkStart w:id="2156" w:name="_Toc380749656"/>
      <w:bookmarkStart w:id="2157" w:name="_Toc432774101"/>
      <w:bookmarkStart w:id="2158" w:name="_Toc443576250"/>
      <w:bookmarkStart w:id="2159" w:name="_Toc473813978"/>
      <w:bookmarkStart w:id="2160" w:name="_Toc536440939"/>
      <w:bookmarkStart w:id="2161" w:name="_Toc24725617"/>
      <w:r w:rsidRPr="00413B46">
        <w:t xml:space="preserve">Table </w:t>
      </w:r>
      <w:r w:rsidRPr="00C42EAF">
        <w:fldChar w:fldCharType="begin"/>
      </w:r>
      <w:r w:rsidRPr="00413B46">
        <w:instrText xml:space="preserve"> SEQ Table \* ARABIC </w:instrText>
      </w:r>
      <w:r w:rsidRPr="00C42EAF">
        <w:fldChar w:fldCharType="separate"/>
      </w:r>
      <w:r w:rsidR="00D51C42">
        <w:rPr>
          <w:noProof/>
        </w:rPr>
        <w:t>22</w:t>
      </w:r>
      <w:r w:rsidRPr="00C42EAF">
        <w:fldChar w:fldCharType="end"/>
      </w:r>
      <w:r w:rsidRPr="00413B46">
        <w:t xml:space="preserve"> — TPM2_Load Response</w:t>
      </w:r>
      <w:bookmarkEnd w:id="2156"/>
      <w:bookmarkEnd w:id="2157"/>
      <w:bookmarkEnd w:id="2158"/>
      <w:bookmarkEnd w:id="2159"/>
      <w:bookmarkEnd w:id="2160"/>
      <w:bookmarkEnd w:id="2161"/>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000000" w:themeColor="text1"/>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responseSize</w:t>
            </w:r>
          </w:p>
        </w:tc>
        <w:tc>
          <w:tcPr>
            <w:tcW w:w="4608"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000000" w:themeColor="text1"/>
            </w:tcBorders>
            <w:vAlign w:val="center"/>
          </w:tcPr>
          <w:p w:rsidR="00C53E66" w:rsidRPr="00413B46" w:rsidRDefault="00C53E66" w:rsidP="00B8394F">
            <w:pPr>
              <w:pStyle w:val="TABLE-cell"/>
            </w:pPr>
            <w:r w:rsidRPr="00413B46">
              <w:t>TPM_RC</w:t>
            </w:r>
          </w:p>
        </w:tc>
        <w:tc>
          <w:tcPr>
            <w:tcW w:w="2016" w:type="dxa"/>
            <w:tcBorders>
              <w:left w:val="single" w:sz="8" w:space="0" w:color="000000" w:themeColor="text1"/>
              <w:bottom w:val="dashDotStroked" w:sz="24" w:space="0" w:color="auto"/>
              <w:right w:val="single" w:sz="8" w:space="0" w:color="000000" w:themeColor="text1"/>
            </w:tcBorders>
            <w:vAlign w:val="center"/>
          </w:tcPr>
          <w:p w:rsidR="00C53E66" w:rsidRPr="00413B46" w:rsidRDefault="00C53E66" w:rsidP="00B8394F">
            <w:pPr>
              <w:pStyle w:val="TABLE-cell"/>
            </w:pPr>
            <w:r w:rsidRPr="00413B46">
              <w:t>responseCode</w:t>
            </w:r>
          </w:p>
        </w:tc>
        <w:tc>
          <w:tcPr>
            <w:tcW w:w="4608" w:type="dxa"/>
            <w:tcBorders>
              <w:left w:val="single" w:sz="8" w:space="0" w:color="000000" w:themeColor="text1"/>
              <w:bottom w:val="dashDotStroked" w:sz="24"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dashDotStroked" w:sz="24" w:space="0" w:color="auto"/>
              <w:left w:val="single" w:sz="12" w:space="0" w:color="auto"/>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TPM_HANDLE</w:t>
            </w:r>
          </w:p>
        </w:tc>
        <w:tc>
          <w:tcPr>
            <w:tcW w:w="2016" w:type="dxa"/>
            <w:tcBorders>
              <w:top w:val="dashDotStroked" w:sz="24" w:space="0" w:color="auto"/>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objectHandle</w:t>
            </w:r>
          </w:p>
        </w:tc>
        <w:tc>
          <w:tcPr>
            <w:tcW w:w="4608" w:type="dxa"/>
            <w:tcBorders>
              <w:top w:val="dashDotStroked" w:sz="24" w:space="0" w:color="auto"/>
              <w:left w:val="single" w:sz="8" w:space="0" w:color="000000" w:themeColor="text1"/>
              <w:bottom w:val="thinThickThinSmallGap" w:sz="12" w:space="0" w:color="auto"/>
              <w:right w:val="single" w:sz="12" w:space="0" w:color="auto"/>
            </w:tcBorders>
            <w:vAlign w:val="center"/>
          </w:tcPr>
          <w:p w:rsidR="00C53E66" w:rsidRPr="00413B46" w:rsidRDefault="00C53E66" w:rsidP="00B8394F">
            <w:pPr>
              <w:pStyle w:val="TABLE-cell"/>
            </w:pPr>
            <w:r w:rsidRPr="00413B46">
              <w:t>handle of type TPM_HT_TRANSIENT for the loaded object</w:t>
            </w:r>
          </w:p>
        </w:tc>
      </w:tr>
      <w:tr w:rsidR="00C53E66" w:rsidRPr="00413B46" w:rsidTr="00B8394F">
        <w:trPr>
          <w:cantSplit/>
          <w:jc w:val="center"/>
        </w:trPr>
        <w:tc>
          <w:tcPr>
            <w:tcW w:w="2736" w:type="dxa"/>
            <w:tcBorders>
              <w:top w:val="thinThickThinSmallGap" w:sz="12" w:space="0" w:color="auto"/>
              <w:left w:val="single" w:sz="12" w:space="0" w:color="auto"/>
              <w:bottom w:val="single" w:sz="12" w:space="0" w:color="auto"/>
              <w:right w:val="single" w:sz="8" w:space="0" w:color="000000" w:themeColor="text1"/>
            </w:tcBorders>
            <w:vAlign w:val="center"/>
          </w:tcPr>
          <w:p w:rsidR="00C53E66" w:rsidRPr="00413B46" w:rsidRDefault="00C53E66" w:rsidP="00B8394F">
            <w:pPr>
              <w:pStyle w:val="TABLE-cell"/>
            </w:pPr>
            <w:r w:rsidRPr="00413B46">
              <w:t>TPM2B_NAME</w:t>
            </w:r>
          </w:p>
        </w:tc>
        <w:tc>
          <w:tcPr>
            <w:tcW w:w="2016" w:type="dxa"/>
            <w:tcBorders>
              <w:top w:val="thinThickThinSmallGap" w:sz="12" w:space="0" w:color="auto"/>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name</w:t>
            </w:r>
          </w:p>
        </w:tc>
        <w:tc>
          <w:tcPr>
            <w:tcW w:w="4608" w:type="dxa"/>
            <w:tcBorders>
              <w:top w:val="thinThickThinSmallGap" w:sz="12" w:space="0" w:color="auto"/>
              <w:left w:val="single" w:sz="8" w:space="0" w:color="000000" w:themeColor="text1"/>
              <w:bottom w:val="single" w:sz="12" w:space="0" w:color="auto"/>
              <w:right w:val="single" w:sz="12" w:space="0" w:color="auto"/>
            </w:tcBorders>
            <w:vAlign w:val="center"/>
          </w:tcPr>
          <w:p w:rsidR="00C53E66" w:rsidRPr="00413B46" w:rsidRDefault="00C53E66" w:rsidP="00B8394F">
            <w:pPr>
              <w:pStyle w:val="TABLE-cell"/>
            </w:pPr>
            <w:r w:rsidRPr="00413B46">
              <w:t>Name of the loaded object</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[[Load]]</w:t>
      </w:r>
    </w:p>
    <w:p w:rsidR="00C53E66" w:rsidRPr="00413B46" w:rsidRDefault="00C53E66" w:rsidP="00C53E66">
      <w:pPr>
        <w:pStyle w:val="Heading2"/>
        <w:pageBreakBefore/>
      </w:pPr>
      <w:bookmarkStart w:id="2162" w:name="_Toc310935394"/>
      <w:bookmarkStart w:id="2163" w:name="_Toc380749498"/>
      <w:bookmarkStart w:id="2164" w:name="_Toc432773938"/>
      <w:bookmarkStart w:id="2165" w:name="_Toc443720796"/>
      <w:bookmarkStart w:id="2166" w:name="_Toc443576089"/>
      <w:bookmarkStart w:id="2167" w:name="_Toc473813807"/>
      <w:bookmarkStart w:id="2168" w:name="_Toc536440766"/>
      <w:bookmarkStart w:id="2169" w:name="_Toc24725439"/>
      <w:r w:rsidRPr="00413B46">
        <w:lastRenderedPageBreak/>
        <w:t>TPM2_LoadExternal</w:t>
      </w:r>
      <w:bookmarkEnd w:id="2162"/>
      <w:bookmarkEnd w:id="2163"/>
      <w:bookmarkEnd w:id="2164"/>
      <w:bookmarkEnd w:id="2165"/>
      <w:bookmarkEnd w:id="2166"/>
      <w:bookmarkEnd w:id="2167"/>
      <w:bookmarkEnd w:id="2168"/>
      <w:bookmarkEnd w:id="2169"/>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is used to load an object that is not a Protected Object into the TPM. The command allows loading of a public area or both a public and sensitive area.</w:t>
      </w:r>
    </w:p>
    <w:p w:rsidR="00C53E66" w:rsidRPr="00413B46" w:rsidRDefault="00C53E66" w:rsidP="00C53E66">
      <w:pPr>
        <w:pStyle w:val="NOTE"/>
      </w:pPr>
      <w:r w:rsidRPr="00413B46">
        <w:t>NOTE 1</w:t>
      </w:r>
      <w:r w:rsidRPr="00413B46">
        <w:tab/>
        <w:t>Typical use for loading a public area is to allow the TPM to validate an asymmetric signature. Typical use for loading both a public and sensitive area is to allow the TPM to be used as a crypto accelerator.</w:t>
      </w:r>
    </w:p>
    <w:p w:rsidR="00C53E66" w:rsidRPr="00413B46" w:rsidRDefault="00C53E66" w:rsidP="00C53E66">
      <w:pPr>
        <w:pStyle w:val="BodyText"/>
      </w:pPr>
      <w:r w:rsidRPr="00413B46">
        <w:t xml:space="preserve">Load of a public external object area allows the object </w:t>
      </w:r>
      <w:r w:rsidR="00140A75">
        <w:t xml:space="preserve">to </w:t>
      </w:r>
      <w:r w:rsidRPr="00413B46">
        <w:t xml:space="preserve">be associated with a hierarchy so that the correct algorithms may be used when creating tickets. The </w:t>
      </w:r>
      <w:r w:rsidRPr="00413B46">
        <w:rPr>
          <w:i/>
        </w:rPr>
        <w:t>hierarchy</w:t>
      </w:r>
      <w:r w:rsidRPr="00413B46">
        <w:t xml:space="preserve"> parameter provides this association. If the public and sensitive portions of the object are loaded, </w:t>
      </w:r>
      <w:r w:rsidRPr="00413B46">
        <w:rPr>
          <w:i/>
        </w:rPr>
        <w:t>hierarchy</w:t>
      </w:r>
      <w:r w:rsidRPr="00413B46">
        <w:t xml:space="preserve"> is required to be TPM_RH_NULL.</w:t>
      </w:r>
    </w:p>
    <w:p w:rsidR="00C53E66" w:rsidRPr="00413B46" w:rsidRDefault="00C53E66" w:rsidP="00C53E66">
      <w:pPr>
        <w:pStyle w:val="NOTE"/>
      </w:pPr>
      <w:r w:rsidRPr="00413B46">
        <w:t>NOTE 2</w:t>
      </w:r>
      <w:r w:rsidRPr="00413B46">
        <w:tab/>
        <w:t>If both the public and private portions of an object are loaded, the object is not allowed to appear to be part of a hierarchy.</w:t>
      </w:r>
    </w:p>
    <w:p w:rsidR="00C53E66" w:rsidRPr="00413B46" w:rsidRDefault="00C53E66" w:rsidP="00C53E66">
      <w:pPr>
        <w:pStyle w:val="BodyText"/>
      </w:pPr>
      <w:r w:rsidRPr="00413B46">
        <w:t xml:space="preserve">The object’s TPMA_OBJECT attributes will be checked according to the rules defined in “TPMA_OBJECT” in TPM 2.0 Part 2. In particular, </w:t>
      </w:r>
      <w:r w:rsidRPr="00413B46">
        <w:rPr>
          <w:i/>
        </w:rPr>
        <w:t>fixedTPM</w:t>
      </w:r>
      <w:r w:rsidRPr="00413B46">
        <w:t xml:space="preserve">, </w:t>
      </w:r>
      <w:r w:rsidRPr="00413B46">
        <w:rPr>
          <w:i/>
        </w:rPr>
        <w:t>fixedParent</w:t>
      </w:r>
      <w:r w:rsidRPr="00413B46">
        <w:t xml:space="preserve">, and </w:t>
      </w:r>
      <w:r w:rsidRPr="00413B46">
        <w:rPr>
          <w:i/>
        </w:rPr>
        <w:t>restricted</w:t>
      </w:r>
      <w:r w:rsidRPr="00413B46">
        <w:t xml:space="preserve"> shall be CLEAR if </w:t>
      </w:r>
      <w:r w:rsidRPr="00413B46">
        <w:rPr>
          <w:i/>
        </w:rPr>
        <w:t>inPrivate</w:t>
      </w:r>
      <w:r w:rsidRPr="00413B46">
        <w:t xml:space="preserve"> is not the Empty Buffer.</w:t>
      </w:r>
    </w:p>
    <w:p w:rsidR="00C53E66" w:rsidRPr="00413B46" w:rsidRDefault="00C53E66" w:rsidP="00C53E66">
      <w:pPr>
        <w:pStyle w:val="NOTE"/>
      </w:pPr>
      <w:r w:rsidRPr="00413B46">
        <w:t>NOTE 3</w:t>
      </w:r>
      <w:r w:rsidRPr="00413B46">
        <w:tab/>
        <w:t xml:space="preserve">The duplication status of a public key needs to be able to be the same as the full key which may be resident on a different TPM. If </w:t>
      </w:r>
      <w:proofErr w:type="gramStart"/>
      <w:r w:rsidRPr="00413B46">
        <w:t>both the</w:t>
      </w:r>
      <w:proofErr w:type="gramEnd"/>
      <w:r w:rsidRPr="00413B46">
        <w:t xml:space="preserve"> public and private parts of the key are loaded, then it is not possible for the key to be either </w:t>
      </w:r>
      <w:r w:rsidRPr="00413B46">
        <w:rPr>
          <w:i/>
        </w:rPr>
        <w:t>fixedTPM</w:t>
      </w:r>
      <w:r w:rsidRPr="00413B46">
        <w:t xml:space="preserve"> or </w:t>
      </w:r>
      <w:r w:rsidRPr="00413B46">
        <w:rPr>
          <w:i/>
        </w:rPr>
        <w:t>fixedParent</w:t>
      </w:r>
      <w:r w:rsidRPr="00413B46">
        <w:t>, since, its private area would not be available in the clear to load.</w:t>
      </w:r>
    </w:p>
    <w:p w:rsidR="00C53E66" w:rsidRPr="00413B46" w:rsidRDefault="00C53E66" w:rsidP="00C53E66">
      <w:pPr>
        <w:pStyle w:val="BodyText"/>
      </w:pPr>
      <w:r w:rsidRPr="00413B46">
        <w:t xml:space="preserve">Objects loaded using this command will have a Name. The Name is the </w:t>
      </w:r>
      <w:r w:rsidRPr="00413B46">
        <w:rPr>
          <w:i/>
        </w:rPr>
        <w:t>nameAlg</w:t>
      </w:r>
      <w:r w:rsidRPr="00413B46">
        <w:t xml:space="preserve"> of the object concatenated with the digest of the public area using the </w:t>
      </w:r>
      <w:r w:rsidRPr="00413B46">
        <w:rPr>
          <w:i/>
        </w:rPr>
        <w:t>nameAlg.</w:t>
      </w:r>
      <w:r w:rsidRPr="00413B46">
        <w:t xml:space="preserve"> The Qualified Name for the object will be the same as its Name. The TPM will validate that the </w:t>
      </w:r>
      <w:r w:rsidRPr="00413B46">
        <w:rPr>
          <w:i/>
        </w:rPr>
        <w:t>authPolicy</w:t>
      </w:r>
      <w:r w:rsidRPr="00413B46">
        <w:t xml:space="preserve"> is either the size of the digest produced by </w:t>
      </w:r>
      <w:r w:rsidRPr="00413B46">
        <w:rPr>
          <w:i/>
        </w:rPr>
        <w:t>nameAlg</w:t>
      </w:r>
      <w:r w:rsidRPr="00413B46">
        <w:t xml:space="preserve"> or the Empty Buffer.</w:t>
      </w:r>
    </w:p>
    <w:p w:rsidR="00C53E66" w:rsidRPr="00413B46" w:rsidRDefault="00C53E66" w:rsidP="00C53E66">
      <w:pPr>
        <w:pStyle w:val="NOTE"/>
      </w:pPr>
      <w:r w:rsidRPr="00413B46">
        <w:t>NOTE 4</w:t>
      </w:r>
      <w:r w:rsidRPr="00413B46">
        <w:tab/>
        <w:t xml:space="preserve">If </w:t>
      </w:r>
      <w:r w:rsidRPr="00413B46">
        <w:rPr>
          <w:i/>
        </w:rPr>
        <w:t>nameAlg</w:t>
      </w:r>
      <w:r w:rsidRPr="00413B46">
        <w:t xml:space="preserve"> is TPM_ALG_NULL, then the Name is the Empty Buffer. When the authorization value for an object with no Name is computed, no Name value is included in the HMAC. To ensure that these unnamed entities are not substituted, they should have an </w:t>
      </w:r>
      <w:r w:rsidRPr="00413B46">
        <w:rPr>
          <w:i/>
        </w:rPr>
        <w:t>authValue</w:t>
      </w:r>
      <w:r w:rsidRPr="00413B46">
        <w:t xml:space="preserve"> that is statistically unique.</w:t>
      </w:r>
    </w:p>
    <w:p w:rsidR="00C53E66" w:rsidRPr="00413B46" w:rsidRDefault="00C53E66" w:rsidP="00C53E66">
      <w:pPr>
        <w:pStyle w:val="NOTE"/>
      </w:pPr>
      <w:r w:rsidRPr="00413B46">
        <w:t>NOTE 5</w:t>
      </w:r>
      <w:r w:rsidRPr="00413B46">
        <w:tab/>
        <w:t>The digest size for TPM_ALG_NULL is zero.</w:t>
      </w:r>
    </w:p>
    <w:p w:rsidR="00C53E66" w:rsidRPr="00413B46" w:rsidRDefault="00C53E66" w:rsidP="00C53E66">
      <w:pPr>
        <w:pStyle w:val="BodyText"/>
      </w:pPr>
      <w:r w:rsidRPr="00413B46">
        <w:t xml:space="preserve">If the </w:t>
      </w:r>
      <w:r w:rsidRPr="00413B46">
        <w:rPr>
          <w:i/>
        </w:rPr>
        <w:t>nameAlg</w:t>
      </w:r>
      <w:r w:rsidRPr="00413B46">
        <w:t xml:space="preserve"> is TPM_ALG_NULL, the TPM shall not verify the cryptographic binding between the public and sensitive areas, but the TPM will validate that the size of the key in the sensitive area is consistent with the size indicated in the public area. If it is not, the TPM shall return TPM_RC_KEY_SIZE.</w:t>
      </w:r>
    </w:p>
    <w:p w:rsidR="00C53E66" w:rsidRPr="00413B46" w:rsidRDefault="00C53E66" w:rsidP="00C53E66">
      <w:pPr>
        <w:pStyle w:val="NOTE"/>
      </w:pPr>
      <w:r w:rsidRPr="00413B46">
        <w:t>NOTE 6</w:t>
      </w:r>
      <w:r w:rsidRPr="00413B46">
        <w:tab/>
        <w:t>For an ECC object, the TPM will verify that the public key is on the curve of the key before the public area is used.</w:t>
      </w:r>
    </w:p>
    <w:p w:rsidR="00C53E66" w:rsidRPr="00413B46" w:rsidRDefault="00C53E66" w:rsidP="00C53E66">
      <w:pPr>
        <w:pStyle w:val="BodyText"/>
      </w:pPr>
      <w:r w:rsidRPr="00413B46">
        <w:t xml:space="preserve">If </w:t>
      </w:r>
      <w:r w:rsidRPr="00413B46">
        <w:rPr>
          <w:i/>
        </w:rPr>
        <w:t>nameAlg</w:t>
      </w:r>
      <w:r w:rsidRPr="00413B46">
        <w:t xml:space="preserve"> is not TPM_ALG_NULL, then the same consistency checks between </w:t>
      </w:r>
      <w:r w:rsidRPr="00413B46">
        <w:rPr>
          <w:i/>
        </w:rPr>
        <w:t>inPublic</w:t>
      </w:r>
      <w:r w:rsidRPr="00413B46">
        <w:t xml:space="preserve"> and </w:t>
      </w:r>
      <w:r w:rsidRPr="00413B46">
        <w:rPr>
          <w:i/>
        </w:rPr>
        <w:t>inPrivate</w:t>
      </w:r>
      <w:r w:rsidRPr="00413B46">
        <w:t xml:space="preserve"> are made as for TPM2_</w:t>
      </w:r>
      <w:proofErr w:type="gramStart"/>
      <w:r w:rsidRPr="00413B46">
        <w:t>Load(</w:t>
      </w:r>
      <w:proofErr w:type="gramEnd"/>
      <w:r w:rsidRPr="00413B46">
        <w:t>).</w:t>
      </w:r>
    </w:p>
    <w:p w:rsidR="00C53E66" w:rsidRPr="00413B46" w:rsidRDefault="00C53E66" w:rsidP="00C53E66">
      <w:pPr>
        <w:pStyle w:val="NOTE"/>
      </w:pPr>
      <w:r w:rsidRPr="00413B46">
        <w:t>NOTE 7</w:t>
      </w:r>
      <w:r w:rsidRPr="00413B46">
        <w:tab/>
        <w:t>Consistency checks are necessary because an object with a Name needs to have the public and sensitive portions cryptographically bound so that an attacker cannot mix pubic and sensitive areas.</w:t>
      </w:r>
    </w:p>
    <w:p w:rsidR="00C53E66" w:rsidRPr="00413B46" w:rsidRDefault="00C53E66" w:rsidP="00C53E66">
      <w:pPr>
        <w:pStyle w:val="BodyText"/>
      </w:pPr>
      <w:r w:rsidRPr="00413B46">
        <w:t xml:space="preserve">The command returns a handle for the loaded object and the Name that the TPM computed for </w:t>
      </w:r>
      <w:r w:rsidRPr="00413B46">
        <w:rPr>
          <w:i/>
        </w:rPr>
        <w:t xml:space="preserve">inPublic.public </w:t>
      </w:r>
      <w:r w:rsidRPr="00413B46">
        <w:t xml:space="preserve">(that is, the TPMT_PUBLIC structure in </w:t>
      </w:r>
      <w:r w:rsidRPr="00413B46">
        <w:rPr>
          <w:i/>
        </w:rPr>
        <w:t>inPublic</w:t>
      </w:r>
      <w:r w:rsidRPr="00413B46">
        <w:t>).</w:t>
      </w:r>
    </w:p>
    <w:p w:rsidR="00C53E66" w:rsidRPr="00413B46" w:rsidRDefault="00C53E66" w:rsidP="00C53E66">
      <w:pPr>
        <w:pStyle w:val="NOTE"/>
      </w:pPr>
      <w:r w:rsidRPr="00413B46">
        <w:t>NOTE 8</w:t>
      </w:r>
      <w:r w:rsidRPr="00413B46">
        <w:tab/>
        <w:t xml:space="preserve">The TPM-computed Name is provided as a convenience to the caller for those cases where the caller does not implement the hash algorithm specified in the </w:t>
      </w:r>
      <w:r w:rsidRPr="00413B46">
        <w:rPr>
          <w:i/>
        </w:rPr>
        <w:t>nameAlg</w:t>
      </w:r>
      <w:r w:rsidRPr="00413B46">
        <w:t xml:space="preserve"> of the object.</w:t>
      </w:r>
    </w:p>
    <w:p w:rsidR="00C53E66" w:rsidRPr="00413B46" w:rsidRDefault="00C53E66" w:rsidP="00C53E66">
      <w:pPr>
        <w:pStyle w:val="BodyText"/>
      </w:pPr>
      <w:r w:rsidRPr="00413B46">
        <w:lastRenderedPageBreak/>
        <w:t xml:space="preserve">The </w:t>
      </w:r>
      <w:r w:rsidRPr="00413B46">
        <w:rPr>
          <w:i/>
        </w:rPr>
        <w:t>hierarchy</w:t>
      </w:r>
      <w:r w:rsidRPr="00413B46">
        <w:t xml:space="preserve"> parameter associates the external object with a hierarchy. External objects are flushed when their associated hierarchy is disabled. If </w:t>
      </w:r>
      <w:r w:rsidRPr="00413B46">
        <w:rPr>
          <w:i/>
        </w:rPr>
        <w:t>hierarchy</w:t>
      </w:r>
      <w:r w:rsidRPr="00413B46">
        <w:t xml:space="preserve"> is TPM_RH_NULL, the object is part of no hierarchy, and there is no implicit flush.</w:t>
      </w:r>
    </w:p>
    <w:p w:rsidR="00C53E66" w:rsidRPr="00413B46" w:rsidRDefault="00C53E66" w:rsidP="00C53E66">
      <w:pPr>
        <w:pStyle w:val="BodyText"/>
      </w:pPr>
      <w:r w:rsidRPr="00413B46">
        <w:t xml:space="preserve">If </w:t>
      </w:r>
      <w:r w:rsidRPr="00413B46">
        <w:rPr>
          <w:i/>
        </w:rPr>
        <w:t>hierarchy</w:t>
      </w:r>
      <w:r w:rsidRPr="00413B46">
        <w:t xml:space="preserve"> is TPM_RH_NULL or </w:t>
      </w:r>
      <w:r w:rsidRPr="00413B46">
        <w:rPr>
          <w:i/>
        </w:rPr>
        <w:t>nameAlg</w:t>
      </w:r>
      <w:r w:rsidRPr="00413B46">
        <w:t xml:space="preserve"> is TPM_ALG_NULL, a ticket produced using the object shall be a NULL Ticket.</w:t>
      </w:r>
    </w:p>
    <w:p w:rsidR="00C53E66" w:rsidRPr="00413B46" w:rsidRDefault="00C53E66" w:rsidP="00C53E66">
      <w:pPr>
        <w:pStyle w:val="NOTE"/>
      </w:pPr>
      <w:r w:rsidRPr="00413B46">
        <w:t>EXAMPLE</w:t>
      </w:r>
      <w:r w:rsidRPr="00413B46">
        <w:tab/>
        <w:t>If a key is loaded with hierarchy set to TPM_RH_NULL, then TPM2_</w:t>
      </w:r>
      <w:proofErr w:type="gramStart"/>
      <w:r w:rsidRPr="00413B46">
        <w:t>VerifySignature(</w:t>
      </w:r>
      <w:proofErr w:type="gramEnd"/>
      <w:r w:rsidRPr="00413B46">
        <w:t>) will produce a NULL Ticket of the required type.</w:t>
      </w:r>
    </w:p>
    <w:p w:rsidR="00C53E66" w:rsidRPr="00413B46" w:rsidRDefault="00C53E66" w:rsidP="00C53E66">
      <w:pPr>
        <w:pStyle w:val="BodyText"/>
      </w:pPr>
      <w:r w:rsidRPr="00413B46">
        <w:t>External objects are Temporary Objects. The saved external object contexts shall be invalidated at the next TPM Reset.</w:t>
      </w:r>
    </w:p>
    <w:p w:rsidR="001F6044" w:rsidRPr="00413B46" w:rsidRDefault="001F6044" w:rsidP="001F6044">
      <w:pPr>
        <w:pStyle w:val="BodyText"/>
      </w:pPr>
      <w:r w:rsidRPr="00413B46">
        <w:t>If a weak symmetric key is in the sensitive area, the TPM shall return TPM_RC_KEY.</w:t>
      </w:r>
    </w:p>
    <w:p w:rsidR="006B74E4" w:rsidRDefault="00B8394F" w:rsidP="001F6044">
      <w:pPr>
        <w:pStyle w:val="BodyText"/>
      </w:pPr>
      <w:r w:rsidRPr="00413B46">
        <w:t xml:space="preserve">For an RSA key, the private exponent is computed using the two prime factors of the public modulus. One of the primes is </w:t>
      </w:r>
      <w:r w:rsidR="00450438" w:rsidRPr="00413B46">
        <w:t>P</w:t>
      </w:r>
      <w:r w:rsidRPr="00413B46">
        <w:t>, and the second prime (Q) is found by dividing the public modulus by P. A TPM may return an error (TPM_RC_BINDING) if the bit size of P and Q are not the same.”</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2170" w:name="_Toc380749657"/>
      <w:bookmarkStart w:id="2171" w:name="_Toc432774102"/>
      <w:bookmarkStart w:id="2172" w:name="_Toc443576251"/>
      <w:bookmarkStart w:id="2173" w:name="_Toc473813979"/>
      <w:bookmarkStart w:id="2174" w:name="_Toc536440940"/>
      <w:bookmarkStart w:id="2175" w:name="_Toc24725618"/>
      <w:r w:rsidRPr="00413B46">
        <w:t xml:space="preserve">Table </w:t>
      </w:r>
      <w:r w:rsidRPr="00C42EAF">
        <w:fldChar w:fldCharType="begin"/>
      </w:r>
      <w:r w:rsidRPr="00413B46">
        <w:instrText xml:space="preserve"> SEQ Table \* ARABIC </w:instrText>
      </w:r>
      <w:r w:rsidRPr="00C42EAF">
        <w:fldChar w:fldCharType="separate"/>
      </w:r>
      <w:r w:rsidR="00D51C42">
        <w:rPr>
          <w:noProof/>
        </w:rPr>
        <w:t>23</w:t>
      </w:r>
      <w:r w:rsidRPr="00C42EAF">
        <w:fldChar w:fldCharType="end"/>
      </w:r>
      <w:r w:rsidRPr="00413B46">
        <w:t xml:space="preserve"> — TPM2_LoadExternal Command</w:t>
      </w:r>
      <w:bookmarkEnd w:id="2170"/>
      <w:bookmarkEnd w:id="2171"/>
      <w:bookmarkEnd w:id="2172"/>
      <w:bookmarkEnd w:id="2173"/>
      <w:bookmarkEnd w:id="2174"/>
      <w:bookmarkEnd w:id="217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000000" w:themeColor="text1"/>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t>TPM_ST_SESSIONS if an audit, encrypt, or de</w:t>
            </w:r>
            <w:r w:rsidR="00C2219C" w:rsidRPr="00413B46">
              <w:t>c</w:t>
            </w:r>
            <w:r w:rsidRPr="00413B46">
              <w:t>rypt session is present; otherwise, TPM_ST_NO_SESSIONS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commandSize</w:t>
            </w:r>
          </w:p>
        </w:tc>
        <w:tc>
          <w:tcPr>
            <w:tcW w:w="4608"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TPM_CC</w:t>
            </w:r>
          </w:p>
        </w:tc>
        <w:tc>
          <w:tcPr>
            <w:tcW w:w="2016" w:type="dxa"/>
            <w:tcBorders>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commandCode</w:t>
            </w:r>
          </w:p>
        </w:tc>
        <w:tc>
          <w:tcPr>
            <w:tcW w:w="4608" w:type="dxa"/>
            <w:tcBorders>
              <w:left w:val="single" w:sz="8" w:space="0" w:color="000000" w:themeColor="text1"/>
              <w:bottom w:val="thinThickThinSmallGap" w:sz="12" w:space="0" w:color="auto"/>
              <w:right w:val="single" w:sz="12" w:space="0" w:color="auto"/>
            </w:tcBorders>
            <w:vAlign w:val="center"/>
          </w:tcPr>
          <w:p w:rsidR="00C53E66" w:rsidRPr="00413B46" w:rsidRDefault="00C53E66" w:rsidP="00B8394F">
            <w:pPr>
              <w:pStyle w:val="TABLE-cell"/>
            </w:pPr>
            <w:r w:rsidRPr="00413B46">
              <w:t>TPM_CC_LoadExternal</w:t>
            </w:r>
          </w:p>
        </w:tc>
      </w:tr>
      <w:tr w:rsidR="00C53E66" w:rsidRPr="00413B46" w:rsidTr="00B8394F">
        <w:trPr>
          <w:cantSplit/>
          <w:jc w:val="center"/>
        </w:trPr>
        <w:tc>
          <w:tcPr>
            <w:tcW w:w="2736" w:type="dxa"/>
            <w:tcBorders>
              <w:top w:val="thinThickThinSmallGap" w:sz="12" w:space="0" w:color="auto"/>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TPM2B_SENSITIVE</w:t>
            </w:r>
          </w:p>
        </w:tc>
        <w:tc>
          <w:tcPr>
            <w:tcW w:w="2016" w:type="dxa"/>
            <w:tcBorders>
              <w:top w:val="thinThickThinSmallGap" w:sz="12" w:space="0" w:color="auto"/>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inPrivate</w:t>
            </w:r>
          </w:p>
        </w:tc>
        <w:tc>
          <w:tcPr>
            <w:tcW w:w="4608" w:type="dxa"/>
            <w:tcBorders>
              <w:top w:val="thinThickThinSmallGap" w:sz="12" w:space="0" w:color="auto"/>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r w:rsidRPr="00413B46">
              <w:t>the sensitive portion of the object (optional)</w:t>
            </w:r>
          </w:p>
        </w:tc>
      </w:tr>
      <w:tr w:rsidR="00C53E66" w:rsidRPr="00413B46" w:rsidTr="00B8394F">
        <w:trPr>
          <w:cantSplit/>
          <w:jc w:val="center"/>
        </w:trPr>
        <w:tc>
          <w:tcPr>
            <w:tcW w:w="2736" w:type="dxa"/>
            <w:tcBorders>
              <w:top w:val="single" w:sz="6" w:space="0" w:color="auto"/>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TPM2B_PUBLIC+</w:t>
            </w:r>
          </w:p>
        </w:tc>
        <w:tc>
          <w:tcPr>
            <w:tcW w:w="2016" w:type="dxa"/>
            <w:tcBorders>
              <w:top w:val="single" w:sz="6" w:space="0" w:color="auto"/>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inPublic</w:t>
            </w:r>
          </w:p>
        </w:tc>
        <w:tc>
          <w:tcPr>
            <w:tcW w:w="4608" w:type="dxa"/>
            <w:tcBorders>
              <w:top w:val="single" w:sz="6" w:space="0" w:color="auto"/>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r w:rsidRPr="00413B46">
              <w:t>the public portion of the object</w:t>
            </w:r>
          </w:p>
        </w:tc>
      </w:tr>
      <w:tr w:rsidR="00C53E66" w:rsidRPr="00413B46" w:rsidTr="00B8394F">
        <w:trPr>
          <w:cantSplit/>
          <w:jc w:val="center"/>
        </w:trPr>
        <w:tc>
          <w:tcPr>
            <w:tcW w:w="2736" w:type="dxa"/>
            <w:tcBorders>
              <w:top w:val="single" w:sz="6" w:space="0" w:color="auto"/>
              <w:left w:val="single" w:sz="12" w:space="0" w:color="auto"/>
              <w:bottom w:val="single" w:sz="12" w:space="0" w:color="auto"/>
              <w:right w:val="single" w:sz="8" w:space="0" w:color="000000" w:themeColor="text1"/>
            </w:tcBorders>
            <w:vAlign w:val="center"/>
          </w:tcPr>
          <w:p w:rsidR="00C53E66" w:rsidRPr="00413B46" w:rsidRDefault="00C53E66" w:rsidP="00B8394F">
            <w:pPr>
              <w:pStyle w:val="TABLE-cell"/>
            </w:pPr>
            <w:r w:rsidRPr="00413B46">
              <w:t>TPMI_RH_HIERARCHY+</w:t>
            </w:r>
          </w:p>
        </w:tc>
        <w:tc>
          <w:tcPr>
            <w:tcW w:w="2016" w:type="dxa"/>
            <w:tcBorders>
              <w:top w:val="single" w:sz="6" w:space="0" w:color="auto"/>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hierarchy</w:t>
            </w:r>
          </w:p>
        </w:tc>
        <w:tc>
          <w:tcPr>
            <w:tcW w:w="4608" w:type="dxa"/>
            <w:tcBorders>
              <w:top w:val="single" w:sz="6" w:space="0" w:color="auto"/>
              <w:left w:val="single" w:sz="8" w:space="0" w:color="000000" w:themeColor="text1"/>
              <w:bottom w:val="single" w:sz="12" w:space="0" w:color="auto"/>
              <w:right w:val="single" w:sz="12" w:space="0" w:color="auto"/>
            </w:tcBorders>
            <w:vAlign w:val="center"/>
          </w:tcPr>
          <w:p w:rsidR="00C53E66" w:rsidRPr="00413B46" w:rsidRDefault="00C53E66" w:rsidP="00B8394F">
            <w:pPr>
              <w:pStyle w:val="TABLE-cell"/>
            </w:pPr>
            <w:r w:rsidRPr="00413B46">
              <w:t>hierarchy with which the object area is associated</w:t>
            </w:r>
          </w:p>
        </w:tc>
      </w:tr>
    </w:tbl>
    <w:p w:rsidR="00C53E66" w:rsidRPr="00413B46" w:rsidRDefault="00C53E66" w:rsidP="00C53E66">
      <w:pPr>
        <w:pStyle w:val="TABLE-title"/>
      </w:pPr>
      <w:bookmarkStart w:id="2176" w:name="_Toc380749658"/>
      <w:bookmarkStart w:id="2177" w:name="_Toc432774103"/>
      <w:bookmarkStart w:id="2178" w:name="_Toc443576252"/>
      <w:bookmarkStart w:id="2179" w:name="_Toc473813980"/>
      <w:bookmarkStart w:id="2180" w:name="_Toc536440941"/>
      <w:bookmarkStart w:id="2181" w:name="_Toc24725619"/>
      <w:r w:rsidRPr="00413B46">
        <w:t xml:space="preserve">Table </w:t>
      </w:r>
      <w:r w:rsidRPr="00C42EAF">
        <w:fldChar w:fldCharType="begin"/>
      </w:r>
      <w:r w:rsidRPr="00413B46">
        <w:instrText xml:space="preserve"> SEQ Table \* ARABIC </w:instrText>
      </w:r>
      <w:r w:rsidRPr="00C42EAF">
        <w:fldChar w:fldCharType="separate"/>
      </w:r>
      <w:r w:rsidR="00D51C42">
        <w:rPr>
          <w:noProof/>
        </w:rPr>
        <w:t>24</w:t>
      </w:r>
      <w:r w:rsidRPr="00C42EAF">
        <w:fldChar w:fldCharType="end"/>
      </w:r>
      <w:r w:rsidRPr="00413B46">
        <w:t xml:space="preserve"> — TPM2_LoadExternal Response</w:t>
      </w:r>
      <w:bookmarkEnd w:id="2176"/>
      <w:bookmarkEnd w:id="2177"/>
      <w:bookmarkEnd w:id="2178"/>
      <w:bookmarkEnd w:id="2179"/>
      <w:bookmarkEnd w:id="2180"/>
      <w:bookmarkEnd w:id="2181"/>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000000" w:themeColor="text1"/>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responseSize</w:t>
            </w:r>
          </w:p>
        </w:tc>
        <w:tc>
          <w:tcPr>
            <w:tcW w:w="4608"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000000" w:themeColor="text1"/>
            </w:tcBorders>
            <w:vAlign w:val="center"/>
          </w:tcPr>
          <w:p w:rsidR="00C53E66" w:rsidRPr="00413B46" w:rsidRDefault="00C53E66" w:rsidP="00B8394F">
            <w:pPr>
              <w:pStyle w:val="TABLE-cell"/>
            </w:pPr>
            <w:r w:rsidRPr="00413B46">
              <w:t>TPM_RC</w:t>
            </w:r>
          </w:p>
        </w:tc>
        <w:tc>
          <w:tcPr>
            <w:tcW w:w="2016" w:type="dxa"/>
            <w:tcBorders>
              <w:left w:val="single" w:sz="8" w:space="0" w:color="000000" w:themeColor="text1"/>
              <w:bottom w:val="dashDotStroked" w:sz="24" w:space="0" w:color="auto"/>
              <w:right w:val="single" w:sz="8" w:space="0" w:color="000000" w:themeColor="text1"/>
            </w:tcBorders>
            <w:vAlign w:val="center"/>
          </w:tcPr>
          <w:p w:rsidR="00C53E66" w:rsidRPr="00413B46" w:rsidRDefault="00C53E66" w:rsidP="00B8394F">
            <w:pPr>
              <w:pStyle w:val="TABLE-cell"/>
            </w:pPr>
            <w:r w:rsidRPr="00413B46">
              <w:t>responseCode</w:t>
            </w:r>
          </w:p>
        </w:tc>
        <w:tc>
          <w:tcPr>
            <w:tcW w:w="4608" w:type="dxa"/>
            <w:tcBorders>
              <w:left w:val="single" w:sz="8" w:space="0" w:color="000000" w:themeColor="text1"/>
              <w:bottom w:val="dashDotStroked" w:sz="24"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dashDotStroked" w:sz="24" w:space="0" w:color="auto"/>
              <w:left w:val="single" w:sz="12" w:space="0" w:color="auto"/>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TPM_HANDLE</w:t>
            </w:r>
          </w:p>
        </w:tc>
        <w:tc>
          <w:tcPr>
            <w:tcW w:w="2016" w:type="dxa"/>
            <w:tcBorders>
              <w:top w:val="dashDotStroked" w:sz="24" w:space="0" w:color="auto"/>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objectHandle</w:t>
            </w:r>
          </w:p>
        </w:tc>
        <w:tc>
          <w:tcPr>
            <w:tcW w:w="4608" w:type="dxa"/>
            <w:tcBorders>
              <w:top w:val="dashDotStroked" w:sz="24" w:space="0" w:color="auto"/>
              <w:left w:val="single" w:sz="8" w:space="0" w:color="000000" w:themeColor="text1"/>
              <w:bottom w:val="thinThickThinSmallGap" w:sz="12" w:space="0" w:color="auto"/>
              <w:right w:val="single" w:sz="12" w:space="0" w:color="auto"/>
            </w:tcBorders>
            <w:vAlign w:val="center"/>
          </w:tcPr>
          <w:p w:rsidR="00C53E66" w:rsidRPr="00413B46" w:rsidRDefault="00C53E66" w:rsidP="00B8394F">
            <w:pPr>
              <w:pStyle w:val="TABLE-cell"/>
            </w:pPr>
            <w:r w:rsidRPr="00413B46">
              <w:t>handle of type TPM_HT_TRANSIENT for the loaded object</w:t>
            </w:r>
          </w:p>
        </w:tc>
      </w:tr>
      <w:tr w:rsidR="00C53E66" w:rsidRPr="00413B46" w:rsidTr="00B8394F">
        <w:trPr>
          <w:cantSplit/>
          <w:jc w:val="center"/>
        </w:trPr>
        <w:tc>
          <w:tcPr>
            <w:tcW w:w="2736" w:type="dxa"/>
            <w:tcBorders>
              <w:top w:val="thinThickThinSmallGap" w:sz="12" w:space="0" w:color="auto"/>
              <w:left w:val="single" w:sz="12" w:space="0" w:color="auto"/>
              <w:bottom w:val="single" w:sz="12" w:space="0" w:color="auto"/>
              <w:right w:val="single" w:sz="8" w:space="0" w:color="000000" w:themeColor="text1"/>
            </w:tcBorders>
            <w:vAlign w:val="center"/>
          </w:tcPr>
          <w:p w:rsidR="00C53E66" w:rsidRPr="00413B46" w:rsidRDefault="00C53E66" w:rsidP="00B8394F">
            <w:pPr>
              <w:pStyle w:val="TABLE-cell"/>
            </w:pPr>
            <w:r w:rsidRPr="00413B46">
              <w:t>TPM2B_NAME</w:t>
            </w:r>
          </w:p>
        </w:tc>
        <w:tc>
          <w:tcPr>
            <w:tcW w:w="2016" w:type="dxa"/>
            <w:tcBorders>
              <w:top w:val="thinThickThinSmallGap" w:sz="12" w:space="0" w:color="auto"/>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name</w:t>
            </w:r>
          </w:p>
        </w:tc>
        <w:tc>
          <w:tcPr>
            <w:tcW w:w="4608" w:type="dxa"/>
            <w:tcBorders>
              <w:top w:val="thinThickThinSmallGap" w:sz="12" w:space="0" w:color="auto"/>
              <w:left w:val="single" w:sz="8" w:space="0" w:color="000000" w:themeColor="text1"/>
              <w:bottom w:val="single" w:sz="12" w:space="0" w:color="auto"/>
              <w:right w:val="single" w:sz="12" w:space="0" w:color="auto"/>
            </w:tcBorders>
            <w:vAlign w:val="center"/>
          </w:tcPr>
          <w:p w:rsidR="00C53E66" w:rsidRPr="00413B46" w:rsidRDefault="00C53E66" w:rsidP="00B8394F">
            <w:pPr>
              <w:pStyle w:val="TABLE-cell"/>
            </w:pPr>
            <w:r w:rsidRPr="00413B46">
              <w:t>name of the loaded object</w:t>
            </w:r>
          </w:p>
        </w:tc>
      </w:tr>
    </w:tbl>
    <w:p w:rsidR="00C53E66" w:rsidRPr="00413B46" w:rsidRDefault="00C53E66" w:rsidP="00C53E66">
      <w:pPr>
        <w:pStyle w:val="Heading3Break"/>
      </w:pPr>
      <w:bookmarkStart w:id="2182" w:name="_Toc110952277"/>
      <w:bookmarkStart w:id="2183" w:name="_Toc104168317"/>
      <w:bookmarkStart w:id="2184" w:name="_Toc114043910"/>
      <w:bookmarkStart w:id="2185" w:name="_Toc181177843"/>
      <w:bookmarkStart w:id="2186" w:name="_Toc184444606"/>
      <w:bookmarkEnd w:id="2155"/>
      <w:r w:rsidRPr="00413B46">
        <w:lastRenderedPageBreak/>
        <w:t>Detailed Actions</w:t>
      </w:r>
    </w:p>
    <w:p w:rsidR="00C53E66" w:rsidRPr="00413B46" w:rsidRDefault="00C53E66" w:rsidP="00C53E66">
      <w:pPr>
        <w:pStyle w:val="CodeNameTag"/>
      </w:pPr>
      <w:r w:rsidRPr="00413B46">
        <w:t>[[LoadExternal]]</w:t>
      </w:r>
    </w:p>
    <w:p w:rsidR="00C53E66" w:rsidRPr="00413B46" w:rsidRDefault="00C53E66" w:rsidP="00C53E66">
      <w:pPr>
        <w:pStyle w:val="Heading2"/>
        <w:pageBreakBefore/>
      </w:pPr>
      <w:bookmarkStart w:id="2187" w:name="_Toc310935395"/>
      <w:bookmarkStart w:id="2188" w:name="_Toc380749499"/>
      <w:bookmarkStart w:id="2189" w:name="_Toc432773939"/>
      <w:bookmarkStart w:id="2190" w:name="_Toc443720797"/>
      <w:bookmarkStart w:id="2191" w:name="_Toc443576090"/>
      <w:bookmarkStart w:id="2192" w:name="_Toc473813808"/>
      <w:bookmarkStart w:id="2193" w:name="_Toc536440767"/>
      <w:bookmarkStart w:id="2194" w:name="_Toc24725440"/>
      <w:bookmarkEnd w:id="2182"/>
      <w:bookmarkEnd w:id="2183"/>
      <w:bookmarkEnd w:id="2184"/>
      <w:bookmarkEnd w:id="2185"/>
      <w:bookmarkEnd w:id="2186"/>
      <w:r w:rsidRPr="00413B46">
        <w:lastRenderedPageBreak/>
        <w:t>TPM2_ReadPublic</w:t>
      </w:r>
      <w:bookmarkEnd w:id="2187"/>
      <w:bookmarkEnd w:id="2188"/>
      <w:bookmarkEnd w:id="2189"/>
      <w:bookmarkEnd w:id="2190"/>
      <w:bookmarkEnd w:id="2191"/>
      <w:bookmarkEnd w:id="2192"/>
      <w:bookmarkEnd w:id="2193"/>
      <w:bookmarkEnd w:id="2194"/>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allows access to the public area of a loaded object.</w:t>
      </w:r>
    </w:p>
    <w:p w:rsidR="00C53E66" w:rsidRPr="00413B46" w:rsidRDefault="00C53E66" w:rsidP="00C53E66">
      <w:pPr>
        <w:pStyle w:val="BodyText"/>
      </w:pPr>
      <w:r w:rsidRPr="00413B46">
        <w:t xml:space="preserve">Use of the </w:t>
      </w:r>
      <w:r w:rsidRPr="00413B46">
        <w:rPr>
          <w:i/>
        </w:rPr>
        <w:t>objectHandle</w:t>
      </w:r>
      <w:r w:rsidRPr="00413B46">
        <w:t xml:space="preserve"> does not require authorization.</w:t>
      </w:r>
    </w:p>
    <w:p w:rsidR="00C53E66" w:rsidRPr="00413B46" w:rsidRDefault="00C53E66" w:rsidP="00C53E66">
      <w:pPr>
        <w:pStyle w:val="NOTE"/>
      </w:pPr>
      <w:r w:rsidRPr="00413B46">
        <w:t>NOTE</w:t>
      </w:r>
      <w:r w:rsidRPr="00413B46">
        <w:tab/>
        <w:t xml:space="preserve">Since the caller is not likely to know the public area of the object associated with </w:t>
      </w:r>
      <w:r w:rsidRPr="00413B46">
        <w:rPr>
          <w:i/>
        </w:rPr>
        <w:t>objectHandle</w:t>
      </w:r>
      <w:r w:rsidRPr="00413B46">
        <w:t xml:space="preserve">, it would not be possible to include the Name associated with </w:t>
      </w:r>
      <w:r w:rsidRPr="00413B46">
        <w:rPr>
          <w:i/>
        </w:rPr>
        <w:t>objectHandle</w:t>
      </w:r>
      <w:r w:rsidRPr="00413B46">
        <w:t xml:space="preserve"> in the </w:t>
      </w:r>
      <w:r w:rsidRPr="00413B46">
        <w:rPr>
          <w:i/>
        </w:rPr>
        <w:t>cpHash</w:t>
      </w:r>
      <w:r w:rsidRPr="00413B46">
        <w:t xml:space="preserve"> computation.</w:t>
      </w:r>
    </w:p>
    <w:p w:rsidR="00C53E66" w:rsidRPr="00413B46" w:rsidRDefault="00C53E66" w:rsidP="00C53E66">
      <w:pPr>
        <w:pStyle w:val="BodyText"/>
      </w:pPr>
      <w:r w:rsidRPr="00413B46">
        <w:t xml:space="preserve">If </w:t>
      </w:r>
      <w:r w:rsidRPr="00413B46">
        <w:rPr>
          <w:i/>
        </w:rPr>
        <w:t>objectHandle</w:t>
      </w:r>
      <w:r w:rsidRPr="00413B46">
        <w:t xml:space="preserve"> references a sequence object, the TPM shall return TPM_RC_SEQUENCE.</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2195" w:name="_Toc380749659"/>
      <w:bookmarkStart w:id="2196" w:name="_Toc432774104"/>
      <w:bookmarkStart w:id="2197" w:name="_Toc443576253"/>
      <w:bookmarkStart w:id="2198" w:name="_Toc473813981"/>
      <w:bookmarkStart w:id="2199" w:name="_Toc536440942"/>
      <w:bookmarkStart w:id="2200" w:name="_Toc24725620"/>
      <w:r w:rsidRPr="00413B46">
        <w:t xml:space="preserve">Table </w:t>
      </w:r>
      <w:r w:rsidRPr="00C42EAF">
        <w:fldChar w:fldCharType="begin"/>
      </w:r>
      <w:r w:rsidRPr="00413B46">
        <w:instrText xml:space="preserve"> SEQ Table \* ARABIC </w:instrText>
      </w:r>
      <w:r w:rsidRPr="00C42EAF">
        <w:fldChar w:fldCharType="separate"/>
      </w:r>
      <w:r w:rsidR="00D51C42">
        <w:rPr>
          <w:noProof/>
        </w:rPr>
        <w:t>25</w:t>
      </w:r>
      <w:r w:rsidRPr="00C42EAF">
        <w:fldChar w:fldCharType="end"/>
      </w:r>
      <w:r w:rsidRPr="00413B46">
        <w:t xml:space="preserve"> — TPM2_ReadPublic Command</w:t>
      </w:r>
      <w:bookmarkEnd w:id="2195"/>
      <w:bookmarkEnd w:id="2196"/>
      <w:bookmarkEnd w:id="2197"/>
      <w:bookmarkEnd w:id="2198"/>
      <w:bookmarkEnd w:id="2199"/>
      <w:bookmarkEnd w:id="220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000000" w:themeColor="text1"/>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t>TPM_ST_SESSIONS if an audit or encrypt session is present; otherwise, TPM_ST_NO_SESSIONS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commandSize</w:t>
            </w:r>
          </w:p>
        </w:tc>
        <w:tc>
          <w:tcPr>
            <w:tcW w:w="4608"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000000" w:themeColor="text1"/>
            </w:tcBorders>
            <w:vAlign w:val="center"/>
          </w:tcPr>
          <w:p w:rsidR="00C53E66" w:rsidRPr="00413B46" w:rsidRDefault="00C53E66" w:rsidP="00B8394F">
            <w:pPr>
              <w:pStyle w:val="TABLE-cell"/>
            </w:pPr>
            <w:r w:rsidRPr="00413B46">
              <w:t>TPM_CC</w:t>
            </w:r>
          </w:p>
        </w:tc>
        <w:tc>
          <w:tcPr>
            <w:tcW w:w="2016" w:type="dxa"/>
            <w:tcBorders>
              <w:left w:val="single" w:sz="8" w:space="0" w:color="000000" w:themeColor="text1"/>
              <w:bottom w:val="dashDotStroked" w:sz="24" w:space="0" w:color="auto"/>
              <w:right w:val="single" w:sz="8" w:space="0" w:color="000000" w:themeColor="text1"/>
            </w:tcBorders>
            <w:vAlign w:val="center"/>
          </w:tcPr>
          <w:p w:rsidR="00C53E66" w:rsidRPr="00413B46" w:rsidRDefault="00C53E66" w:rsidP="00B8394F">
            <w:pPr>
              <w:pStyle w:val="TABLE-cell"/>
            </w:pPr>
            <w:r w:rsidRPr="00413B46">
              <w:t>commandCode</w:t>
            </w:r>
          </w:p>
        </w:tc>
        <w:tc>
          <w:tcPr>
            <w:tcW w:w="4608" w:type="dxa"/>
            <w:tcBorders>
              <w:left w:val="single" w:sz="8" w:space="0" w:color="000000" w:themeColor="text1"/>
              <w:bottom w:val="dashDotStroked" w:sz="24" w:space="0" w:color="auto"/>
              <w:right w:val="single" w:sz="12" w:space="0" w:color="auto"/>
            </w:tcBorders>
            <w:vAlign w:val="center"/>
          </w:tcPr>
          <w:p w:rsidR="00C53E66" w:rsidRPr="00413B46" w:rsidRDefault="00C53E66" w:rsidP="00B8394F">
            <w:pPr>
              <w:pStyle w:val="TABLE-cell"/>
            </w:pPr>
            <w:r w:rsidRPr="00413B46">
              <w:t>TPM_CC_ReadPublic</w:t>
            </w:r>
          </w:p>
        </w:tc>
      </w:tr>
      <w:tr w:rsidR="00C53E66" w:rsidRPr="00413B46" w:rsidTr="00B8394F">
        <w:trPr>
          <w:cantSplit/>
          <w:jc w:val="center"/>
        </w:trPr>
        <w:tc>
          <w:tcPr>
            <w:tcW w:w="2736" w:type="dxa"/>
            <w:tcBorders>
              <w:top w:val="dashDotStroked" w:sz="24" w:space="0" w:color="auto"/>
              <w:left w:val="single" w:sz="12" w:space="0" w:color="auto"/>
              <w:bottom w:val="thinThickThinMediumGap" w:sz="12" w:space="0" w:color="auto"/>
              <w:right w:val="single" w:sz="8" w:space="0" w:color="000000" w:themeColor="text1"/>
            </w:tcBorders>
            <w:vAlign w:val="center"/>
          </w:tcPr>
          <w:p w:rsidR="00C53E66" w:rsidRPr="00413B46" w:rsidRDefault="00C53E66" w:rsidP="00B8394F">
            <w:pPr>
              <w:pStyle w:val="TABLE-cell"/>
            </w:pPr>
            <w:r w:rsidRPr="00413B46">
              <w:t>TPMI_DH_OBJECT</w:t>
            </w:r>
          </w:p>
        </w:tc>
        <w:tc>
          <w:tcPr>
            <w:tcW w:w="2016" w:type="dxa"/>
            <w:tcBorders>
              <w:top w:val="dashDotStroked" w:sz="24" w:space="0" w:color="auto"/>
              <w:left w:val="single" w:sz="8" w:space="0" w:color="000000" w:themeColor="text1"/>
              <w:bottom w:val="thinThickThinMediumGap" w:sz="12" w:space="0" w:color="auto"/>
              <w:right w:val="single" w:sz="8" w:space="0" w:color="000000" w:themeColor="text1"/>
            </w:tcBorders>
            <w:vAlign w:val="center"/>
          </w:tcPr>
          <w:p w:rsidR="00C53E66" w:rsidRPr="00413B46" w:rsidRDefault="00C53E66" w:rsidP="00B8394F">
            <w:pPr>
              <w:pStyle w:val="TABLE-cell"/>
            </w:pPr>
            <w:r w:rsidRPr="00413B46">
              <w:t>objectHandle</w:t>
            </w:r>
          </w:p>
        </w:tc>
        <w:tc>
          <w:tcPr>
            <w:tcW w:w="4608" w:type="dxa"/>
            <w:tcBorders>
              <w:top w:val="dashDotStroked" w:sz="24" w:space="0" w:color="auto"/>
              <w:left w:val="single" w:sz="8" w:space="0" w:color="000000" w:themeColor="text1"/>
              <w:bottom w:val="thinThickThinMediumGap" w:sz="12" w:space="0" w:color="auto"/>
              <w:right w:val="single" w:sz="12" w:space="0" w:color="auto"/>
            </w:tcBorders>
            <w:vAlign w:val="center"/>
          </w:tcPr>
          <w:p w:rsidR="00C53E66" w:rsidRPr="00413B46" w:rsidRDefault="00C53E66" w:rsidP="00B8394F">
            <w:pPr>
              <w:pStyle w:val="TABLE-cell"/>
            </w:pPr>
            <w:r w:rsidRPr="00413B46">
              <w:t>TPM handle of an object</w:t>
            </w:r>
          </w:p>
          <w:p w:rsidR="00C53E66" w:rsidRPr="00413B46" w:rsidRDefault="00C53E66" w:rsidP="00B8394F">
            <w:pPr>
              <w:pStyle w:val="TABLE-cell"/>
            </w:pPr>
            <w:r w:rsidRPr="00413B46">
              <w:t>Auth Index: None</w:t>
            </w:r>
          </w:p>
        </w:tc>
      </w:tr>
    </w:tbl>
    <w:p w:rsidR="00C53E66" w:rsidRPr="00413B46" w:rsidRDefault="00C53E66" w:rsidP="00C53E66">
      <w:pPr>
        <w:pStyle w:val="TABLE-title"/>
      </w:pPr>
      <w:bookmarkStart w:id="2201" w:name="_Toc380749660"/>
      <w:bookmarkStart w:id="2202" w:name="_Toc432774105"/>
      <w:bookmarkStart w:id="2203" w:name="_Toc443576254"/>
      <w:bookmarkStart w:id="2204" w:name="_Toc473813982"/>
      <w:bookmarkStart w:id="2205" w:name="_Toc536440943"/>
      <w:bookmarkStart w:id="2206" w:name="_Toc24725621"/>
      <w:r w:rsidRPr="00413B46">
        <w:t xml:space="preserve">Table </w:t>
      </w:r>
      <w:r w:rsidRPr="00C42EAF">
        <w:fldChar w:fldCharType="begin"/>
      </w:r>
      <w:r w:rsidRPr="00413B46">
        <w:instrText xml:space="preserve"> SEQ Table \* ARABIC </w:instrText>
      </w:r>
      <w:r w:rsidRPr="00C42EAF">
        <w:fldChar w:fldCharType="separate"/>
      </w:r>
      <w:r w:rsidR="00D51C42">
        <w:rPr>
          <w:noProof/>
        </w:rPr>
        <w:t>26</w:t>
      </w:r>
      <w:r w:rsidRPr="00C42EAF">
        <w:fldChar w:fldCharType="end"/>
      </w:r>
      <w:r w:rsidRPr="00413B46">
        <w:t xml:space="preserve"> — TPM2_ReadPublic Response</w:t>
      </w:r>
      <w:bookmarkEnd w:id="2201"/>
      <w:bookmarkEnd w:id="2202"/>
      <w:bookmarkEnd w:id="2203"/>
      <w:bookmarkEnd w:id="2204"/>
      <w:bookmarkEnd w:id="2205"/>
      <w:bookmarkEnd w:id="2206"/>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000000" w:themeColor="text1"/>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responseSize</w:t>
            </w:r>
          </w:p>
        </w:tc>
        <w:tc>
          <w:tcPr>
            <w:tcW w:w="4608" w:type="dxa"/>
            <w:tcBorders>
              <w:left w:val="single" w:sz="8" w:space="0" w:color="000000" w:themeColor="text1"/>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TPM_RC</w:t>
            </w:r>
          </w:p>
        </w:tc>
        <w:tc>
          <w:tcPr>
            <w:tcW w:w="2016" w:type="dxa"/>
            <w:tcBorders>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responseCode</w:t>
            </w:r>
          </w:p>
        </w:tc>
        <w:tc>
          <w:tcPr>
            <w:tcW w:w="4608" w:type="dxa"/>
            <w:tcBorders>
              <w:left w:val="single" w:sz="8" w:space="0" w:color="000000" w:themeColor="text1"/>
              <w:bottom w:val="thinThickThinSmallGap" w:sz="12"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thinThickThinSmallGap" w:sz="12" w:space="0" w:color="auto"/>
              <w:left w:val="single" w:sz="12" w:space="0" w:color="auto"/>
              <w:right w:val="single" w:sz="8" w:space="0" w:color="000000" w:themeColor="text1"/>
            </w:tcBorders>
            <w:vAlign w:val="center"/>
          </w:tcPr>
          <w:p w:rsidR="00C53E66" w:rsidRPr="00413B46" w:rsidRDefault="00C53E66" w:rsidP="00B8394F">
            <w:pPr>
              <w:pStyle w:val="TABLE-cell"/>
            </w:pPr>
            <w:r w:rsidRPr="00413B46">
              <w:t>TPM2B_PUBLIC</w:t>
            </w:r>
          </w:p>
        </w:tc>
        <w:tc>
          <w:tcPr>
            <w:tcW w:w="2016" w:type="dxa"/>
            <w:tcBorders>
              <w:top w:val="thinThickThinSmallGap" w:sz="12" w:space="0" w:color="auto"/>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outPublic</w:t>
            </w:r>
          </w:p>
        </w:tc>
        <w:tc>
          <w:tcPr>
            <w:tcW w:w="4608" w:type="dxa"/>
            <w:tcBorders>
              <w:top w:val="thinThickThinSmallGap" w:sz="12" w:space="0" w:color="auto"/>
              <w:left w:val="single" w:sz="8" w:space="0" w:color="000000" w:themeColor="text1"/>
              <w:right w:val="single" w:sz="12" w:space="0" w:color="auto"/>
            </w:tcBorders>
            <w:vAlign w:val="center"/>
          </w:tcPr>
          <w:p w:rsidR="00C53E66" w:rsidRPr="00413B46" w:rsidRDefault="00C53E66" w:rsidP="00B8394F">
            <w:pPr>
              <w:pStyle w:val="TABLE-cell"/>
            </w:pPr>
            <w:r w:rsidRPr="00413B46">
              <w:t>structure containing the public area of an object</w:t>
            </w:r>
          </w:p>
        </w:tc>
      </w:tr>
      <w:tr w:rsidR="00C53E66" w:rsidRPr="00413B46" w:rsidTr="00B8394F">
        <w:trPr>
          <w:cantSplit/>
          <w:jc w:val="center"/>
        </w:trPr>
        <w:tc>
          <w:tcPr>
            <w:tcW w:w="2736" w:type="dxa"/>
            <w:tcBorders>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TPM2B_NAME</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name</w:t>
            </w:r>
          </w:p>
        </w:tc>
        <w:tc>
          <w:tcPr>
            <w:tcW w:w="4608"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r w:rsidRPr="00413B46">
              <w:t>name of the object</w:t>
            </w:r>
          </w:p>
        </w:tc>
      </w:tr>
      <w:tr w:rsidR="00C53E66" w:rsidRPr="00413B46" w:rsidTr="00B8394F">
        <w:trPr>
          <w:cantSplit/>
          <w:jc w:val="center"/>
        </w:trPr>
        <w:tc>
          <w:tcPr>
            <w:tcW w:w="2736" w:type="dxa"/>
            <w:tcBorders>
              <w:left w:val="single" w:sz="12" w:space="0" w:color="auto"/>
              <w:bottom w:val="single" w:sz="12" w:space="0" w:color="auto"/>
              <w:right w:val="single" w:sz="8" w:space="0" w:color="000000" w:themeColor="text1"/>
            </w:tcBorders>
            <w:vAlign w:val="center"/>
          </w:tcPr>
          <w:p w:rsidR="00C53E66" w:rsidRPr="00413B46" w:rsidRDefault="00C53E66" w:rsidP="00B8394F">
            <w:pPr>
              <w:pStyle w:val="TABLE-cell"/>
            </w:pPr>
            <w:r w:rsidRPr="00413B46">
              <w:t>TPM2B_NAME</w:t>
            </w:r>
          </w:p>
        </w:tc>
        <w:tc>
          <w:tcPr>
            <w:tcW w:w="2016" w:type="dxa"/>
            <w:tcBorders>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qualifiedName</w:t>
            </w:r>
          </w:p>
        </w:tc>
        <w:tc>
          <w:tcPr>
            <w:tcW w:w="4608" w:type="dxa"/>
            <w:tcBorders>
              <w:left w:val="single" w:sz="8" w:space="0" w:color="000000" w:themeColor="text1"/>
              <w:bottom w:val="single" w:sz="12" w:space="0" w:color="auto"/>
              <w:right w:val="single" w:sz="12" w:space="0" w:color="auto"/>
            </w:tcBorders>
            <w:vAlign w:val="center"/>
          </w:tcPr>
          <w:p w:rsidR="00C53E66" w:rsidRPr="00413B46" w:rsidRDefault="00C53E66" w:rsidP="00B8394F">
            <w:pPr>
              <w:pStyle w:val="TABLE-cell"/>
            </w:pPr>
            <w:r w:rsidRPr="00413B46">
              <w:t>the Qualified Name of the object</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[[ReadPublic]]</w:t>
      </w:r>
    </w:p>
    <w:p w:rsidR="00C53E66" w:rsidRPr="00413B46" w:rsidRDefault="00C53E66" w:rsidP="00C53E66">
      <w:pPr>
        <w:pStyle w:val="Heading2"/>
        <w:pageBreakBefore/>
      </w:pPr>
      <w:bookmarkStart w:id="2207" w:name="_Toc156227749"/>
      <w:bookmarkStart w:id="2208" w:name="_Toc156725956"/>
      <w:bookmarkStart w:id="2209" w:name="_Toc156727644"/>
      <w:bookmarkStart w:id="2210" w:name="_Toc156831513"/>
      <w:bookmarkStart w:id="2211" w:name="_Toc157430488"/>
      <w:bookmarkStart w:id="2212" w:name="_Toc157615559"/>
      <w:bookmarkStart w:id="2213" w:name="_Toc157679554"/>
      <w:bookmarkStart w:id="2214" w:name="_Toc158714186"/>
      <w:bookmarkStart w:id="2215" w:name="_Toc158714380"/>
      <w:bookmarkStart w:id="2216" w:name="_Toc158724237"/>
      <w:bookmarkStart w:id="2217" w:name="_Toc184444620"/>
      <w:bookmarkStart w:id="2218" w:name="_Toc310935396"/>
      <w:bookmarkStart w:id="2219" w:name="_Toc380749500"/>
      <w:bookmarkStart w:id="2220" w:name="_Toc432773940"/>
      <w:bookmarkStart w:id="2221" w:name="_Toc443720798"/>
      <w:bookmarkStart w:id="2222" w:name="_Toc443576091"/>
      <w:bookmarkStart w:id="2223" w:name="_Toc473813809"/>
      <w:bookmarkStart w:id="2224" w:name="_Toc536440768"/>
      <w:bookmarkStart w:id="2225" w:name="_Toc24725441"/>
      <w:bookmarkStart w:id="2226" w:name="_Toc184444615"/>
      <w:bookmarkEnd w:id="2129"/>
      <w:bookmarkEnd w:id="2130"/>
      <w:bookmarkEnd w:id="2131"/>
      <w:bookmarkEnd w:id="2132"/>
      <w:bookmarkEnd w:id="2133"/>
      <w:bookmarkEnd w:id="2134"/>
      <w:bookmarkEnd w:id="2135"/>
      <w:bookmarkEnd w:id="2136"/>
      <w:bookmarkEnd w:id="2137"/>
      <w:bookmarkEnd w:id="2138"/>
      <w:bookmarkEnd w:id="2139"/>
      <w:r w:rsidRPr="00413B46">
        <w:lastRenderedPageBreak/>
        <w:t>TPM2_Activate</w:t>
      </w:r>
      <w:bookmarkEnd w:id="2207"/>
      <w:bookmarkEnd w:id="2208"/>
      <w:bookmarkEnd w:id="2209"/>
      <w:bookmarkEnd w:id="2210"/>
      <w:bookmarkEnd w:id="2211"/>
      <w:bookmarkEnd w:id="2212"/>
      <w:bookmarkEnd w:id="2213"/>
      <w:bookmarkEnd w:id="2214"/>
      <w:bookmarkEnd w:id="2215"/>
      <w:bookmarkEnd w:id="2216"/>
      <w:bookmarkEnd w:id="2217"/>
      <w:r w:rsidRPr="00413B46">
        <w:t>Credential</w:t>
      </w:r>
      <w:bookmarkEnd w:id="2218"/>
      <w:bookmarkEnd w:id="2219"/>
      <w:bookmarkEnd w:id="2220"/>
      <w:bookmarkEnd w:id="2221"/>
      <w:bookmarkEnd w:id="2222"/>
      <w:bookmarkEnd w:id="2223"/>
      <w:bookmarkEnd w:id="2224"/>
      <w:bookmarkEnd w:id="2225"/>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enables the association of a credential with an object in a way that ensures that the TPM has validated the parameters of the credentialed object.</w:t>
      </w:r>
    </w:p>
    <w:p w:rsidR="00C53E66" w:rsidRPr="00413B46" w:rsidRDefault="00C53E66" w:rsidP="00C53E66">
      <w:pPr>
        <w:pStyle w:val="BodyText"/>
      </w:pPr>
      <w:r w:rsidRPr="00413B46">
        <w:t xml:space="preserve">If both the public and private portions of </w:t>
      </w:r>
      <w:r w:rsidRPr="00413B46">
        <w:rPr>
          <w:i/>
        </w:rPr>
        <w:t>activateHandle</w:t>
      </w:r>
      <w:r w:rsidRPr="00413B46">
        <w:t xml:space="preserve"> and </w:t>
      </w:r>
      <w:r w:rsidRPr="00413B46">
        <w:rPr>
          <w:i/>
        </w:rPr>
        <w:t>keyHandle</w:t>
      </w:r>
      <w:r w:rsidRPr="00413B46">
        <w:t xml:space="preserve"> are not loaded, then the TPM shall return TPM_RC_AUTH_UNAVAILABLE.</w:t>
      </w:r>
    </w:p>
    <w:p w:rsidR="00C53E66" w:rsidRPr="00413B46" w:rsidRDefault="00C53E66" w:rsidP="00C53E66">
      <w:pPr>
        <w:pStyle w:val="BodyText"/>
      </w:pPr>
      <w:r w:rsidRPr="00413B46">
        <w:t xml:space="preserve">If </w:t>
      </w:r>
      <w:r w:rsidRPr="00413B46">
        <w:rPr>
          <w:i/>
        </w:rPr>
        <w:t>keyHandle</w:t>
      </w:r>
      <w:r w:rsidRPr="00413B46">
        <w:t xml:space="preserve"> is not a Storage Key, then the TPM shall return TPM_RC_TYPE.</w:t>
      </w:r>
    </w:p>
    <w:p w:rsidR="00C53E66" w:rsidRPr="00413B46" w:rsidRDefault="00C53E66" w:rsidP="00C53E66">
      <w:pPr>
        <w:pStyle w:val="BodyText"/>
      </w:pPr>
      <w:r w:rsidRPr="00413B46">
        <w:t xml:space="preserve">Authorization for </w:t>
      </w:r>
      <w:r w:rsidRPr="00413B46">
        <w:rPr>
          <w:i/>
        </w:rPr>
        <w:t>activateHandle</w:t>
      </w:r>
      <w:r w:rsidRPr="00413B46">
        <w:t xml:space="preserve"> requires the ADMIN role.</w:t>
      </w:r>
    </w:p>
    <w:p w:rsidR="006B74E4" w:rsidRDefault="00C53E66" w:rsidP="00C53E66">
      <w:pPr>
        <w:pStyle w:val="BodyText"/>
      </w:pPr>
      <w:r w:rsidRPr="00413B46">
        <w:t xml:space="preserve">The key associated with </w:t>
      </w:r>
      <w:r w:rsidRPr="00413B46">
        <w:rPr>
          <w:i/>
        </w:rPr>
        <w:t>keyHandle</w:t>
      </w:r>
      <w:r w:rsidRPr="00413B46">
        <w:t xml:space="preserve"> is used to recover a seed from secret, which is the encrypted seed. The Name of the object associated with activateHandle and the recovered seed are used in a KDF to recover the symmetric key. The recovered seed (but not the Name) is used in a KDF to recover the HMAC key.</w:t>
      </w:r>
    </w:p>
    <w:p w:rsidR="00C53E66" w:rsidRPr="00413B46" w:rsidRDefault="00C53E66" w:rsidP="00C53E66">
      <w:pPr>
        <w:pStyle w:val="BodyText"/>
      </w:pPr>
      <w:r w:rsidRPr="00413B46">
        <w:t xml:space="preserve">The HMAC is used to validate that the </w:t>
      </w:r>
      <w:r w:rsidRPr="00413B46">
        <w:rPr>
          <w:i/>
        </w:rPr>
        <w:t>credentialBlob</w:t>
      </w:r>
      <w:r w:rsidRPr="00413B46">
        <w:t xml:space="preserve"> is associated with </w:t>
      </w:r>
      <w:r w:rsidRPr="00413B46">
        <w:rPr>
          <w:i/>
        </w:rPr>
        <w:t>activateHandle</w:t>
      </w:r>
      <w:r w:rsidRPr="00413B46">
        <w:t xml:space="preserve"> and that the data in </w:t>
      </w:r>
      <w:r w:rsidRPr="00413B46">
        <w:rPr>
          <w:i/>
        </w:rPr>
        <w:t>credentialBlob</w:t>
      </w:r>
      <w:r w:rsidRPr="00413B46">
        <w:t xml:space="preserve"> has not been modified. The linkage to the object associated with activateHandle is achieved by including the Name in the HMAC calculation.</w:t>
      </w:r>
    </w:p>
    <w:p w:rsidR="00C53E66" w:rsidRPr="00413B46" w:rsidRDefault="00C53E66" w:rsidP="00C53E66">
      <w:pPr>
        <w:pStyle w:val="BodyText"/>
      </w:pPr>
      <w:r w:rsidRPr="00413B46">
        <w:t xml:space="preserve">If the integrity checks succeed, </w:t>
      </w:r>
      <w:r w:rsidRPr="00413B46">
        <w:rPr>
          <w:i/>
        </w:rPr>
        <w:t>credentialBlob</w:t>
      </w:r>
      <w:r w:rsidRPr="00413B46">
        <w:t xml:space="preserve"> is decrypted and returned as </w:t>
      </w:r>
      <w:r w:rsidRPr="00413B46">
        <w:rPr>
          <w:i/>
        </w:rPr>
        <w:t>certInfo</w:t>
      </w:r>
      <w:r w:rsidRPr="00413B46">
        <w:t>.</w:t>
      </w:r>
    </w:p>
    <w:p w:rsidR="00C53E66" w:rsidRPr="00413B46" w:rsidRDefault="00C53E66" w:rsidP="00C53E66">
      <w:pPr>
        <w:pStyle w:val="NOTE"/>
      </w:pPr>
      <w:r w:rsidRPr="00413B46">
        <w:t xml:space="preserve">NOTE </w:t>
      </w:r>
      <w:r w:rsidRPr="00413B46">
        <w:tab/>
        <w:t xml:space="preserve">The output </w:t>
      </w:r>
      <w:r w:rsidRPr="00413B46">
        <w:rPr>
          <w:i/>
        </w:rPr>
        <w:t>certInfo</w:t>
      </w:r>
      <w:r w:rsidRPr="00413B46">
        <w:t xml:space="preserve"> parameter is an application defined value. It is typically a symmetric key or seed that is used to decrypt a certificate. See the TPM2_MakeCredential </w:t>
      </w:r>
      <w:r w:rsidRPr="00413B46">
        <w:rPr>
          <w:i/>
        </w:rPr>
        <w:t>credential</w:t>
      </w:r>
      <w:r w:rsidRPr="00413B46">
        <w:t xml:space="preserve"> input parameter.</w:t>
      </w:r>
    </w:p>
    <w:p w:rsidR="00C53E66" w:rsidRPr="00413B46" w:rsidRDefault="00C53E66" w:rsidP="00C53E66">
      <w:pPr>
        <w:pStyle w:val="Heading3Break"/>
      </w:pPr>
      <w:bookmarkStart w:id="2227" w:name="_Toc490261744"/>
      <w:r w:rsidRPr="00413B46">
        <w:lastRenderedPageBreak/>
        <w:t>Command and Response</w:t>
      </w:r>
    </w:p>
    <w:p w:rsidR="00C53E66" w:rsidRPr="00413B46" w:rsidRDefault="00C53E66" w:rsidP="00C53E66">
      <w:pPr>
        <w:pStyle w:val="TABLE-title"/>
      </w:pPr>
      <w:bookmarkStart w:id="2228" w:name="_Toc380749661"/>
      <w:bookmarkStart w:id="2229" w:name="_Toc432774106"/>
      <w:bookmarkStart w:id="2230" w:name="_Toc443576255"/>
      <w:bookmarkStart w:id="2231" w:name="_Toc473813983"/>
      <w:bookmarkStart w:id="2232" w:name="_Toc536440944"/>
      <w:bookmarkStart w:id="2233" w:name="_Toc24725622"/>
      <w:r w:rsidRPr="00413B46">
        <w:t xml:space="preserve">Table </w:t>
      </w:r>
      <w:r w:rsidRPr="00C42EAF">
        <w:fldChar w:fldCharType="begin"/>
      </w:r>
      <w:r w:rsidRPr="00413B46">
        <w:instrText xml:space="preserve"> SEQ Table \* ARABIC </w:instrText>
      </w:r>
      <w:r w:rsidRPr="00C42EAF">
        <w:fldChar w:fldCharType="separate"/>
      </w:r>
      <w:r w:rsidR="00D51C42">
        <w:rPr>
          <w:noProof/>
        </w:rPr>
        <w:t>27</w:t>
      </w:r>
      <w:r w:rsidRPr="00C42EAF">
        <w:fldChar w:fldCharType="end"/>
      </w:r>
      <w:r w:rsidRPr="00413B46">
        <w:t xml:space="preserve"> — TPM2_ActivateCredential Command</w:t>
      </w:r>
      <w:bookmarkEnd w:id="2228"/>
      <w:bookmarkEnd w:id="2229"/>
      <w:bookmarkEnd w:id="2230"/>
      <w:bookmarkEnd w:id="2231"/>
      <w:bookmarkEnd w:id="2232"/>
      <w:bookmarkEnd w:id="2233"/>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880"/>
        <w:gridCol w:w="1872"/>
        <w:gridCol w:w="4608"/>
      </w:tblGrid>
      <w:tr w:rsidR="00C53E66" w:rsidRPr="00413B46" w:rsidTr="00B8394F">
        <w:trPr>
          <w:cantSplit/>
          <w:jc w:val="center"/>
        </w:trPr>
        <w:tc>
          <w:tcPr>
            <w:tcW w:w="2880" w:type="dxa"/>
            <w:tcBorders>
              <w:top w:val="single" w:sz="12" w:space="0" w:color="auto"/>
              <w:left w:val="single" w:sz="12" w:space="0" w:color="auto"/>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1872"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880" w:type="dxa"/>
            <w:tcBorders>
              <w:top w:val="single" w:sz="12" w:space="0" w:color="000000"/>
              <w:left w:val="single" w:sz="12" w:space="0" w:color="auto"/>
              <w:right w:val="single" w:sz="8" w:space="0" w:color="000000" w:themeColor="text1"/>
            </w:tcBorders>
            <w:vAlign w:val="center"/>
          </w:tcPr>
          <w:p w:rsidR="00C53E66" w:rsidRPr="00413B46" w:rsidRDefault="00C53E66" w:rsidP="00B8394F">
            <w:pPr>
              <w:pStyle w:val="TABLE-cell"/>
            </w:pPr>
            <w:r w:rsidRPr="00413B46">
              <w:t>TPMI_ST_COMMAND_TAG</w:t>
            </w:r>
          </w:p>
        </w:tc>
        <w:tc>
          <w:tcPr>
            <w:tcW w:w="1872"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cantSplit/>
          <w:jc w:val="center"/>
        </w:trPr>
        <w:tc>
          <w:tcPr>
            <w:tcW w:w="2880" w:type="dxa"/>
            <w:tcBorders>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1872"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commandSize</w:t>
            </w:r>
          </w:p>
        </w:tc>
        <w:tc>
          <w:tcPr>
            <w:tcW w:w="4608"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880" w:type="dxa"/>
            <w:tcBorders>
              <w:left w:val="single" w:sz="12" w:space="0" w:color="auto"/>
              <w:bottom w:val="dashDotStroked" w:sz="24" w:space="0" w:color="auto"/>
              <w:right w:val="single" w:sz="8" w:space="0" w:color="000000" w:themeColor="text1"/>
            </w:tcBorders>
            <w:vAlign w:val="center"/>
          </w:tcPr>
          <w:p w:rsidR="00C53E66" w:rsidRPr="00413B46" w:rsidRDefault="00C53E66" w:rsidP="00B8394F">
            <w:pPr>
              <w:pStyle w:val="TABLE-cell"/>
            </w:pPr>
            <w:r w:rsidRPr="00413B46">
              <w:t>TPM_CC</w:t>
            </w:r>
          </w:p>
        </w:tc>
        <w:tc>
          <w:tcPr>
            <w:tcW w:w="1872" w:type="dxa"/>
            <w:tcBorders>
              <w:left w:val="single" w:sz="8" w:space="0" w:color="000000" w:themeColor="text1"/>
              <w:bottom w:val="dashDotStroked" w:sz="24" w:space="0" w:color="auto"/>
              <w:right w:val="single" w:sz="8" w:space="0" w:color="000000" w:themeColor="text1"/>
            </w:tcBorders>
            <w:vAlign w:val="center"/>
          </w:tcPr>
          <w:p w:rsidR="00C53E66" w:rsidRPr="00413B46" w:rsidRDefault="00C53E66" w:rsidP="00B8394F">
            <w:pPr>
              <w:pStyle w:val="TABLE-cell"/>
            </w:pPr>
            <w:r w:rsidRPr="00413B46">
              <w:t>commandCode</w:t>
            </w:r>
          </w:p>
        </w:tc>
        <w:tc>
          <w:tcPr>
            <w:tcW w:w="4608" w:type="dxa"/>
            <w:tcBorders>
              <w:left w:val="single" w:sz="8" w:space="0" w:color="000000" w:themeColor="text1"/>
              <w:bottom w:val="dashDotStroked" w:sz="24" w:space="0" w:color="auto"/>
              <w:right w:val="single" w:sz="12" w:space="0" w:color="auto"/>
            </w:tcBorders>
            <w:vAlign w:val="center"/>
          </w:tcPr>
          <w:p w:rsidR="00C53E66" w:rsidRPr="00413B46" w:rsidRDefault="00C53E66" w:rsidP="00B8394F">
            <w:pPr>
              <w:pStyle w:val="TABLE-cell"/>
            </w:pPr>
            <w:r w:rsidRPr="00413B46">
              <w:t>TPM_CC_ActivateCredential</w:t>
            </w:r>
          </w:p>
        </w:tc>
      </w:tr>
      <w:tr w:rsidR="00C53E66" w:rsidRPr="00413B46" w:rsidTr="00B8394F">
        <w:trPr>
          <w:cantSplit/>
          <w:jc w:val="center"/>
        </w:trPr>
        <w:tc>
          <w:tcPr>
            <w:tcW w:w="2880" w:type="dxa"/>
            <w:tcBorders>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TPMI_DH_OBJECT</w:t>
            </w:r>
          </w:p>
        </w:tc>
        <w:tc>
          <w:tcPr>
            <w:tcW w:w="1872"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@activateHandle</w:t>
            </w:r>
          </w:p>
        </w:tc>
        <w:tc>
          <w:tcPr>
            <w:tcW w:w="4608"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r w:rsidRPr="00413B46">
              <w:t xml:space="preserve">handle of the object associated with certificate in </w:t>
            </w:r>
            <w:r w:rsidRPr="00413B46">
              <w:rPr>
                <w:i/>
              </w:rPr>
              <w:t>credentialBlob</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ADMIN</w:t>
            </w:r>
          </w:p>
        </w:tc>
      </w:tr>
      <w:tr w:rsidR="00C53E66" w:rsidRPr="00413B46" w:rsidTr="00B8394F">
        <w:trPr>
          <w:cantSplit/>
          <w:jc w:val="center"/>
        </w:trPr>
        <w:tc>
          <w:tcPr>
            <w:tcW w:w="2880" w:type="dxa"/>
            <w:tcBorders>
              <w:top w:val="single" w:sz="6" w:space="0" w:color="auto"/>
              <w:left w:val="single" w:sz="12" w:space="0" w:color="auto"/>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TPMI_DH_OBJECT</w:t>
            </w:r>
          </w:p>
        </w:tc>
        <w:tc>
          <w:tcPr>
            <w:tcW w:w="1872" w:type="dxa"/>
            <w:tcBorders>
              <w:top w:val="single" w:sz="6" w:space="0" w:color="auto"/>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@keyHandle</w:t>
            </w:r>
          </w:p>
        </w:tc>
        <w:tc>
          <w:tcPr>
            <w:tcW w:w="4608" w:type="dxa"/>
            <w:tcBorders>
              <w:top w:val="single" w:sz="6" w:space="0" w:color="auto"/>
              <w:left w:val="single" w:sz="8" w:space="0" w:color="000000" w:themeColor="text1"/>
              <w:bottom w:val="thinThickThinSmallGap" w:sz="12" w:space="0" w:color="auto"/>
              <w:right w:val="single" w:sz="12" w:space="0" w:color="auto"/>
            </w:tcBorders>
            <w:vAlign w:val="center"/>
          </w:tcPr>
          <w:p w:rsidR="00C53E66" w:rsidRPr="00413B46" w:rsidRDefault="00C53E66" w:rsidP="00B8394F">
            <w:pPr>
              <w:pStyle w:val="TABLE-cell"/>
            </w:pPr>
            <w:r w:rsidRPr="00413B46">
              <w:t xml:space="preserve">loaded key used to decrypt the TPMS_SENSITIVE in </w:t>
            </w:r>
            <w:r w:rsidRPr="00413B46">
              <w:rPr>
                <w:i/>
              </w:rPr>
              <w:t>credentialBlob</w:t>
            </w:r>
          </w:p>
          <w:p w:rsidR="00C53E66" w:rsidRPr="00413B46" w:rsidRDefault="00C53E66" w:rsidP="00B8394F">
            <w:pPr>
              <w:pStyle w:val="TABLE-cell"/>
            </w:pPr>
            <w:r w:rsidRPr="00413B46">
              <w:t>Auth Index: 2</w:t>
            </w:r>
          </w:p>
          <w:p w:rsidR="00C53E66" w:rsidRPr="00413B46" w:rsidRDefault="00C53E66" w:rsidP="00B8394F">
            <w:pPr>
              <w:pStyle w:val="TABLE-cell"/>
            </w:pPr>
            <w:r w:rsidRPr="00413B46">
              <w:t>Auth Role: USER</w:t>
            </w:r>
          </w:p>
        </w:tc>
      </w:tr>
      <w:tr w:rsidR="00C53E66" w:rsidRPr="00413B46" w:rsidTr="00B8394F">
        <w:trPr>
          <w:cantSplit/>
          <w:jc w:val="center"/>
        </w:trPr>
        <w:tc>
          <w:tcPr>
            <w:tcW w:w="2880" w:type="dxa"/>
            <w:tcBorders>
              <w:top w:val="thinThickThinSmallGap" w:sz="12" w:space="0" w:color="auto"/>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rPr>
                <w:highlight w:val="yellow"/>
              </w:rPr>
            </w:pPr>
            <w:r w:rsidRPr="00413B46">
              <w:t>TPM2B_ID_OBJECT</w:t>
            </w:r>
          </w:p>
        </w:tc>
        <w:tc>
          <w:tcPr>
            <w:tcW w:w="1872" w:type="dxa"/>
            <w:tcBorders>
              <w:top w:val="thinThickThinSmallGap" w:sz="12" w:space="0" w:color="auto"/>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credentialBlob</w:t>
            </w:r>
          </w:p>
        </w:tc>
        <w:tc>
          <w:tcPr>
            <w:tcW w:w="4608" w:type="dxa"/>
            <w:tcBorders>
              <w:top w:val="thinThickThinSmallGap" w:sz="12" w:space="0" w:color="auto"/>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r w:rsidRPr="00413B46">
              <w:t>the credential</w:t>
            </w:r>
          </w:p>
        </w:tc>
      </w:tr>
      <w:tr w:rsidR="00C53E66" w:rsidRPr="00413B46" w:rsidTr="00B8394F">
        <w:trPr>
          <w:cantSplit/>
          <w:jc w:val="center"/>
        </w:trPr>
        <w:tc>
          <w:tcPr>
            <w:tcW w:w="2880" w:type="dxa"/>
            <w:tcBorders>
              <w:top w:val="single" w:sz="6" w:space="0" w:color="auto"/>
              <w:left w:val="single" w:sz="12" w:space="0" w:color="auto"/>
              <w:bottom w:val="single" w:sz="12" w:space="0" w:color="auto"/>
              <w:right w:val="single" w:sz="8" w:space="0" w:color="000000" w:themeColor="text1"/>
            </w:tcBorders>
            <w:tcMar>
              <w:right w:w="0" w:type="dxa"/>
            </w:tcMar>
            <w:vAlign w:val="center"/>
          </w:tcPr>
          <w:p w:rsidR="00C53E66" w:rsidRPr="00413B46" w:rsidRDefault="00C53E66" w:rsidP="00B8394F">
            <w:pPr>
              <w:pStyle w:val="TABLE-cell"/>
            </w:pPr>
            <w:r w:rsidRPr="00413B46">
              <w:t>TPM2B_ENCRYPTED_SECRET</w:t>
            </w:r>
          </w:p>
        </w:tc>
        <w:tc>
          <w:tcPr>
            <w:tcW w:w="1872" w:type="dxa"/>
            <w:tcBorders>
              <w:top w:val="single" w:sz="6" w:space="0" w:color="auto"/>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secret</w:t>
            </w:r>
          </w:p>
        </w:tc>
        <w:tc>
          <w:tcPr>
            <w:tcW w:w="4608" w:type="dxa"/>
            <w:tcBorders>
              <w:top w:val="single" w:sz="6" w:space="0" w:color="auto"/>
              <w:left w:val="single" w:sz="8" w:space="0" w:color="000000" w:themeColor="text1"/>
              <w:bottom w:val="single" w:sz="12" w:space="0" w:color="auto"/>
              <w:right w:val="single" w:sz="12" w:space="0" w:color="auto"/>
            </w:tcBorders>
            <w:vAlign w:val="center"/>
          </w:tcPr>
          <w:p w:rsidR="00C53E66" w:rsidRPr="00413B46" w:rsidRDefault="00C53E66" w:rsidP="00B8394F">
            <w:pPr>
              <w:pStyle w:val="TABLE-cell"/>
            </w:pPr>
            <w:r w:rsidRPr="00413B46">
              <w:rPr>
                <w:i/>
              </w:rPr>
              <w:t>keyHandle</w:t>
            </w:r>
            <w:r w:rsidRPr="00413B46">
              <w:t xml:space="preserve"> algorithm-dependent encrypted seed that protects </w:t>
            </w:r>
            <w:r w:rsidRPr="00413B46">
              <w:rPr>
                <w:i/>
              </w:rPr>
              <w:t>credentialBlob</w:t>
            </w:r>
          </w:p>
        </w:tc>
      </w:tr>
    </w:tbl>
    <w:p w:rsidR="00C53E66" w:rsidRPr="00413B46" w:rsidRDefault="00C53E66" w:rsidP="00C53E66">
      <w:pPr>
        <w:pStyle w:val="TABLE-title"/>
      </w:pPr>
      <w:bookmarkStart w:id="2234" w:name="_Toc380749662"/>
      <w:bookmarkStart w:id="2235" w:name="_Toc432774107"/>
      <w:bookmarkStart w:id="2236" w:name="_Toc443576256"/>
      <w:bookmarkStart w:id="2237" w:name="_Toc473813984"/>
      <w:bookmarkStart w:id="2238" w:name="_Toc536440945"/>
      <w:bookmarkStart w:id="2239" w:name="_Toc24725623"/>
      <w:r w:rsidRPr="00413B46">
        <w:t xml:space="preserve">Table </w:t>
      </w:r>
      <w:r w:rsidRPr="00C42EAF">
        <w:fldChar w:fldCharType="begin"/>
      </w:r>
      <w:r w:rsidRPr="00413B46">
        <w:instrText xml:space="preserve"> SEQ Table \* ARABIC </w:instrText>
      </w:r>
      <w:r w:rsidRPr="00C42EAF">
        <w:fldChar w:fldCharType="separate"/>
      </w:r>
      <w:r w:rsidR="00D51C42">
        <w:rPr>
          <w:noProof/>
        </w:rPr>
        <w:t>28</w:t>
      </w:r>
      <w:r w:rsidRPr="00C42EAF">
        <w:fldChar w:fldCharType="end"/>
      </w:r>
      <w:r w:rsidRPr="00413B46">
        <w:t xml:space="preserve"> — TPM2_ActivateCredential Response</w:t>
      </w:r>
      <w:bookmarkEnd w:id="2234"/>
      <w:bookmarkEnd w:id="2235"/>
      <w:bookmarkEnd w:id="2236"/>
      <w:bookmarkEnd w:id="2237"/>
      <w:bookmarkEnd w:id="2238"/>
      <w:bookmarkEnd w:id="223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000000"/>
              <w:left w:val="single" w:sz="12" w:space="0" w:color="000000"/>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000000"/>
              <w:left w:val="single" w:sz="8" w:space="0" w:color="000000" w:themeColor="text1"/>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000000" w:themeColor="text1"/>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000000"/>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responseSize</w:t>
            </w:r>
          </w:p>
        </w:tc>
        <w:tc>
          <w:tcPr>
            <w:tcW w:w="4608" w:type="dxa"/>
            <w:tcBorders>
              <w:left w:val="single" w:sz="8" w:space="0" w:color="000000" w:themeColor="text1"/>
              <w:bottom w:val="single" w:sz="6"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TPM_RC</w:t>
            </w:r>
          </w:p>
        </w:tc>
        <w:tc>
          <w:tcPr>
            <w:tcW w:w="2016" w:type="dxa"/>
            <w:tcBorders>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responseCode</w:t>
            </w:r>
          </w:p>
        </w:tc>
        <w:tc>
          <w:tcPr>
            <w:tcW w:w="4608" w:type="dxa"/>
            <w:tcBorders>
              <w:left w:val="single" w:sz="8" w:space="0" w:color="000000" w:themeColor="text1"/>
              <w:bottom w:val="thinThickThinSmallGap" w:sz="12"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thinThickThinSmallGap" w:sz="12" w:space="0" w:color="auto"/>
              <w:left w:val="single" w:sz="12" w:space="0" w:color="000000"/>
              <w:bottom w:val="single" w:sz="12" w:space="0" w:color="000000"/>
              <w:right w:val="single" w:sz="8" w:space="0" w:color="000000" w:themeColor="text1"/>
            </w:tcBorders>
            <w:vAlign w:val="center"/>
          </w:tcPr>
          <w:p w:rsidR="00C53E66" w:rsidRPr="00413B46" w:rsidRDefault="00C53E66" w:rsidP="00B8394F">
            <w:pPr>
              <w:pStyle w:val="TABLE-cell"/>
              <w:rPr>
                <w:highlight w:val="yellow"/>
              </w:rPr>
            </w:pPr>
            <w:r w:rsidRPr="00413B46">
              <w:t>TPM2B_DIGEST</w:t>
            </w:r>
          </w:p>
        </w:tc>
        <w:tc>
          <w:tcPr>
            <w:tcW w:w="2016" w:type="dxa"/>
            <w:tcBorders>
              <w:top w:val="thinThickThinSmallGap"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ell"/>
            </w:pPr>
            <w:r w:rsidRPr="00413B46">
              <w:t>certInfo</w:t>
            </w:r>
          </w:p>
        </w:tc>
        <w:tc>
          <w:tcPr>
            <w:tcW w:w="4608" w:type="dxa"/>
            <w:tcBorders>
              <w:top w:val="thinThickThinSmallGap" w:sz="12" w:space="0" w:color="auto"/>
              <w:left w:val="single" w:sz="8" w:space="0" w:color="000000" w:themeColor="text1"/>
              <w:bottom w:val="single" w:sz="12" w:space="0" w:color="000000"/>
              <w:right w:val="single" w:sz="12" w:space="0" w:color="000000"/>
            </w:tcBorders>
            <w:vAlign w:val="center"/>
          </w:tcPr>
          <w:p w:rsidR="00C53E66" w:rsidRPr="00413B46" w:rsidRDefault="00C53E66" w:rsidP="00B8394F">
            <w:pPr>
              <w:pStyle w:val="TABLE-cell"/>
            </w:pPr>
            <w:r w:rsidRPr="00413B46">
              <w:t>the decrypted certificate information</w:t>
            </w:r>
          </w:p>
          <w:p w:rsidR="00C53E66" w:rsidRPr="00413B46" w:rsidRDefault="00C53E66" w:rsidP="00B8394F">
            <w:pPr>
              <w:pStyle w:val="TABLE-cell"/>
            </w:pPr>
            <w:r w:rsidRPr="00413B46">
              <w:t xml:space="preserve">the data should be no larger than the size of the digest of the </w:t>
            </w:r>
            <w:r w:rsidRPr="00413B46">
              <w:rPr>
                <w:i/>
              </w:rPr>
              <w:t>nameAlg</w:t>
            </w:r>
            <w:r w:rsidRPr="00413B46">
              <w:t xml:space="preserve"> associated with </w:t>
            </w:r>
            <w:r w:rsidRPr="00413B46">
              <w:rPr>
                <w:i/>
              </w:rPr>
              <w:t>keyHandle</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[[ActivateCredential]]</w:t>
      </w:r>
    </w:p>
    <w:p w:rsidR="00C53E66" w:rsidRPr="00413B46" w:rsidRDefault="00C53E66" w:rsidP="00C53E66">
      <w:pPr>
        <w:pStyle w:val="Heading2"/>
        <w:pageBreakBefore/>
      </w:pPr>
      <w:bookmarkStart w:id="2240" w:name="_Toc310935397"/>
      <w:bookmarkStart w:id="2241" w:name="_Toc380749501"/>
      <w:bookmarkStart w:id="2242" w:name="_Toc432773941"/>
      <w:bookmarkStart w:id="2243" w:name="_Toc443720799"/>
      <w:bookmarkStart w:id="2244" w:name="_Toc443576092"/>
      <w:bookmarkStart w:id="2245" w:name="_Toc473813810"/>
      <w:bookmarkStart w:id="2246" w:name="_Toc536440769"/>
      <w:bookmarkStart w:id="2247" w:name="_Toc24725442"/>
      <w:r w:rsidRPr="00413B46">
        <w:lastRenderedPageBreak/>
        <w:t>TPM2_MakeCredential</w:t>
      </w:r>
      <w:bookmarkEnd w:id="2240"/>
      <w:bookmarkEnd w:id="2241"/>
      <w:bookmarkEnd w:id="2242"/>
      <w:bookmarkEnd w:id="2243"/>
      <w:bookmarkEnd w:id="2244"/>
      <w:bookmarkEnd w:id="2245"/>
      <w:bookmarkEnd w:id="2246"/>
      <w:bookmarkEnd w:id="2247"/>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allows the TPM to perform the actions required of a Certificate Authority (CA) in creating a TPM2B_ID_OBJECT containing an activation credential.</w:t>
      </w:r>
    </w:p>
    <w:p w:rsidR="00C53E66" w:rsidRPr="00413B46" w:rsidRDefault="00C53E66" w:rsidP="00C53E66">
      <w:pPr>
        <w:pStyle w:val="NOTE"/>
      </w:pPr>
      <w:r w:rsidRPr="00413B46">
        <w:t xml:space="preserve">NOTE </w:t>
      </w:r>
      <w:r w:rsidRPr="00413B46">
        <w:tab/>
        <w:t xml:space="preserve">The input </w:t>
      </w:r>
      <w:r w:rsidRPr="00413B46">
        <w:rPr>
          <w:i/>
        </w:rPr>
        <w:t>credential</w:t>
      </w:r>
      <w:r w:rsidRPr="00413B46">
        <w:t xml:space="preserve"> parameter is an application defined value. It is typically a symmetric key or seed that is used to encrypt a certificate. See the TPM2_ActivateCredential </w:t>
      </w:r>
      <w:r w:rsidRPr="00413B46">
        <w:rPr>
          <w:i/>
        </w:rPr>
        <w:t>certInfo</w:t>
      </w:r>
      <w:r w:rsidRPr="00413B46">
        <w:t xml:space="preserve"> output parameter.</w:t>
      </w:r>
    </w:p>
    <w:p w:rsidR="00C53E66" w:rsidRPr="00413B46" w:rsidRDefault="00C53E66" w:rsidP="00C53E66">
      <w:pPr>
        <w:pStyle w:val="BodyText"/>
      </w:pPr>
      <w:r w:rsidRPr="00413B46">
        <w:t>The TPM will produce a TPM2B_ID_OBJECT according to the methods in “Credential Protection” in TPM 2.0 Part 1.</w:t>
      </w:r>
    </w:p>
    <w:p w:rsidR="00C53E66" w:rsidRPr="00413B46" w:rsidRDefault="00C53E66" w:rsidP="00C53E66">
      <w:pPr>
        <w:pStyle w:val="BodyText"/>
      </w:pPr>
      <w:r w:rsidRPr="00413B46">
        <w:t xml:space="preserve">The loaded public area referenced by </w:t>
      </w:r>
      <w:r w:rsidRPr="00413B46">
        <w:rPr>
          <w:i/>
        </w:rPr>
        <w:t xml:space="preserve">handle </w:t>
      </w:r>
      <w:r w:rsidRPr="00413B46">
        <w:t xml:space="preserve">is required to be the public area of a Storage </w:t>
      </w:r>
      <w:proofErr w:type="gramStart"/>
      <w:r w:rsidRPr="00413B46">
        <w:t>key,</w:t>
      </w:r>
      <w:proofErr w:type="gramEnd"/>
      <w:r w:rsidRPr="00413B46">
        <w:t xml:space="preserve"> otherwise, the credential cannot be properly sealed.</w:t>
      </w:r>
    </w:p>
    <w:p w:rsidR="00C53E66" w:rsidRPr="00413B46" w:rsidRDefault="00C53E66" w:rsidP="00C53E66">
      <w:pPr>
        <w:pStyle w:val="BodyText"/>
      </w:pPr>
      <w:r w:rsidRPr="00413B46">
        <w:t>This command does not use any TPM secrets nor does it require authorization. It is a convenience function, using the TPM to perform cryptographic calculations that could be done externally.</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2248" w:name="_Toc380749663"/>
      <w:bookmarkStart w:id="2249" w:name="_Toc432774108"/>
      <w:bookmarkStart w:id="2250" w:name="_Toc443576257"/>
      <w:bookmarkStart w:id="2251" w:name="_Toc473813985"/>
      <w:bookmarkStart w:id="2252" w:name="_Toc536440946"/>
      <w:bookmarkStart w:id="2253" w:name="_Toc24725624"/>
      <w:r w:rsidRPr="00413B46">
        <w:t xml:space="preserve">Table </w:t>
      </w:r>
      <w:r w:rsidRPr="00C42EAF">
        <w:fldChar w:fldCharType="begin"/>
      </w:r>
      <w:r w:rsidRPr="00413B46">
        <w:instrText xml:space="preserve"> SEQ Table \* ARABIC </w:instrText>
      </w:r>
      <w:r w:rsidRPr="00C42EAF">
        <w:fldChar w:fldCharType="separate"/>
      </w:r>
      <w:r w:rsidR="00D51C42">
        <w:rPr>
          <w:noProof/>
        </w:rPr>
        <w:t>29</w:t>
      </w:r>
      <w:r w:rsidRPr="00C42EAF">
        <w:fldChar w:fldCharType="end"/>
      </w:r>
      <w:r w:rsidRPr="00413B46">
        <w:t xml:space="preserve"> — TPM2_MakeCredential Command</w:t>
      </w:r>
      <w:bookmarkEnd w:id="2248"/>
      <w:bookmarkEnd w:id="2249"/>
      <w:bookmarkEnd w:id="2250"/>
      <w:bookmarkEnd w:id="2251"/>
      <w:bookmarkEnd w:id="2252"/>
      <w:bookmarkEnd w:id="2253"/>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000000" w:themeColor="text1"/>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t>TPM_ST_SESSIONS if an audit, encrypt, or decrypt session is present; otherwise, TPM_ST_NO_SESSIONS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commandSize</w:t>
            </w:r>
          </w:p>
        </w:tc>
        <w:tc>
          <w:tcPr>
            <w:tcW w:w="4608"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000000" w:themeColor="text1"/>
            </w:tcBorders>
            <w:vAlign w:val="center"/>
          </w:tcPr>
          <w:p w:rsidR="00C53E66" w:rsidRPr="00413B46" w:rsidRDefault="00C53E66" w:rsidP="00B8394F">
            <w:pPr>
              <w:pStyle w:val="TABLE-cell"/>
            </w:pPr>
            <w:r w:rsidRPr="00413B46">
              <w:t>TPM_CC</w:t>
            </w:r>
          </w:p>
        </w:tc>
        <w:tc>
          <w:tcPr>
            <w:tcW w:w="2016" w:type="dxa"/>
            <w:tcBorders>
              <w:left w:val="single" w:sz="8" w:space="0" w:color="000000" w:themeColor="text1"/>
              <w:bottom w:val="dashDotStroked" w:sz="24" w:space="0" w:color="auto"/>
              <w:right w:val="single" w:sz="8" w:space="0" w:color="000000" w:themeColor="text1"/>
            </w:tcBorders>
            <w:vAlign w:val="center"/>
          </w:tcPr>
          <w:p w:rsidR="00C53E66" w:rsidRPr="00413B46" w:rsidRDefault="00C53E66" w:rsidP="00B8394F">
            <w:pPr>
              <w:pStyle w:val="TABLE-cell"/>
            </w:pPr>
            <w:r w:rsidRPr="00413B46">
              <w:t>commandCode</w:t>
            </w:r>
          </w:p>
        </w:tc>
        <w:tc>
          <w:tcPr>
            <w:tcW w:w="4608" w:type="dxa"/>
            <w:tcBorders>
              <w:left w:val="single" w:sz="8" w:space="0" w:color="000000" w:themeColor="text1"/>
              <w:bottom w:val="dashDotStroked" w:sz="24" w:space="0" w:color="auto"/>
              <w:right w:val="single" w:sz="12" w:space="0" w:color="auto"/>
            </w:tcBorders>
            <w:vAlign w:val="center"/>
          </w:tcPr>
          <w:p w:rsidR="00C53E66" w:rsidRPr="00413B46" w:rsidRDefault="00C53E66" w:rsidP="00B8394F">
            <w:pPr>
              <w:pStyle w:val="TABLE-cell"/>
            </w:pPr>
            <w:r w:rsidRPr="00413B46">
              <w:t>TPM_CC_MakeCredential</w:t>
            </w:r>
          </w:p>
        </w:tc>
      </w:tr>
      <w:tr w:rsidR="00C53E66" w:rsidRPr="00413B46" w:rsidTr="00B8394F">
        <w:trPr>
          <w:cantSplit/>
          <w:jc w:val="center"/>
        </w:trPr>
        <w:tc>
          <w:tcPr>
            <w:tcW w:w="2736" w:type="dxa"/>
            <w:tcBorders>
              <w:top w:val="dashDotStroked" w:sz="24" w:space="0" w:color="auto"/>
              <w:left w:val="single" w:sz="12" w:space="0" w:color="auto"/>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TPMI_DH_OBJECT</w:t>
            </w:r>
          </w:p>
        </w:tc>
        <w:tc>
          <w:tcPr>
            <w:tcW w:w="2016" w:type="dxa"/>
            <w:tcBorders>
              <w:top w:val="dashDotStroked" w:sz="24" w:space="0" w:color="auto"/>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handle</w:t>
            </w:r>
          </w:p>
        </w:tc>
        <w:tc>
          <w:tcPr>
            <w:tcW w:w="4608" w:type="dxa"/>
            <w:tcBorders>
              <w:top w:val="dashDotStroked" w:sz="24" w:space="0" w:color="auto"/>
              <w:left w:val="single" w:sz="8" w:space="0" w:color="000000" w:themeColor="text1"/>
              <w:bottom w:val="thinThickThinSmallGap" w:sz="12" w:space="0" w:color="auto"/>
              <w:right w:val="single" w:sz="12" w:space="0" w:color="auto"/>
            </w:tcBorders>
            <w:vAlign w:val="center"/>
          </w:tcPr>
          <w:p w:rsidR="00C53E66" w:rsidRPr="00413B46" w:rsidRDefault="00C53E66" w:rsidP="00B8394F">
            <w:pPr>
              <w:pStyle w:val="TABLE-cell"/>
            </w:pPr>
            <w:r w:rsidRPr="00413B46">
              <w:t>loaded public area, used to encrypt the sensitive area containing the credential key</w:t>
            </w:r>
          </w:p>
          <w:p w:rsidR="00C53E66" w:rsidRPr="00413B46" w:rsidRDefault="00C53E66" w:rsidP="00B8394F">
            <w:pPr>
              <w:pStyle w:val="TABLE-cell"/>
            </w:pPr>
            <w:r w:rsidRPr="00413B46">
              <w:t>Auth Index: None</w:t>
            </w:r>
          </w:p>
        </w:tc>
      </w:tr>
      <w:tr w:rsidR="00C53E66" w:rsidRPr="00413B46" w:rsidTr="00B8394F">
        <w:trPr>
          <w:cantSplit/>
          <w:jc w:val="center"/>
        </w:trPr>
        <w:tc>
          <w:tcPr>
            <w:tcW w:w="2736" w:type="dxa"/>
            <w:tcBorders>
              <w:top w:val="thinThickThinSmallGap" w:sz="12" w:space="0" w:color="auto"/>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TPM2B_DIGEST</w:t>
            </w:r>
          </w:p>
        </w:tc>
        <w:tc>
          <w:tcPr>
            <w:tcW w:w="2016" w:type="dxa"/>
            <w:tcBorders>
              <w:top w:val="thinThickThinSmallGap" w:sz="12" w:space="0" w:color="auto"/>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credential</w:t>
            </w:r>
          </w:p>
        </w:tc>
        <w:tc>
          <w:tcPr>
            <w:tcW w:w="4608" w:type="dxa"/>
            <w:tcBorders>
              <w:top w:val="thinThickThinSmallGap" w:sz="12" w:space="0" w:color="auto"/>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r w:rsidRPr="00413B46">
              <w:t>the credential information</w:t>
            </w:r>
          </w:p>
        </w:tc>
      </w:tr>
      <w:tr w:rsidR="00C53E66" w:rsidRPr="00413B46" w:rsidTr="00B8394F">
        <w:trPr>
          <w:cantSplit/>
          <w:jc w:val="center"/>
        </w:trPr>
        <w:tc>
          <w:tcPr>
            <w:tcW w:w="2736" w:type="dxa"/>
            <w:tcBorders>
              <w:top w:val="single" w:sz="6" w:space="0" w:color="auto"/>
              <w:left w:val="single" w:sz="12" w:space="0" w:color="auto"/>
              <w:bottom w:val="single" w:sz="12" w:space="0" w:color="auto"/>
              <w:right w:val="single" w:sz="8" w:space="0" w:color="000000" w:themeColor="text1"/>
            </w:tcBorders>
            <w:vAlign w:val="center"/>
          </w:tcPr>
          <w:p w:rsidR="00C53E66" w:rsidRPr="00413B46" w:rsidRDefault="00C53E66" w:rsidP="00B8394F">
            <w:pPr>
              <w:pStyle w:val="TABLE-cell"/>
            </w:pPr>
            <w:r w:rsidRPr="00413B46">
              <w:t>TPM2B_NAME</w:t>
            </w:r>
          </w:p>
        </w:tc>
        <w:tc>
          <w:tcPr>
            <w:tcW w:w="2016" w:type="dxa"/>
            <w:tcBorders>
              <w:top w:val="single" w:sz="6" w:space="0" w:color="auto"/>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objectName</w:t>
            </w:r>
          </w:p>
        </w:tc>
        <w:tc>
          <w:tcPr>
            <w:tcW w:w="4608" w:type="dxa"/>
            <w:tcBorders>
              <w:top w:val="single" w:sz="6" w:space="0" w:color="auto"/>
              <w:left w:val="single" w:sz="8" w:space="0" w:color="000000" w:themeColor="text1"/>
              <w:bottom w:val="single" w:sz="12" w:space="0" w:color="auto"/>
              <w:right w:val="single" w:sz="12" w:space="0" w:color="auto"/>
            </w:tcBorders>
            <w:vAlign w:val="center"/>
          </w:tcPr>
          <w:p w:rsidR="00C53E66" w:rsidRPr="00413B46" w:rsidRDefault="00C53E66" w:rsidP="00B8394F">
            <w:pPr>
              <w:pStyle w:val="TABLE-cell"/>
            </w:pPr>
            <w:r w:rsidRPr="00413B46">
              <w:t>Name of the object to which the credential applies</w:t>
            </w:r>
          </w:p>
        </w:tc>
      </w:tr>
    </w:tbl>
    <w:p w:rsidR="00C53E66" w:rsidRPr="00413B46" w:rsidRDefault="00C53E66" w:rsidP="00C53E66">
      <w:pPr>
        <w:pStyle w:val="TABLE-title"/>
      </w:pPr>
      <w:bookmarkStart w:id="2254" w:name="_Toc380749664"/>
      <w:bookmarkStart w:id="2255" w:name="_Toc432774109"/>
      <w:bookmarkStart w:id="2256" w:name="_Toc443576258"/>
      <w:bookmarkStart w:id="2257" w:name="_Toc473813986"/>
      <w:bookmarkStart w:id="2258" w:name="_Toc536440947"/>
      <w:bookmarkStart w:id="2259" w:name="_Toc24725625"/>
      <w:r w:rsidRPr="00413B46">
        <w:t xml:space="preserve">Table </w:t>
      </w:r>
      <w:r w:rsidRPr="00C42EAF">
        <w:fldChar w:fldCharType="begin"/>
      </w:r>
      <w:r w:rsidRPr="00413B46">
        <w:instrText xml:space="preserve"> SEQ Table \* ARABIC </w:instrText>
      </w:r>
      <w:r w:rsidRPr="00C42EAF">
        <w:fldChar w:fldCharType="separate"/>
      </w:r>
      <w:r w:rsidR="00D51C42">
        <w:rPr>
          <w:noProof/>
        </w:rPr>
        <w:t>30</w:t>
      </w:r>
      <w:r w:rsidRPr="00C42EAF">
        <w:fldChar w:fldCharType="end"/>
      </w:r>
      <w:r w:rsidRPr="00413B46">
        <w:t xml:space="preserve"> — TPM2_MakeCredential Response</w:t>
      </w:r>
      <w:bookmarkEnd w:id="2254"/>
      <w:bookmarkEnd w:id="2255"/>
      <w:bookmarkEnd w:id="2256"/>
      <w:bookmarkEnd w:id="2257"/>
      <w:bookmarkEnd w:id="2258"/>
      <w:bookmarkEnd w:id="225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000000"/>
              <w:left w:val="single" w:sz="12" w:space="0" w:color="000000"/>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000000"/>
              <w:left w:val="single" w:sz="8" w:space="0" w:color="000000" w:themeColor="text1"/>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000000" w:themeColor="text1"/>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000000"/>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responseSize</w:t>
            </w:r>
          </w:p>
        </w:tc>
        <w:tc>
          <w:tcPr>
            <w:tcW w:w="4608" w:type="dxa"/>
            <w:tcBorders>
              <w:left w:val="single" w:sz="8" w:space="0" w:color="000000" w:themeColor="text1"/>
              <w:bottom w:val="single" w:sz="6"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TPM_RC</w:t>
            </w:r>
          </w:p>
        </w:tc>
        <w:tc>
          <w:tcPr>
            <w:tcW w:w="2016" w:type="dxa"/>
            <w:tcBorders>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responseCode</w:t>
            </w:r>
          </w:p>
        </w:tc>
        <w:tc>
          <w:tcPr>
            <w:tcW w:w="4608" w:type="dxa"/>
            <w:tcBorders>
              <w:left w:val="single" w:sz="8" w:space="0" w:color="000000" w:themeColor="text1"/>
              <w:bottom w:val="thinThickThinSmallGap" w:sz="12"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thinThickThinSmallGap" w:sz="12" w:space="0" w:color="auto"/>
              <w:left w:val="single" w:sz="12" w:space="0" w:color="000000"/>
              <w:bottom w:val="single" w:sz="6" w:space="0" w:color="auto"/>
              <w:right w:val="single" w:sz="8" w:space="0" w:color="000000" w:themeColor="text1"/>
            </w:tcBorders>
            <w:vAlign w:val="center"/>
          </w:tcPr>
          <w:p w:rsidR="00C53E66" w:rsidRPr="00413B46" w:rsidRDefault="00C53E66" w:rsidP="00B8394F">
            <w:pPr>
              <w:pStyle w:val="TABLE-cell"/>
              <w:rPr>
                <w:highlight w:val="yellow"/>
              </w:rPr>
            </w:pPr>
            <w:r w:rsidRPr="00413B46">
              <w:t>TPM2B_ID_OBJECT</w:t>
            </w:r>
          </w:p>
        </w:tc>
        <w:tc>
          <w:tcPr>
            <w:tcW w:w="2016" w:type="dxa"/>
            <w:tcBorders>
              <w:top w:val="thinThickThinSmallGap" w:sz="12" w:space="0" w:color="auto"/>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credentialBlob</w:t>
            </w:r>
          </w:p>
        </w:tc>
        <w:tc>
          <w:tcPr>
            <w:tcW w:w="4608" w:type="dxa"/>
            <w:tcBorders>
              <w:top w:val="thinThickThinSmallGap" w:sz="12" w:space="0" w:color="auto"/>
              <w:left w:val="single" w:sz="8" w:space="0" w:color="000000" w:themeColor="text1"/>
              <w:bottom w:val="single" w:sz="6" w:space="0" w:color="auto"/>
              <w:right w:val="single" w:sz="12" w:space="0" w:color="000000"/>
            </w:tcBorders>
            <w:vAlign w:val="center"/>
          </w:tcPr>
          <w:p w:rsidR="00C53E66" w:rsidRPr="00413B46" w:rsidRDefault="00C53E66" w:rsidP="00B8394F">
            <w:pPr>
              <w:pStyle w:val="TABLE-cell"/>
            </w:pPr>
            <w:r w:rsidRPr="00413B46">
              <w:t>the credential</w:t>
            </w:r>
          </w:p>
        </w:tc>
      </w:tr>
      <w:tr w:rsidR="00C53E66" w:rsidRPr="00413B46" w:rsidTr="00B8394F">
        <w:trPr>
          <w:cantSplit/>
          <w:jc w:val="center"/>
        </w:trPr>
        <w:tc>
          <w:tcPr>
            <w:tcW w:w="2736" w:type="dxa"/>
            <w:tcBorders>
              <w:top w:val="single" w:sz="6" w:space="0" w:color="auto"/>
              <w:left w:val="single" w:sz="12" w:space="0" w:color="000000"/>
              <w:bottom w:val="single" w:sz="12" w:space="0" w:color="000000"/>
              <w:right w:val="single" w:sz="8" w:space="0" w:color="000000" w:themeColor="text1"/>
            </w:tcBorders>
            <w:tcMar>
              <w:right w:w="0" w:type="dxa"/>
            </w:tcMar>
            <w:vAlign w:val="center"/>
          </w:tcPr>
          <w:p w:rsidR="00C53E66" w:rsidRPr="00413B46" w:rsidRDefault="00C53E66" w:rsidP="00B8394F">
            <w:pPr>
              <w:pStyle w:val="TABLE-cell"/>
            </w:pPr>
            <w:r w:rsidRPr="00413B46">
              <w:t>TPM2B_ENCRYPTED_SECRET</w:t>
            </w:r>
          </w:p>
        </w:tc>
        <w:tc>
          <w:tcPr>
            <w:tcW w:w="2016" w:type="dxa"/>
            <w:tcBorders>
              <w:top w:val="single" w:sz="6"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ell"/>
            </w:pPr>
            <w:r w:rsidRPr="00413B46">
              <w:t>secret</w:t>
            </w:r>
          </w:p>
        </w:tc>
        <w:tc>
          <w:tcPr>
            <w:tcW w:w="4608" w:type="dxa"/>
            <w:tcBorders>
              <w:top w:val="single" w:sz="6" w:space="0" w:color="auto"/>
              <w:left w:val="single" w:sz="8" w:space="0" w:color="000000" w:themeColor="text1"/>
              <w:bottom w:val="single" w:sz="12" w:space="0" w:color="000000"/>
              <w:right w:val="single" w:sz="12" w:space="0" w:color="000000"/>
            </w:tcBorders>
            <w:vAlign w:val="center"/>
          </w:tcPr>
          <w:p w:rsidR="00C53E66" w:rsidRPr="00413B46" w:rsidRDefault="00C53E66" w:rsidP="00B8394F">
            <w:pPr>
              <w:pStyle w:val="TABLE-cell"/>
            </w:pPr>
            <w:r w:rsidRPr="00413B46">
              <w:rPr>
                <w:i/>
              </w:rPr>
              <w:t>handle</w:t>
            </w:r>
            <w:r w:rsidRPr="00413B46">
              <w:t xml:space="preserve"> algorithm-dependent data that wraps the key that encrypts </w:t>
            </w:r>
            <w:r w:rsidRPr="00413B46">
              <w:rPr>
                <w:i/>
              </w:rPr>
              <w:t>credentialBlob</w:t>
            </w:r>
          </w:p>
        </w:tc>
      </w:tr>
    </w:tbl>
    <w:bookmarkEnd w:id="2227"/>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[[MakeCredential]]</w:t>
      </w:r>
    </w:p>
    <w:p w:rsidR="00C53E66" w:rsidRPr="00413B46" w:rsidRDefault="00C53E66" w:rsidP="00C53E66">
      <w:pPr>
        <w:pStyle w:val="Heading2"/>
        <w:pageBreakBefore/>
      </w:pPr>
      <w:bookmarkStart w:id="2260" w:name="_Toc310935398"/>
      <w:bookmarkStart w:id="2261" w:name="_Toc380749502"/>
      <w:bookmarkStart w:id="2262" w:name="_Toc432773942"/>
      <w:bookmarkStart w:id="2263" w:name="_Toc443720800"/>
      <w:bookmarkStart w:id="2264" w:name="_Toc443576093"/>
      <w:bookmarkStart w:id="2265" w:name="_Toc473813811"/>
      <w:bookmarkStart w:id="2266" w:name="_Toc536440770"/>
      <w:bookmarkStart w:id="2267" w:name="_Toc24725443"/>
      <w:r w:rsidRPr="00413B46">
        <w:lastRenderedPageBreak/>
        <w:t>TPM2_Unseal</w:t>
      </w:r>
      <w:bookmarkEnd w:id="2260"/>
      <w:bookmarkEnd w:id="2261"/>
      <w:bookmarkEnd w:id="2262"/>
      <w:bookmarkEnd w:id="2263"/>
      <w:bookmarkEnd w:id="2264"/>
      <w:bookmarkEnd w:id="2265"/>
      <w:bookmarkEnd w:id="2266"/>
      <w:bookmarkEnd w:id="2267"/>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bookmarkStart w:id="2268" w:name="_Toc490261377"/>
      <w:r w:rsidRPr="00413B46">
        <w:t>This command returns the data in a loaded Sealed Data Object.</w:t>
      </w:r>
    </w:p>
    <w:p w:rsidR="00C53E66" w:rsidRPr="00413B46" w:rsidRDefault="00C53E66" w:rsidP="00C53E66">
      <w:pPr>
        <w:pStyle w:val="NOTE"/>
      </w:pPr>
      <w:r w:rsidRPr="00413B46">
        <w:t>NOTE 1</w:t>
      </w:r>
      <w:r w:rsidRPr="00413B46">
        <w:tab/>
        <w:t>A random, TPM-generated, Sealed Data Object may be created by the TPM with TPM2_</w:t>
      </w:r>
      <w:proofErr w:type="gramStart"/>
      <w:r w:rsidRPr="00413B46">
        <w:t>Create(</w:t>
      </w:r>
      <w:proofErr w:type="gramEnd"/>
      <w:r w:rsidRPr="00413B46">
        <w:t>) or TPM2_CreatePrimary() using the template for a Sealed Data Object.</w:t>
      </w:r>
    </w:p>
    <w:p w:rsidR="00C53E66" w:rsidRPr="00413B46" w:rsidRDefault="00C53E66" w:rsidP="00C53E66">
      <w:pPr>
        <w:pStyle w:val="NOTE"/>
      </w:pPr>
      <w:r w:rsidRPr="00413B46">
        <w:t>NOTE 2</w:t>
      </w:r>
      <w:r w:rsidRPr="00413B46">
        <w:tab/>
        <w:t xml:space="preserve">TPM 1.2 hard coded PCR </w:t>
      </w:r>
      <w:proofErr w:type="gramStart"/>
      <w:r w:rsidRPr="00413B46">
        <w:t>authorization</w:t>
      </w:r>
      <w:proofErr w:type="gramEnd"/>
      <w:r w:rsidRPr="00413B46">
        <w:t>. TPM 2.0 PCR authorization requires a policy.</w:t>
      </w:r>
    </w:p>
    <w:p w:rsidR="00C53E66" w:rsidRPr="00413B46" w:rsidRDefault="00C53E66" w:rsidP="00C53E66">
      <w:pPr>
        <w:pStyle w:val="BodyText"/>
      </w:pPr>
      <w:r w:rsidRPr="00413B46">
        <w:t>The returned value may be encrypted using authorization session encryption.</w:t>
      </w:r>
    </w:p>
    <w:p w:rsidR="00C53E66" w:rsidRPr="00413B46" w:rsidRDefault="00C53E66" w:rsidP="00C53E66">
      <w:pPr>
        <w:pStyle w:val="BodyText"/>
      </w:pPr>
      <w:r w:rsidRPr="00413B46">
        <w:t xml:space="preserve">If either </w:t>
      </w:r>
      <w:r w:rsidRPr="00413B46">
        <w:rPr>
          <w:i/>
        </w:rPr>
        <w:t>restricted</w:t>
      </w:r>
      <w:r w:rsidRPr="00413B46">
        <w:t xml:space="preserve">, </w:t>
      </w:r>
      <w:r w:rsidRPr="00413B46">
        <w:rPr>
          <w:i/>
        </w:rPr>
        <w:t>decrypt,</w:t>
      </w:r>
      <w:r w:rsidRPr="00413B46">
        <w:t xml:space="preserve"> or </w:t>
      </w:r>
      <w:r w:rsidRPr="00413B46">
        <w:rPr>
          <w:i/>
        </w:rPr>
        <w:t>sign</w:t>
      </w:r>
      <w:r w:rsidRPr="00413B46">
        <w:t xml:space="preserve"> is SET in the attributes of </w:t>
      </w:r>
      <w:r w:rsidRPr="00413B46">
        <w:rPr>
          <w:i/>
        </w:rPr>
        <w:t xml:space="preserve">itemHandle, </w:t>
      </w:r>
      <w:r w:rsidRPr="00413B46">
        <w:t xml:space="preserve">then the TPM shall return TPM_RC_ATTRIBUTES. If the </w:t>
      </w:r>
      <w:r w:rsidRPr="00413B46">
        <w:rPr>
          <w:i/>
        </w:rPr>
        <w:t>type</w:t>
      </w:r>
      <w:r w:rsidRPr="00413B46">
        <w:t xml:space="preserve"> of </w:t>
      </w:r>
      <w:r w:rsidRPr="00413B46">
        <w:rPr>
          <w:i/>
        </w:rPr>
        <w:t>itemHandle</w:t>
      </w:r>
      <w:r w:rsidRPr="00413B46">
        <w:t xml:space="preserve"> is not TPM_ALG_KEYEDHASH, then the TPM shall return TPM_RC_TYPE.</w:t>
      </w:r>
    </w:p>
    <w:p w:rsidR="00C53E66" w:rsidRPr="00413B46" w:rsidRDefault="00C53E66" w:rsidP="00C53E66">
      <w:pPr>
        <w:pStyle w:val="Heading3Break"/>
      </w:pPr>
      <w:bookmarkStart w:id="2269" w:name="_Toc234773095"/>
      <w:bookmarkEnd w:id="2269"/>
      <w:r w:rsidRPr="00413B46">
        <w:lastRenderedPageBreak/>
        <w:t>Command and Response</w:t>
      </w:r>
    </w:p>
    <w:p w:rsidR="00C53E66" w:rsidRPr="00413B46" w:rsidRDefault="00C53E66" w:rsidP="00C53E66">
      <w:pPr>
        <w:pStyle w:val="TABLE-title"/>
      </w:pPr>
      <w:bookmarkStart w:id="2270" w:name="_Toc380749665"/>
      <w:bookmarkStart w:id="2271" w:name="_Toc432774110"/>
      <w:bookmarkStart w:id="2272" w:name="_Toc443576259"/>
      <w:bookmarkStart w:id="2273" w:name="_Toc473813987"/>
      <w:bookmarkStart w:id="2274" w:name="_Toc536440948"/>
      <w:bookmarkStart w:id="2275" w:name="_Toc24725626"/>
      <w:bookmarkStart w:id="2276" w:name="_Toc490261379"/>
      <w:bookmarkStart w:id="2277" w:name="_Toc490261408"/>
      <w:bookmarkStart w:id="2278" w:name="_Toc490292196"/>
      <w:bookmarkStart w:id="2279" w:name="_Toc490293949"/>
      <w:bookmarkStart w:id="2280" w:name="_Toc490457187"/>
      <w:bookmarkStart w:id="2281" w:name="_Toc490457455"/>
      <w:bookmarkStart w:id="2282" w:name="_Toc497973593"/>
      <w:bookmarkStart w:id="2283" w:name="_Toc498080221"/>
      <w:bookmarkStart w:id="2284" w:name="_Toc498247390"/>
      <w:bookmarkStart w:id="2285" w:name="_Toc498247712"/>
      <w:bookmarkStart w:id="2286" w:name="_Toc498424329"/>
      <w:bookmarkEnd w:id="2268"/>
      <w:r w:rsidRPr="00413B46">
        <w:t xml:space="preserve">Table </w:t>
      </w:r>
      <w:r w:rsidRPr="00C42EAF">
        <w:fldChar w:fldCharType="begin"/>
      </w:r>
      <w:r w:rsidRPr="00413B46">
        <w:instrText xml:space="preserve"> SEQ Table \* ARABIC </w:instrText>
      </w:r>
      <w:r w:rsidRPr="00C42EAF">
        <w:fldChar w:fldCharType="separate"/>
      </w:r>
      <w:r w:rsidR="00D51C42">
        <w:rPr>
          <w:noProof/>
        </w:rPr>
        <w:t>31</w:t>
      </w:r>
      <w:r w:rsidRPr="00C42EAF">
        <w:fldChar w:fldCharType="end"/>
      </w:r>
      <w:r w:rsidRPr="00413B46">
        <w:t xml:space="preserve"> — TPM2_Unseal Command</w:t>
      </w:r>
      <w:bookmarkEnd w:id="2270"/>
      <w:bookmarkEnd w:id="2271"/>
      <w:bookmarkEnd w:id="2272"/>
      <w:bookmarkEnd w:id="2273"/>
      <w:bookmarkEnd w:id="2274"/>
      <w:bookmarkEnd w:id="227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000000" w:themeColor="text1"/>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commandSize</w:t>
            </w:r>
          </w:p>
        </w:tc>
        <w:tc>
          <w:tcPr>
            <w:tcW w:w="4608"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000000" w:themeColor="text1"/>
            </w:tcBorders>
            <w:vAlign w:val="center"/>
          </w:tcPr>
          <w:p w:rsidR="00C53E66" w:rsidRPr="00413B46" w:rsidRDefault="00C53E66" w:rsidP="00B8394F">
            <w:pPr>
              <w:pStyle w:val="TABLE-cell"/>
            </w:pPr>
            <w:r w:rsidRPr="00413B46">
              <w:t>TPM_CC</w:t>
            </w:r>
          </w:p>
        </w:tc>
        <w:tc>
          <w:tcPr>
            <w:tcW w:w="2016" w:type="dxa"/>
            <w:tcBorders>
              <w:left w:val="single" w:sz="8" w:space="0" w:color="000000" w:themeColor="text1"/>
              <w:bottom w:val="dashDotStroked" w:sz="24" w:space="0" w:color="auto"/>
              <w:right w:val="single" w:sz="8" w:space="0" w:color="000000" w:themeColor="text1"/>
            </w:tcBorders>
            <w:vAlign w:val="center"/>
          </w:tcPr>
          <w:p w:rsidR="00C53E66" w:rsidRPr="00413B46" w:rsidRDefault="00C53E66" w:rsidP="00B8394F">
            <w:pPr>
              <w:pStyle w:val="TABLE-cell"/>
            </w:pPr>
            <w:r w:rsidRPr="00413B46">
              <w:t>commandCode</w:t>
            </w:r>
          </w:p>
        </w:tc>
        <w:tc>
          <w:tcPr>
            <w:tcW w:w="4608" w:type="dxa"/>
            <w:tcBorders>
              <w:left w:val="single" w:sz="8" w:space="0" w:color="000000" w:themeColor="text1"/>
              <w:bottom w:val="dashDotStroked" w:sz="24" w:space="0" w:color="auto"/>
              <w:right w:val="single" w:sz="12" w:space="0" w:color="auto"/>
            </w:tcBorders>
            <w:vAlign w:val="center"/>
          </w:tcPr>
          <w:p w:rsidR="00C53E66" w:rsidRPr="00413B46" w:rsidRDefault="00C53E66" w:rsidP="00B8394F">
            <w:pPr>
              <w:pStyle w:val="TABLE-cell"/>
            </w:pPr>
            <w:r w:rsidRPr="00413B46">
              <w:t xml:space="preserve">TPM_CC_Unseal </w:t>
            </w:r>
          </w:p>
        </w:tc>
      </w:tr>
      <w:tr w:rsidR="00C53E66" w:rsidRPr="00413B46" w:rsidTr="00B8394F">
        <w:trPr>
          <w:cantSplit/>
          <w:jc w:val="center"/>
        </w:trPr>
        <w:tc>
          <w:tcPr>
            <w:tcW w:w="2736" w:type="dxa"/>
            <w:tcBorders>
              <w:top w:val="dashDotStroked" w:sz="24" w:space="0" w:color="auto"/>
              <w:left w:val="single" w:sz="12" w:space="0" w:color="auto"/>
              <w:bottom w:val="thinThickThinMediumGap" w:sz="12" w:space="0" w:color="auto"/>
              <w:right w:val="single" w:sz="8" w:space="0" w:color="000000" w:themeColor="text1"/>
            </w:tcBorders>
            <w:vAlign w:val="center"/>
          </w:tcPr>
          <w:p w:rsidR="00C53E66" w:rsidRPr="00413B46" w:rsidRDefault="00C53E66" w:rsidP="00B8394F">
            <w:pPr>
              <w:pStyle w:val="TABLE-cell"/>
            </w:pPr>
            <w:r w:rsidRPr="00413B46">
              <w:t>TPMI_DH_OBJECT</w:t>
            </w:r>
          </w:p>
        </w:tc>
        <w:tc>
          <w:tcPr>
            <w:tcW w:w="2016" w:type="dxa"/>
            <w:tcBorders>
              <w:top w:val="dashDotStroked" w:sz="24" w:space="0" w:color="auto"/>
              <w:left w:val="single" w:sz="8" w:space="0" w:color="000000" w:themeColor="text1"/>
              <w:bottom w:val="thinThickThinMediumGap" w:sz="12" w:space="0" w:color="auto"/>
              <w:right w:val="single" w:sz="8" w:space="0" w:color="000000" w:themeColor="text1"/>
            </w:tcBorders>
            <w:vAlign w:val="center"/>
          </w:tcPr>
          <w:p w:rsidR="00C53E66" w:rsidRPr="00413B46" w:rsidRDefault="00C53E66" w:rsidP="00B8394F">
            <w:pPr>
              <w:pStyle w:val="TABLE-cell"/>
            </w:pPr>
            <w:r w:rsidRPr="00413B46">
              <w:t>@itemHandle</w:t>
            </w:r>
          </w:p>
        </w:tc>
        <w:tc>
          <w:tcPr>
            <w:tcW w:w="4608" w:type="dxa"/>
            <w:tcBorders>
              <w:top w:val="dashDotStroked" w:sz="24" w:space="0" w:color="auto"/>
              <w:left w:val="single" w:sz="8" w:space="0" w:color="000000" w:themeColor="text1"/>
              <w:bottom w:val="thinThickThinMediumGap" w:sz="12" w:space="0" w:color="auto"/>
              <w:right w:val="single" w:sz="12" w:space="0" w:color="auto"/>
            </w:tcBorders>
            <w:vAlign w:val="center"/>
          </w:tcPr>
          <w:p w:rsidR="00C53E66" w:rsidRPr="00413B46" w:rsidRDefault="00C53E66" w:rsidP="00B8394F">
            <w:pPr>
              <w:pStyle w:val="TABLE-cell"/>
            </w:pPr>
            <w:r w:rsidRPr="00413B46">
              <w:t>handle of a loaded data object</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bl>
    <w:p w:rsidR="00C53E66" w:rsidRPr="00413B46" w:rsidRDefault="00C53E66" w:rsidP="00C53E66">
      <w:pPr>
        <w:pStyle w:val="TABLE-title"/>
      </w:pPr>
      <w:bookmarkStart w:id="2287" w:name="_Toc380749666"/>
      <w:bookmarkStart w:id="2288" w:name="_Toc432774111"/>
      <w:bookmarkStart w:id="2289" w:name="_Toc443576260"/>
      <w:bookmarkStart w:id="2290" w:name="_Toc473813988"/>
      <w:bookmarkStart w:id="2291" w:name="_Toc536440949"/>
      <w:bookmarkStart w:id="2292" w:name="_Toc24725627"/>
      <w:r w:rsidRPr="00413B46">
        <w:t xml:space="preserve">Table </w:t>
      </w:r>
      <w:r w:rsidRPr="00C42EAF">
        <w:fldChar w:fldCharType="begin"/>
      </w:r>
      <w:r w:rsidRPr="00413B46">
        <w:instrText xml:space="preserve"> SEQ Table \* ARABIC </w:instrText>
      </w:r>
      <w:r w:rsidRPr="00C42EAF">
        <w:fldChar w:fldCharType="separate"/>
      </w:r>
      <w:r w:rsidR="00D51C42">
        <w:rPr>
          <w:noProof/>
        </w:rPr>
        <w:t>32</w:t>
      </w:r>
      <w:r w:rsidRPr="00C42EAF">
        <w:fldChar w:fldCharType="end"/>
      </w:r>
      <w:r w:rsidRPr="00413B46">
        <w:t xml:space="preserve"> — TPM2_Unseal Response</w:t>
      </w:r>
      <w:bookmarkEnd w:id="2287"/>
      <w:bookmarkEnd w:id="2288"/>
      <w:bookmarkEnd w:id="2289"/>
      <w:bookmarkEnd w:id="2290"/>
      <w:bookmarkEnd w:id="2291"/>
      <w:bookmarkEnd w:id="2292"/>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000000"/>
              <w:left w:val="single" w:sz="12" w:space="0" w:color="000000"/>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000000"/>
              <w:left w:val="single" w:sz="8" w:space="0" w:color="000000" w:themeColor="text1"/>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000000" w:themeColor="text1"/>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000000"/>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responseSize</w:t>
            </w:r>
          </w:p>
        </w:tc>
        <w:tc>
          <w:tcPr>
            <w:tcW w:w="4608" w:type="dxa"/>
            <w:tcBorders>
              <w:left w:val="single" w:sz="8" w:space="0" w:color="000000" w:themeColor="text1"/>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TPM_RC</w:t>
            </w:r>
          </w:p>
        </w:tc>
        <w:tc>
          <w:tcPr>
            <w:tcW w:w="2016" w:type="dxa"/>
            <w:tcBorders>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responseCode</w:t>
            </w:r>
          </w:p>
        </w:tc>
        <w:tc>
          <w:tcPr>
            <w:tcW w:w="4608" w:type="dxa"/>
            <w:tcBorders>
              <w:left w:val="single" w:sz="8" w:space="0" w:color="000000" w:themeColor="text1"/>
              <w:bottom w:val="thinThickThinSmallGap" w:sz="12"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thinThickThinSmallGap" w:sz="12" w:space="0" w:color="auto"/>
              <w:left w:val="single" w:sz="12" w:space="0" w:color="000000"/>
              <w:bottom w:val="single" w:sz="12" w:space="0" w:color="000000"/>
              <w:right w:val="single" w:sz="8" w:space="0" w:color="000000" w:themeColor="text1"/>
            </w:tcBorders>
            <w:vAlign w:val="center"/>
          </w:tcPr>
          <w:p w:rsidR="00C53E66" w:rsidRPr="00413B46" w:rsidRDefault="00C53E66" w:rsidP="00B8394F">
            <w:pPr>
              <w:pStyle w:val="TABLE-cell"/>
            </w:pPr>
            <w:r w:rsidRPr="00413B46">
              <w:t>TPM2B_SENSITIVE_DATA</w:t>
            </w:r>
          </w:p>
        </w:tc>
        <w:tc>
          <w:tcPr>
            <w:tcW w:w="2016" w:type="dxa"/>
            <w:tcBorders>
              <w:top w:val="thinThickThinSmallGap"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ell"/>
            </w:pPr>
            <w:r w:rsidRPr="00413B46">
              <w:t>outData</w:t>
            </w:r>
          </w:p>
        </w:tc>
        <w:tc>
          <w:tcPr>
            <w:tcW w:w="4608" w:type="dxa"/>
            <w:tcBorders>
              <w:top w:val="thinThickThinSmallGap" w:sz="12" w:space="0" w:color="auto"/>
              <w:left w:val="single" w:sz="8" w:space="0" w:color="000000" w:themeColor="text1"/>
              <w:bottom w:val="single" w:sz="12" w:space="0" w:color="000000"/>
              <w:right w:val="single" w:sz="12" w:space="0" w:color="000000"/>
            </w:tcBorders>
            <w:vAlign w:val="center"/>
          </w:tcPr>
          <w:p w:rsidR="00C53E66" w:rsidRPr="00413B46" w:rsidRDefault="00C53E66" w:rsidP="00B8394F">
            <w:pPr>
              <w:pStyle w:val="TABLE-cell"/>
            </w:pPr>
            <w:r w:rsidRPr="00413B46">
              <w:t>unsealed data</w:t>
            </w:r>
          </w:p>
          <w:p w:rsidR="00C53E66" w:rsidRPr="00413B46" w:rsidRDefault="00C53E66" w:rsidP="00B8394F">
            <w:pPr>
              <w:pStyle w:val="TABLE-cell"/>
            </w:pPr>
            <w:r w:rsidRPr="00413B46">
              <w:t xml:space="preserve">Size of </w:t>
            </w:r>
            <w:r w:rsidRPr="00413B46">
              <w:rPr>
                <w:i/>
              </w:rPr>
              <w:t xml:space="preserve">outData </w:t>
            </w:r>
            <w:r w:rsidRPr="00413B46">
              <w:t>is limited to be no more than 128 octets.</w:t>
            </w:r>
          </w:p>
        </w:tc>
      </w:tr>
    </w:tbl>
    <w:p w:rsidR="00C53E66" w:rsidRPr="00413B46" w:rsidRDefault="00C53E66" w:rsidP="00C53E66">
      <w:pPr>
        <w:pStyle w:val="Heading3Break"/>
      </w:pPr>
      <w:bookmarkStart w:id="2293" w:name="_Toc234773102"/>
      <w:bookmarkStart w:id="2294" w:name="_Toc234773103"/>
      <w:bookmarkStart w:id="2295" w:name="_Toc234773107"/>
      <w:bookmarkStart w:id="2296" w:name="_Toc234773110"/>
      <w:bookmarkStart w:id="2297" w:name="_Toc234773174"/>
      <w:bookmarkStart w:id="2298" w:name="_Toc234773192"/>
      <w:bookmarkStart w:id="2299" w:name="_Toc248074517"/>
      <w:bookmarkEnd w:id="2276"/>
      <w:bookmarkEnd w:id="2277"/>
      <w:bookmarkEnd w:id="2278"/>
      <w:bookmarkEnd w:id="2279"/>
      <w:bookmarkEnd w:id="2280"/>
      <w:bookmarkEnd w:id="2281"/>
      <w:bookmarkEnd w:id="2282"/>
      <w:bookmarkEnd w:id="2283"/>
      <w:bookmarkEnd w:id="2284"/>
      <w:bookmarkEnd w:id="2285"/>
      <w:bookmarkEnd w:id="2286"/>
      <w:bookmarkEnd w:id="2293"/>
      <w:bookmarkEnd w:id="2294"/>
      <w:bookmarkEnd w:id="2295"/>
      <w:bookmarkEnd w:id="2296"/>
      <w:bookmarkEnd w:id="2297"/>
      <w:bookmarkEnd w:id="2298"/>
      <w:bookmarkEnd w:id="2299"/>
      <w:r w:rsidRPr="00413B46">
        <w:lastRenderedPageBreak/>
        <w:t>Detailed Actions</w:t>
      </w:r>
    </w:p>
    <w:p w:rsidR="00C53E66" w:rsidRPr="00413B46" w:rsidRDefault="00C53E66" w:rsidP="00C53E66">
      <w:pPr>
        <w:pStyle w:val="CodeNameTag"/>
      </w:pPr>
      <w:r w:rsidRPr="00413B46">
        <w:t>[[Unseal]]</w:t>
      </w:r>
    </w:p>
    <w:p w:rsidR="00C53E66" w:rsidRPr="00413B46" w:rsidRDefault="00C53E66" w:rsidP="00C53E66">
      <w:pPr>
        <w:pStyle w:val="Heading2"/>
        <w:pageBreakBefore/>
      </w:pPr>
      <w:bookmarkStart w:id="2300" w:name="_Toc310935399"/>
      <w:bookmarkStart w:id="2301" w:name="_Toc380749503"/>
      <w:bookmarkStart w:id="2302" w:name="_Toc432773943"/>
      <w:bookmarkStart w:id="2303" w:name="_Toc443720801"/>
      <w:bookmarkStart w:id="2304" w:name="_Toc443576094"/>
      <w:bookmarkStart w:id="2305" w:name="_Toc473813812"/>
      <w:bookmarkStart w:id="2306" w:name="_Toc536440771"/>
      <w:bookmarkStart w:id="2307" w:name="_Toc24725444"/>
      <w:r w:rsidRPr="00413B46">
        <w:lastRenderedPageBreak/>
        <w:t>TPM2_ObjectChangeAuth</w:t>
      </w:r>
      <w:bookmarkEnd w:id="2300"/>
      <w:bookmarkEnd w:id="2301"/>
      <w:bookmarkEnd w:id="2302"/>
      <w:bookmarkEnd w:id="2303"/>
      <w:bookmarkEnd w:id="2304"/>
      <w:bookmarkEnd w:id="2305"/>
      <w:bookmarkEnd w:id="2306"/>
      <w:bookmarkEnd w:id="2307"/>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is used to change the authorization secret for a TPM-resident object.</w:t>
      </w:r>
    </w:p>
    <w:p w:rsidR="006B74E4" w:rsidRDefault="00C53E66" w:rsidP="00C53E66">
      <w:pPr>
        <w:pStyle w:val="BodyText"/>
      </w:pPr>
      <w:r w:rsidRPr="00413B46">
        <w:t xml:space="preserve">If successful, a new private area for the TPM-resident object associated with </w:t>
      </w:r>
      <w:r w:rsidRPr="00413B46">
        <w:rPr>
          <w:i/>
        </w:rPr>
        <w:t>objectHandle</w:t>
      </w:r>
      <w:r w:rsidRPr="00413B46">
        <w:t xml:space="preserve"> is returned, which includes the new authorization value.</w:t>
      </w:r>
    </w:p>
    <w:p w:rsidR="00C53E66" w:rsidRPr="00413B46" w:rsidRDefault="00C53E66" w:rsidP="00C53E66">
      <w:pPr>
        <w:pStyle w:val="BodyText"/>
      </w:pPr>
      <w:r w:rsidRPr="00413B46">
        <w:t>This command does not change the authorization of the TPM-resident object on which it operates. Therefore, the old authValue (of the TPM-resident object) is used when generating the response HMAC key if required.</w:t>
      </w:r>
    </w:p>
    <w:p w:rsidR="00C53E66" w:rsidRPr="00413B46" w:rsidRDefault="00C53E66" w:rsidP="00C53E66">
      <w:pPr>
        <w:pStyle w:val="NOTE"/>
      </w:pPr>
      <w:r w:rsidRPr="00413B46">
        <w:t>NOTE 1</w:t>
      </w:r>
      <w:r w:rsidRPr="00413B46">
        <w:tab/>
        <w:t xml:space="preserve">The returned </w:t>
      </w:r>
      <w:r w:rsidRPr="00413B46">
        <w:rPr>
          <w:i/>
        </w:rPr>
        <w:t>outPrivate</w:t>
      </w:r>
      <w:r w:rsidRPr="00413B46">
        <w:t xml:space="preserve"> will need to be loaded before the new authorization will apply.</w:t>
      </w:r>
    </w:p>
    <w:p w:rsidR="00C53E66" w:rsidRPr="00413B46" w:rsidRDefault="00C53E66" w:rsidP="00C53E66">
      <w:pPr>
        <w:pStyle w:val="NOTE"/>
      </w:pPr>
      <w:r w:rsidRPr="00413B46">
        <w:t>NOTE 2</w:t>
      </w:r>
      <w:r w:rsidRPr="00413B46">
        <w:tab/>
        <w:t>The TPM-resident object may be persistent and changing the authorization value of the persistent object could prevent other users from accessing the object. This is why this command does not change the TPM-resident object.</w:t>
      </w:r>
    </w:p>
    <w:p w:rsidR="00C53E66" w:rsidRPr="00413B46" w:rsidRDefault="00C53E66" w:rsidP="00C53E66">
      <w:pPr>
        <w:pStyle w:val="NOTE"/>
      </w:pPr>
      <w:r w:rsidRPr="00413B46">
        <w:t>EXAMPLE</w:t>
      </w:r>
      <w:r w:rsidRPr="00413B46">
        <w:tab/>
        <w:t>If a persistent key is being used as a Storage Root Key and the authorization of the key is a well-known value so that the key can be used generally, then changing the authorization value in the persistent key would deny access to other users.</w:t>
      </w:r>
    </w:p>
    <w:p w:rsidR="00C53E66" w:rsidRPr="00413B46" w:rsidRDefault="00C53E66" w:rsidP="00C53E66">
      <w:pPr>
        <w:pStyle w:val="BodyText"/>
      </w:pPr>
      <w:r w:rsidRPr="00413B46">
        <w:t>This command may not be used to change the authorization value for an NV Index or a Primary Object.</w:t>
      </w:r>
    </w:p>
    <w:p w:rsidR="00C53E66" w:rsidRPr="00413B46" w:rsidRDefault="00C53E66" w:rsidP="00C53E66">
      <w:pPr>
        <w:pStyle w:val="NOTE"/>
      </w:pPr>
      <w:r w:rsidRPr="00413B46">
        <w:t>NOTE 3</w:t>
      </w:r>
      <w:r w:rsidRPr="00413B46">
        <w:tab/>
        <w:t>If an NV Index is to have a new authorization, it is done with TPM2_NV_</w:t>
      </w:r>
      <w:proofErr w:type="gramStart"/>
      <w:r w:rsidRPr="00413B46">
        <w:t>ChangeAuth(</w:t>
      </w:r>
      <w:proofErr w:type="gramEnd"/>
      <w:r w:rsidRPr="00413B46">
        <w:t>).</w:t>
      </w:r>
    </w:p>
    <w:p w:rsidR="00C53E66" w:rsidRPr="00413B46" w:rsidRDefault="00C53E66" w:rsidP="00C53E66">
      <w:pPr>
        <w:pStyle w:val="NOTE"/>
      </w:pPr>
      <w:r w:rsidRPr="00413B46">
        <w:t>NOTE 4</w:t>
      </w:r>
      <w:r w:rsidRPr="00413B46">
        <w:tab/>
        <w:t>If a Primary Object is to have a new authorization, it needs to be recreated (TPM2_</w:t>
      </w:r>
      <w:proofErr w:type="gramStart"/>
      <w:r w:rsidRPr="00413B46">
        <w:t>CreatePrimary(</w:t>
      </w:r>
      <w:proofErr w:type="gramEnd"/>
      <w:r w:rsidRPr="00413B46">
        <w:t>)).</w:t>
      </w:r>
    </w:p>
    <w:p w:rsidR="00C53E66" w:rsidRPr="00413B46" w:rsidRDefault="00C53E66" w:rsidP="00C53E66">
      <w:pPr>
        <w:pStyle w:val="Heading3Break"/>
      </w:pPr>
      <w:bookmarkStart w:id="2308" w:name="_Toc234773078"/>
      <w:bookmarkEnd w:id="2308"/>
      <w:r w:rsidRPr="00413B46">
        <w:lastRenderedPageBreak/>
        <w:t>Command and Response</w:t>
      </w:r>
    </w:p>
    <w:p w:rsidR="00C53E66" w:rsidRPr="00413B46" w:rsidRDefault="00C53E66" w:rsidP="00C53E66">
      <w:pPr>
        <w:pStyle w:val="TABLE-title"/>
      </w:pPr>
      <w:bookmarkStart w:id="2309" w:name="_Toc380749667"/>
      <w:bookmarkStart w:id="2310" w:name="_Toc432774112"/>
      <w:bookmarkStart w:id="2311" w:name="_Toc443576261"/>
      <w:bookmarkStart w:id="2312" w:name="_Toc473813989"/>
      <w:bookmarkStart w:id="2313" w:name="_Toc536440950"/>
      <w:bookmarkStart w:id="2314" w:name="_Toc24725628"/>
      <w:r w:rsidRPr="00413B46">
        <w:t xml:space="preserve">Table </w:t>
      </w:r>
      <w:r w:rsidRPr="00C42EAF">
        <w:fldChar w:fldCharType="begin"/>
      </w:r>
      <w:r w:rsidRPr="00413B46">
        <w:instrText xml:space="preserve"> SEQ Table \* ARABIC </w:instrText>
      </w:r>
      <w:r w:rsidRPr="00C42EAF">
        <w:fldChar w:fldCharType="separate"/>
      </w:r>
      <w:r w:rsidR="00D51C42">
        <w:rPr>
          <w:noProof/>
        </w:rPr>
        <w:t>33</w:t>
      </w:r>
      <w:r w:rsidRPr="00C42EAF">
        <w:fldChar w:fldCharType="end"/>
      </w:r>
      <w:r w:rsidRPr="00413B46">
        <w:t xml:space="preserve"> — TPM2_ObjectChangeAuth Command</w:t>
      </w:r>
      <w:bookmarkEnd w:id="2309"/>
      <w:bookmarkEnd w:id="2310"/>
      <w:bookmarkEnd w:id="2311"/>
      <w:bookmarkEnd w:id="2312"/>
      <w:bookmarkEnd w:id="2313"/>
      <w:bookmarkEnd w:id="2314"/>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bottom w:val="single" w:sz="8" w:space="0" w:color="auto"/>
              <w:right w:val="single" w:sz="8" w:space="0" w:color="000000" w:themeColor="text1"/>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000000" w:themeColor="text1"/>
              <w:bottom w:val="single" w:sz="8" w:space="0" w:color="auto"/>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bottom w:val="single" w:sz="8"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cantSplit/>
          <w:jc w:val="center"/>
        </w:trPr>
        <w:tc>
          <w:tcPr>
            <w:tcW w:w="2736" w:type="dxa"/>
            <w:tcBorders>
              <w:top w:val="single" w:sz="8" w:space="0" w:color="auto"/>
              <w:left w:val="single" w:sz="12" w:space="0" w:color="auto"/>
              <w:bottom w:val="single" w:sz="8"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top w:val="single" w:sz="8" w:space="0" w:color="auto"/>
              <w:left w:val="single" w:sz="8" w:space="0" w:color="000000" w:themeColor="text1"/>
              <w:bottom w:val="single" w:sz="8" w:space="0" w:color="auto"/>
              <w:right w:val="single" w:sz="8" w:space="0" w:color="000000" w:themeColor="text1"/>
            </w:tcBorders>
            <w:vAlign w:val="center"/>
          </w:tcPr>
          <w:p w:rsidR="00C53E66" w:rsidRPr="00413B46" w:rsidRDefault="00C53E66" w:rsidP="00B8394F">
            <w:pPr>
              <w:pStyle w:val="TABLE-cell"/>
            </w:pPr>
            <w:r w:rsidRPr="00413B46">
              <w:t>commandSize</w:t>
            </w:r>
          </w:p>
        </w:tc>
        <w:tc>
          <w:tcPr>
            <w:tcW w:w="4608" w:type="dxa"/>
            <w:tcBorders>
              <w:top w:val="single" w:sz="8" w:space="0" w:color="auto"/>
              <w:left w:val="single" w:sz="8" w:space="0" w:color="000000" w:themeColor="text1"/>
              <w:bottom w:val="single" w:sz="8"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single" w:sz="8" w:space="0" w:color="auto"/>
              <w:left w:val="single" w:sz="12" w:space="0" w:color="auto"/>
              <w:bottom w:val="dashDotStroked" w:sz="24" w:space="0" w:color="auto"/>
              <w:right w:val="single" w:sz="8" w:space="0" w:color="000000" w:themeColor="text1"/>
            </w:tcBorders>
            <w:vAlign w:val="center"/>
          </w:tcPr>
          <w:p w:rsidR="00C53E66" w:rsidRPr="00413B46" w:rsidRDefault="00C53E66" w:rsidP="00B8394F">
            <w:pPr>
              <w:pStyle w:val="TABLE-cell"/>
            </w:pPr>
            <w:r w:rsidRPr="00413B46">
              <w:t>TPM_CC</w:t>
            </w:r>
          </w:p>
        </w:tc>
        <w:tc>
          <w:tcPr>
            <w:tcW w:w="2016" w:type="dxa"/>
            <w:tcBorders>
              <w:top w:val="single" w:sz="8" w:space="0" w:color="auto"/>
              <w:left w:val="single" w:sz="8" w:space="0" w:color="000000" w:themeColor="text1"/>
              <w:bottom w:val="dashDotStroked" w:sz="24" w:space="0" w:color="auto"/>
              <w:right w:val="single" w:sz="8" w:space="0" w:color="000000" w:themeColor="text1"/>
            </w:tcBorders>
            <w:vAlign w:val="center"/>
          </w:tcPr>
          <w:p w:rsidR="00C53E66" w:rsidRPr="00413B46" w:rsidRDefault="00C53E66" w:rsidP="00B8394F">
            <w:pPr>
              <w:pStyle w:val="TABLE-cell"/>
            </w:pPr>
            <w:r w:rsidRPr="00413B46">
              <w:t>commandCode</w:t>
            </w:r>
          </w:p>
        </w:tc>
        <w:tc>
          <w:tcPr>
            <w:tcW w:w="4608" w:type="dxa"/>
            <w:tcBorders>
              <w:top w:val="single" w:sz="8" w:space="0" w:color="auto"/>
              <w:left w:val="single" w:sz="8" w:space="0" w:color="000000" w:themeColor="text1"/>
              <w:bottom w:val="dashDotStroked" w:sz="24" w:space="0" w:color="auto"/>
              <w:right w:val="single" w:sz="12" w:space="0" w:color="auto"/>
            </w:tcBorders>
            <w:vAlign w:val="center"/>
          </w:tcPr>
          <w:p w:rsidR="00C53E66" w:rsidRPr="00413B46" w:rsidRDefault="00C53E66" w:rsidP="00B8394F">
            <w:pPr>
              <w:pStyle w:val="TABLE-cell"/>
            </w:pPr>
            <w:r w:rsidRPr="00413B46">
              <w:t>TPM_CC_ObjectChangeAuth</w:t>
            </w:r>
          </w:p>
        </w:tc>
      </w:tr>
      <w:tr w:rsidR="00C53E66" w:rsidRPr="00413B46" w:rsidTr="00B8394F">
        <w:trPr>
          <w:cantSplit/>
          <w:jc w:val="center"/>
        </w:trPr>
        <w:tc>
          <w:tcPr>
            <w:tcW w:w="2736" w:type="dxa"/>
            <w:tcBorders>
              <w:top w:val="dashDotStroked" w:sz="24" w:space="0" w:color="auto"/>
              <w:left w:val="single" w:sz="12" w:space="0" w:color="auto"/>
              <w:bottom w:val="single" w:sz="8" w:space="0" w:color="auto"/>
              <w:right w:val="single" w:sz="8" w:space="0" w:color="000000" w:themeColor="text1"/>
            </w:tcBorders>
            <w:vAlign w:val="center"/>
          </w:tcPr>
          <w:p w:rsidR="00C53E66" w:rsidRPr="00413B46" w:rsidRDefault="00C53E66" w:rsidP="00B8394F">
            <w:pPr>
              <w:pStyle w:val="TABLE-cell"/>
            </w:pPr>
            <w:r w:rsidRPr="00413B46">
              <w:t>TPMI_DH_OBJECT</w:t>
            </w:r>
          </w:p>
        </w:tc>
        <w:tc>
          <w:tcPr>
            <w:tcW w:w="2016" w:type="dxa"/>
            <w:tcBorders>
              <w:top w:val="dashDotStroked" w:sz="24" w:space="0" w:color="auto"/>
              <w:left w:val="single" w:sz="8" w:space="0" w:color="000000" w:themeColor="text1"/>
              <w:bottom w:val="single" w:sz="8" w:space="0" w:color="auto"/>
              <w:right w:val="single" w:sz="8" w:space="0" w:color="000000" w:themeColor="text1"/>
            </w:tcBorders>
            <w:vAlign w:val="center"/>
          </w:tcPr>
          <w:p w:rsidR="00C53E66" w:rsidRPr="00413B46" w:rsidRDefault="00C53E66" w:rsidP="00B8394F">
            <w:pPr>
              <w:pStyle w:val="TABLE-cell"/>
            </w:pPr>
            <w:r w:rsidRPr="00413B46">
              <w:t>@objectHandle</w:t>
            </w:r>
          </w:p>
        </w:tc>
        <w:tc>
          <w:tcPr>
            <w:tcW w:w="4608" w:type="dxa"/>
            <w:tcBorders>
              <w:top w:val="dashDotStroked" w:sz="24" w:space="0" w:color="auto"/>
              <w:left w:val="single" w:sz="8" w:space="0" w:color="000000" w:themeColor="text1"/>
              <w:bottom w:val="single" w:sz="8" w:space="0" w:color="auto"/>
              <w:right w:val="single" w:sz="12" w:space="0" w:color="auto"/>
            </w:tcBorders>
            <w:vAlign w:val="center"/>
          </w:tcPr>
          <w:p w:rsidR="00C53E66" w:rsidRPr="00413B46" w:rsidRDefault="00C53E66" w:rsidP="00B8394F">
            <w:pPr>
              <w:pStyle w:val="TABLE-cell"/>
            </w:pPr>
            <w:r w:rsidRPr="00413B46">
              <w:t>handle of the object</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ADMIN</w:t>
            </w:r>
          </w:p>
        </w:tc>
      </w:tr>
      <w:tr w:rsidR="00C53E66" w:rsidRPr="00413B46" w:rsidTr="00B8394F">
        <w:trPr>
          <w:cantSplit/>
          <w:jc w:val="center"/>
        </w:trPr>
        <w:tc>
          <w:tcPr>
            <w:tcW w:w="2736" w:type="dxa"/>
            <w:tcBorders>
              <w:top w:val="single" w:sz="8" w:space="0" w:color="auto"/>
              <w:left w:val="single" w:sz="12" w:space="0" w:color="auto"/>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TPMI_DH_OBJECT</w:t>
            </w:r>
          </w:p>
        </w:tc>
        <w:tc>
          <w:tcPr>
            <w:tcW w:w="2016" w:type="dxa"/>
            <w:tcBorders>
              <w:top w:val="single" w:sz="8" w:space="0" w:color="auto"/>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parentHandle</w:t>
            </w:r>
          </w:p>
        </w:tc>
        <w:tc>
          <w:tcPr>
            <w:tcW w:w="4608" w:type="dxa"/>
            <w:tcBorders>
              <w:top w:val="single" w:sz="8" w:space="0" w:color="auto"/>
              <w:left w:val="single" w:sz="8" w:space="0" w:color="000000" w:themeColor="text1"/>
              <w:bottom w:val="thinThickThinSmallGap" w:sz="12" w:space="0" w:color="auto"/>
              <w:right w:val="single" w:sz="12" w:space="0" w:color="auto"/>
            </w:tcBorders>
            <w:vAlign w:val="center"/>
          </w:tcPr>
          <w:p w:rsidR="00C53E66" w:rsidRPr="00413B46" w:rsidRDefault="00C53E66" w:rsidP="00B8394F">
            <w:pPr>
              <w:pStyle w:val="TABLE-cell"/>
            </w:pPr>
            <w:r w:rsidRPr="00413B46">
              <w:t>handle of the parent</w:t>
            </w:r>
          </w:p>
          <w:p w:rsidR="00C53E66" w:rsidRPr="00413B46" w:rsidRDefault="00C53E66" w:rsidP="00B8394F">
            <w:pPr>
              <w:pStyle w:val="TABLE-cell"/>
            </w:pPr>
            <w:r w:rsidRPr="00413B46">
              <w:t>Auth Index: None</w:t>
            </w:r>
          </w:p>
        </w:tc>
      </w:tr>
      <w:tr w:rsidR="00C53E66" w:rsidRPr="00413B46" w:rsidTr="00B8394F">
        <w:trPr>
          <w:cantSplit/>
          <w:jc w:val="center"/>
        </w:trPr>
        <w:tc>
          <w:tcPr>
            <w:tcW w:w="2736" w:type="dxa"/>
            <w:tcBorders>
              <w:top w:val="thinThickThinSmallGap" w:sz="12" w:space="0" w:color="auto"/>
              <w:left w:val="single" w:sz="12" w:space="0" w:color="auto"/>
              <w:bottom w:val="single" w:sz="12" w:space="0" w:color="auto"/>
              <w:right w:val="single" w:sz="8" w:space="0" w:color="000000" w:themeColor="text1"/>
            </w:tcBorders>
            <w:vAlign w:val="center"/>
          </w:tcPr>
          <w:p w:rsidR="00C53E66" w:rsidRPr="00413B46" w:rsidRDefault="00C53E66" w:rsidP="00B8394F">
            <w:pPr>
              <w:pStyle w:val="TABLE-cell"/>
            </w:pPr>
            <w:r w:rsidRPr="00413B46">
              <w:t>TPM2B_AUTH</w:t>
            </w:r>
          </w:p>
        </w:tc>
        <w:tc>
          <w:tcPr>
            <w:tcW w:w="2016" w:type="dxa"/>
            <w:tcBorders>
              <w:top w:val="thinThickThinSmallGap" w:sz="12" w:space="0" w:color="auto"/>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newAuth</w:t>
            </w:r>
          </w:p>
        </w:tc>
        <w:tc>
          <w:tcPr>
            <w:tcW w:w="4608" w:type="dxa"/>
            <w:tcBorders>
              <w:top w:val="thinThickThinSmallGap" w:sz="12" w:space="0" w:color="auto"/>
              <w:left w:val="single" w:sz="8" w:space="0" w:color="000000" w:themeColor="text1"/>
              <w:bottom w:val="single" w:sz="12" w:space="0" w:color="auto"/>
              <w:right w:val="single" w:sz="12" w:space="0" w:color="auto"/>
            </w:tcBorders>
            <w:vAlign w:val="center"/>
          </w:tcPr>
          <w:p w:rsidR="00C53E66" w:rsidRPr="00413B46" w:rsidRDefault="00C53E66" w:rsidP="00B8394F">
            <w:pPr>
              <w:pStyle w:val="TABLE-cell"/>
            </w:pPr>
            <w:r w:rsidRPr="00413B46">
              <w:t>new authorization value</w:t>
            </w:r>
          </w:p>
        </w:tc>
      </w:tr>
    </w:tbl>
    <w:p w:rsidR="00C53E66" w:rsidRPr="00413B46" w:rsidRDefault="00C53E66" w:rsidP="00C53E66">
      <w:pPr>
        <w:pStyle w:val="TABLE-title"/>
      </w:pPr>
      <w:bookmarkStart w:id="2315" w:name="_Toc380749668"/>
      <w:bookmarkStart w:id="2316" w:name="_Toc432774113"/>
      <w:bookmarkStart w:id="2317" w:name="_Toc443576262"/>
      <w:bookmarkStart w:id="2318" w:name="_Toc473813990"/>
      <w:bookmarkStart w:id="2319" w:name="_Toc536440951"/>
      <w:bookmarkStart w:id="2320" w:name="_Toc24725629"/>
      <w:r w:rsidRPr="00413B46">
        <w:t xml:space="preserve">Table </w:t>
      </w:r>
      <w:r w:rsidRPr="00C42EAF">
        <w:fldChar w:fldCharType="begin"/>
      </w:r>
      <w:r w:rsidRPr="00413B46">
        <w:instrText xml:space="preserve"> SEQ Table \* ARABIC </w:instrText>
      </w:r>
      <w:r w:rsidRPr="00C42EAF">
        <w:fldChar w:fldCharType="separate"/>
      </w:r>
      <w:r w:rsidR="00D51C42">
        <w:rPr>
          <w:noProof/>
        </w:rPr>
        <w:t>34</w:t>
      </w:r>
      <w:r w:rsidRPr="00C42EAF">
        <w:fldChar w:fldCharType="end"/>
      </w:r>
      <w:r w:rsidRPr="00413B46">
        <w:t xml:space="preserve"> — TPM2_ObjectChangeAuth Response</w:t>
      </w:r>
      <w:bookmarkEnd w:id="2315"/>
      <w:bookmarkEnd w:id="2316"/>
      <w:bookmarkEnd w:id="2317"/>
      <w:bookmarkEnd w:id="2318"/>
      <w:bookmarkEnd w:id="2319"/>
      <w:bookmarkEnd w:id="232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000000"/>
              <w:left w:val="single" w:sz="12" w:space="0" w:color="000000"/>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000000"/>
              <w:left w:val="single" w:sz="8" w:space="0" w:color="000000" w:themeColor="text1"/>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bottom w:val="single" w:sz="8" w:space="0" w:color="auto"/>
              <w:right w:val="single" w:sz="8" w:space="0" w:color="000000" w:themeColor="text1"/>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000000" w:themeColor="text1"/>
              <w:bottom w:val="single" w:sz="8" w:space="0" w:color="auto"/>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bottom w:val="single" w:sz="8" w:space="0" w:color="auto"/>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top w:val="single" w:sz="8" w:space="0" w:color="auto"/>
              <w:left w:val="single" w:sz="12" w:space="0" w:color="000000"/>
              <w:bottom w:val="single" w:sz="8"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top w:val="single" w:sz="8" w:space="0" w:color="auto"/>
              <w:left w:val="single" w:sz="8" w:space="0" w:color="000000" w:themeColor="text1"/>
              <w:bottom w:val="single" w:sz="8" w:space="0" w:color="auto"/>
              <w:right w:val="single" w:sz="8" w:space="0" w:color="000000" w:themeColor="text1"/>
            </w:tcBorders>
            <w:vAlign w:val="center"/>
          </w:tcPr>
          <w:p w:rsidR="00C53E66" w:rsidRPr="00413B46" w:rsidRDefault="00C53E66" w:rsidP="00B8394F">
            <w:pPr>
              <w:pStyle w:val="TABLE-cell"/>
            </w:pPr>
            <w:r w:rsidRPr="00413B46">
              <w:t>responseSize</w:t>
            </w:r>
          </w:p>
        </w:tc>
        <w:tc>
          <w:tcPr>
            <w:tcW w:w="4608" w:type="dxa"/>
            <w:tcBorders>
              <w:top w:val="single" w:sz="8" w:space="0" w:color="auto"/>
              <w:left w:val="single" w:sz="8" w:space="0" w:color="000000" w:themeColor="text1"/>
              <w:bottom w:val="single" w:sz="8"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single" w:sz="8" w:space="0" w:color="auto"/>
              <w:left w:val="single" w:sz="12" w:space="0" w:color="000000"/>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TPM_RC</w:t>
            </w:r>
          </w:p>
        </w:tc>
        <w:tc>
          <w:tcPr>
            <w:tcW w:w="2016" w:type="dxa"/>
            <w:tcBorders>
              <w:top w:val="single" w:sz="8" w:space="0" w:color="auto"/>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responseCode</w:t>
            </w:r>
          </w:p>
        </w:tc>
        <w:tc>
          <w:tcPr>
            <w:tcW w:w="4608" w:type="dxa"/>
            <w:tcBorders>
              <w:top w:val="single" w:sz="8" w:space="0" w:color="auto"/>
              <w:left w:val="single" w:sz="8" w:space="0" w:color="000000" w:themeColor="text1"/>
              <w:bottom w:val="thinThickThinSmallGap" w:sz="12"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thinThickThinSmallGap" w:sz="12" w:space="0" w:color="auto"/>
              <w:left w:val="single" w:sz="12" w:space="0" w:color="auto"/>
              <w:bottom w:val="single" w:sz="12" w:space="0" w:color="auto"/>
              <w:right w:val="single" w:sz="8" w:space="0" w:color="000000" w:themeColor="text1"/>
            </w:tcBorders>
            <w:vAlign w:val="center"/>
          </w:tcPr>
          <w:p w:rsidR="00C53E66" w:rsidRPr="00413B46" w:rsidRDefault="00C53E66" w:rsidP="00B8394F">
            <w:pPr>
              <w:pStyle w:val="TABLE-cell"/>
            </w:pPr>
            <w:r w:rsidRPr="00413B46">
              <w:t>TPM2B_PRIVATE</w:t>
            </w:r>
          </w:p>
        </w:tc>
        <w:tc>
          <w:tcPr>
            <w:tcW w:w="2016" w:type="dxa"/>
            <w:tcBorders>
              <w:top w:val="thinThickThinSmallGap" w:sz="12" w:space="0" w:color="auto"/>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outPrivate</w:t>
            </w:r>
          </w:p>
        </w:tc>
        <w:tc>
          <w:tcPr>
            <w:tcW w:w="4608" w:type="dxa"/>
            <w:tcBorders>
              <w:top w:val="thinThickThinSmallGap" w:sz="12" w:space="0" w:color="auto"/>
              <w:left w:val="single" w:sz="8" w:space="0" w:color="000000" w:themeColor="text1"/>
              <w:bottom w:val="single" w:sz="12" w:space="0" w:color="auto"/>
              <w:right w:val="single" w:sz="12" w:space="0" w:color="auto"/>
            </w:tcBorders>
            <w:vAlign w:val="center"/>
          </w:tcPr>
          <w:p w:rsidR="00C53E66" w:rsidRPr="00413B46" w:rsidRDefault="00C53E66" w:rsidP="00B8394F">
            <w:pPr>
              <w:pStyle w:val="TABLE-cell"/>
            </w:pPr>
            <w:r w:rsidRPr="00413B46">
              <w:t>private area containing the new authorization value</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[[ObjectChangeAuth]]</w:t>
      </w:r>
    </w:p>
    <w:p w:rsidR="00C53E66" w:rsidRPr="00413B46" w:rsidRDefault="00C53E66" w:rsidP="00C53E66">
      <w:pPr>
        <w:pStyle w:val="Heading2"/>
        <w:pageBreakBefore/>
      </w:pPr>
      <w:bookmarkStart w:id="2321" w:name="_Toc473813813"/>
      <w:bookmarkStart w:id="2322" w:name="_Toc536440772"/>
      <w:bookmarkStart w:id="2323" w:name="_Toc24725445"/>
      <w:r w:rsidRPr="00413B46">
        <w:lastRenderedPageBreak/>
        <w:t>TPM2_</w:t>
      </w:r>
      <w:bookmarkStart w:id="2324" w:name="_Toc432773944"/>
      <w:bookmarkStart w:id="2325" w:name="_Toc443720802"/>
      <w:r w:rsidRPr="00413B46">
        <w:t>CreateLoaded</w:t>
      </w:r>
      <w:bookmarkEnd w:id="2321"/>
      <w:bookmarkEnd w:id="2322"/>
      <w:bookmarkEnd w:id="2323"/>
      <w:bookmarkEnd w:id="2324"/>
      <w:bookmarkEnd w:id="2325"/>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 xml:space="preserve">This command creates an object and loads it in the TPM. This command allows creation of any type of object (Primary, Ordinary, or Derived) depending on the type of </w:t>
      </w:r>
      <w:r w:rsidRPr="00413B46">
        <w:rPr>
          <w:i/>
        </w:rPr>
        <w:t xml:space="preserve">parentHandle. </w:t>
      </w:r>
      <w:r w:rsidRPr="00413B46">
        <w:t xml:space="preserve">If </w:t>
      </w:r>
      <w:r w:rsidRPr="00413B46">
        <w:rPr>
          <w:i/>
        </w:rPr>
        <w:t>parentHandle</w:t>
      </w:r>
      <w:r w:rsidRPr="00413B46">
        <w:t xml:space="preserve"> references a Primary Seed, then a Primary Object is created; if </w:t>
      </w:r>
      <w:proofErr w:type="gramStart"/>
      <w:r w:rsidRPr="00413B46">
        <w:rPr>
          <w:i/>
        </w:rPr>
        <w:t>parentHandle</w:t>
      </w:r>
      <w:r w:rsidRPr="00413B46">
        <w:t xml:space="preserve"> references a Storage Parent, then an Ordinary Object is</w:t>
      </w:r>
      <w:proofErr w:type="gramEnd"/>
      <w:r w:rsidRPr="00413B46">
        <w:t xml:space="preserve"> created; and if </w:t>
      </w:r>
      <w:r w:rsidRPr="00413B46">
        <w:rPr>
          <w:i/>
        </w:rPr>
        <w:t xml:space="preserve">parentHandle </w:t>
      </w:r>
      <w:r w:rsidRPr="00413B46">
        <w:t>references a Derivation Parent, then a Derived Object is generated.</w:t>
      </w:r>
    </w:p>
    <w:p w:rsidR="00896157" w:rsidRPr="00413B46" w:rsidRDefault="00C53E66" w:rsidP="00C53E66">
      <w:pPr>
        <w:pStyle w:val="BodyText"/>
      </w:pPr>
      <w:r w:rsidRPr="00413B46">
        <w:t>The input validation is the same as for TPM2_</w:t>
      </w:r>
      <w:proofErr w:type="gramStart"/>
      <w:r w:rsidRPr="00413B46">
        <w:t>Create(</w:t>
      </w:r>
      <w:proofErr w:type="gramEnd"/>
      <w:r w:rsidRPr="00413B46">
        <w:t>) and TPM2_CreatePrimary() with one ex</w:t>
      </w:r>
      <w:r w:rsidR="006A1908" w:rsidRPr="00413B46">
        <w:t>c</w:t>
      </w:r>
      <w:r w:rsidRPr="00413B46">
        <w:t xml:space="preserve">eption: when </w:t>
      </w:r>
      <w:r w:rsidRPr="00413B46">
        <w:rPr>
          <w:i/>
        </w:rPr>
        <w:t>parentHandle</w:t>
      </w:r>
      <w:r w:rsidRPr="00413B46">
        <w:t xml:space="preserve"> references a Derivation Parent, then </w:t>
      </w:r>
      <w:r w:rsidRPr="00413B46">
        <w:rPr>
          <w:i/>
        </w:rPr>
        <w:t>sensitiveDataOrigin</w:t>
      </w:r>
      <w:r w:rsidRPr="00413B46">
        <w:t xml:space="preserve"> in </w:t>
      </w:r>
      <w:r w:rsidRPr="00413B46">
        <w:rPr>
          <w:i/>
        </w:rPr>
        <w:t>inPublic</w:t>
      </w:r>
      <w:r w:rsidRPr="00413B46">
        <w:t xml:space="preserve"> is required to be CLEAR.</w:t>
      </w:r>
    </w:p>
    <w:p w:rsidR="00DD6B32" w:rsidRPr="00413B46" w:rsidRDefault="00896157" w:rsidP="00DE7E2B">
      <w:pPr>
        <w:pStyle w:val="NOTE"/>
      </w:pPr>
      <w:r w:rsidRPr="00413B46">
        <w:t>Note</w:t>
      </w:r>
      <w:r w:rsidR="00DD6B32" w:rsidRPr="00413B46">
        <w:t xml:space="preserve"> 1</w:t>
      </w:r>
      <w:r w:rsidRPr="00413B46">
        <w:tab/>
        <w:t>In the general descriptions of TPM2_</w:t>
      </w:r>
      <w:proofErr w:type="gramStart"/>
      <w:r w:rsidRPr="00413B46">
        <w:t>Create(</w:t>
      </w:r>
      <w:proofErr w:type="gramEnd"/>
      <w:r w:rsidRPr="00413B46">
        <w:t xml:space="preserve">) and TPM2_CreatePrimary() the validations refer to a TPMT_PUBLIC structure that is in </w:t>
      </w:r>
      <w:r w:rsidRPr="00413B46">
        <w:rPr>
          <w:i/>
        </w:rPr>
        <w:t>inPublic.</w:t>
      </w:r>
      <w:r w:rsidRPr="00413B46">
        <w:t xml:space="preserve"> For TPM2_</w:t>
      </w:r>
      <w:proofErr w:type="gramStart"/>
      <w:r w:rsidRPr="00413B46">
        <w:t>CreateLoade</w:t>
      </w:r>
      <w:r w:rsidR="00B0132D" w:rsidRPr="00413B46">
        <w:t>d</w:t>
      </w:r>
      <w:r w:rsidRPr="00413B46">
        <w:t>(</w:t>
      </w:r>
      <w:proofErr w:type="gramEnd"/>
      <w:r w:rsidRPr="00413B46">
        <w:t>)</w:t>
      </w:r>
      <w:r w:rsidR="00B0132D" w:rsidRPr="00413B46">
        <w:t>,</w:t>
      </w:r>
      <w:r w:rsidRPr="00413B46">
        <w:t xml:space="preserve"> </w:t>
      </w:r>
      <w:r w:rsidRPr="00413B46">
        <w:rPr>
          <w:i/>
        </w:rPr>
        <w:t xml:space="preserve">inPublic </w:t>
      </w:r>
      <w:r w:rsidRPr="00413B46">
        <w:t xml:space="preserve">is a TPM2B_TEMPLATE that may contain a TPMT_PUBLIC that is used for object creation. For object derivation, the </w:t>
      </w:r>
      <w:r w:rsidRPr="00413B46">
        <w:rPr>
          <w:i/>
        </w:rPr>
        <w:t>unique</w:t>
      </w:r>
      <w:r w:rsidRPr="00413B46">
        <w:t xml:space="preserve"> field can contain a </w:t>
      </w:r>
      <w:r w:rsidRPr="00413B46">
        <w:rPr>
          <w:i/>
        </w:rPr>
        <w:t xml:space="preserve">label </w:t>
      </w:r>
      <w:r w:rsidRPr="00413B46">
        <w:t xml:space="preserve">and </w:t>
      </w:r>
      <w:r w:rsidRPr="00413B46">
        <w:rPr>
          <w:i/>
        </w:rPr>
        <w:t xml:space="preserve">context </w:t>
      </w:r>
      <w:r w:rsidRPr="00413B46">
        <w:t>that are used in the derivation process. To allow both the TPMT_PUBL</w:t>
      </w:r>
      <w:r w:rsidR="00EF4C76" w:rsidRPr="00413B46">
        <w:t>I</w:t>
      </w:r>
      <w:r w:rsidRPr="00413B46">
        <w:t xml:space="preserve">C and the derivation variation, a TPM2B_TEMPLATE is used. </w:t>
      </w:r>
      <w:r w:rsidR="00DD6B32" w:rsidRPr="00413B46">
        <w:t>When referring to the checks in TPM2_</w:t>
      </w:r>
      <w:proofErr w:type="gramStart"/>
      <w:r w:rsidR="00DD6B32" w:rsidRPr="00413B46">
        <w:t>Create(</w:t>
      </w:r>
      <w:proofErr w:type="gramEnd"/>
      <w:r w:rsidR="00DD6B32" w:rsidRPr="00413B46">
        <w:t>) and TPM2_CreatePrimary(), TPM2B_TEMPLATE should be assumed to contain a TPMT_PUBLIC.</w:t>
      </w:r>
    </w:p>
    <w:p w:rsidR="00C13E16" w:rsidRPr="00413B46" w:rsidRDefault="002873F6">
      <w:pPr>
        <w:pStyle w:val="BodyText"/>
      </w:pPr>
      <w:r w:rsidRPr="00413B46">
        <w:t xml:space="preserve">If </w:t>
      </w:r>
      <w:r w:rsidRPr="00413B46">
        <w:rPr>
          <w:i/>
        </w:rPr>
        <w:t>parentHandle</w:t>
      </w:r>
      <w:r w:rsidRPr="00413B46">
        <w:t xml:space="preserve"> references a Derivation Parent, then</w:t>
      </w:r>
      <w:r w:rsidR="00C13E16" w:rsidRPr="00413B46">
        <w:t xml:space="preserve"> the TPM may return TPM_RC_</w:t>
      </w:r>
      <w:r w:rsidRPr="00413B46">
        <w:t>TYPE if the key type to be generated is an RSA key.</w:t>
      </w:r>
    </w:p>
    <w:p w:rsidR="00C53E66" w:rsidRPr="00413B46" w:rsidRDefault="00C53E66" w:rsidP="00C53E66">
      <w:pPr>
        <w:pStyle w:val="BodyText"/>
      </w:pPr>
      <w:r w:rsidRPr="00413B46">
        <w:t xml:space="preserve">If </w:t>
      </w:r>
      <w:r w:rsidRPr="00413B46">
        <w:rPr>
          <w:i/>
        </w:rPr>
        <w:t>parentHandle</w:t>
      </w:r>
      <w:r w:rsidRPr="00413B46">
        <w:t xml:space="preserve"> references a Derivation Parent or a Primary Seed, then </w:t>
      </w:r>
      <w:r w:rsidRPr="00413B46">
        <w:rPr>
          <w:i/>
        </w:rPr>
        <w:t>outPrivate</w:t>
      </w:r>
      <w:r w:rsidRPr="00413B46">
        <w:t xml:space="preserve"> will be an Empty Buffer.</w:t>
      </w:r>
    </w:p>
    <w:p w:rsidR="00B82486" w:rsidRPr="00413B46" w:rsidRDefault="00B82486" w:rsidP="00B82486">
      <w:pPr>
        <w:pStyle w:val="NOTE"/>
      </w:pPr>
      <w:r w:rsidRPr="00413B46">
        <w:t>NOTE 2</w:t>
      </w:r>
      <w:r w:rsidRPr="00413B46">
        <w:tab/>
        <w:t>Returning outPrivate would imply that the returned primary or derived object can be loaded and it cannot. It can only be re-derived.</w:t>
      </w:r>
    </w:p>
    <w:p w:rsidR="00B82486" w:rsidRPr="00413B46" w:rsidRDefault="00B82486" w:rsidP="00B82486">
      <w:pPr>
        <w:pStyle w:val="NOTE"/>
        <w:ind w:firstLine="0"/>
      </w:pPr>
      <w:r w:rsidRPr="00413B46">
        <w:t xml:space="preserve">A primary key cannot be loaded is because loading a key is a way to attack the protections of a key (e.g. using DPA). A saved context for </w:t>
      </w:r>
      <w:r w:rsidR="00C76F52">
        <w:t xml:space="preserve">a </w:t>
      </w:r>
      <w:r w:rsidRPr="00413B46">
        <w:t>primary object is protected</w:t>
      </w:r>
      <w:r w:rsidR="006B74E4">
        <w:t xml:space="preserve">. </w:t>
      </w:r>
      <w:r w:rsidRPr="00413B46">
        <w:t>The TPM will go into failure mode if the integrity of a saved context is good but the fingerprint doesn’t decrypt. It is not possible to have these protections on loaded objects because this would be a simple way for an attacker to put the TPM into failure mode Saved contexts are assumed to be under control of the driver but loaded objects are not.</w:t>
      </w:r>
    </w:p>
    <w:p w:rsidR="00B82486" w:rsidRPr="00413B46" w:rsidRDefault="00B82486" w:rsidP="00B82486">
      <w:pPr>
        <w:pStyle w:val="NOTE"/>
        <w:ind w:firstLine="0"/>
      </w:pPr>
      <w:r w:rsidRPr="00413B46">
        <w:t>If all objects were derived from their parents then, load could not be used as an attack. However, that would preclude importation of objects and key hierarchies.</w:t>
      </w:r>
    </w:p>
    <w:p w:rsidR="00C53E66" w:rsidRPr="00413B46" w:rsidRDefault="00C53E66" w:rsidP="00C53E66">
      <w:pPr>
        <w:pStyle w:val="NOTE"/>
      </w:pPr>
      <w:r w:rsidRPr="00413B46">
        <w:t>NOTE</w:t>
      </w:r>
      <w:r w:rsidR="00DD6B32" w:rsidRPr="00413B46">
        <w:t xml:space="preserve"> </w:t>
      </w:r>
      <w:r w:rsidR="00B82486" w:rsidRPr="00413B46">
        <w:t>3</w:t>
      </w:r>
      <w:r w:rsidRPr="00413B46">
        <w:tab/>
        <w:t>Unlike TPM2_</w:t>
      </w:r>
      <w:proofErr w:type="gramStart"/>
      <w:r w:rsidRPr="00413B46">
        <w:t>Create(</w:t>
      </w:r>
      <w:proofErr w:type="gramEnd"/>
      <w:r w:rsidRPr="00413B46">
        <w:t>) and TPM2_CreatePrimary(), this command does not return creation data. If creation data is needed, then TPM2_</w:t>
      </w:r>
      <w:proofErr w:type="gramStart"/>
      <w:r w:rsidRPr="00413B46">
        <w:t>Create(</w:t>
      </w:r>
      <w:proofErr w:type="gramEnd"/>
      <w:r w:rsidRPr="00413B46">
        <w:t>) or TPM2_CreatePrimary() should be used.</w:t>
      </w:r>
    </w:p>
    <w:p w:rsidR="00C53E66" w:rsidRPr="00413B46" w:rsidRDefault="00C53E66" w:rsidP="00C53E66">
      <w:pPr>
        <w:pStyle w:val="Heading3Break"/>
      </w:pPr>
      <w:r w:rsidRPr="00413B46">
        <w:lastRenderedPageBreak/>
        <w:t xml:space="preserve"> </w:t>
      </w:r>
      <w:bookmarkStart w:id="2326" w:name="Derive"/>
      <w:bookmarkEnd w:id="2326"/>
      <w:r w:rsidRPr="00413B46">
        <w:t>Command and Response</w:t>
      </w:r>
    </w:p>
    <w:p w:rsidR="00C53E66" w:rsidRPr="00413B46" w:rsidRDefault="00C53E66" w:rsidP="00C53E66">
      <w:pPr>
        <w:pStyle w:val="TABLE-title"/>
      </w:pPr>
      <w:bookmarkStart w:id="2327" w:name="_Toc432774114"/>
      <w:bookmarkStart w:id="2328" w:name="_Toc473813991"/>
      <w:bookmarkStart w:id="2329" w:name="_Toc536440952"/>
      <w:bookmarkStart w:id="2330" w:name="_Toc24725630"/>
      <w:r w:rsidRPr="00413B46">
        <w:t xml:space="preserve">Table </w:t>
      </w:r>
      <w:r w:rsidRPr="00C42EAF">
        <w:fldChar w:fldCharType="begin"/>
      </w:r>
      <w:r w:rsidRPr="00413B46">
        <w:instrText xml:space="preserve"> SEQ Table \* ARABIC </w:instrText>
      </w:r>
      <w:r w:rsidRPr="00C42EAF">
        <w:fldChar w:fldCharType="separate"/>
      </w:r>
      <w:r w:rsidR="00D51C42">
        <w:rPr>
          <w:noProof/>
        </w:rPr>
        <w:t>35</w:t>
      </w:r>
      <w:r w:rsidRPr="00C42EAF">
        <w:fldChar w:fldCharType="end"/>
      </w:r>
      <w:r w:rsidRPr="00413B46">
        <w:t xml:space="preserve"> — TPM2_CreateLoaded Command</w:t>
      </w:r>
      <w:bookmarkEnd w:id="2327"/>
      <w:bookmarkEnd w:id="2328"/>
      <w:bookmarkEnd w:id="2329"/>
      <w:bookmarkEnd w:id="233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TPM_CC_CreateLoade</w:t>
            </w:r>
          </w:p>
        </w:tc>
      </w:tr>
      <w:tr w:rsidR="00C53E66" w:rsidRPr="00413B46" w:rsidTr="00B8394F">
        <w:trPr>
          <w:cantSplit/>
          <w:jc w:val="center"/>
        </w:trPr>
        <w:tc>
          <w:tcPr>
            <w:tcW w:w="2736" w:type="dxa"/>
            <w:tcBorders>
              <w:top w:val="dashDotStroked" w:sz="24"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TPMI_DH_PARENT+</w:t>
            </w:r>
          </w:p>
        </w:tc>
        <w:tc>
          <w:tcPr>
            <w:tcW w:w="2016" w:type="dxa"/>
            <w:tcBorders>
              <w:top w:val="dashDotStroked" w:sz="24"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@parentHandle</w:t>
            </w:r>
          </w:p>
        </w:tc>
        <w:tc>
          <w:tcPr>
            <w:tcW w:w="4608" w:type="dxa"/>
            <w:tcBorders>
              <w:top w:val="dashDotStroked" w:sz="24"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Handle of a transient storage key, a persistent storage key, TPM_RH_ENDORSEMENT, TPM_RH_OWNER, TPM_RH_PLATFORM+{PP}, or TPM_RH_NULL</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B8394F">
        <w:trPr>
          <w:cantSplit/>
          <w:jc w:val="center"/>
        </w:trPr>
        <w:tc>
          <w:tcPr>
            <w:tcW w:w="2736" w:type="dxa"/>
            <w:tcBorders>
              <w:top w:val="thinThickThinSmallGap" w:sz="12"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TPM2B_SENSITIVE_CREATE</w:t>
            </w:r>
          </w:p>
        </w:tc>
        <w:tc>
          <w:tcPr>
            <w:tcW w:w="2016" w:type="dxa"/>
            <w:tcBorders>
              <w:top w:val="thinThickThinSmallGap" w:sz="12"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inSensitive</w:t>
            </w:r>
          </w:p>
        </w:tc>
        <w:tc>
          <w:tcPr>
            <w:tcW w:w="4608" w:type="dxa"/>
            <w:tcBorders>
              <w:top w:val="thinThickThinSmallGap" w:sz="12"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the sensitive data, see TPM 2.0 Part 1 Sensitive Values</w:t>
            </w:r>
          </w:p>
        </w:tc>
      </w:tr>
      <w:tr w:rsidR="00C53E66" w:rsidRPr="00413B46" w:rsidTr="00B8394F">
        <w:trPr>
          <w:cantSplit/>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TPM2B_TEMPLATE</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inPublic</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the public template</w:t>
            </w:r>
          </w:p>
        </w:tc>
      </w:tr>
    </w:tbl>
    <w:p w:rsidR="00C53E66" w:rsidRPr="00413B46" w:rsidRDefault="00C53E66" w:rsidP="00C53E66">
      <w:pPr>
        <w:pStyle w:val="TABLE-title"/>
      </w:pPr>
      <w:bookmarkStart w:id="2331" w:name="_Toc432774115"/>
      <w:bookmarkStart w:id="2332" w:name="_Toc473813992"/>
      <w:bookmarkStart w:id="2333" w:name="_Toc536440953"/>
      <w:bookmarkStart w:id="2334" w:name="_Toc24725631"/>
      <w:r w:rsidRPr="00413B46">
        <w:t xml:space="preserve">Table </w:t>
      </w:r>
      <w:r w:rsidRPr="00C42EAF">
        <w:fldChar w:fldCharType="begin"/>
      </w:r>
      <w:r w:rsidRPr="00413B46">
        <w:instrText xml:space="preserve"> SEQ Table \* ARABIC </w:instrText>
      </w:r>
      <w:r w:rsidRPr="00C42EAF">
        <w:fldChar w:fldCharType="separate"/>
      </w:r>
      <w:r w:rsidR="00D51C42">
        <w:rPr>
          <w:noProof/>
        </w:rPr>
        <w:t>36</w:t>
      </w:r>
      <w:r w:rsidRPr="00C42EAF">
        <w:fldChar w:fldCharType="end"/>
      </w:r>
      <w:r w:rsidRPr="00413B46">
        <w:t xml:space="preserve"> — TPM2_CreateLoaded Response</w:t>
      </w:r>
      <w:bookmarkEnd w:id="2331"/>
      <w:bookmarkEnd w:id="2332"/>
      <w:bookmarkEnd w:id="2333"/>
      <w:bookmarkEnd w:id="2334"/>
    </w:p>
    <w:tbl>
      <w:tblPr>
        <w:tblW w:w="9360" w:type="dxa"/>
        <w:jc w:val="center"/>
        <w:tblBorders>
          <w:top w:val="single" w:sz="6" w:space="0" w:color="auto"/>
          <w:left w:val="single" w:sz="6" w:space="0" w:color="auto"/>
          <w:bottom w:val="single" w:sz="6" w:space="0" w:color="auto"/>
          <w:right w:val="single" w:sz="6" w:space="0" w:color="auto"/>
          <w:insideH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top w:val="single" w:sz="6"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6"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top w:val="single" w:sz="6"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single" w:sz="6" w:space="0" w:color="auto"/>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top w:val="single" w:sz="6" w:space="0" w:color="auto"/>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top w:val="single" w:sz="6" w:space="0" w:color="auto"/>
              <w:left w:val="single" w:sz="8" w:space="0" w:color="auto"/>
              <w:bottom w:val="dashDotStroked" w:sz="24" w:space="0" w:color="auto"/>
              <w:right w:val="single" w:sz="12" w:space="0" w:color="auto"/>
            </w:tcBorders>
            <w:vAlign w:val="center"/>
          </w:tcPr>
          <w:p w:rsidR="00C53E66" w:rsidRPr="00413B46" w:rsidRDefault="00C53E66" w:rsidP="00B8394F">
            <w:pPr>
              <w:pStyle w:val="TABLE-cell"/>
            </w:pPr>
          </w:p>
        </w:tc>
      </w:tr>
      <w:tr w:rsidR="00C53E66" w:rsidRPr="00413B46" w:rsidTr="00B8394F">
        <w:tblPrEx>
          <w:tblBorders>
            <w:insideV w:val="single" w:sz="6" w:space="0" w:color="auto"/>
          </w:tblBorders>
        </w:tblPrEx>
        <w:trPr>
          <w:cantSplit/>
          <w:jc w:val="center"/>
        </w:trPr>
        <w:tc>
          <w:tcPr>
            <w:tcW w:w="2736" w:type="dxa"/>
            <w:tcBorders>
              <w:top w:val="dashDotStroked" w:sz="24" w:space="0" w:color="auto"/>
              <w:left w:val="single" w:sz="12" w:space="0" w:color="auto"/>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TPM_HANDLE</w:t>
            </w:r>
          </w:p>
        </w:tc>
        <w:tc>
          <w:tcPr>
            <w:tcW w:w="2016" w:type="dxa"/>
            <w:tcBorders>
              <w:top w:val="dashDotStroked" w:sz="24" w:space="0" w:color="auto"/>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objectHandle</w:t>
            </w:r>
          </w:p>
        </w:tc>
        <w:tc>
          <w:tcPr>
            <w:tcW w:w="4608" w:type="dxa"/>
            <w:tcBorders>
              <w:top w:val="dashDotStroked" w:sz="24" w:space="0" w:color="auto"/>
              <w:left w:val="single" w:sz="8" w:space="0" w:color="000000" w:themeColor="text1"/>
              <w:bottom w:val="thinThickThinSmallGap" w:sz="12" w:space="0" w:color="auto"/>
              <w:right w:val="single" w:sz="12" w:space="0" w:color="auto"/>
            </w:tcBorders>
            <w:vAlign w:val="center"/>
          </w:tcPr>
          <w:p w:rsidR="00C53E66" w:rsidRPr="00413B46" w:rsidRDefault="00C53E66" w:rsidP="00B8394F">
            <w:pPr>
              <w:pStyle w:val="TABLE-cell"/>
            </w:pPr>
            <w:r w:rsidRPr="00413B46">
              <w:t>handle of type TPM_HT_TRANSIENT for created object</w:t>
            </w:r>
          </w:p>
        </w:tc>
      </w:tr>
      <w:tr w:rsidR="00C53E66" w:rsidRPr="00413B46" w:rsidTr="00B8394F">
        <w:trPr>
          <w:cantSplit/>
          <w:jc w:val="center"/>
        </w:trPr>
        <w:tc>
          <w:tcPr>
            <w:tcW w:w="2736" w:type="dxa"/>
            <w:tcBorders>
              <w:top w:val="thinThickThinSmallGap" w:sz="12"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TPM2B_PRIVATE</w:t>
            </w:r>
          </w:p>
        </w:tc>
        <w:tc>
          <w:tcPr>
            <w:tcW w:w="2016" w:type="dxa"/>
            <w:tcBorders>
              <w:top w:val="thinThickThinSmallGap" w:sz="12"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outPrivate</w:t>
            </w:r>
          </w:p>
        </w:tc>
        <w:tc>
          <w:tcPr>
            <w:tcW w:w="4608" w:type="dxa"/>
            <w:tcBorders>
              <w:top w:val="thinThickThinSmallGap" w:sz="12"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the sensitive area of the object (optional)</w:t>
            </w:r>
          </w:p>
        </w:tc>
      </w:tr>
      <w:tr w:rsidR="00C53E66" w:rsidRPr="00413B46" w:rsidTr="00B8394F">
        <w:trPr>
          <w:cantSplit/>
          <w:jc w:val="center"/>
        </w:trPr>
        <w:tc>
          <w:tcPr>
            <w:tcW w:w="2736" w:type="dxa"/>
            <w:tcBorders>
              <w:top w:val="single" w:sz="6"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TPM2B_PUBLIC</w:t>
            </w:r>
          </w:p>
        </w:tc>
        <w:tc>
          <w:tcPr>
            <w:tcW w:w="2016" w:type="dxa"/>
            <w:tcBorders>
              <w:top w:val="single" w:sz="6"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outPublic</w:t>
            </w:r>
          </w:p>
        </w:tc>
        <w:tc>
          <w:tcPr>
            <w:tcW w:w="4608" w:type="dxa"/>
            <w:tcBorders>
              <w:top w:val="single" w:sz="6"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the public portion of the created object</w:t>
            </w:r>
          </w:p>
        </w:tc>
      </w:tr>
      <w:tr w:rsidR="00C53E66" w:rsidRPr="00413B46" w:rsidTr="00B8394F">
        <w:trPr>
          <w:cantSplit/>
          <w:jc w:val="center"/>
        </w:trPr>
        <w:tc>
          <w:tcPr>
            <w:tcW w:w="2736" w:type="dxa"/>
            <w:tcBorders>
              <w:top w:val="single" w:sz="6"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TPM2B_NAME</w:t>
            </w:r>
          </w:p>
        </w:tc>
        <w:tc>
          <w:tcPr>
            <w:tcW w:w="2016" w:type="dxa"/>
            <w:tcBorders>
              <w:top w:val="single" w:sz="6"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name</w:t>
            </w:r>
          </w:p>
        </w:tc>
        <w:tc>
          <w:tcPr>
            <w:tcW w:w="4608" w:type="dxa"/>
            <w:tcBorders>
              <w:top w:val="single" w:sz="6"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the name of the created object</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[[CreateLoaded]]</w:t>
      </w:r>
      <w:bookmarkStart w:id="2335" w:name="_Toc310935400"/>
      <w:bookmarkStart w:id="2336" w:name="_Toc380749504"/>
    </w:p>
    <w:p w:rsidR="00C53E66" w:rsidRPr="00413B46" w:rsidRDefault="00C53E66" w:rsidP="00C53E66">
      <w:pPr>
        <w:pStyle w:val="Heading1"/>
      </w:pPr>
      <w:bookmarkStart w:id="2337" w:name="_Toc432773945"/>
      <w:bookmarkStart w:id="2338" w:name="_Toc443720803"/>
      <w:bookmarkStart w:id="2339" w:name="_Toc443576095"/>
      <w:bookmarkStart w:id="2340" w:name="_Toc473813814"/>
      <w:bookmarkStart w:id="2341" w:name="_Toc536440773"/>
      <w:bookmarkStart w:id="2342" w:name="_Toc24725446"/>
      <w:r w:rsidRPr="00413B46">
        <w:lastRenderedPageBreak/>
        <w:t>Duplication Commands</w:t>
      </w:r>
      <w:bookmarkEnd w:id="2335"/>
      <w:bookmarkEnd w:id="2336"/>
      <w:bookmarkEnd w:id="2337"/>
      <w:bookmarkEnd w:id="2338"/>
      <w:bookmarkEnd w:id="2339"/>
      <w:bookmarkEnd w:id="2340"/>
      <w:bookmarkEnd w:id="2341"/>
      <w:bookmarkEnd w:id="2342"/>
    </w:p>
    <w:p w:rsidR="00C53E66" w:rsidRPr="00413B46" w:rsidRDefault="00C53E66" w:rsidP="00C53E66">
      <w:pPr>
        <w:pStyle w:val="Heading2"/>
      </w:pPr>
      <w:bookmarkStart w:id="2343" w:name="_Toc226649210"/>
      <w:bookmarkStart w:id="2344" w:name="_Toc228421296"/>
      <w:bookmarkStart w:id="2345" w:name="_Toc310935401"/>
      <w:bookmarkStart w:id="2346" w:name="_Toc380749505"/>
      <w:bookmarkStart w:id="2347" w:name="_Toc432773946"/>
      <w:bookmarkStart w:id="2348" w:name="_Toc443720804"/>
      <w:bookmarkStart w:id="2349" w:name="_Toc443576096"/>
      <w:bookmarkStart w:id="2350" w:name="_Toc473813815"/>
      <w:bookmarkStart w:id="2351" w:name="_Toc536440774"/>
      <w:bookmarkStart w:id="2352" w:name="_Toc24725447"/>
      <w:bookmarkStart w:id="2353" w:name="_Toc104168273"/>
      <w:bookmarkStart w:id="2354" w:name="_Toc156227796"/>
      <w:bookmarkStart w:id="2355" w:name="_Toc156726001"/>
      <w:bookmarkStart w:id="2356" w:name="_Toc156727680"/>
      <w:bookmarkStart w:id="2357" w:name="_Toc156831549"/>
      <w:bookmarkStart w:id="2358" w:name="_Toc157430524"/>
      <w:bookmarkStart w:id="2359" w:name="_Toc157615595"/>
      <w:bookmarkStart w:id="2360" w:name="_Toc157679592"/>
      <w:bookmarkStart w:id="2361" w:name="_Toc158714218"/>
      <w:bookmarkStart w:id="2362" w:name="_Toc158714412"/>
      <w:bookmarkStart w:id="2363" w:name="_Toc158724269"/>
      <w:bookmarkStart w:id="2364" w:name="_Toc184444650"/>
      <w:bookmarkStart w:id="2365" w:name="_Toc214641085"/>
      <w:r w:rsidRPr="00413B46">
        <w:t>TPM2_</w:t>
      </w:r>
      <w:bookmarkEnd w:id="2343"/>
      <w:bookmarkEnd w:id="2344"/>
      <w:r w:rsidRPr="00413B46">
        <w:t>Duplicate</w:t>
      </w:r>
      <w:bookmarkEnd w:id="2345"/>
      <w:bookmarkEnd w:id="2346"/>
      <w:bookmarkEnd w:id="2347"/>
      <w:bookmarkEnd w:id="2348"/>
      <w:bookmarkEnd w:id="2349"/>
      <w:bookmarkEnd w:id="2350"/>
      <w:bookmarkEnd w:id="2351"/>
      <w:bookmarkEnd w:id="2352"/>
    </w:p>
    <w:p w:rsidR="00C53E66" w:rsidRPr="00413B46" w:rsidRDefault="00C53E66" w:rsidP="00C53E66">
      <w:pPr>
        <w:pStyle w:val="Heading3"/>
        <w:pageBreakBefore w:val="0"/>
      </w:pPr>
      <w:bookmarkStart w:id="2366" w:name="_Toc226649211"/>
      <w:bookmarkStart w:id="2367" w:name="_Toc228421297"/>
      <w:r w:rsidRPr="00413B46">
        <w:t>General Description</w:t>
      </w:r>
      <w:bookmarkEnd w:id="2366"/>
      <w:bookmarkEnd w:id="2367"/>
    </w:p>
    <w:p w:rsidR="00C53E66" w:rsidRPr="00413B46" w:rsidRDefault="00C53E66" w:rsidP="00C53E66">
      <w:pPr>
        <w:pStyle w:val="BodyText"/>
      </w:pPr>
      <w:r w:rsidRPr="00413B46">
        <w:t xml:space="preserve">This command duplicates a loaded object so that it may be used in a different hierarchy. The new parent key for the duplicate may be on the same or different TPM or TPM_RH_NULL. Only the public area of </w:t>
      </w:r>
      <w:r w:rsidRPr="00413B46">
        <w:rPr>
          <w:i/>
        </w:rPr>
        <w:t>newParentHandle</w:t>
      </w:r>
      <w:r w:rsidRPr="00413B46">
        <w:t xml:space="preserve"> is required to be loaded.</w:t>
      </w:r>
    </w:p>
    <w:p w:rsidR="00C53E66" w:rsidRPr="00413B46" w:rsidRDefault="00C53E66" w:rsidP="00C53E66">
      <w:pPr>
        <w:pStyle w:val="NOTE"/>
      </w:pPr>
      <w:r w:rsidRPr="00413B46">
        <w:t>NOTE 1</w:t>
      </w:r>
      <w:r w:rsidRPr="00413B46">
        <w:tab/>
        <w:t xml:space="preserve">Since the new parent may only be extant on a different TPM, it is likely that the new parent’s sensitive area could not be loaded in the TPM from which </w:t>
      </w:r>
      <w:r w:rsidRPr="00413B46">
        <w:rPr>
          <w:i/>
        </w:rPr>
        <w:t>objectHandle</w:t>
      </w:r>
      <w:r w:rsidRPr="00413B46">
        <w:t xml:space="preserve"> is being duplicated.</w:t>
      </w:r>
    </w:p>
    <w:p w:rsidR="00C53E66" w:rsidRPr="00413B46" w:rsidRDefault="00C53E66" w:rsidP="00C53E66">
      <w:pPr>
        <w:pStyle w:val="BodyText"/>
      </w:pPr>
      <w:r w:rsidRPr="00413B46">
        <w:t xml:space="preserve">If </w:t>
      </w:r>
      <w:r w:rsidRPr="00413B46">
        <w:rPr>
          <w:i/>
        </w:rPr>
        <w:t>encryptedDuplication</w:t>
      </w:r>
      <w:r w:rsidRPr="00413B46">
        <w:t xml:space="preserve"> is SET in the object being duplicated, then the TPM shall return TPM_RC_SYMMETRIC if </w:t>
      </w:r>
      <w:r w:rsidRPr="00413B46">
        <w:rPr>
          <w:i/>
        </w:rPr>
        <w:t>symmetricAlg.algorithm</w:t>
      </w:r>
      <w:r w:rsidRPr="00413B46">
        <w:t xml:space="preserve"> is TPM_ALG_NULL or TPM_RC_HIERARCHY if </w:t>
      </w:r>
      <w:r w:rsidRPr="00413B46">
        <w:rPr>
          <w:i/>
        </w:rPr>
        <w:t>newParentHandle</w:t>
      </w:r>
      <w:r w:rsidRPr="00413B46">
        <w:t xml:space="preserve"> is TPM_RH_NULL.</w:t>
      </w:r>
    </w:p>
    <w:p w:rsidR="00C53E66" w:rsidRPr="00413B46" w:rsidRDefault="00C53E66" w:rsidP="00C53E66">
      <w:pPr>
        <w:pStyle w:val="BodyText"/>
      </w:pPr>
      <w:r w:rsidRPr="00413B46">
        <w:t>The authorization for this command shall be with a policy session.</w:t>
      </w:r>
    </w:p>
    <w:p w:rsidR="00C53E66" w:rsidRPr="00413B46" w:rsidRDefault="00C53E66" w:rsidP="00C53E66">
      <w:pPr>
        <w:pStyle w:val="BodyText"/>
      </w:pPr>
      <w:r w:rsidRPr="00413B46">
        <w:t xml:space="preserve">If </w:t>
      </w:r>
      <w:r w:rsidRPr="00413B46">
        <w:rPr>
          <w:i/>
        </w:rPr>
        <w:t>fixedParent</w:t>
      </w:r>
      <w:r w:rsidRPr="00413B46">
        <w:t xml:space="preserve"> of </w:t>
      </w:r>
      <w:r w:rsidRPr="00413B46">
        <w:rPr>
          <w:i/>
        </w:rPr>
        <w:t>objectHandle</w:t>
      </w:r>
      <w:r w:rsidRPr="00413B46">
        <w:t>→</w:t>
      </w:r>
      <w:r w:rsidRPr="00413B46">
        <w:rPr>
          <w:i/>
        </w:rPr>
        <w:t>attributes</w:t>
      </w:r>
      <w:r w:rsidRPr="00413B46">
        <w:t xml:space="preserve"> is SET, the TPM shall return TPM_RC_ATTRIBUTES. If </w:t>
      </w:r>
      <w:r w:rsidRPr="00413B46">
        <w:rPr>
          <w:i/>
        </w:rPr>
        <w:t>objectHandle</w:t>
      </w:r>
      <w:r w:rsidRPr="00413B46">
        <w:t>→</w:t>
      </w:r>
      <w:r w:rsidRPr="00413B46">
        <w:rPr>
          <w:i/>
        </w:rPr>
        <w:t>nameAlg</w:t>
      </w:r>
      <w:r w:rsidRPr="00413B46">
        <w:t xml:space="preserve"> is TPM_ALG_NULL, the TPM shall return TPM_RC_TYPE.</w:t>
      </w:r>
    </w:p>
    <w:p w:rsidR="00C53E66" w:rsidRPr="00413B46" w:rsidRDefault="00C53E66" w:rsidP="00C53E66">
      <w:pPr>
        <w:pStyle w:val="BodyText"/>
      </w:pPr>
      <w:r w:rsidRPr="00413B46">
        <w:t xml:space="preserve">The </w:t>
      </w:r>
      <w:r w:rsidRPr="00413B46">
        <w:rPr>
          <w:i/>
        </w:rPr>
        <w:t>policySession</w:t>
      </w:r>
      <w:r w:rsidRPr="00413B46">
        <w:t>→</w:t>
      </w:r>
      <w:r w:rsidRPr="00413B46">
        <w:rPr>
          <w:i/>
        </w:rPr>
        <w:t>commandCode</w:t>
      </w:r>
      <w:r w:rsidRPr="00413B46">
        <w:t xml:space="preserve"> parameter in the policy session is required to be TPM_CC_Duplicate to indicate that authorization for duplication has been provided. This indicates that the policy that is being used is a policy that is for duplication, and not a policy that would approve another use. That is, authority to use an object does not grant authority to duplicate the object.</w:t>
      </w:r>
    </w:p>
    <w:p w:rsidR="006B74E4" w:rsidRDefault="00C53E66" w:rsidP="00C53E66">
      <w:pPr>
        <w:pStyle w:val="BodyText"/>
      </w:pPr>
      <w:r w:rsidRPr="00413B46">
        <w:t>The policy is likely to include cpHash in order to restrict where duplication can occur. If TPM2_</w:t>
      </w:r>
      <w:proofErr w:type="gramStart"/>
      <w:r w:rsidRPr="00413B46">
        <w:t>PolicyCpHash(</w:t>
      </w:r>
      <w:proofErr w:type="gramEnd"/>
      <w:r w:rsidRPr="00413B46">
        <w:t xml:space="preserve">) has been executed as part of the policy, the </w:t>
      </w:r>
      <w:r w:rsidRPr="00413B46">
        <w:rPr>
          <w:i/>
        </w:rPr>
        <w:t>policySession→cpHash</w:t>
      </w:r>
      <w:r w:rsidRPr="00413B46">
        <w:t xml:space="preserve"> is compared to the cpHash of the command.</w:t>
      </w:r>
    </w:p>
    <w:p w:rsidR="00C53E66" w:rsidRPr="00413B46" w:rsidRDefault="00C53E66" w:rsidP="00C53E66">
      <w:pPr>
        <w:pStyle w:val="BodyText"/>
      </w:pPr>
      <w:r w:rsidRPr="00413B46">
        <w:t>If TPM2_</w:t>
      </w:r>
      <w:proofErr w:type="gramStart"/>
      <w:r w:rsidRPr="00413B46">
        <w:t>PolicyDuplicationSelect(</w:t>
      </w:r>
      <w:proofErr w:type="gramEnd"/>
      <w:r w:rsidRPr="00413B46">
        <w:t xml:space="preserve">) has been executed as part of the policy, the </w:t>
      </w:r>
      <w:r w:rsidRPr="00413B46">
        <w:rPr>
          <w:i/>
        </w:rPr>
        <w:t>policySession</w:t>
      </w:r>
      <w:r w:rsidRPr="00413B46">
        <w:t>→</w:t>
      </w:r>
      <w:r w:rsidRPr="00413B46">
        <w:rPr>
          <w:i/>
        </w:rPr>
        <w:t>nameHash</w:t>
      </w:r>
      <w:r w:rsidRPr="00413B46">
        <w:t xml:space="preserve"> is compared to</w:t>
      </w:r>
    </w:p>
    <w:p w:rsidR="00C53E66" w:rsidRPr="00413B46" w:rsidRDefault="00C53E66" w:rsidP="00C53E66">
      <w:pPr>
        <w:pStyle w:val="Equation"/>
        <w:rPr>
          <w:rFonts w:ascii="Arial" w:hAnsi="Arial"/>
          <w:i w:val="0"/>
          <w:sz w:val="20"/>
        </w:rPr>
      </w:pPr>
      <w:r w:rsidRPr="00413B46">
        <w:rPr>
          <w:i w:val="0"/>
        </w:rPr>
        <w:tab/>
      </w:r>
      <w:r w:rsidRPr="00413B46">
        <w:rPr>
          <w:b/>
          <w:i w:val="0"/>
        </w:rPr>
        <w:t>H</w:t>
      </w:r>
      <w:r w:rsidRPr="00413B46">
        <w:rPr>
          <w:vertAlign w:val="subscript"/>
        </w:rPr>
        <w:t>policyAlg</w:t>
      </w:r>
      <w:r w:rsidRPr="00413B46">
        <w:rPr>
          <w:i w:val="0"/>
        </w:rPr>
        <w:t>(</w:t>
      </w:r>
      <w:r w:rsidRPr="00413B46">
        <w:t>objectHandle</w:t>
      </w:r>
      <w:r w:rsidRPr="00413B46">
        <w:rPr>
          <w:i w:val="0"/>
        </w:rPr>
        <w:t>→</w:t>
      </w:r>
      <w:r w:rsidRPr="00413B46">
        <w:t>Name</w:t>
      </w:r>
      <w:r w:rsidRPr="00413B46">
        <w:rPr>
          <w:i w:val="0"/>
        </w:rPr>
        <w:t xml:space="preserve"> || </w:t>
      </w:r>
      <w:r w:rsidRPr="00413B46">
        <w:t>newParentHandle</w:t>
      </w:r>
      <w:r w:rsidRPr="00413B46">
        <w:rPr>
          <w:i w:val="0"/>
        </w:rPr>
        <w:t>→</w:t>
      </w:r>
      <w:r w:rsidRPr="00413B46">
        <w:t>Name</w:t>
      </w:r>
      <w:r w:rsidRPr="00413B46">
        <w:rPr>
          <w:i w:val="0"/>
        </w:rPr>
        <w:t>)</w:t>
      </w:r>
      <w:r w:rsidRPr="00413B46">
        <w:rPr>
          <w:i w:val="0"/>
        </w:rPr>
        <w:tab/>
      </w:r>
      <w:r w:rsidRPr="00C42EAF">
        <w:rPr>
          <w:rFonts w:ascii="Arial" w:hAnsi="Arial"/>
          <w:i w:val="0"/>
          <w:sz w:val="20"/>
        </w:rPr>
        <w:fldChar w:fldCharType="begin"/>
      </w:r>
      <w:bookmarkStart w:id="2368" w:name="_Ref374549404"/>
      <w:bookmarkEnd w:id="2368"/>
      <w:r w:rsidRPr="00413B46">
        <w:rPr>
          <w:rFonts w:ascii="Arial" w:hAnsi="Arial"/>
          <w:i w:val="0"/>
          <w:sz w:val="20"/>
        </w:rPr>
        <w:instrText xml:space="preserve"> LISTNUM Equ </w:instrText>
      </w:r>
      <w:r w:rsidRPr="00C42EAF">
        <w:rPr>
          <w:rFonts w:ascii="Arial" w:hAnsi="Arial"/>
          <w:i w:val="0"/>
          <w:sz w:val="20"/>
        </w:rPr>
        <w:fldChar w:fldCharType="separate"/>
      </w:r>
      <w:r w:rsidRPr="00413B46">
        <w:rPr>
          <w:rFonts w:ascii="Arial" w:hAnsi="Arial"/>
          <w:i w:val="0"/>
          <w:sz w:val="20"/>
        </w:rPr>
        <w:t>1</w:t>
      </w:r>
      <w:r w:rsidRPr="00C42EAF">
        <w:rPr>
          <w:rFonts w:ascii="Arial" w:hAnsi="Arial"/>
          <w:i w:val="0"/>
          <w:sz w:val="20"/>
        </w:rPr>
        <w:fldChar w:fldCharType="end">
          <w:numberingChange w:id="2369" w:author="David Wooten" w:date="2019-11-15T15:17:00Z" w:original="(2)"/>
        </w:fldChar>
      </w:r>
    </w:p>
    <w:p w:rsidR="00C53E66" w:rsidRPr="00413B46" w:rsidRDefault="00C53E66" w:rsidP="00C53E66">
      <w:pPr>
        <w:pStyle w:val="BodyText"/>
      </w:pPr>
      <w:r w:rsidRPr="00413B46">
        <w:t>If the compared hashes are not the same, then the TPM shall return TPM_RC_POLICY_FAIL.</w:t>
      </w:r>
    </w:p>
    <w:p w:rsidR="00C53E66" w:rsidRPr="00413B46" w:rsidRDefault="00C53E66" w:rsidP="00C53E66">
      <w:pPr>
        <w:pStyle w:val="NOTE"/>
      </w:pPr>
      <w:r w:rsidRPr="00413B46">
        <w:t>NOTE 2</w:t>
      </w:r>
      <w:r w:rsidRPr="00413B46">
        <w:tab/>
        <w:t>It is allowed that policySesion→nameHash and policySession→cpHash share the same memory space.</w:t>
      </w:r>
    </w:p>
    <w:p w:rsidR="00C53E66" w:rsidRPr="00413B46" w:rsidRDefault="00C53E66" w:rsidP="00C53E66">
      <w:pPr>
        <w:pStyle w:val="NOTE"/>
      </w:pPr>
      <w:r w:rsidRPr="00413B46">
        <w:t>NOTE 3</w:t>
      </w:r>
      <w:r w:rsidRPr="00413B46">
        <w:tab/>
        <w:t>A duplication policy is not required to have either TPM2_</w:t>
      </w:r>
      <w:proofErr w:type="gramStart"/>
      <w:r w:rsidRPr="00413B46">
        <w:t>PolicyDuplicationSelect(</w:t>
      </w:r>
      <w:proofErr w:type="gramEnd"/>
      <w:r w:rsidRPr="00413B46">
        <w:t>) or TPM2_PolicyCpHash() as part of the policy. If neither is present, then the duplication policy may be satisfied with a policy that only contains TPM2_</w:t>
      </w:r>
      <w:proofErr w:type="gramStart"/>
      <w:r w:rsidRPr="00413B46">
        <w:t>PolicyCommandCode(</w:t>
      </w:r>
      <w:proofErr w:type="gramEnd"/>
      <w:r w:rsidRPr="00413B46">
        <w:rPr>
          <w:i/>
        </w:rPr>
        <w:t>code</w:t>
      </w:r>
      <w:r w:rsidRPr="00413B46">
        <w:t xml:space="preserve"> = TPM_CC_Duplicate).</w:t>
      </w:r>
    </w:p>
    <w:p w:rsidR="00C53E66" w:rsidRPr="00413B46" w:rsidRDefault="00C53E66" w:rsidP="00C53E66">
      <w:pPr>
        <w:pStyle w:val="BodyText"/>
      </w:pPr>
      <w:r w:rsidRPr="00413B46">
        <w:t>The TPM shall follow the process of encryption defined in the “Duplication” subclause of “Protected Storage Hierarchy” in TPM 2.0 Part 1.</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2370" w:name="_Toc380749669"/>
      <w:bookmarkStart w:id="2371" w:name="_Toc432774116"/>
      <w:bookmarkStart w:id="2372" w:name="_Toc443576263"/>
      <w:bookmarkStart w:id="2373" w:name="_Toc473813993"/>
      <w:bookmarkStart w:id="2374" w:name="_Toc536440954"/>
      <w:bookmarkStart w:id="2375" w:name="_Toc24725632"/>
      <w:r w:rsidRPr="00413B46">
        <w:t xml:space="preserve">Table </w:t>
      </w:r>
      <w:r w:rsidRPr="00C42EAF">
        <w:fldChar w:fldCharType="begin"/>
      </w:r>
      <w:r w:rsidRPr="00413B46">
        <w:instrText xml:space="preserve"> SEQ Table \* ARABIC </w:instrText>
      </w:r>
      <w:r w:rsidRPr="00C42EAF">
        <w:fldChar w:fldCharType="separate"/>
      </w:r>
      <w:r w:rsidR="00D51C42">
        <w:rPr>
          <w:noProof/>
        </w:rPr>
        <w:t>37</w:t>
      </w:r>
      <w:r w:rsidRPr="00C42EAF">
        <w:fldChar w:fldCharType="end"/>
      </w:r>
      <w:r w:rsidRPr="00413B46">
        <w:t xml:space="preserve"> — TPM2_Duplicate Command</w:t>
      </w:r>
      <w:bookmarkEnd w:id="2370"/>
      <w:bookmarkEnd w:id="2371"/>
      <w:bookmarkEnd w:id="2372"/>
      <w:bookmarkEnd w:id="2373"/>
      <w:bookmarkEnd w:id="2374"/>
      <w:bookmarkEnd w:id="237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000000" w:themeColor="text1"/>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commandSize</w:t>
            </w:r>
          </w:p>
        </w:tc>
        <w:tc>
          <w:tcPr>
            <w:tcW w:w="4608"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000000" w:themeColor="text1"/>
            </w:tcBorders>
            <w:vAlign w:val="center"/>
          </w:tcPr>
          <w:p w:rsidR="00C53E66" w:rsidRPr="00413B46" w:rsidRDefault="00C53E66" w:rsidP="00B8394F">
            <w:pPr>
              <w:pStyle w:val="TABLE-cell"/>
            </w:pPr>
            <w:r w:rsidRPr="00413B46">
              <w:t>TPM_CC</w:t>
            </w:r>
          </w:p>
        </w:tc>
        <w:tc>
          <w:tcPr>
            <w:tcW w:w="2016" w:type="dxa"/>
            <w:tcBorders>
              <w:left w:val="single" w:sz="8" w:space="0" w:color="000000" w:themeColor="text1"/>
              <w:bottom w:val="dashDotStroked" w:sz="24" w:space="0" w:color="auto"/>
              <w:right w:val="single" w:sz="8" w:space="0" w:color="000000" w:themeColor="text1"/>
            </w:tcBorders>
            <w:vAlign w:val="center"/>
          </w:tcPr>
          <w:p w:rsidR="00C53E66" w:rsidRPr="00413B46" w:rsidRDefault="00C53E66" w:rsidP="00B8394F">
            <w:pPr>
              <w:pStyle w:val="TABLE-cell"/>
            </w:pPr>
            <w:r w:rsidRPr="00413B46">
              <w:t>commandCode</w:t>
            </w:r>
          </w:p>
        </w:tc>
        <w:tc>
          <w:tcPr>
            <w:tcW w:w="4608" w:type="dxa"/>
            <w:tcBorders>
              <w:left w:val="single" w:sz="8" w:space="0" w:color="000000" w:themeColor="text1"/>
              <w:bottom w:val="dashDotStroked" w:sz="24" w:space="0" w:color="auto"/>
              <w:right w:val="single" w:sz="12" w:space="0" w:color="auto"/>
            </w:tcBorders>
            <w:vAlign w:val="center"/>
          </w:tcPr>
          <w:p w:rsidR="00C53E66" w:rsidRPr="00413B46" w:rsidRDefault="00C53E66" w:rsidP="00B8394F">
            <w:pPr>
              <w:pStyle w:val="TABLE-cell"/>
            </w:pPr>
            <w:r w:rsidRPr="00413B46">
              <w:t>TPM_CC_Duplicate</w:t>
            </w:r>
          </w:p>
        </w:tc>
      </w:tr>
      <w:tr w:rsidR="00C53E66" w:rsidRPr="00413B46" w:rsidTr="00B8394F">
        <w:trPr>
          <w:cantSplit/>
          <w:jc w:val="center"/>
        </w:trPr>
        <w:tc>
          <w:tcPr>
            <w:tcW w:w="2736" w:type="dxa"/>
            <w:tcBorders>
              <w:top w:val="dashDotStroked" w:sz="24" w:space="0" w:color="auto"/>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TPMI_DH_OBJECT</w:t>
            </w:r>
          </w:p>
        </w:tc>
        <w:tc>
          <w:tcPr>
            <w:tcW w:w="2016" w:type="dxa"/>
            <w:tcBorders>
              <w:top w:val="dashDotStroked" w:sz="24" w:space="0" w:color="auto"/>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@objectHandle</w:t>
            </w:r>
          </w:p>
        </w:tc>
        <w:tc>
          <w:tcPr>
            <w:tcW w:w="4608" w:type="dxa"/>
            <w:tcBorders>
              <w:top w:val="dashDotStroked" w:sz="24" w:space="0" w:color="auto"/>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r w:rsidRPr="00413B46">
              <w:t>loaded object to duplicate</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DUP</w:t>
            </w:r>
          </w:p>
        </w:tc>
      </w:tr>
      <w:tr w:rsidR="00C53E66" w:rsidRPr="00413B46" w:rsidTr="00B8394F">
        <w:trPr>
          <w:cantSplit/>
          <w:jc w:val="center"/>
        </w:trPr>
        <w:tc>
          <w:tcPr>
            <w:tcW w:w="2736" w:type="dxa"/>
            <w:tcBorders>
              <w:left w:val="single" w:sz="12" w:space="0" w:color="auto"/>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TPMI_DH_OBJECT+</w:t>
            </w:r>
          </w:p>
        </w:tc>
        <w:tc>
          <w:tcPr>
            <w:tcW w:w="2016" w:type="dxa"/>
            <w:tcBorders>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newParentHandle</w:t>
            </w:r>
          </w:p>
        </w:tc>
        <w:tc>
          <w:tcPr>
            <w:tcW w:w="4608" w:type="dxa"/>
            <w:tcBorders>
              <w:left w:val="single" w:sz="8" w:space="0" w:color="000000" w:themeColor="text1"/>
              <w:bottom w:val="thinThickThinSmallGap" w:sz="12" w:space="0" w:color="auto"/>
              <w:right w:val="single" w:sz="12" w:space="0" w:color="auto"/>
            </w:tcBorders>
            <w:vAlign w:val="center"/>
          </w:tcPr>
          <w:p w:rsidR="00C53E66" w:rsidRPr="00413B46" w:rsidRDefault="00C53E66" w:rsidP="00B8394F">
            <w:pPr>
              <w:pStyle w:val="TABLE-cell"/>
            </w:pPr>
            <w:r w:rsidRPr="00413B46">
              <w:t>shall reference the public area of an asymmetric key</w:t>
            </w:r>
          </w:p>
          <w:p w:rsidR="00C53E66" w:rsidRPr="00413B46" w:rsidRDefault="00C53E66" w:rsidP="00B8394F">
            <w:pPr>
              <w:pStyle w:val="TABLE-cell"/>
            </w:pPr>
            <w:r w:rsidRPr="00413B46">
              <w:t>Auth Index: None</w:t>
            </w:r>
          </w:p>
        </w:tc>
      </w:tr>
      <w:tr w:rsidR="00C53E66" w:rsidRPr="00413B46" w:rsidTr="00B8394F">
        <w:trPr>
          <w:cantSplit/>
          <w:jc w:val="center"/>
        </w:trPr>
        <w:tc>
          <w:tcPr>
            <w:tcW w:w="2736" w:type="dxa"/>
            <w:tcBorders>
              <w:top w:val="thinThickThinSmallGap" w:sz="12" w:space="0" w:color="auto"/>
              <w:left w:val="single" w:sz="12" w:space="0" w:color="auto"/>
              <w:right w:val="single" w:sz="8" w:space="0" w:color="000000" w:themeColor="text1"/>
            </w:tcBorders>
            <w:vAlign w:val="center"/>
          </w:tcPr>
          <w:p w:rsidR="00C53E66" w:rsidRPr="00413B46" w:rsidRDefault="00C53E66" w:rsidP="00B8394F">
            <w:pPr>
              <w:pStyle w:val="TABLE-cell"/>
            </w:pPr>
            <w:r w:rsidRPr="00413B46">
              <w:t>TPM2B_DATA</w:t>
            </w:r>
          </w:p>
        </w:tc>
        <w:tc>
          <w:tcPr>
            <w:tcW w:w="2016" w:type="dxa"/>
            <w:tcBorders>
              <w:top w:val="thinThickThinSmallGap" w:sz="12" w:space="0" w:color="auto"/>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encryptionKeyIn</w:t>
            </w:r>
          </w:p>
        </w:tc>
        <w:tc>
          <w:tcPr>
            <w:tcW w:w="4608" w:type="dxa"/>
            <w:tcBorders>
              <w:top w:val="thinThickThinSmallGap" w:sz="12" w:space="0" w:color="auto"/>
              <w:left w:val="single" w:sz="8" w:space="0" w:color="000000" w:themeColor="text1"/>
              <w:right w:val="single" w:sz="12" w:space="0" w:color="auto"/>
            </w:tcBorders>
            <w:vAlign w:val="center"/>
          </w:tcPr>
          <w:p w:rsidR="00C53E66" w:rsidRPr="00413B46" w:rsidRDefault="00C53E66" w:rsidP="00B8394F">
            <w:pPr>
              <w:pStyle w:val="TABLE-cell"/>
            </w:pPr>
            <w:r w:rsidRPr="00413B46">
              <w:t>optional symmetric encryption key</w:t>
            </w:r>
          </w:p>
          <w:p w:rsidR="00C53E66" w:rsidRPr="00413B46" w:rsidRDefault="00C53E66" w:rsidP="00B8394F">
            <w:pPr>
              <w:pStyle w:val="TABLE-cell"/>
            </w:pPr>
            <w:r w:rsidRPr="00413B46">
              <w:t>The size for this key is set to zero when the TPM is to generate the key. This parameter may be encrypted.</w:t>
            </w:r>
          </w:p>
        </w:tc>
      </w:tr>
      <w:tr w:rsidR="00C53E66" w:rsidRPr="00413B46" w:rsidTr="00B8394F">
        <w:trPr>
          <w:cantSplit/>
          <w:jc w:val="center"/>
        </w:trPr>
        <w:tc>
          <w:tcPr>
            <w:tcW w:w="2736" w:type="dxa"/>
            <w:tcBorders>
              <w:left w:val="single" w:sz="12" w:space="0" w:color="auto"/>
              <w:bottom w:val="single" w:sz="12" w:space="0" w:color="auto"/>
              <w:right w:val="single" w:sz="8" w:space="0" w:color="000000" w:themeColor="text1"/>
            </w:tcBorders>
            <w:vAlign w:val="center"/>
          </w:tcPr>
          <w:p w:rsidR="00C53E66" w:rsidRPr="00413B46" w:rsidRDefault="00C53E66" w:rsidP="00B8394F">
            <w:pPr>
              <w:pStyle w:val="TABLE-cell"/>
            </w:pPr>
            <w:r w:rsidRPr="00413B46">
              <w:t>TPMT_SYM_DEF_OBJECT+</w:t>
            </w:r>
          </w:p>
        </w:tc>
        <w:tc>
          <w:tcPr>
            <w:tcW w:w="2016" w:type="dxa"/>
            <w:tcBorders>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symmetricAlg</w:t>
            </w:r>
          </w:p>
        </w:tc>
        <w:tc>
          <w:tcPr>
            <w:tcW w:w="4608" w:type="dxa"/>
            <w:tcBorders>
              <w:left w:val="single" w:sz="8" w:space="0" w:color="000000" w:themeColor="text1"/>
              <w:bottom w:val="single" w:sz="12" w:space="0" w:color="auto"/>
              <w:right w:val="single" w:sz="12" w:space="0" w:color="auto"/>
            </w:tcBorders>
            <w:vAlign w:val="center"/>
          </w:tcPr>
          <w:p w:rsidR="00C53E66" w:rsidRPr="00413B46" w:rsidRDefault="00C53E66" w:rsidP="00B8394F">
            <w:pPr>
              <w:pStyle w:val="TABLE-cell"/>
            </w:pPr>
            <w:r w:rsidRPr="00413B46">
              <w:t>definition for the symmetric algorithm to be used for the inner wrapper</w:t>
            </w:r>
          </w:p>
          <w:p w:rsidR="00C53E66" w:rsidRPr="00413B46" w:rsidRDefault="00C53E66" w:rsidP="00B8394F">
            <w:pPr>
              <w:pStyle w:val="TABLE-cell"/>
            </w:pPr>
            <w:r w:rsidRPr="00413B46">
              <w:t>may be TPM_ALG_NULL if no inner wrapper is applied</w:t>
            </w:r>
          </w:p>
        </w:tc>
      </w:tr>
    </w:tbl>
    <w:p w:rsidR="00C53E66" w:rsidRPr="00413B46" w:rsidRDefault="00C53E66" w:rsidP="00C53E66">
      <w:pPr>
        <w:pStyle w:val="TABLE-title"/>
      </w:pPr>
      <w:bookmarkStart w:id="2376" w:name="_Toc380749670"/>
      <w:bookmarkStart w:id="2377" w:name="_Toc432774117"/>
      <w:bookmarkStart w:id="2378" w:name="_Toc443576264"/>
      <w:bookmarkStart w:id="2379" w:name="_Toc473813994"/>
      <w:bookmarkStart w:id="2380" w:name="_Toc536440955"/>
      <w:bookmarkStart w:id="2381" w:name="_Toc24725633"/>
      <w:r w:rsidRPr="00413B46">
        <w:t xml:space="preserve">Table </w:t>
      </w:r>
      <w:r w:rsidRPr="00C42EAF">
        <w:fldChar w:fldCharType="begin"/>
      </w:r>
      <w:r w:rsidRPr="00413B46">
        <w:instrText xml:space="preserve"> SEQ Table \* ARABIC </w:instrText>
      </w:r>
      <w:r w:rsidRPr="00C42EAF">
        <w:fldChar w:fldCharType="separate"/>
      </w:r>
      <w:r w:rsidR="00D51C42">
        <w:rPr>
          <w:noProof/>
        </w:rPr>
        <w:t>38</w:t>
      </w:r>
      <w:r w:rsidRPr="00C42EAF">
        <w:fldChar w:fldCharType="end"/>
      </w:r>
      <w:r w:rsidRPr="00413B46">
        <w:t xml:space="preserve"> — TPM2_Duplicate Response</w:t>
      </w:r>
      <w:bookmarkEnd w:id="2376"/>
      <w:bookmarkEnd w:id="2377"/>
      <w:bookmarkEnd w:id="2378"/>
      <w:bookmarkEnd w:id="2379"/>
      <w:bookmarkEnd w:id="2380"/>
      <w:bookmarkEnd w:id="2381"/>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000000"/>
              <w:left w:val="single" w:sz="12" w:space="0" w:color="000000"/>
              <w:bottom w:val="single" w:sz="12" w:space="0" w:color="000000"/>
              <w:right w:val="single" w:sz="8" w:space="0" w:color="000000" w:themeColor="text1"/>
            </w:tcBorders>
            <w:tcMar>
              <w:right w:w="29" w:type="dxa"/>
            </w:tcMar>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000000"/>
              <w:left w:val="single" w:sz="8" w:space="0" w:color="000000" w:themeColor="text1"/>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000000" w:themeColor="text1"/>
            </w:tcBorders>
            <w:tcMar>
              <w:right w:w="29" w:type="dxa"/>
            </w:tcMar>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000000"/>
              <w:bottom w:val="single" w:sz="6" w:space="0" w:color="auto"/>
              <w:right w:val="single" w:sz="8" w:space="0" w:color="000000" w:themeColor="text1"/>
            </w:tcBorders>
            <w:tcMar>
              <w:right w:w="29" w:type="dxa"/>
            </w:tcMar>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responseSize</w:t>
            </w:r>
          </w:p>
        </w:tc>
        <w:tc>
          <w:tcPr>
            <w:tcW w:w="4608" w:type="dxa"/>
            <w:tcBorders>
              <w:left w:val="single" w:sz="8" w:space="0" w:color="000000" w:themeColor="text1"/>
              <w:bottom w:val="single" w:sz="6"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thinThickThinSmallGap" w:sz="12" w:space="0" w:color="auto"/>
              <w:right w:val="single" w:sz="8" w:space="0" w:color="000000" w:themeColor="text1"/>
            </w:tcBorders>
            <w:tcMar>
              <w:right w:w="29" w:type="dxa"/>
            </w:tcMar>
            <w:vAlign w:val="center"/>
          </w:tcPr>
          <w:p w:rsidR="00C53E66" w:rsidRPr="00413B46" w:rsidRDefault="00C53E66" w:rsidP="00B8394F">
            <w:pPr>
              <w:pStyle w:val="TABLE-cell"/>
            </w:pPr>
            <w:r w:rsidRPr="00413B46">
              <w:t>TPM_RC</w:t>
            </w:r>
          </w:p>
        </w:tc>
        <w:tc>
          <w:tcPr>
            <w:tcW w:w="2016" w:type="dxa"/>
            <w:tcBorders>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responseCode</w:t>
            </w:r>
          </w:p>
        </w:tc>
        <w:tc>
          <w:tcPr>
            <w:tcW w:w="4608" w:type="dxa"/>
            <w:tcBorders>
              <w:left w:val="single" w:sz="8" w:space="0" w:color="000000" w:themeColor="text1"/>
              <w:bottom w:val="thinThickThinSmallGap" w:sz="12"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thinThickThinSmallGap" w:sz="12" w:space="0" w:color="auto"/>
              <w:left w:val="single" w:sz="12" w:space="0" w:color="000000"/>
              <w:bottom w:val="single" w:sz="6" w:space="0" w:color="auto"/>
              <w:right w:val="single" w:sz="8" w:space="0" w:color="000000" w:themeColor="text1"/>
            </w:tcBorders>
            <w:tcMar>
              <w:right w:w="29" w:type="dxa"/>
            </w:tcMar>
            <w:vAlign w:val="center"/>
          </w:tcPr>
          <w:p w:rsidR="00C53E66" w:rsidRPr="00413B46" w:rsidRDefault="00C53E66" w:rsidP="00B8394F">
            <w:pPr>
              <w:pStyle w:val="TABLE-cell"/>
            </w:pPr>
            <w:r w:rsidRPr="00413B46">
              <w:t>TPM2B_DATA</w:t>
            </w:r>
          </w:p>
        </w:tc>
        <w:tc>
          <w:tcPr>
            <w:tcW w:w="2016" w:type="dxa"/>
            <w:tcBorders>
              <w:top w:val="thinThickThinSmallGap" w:sz="12" w:space="0" w:color="auto"/>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encryptionKeyOut</w:t>
            </w:r>
          </w:p>
        </w:tc>
        <w:tc>
          <w:tcPr>
            <w:tcW w:w="4608" w:type="dxa"/>
            <w:tcBorders>
              <w:top w:val="thinThickThinSmallGap" w:sz="12" w:space="0" w:color="auto"/>
              <w:left w:val="single" w:sz="8" w:space="0" w:color="000000" w:themeColor="text1"/>
              <w:bottom w:val="single" w:sz="6" w:space="0" w:color="auto"/>
              <w:right w:val="single" w:sz="12" w:space="0" w:color="000000"/>
            </w:tcBorders>
            <w:vAlign w:val="center"/>
          </w:tcPr>
          <w:p w:rsidR="00C53E66" w:rsidRPr="00413B46" w:rsidRDefault="00C53E66" w:rsidP="00B8394F">
            <w:pPr>
              <w:pStyle w:val="TABLE-cell"/>
            </w:pPr>
            <w:r w:rsidRPr="00413B46">
              <w:t xml:space="preserve">If the caller provided an encryption key or if </w:t>
            </w:r>
            <w:r w:rsidRPr="00413B46">
              <w:rPr>
                <w:i/>
              </w:rPr>
              <w:t>symmetricAlg</w:t>
            </w:r>
            <w:r w:rsidRPr="00413B46">
              <w:t xml:space="preserve"> was TPM_ALG_NULL, then this will be the Empty Buffer; otherwise, it shall contain the TPM-generated, symmetric encryption key for the inner wrapper.</w:t>
            </w:r>
          </w:p>
        </w:tc>
      </w:tr>
      <w:tr w:rsidR="00C53E66" w:rsidRPr="00413B46" w:rsidTr="00B8394F">
        <w:trPr>
          <w:cantSplit/>
          <w:jc w:val="center"/>
        </w:trPr>
        <w:tc>
          <w:tcPr>
            <w:tcW w:w="2736" w:type="dxa"/>
            <w:tcBorders>
              <w:top w:val="single" w:sz="6" w:space="0" w:color="auto"/>
              <w:left w:val="single" w:sz="12" w:space="0" w:color="000000"/>
              <w:bottom w:val="single" w:sz="6" w:space="0" w:color="auto"/>
              <w:right w:val="single" w:sz="8" w:space="0" w:color="000000" w:themeColor="text1"/>
            </w:tcBorders>
            <w:tcMar>
              <w:right w:w="29" w:type="dxa"/>
            </w:tcMar>
            <w:vAlign w:val="center"/>
          </w:tcPr>
          <w:p w:rsidR="00C53E66" w:rsidRPr="00413B46" w:rsidRDefault="00C53E66" w:rsidP="00B8394F">
            <w:pPr>
              <w:pStyle w:val="TABLE-cell"/>
            </w:pPr>
            <w:r w:rsidRPr="00413B46">
              <w:t>TPM2B_PRIVATE</w:t>
            </w:r>
          </w:p>
        </w:tc>
        <w:tc>
          <w:tcPr>
            <w:tcW w:w="2016" w:type="dxa"/>
            <w:tcBorders>
              <w:top w:val="single" w:sz="6" w:space="0" w:color="auto"/>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duplicate</w:t>
            </w:r>
          </w:p>
        </w:tc>
        <w:tc>
          <w:tcPr>
            <w:tcW w:w="4608" w:type="dxa"/>
            <w:tcBorders>
              <w:top w:val="single" w:sz="6" w:space="0" w:color="auto"/>
              <w:left w:val="single" w:sz="8" w:space="0" w:color="000000" w:themeColor="text1"/>
              <w:bottom w:val="single" w:sz="6" w:space="0" w:color="auto"/>
              <w:right w:val="single" w:sz="12" w:space="0" w:color="000000"/>
            </w:tcBorders>
            <w:vAlign w:val="center"/>
          </w:tcPr>
          <w:p w:rsidR="00C53E66" w:rsidRPr="00413B46" w:rsidRDefault="00C53E66" w:rsidP="00B8394F">
            <w:pPr>
              <w:pStyle w:val="TABLE-cell"/>
            </w:pPr>
            <w:r w:rsidRPr="00413B46">
              <w:t xml:space="preserve">private area that may be encrypted by </w:t>
            </w:r>
            <w:r w:rsidRPr="00413B46">
              <w:rPr>
                <w:i/>
              </w:rPr>
              <w:t>encryptionKeyIn</w:t>
            </w:r>
            <w:r w:rsidRPr="00413B46">
              <w:t>; and may be doubly encrypted</w:t>
            </w:r>
          </w:p>
        </w:tc>
      </w:tr>
      <w:tr w:rsidR="00C53E66" w:rsidRPr="00413B46" w:rsidTr="00B8394F">
        <w:trPr>
          <w:cantSplit/>
          <w:jc w:val="center"/>
        </w:trPr>
        <w:tc>
          <w:tcPr>
            <w:tcW w:w="2736" w:type="dxa"/>
            <w:tcBorders>
              <w:top w:val="single" w:sz="6" w:space="0" w:color="auto"/>
              <w:left w:val="single" w:sz="12" w:space="0" w:color="000000"/>
              <w:bottom w:val="single" w:sz="12" w:space="0" w:color="000000"/>
              <w:right w:val="single" w:sz="8" w:space="0" w:color="000000" w:themeColor="text1"/>
            </w:tcBorders>
            <w:tcMar>
              <w:right w:w="29" w:type="dxa"/>
            </w:tcMar>
            <w:vAlign w:val="center"/>
          </w:tcPr>
          <w:p w:rsidR="00C53E66" w:rsidRPr="00413B46" w:rsidRDefault="00C53E66" w:rsidP="00B8394F">
            <w:pPr>
              <w:pStyle w:val="TABLE-cell"/>
            </w:pPr>
            <w:r w:rsidRPr="00413B46">
              <w:t>TPM2B_ENCRYPTED_SECRET</w:t>
            </w:r>
          </w:p>
        </w:tc>
        <w:tc>
          <w:tcPr>
            <w:tcW w:w="2016" w:type="dxa"/>
            <w:tcBorders>
              <w:top w:val="single" w:sz="6"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ell"/>
            </w:pPr>
            <w:r w:rsidRPr="00413B46">
              <w:t>outSymSeed</w:t>
            </w:r>
          </w:p>
        </w:tc>
        <w:tc>
          <w:tcPr>
            <w:tcW w:w="4608" w:type="dxa"/>
            <w:tcBorders>
              <w:top w:val="single" w:sz="6" w:space="0" w:color="auto"/>
              <w:left w:val="single" w:sz="8" w:space="0" w:color="000000" w:themeColor="text1"/>
              <w:bottom w:val="single" w:sz="12" w:space="0" w:color="000000"/>
              <w:right w:val="single" w:sz="12" w:space="0" w:color="000000"/>
            </w:tcBorders>
            <w:vAlign w:val="center"/>
          </w:tcPr>
          <w:p w:rsidR="00C53E66" w:rsidRPr="00413B46" w:rsidRDefault="00C53E66" w:rsidP="00B8394F">
            <w:pPr>
              <w:pStyle w:val="TABLE-cell"/>
            </w:pPr>
            <w:r w:rsidRPr="00413B46">
              <w:t>seed protected by the asymmetric algorithms of new parent (NP)</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[[Duplicate]]</w:t>
      </w:r>
      <w:bookmarkStart w:id="2382" w:name="_Toc156227797"/>
      <w:bookmarkStart w:id="2383" w:name="_Toc156726002"/>
      <w:bookmarkStart w:id="2384" w:name="_Toc156727681"/>
      <w:bookmarkStart w:id="2385" w:name="_Toc156831550"/>
      <w:bookmarkStart w:id="2386" w:name="_Toc157430525"/>
      <w:bookmarkStart w:id="2387" w:name="_Toc157615596"/>
      <w:bookmarkStart w:id="2388" w:name="_Toc157679593"/>
      <w:bookmarkStart w:id="2389" w:name="_Toc158714219"/>
      <w:bookmarkStart w:id="2390" w:name="_Toc158714413"/>
      <w:bookmarkStart w:id="2391" w:name="_Toc158724270"/>
      <w:bookmarkStart w:id="2392" w:name="_Toc184444651"/>
      <w:bookmarkStart w:id="2393" w:name="_Toc214641088"/>
      <w:bookmarkStart w:id="2394" w:name="_Toc226649217"/>
      <w:bookmarkStart w:id="2395" w:name="_Toc228421300"/>
      <w:bookmarkEnd w:id="2353"/>
      <w:bookmarkEnd w:id="2354"/>
      <w:bookmarkEnd w:id="2355"/>
      <w:bookmarkEnd w:id="2356"/>
      <w:bookmarkEnd w:id="2357"/>
      <w:bookmarkEnd w:id="2358"/>
      <w:bookmarkEnd w:id="2359"/>
      <w:bookmarkEnd w:id="2360"/>
      <w:bookmarkEnd w:id="2361"/>
      <w:bookmarkEnd w:id="2362"/>
      <w:bookmarkEnd w:id="2363"/>
      <w:bookmarkEnd w:id="2364"/>
      <w:bookmarkEnd w:id="2365"/>
    </w:p>
    <w:p w:rsidR="00C53E66" w:rsidRPr="00413B46" w:rsidRDefault="00C53E66" w:rsidP="00C53E66">
      <w:pPr>
        <w:pStyle w:val="Heading2"/>
        <w:pageBreakBefore/>
      </w:pPr>
      <w:bookmarkStart w:id="2396" w:name="_Toc310935402"/>
      <w:bookmarkStart w:id="2397" w:name="_Toc380749506"/>
      <w:bookmarkStart w:id="2398" w:name="_Toc432773947"/>
      <w:bookmarkStart w:id="2399" w:name="_Toc443720805"/>
      <w:bookmarkStart w:id="2400" w:name="_Toc443576097"/>
      <w:bookmarkStart w:id="2401" w:name="_Toc473813816"/>
      <w:bookmarkStart w:id="2402" w:name="_Toc536440775"/>
      <w:bookmarkStart w:id="2403" w:name="_Toc24725448"/>
      <w:r w:rsidRPr="00413B46">
        <w:lastRenderedPageBreak/>
        <w:t>TPM2_Rewrap</w:t>
      </w:r>
      <w:bookmarkEnd w:id="2396"/>
      <w:bookmarkEnd w:id="2397"/>
      <w:bookmarkEnd w:id="2398"/>
      <w:bookmarkEnd w:id="2399"/>
      <w:bookmarkEnd w:id="2400"/>
      <w:bookmarkEnd w:id="2401"/>
      <w:bookmarkEnd w:id="2402"/>
      <w:bookmarkEnd w:id="2403"/>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allows the TPM to serve in the role as a Duplication Authority</w:t>
      </w:r>
      <w:r w:rsidRPr="00413B46">
        <w:rPr>
          <w:rStyle w:val="CommentReference"/>
          <w:rFonts w:cs="Times New Roman"/>
        </w:rPr>
        <w:t>.</w:t>
      </w:r>
      <w:r w:rsidRPr="00413B46">
        <w:t xml:space="preserve"> If proper authorization for use of the </w:t>
      </w:r>
      <w:r w:rsidRPr="00413B46">
        <w:rPr>
          <w:i/>
        </w:rPr>
        <w:t>oldParent</w:t>
      </w:r>
      <w:r w:rsidRPr="00413B46">
        <w:t xml:space="preserve"> is provided, then an HMAC key and a symmetric key are recovered from </w:t>
      </w:r>
      <w:r w:rsidRPr="00413B46">
        <w:rPr>
          <w:i/>
        </w:rPr>
        <w:t>inSymSeed</w:t>
      </w:r>
      <w:r w:rsidRPr="00413B46">
        <w:t xml:space="preserve"> and used to integrity check and decrypt </w:t>
      </w:r>
      <w:r w:rsidRPr="00413B46">
        <w:rPr>
          <w:i/>
        </w:rPr>
        <w:t xml:space="preserve">inDuplicate. </w:t>
      </w:r>
      <w:r w:rsidRPr="00413B46">
        <w:t xml:space="preserve">A new protection seed value is generated according to the methods appropriate for </w:t>
      </w:r>
      <w:r w:rsidRPr="00413B46">
        <w:rPr>
          <w:i/>
        </w:rPr>
        <w:t>newParent</w:t>
      </w:r>
      <w:r w:rsidRPr="00413B46">
        <w:t xml:space="preserve"> and the blob is re-encrypted and a new integrity value is computed. The re-encrypted blob is returned in </w:t>
      </w:r>
      <w:r w:rsidRPr="00413B46">
        <w:rPr>
          <w:i/>
        </w:rPr>
        <w:t>outDuplicate</w:t>
      </w:r>
      <w:r w:rsidRPr="00413B46">
        <w:t xml:space="preserve"> and the symmetric key returned in </w:t>
      </w:r>
      <w:r w:rsidRPr="00413B46">
        <w:rPr>
          <w:i/>
        </w:rPr>
        <w:t>outSymKey</w:t>
      </w:r>
      <w:r w:rsidRPr="00413B46">
        <w:t>.</w:t>
      </w:r>
    </w:p>
    <w:p w:rsidR="00C53E66" w:rsidRPr="00413B46" w:rsidRDefault="00C53E66" w:rsidP="00C53E66">
      <w:pPr>
        <w:pStyle w:val="BodyText"/>
      </w:pPr>
      <w:r w:rsidRPr="00413B46">
        <w:t>In the rewrap process, L is “DUPLICATE” (see TPM 2.0 Part 1</w:t>
      </w:r>
      <w:r w:rsidR="003D65F2" w:rsidRPr="00413B46">
        <w:t xml:space="preserve">, </w:t>
      </w:r>
      <w:r w:rsidR="003D65F2" w:rsidRPr="00CE6685">
        <w:rPr>
          <w:i/>
        </w:rPr>
        <w:t>Terms and Definitions</w:t>
      </w:r>
      <w:r w:rsidRPr="00413B46">
        <w:t>).</w:t>
      </w:r>
    </w:p>
    <w:p w:rsidR="00C53E66" w:rsidRPr="00413B46" w:rsidRDefault="00C53E66" w:rsidP="00C53E66">
      <w:pPr>
        <w:pStyle w:val="BodyText"/>
      </w:pPr>
      <w:r w:rsidRPr="00413B46">
        <w:t xml:space="preserve">If </w:t>
      </w:r>
      <w:r w:rsidRPr="00413B46">
        <w:rPr>
          <w:i/>
        </w:rPr>
        <w:t>inSymSeed</w:t>
      </w:r>
      <w:r w:rsidRPr="00413B46">
        <w:t xml:space="preserve"> has a zero length, then </w:t>
      </w:r>
      <w:r w:rsidRPr="00413B46">
        <w:rPr>
          <w:i/>
        </w:rPr>
        <w:t>oldParent</w:t>
      </w:r>
      <w:r w:rsidRPr="00413B46">
        <w:t xml:space="preserve"> is required to be TPM_RH_NULL and no decryption of </w:t>
      </w:r>
      <w:r w:rsidRPr="00413B46">
        <w:rPr>
          <w:i/>
        </w:rPr>
        <w:t>inDuplicate</w:t>
      </w:r>
      <w:r w:rsidRPr="00413B46">
        <w:t xml:space="preserve"> takes place.</w:t>
      </w:r>
    </w:p>
    <w:p w:rsidR="00C53E66" w:rsidRPr="00413B46" w:rsidRDefault="00C53E66" w:rsidP="00C53E66">
      <w:pPr>
        <w:pStyle w:val="BodyText"/>
      </w:pPr>
      <w:r w:rsidRPr="00413B46">
        <w:t xml:space="preserve">If </w:t>
      </w:r>
      <w:r w:rsidRPr="00413B46">
        <w:rPr>
          <w:i/>
        </w:rPr>
        <w:t>newParent</w:t>
      </w:r>
      <w:r w:rsidRPr="00413B46">
        <w:t xml:space="preserve"> is TPM_RH_NULL, then no encryption is performed on </w:t>
      </w:r>
      <w:r w:rsidRPr="00413B46">
        <w:rPr>
          <w:i/>
        </w:rPr>
        <w:t xml:space="preserve">outDuplicate. </w:t>
      </w:r>
      <w:proofErr w:type="gramStart"/>
      <w:r w:rsidRPr="00413B46">
        <w:rPr>
          <w:i/>
        </w:rPr>
        <w:t>outSymSeed</w:t>
      </w:r>
      <w:proofErr w:type="gramEnd"/>
      <w:r w:rsidRPr="00413B46">
        <w:t xml:space="preserve"> will have a zero length. See TPM 2.0 Part 2 </w:t>
      </w:r>
      <w:r w:rsidRPr="00413B46">
        <w:rPr>
          <w:i/>
        </w:rPr>
        <w:t>encryptedDuplication</w:t>
      </w:r>
      <w:r w:rsidRPr="00413B46">
        <w:t>.</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2404" w:name="_Toc380749671"/>
      <w:bookmarkStart w:id="2405" w:name="_Toc432774118"/>
      <w:bookmarkStart w:id="2406" w:name="_Toc443576265"/>
      <w:bookmarkStart w:id="2407" w:name="_Toc473813995"/>
      <w:bookmarkStart w:id="2408" w:name="_Toc536440956"/>
      <w:bookmarkStart w:id="2409" w:name="_Toc24725634"/>
      <w:r w:rsidRPr="00413B46">
        <w:t xml:space="preserve">Table </w:t>
      </w:r>
      <w:r w:rsidRPr="00C42EAF">
        <w:fldChar w:fldCharType="begin"/>
      </w:r>
      <w:r w:rsidRPr="00413B46">
        <w:instrText xml:space="preserve"> SEQ Table \* ARABIC </w:instrText>
      </w:r>
      <w:r w:rsidRPr="00C42EAF">
        <w:fldChar w:fldCharType="separate"/>
      </w:r>
      <w:r w:rsidR="00D51C42">
        <w:rPr>
          <w:noProof/>
        </w:rPr>
        <w:t>39</w:t>
      </w:r>
      <w:r w:rsidRPr="00C42EAF">
        <w:fldChar w:fldCharType="end"/>
      </w:r>
      <w:r w:rsidRPr="00413B46">
        <w:t xml:space="preserve"> — TPM2_Rewrap Command</w:t>
      </w:r>
      <w:bookmarkEnd w:id="2404"/>
      <w:bookmarkEnd w:id="2405"/>
      <w:bookmarkEnd w:id="2406"/>
      <w:bookmarkEnd w:id="2407"/>
      <w:bookmarkEnd w:id="2408"/>
      <w:bookmarkEnd w:id="240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tcMar>
              <w:right w:w="0" w:type="dxa"/>
            </w:tcMar>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000000" w:themeColor="text1"/>
            </w:tcBorders>
            <w:tcMar>
              <w:right w:w="0" w:type="dxa"/>
            </w:tcMar>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000000" w:themeColor="text1"/>
            </w:tcBorders>
            <w:tcMar>
              <w:right w:w="0" w:type="dxa"/>
            </w:tcMar>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commandSize</w:t>
            </w:r>
          </w:p>
        </w:tc>
        <w:tc>
          <w:tcPr>
            <w:tcW w:w="4608"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000000" w:themeColor="text1"/>
            </w:tcBorders>
            <w:tcMar>
              <w:right w:w="0" w:type="dxa"/>
            </w:tcMar>
            <w:vAlign w:val="center"/>
          </w:tcPr>
          <w:p w:rsidR="00C53E66" w:rsidRPr="00413B46" w:rsidRDefault="00C53E66" w:rsidP="00B8394F">
            <w:pPr>
              <w:pStyle w:val="TABLE-cell"/>
            </w:pPr>
            <w:r w:rsidRPr="00413B46">
              <w:t>TPM_CC</w:t>
            </w:r>
          </w:p>
        </w:tc>
        <w:tc>
          <w:tcPr>
            <w:tcW w:w="2016" w:type="dxa"/>
            <w:tcBorders>
              <w:left w:val="single" w:sz="8" w:space="0" w:color="000000" w:themeColor="text1"/>
              <w:bottom w:val="dashDotStroked" w:sz="24" w:space="0" w:color="auto"/>
              <w:right w:val="single" w:sz="8" w:space="0" w:color="000000" w:themeColor="text1"/>
            </w:tcBorders>
            <w:vAlign w:val="center"/>
          </w:tcPr>
          <w:p w:rsidR="00C53E66" w:rsidRPr="00413B46" w:rsidRDefault="00C53E66" w:rsidP="00B8394F">
            <w:pPr>
              <w:pStyle w:val="TABLE-cell"/>
            </w:pPr>
            <w:r w:rsidRPr="00413B46">
              <w:t>commandCode</w:t>
            </w:r>
          </w:p>
        </w:tc>
        <w:tc>
          <w:tcPr>
            <w:tcW w:w="4608" w:type="dxa"/>
            <w:tcBorders>
              <w:left w:val="single" w:sz="8" w:space="0" w:color="000000" w:themeColor="text1"/>
              <w:bottom w:val="dashDotStroked" w:sz="24" w:space="0" w:color="auto"/>
              <w:right w:val="single" w:sz="12" w:space="0" w:color="auto"/>
            </w:tcBorders>
            <w:vAlign w:val="center"/>
          </w:tcPr>
          <w:p w:rsidR="00C53E66" w:rsidRPr="00413B46" w:rsidRDefault="00C53E66" w:rsidP="00B8394F">
            <w:pPr>
              <w:pStyle w:val="TABLE-cell"/>
            </w:pPr>
            <w:r w:rsidRPr="00413B46">
              <w:t>TPM_CC_Rewrap</w:t>
            </w:r>
          </w:p>
        </w:tc>
      </w:tr>
      <w:tr w:rsidR="00C53E66" w:rsidRPr="00413B46" w:rsidTr="00B8394F">
        <w:trPr>
          <w:cantSplit/>
          <w:jc w:val="center"/>
        </w:trPr>
        <w:tc>
          <w:tcPr>
            <w:tcW w:w="2736" w:type="dxa"/>
            <w:tcBorders>
              <w:top w:val="dashDotStroked" w:sz="24" w:space="0" w:color="auto"/>
              <w:left w:val="single" w:sz="12" w:space="0" w:color="auto"/>
              <w:bottom w:val="single" w:sz="6" w:space="0" w:color="auto"/>
              <w:right w:val="single" w:sz="8" w:space="0" w:color="000000" w:themeColor="text1"/>
            </w:tcBorders>
            <w:tcMar>
              <w:right w:w="0" w:type="dxa"/>
            </w:tcMar>
            <w:vAlign w:val="center"/>
          </w:tcPr>
          <w:p w:rsidR="00C53E66" w:rsidRPr="00413B46" w:rsidRDefault="00C53E66" w:rsidP="00B8394F">
            <w:pPr>
              <w:pStyle w:val="TABLE-cell"/>
            </w:pPr>
            <w:r w:rsidRPr="00413B46">
              <w:t>TPMI_DH_OBJECT+</w:t>
            </w:r>
          </w:p>
        </w:tc>
        <w:tc>
          <w:tcPr>
            <w:tcW w:w="2016" w:type="dxa"/>
            <w:tcBorders>
              <w:top w:val="dashDotStroked" w:sz="24" w:space="0" w:color="auto"/>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@oldParent</w:t>
            </w:r>
          </w:p>
        </w:tc>
        <w:tc>
          <w:tcPr>
            <w:tcW w:w="4608" w:type="dxa"/>
            <w:tcBorders>
              <w:top w:val="dashDotStroked" w:sz="24" w:space="0" w:color="auto"/>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r w:rsidRPr="00413B46">
              <w:t>parent of object</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B8394F">
        <w:trPr>
          <w:cantSplit/>
          <w:jc w:val="center"/>
        </w:trPr>
        <w:tc>
          <w:tcPr>
            <w:tcW w:w="2736" w:type="dxa"/>
            <w:tcBorders>
              <w:top w:val="single" w:sz="6" w:space="0" w:color="auto"/>
              <w:left w:val="single" w:sz="12" w:space="0" w:color="auto"/>
              <w:bottom w:val="thinThickThinSmallGap" w:sz="12" w:space="0" w:color="auto"/>
              <w:right w:val="single" w:sz="8" w:space="0" w:color="000000" w:themeColor="text1"/>
            </w:tcBorders>
            <w:tcMar>
              <w:right w:w="0" w:type="dxa"/>
            </w:tcMar>
            <w:vAlign w:val="center"/>
          </w:tcPr>
          <w:p w:rsidR="00C53E66" w:rsidRPr="00413B46" w:rsidRDefault="00C53E66" w:rsidP="00B8394F">
            <w:pPr>
              <w:pStyle w:val="TABLE-cell"/>
            </w:pPr>
            <w:r w:rsidRPr="00413B46">
              <w:t>TPMI_DH_OBJECT+</w:t>
            </w:r>
          </w:p>
        </w:tc>
        <w:tc>
          <w:tcPr>
            <w:tcW w:w="2016" w:type="dxa"/>
            <w:tcBorders>
              <w:top w:val="single" w:sz="6" w:space="0" w:color="auto"/>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newParent</w:t>
            </w:r>
          </w:p>
        </w:tc>
        <w:tc>
          <w:tcPr>
            <w:tcW w:w="4608" w:type="dxa"/>
            <w:tcBorders>
              <w:top w:val="single" w:sz="6" w:space="0" w:color="auto"/>
              <w:left w:val="single" w:sz="8" w:space="0" w:color="000000" w:themeColor="text1"/>
              <w:bottom w:val="thinThickThinSmallGap" w:sz="12" w:space="0" w:color="auto"/>
              <w:right w:val="single" w:sz="12" w:space="0" w:color="auto"/>
            </w:tcBorders>
            <w:vAlign w:val="center"/>
          </w:tcPr>
          <w:p w:rsidR="00C53E66" w:rsidRPr="00413B46" w:rsidRDefault="00C53E66" w:rsidP="00B8394F">
            <w:pPr>
              <w:pStyle w:val="TABLE-cell"/>
            </w:pPr>
            <w:r w:rsidRPr="00413B46">
              <w:t>new parent of the object</w:t>
            </w:r>
          </w:p>
          <w:p w:rsidR="00C53E66" w:rsidRPr="00413B46" w:rsidRDefault="00C53E66" w:rsidP="00B8394F">
            <w:pPr>
              <w:pStyle w:val="TABLE-cell"/>
            </w:pPr>
            <w:r w:rsidRPr="00413B46">
              <w:t>Auth Index: None</w:t>
            </w:r>
          </w:p>
        </w:tc>
      </w:tr>
      <w:tr w:rsidR="00C53E66" w:rsidRPr="00413B46" w:rsidTr="00B8394F">
        <w:trPr>
          <w:cantSplit/>
          <w:jc w:val="center"/>
        </w:trPr>
        <w:tc>
          <w:tcPr>
            <w:tcW w:w="2736" w:type="dxa"/>
            <w:tcBorders>
              <w:top w:val="thinThickThinSmallGap" w:sz="12" w:space="0" w:color="auto"/>
              <w:left w:val="single" w:sz="12" w:space="0" w:color="auto"/>
              <w:bottom w:val="single" w:sz="6" w:space="0" w:color="auto"/>
              <w:right w:val="single" w:sz="8" w:space="0" w:color="000000" w:themeColor="text1"/>
            </w:tcBorders>
            <w:tcMar>
              <w:right w:w="0" w:type="dxa"/>
            </w:tcMar>
            <w:vAlign w:val="center"/>
          </w:tcPr>
          <w:p w:rsidR="00C53E66" w:rsidRPr="00413B46" w:rsidRDefault="00C53E66" w:rsidP="00B8394F">
            <w:pPr>
              <w:pStyle w:val="TABLE-cell"/>
            </w:pPr>
            <w:r w:rsidRPr="00413B46">
              <w:t>TPM2B_PRIVATE</w:t>
            </w:r>
          </w:p>
        </w:tc>
        <w:tc>
          <w:tcPr>
            <w:tcW w:w="2016" w:type="dxa"/>
            <w:tcBorders>
              <w:top w:val="thinThickThinSmallGap" w:sz="12" w:space="0" w:color="auto"/>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inDuplicate</w:t>
            </w:r>
          </w:p>
        </w:tc>
        <w:tc>
          <w:tcPr>
            <w:tcW w:w="4608" w:type="dxa"/>
            <w:tcBorders>
              <w:top w:val="thinThickThinSmallGap" w:sz="12" w:space="0" w:color="auto"/>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r w:rsidRPr="00413B46">
              <w:t xml:space="preserve">an object encrypted using symmetric key derived from </w:t>
            </w:r>
            <w:r w:rsidRPr="00413B46">
              <w:rPr>
                <w:i/>
              </w:rPr>
              <w:t>inSymSeed</w:t>
            </w:r>
          </w:p>
        </w:tc>
      </w:tr>
      <w:tr w:rsidR="00C53E66" w:rsidRPr="00413B46" w:rsidTr="00B8394F">
        <w:trPr>
          <w:cantSplit/>
          <w:jc w:val="center"/>
        </w:trPr>
        <w:tc>
          <w:tcPr>
            <w:tcW w:w="2736" w:type="dxa"/>
            <w:tcBorders>
              <w:top w:val="single" w:sz="6" w:space="0" w:color="auto"/>
              <w:left w:val="single" w:sz="12" w:space="0" w:color="auto"/>
              <w:right w:val="single" w:sz="8" w:space="0" w:color="000000" w:themeColor="text1"/>
            </w:tcBorders>
            <w:tcMar>
              <w:right w:w="0" w:type="dxa"/>
            </w:tcMar>
            <w:vAlign w:val="center"/>
          </w:tcPr>
          <w:p w:rsidR="00C53E66" w:rsidRPr="00413B46" w:rsidRDefault="00C53E66" w:rsidP="00B8394F">
            <w:pPr>
              <w:pStyle w:val="TABLE-cell"/>
            </w:pPr>
            <w:r w:rsidRPr="00413B46">
              <w:t>TPM2B_NAME</w:t>
            </w:r>
          </w:p>
        </w:tc>
        <w:tc>
          <w:tcPr>
            <w:tcW w:w="2016" w:type="dxa"/>
            <w:tcBorders>
              <w:top w:val="single" w:sz="6" w:space="0" w:color="auto"/>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name</w:t>
            </w:r>
          </w:p>
        </w:tc>
        <w:tc>
          <w:tcPr>
            <w:tcW w:w="4608" w:type="dxa"/>
            <w:tcBorders>
              <w:top w:val="single" w:sz="6" w:space="0" w:color="auto"/>
              <w:left w:val="single" w:sz="8" w:space="0" w:color="000000" w:themeColor="text1"/>
              <w:right w:val="single" w:sz="12" w:space="0" w:color="auto"/>
            </w:tcBorders>
            <w:vAlign w:val="center"/>
          </w:tcPr>
          <w:p w:rsidR="00C53E66" w:rsidRPr="00413B46" w:rsidRDefault="00C53E66" w:rsidP="00B8394F">
            <w:pPr>
              <w:pStyle w:val="TABLE-cell"/>
            </w:pPr>
            <w:r w:rsidRPr="00413B46">
              <w:t>the Name of the object being rewrapped</w:t>
            </w:r>
          </w:p>
        </w:tc>
      </w:tr>
      <w:tr w:rsidR="00C53E66" w:rsidRPr="00413B46" w:rsidTr="00B8394F">
        <w:trPr>
          <w:cantSplit/>
          <w:jc w:val="center"/>
        </w:trPr>
        <w:tc>
          <w:tcPr>
            <w:tcW w:w="2736" w:type="dxa"/>
            <w:tcBorders>
              <w:left w:val="single" w:sz="12" w:space="0" w:color="auto"/>
              <w:bottom w:val="single" w:sz="12" w:space="0" w:color="auto"/>
              <w:right w:val="single" w:sz="8" w:space="0" w:color="000000" w:themeColor="text1"/>
            </w:tcBorders>
            <w:tcMar>
              <w:right w:w="0" w:type="dxa"/>
            </w:tcMar>
            <w:vAlign w:val="center"/>
          </w:tcPr>
          <w:p w:rsidR="00C53E66" w:rsidRPr="00413B46" w:rsidRDefault="00C53E66" w:rsidP="00B8394F">
            <w:pPr>
              <w:pStyle w:val="TABLE-cell"/>
            </w:pPr>
            <w:r w:rsidRPr="00413B46">
              <w:t>TPM2B_ENCRYPTED_SECRET</w:t>
            </w:r>
          </w:p>
        </w:tc>
        <w:tc>
          <w:tcPr>
            <w:tcW w:w="2016" w:type="dxa"/>
            <w:tcBorders>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inSymSeed</w:t>
            </w:r>
          </w:p>
        </w:tc>
        <w:tc>
          <w:tcPr>
            <w:tcW w:w="4608" w:type="dxa"/>
            <w:tcBorders>
              <w:left w:val="single" w:sz="8" w:space="0" w:color="000000" w:themeColor="text1"/>
              <w:bottom w:val="single" w:sz="12" w:space="0" w:color="auto"/>
              <w:right w:val="single" w:sz="12" w:space="0" w:color="auto"/>
            </w:tcBorders>
            <w:vAlign w:val="center"/>
          </w:tcPr>
          <w:p w:rsidR="00C53E66" w:rsidRPr="00413B46" w:rsidRDefault="00C53E66" w:rsidP="00B8394F">
            <w:pPr>
              <w:pStyle w:val="TABLE-cell"/>
            </w:pPr>
            <w:r w:rsidRPr="00413B46">
              <w:t>the seed for the symmetric key and HMAC key</w:t>
            </w:r>
          </w:p>
          <w:p w:rsidR="00C53E66" w:rsidRPr="00413B46" w:rsidRDefault="00C53E66" w:rsidP="00B8394F">
            <w:pPr>
              <w:pStyle w:val="TABLE-cell"/>
            </w:pPr>
            <w:r w:rsidRPr="00413B46">
              <w:t xml:space="preserve">needs </w:t>
            </w:r>
            <w:r w:rsidRPr="00413B46">
              <w:rPr>
                <w:i/>
              </w:rPr>
              <w:t>oldParent</w:t>
            </w:r>
            <w:r w:rsidRPr="00413B46">
              <w:t xml:space="preserve"> private key to recover the seed and generate the symmetric key</w:t>
            </w:r>
          </w:p>
        </w:tc>
      </w:tr>
    </w:tbl>
    <w:p w:rsidR="00C53E66" w:rsidRPr="00413B46" w:rsidRDefault="00C53E66" w:rsidP="00C53E66">
      <w:pPr>
        <w:pStyle w:val="TABLE-title"/>
      </w:pPr>
      <w:bookmarkStart w:id="2410" w:name="_Toc380749672"/>
      <w:bookmarkStart w:id="2411" w:name="_Toc432774119"/>
      <w:bookmarkStart w:id="2412" w:name="_Toc443576266"/>
      <w:bookmarkStart w:id="2413" w:name="_Toc473813996"/>
      <w:bookmarkStart w:id="2414" w:name="_Toc536440957"/>
      <w:bookmarkStart w:id="2415" w:name="_Toc24725635"/>
      <w:r w:rsidRPr="00413B46">
        <w:t xml:space="preserve">Table </w:t>
      </w:r>
      <w:r w:rsidRPr="00C42EAF">
        <w:fldChar w:fldCharType="begin"/>
      </w:r>
      <w:r w:rsidRPr="00413B46">
        <w:instrText xml:space="preserve"> SEQ Table \* ARABIC </w:instrText>
      </w:r>
      <w:r w:rsidRPr="00C42EAF">
        <w:fldChar w:fldCharType="separate"/>
      </w:r>
      <w:r w:rsidR="00D51C42">
        <w:rPr>
          <w:noProof/>
        </w:rPr>
        <w:t>40</w:t>
      </w:r>
      <w:r w:rsidRPr="00C42EAF">
        <w:fldChar w:fldCharType="end"/>
      </w:r>
      <w:r w:rsidRPr="00413B46">
        <w:t xml:space="preserve"> — TPM2_Rewrap Response</w:t>
      </w:r>
      <w:bookmarkEnd w:id="2410"/>
      <w:bookmarkEnd w:id="2411"/>
      <w:bookmarkEnd w:id="2412"/>
      <w:bookmarkEnd w:id="2413"/>
      <w:bookmarkEnd w:id="2414"/>
      <w:bookmarkEnd w:id="241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tcMar>
              <w:right w:w="0" w:type="dxa"/>
            </w:tcMar>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000000" w:themeColor="text1"/>
            </w:tcBorders>
            <w:tcMar>
              <w:right w:w="0" w:type="dxa"/>
            </w:tcMar>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auto"/>
              <w:bottom w:val="single" w:sz="6" w:space="0" w:color="auto"/>
              <w:right w:val="single" w:sz="8" w:space="0" w:color="000000" w:themeColor="text1"/>
            </w:tcBorders>
            <w:tcMar>
              <w:right w:w="0" w:type="dxa"/>
            </w:tcMar>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responseSize</w:t>
            </w:r>
          </w:p>
        </w:tc>
        <w:tc>
          <w:tcPr>
            <w:tcW w:w="4608"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right w:val="single" w:sz="8" w:space="0" w:color="000000" w:themeColor="text1"/>
            </w:tcBorders>
            <w:tcMar>
              <w:right w:w="0" w:type="dxa"/>
            </w:tcMar>
            <w:vAlign w:val="center"/>
          </w:tcPr>
          <w:p w:rsidR="00C53E66" w:rsidRPr="00413B46" w:rsidRDefault="00C53E66" w:rsidP="00B8394F">
            <w:pPr>
              <w:pStyle w:val="TABLE-cell"/>
            </w:pPr>
            <w:r w:rsidRPr="00413B46">
              <w:t>TPM_RC</w:t>
            </w:r>
          </w:p>
        </w:tc>
        <w:tc>
          <w:tcPr>
            <w:tcW w:w="2016" w:type="dxa"/>
            <w:tcBorders>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responseCode</w:t>
            </w:r>
          </w:p>
        </w:tc>
        <w:tc>
          <w:tcPr>
            <w:tcW w:w="4608" w:type="dxa"/>
            <w:tcBorders>
              <w:left w:val="single" w:sz="8" w:space="0" w:color="000000" w:themeColor="text1"/>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thinThickThinSmallGap" w:sz="12" w:space="0" w:color="auto"/>
              <w:left w:val="single" w:sz="12" w:space="0" w:color="000000"/>
              <w:bottom w:val="single" w:sz="6" w:space="0" w:color="auto"/>
              <w:right w:val="single" w:sz="8" w:space="0" w:color="000000" w:themeColor="text1"/>
            </w:tcBorders>
            <w:tcMar>
              <w:right w:w="0" w:type="dxa"/>
            </w:tcMar>
            <w:vAlign w:val="center"/>
          </w:tcPr>
          <w:p w:rsidR="00C53E66" w:rsidRPr="00413B46" w:rsidRDefault="00C53E66" w:rsidP="00B8394F">
            <w:pPr>
              <w:pStyle w:val="TABLE-cell"/>
            </w:pPr>
            <w:r w:rsidRPr="00413B46">
              <w:t>TPM2B_PRIVATE</w:t>
            </w:r>
          </w:p>
        </w:tc>
        <w:tc>
          <w:tcPr>
            <w:tcW w:w="2016" w:type="dxa"/>
            <w:tcBorders>
              <w:top w:val="thinThickThinSmallGap" w:sz="12" w:space="0" w:color="auto"/>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outDuplicate</w:t>
            </w:r>
          </w:p>
        </w:tc>
        <w:tc>
          <w:tcPr>
            <w:tcW w:w="4608" w:type="dxa"/>
            <w:tcBorders>
              <w:top w:val="thinThickThinSmallGap" w:sz="12" w:space="0" w:color="auto"/>
              <w:left w:val="single" w:sz="8" w:space="0" w:color="000000" w:themeColor="text1"/>
              <w:bottom w:val="single" w:sz="6" w:space="0" w:color="auto"/>
              <w:right w:val="single" w:sz="12" w:space="0" w:color="000000"/>
            </w:tcBorders>
            <w:vAlign w:val="center"/>
          </w:tcPr>
          <w:p w:rsidR="00C53E66" w:rsidRPr="00413B46" w:rsidRDefault="00C53E66" w:rsidP="00B8394F">
            <w:pPr>
              <w:pStyle w:val="TABLE-cell"/>
            </w:pPr>
            <w:r w:rsidRPr="00413B46">
              <w:t xml:space="preserve">an object encrypted using symmetric key derived from </w:t>
            </w:r>
            <w:r w:rsidRPr="00413B46">
              <w:rPr>
                <w:i/>
              </w:rPr>
              <w:t>outSymSeed</w:t>
            </w:r>
          </w:p>
        </w:tc>
      </w:tr>
      <w:tr w:rsidR="00C53E66" w:rsidRPr="00413B46" w:rsidTr="00B8394F">
        <w:trPr>
          <w:cantSplit/>
          <w:jc w:val="center"/>
        </w:trPr>
        <w:tc>
          <w:tcPr>
            <w:tcW w:w="2736" w:type="dxa"/>
            <w:tcBorders>
              <w:top w:val="single" w:sz="6" w:space="0" w:color="auto"/>
              <w:left w:val="single" w:sz="12" w:space="0" w:color="000000"/>
              <w:bottom w:val="single" w:sz="12" w:space="0" w:color="000000"/>
              <w:right w:val="single" w:sz="8" w:space="0" w:color="000000" w:themeColor="text1"/>
            </w:tcBorders>
            <w:tcMar>
              <w:right w:w="0" w:type="dxa"/>
            </w:tcMar>
            <w:vAlign w:val="center"/>
          </w:tcPr>
          <w:p w:rsidR="00C53E66" w:rsidRPr="00413B46" w:rsidRDefault="00C53E66" w:rsidP="00B8394F">
            <w:pPr>
              <w:pStyle w:val="TABLE-cell"/>
            </w:pPr>
            <w:r w:rsidRPr="00413B46">
              <w:t>TPM2B_ENCRYPTED_SECRET</w:t>
            </w:r>
          </w:p>
        </w:tc>
        <w:tc>
          <w:tcPr>
            <w:tcW w:w="2016" w:type="dxa"/>
            <w:tcBorders>
              <w:top w:val="single" w:sz="6"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ell"/>
            </w:pPr>
            <w:r w:rsidRPr="00413B46">
              <w:t>outSymSeed</w:t>
            </w:r>
          </w:p>
        </w:tc>
        <w:tc>
          <w:tcPr>
            <w:tcW w:w="4608" w:type="dxa"/>
            <w:tcBorders>
              <w:top w:val="single" w:sz="6" w:space="0" w:color="auto"/>
              <w:left w:val="single" w:sz="8" w:space="0" w:color="000000" w:themeColor="text1"/>
              <w:bottom w:val="single" w:sz="12" w:space="0" w:color="000000"/>
              <w:right w:val="single" w:sz="12" w:space="0" w:color="000000"/>
            </w:tcBorders>
            <w:vAlign w:val="center"/>
          </w:tcPr>
          <w:p w:rsidR="00C53E66" w:rsidRPr="00413B46" w:rsidRDefault="00C53E66" w:rsidP="00B8394F">
            <w:pPr>
              <w:pStyle w:val="TABLE-cell"/>
            </w:pPr>
            <w:r w:rsidRPr="00413B46">
              <w:t xml:space="preserve">seed for a symmetric key protected by </w:t>
            </w:r>
            <w:r w:rsidRPr="00413B46">
              <w:rPr>
                <w:i/>
              </w:rPr>
              <w:t xml:space="preserve">newParent </w:t>
            </w:r>
            <w:r w:rsidRPr="00413B46">
              <w:t>asymmetric key</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[[Rewrap]]</w:t>
      </w:r>
    </w:p>
    <w:p w:rsidR="00C53E66" w:rsidRPr="00413B46" w:rsidRDefault="00C53E66" w:rsidP="00C53E66">
      <w:pPr>
        <w:pStyle w:val="Heading2"/>
        <w:pageBreakBefore/>
      </w:pPr>
      <w:bookmarkStart w:id="2416" w:name="_Toc310935403"/>
      <w:bookmarkStart w:id="2417" w:name="_Toc380749507"/>
      <w:bookmarkStart w:id="2418" w:name="_Toc432773948"/>
      <w:bookmarkStart w:id="2419" w:name="_Toc443720806"/>
      <w:bookmarkStart w:id="2420" w:name="_Toc443576098"/>
      <w:bookmarkStart w:id="2421" w:name="_Toc473813817"/>
      <w:bookmarkStart w:id="2422" w:name="_Toc536440776"/>
      <w:bookmarkStart w:id="2423" w:name="_Toc24725449"/>
      <w:r w:rsidRPr="00413B46">
        <w:lastRenderedPageBreak/>
        <w:t>TPM2_Import</w:t>
      </w:r>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416"/>
      <w:bookmarkEnd w:id="2417"/>
      <w:bookmarkEnd w:id="2418"/>
      <w:bookmarkEnd w:id="2419"/>
      <w:bookmarkEnd w:id="2420"/>
      <w:bookmarkEnd w:id="2421"/>
      <w:bookmarkEnd w:id="2422"/>
      <w:bookmarkEnd w:id="2423"/>
    </w:p>
    <w:p w:rsidR="00C53E66" w:rsidRPr="00413B46" w:rsidRDefault="00C53E66" w:rsidP="00C53E66">
      <w:pPr>
        <w:pStyle w:val="Heading3"/>
        <w:pageBreakBefore w:val="0"/>
      </w:pPr>
      <w:bookmarkStart w:id="2424" w:name="_Toc226649218"/>
      <w:bookmarkStart w:id="2425" w:name="_Toc228421301"/>
      <w:r w:rsidRPr="00413B46">
        <w:t>General Description</w:t>
      </w:r>
      <w:bookmarkEnd w:id="2424"/>
      <w:bookmarkEnd w:id="2425"/>
    </w:p>
    <w:p w:rsidR="00C53E66" w:rsidRPr="00413B46" w:rsidRDefault="00C53E66" w:rsidP="00C53E66">
      <w:pPr>
        <w:pStyle w:val="BodyText"/>
      </w:pPr>
      <w:r w:rsidRPr="00413B46">
        <w:t>This command allows an object to be encrypted using the symmetric encryption values of a Storage Key. After encryption, the object may be loaded and used in the new hierarchy. The imported object (</w:t>
      </w:r>
      <w:r w:rsidRPr="00413B46">
        <w:rPr>
          <w:i/>
        </w:rPr>
        <w:t>duplicate</w:t>
      </w:r>
      <w:r w:rsidRPr="00413B46">
        <w:t>) may be singly encrypted, multiply encrypted, or unencrypted.</w:t>
      </w:r>
    </w:p>
    <w:p w:rsidR="00C53E66" w:rsidRPr="00413B46" w:rsidRDefault="00C53E66" w:rsidP="00C53E66">
      <w:pPr>
        <w:pStyle w:val="BodyText"/>
      </w:pPr>
      <w:r w:rsidRPr="00413B46">
        <w:t xml:space="preserve">If </w:t>
      </w:r>
      <w:r w:rsidRPr="00413B46">
        <w:rPr>
          <w:i/>
        </w:rPr>
        <w:t>fixedTPM</w:t>
      </w:r>
      <w:r w:rsidRPr="00413B46">
        <w:t xml:space="preserve"> or </w:t>
      </w:r>
      <w:r w:rsidRPr="00413B46">
        <w:rPr>
          <w:i/>
        </w:rPr>
        <w:t>fixedParent</w:t>
      </w:r>
      <w:r w:rsidRPr="00413B46">
        <w:t xml:space="preserve"> is SET in </w:t>
      </w:r>
      <w:r w:rsidRPr="00413B46">
        <w:rPr>
          <w:i/>
        </w:rPr>
        <w:t>objectPublic</w:t>
      </w:r>
      <w:r w:rsidRPr="00413B46">
        <w:t>, the TPM shall return TPM_RC_ATTRIBUTES.</w:t>
      </w:r>
    </w:p>
    <w:p w:rsidR="006B74E4" w:rsidRDefault="00C53E66" w:rsidP="00C53E66">
      <w:pPr>
        <w:pStyle w:val="BodyText"/>
      </w:pPr>
      <w:r w:rsidRPr="00413B46">
        <w:t xml:space="preserve">If </w:t>
      </w:r>
      <w:r w:rsidRPr="00413B46">
        <w:rPr>
          <w:i/>
        </w:rPr>
        <w:t>encryptedDuplication</w:t>
      </w:r>
      <w:r w:rsidRPr="00413B46">
        <w:t xml:space="preserve"> is SET in the object referenced by </w:t>
      </w:r>
      <w:r w:rsidRPr="00413B46">
        <w:rPr>
          <w:i/>
        </w:rPr>
        <w:t>parentHandle</w:t>
      </w:r>
      <w:r w:rsidRPr="00413B46">
        <w:t xml:space="preserve"> </w:t>
      </w:r>
      <w:r w:rsidR="00D03991" w:rsidRPr="00413B46">
        <w:t xml:space="preserve">and </w:t>
      </w:r>
      <w:r w:rsidRPr="00413B46">
        <w:rPr>
          <w:i/>
        </w:rPr>
        <w:t>encryptedDuplication</w:t>
      </w:r>
      <w:r w:rsidRPr="00413B46">
        <w:t xml:space="preserve"> </w:t>
      </w:r>
      <w:r w:rsidR="00D03991" w:rsidRPr="00413B46">
        <w:t>is CLEAR</w:t>
      </w:r>
      <w:r w:rsidRPr="00413B46">
        <w:t xml:space="preserve"> in </w:t>
      </w:r>
      <w:r w:rsidRPr="00413B46">
        <w:rPr>
          <w:i/>
        </w:rPr>
        <w:t>objectPublic</w:t>
      </w:r>
      <w:r w:rsidR="00D03991" w:rsidRPr="00413B46">
        <w:rPr>
          <w:i/>
        </w:rPr>
        <w:t xml:space="preserve">, </w:t>
      </w:r>
      <w:r w:rsidR="00D03991" w:rsidRPr="00413B46">
        <w:t xml:space="preserve">the TPM </w:t>
      </w:r>
      <w:r w:rsidR="00646C74" w:rsidRPr="00413B46">
        <w:t>may</w:t>
      </w:r>
      <w:r w:rsidR="00D03991" w:rsidRPr="00413B46">
        <w:t xml:space="preserve"> return</w:t>
      </w:r>
      <w:r w:rsidR="00D03991" w:rsidRPr="00413B46">
        <w:rPr>
          <w:i/>
        </w:rPr>
        <w:t xml:space="preserve"> </w:t>
      </w:r>
      <w:r w:rsidRPr="00413B46">
        <w:t>TPM_RC_ATTRIBUTES.</w:t>
      </w:r>
    </w:p>
    <w:p w:rsidR="00C53E66" w:rsidRPr="00413B46" w:rsidRDefault="00C53E66" w:rsidP="00C53E66">
      <w:pPr>
        <w:pStyle w:val="BodyText"/>
      </w:pPr>
      <w:r w:rsidRPr="00413B46">
        <w:t xml:space="preserve">If encryptedDuplication is SET in objectPublic, then </w:t>
      </w:r>
      <w:r w:rsidRPr="00413B46">
        <w:rPr>
          <w:i/>
        </w:rPr>
        <w:t>inSymSeed</w:t>
      </w:r>
      <w:r w:rsidRPr="00413B46">
        <w:t xml:space="preserve"> and </w:t>
      </w:r>
      <w:r w:rsidRPr="00413B46">
        <w:rPr>
          <w:i/>
        </w:rPr>
        <w:t>encryptionKey</w:t>
      </w:r>
      <w:r w:rsidRPr="00413B46">
        <w:t xml:space="preserve"> shall not be Empty buffers (TPM_RC_ATTRIBUTES).</w:t>
      </w:r>
      <w:r w:rsidRPr="00413B46" w:rsidDel="00D01353">
        <w:t xml:space="preserve"> </w:t>
      </w:r>
      <w:r w:rsidRPr="00413B46">
        <w:t>Recovery of the sensitive data of the object occurs in the TPM in a multi--step process in the following order:</w:t>
      </w:r>
    </w:p>
    <w:p w:rsidR="00C53E66" w:rsidRPr="00413B46" w:rsidRDefault="00C53E66" w:rsidP="00015772">
      <w:pPr>
        <w:pStyle w:val="ListNumber"/>
        <w:numPr>
          <w:ilvl w:val="0"/>
          <w:numId w:val="18"/>
        </w:numPr>
      </w:pPr>
      <w:r w:rsidRPr="00413B46">
        <w:t xml:space="preserve">If </w:t>
      </w:r>
      <w:r w:rsidRPr="00413B46">
        <w:rPr>
          <w:i/>
        </w:rPr>
        <w:t>inSymSeed</w:t>
      </w:r>
      <w:r w:rsidRPr="00413B46">
        <w:t xml:space="preserve"> has a non-zero size:</w:t>
      </w:r>
    </w:p>
    <w:p w:rsidR="006B74E4" w:rsidRDefault="00C53E66" w:rsidP="00C53E66">
      <w:pPr>
        <w:pStyle w:val="ListNumber2"/>
      </w:pPr>
      <w:bookmarkStart w:id="2426" w:name="_Ref374549470"/>
      <w:r w:rsidRPr="00413B46">
        <w:t xml:space="preserve">The asymmetric parameters and private key of </w:t>
      </w:r>
      <w:r w:rsidRPr="00413B46">
        <w:rPr>
          <w:i/>
        </w:rPr>
        <w:t>parentHandle</w:t>
      </w:r>
      <w:r w:rsidRPr="00413B46">
        <w:t xml:space="preserve"> are used to recover the seed used in the creation of the HMAC key and encryption keys used to protect the duplication blob.</w:t>
      </w:r>
      <w:bookmarkEnd w:id="2426"/>
    </w:p>
    <w:p w:rsidR="00C53E66" w:rsidRPr="00413B46" w:rsidRDefault="00C53E66" w:rsidP="00C53E66">
      <w:pPr>
        <w:pStyle w:val="NOTE"/>
        <w:ind w:left="1800" w:hanging="1080"/>
      </w:pPr>
      <w:r w:rsidRPr="00413B46">
        <w:t>NOTE 1</w:t>
      </w:r>
      <w:r w:rsidRPr="00413B46">
        <w:tab/>
        <w:t xml:space="preserve">When recovering the seed from </w:t>
      </w:r>
      <w:r w:rsidRPr="00413B46">
        <w:rPr>
          <w:i/>
        </w:rPr>
        <w:t>inSymSeed</w:t>
      </w:r>
      <w:r w:rsidRPr="00413B46">
        <w:t xml:space="preserve">, </w:t>
      </w:r>
      <w:r w:rsidRPr="00413B46">
        <w:rPr>
          <w:i/>
        </w:rPr>
        <w:t>L</w:t>
      </w:r>
      <w:r w:rsidRPr="00413B46">
        <w:t xml:space="preserve"> is “</w:t>
      </w:r>
      <w:proofErr w:type="gramStart"/>
      <w:r w:rsidRPr="00413B46">
        <w:t>DUPLICATE</w:t>
      </w:r>
      <w:proofErr w:type="gramEnd"/>
      <w:r w:rsidRPr="00413B46">
        <w:t>”.</w:t>
      </w:r>
    </w:p>
    <w:p w:rsidR="00C53E66" w:rsidRPr="00413B46" w:rsidRDefault="00C53E66" w:rsidP="00C53E66">
      <w:pPr>
        <w:pStyle w:val="ListNumber2"/>
      </w:pPr>
      <w:r w:rsidRPr="00413B46">
        <w:t xml:space="preserve">The integrity value in </w:t>
      </w:r>
      <w:r w:rsidRPr="00413B46">
        <w:rPr>
          <w:i/>
        </w:rPr>
        <w:t>duplicate.buffer.integrityOuter</w:t>
      </w:r>
      <w:r w:rsidRPr="00413B46">
        <w:t xml:space="preserve"> is used to verify the integrity of the data blob, which is the remainder of</w:t>
      </w:r>
      <w:r w:rsidRPr="00413B46">
        <w:rPr>
          <w:i/>
        </w:rPr>
        <w:t xml:space="preserve"> duplicate.buffer </w:t>
      </w:r>
      <w:r w:rsidRPr="00413B46">
        <w:t>(TPM_RC_INTEGRITY)</w:t>
      </w:r>
      <w:r w:rsidRPr="00413B46">
        <w:rPr>
          <w:i/>
        </w:rPr>
        <w:t>.</w:t>
      </w:r>
    </w:p>
    <w:p w:rsidR="00C53E66" w:rsidRPr="00413B46" w:rsidRDefault="00C53E66" w:rsidP="00C53E66">
      <w:pPr>
        <w:pStyle w:val="NOTE"/>
        <w:ind w:left="2160"/>
        <w:rPr>
          <w:i/>
        </w:rPr>
      </w:pPr>
      <w:r w:rsidRPr="00413B46">
        <w:t>NOTE 2</w:t>
      </w:r>
      <w:r w:rsidRPr="00413B46">
        <w:tab/>
        <w:t xml:space="preserve">The data blob will contain a TPMT_SENSITIVE and may contain a TPM2B_DIGEST for the </w:t>
      </w:r>
      <w:r w:rsidRPr="00413B46">
        <w:rPr>
          <w:i/>
        </w:rPr>
        <w:t>innerIntegrity.</w:t>
      </w:r>
    </w:p>
    <w:p w:rsidR="00C53E66" w:rsidRPr="00413B46" w:rsidRDefault="00C53E66" w:rsidP="00C53E66">
      <w:pPr>
        <w:pStyle w:val="ListNumber2"/>
      </w:pPr>
      <w:r w:rsidRPr="00413B46">
        <w:t xml:space="preserve">The symmetric key recovered in </w:t>
      </w:r>
      <w:r w:rsidRPr="00C42EAF">
        <w:fldChar w:fldCharType="begin"/>
      </w:r>
      <w:r w:rsidRPr="00413B46">
        <w:instrText xml:space="preserve"> REF _Ref374549470 \r \h </w:instrText>
      </w:r>
      <w:r w:rsidRPr="00C42EAF">
        <w:fldChar w:fldCharType="separate"/>
      </w:r>
      <w:r w:rsidR="00D51C42">
        <w:t>1)</w:t>
      </w:r>
      <w:r w:rsidRPr="00C42EAF">
        <w:fldChar w:fldCharType="end"/>
      </w:r>
      <w:r w:rsidRPr="00413B46">
        <w:t xml:space="preserve"> is used to decrypt the data blob.</w:t>
      </w:r>
    </w:p>
    <w:p w:rsidR="00C53E66" w:rsidRPr="00413B46" w:rsidRDefault="00C53E66" w:rsidP="00C53E66">
      <w:pPr>
        <w:pStyle w:val="NOTE"/>
        <w:ind w:left="2160"/>
      </w:pPr>
      <w:r w:rsidRPr="00413B46">
        <w:t>NOTE 3</w:t>
      </w:r>
      <w:r w:rsidRPr="00413B46">
        <w:tab/>
        <w:t>Checking the integrity before the data is used prevents attacks on the sensitive area by fuzzing the data and looking at the differences in the response codes.</w:t>
      </w:r>
      <w:r w:rsidRPr="00413B46">
        <w:tab/>
      </w:r>
    </w:p>
    <w:p w:rsidR="00C53E66" w:rsidRPr="00413B46" w:rsidRDefault="00C53E66" w:rsidP="00C53E66">
      <w:pPr>
        <w:pStyle w:val="ListNumber"/>
      </w:pPr>
      <w:r w:rsidRPr="00413B46">
        <w:t xml:space="preserve">If </w:t>
      </w:r>
      <w:r w:rsidRPr="00413B46">
        <w:rPr>
          <w:i/>
        </w:rPr>
        <w:t>encryptionKey</w:t>
      </w:r>
      <w:r w:rsidRPr="00413B46">
        <w:t xml:space="preserve"> is not an Empty Buffer:</w:t>
      </w:r>
    </w:p>
    <w:p w:rsidR="00C53E66" w:rsidRPr="00413B46" w:rsidRDefault="00C53E66" w:rsidP="00C53E66">
      <w:pPr>
        <w:pStyle w:val="ListNumber2"/>
      </w:pPr>
      <w:r w:rsidRPr="00413B46">
        <w:t xml:space="preserve">Use </w:t>
      </w:r>
      <w:r w:rsidRPr="00413B46">
        <w:rPr>
          <w:i/>
        </w:rPr>
        <w:t>encryptionKey</w:t>
      </w:r>
      <w:r w:rsidRPr="00413B46">
        <w:t xml:space="preserve"> to decrypt the inner blob.</w:t>
      </w:r>
    </w:p>
    <w:p w:rsidR="00C53E66" w:rsidRPr="00413B46" w:rsidRDefault="00C53E66" w:rsidP="00C53E66">
      <w:pPr>
        <w:pStyle w:val="ListNumber2"/>
      </w:pPr>
      <w:r w:rsidRPr="00413B46">
        <w:t>Use the TPM2B_DIGEST at the start of the inner blob to verify the integrity of the inner blob (TPM_RC_INTEGRITY).</w:t>
      </w:r>
    </w:p>
    <w:p w:rsidR="00C53E66" w:rsidRPr="00413B46" w:rsidRDefault="00C53E66" w:rsidP="00C53E66">
      <w:pPr>
        <w:pStyle w:val="ListNumber"/>
      </w:pPr>
      <w:r w:rsidRPr="00413B46">
        <w:t>Unmarshal the sensitive area</w:t>
      </w:r>
    </w:p>
    <w:p w:rsidR="00C53E66" w:rsidRPr="00413B46" w:rsidRDefault="00C53E66" w:rsidP="00C53E66">
      <w:pPr>
        <w:pStyle w:val="NOTE"/>
      </w:pPr>
      <w:r w:rsidRPr="00413B46">
        <w:t>NOTE 4</w:t>
      </w:r>
      <w:r w:rsidRPr="00413B46">
        <w:tab/>
        <w:t xml:space="preserve">It is not necessary to validate that the sensitive area data is cryptographically bound to the public area other than that the Name of the public area is included in the HMAC. However, if the binding is not validated by this command, the binding must be checked each time the object is loaded. For an object that is imported under a parent with </w:t>
      </w:r>
      <w:r w:rsidRPr="00413B46">
        <w:rPr>
          <w:i/>
        </w:rPr>
        <w:t>fixedTPM</w:t>
      </w:r>
      <w:r w:rsidRPr="00413B46">
        <w:t xml:space="preserve"> SET, binding need only be checked at import. If the parent has </w:t>
      </w:r>
      <w:r w:rsidRPr="00413B46">
        <w:rPr>
          <w:i/>
        </w:rPr>
        <w:t>fixedTPM</w:t>
      </w:r>
      <w:r w:rsidRPr="00413B46">
        <w:t xml:space="preserve"> CLEAR, then the binding needs to be checked each time the object is loaded, or before the TPM performs an operation for which the binding affects the outcome of the operation (for example, TPM2_PolicySigned() or TPM2_Certify()).</w:t>
      </w:r>
    </w:p>
    <w:p w:rsidR="006B74E4" w:rsidRDefault="00C53E66" w:rsidP="00C53E66">
      <w:pPr>
        <w:pStyle w:val="NOTE"/>
      </w:pPr>
      <w:r w:rsidRPr="00413B46">
        <w:tab/>
        <w:t xml:space="preserve">Similarly, if the new parent's </w:t>
      </w:r>
      <w:r w:rsidRPr="00413B46">
        <w:rPr>
          <w:i/>
        </w:rPr>
        <w:t>fixedTPM</w:t>
      </w:r>
      <w:r w:rsidRPr="00413B46">
        <w:t xml:space="preserve"> is set, the </w:t>
      </w:r>
      <w:r w:rsidRPr="00413B46">
        <w:rPr>
          <w:i/>
        </w:rPr>
        <w:t xml:space="preserve">encryptedDuplication </w:t>
      </w:r>
      <w:r w:rsidRPr="00413B46">
        <w:t>state need only be checked at import.</w:t>
      </w:r>
    </w:p>
    <w:p w:rsidR="00C53E66" w:rsidRPr="00413B46" w:rsidRDefault="00C53E66" w:rsidP="00C53E66">
      <w:pPr>
        <w:pStyle w:val="NOTE"/>
        <w:ind w:firstLine="0"/>
      </w:pPr>
      <w:r w:rsidRPr="00413B46">
        <w:t xml:space="preserve">If the new parent is not </w:t>
      </w:r>
      <w:r w:rsidRPr="00413B46">
        <w:rPr>
          <w:i/>
        </w:rPr>
        <w:t>fixedTPM</w:t>
      </w:r>
      <w:r w:rsidRPr="00413B46">
        <w:t xml:space="preserve">, then that object will be loadable on any TPM (including SW versions) on which the new parent exists. This means that, each time an object is loaded under a parent that is not </w:t>
      </w:r>
      <w:r w:rsidRPr="00413B46">
        <w:rPr>
          <w:i/>
        </w:rPr>
        <w:t>fixedTPM</w:t>
      </w:r>
      <w:r w:rsidRPr="00413B46">
        <w:t xml:space="preserve">, it is necessary to validate all of the properties of that object. If the parent is </w:t>
      </w:r>
      <w:r w:rsidRPr="00413B46">
        <w:rPr>
          <w:i/>
        </w:rPr>
        <w:t>fixedTPM</w:t>
      </w:r>
      <w:r w:rsidRPr="00413B46">
        <w:t>, then the new private blob is integrity protected by the TPM that “owns” the parent. So, it is sufficient to validate the object’s properties (attribute and public-private binding) on import and not again.</w:t>
      </w:r>
    </w:p>
    <w:p w:rsidR="001F6044" w:rsidRPr="00413B46" w:rsidRDefault="001F6044" w:rsidP="001F6044">
      <w:pPr>
        <w:pStyle w:val="BodyText"/>
      </w:pPr>
      <w:r w:rsidRPr="00413B46">
        <w:t>If a weak symmetric key is being imported, the TPM shall return TPM_RC_KEY.</w:t>
      </w:r>
    </w:p>
    <w:p w:rsidR="00C53E66" w:rsidRPr="00413B46" w:rsidRDefault="00C53E66" w:rsidP="00C53E66">
      <w:pPr>
        <w:pStyle w:val="BodyText"/>
      </w:pPr>
      <w:r w:rsidRPr="00413B46">
        <w:lastRenderedPageBreak/>
        <w:t>After integrity checks and decryption, the TPM will create a new symmetrically encrypted private area using the encryption key of the parent.</w:t>
      </w:r>
    </w:p>
    <w:p w:rsidR="00C53E66" w:rsidRDefault="00C53E66" w:rsidP="00C53E66">
      <w:pPr>
        <w:pStyle w:val="NOTE"/>
      </w:pPr>
      <w:r w:rsidRPr="00413B46">
        <w:t>NOTE 5</w:t>
      </w:r>
      <w:r w:rsidRPr="00413B46">
        <w:tab/>
        <w:t>The symmetric re-encryption is the normal integrity generation and symmetric encryption applied to a child object.</w:t>
      </w:r>
    </w:p>
    <w:p w:rsidR="00935F31" w:rsidRPr="00935F31" w:rsidRDefault="00935F31" w:rsidP="00935F31">
      <w:pPr>
        <w:pStyle w:val="NOTE"/>
      </w:pPr>
      <w:r>
        <w:t>NOTE 6</w:t>
      </w:r>
      <w:r>
        <w:tab/>
      </w:r>
      <w:r w:rsidRPr="00935F31">
        <w:t xml:space="preserve">Revision </w:t>
      </w:r>
      <w:r w:rsidR="00297B7C">
        <w:t>0</w:t>
      </w:r>
      <w:r w:rsidRPr="00935F31">
        <w:t xml:space="preserve">1.16 of this specification required the ECC private key in </w:t>
      </w:r>
      <w:r w:rsidRPr="00935F31">
        <w:rPr>
          <w:i/>
        </w:rPr>
        <w:t>duplicate</w:t>
      </w:r>
      <w:r w:rsidRPr="00935F31">
        <w:t xml:space="preserve"> to be padded.</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2427" w:name="_Toc380749673"/>
      <w:bookmarkStart w:id="2428" w:name="_Toc432774120"/>
      <w:bookmarkStart w:id="2429" w:name="_Toc443576267"/>
      <w:bookmarkStart w:id="2430" w:name="_Toc473813997"/>
      <w:bookmarkStart w:id="2431" w:name="_Toc536440958"/>
      <w:bookmarkStart w:id="2432" w:name="_Toc24725636"/>
      <w:r w:rsidRPr="00413B46">
        <w:t xml:space="preserve">Table </w:t>
      </w:r>
      <w:r w:rsidRPr="00C42EAF">
        <w:fldChar w:fldCharType="begin"/>
      </w:r>
      <w:r w:rsidRPr="00413B46">
        <w:instrText xml:space="preserve"> SEQ Table \* ARABIC </w:instrText>
      </w:r>
      <w:r w:rsidRPr="00C42EAF">
        <w:fldChar w:fldCharType="separate"/>
      </w:r>
      <w:r w:rsidR="00D51C42">
        <w:rPr>
          <w:noProof/>
        </w:rPr>
        <w:t>41</w:t>
      </w:r>
      <w:r w:rsidRPr="00C42EAF">
        <w:fldChar w:fldCharType="end"/>
      </w:r>
      <w:r w:rsidRPr="00413B46">
        <w:t xml:space="preserve"> — TPM2_Import Command</w:t>
      </w:r>
      <w:bookmarkEnd w:id="2427"/>
      <w:bookmarkEnd w:id="2428"/>
      <w:bookmarkEnd w:id="2429"/>
      <w:bookmarkEnd w:id="2430"/>
      <w:bookmarkEnd w:id="2431"/>
      <w:bookmarkEnd w:id="2432"/>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tcMar>
              <w:right w:w="0" w:type="dxa"/>
            </w:tcMar>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000000" w:themeColor="text1"/>
            </w:tcBorders>
            <w:tcMar>
              <w:right w:w="0" w:type="dxa"/>
            </w:tcMar>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000000" w:themeColor="text1"/>
            </w:tcBorders>
            <w:tcMar>
              <w:right w:w="0" w:type="dxa"/>
            </w:tcMar>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commandSize</w:t>
            </w:r>
          </w:p>
        </w:tc>
        <w:tc>
          <w:tcPr>
            <w:tcW w:w="4608"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000000" w:themeColor="text1"/>
            </w:tcBorders>
            <w:tcMar>
              <w:right w:w="0" w:type="dxa"/>
            </w:tcMar>
            <w:vAlign w:val="center"/>
          </w:tcPr>
          <w:p w:rsidR="00C53E66" w:rsidRPr="00413B46" w:rsidRDefault="00C53E66" w:rsidP="00B8394F">
            <w:pPr>
              <w:pStyle w:val="TABLE-cell"/>
            </w:pPr>
            <w:r w:rsidRPr="00413B46">
              <w:t>TPM_CC</w:t>
            </w:r>
          </w:p>
        </w:tc>
        <w:tc>
          <w:tcPr>
            <w:tcW w:w="2016" w:type="dxa"/>
            <w:tcBorders>
              <w:left w:val="single" w:sz="8" w:space="0" w:color="000000" w:themeColor="text1"/>
              <w:bottom w:val="dashDotStroked" w:sz="24" w:space="0" w:color="auto"/>
              <w:right w:val="single" w:sz="8" w:space="0" w:color="000000" w:themeColor="text1"/>
            </w:tcBorders>
            <w:vAlign w:val="center"/>
          </w:tcPr>
          <w:p w:rsidR="00C53E66" w:rsidRPr="00413B46" w:rsidRDefault="00C53E66" w:rsidP="00B8394F">
            <w:pPr>
              <w:pStyle w:val="TABLE-cell"/>
            </w:pPr>
            <w:r w:rsidRPr="00413B46">
              <w:t>commandCode</w:t>
            </w:r>
          </w:p>
        </w:tc>
        <w:tc>
          <w:tcPr>
            <w:tcW w:w="4608" w:type="dxa"/>
            <w:tcBorders>
              <w:left w:val="single" w:sz="8" w:space="0" w:color="000000" w:themeColor="text1"/>
              <w:bottom w:val="dashDotStroked" w:sz="24" w:space="0" w:color="auto"/>
              <w:right w:val="single" w:sz="12" w:space="0" w:color="auto"/>
            </w:tcBorders>
            <w:vAlign w:val="center"/>
          </w:tcPr>
          <w:p w:rsidR="00C53E66" w:rsidRPr="00413B46" w:rsidRDefault="00C53E66" w:rsidP="00B8394F">
            <w:pPr>
              <w:pStyle w:val="TABLE-cell"/>
            </w:pPr>
            <w:r w:rsidRPr="00413B46">
              <w:t>TPM_CC_Import</w:t>
            </w:r>
          </w:p>
        </w:tc>
      </w:tr>
      <w:tr w:rsidR="00C53E66" w:rsidRPr="00413B46" w:rsidTr="00B8394F">
        <w:trPr>
          <w:cantSplit/>
          <w:jc w:val="center"/>
        </w:trPr>
        <w:tc>
          <w:tcPr>
            <w:tcW w:w="2736" w:type="dxa"/>
            <w:tcBorders>
              <w:top w:val="dashDotStroked" w:sz="24" w:space="0" w:color="auto"/>
              <w:left w:val="single" w:sz="12" w:space="0" w:color="auto"/>
              <w:bottom w:val="thinThickThinSmallGap" w:sz="12" w:space="0" w:color="auto"/>
              <w:right w:val="single" w:sz="8" w:space="0" w:color="000000" w:themeColor="text1"/>
            </w:tcBorders>
            <w:tcMar>
              <w:right w:w="0" w:type="dxa"/>
            </w:tcMar>
            <w:vAlign w:val="center"/>
          </w:tcPr>
          <w:p w:rsidR="00C53E66" w:rsidRPr="00413B46" w:rsidRDefault="00C53E66" w:rsidP="00B8394F">
            <w:pPr>
              <w:pStyle w:val="TABLE-cell"/>
            </w:pPr>
            <w:r w:rsidRPr="00413B46">
              <w:t>TPMI_DH_OBJECT</w:t>
            </w:r>
          </w:p>
        </w:tc>
        <w:tc>
          <w:tcPr>
            <w:tcW w:w="2016" w:type="dxa"/>
            <w:tcBorders>
              <w:top w:val="dashDotStroked" w:sz="24" w:space="0" w:color="auto"/>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@parentHandle</w:t>
            </w:r>
          </w:p>
        </w:tc>
        <w:tc>
          <w:tcPr>
            <w:tcW w:w="4608" w:type="dxa"/>
            <w:tcBorders>
              <w:top w:val="dashDotStroked" w:sz="24" w:space="0" w:color="auto"/>
              <w:left w:val="single" w:sz="8" w:space="0" w:color="000000" w:themeColor="text1"/>
              <w:bottom w:val="thinThickThinSmallGap" w:sz="12" w:space="0" w:color="auto"/>
              <w:right w:val="single" w:sz="12" w:space="0" w:color="auto"/>
            </w:tcBorders>
            <w:vAlign w:val="center"/>
          </w:tcPr>
          <w:p w:rsidR="00C53E66" w:rsidRPr="00413B46" w:rsidRDefault="00C53E66" w:rsidP="00B8394F">
            <w:pPr>
              <w:pStyle w:val="TABLE-cell"/>
            </w:pPr>
            <w:r w:rsidRPr="00413B46">
              <w:t>the handle of the new parent for the object</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B8394F">
        <w:trPr>
          <w:cantSplit/>
          <w:jc w:val="center"/>
        </w:trPr>
        <w:tc>
          <w:tcPr>
            <w:tcW w:w="2736" w:type="dxa"/>
            <w:tcBorders>
              <w:top w:val="thinThickThinSmallGap" w:sz="12" w:space="0" w:color="auto"/>
              <w:left w:val="single" w:sz="12" w:space="0" w:color="auto"/>
              <w:right w:val="single" w:sz="8" w:space="0" w:color="000000" w:themeColor="text1"/>
            </w:tcBorders>
            <w:tcMar>
              <w:right w:w="0" w:type="dxa"/>
            </w:tcMar>
            <w:vAlign w:val="center"/>
          </w:tcPr>
          <w:p w:rsidR="00C53E66" w:rsidRPr="00413B46" w:rsidDel="00CC1120" w:rsidRDefault="00C53E66" w:rsidP="00B8394F">
            <w:pPr>
              <w:pStyle w:val="TABLE-cell"/>
            </w:pPr>
            <w:r w:rsidRPr="00413B46">
              <w:t>TPM2B_DATA</w:t>
            </w:r>
          </w:p>
        </w:tc>
        <w:tc>
          <w:tcPr>
            <w:tcW w:w="2016" w:type="dxa"/>
            <w:tcBorders>
              <w:top w:val="thinThickThinSmallGap" w:sz="12" w:space="0" w:color="auto"/>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encryptionKey</w:t>
            </w:r>
          </w:p>
        </w:tc>
        <w:tc>
          <w:tcPr>
            <w:tcW w:w="4608" w:type="dxa"/>
            <w:tcBorders>
              <w:top w:val="thinThickThinSmallGap" w:sz="12" w:space="0" w:color="auto"/>
              <w:left w:val="single" w:sz="8" w:space="0" w:color="000000" w:themeColor="text1"/>
              <w:right w:val="single" w:sz="12" w:space="0" w:color="auto"/>
            </w:tcBorders>
            <w:vAlign w:val="center"/>
          </w:tcPr>
          <w:p w:rsidR="00C53E66" w:rsidRPr="00413B46" w:rsidRDefault="00C53E66" w:rsidP="00B8394F">
            <w:pPr>
              <w:pStyle w:val="TABLE-cell"/>
              <w:rPr>
                <w:i/>
              </w:rPr>
            </w:pPr>
            <w:r w:rsidRPr="00413B46">
              <w:t xml:space="preserve">the optional symmetric encryption key used as the inner wrapper for </w:t>
            </w:r>
            <w:r w:rsidRPr="00413B46">
              <w:rPr>
                <w:i/>
              </w:rPr>
              <w:t>duplicate</w:t>
            </w:r>
          </w:p>
          <w:p w:rsidR="00C53E66" w:rsidRPr="00413B46" w:rsidRDefault="00C53E66" w:rsidP="00B8394F">
            <w:pPr>
              <w:pStyle w:val="TABLE-cell"/>
            </w:pPr>
            <w:r w:rsidRPr="00413B46">
              <w:t xml:space="preserve">If </w:t>
            </w:r>
            <w:r w:rsidRPr="00413B46">
              <w:rPr>
                <w:i/>
              </w:rPr>
              <w:t>symmetricAlg</w:t>
            </w:r>
            <w:r w:rsidRPr="00413B46">
              <w:t xml:space="preserve"> is TPM_ALG_NULL, then this parameter shall be the Empty Buffer.</w:t>
            </w:r>
          </w:p>
        </w:tc>
      </w:tr>
      <w:tr w:rsidR="00C53E66" w:rsidRPr="00413B46" w:rsidTr="00B8394F">
        <w:trPr>
          <w:cantSplit/>
          <w:jc w:val="center"/>
        </w:trPr>
        <w:tc>
          <w:tcPr>
            <w:tcW w:w="2736" w:type="dxa"/>
            <w:tcBorders>
              <w:left w:val="single" w:sz="12" w:space="0" w:color="auto"/>
              <w:bottom w:val="single" w:sz="6" w:space="0" w:color="auto"/>
              <w:right w:val="single" w:sz="8" w:space="0" w:color="000000" w:themeColor="text1"/>
            </w:tcBorders>
            <w:tcMar>
              <w:right w:w="0" w:type="dxa"/>
            </w:tcMar>
            <w:vAlign w:val="center"/>
          </w:tcPr>
          <w:p w:rsidR="00C53E66" w:rsidRPr="00413B46" w:rsidRDefault="00C53E66" w:rsidP="00B8394F">
            <w:pPr>
              <w:pStyle w:val="TABLE-cell"/>
            </w:pPr>
            <w:r w:rsidRPr="00413B46">
              <w:t>TPM2B_PUBLIC</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objectPublic</w:t>
            </w:r>
          </w:p>
        </w:tc>
        <w:tc>
          <w:tcPr>
            <w:tcW w:w="4608"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r w:rsidRPr="00413B46">
              <w:t>the public area of the object to be imported</w:t>
            </w:r>
          </w:p>
          <w:p w:rsidR="00C53E66" w:rsidRPr="00413B46" w:rsidRDefault="00C53E66" w:rsidP="00B8394F">
            <w:pPr>
              <w:pStyle w:val="TABLE-cell"/>
            </w:pPr>
            <w:r w:rsidRPr="00413B46">
              <w:t xml:space="preserve">This is provided so that the integrity value for </w:t>
            </w:r>
            <w:r w:rsidRPr="00413B46">
              <w:rPr>
                <w:i/>
              </w:rPr>
              <w:t>duplicate</w:t>
            </w:r>
            <w:r w:rsidRPr="00413B46">
              <w:t xml:space="preserve"> and the object attributes can be checked.</w:t>
            </w:r>
          </w:p>
          <w:p w:rsidR="00C53E66" w:rsidRPr="00413B46" w:rsidRDefault="00C53E66" w:rsidP="00B8394F">
            <w:pPr>
              <w:pStyle w:val="Table-cell-note"/>
            </w:pPr>
            <w:r w:rsidRPr="00413B46">
              <w:t>NOTE</w:t>
            </w:r>
            <w:r w:rsidRPr="00413B46">
              <w:tab/>
              <w:t>Even if the integrity value of the object is not checked on input, the object Name is required to create the integrity value for the imported object.</w:t>
            </w:r>
          </w:p>
        </w:tc>
      </w:tr>
      <w:tr w:rsidR="00C53E66" w:rsidRPr="00413B46" w:rsidTr="00B8394F">
        <w:trPr>
          <w:cantSplit/>
          <w:jc w:val="center"/>
        </w:trPr>
        <w:tc>
          <w:tcPr>
            <w:tcW w:w="2736" w:type="dxa"/>
            <w:tcBorders>
              <w:left w:val="single" w:sz="12" w:space="0" w:color="auto"/>
              <w:bottom w:val="single" w:sz="6" w:space="0" w:color="auto"/>
              <w:right w:val="single" w:sz="8" w:space="0" w:color="000000" w:themeColor="text1"/>
            </w:tcBorders>
            <w:tcMar>
              <w:right w:w="0" w:type="dxa"/>
            </w:tcMar>
            <w:vAlign w:val="center"/>
          </w:tcPr>
          <w:p w:rsidR="00C53E66" w:rsidRPr="00413B46" w:rsidRDefault="00C53E66" w:rsidP="00B8394F">
            <w:pPr>
              <w:pStyle w:val="TABLE-cell"/>
            </w:pPr>
            <w:r w:rsidRPr="00413B46">
              <w:t>TPM2B_PRIVATE</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duplicate</w:t>
            </w:r>
          </w:p>
        </w:tc>
        <w:tc>
          <w:tcPr>
            <w:tcW w:w="4608"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r w:rsidRPr="00413B46">
              <w:t>the symmetrically encrypted duplicate object that may contain an inner symmetric wrapper</w:t>
            </w:r>
          </w:p>
        </w:tc>
      </w:tr>
      <w:tr w:rsidR="00C53E66" w:rsidRPr="00413B46" w:rsidTr="00B8394F">
        <w:trPr>
          <w:cantSplit/>
          <w:jc w:val="center"/>
        </w:trPr>
        <w:tc>
          <w:tcPr>
            <w:tcW w:w="2736" w:type="dxa"/>
            <w:tcBorders>
              <w:top w:val="single" w:sz="6" w:space="0" w:color="auto"/>
              <w:left w:val="single" w:sz="12" w:space="0" w:color="000000"/>
              <w:bottom w:val="single" w:sz="6" w:space="0" w:color="auto"/>
              <w:right w:val="single" w:sz="8" w:space="0" w:color="000000" w:themeColor="text1"/>
            </w:tcBorders>
            <w:tcMar>
              <w:right w:w="0" w:type="dxa"/>
            </w:tcMar>
            <w:vAlign w:val="center"/>
          </w:tcPr>
          <w:p w:rsidR="00C53E66" w:rsidRPr="00413B46" w:rsidRDefault="00C53E66" w:rsidP="00B8394F">
            <w:pPr>
              <w:pStyle w:val="TABLE-cell"/>
            </w:pPr>
            <w:r w:rsidRPr="00413B46">
              <w:t>TPM2B_ENCRYPTED_SECRET</w:t>
            </w:r>
          </w:p>
        </w:tc>
        <w:tc>
          <w:tcPr>
            <w:tcW w:w="2016" w:type="dxa"/>
            <w:tcBorders>
              <w:top w:val="single" w:sz="6" w:space="0" w:color="auto"/>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inSymSeed</w:t>
            </w:r>
          </w:p>
        </w:tc>
        <w:tc>
          <w:tcPr>
            <w:tcW w:w="4608" w:type="dxa"/>
            <w:tcBorders>
              <w:top w:val="single" w:sz="6" w:space="0" w:color="auto"/>
              <w:left w:val="single" w:sz="8" w:space="0" w:color="000000" w:themeColor="text1"/>
              <w:bottom w:val="single" w:sz="6" w:space="0" w:color="auto"/>
              <w:right w:val="single" w:sz="12" w:space="0" w:color="000000"/>
            </w:tcBorders>
            <w:vAlign w:val="center"/>
          </w:tcPr>
          <w:p w:rsidR="00C53E66" w:rsidRPr="00413B46" w:rsidRDefault="00C53E66" w:rsidP="00B8394F">
            <w:pPr>
              <w:pStyle w:val="TABLE-cell"/>
              <w:rPr>
                <w:i/>
              </w:rPr>
            </w:pPr>
            <w:r w:rsidRPr="00413B46">
              <w:t>the seed for the symmetric key and HMAC key</w:t>
            </w:r>
          </w:p>
          <w:p w:rsidR="00C53E66" w:rsidRPr="00413B46" w:rsidRDefault="00C53E66" w:rsidP="00B8394F">
            <w:pPr>
              <w:pStyle w:val="TABLE-cell"/>
            </w:pPr>
            <w:proofErr w:type="gramStart"/>
            <w:r w:rsidRPr="00413B46">
              <w:rPr>
                <w:i/>
              </w:rPr>
              <w:t>inSymSeed</w:t>
            </w:r>
            <w:proofErr w:type="gramEnd"/>
            <w:r w:rsidRPr="00413B46">
              <w:t xml:space="preserve"> is encrypted/encoded using the algorithms of </w:t>
            </w:r>
            <w:r w:rsidRPr="00413B46">
              <w:rPr>
                <w:i/>
              </w:rPr>
              <w:t>newParent</w:t>
            </w:r>
            <w:r w:rsidRPr="00413B46">
              <w:t>.</w:t>
            </w:r>
          </w:p>
        </w:tc>
      </w:tr>
      <w:tr w:rsidR="00C53E66" w:rsidRPr="00413B46" w:rsidTr="00B8394F">
        <w:trPr>
          <w:cantSplit/>
          <w:jc w:val="center"/>
        </w:trPr>
        <w:tc>
          <w:tcPr>
            <w:tcW w:w="2736" w:type="dxa"/>
            <w:tcBorders>
              <w:left w:val="single" w:sz="12" w:space="0" w:color="auto"/>
              <w:bottom w:val="single" w:sz="12" w:space="0" w:color="auto"/>
              <w:right w:val="single" w:sz="8" w:space="0" w:color="000000" w:themeColor="text1"/>
            </w:tcBorders>
            <w:tcMar>
              <w:right w:w="0" w:type="dxa"/>
            </w:tcMar>
            <w:vAlign w:val="center"/>
          </w:tcPr>
          <w:p w:rsidR="00C53E66" w:rsidRPr="00413B46" w:rsidDel="00CC1120" w:rsidRDefault="00C53E66" w:rsidP="00B8394F">
            <w:pPr>
              <w:pStyle w:val="TABLE-cell"/>
            </w:pPr>
            <w:r w:rsidRPr="00413B46">
              <w:t>TPMT_SYM_DEF_OBJECT+</w:t>
            </w:r>
          </w:p>
        </w:tc>
        <w:tc>
          <w:tcPr>
            <w:tcW w:w="2016" w:type="dxa"/>
            <w:tcBorders>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symmetricAlg</w:t>
            </w:r>
          </w:p>
        </w:tc>
        <w:tc>
          <w:tcPr>
            <w:tcW w:w="4608" w:type="dxa"/>
            <w:tcBorders>
              <w:left w:val="single" w:sz="8" w:space="0" w:color="000000" w:themeColor="text1"/>
              <w:bottom w:val="single" w:sz="12" w:space="0" w:color="auto"/>
              <w:right w:val="single" w:sz="12" w:space="0" w:color="auto"/>
            </w:tcBorders>
            <w:vAlign w:val="center"/>
          </w:tcPr>
          <w:p w:rsidR="00C53E66" w:rsidRPr="00413B46" w:rsidRDefault="00C53E66" w:rsidP="00B8394F">
            <w:pPr>
              <w:pStyle w:val="TABLE-cell"/>
            </w:pPr>
            <w:r w:rsidRPr="00413B46">
              <w:t>definition for the symmetric algorithm to use for the inner wrapper</w:t>
            </w:r>
          </w:p>
          <w:p w:rsidR="00C53E66" w:rsidRPr="00413B46" w:rsidRDefault="00C53E66" w:rsidP="00B8394F">
            <w:pPr>
              <w:pStyle w:val="TABLE-cell"/>
            </w:pPr>
            <w:r w:rsidRPr="00413B46">
              <w:t xml:space="preserve">If this algorithm is TPM_ALG_NULL, no inner wrapper is present and </w:t>
            </w:r>
            <w:r w:rsidRPr="00413B46">
              <w:rPr>
                <w:i/>
              </w:rPr>
              <w:t>encryptionKey</w:t>
            </w:r>
            <w:r w:rsidRPr="00413B46">
              <w:t xml:space="preserve"> shall be the Empty Buffer.</w:t>
            </w:r>
          </w:p>
        </w:tc>
      </w:tr>
    </w:tbl>
    <w:p w:rsidR="00C53E66" w:rsidRPr="00413B46" w:rsidRDefault="00C53E66" w:rsidP="00C53E66">
      <w:pPr>
        <w:pStyle w:val="TABLE-title"/>
      </w:pPr>
      <w:bookmarkStart w:id="2433" w:name="_Toc380749674"/>
      <w:bookmarkStart w:id="2434" w:name="_Toc432774121"/>
      <w:bookmarkStart w:id="2435" w:name="_Toc443576268"/>
      <w:bookmarkStart w:id="2436" w:name="_Toc473813998"/>
      <w:bookmarkStart w:id="2437" w:name="_Toc536440959"/>
      <w:bookmarkStart w:id="2438" w:name="_Toc24725637"/>
      <w:r w:rsidRPr="00413B46">
        <w:t xml:space="preserve">Table </w:t>
      </w:r>
      <w:r w:rsidRPr="00C42EAF">
        <w:fldChar w:fldCharType="begin"/>
      </w:r>
      <w:r w:rsidRPr="00413B46">
        <w:instrText xml:space="preserve"> SEQ Table \* ARABIC </w:instrText>
      </w:r>
      <w:r w:rsidRPr="00C42EAF">
        <w:fldChar w:fldCharType="separate"/>
      </w:r>
      <w:r w:rsidR="00D51C42">
        <w:rPr>
          <w:noProof/>
        </w:rPr>
        <w:t>42</w:t>
      </w:r>
      <w:r w:rsidRPr="00C42EAF">
        <w:fldChar w:fldCharType="end"/>
      </w:r>
      <w:r w:rsidRPr="00413B46">
        <w:t xml:space="preserve"> — TPM2_Import Response</w:t>
      </w:r>
      <w:bookmarkEnd w:id="2433"/>
      <w:bookmarkEnd w:id="2434"/>
      <w:bookmarkEnd w:id="2435"/>
      <w:bookmarkEnd w:id="2436"/>
      <w:bookmarkEnd w:id="2437"/>
      <w:bookmarkEnd w:id="243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000000"/>
              <w:left w:val="single" w:sz="12" w:space="0" w:color="000000"/>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000000"/>
              <w:left w:val="single" w:sz="8" w:space="0" w:color="000000" w:themeColor="text1"/>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000000" w:themeColor="text1"/>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000000"/>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responseSize</w:t>
            </w:r>
          </w:p>
        </w:tc>
        <w:tc>
          <w:tcPr>
            <w:tcW w:w="4608" w:type="dxa"/>
            <w:tcBorders>
              <w:left w:val="single" w:sz="8" w:space="0" w:color="000000" w:themeColor="text1"/>
              <w:bottom w:val="single" w:sz="6"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TPM_RC</w:t>
            </w:r>
          </w:p>
        </w:tc>
        <w:tc>
          <w:tcPr>
            <w:tcW w:w="2016" w:type="dxa"/>
            <w:tcBorders>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responseCode</w:t>
            </w:r>
          </w:p>
        </w:tc>
        <w:tc>
          <w:tcPr>
            <w:tcW w:w="4608" w:type="dxa"/>
            <w:tcBorders>
              <w:left w:val="single" w:sz="8" w:space="0" w:color="000000" w:themeColor="text1"/>
              <w:bottom w:val="thinThickThinSmallGap" w:sz="12"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thinThickThinSmallGap" w:sz="12" w:space="0" w:color="auto"/>
              <w:left w:val="single" w:sz="12" w:space="0" w:color="000000"/>
              <w:bottom w:val="single" w:sz="12" w:space="0" w:color="000000"/>
              <w:right w:val="single" w:sz="8" w:space="0" w:color="000000" w:themeColor="text1"/>
            </w:tcBorders>
            <w:vAlign w:val="center"/>
          </w:tcPr>
          <w:p w:rsidR="00C53E66" w:rsidRPr="00413B46" w:rsidRDefault="00C53E66" w:rsidP="00B8394F">
            <w:pPr>
              <w:pStyle w:val="TABLE-cell"/>
            </w:pPr>
            <w:r w:rsidRPr="00413B46">
              <w:t>TPM2B_PRIVATE</w:t>
            </w:r>
          </w:p>
        </w:tc>
        <w:tc>
          <w:tcPr>
            <w:tcW w:w="2016" w:type="dxa"/>
            <w:tcBorders>
              <w:top w:val="thinThickThinSmallGap"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ell"/>
            </w:pPr>
            <w:r w:rsidRPr="00413B46">
              <w:t>outPrivate</w:t>
            </w:r>
          </w:p>
        </w:tc>
        <w:tc>
          <w:tcPr>
            <w:tcW w:w="4608" w:type="dxa"/>
            <w:tcBorders>
              <w:top w:val="thinThickThinSmallGap" w:sz="12" w:space="0" w:color="auto"/>
              <w:left w:val="single" w:sz="8" w:space="0" w:color="000000" w:themeColor="text1"/>
              <w:bottom w:val="single" w:sz="12" w:space="0" w:color="000000"/>
              <w:right w:val="single" w:sz="12" w:space="0" w:color="000000"/>
            </w:tcBorders>
            <w:vAlign w:val="center"/>
          </w:tcPr>
          <w:p w:rsidR="00C53E66" w:rsidRPr="00413B46" w:rsidRDefault="00C53E66" w:rsidP="00B8394F">
            <w:pPr>
              <w:pStyle w:val="TABLE-cell"/>
            </w:pPr>
            <w:r w:rsidRPr="00413B46">
              <w:t xml:space="preserve">the sensitive area encrypted with the symmetric key of </w:t>
            </w:r>
            <w:r w:rsidRPr="00413B46">
              <w:rPr>
                <w:i/>
              </w:rPr>
              <w:t>parentHandle</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[[Import]]</w:t>
      </w:r>
    </w:p>
    <w:p w:rsidR="00C53E66" w:rsidRPr="00413B46" w:rsidRDefault="00C53E66" w:rsidP="00C53E66">
      <w:pPr>
        <w:pStyle w:val="Heading1"/>
      </w:pPr>
      <w:bookmarkStart w:id="2439" w:name="_Toc286042107"/>
      <w:bookmarkStart w:id="2440" w:name="_Toc286042495"/>
      <w:bookmarkStart w:id="2441" w:name="_Toc286042108"/>
      <w:bookmarkStart w:id="2442" w:name="_Toc286042496"/>
      <w:bookmarkStart w:id="2443" w:name="_Toc286042109"/>
      <w:bookmarkStart w:id="2444" w:name="_Toc286042497"/>
      <w:bookmarkStart w:id="2445" w:name="_Toc286042110"/>
      <w:bookmarkStart w:id="2446" w:name="_Toc286042498"/>
      <w:bookmarkStart w:id="2447" w:name="_Toc286042153"/>
      <w:bookmarkStart w:id="2448" w:name="_Toc286042541"/>
      <w:bookmarkStart w:id="2449" w:name="_Toc286042154"/>
      <w:bookmarkStart w:id="2450" w:name="_Toc286042542"/>
      <w:bookmarkStart w:id="2451" w:name="_Toc286042197"/>
      <w:bookmarkStart w:id="2452" w:name="_Toc286042585"/>
      <w:bookmarkStart w:id="2453" w:name="_Toc286042201"/>
      <w:bookmarkStart w:id="2454" w:name="_Toc286042589"/>
      <w:bookmarkStart w:id="2455" w:name="_Toc286042205"/>
      <w:bookmarkStart w:id="2456" w:name="_Toc286042593"/>
      <w:bookmarkStart w:id="2457" w:name="_Toc286042209"/>
      <w:bookmarkStart w:id="2458" w:name="_Toc286042597"/>
      <w:bookmarkStart w:id="2459" w:name="_Toc286042249"/>
      <w:bookmarkStart w:id="2460" w:name="_Toc286042637"/>
      <w:bookmarkStart w:id="2461" w:name="_Toc286042285"/>
      <w:bookmarkStart w:id="2462" w:name="_Toc286042673"/>
      <w:bookmarkStart w:id="2463" w:name="_Toc286042301"/>
      <w:bookmarkStart w:id="2464" w:name="_Toc286042689"/>
      <w:bookmarkStart w:id="2465" w:name="_Toc286042309"/>
      <w:bookmarkStart w:id="2466" w:name="_Toc286042697"/>
      <w:bookmarkStart w:id="2467" w:name="_Toc310935404"/>
      <w:bookmarkStart w:id="2468" w:name="_Toc380749508"/>
      <w:bookmarkStart w:id="2469" w:name="_Toc432773949"/>
      <w:bookmarkStart w:id="2470" w:name="_Toc443720807"/>
      <w:bookmarkStart w:id="2471" w:name="_Toc443576099"/>
      <w:bookmarkStart w:id="2472" w:name="_Toc473813818"/>
      <w:bookmarkStart w:id="2473" w:name="_Toc536440777"/>
      <w:bookmarkStart w:id="2474" w:name="_Toc24725450"/>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r w:rsidRPr="00413B46">
        <w:lastRenderedPageBreak/>
        <w:t>Asymmetric Primitives</w:t>
      </w:r>
      <w:bookmarkEnd w:id="2467"/>
      <w:bookmarkEnd w:id="2468"/>
      <w:bookmarkEnd w:id="2469"/>
      <w:bookmarkEnd w:id="2470"/>
      <w:bookmarkEnd w:id="2471"/>
      <w:bookmarkEnd w:id="2472"/>
      <w:bookmarkEnd w:id="2473"/>
      <w:bookmarkEnd w:id="2474"/>
    </w:p>
    <w:p w:rsidR="00C53E66" w:rsidRPr="00413B46" w:rsidRDefault="00C53E66" w:rsidP="00C53E66">
      <w:pPr>
        <w:pStyle w:val="Heading2"/>
        <w:ind w:left="634" w:hanging="634"/>
      </w:pPr>
      <w:bookmarkStart w:id="2475" w:name="_Toc310935405"/>
      <w:bookmarkStart w:id="2476" w:name="_Toc380749509"/>
      <w:bookmarkStart w:id="2477" w:name="_Toc432773950"/>
      <w:bookmarkStart w:id="2478" w:name="_Toc443720808"/>
      <w:bookmarkStart w:id="2479" w:name="_Toc443576100"/>
      <w:bookmarkStart w:id="2480" w:name="_Toc473813819"/>
      <w:bookmarkStart w:id="2481" w:name="_Toc536440778"/>
      <w:bookmarkStart w:id="2482" w:name="_Toc24725451"/>
      <w:r w:rsidRPr="00413B46">
        <w:t>Introduction</w:t>
      </w:r>
      <w:bookmarkEnd w:id="2475"/>
      <w:bookmarkEnd w:id="2476"/>
      <w:bookmarkEnd w:id="2477"/>
      <w:bookmarkEnd w:id="2478"/>
      <w:bookmarkEnd w:id="2479"/>
      <w:bookmarkEnd w:id="2480"/>
      <w:bookmarkEnd w:id="2481"/>
      <w:bookmarkEnd w:id="2482"/>
    </w:p>
    <w:p w:rsidR="00C53E66" w:rsidRPr="00413B46" w:rsidRDefault="00C53E66" w:rsidP="00C53E66">
      <w:pPr>
        <w:pStyle w:val="BodyText"/>
      </w:pPr>
      <w:r w:rsidRPr="00413B46">
        <w:t>The commands in this clause provide low-level primitives for access to the asymmetric algorithms implemented in the TPM. Many of these commands are only allowed if the asymmetric key is an unrestricted key.</w:t>
      </w:r>
    </w:p>
    <w:p w:rsidR="00C53E66" w:rsidRPr="00413B46" w:rsidRDefault="00C53E66" w:rsidP="00C53E66">
      <w:pPr>
        <w:pStyle w:val="Heading2"/>
        <w:ind w:left="634" w:hanging="634"/>
      </w:pPr>
      <w:bookmarkStart w:id="2483" w:name="_Toc310935406"/>
      <w:bookmarkStart w:id="2484" w:name="_Toc380749510"/>
      <w:bookmarkStart w:id="2485" w:name="_Toc432773951"/>
      <w:bookmarkStart w:id="2486" w:name="_Toc443720809"/>
      <w:bookmarkStart w:id="2487" w:name="_Toc443576101"/>
      <w:bookmarkStart w:id="2488" w:name="_Toc473813820"/>
      <w:bookmarkStart w:id="2489" w:name="_Toc536440779"/>
      <w:bookmarkStart w:id="2490" w:name="_Toc24725452"/>
      <w:r w:rsidRPr="00413B46">
        <w:t>TPM2_RSA_Encrypt</w:t>
      </w:r>
      <w:bookmarkEnd w:id="2483"/>
      <w:bookmarkEnd w:id="2484"/>
      <w:bookmarkEnd w:id="2485"/>
      <w:bookmarkEnd w:id="2486"/>
      <w:bookmarkEnd w:id="2487"/>
      <w:bookmarkEnd w:id="2488"/>
      <w:bookmarkEnd w:id="2489"/>
      <w:bookmarkEnd w:id="2490"/>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 xml:space="preserve">This command performs RSA encryption using the indicated padding scheme according to IETF RFC </w:t>
      </w:r>
      <w:r w:rsidR="00397AF3" w:rsidRPr="00413B46">
        <w:t>8017</w:t>
      </w:r>
      <w:r w:rsidRPr="00413B46">
        <w:t xml:space="preserve">. If the </w:t>
      </w:r>
      <w:r w:rsidRPr="00413B46">
        <w:rPr>
          <w:i/>
        </w:rPr>
        <w:t>scheme</w:t>
      </w:r>
      <w:r w:rsidRPr="00413B46">
        <w:t xml:space="preserve"> of </w:t>
      </w:r>
      <w:r w:rsidRPr="00413B46">
        <w:rPr>
          <w:i/>
        </w:rPr>
        <w:t>keyHandle</w:t>
      </w:r>
      <w:r w:rsidRPr="00413B46">
        <w:t xml:space="preserve"> is TPM_ALG_NULL, then the caller may use </w:t>
      </w:r>
      <w:r w:rsidRPr="00413B46">
        <w:rPr>
          <w:i/>
        </w:rPr>
        <w:t xml:space="preserve">inScheme </w:t>
      </w:r>
      <w:r w:rsidRPr="00413B46">
        <w:t xml:space="preserve">to specify the padding scheme. If </w:t>
      </w:r>
      <w:r w:rsidRPr="00413B46">
        <w:rPr>
          <w:i/>
        </w:rPr>
        <w:t>scheme</w:t>
      </w:r>
      <w:r w:rsidRPr="00413B46">
        <w:t xml:space="preserve"> of keyHandle is not TPM_ALG_NULL, then </w:t>
      </w:r>
      <w:r w:rsidRPr="00413B46">
        <w:rPr>
          <w:i/>
        </w:rPr>
        <w:t>inScheme</w:t>
      </w:r>
      <w:r w:rsidRPr="00413B46">
        <w:t xml:space="preserve"> shall either be TPM_ALG_NULL or be the same as </w:t>
      </w:r>
      <w:r w:rsidRPr="00413B46">
        <w:rPr>
          <w:i/>
        </w:rPr>
        <w:t>scheme</w:t>
      </w:r>
      <w:r w:rsidRPr="00413B46">
        <w:t xml:space="preserve"> (TPM_RC_SCHEME).</w:t>
      </w:r>
    </w:p>
    <w:p w:rsidR="00C53E66" w:rsidRPr="00413B46" w:rsidRDefault="00C53E66" w:rsidP="00C53E66">
      <w:pPr>
        <w:pStyle w:val="BodyText"/>
      </w:pPr>
      <w:r w:rsidRPr="00413B46">
        <w:t xml:space="preserve">The key referenced by </w:t>
      </w:r>
      <w:r w:rsidRPr="00413B46">
        <w:rPr>
          <w:i/>
        </w:rPr>
        <w:t>keyHandle</w:t>
      </w:r>
      <w:r w:rsidRPr="00413B46">
        <w:t xml:space="preserve"> is required to be an RSA key (TPM_RC_KEY).</w:t>
      </w:r>
    </w:p>
    <w:p w:rsidR="00C53E66" w:rsidRPr="00413B46" w:rsidRDefault="00C53E66" w:rsidP="00C53E66">
      <w:pPr>
        <w:pStyle w:val="BodyText"/>
      </w:pPr>
      <w:r w:rsidRPr="00413B46">
        <w:t>The three types of allowed padding are:</w:t>
      </w:r>
    </w:p>
    <w:p w:rsidR="00C53E66" w:rsidRPr="00413B46" w:rsidRDefault="00C53E66" w:rsidP="00397AF3">
      <w:pPr>
        <w:pStyle w:val="ListNumbered"/>
      </w:pPr>
      <w:r w:rsidRPr="00413B46">
        <w:t xml:space="preserve">TPM_ALG_OAEP – Data is OAEP padded as described in 7.1 of IETF RFC </w:t>
      </w:r>
      <w:r w:rsidR="00397AF3" w:rsidRPr="00413B46">
        <w:t>8017</w:t>
      </w:r>
      <w:r w:rsidRPr="00413B46">
        <w:t xml:space="preserve"> (PKCS#1). The only supported mask generation is MGF1.</w:t>
      </w:r>
    </w:p>
    <w:p w:rsidR="00C53E66" w:rsidRPr="00413B46" w:rsidRDefault="00C53E66" w:rsidP="00397AF3">
      <w:pPr>
        <w:pStyle w:val="ListNumbered"/>
      </w:pPr>
      <w:r w:rsidRPr="00413B46">
        <w:t xml:space="preserve">TPM_ALG_RSAES – Data is padded as described in 7.2 of IETF RFC </w:t>
      </w:r>
      <w:r w:rsidR="00397AF3" w:rsidRPr="00413B46">
        <w:t>8017</w:t>
      </w:r>
      <w:r w:rsidRPr="00413B46">
        <w:t xml:space="preserve"> (PKCS#1).</w:t>
      </w:r>
    </w:p>
    <w:p w:rsidR="00C53E66" w:rsidRPr="00413B46" w:rsidRDefault="00C53E66" w:rsidP="00C53E66">
      <w:pPr>
        <w:pStyle w:val="ListNumbered"/>
      </w:pPr>
      <w:r w:rsidRPr="00413B46">
        <w:t xml:space="preserve">TPM_ALG_NULL – Data is not padded by the TPM and the TPM will treat </w:t>
      </w:r>
      <w:r w:rsidRPr="00413B46">
        <w:rPr>
          <w:i/>
        </w:rPr>
        <w:t>message</w:t>
      </w:r>
      <w:r w:rsidRPr="00413B46">
        <w:t xml:space="preserve"> as an unsigned integer and perform a modular exponentiation of </w:t>
      </w:r>
      <w:r w:rsidRPr="00413B46">
        <w:rPr>
          <w:i/>
        </w:rPr>
        <w:t>message</w:t>
      </w:r>
      <w:r w:rsidRPr="00413B46">
        <w:t xml:space="preserve"> using the public exponent of the key referenced by </w:t>
      </w:r>
      <w:r w:rsidRPr="00413B46">
        <w:rPr>
          <w:i/>
        </w:rPr>
        <w:t>keyHandle</w:t>
      </w:r>
      <w:r w:rsidRPr="00413B46">
        <w:t xml:space="preserve">. This scheme is only used if both the </w:t>
      </w:r>
      <w:r w:rsidRPr="00413B46">
        <w:rPr>
          <w:i/>
        </w:rPr>
        <w:t>scheme</w:t>
      </w:r>
      <w:r w:rsidRPr="00413B46">
        <w:t xml:space="preserve"> in the key referenced by </w:t>
      </w:r>
      <w:r w:rsidRPr="00413B46">
        <w:rPr>
          <w:i/>
        </w:rPr>
        <w:t>keyHandle</w:t>
      </w:r>
      <w:r w:rsidRPr="00413B46">
        <w:t xml:space="preserve"> is TPM_ALG_NULL, and the </w:t>
      </w:r>
      <w:r w:rsidRPr="00413B46">
        <w:rPr>
          <w:i/>
        </w:rPr>
        <w:t>inScheme</w:t>
      </w:r>
      <w:r w:rsidRPr="00413B46">
        <w:t xml:space="preserve"> parameter of the command is TPM_ALG_NULL. The input value cannot be larger than the public modulus of the key referenced by </w:t>
      </w:r>
      <w:r w:rsidRPr="00413B46">
        <w:rPr>
          <w:i/>
        </w:rPr>
        <w:t>keyHandle</w:t>
      </w:r>
      <w:r w:rsidRPr="00413B46">
        <w:t>.</w:t>
      </w:r>
    </w:p>
    <w:p w:rsidR="00C53E66" w:rsidRPr="00413B46" w:rsidRDefault="00C53E66" w:rsidP="00C53E66">
      <w:pPr>
        <w:pStyle w:val="TABLE-title"/>
        <w:keepLines/>
      </w:pPr>
      <w:bookmarkStart w:id="2491" w:name="_Ref327192589"/>
      <w:bookmarkStart w:id="2492" w:name="_Toc380749675"/>
      <w:bookmarkStart w:id="2493" w:name="_Toc432774122"/>
      <w:bookmarkStart w:id="2494" w:name="_Toc443576269"/>
      <w:bookmarkStart w:id="2495" w:name="_Toc473813999"/>
      <w:bookmarkStart w:id="2496" w:name="_Toc536440960"/>
      <w:bookmarkStart w:id="2497" w:name="_Toc24725638"/>
      <w:r w:rsidRPr="00413B46">
        <w:t xml:space="preserve">Table </w:t>
      </w:r>
      <w:r w:rsidRPr="00C42EAF">
        <w:fldChar w:fldCharType="begin"/>
      </w:r>
      <w:r w:rsidRPr="00413B46">
        <w:instrText xml:space="preserve"> SEQ Table \* ARABIC </w:instrText>
      </w:r>
      <w:r w:rsidRPr="00C42EAF">
        <w:fldChar w:fldCharType="separate"/>
      </w:r>
      <w:r w:rsidR="00D51C42">
        <w:rPr>
          <w:noProof/>
        </w:rPr>
        <w:t>43</w:t>
      </w:r>
      <w:r w:rsidRPr="00C42EAF">
        <w:fldChar w:fldCharType="end"/>
      </w:r>
      <w:bookmarkEnd w:id="2491"/>
      <w:r w:rsidRPr="00413B46">
        <w:t xml:space="preserve"> — Padding Scheme Selection</w:t>
      </w:r>
      <w:bookmarkEnd w:id="2492"/>
      <w:bookmarkEnd w:id="2493"/>
      <w:bookmarkEnd w:id="2494"/>
      <w:bookmarkEnd w:id="2495"/>
      <w:bookmarkEnd w:id="2496"/>
      <w:bookmarkEnd w:id="2497"/>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58" w:type="dxa"/>
        </w:tblCellMar>
        <w:tblLook w:val="04A0" w:firstRow="1" w:lastRow="0" w:firstColumn="1" w:lastColumn="0" w:noHBand="0" w:noVBand="1"/>
      </w:tblPr>
      <w:tblGrid>
        <w:gridCol w:w="2520"/>
        <w:gridCol w:w="2790"/>
        <w:gridCol w:w="4050"/>
      </w:tblGrid>
      <w:tr w:rsidR="00C53E66" w:rsidRPr="00413B46" w:rsidTr="00B8394F">
        <w:trPr>
          <w:cantSplit/>
          <w:jc w:val="center"/>
        </w:trPr>
        <w:tc>
          <w:tcPr>
            <w:tcW w:w="2520" w:type="dxa"/>
            <w:tcBorders>
              <w:top w:val="single" w:sz="12" w:space="0" w:color="auto"/>
              <w:left w:val="single" w:sz="12" w:space="0" w:color="000000"/>
              <w:bottom w:val="single" w:sz="12" w:space="0" w:color="000000"/>
              <w:right w:val="single" w:sz="6" w:space="0" w:color="auto"/>
            </w:tcBorders>
            <w:vAlign w:val="center"/>
          </w:tcPr>
          <w:p w:rsidR="00C53E66" w:rsidRPr="00413B46" w:rsidRDefault="00C53E66" w:rsidP="00B8394F">
            <w:pPr>
              <w:pStyle w:val="TABLE-col-heading"/>
              <w:spacing w:line="276" w:lineRule="auto"/>
              <w:rPr>
                <w:i/>
              </w:rPr>
            </w:pPr>
            <w:r w:rsidRPr="00413B46">
              <w:rPr>
                <w:i/>
              </w:rPr>
              <w:t>keyHandle→scheme</w:t>
            </w:r>
          </w:p>
        </w:tc>
        <w:tc>
          <w:tcPr>
            <w:tcW w:w="2790" w:type="dxa"/>
            <w:tcBorders>
              <w:top w:val="single" w:sz="12" w:space="0" w:color="auto"/>
              <w:left w:val="single" w:sz="6" w:space="0" w:color="auto"/>
              <w:bottom w:val="single" w:sz="12" w:space="0" w:color="000000"/>
              <w:right w:val="single" w:sz="12" w:space="0" w:color="auto"/>
            </w:tcBorders>
            <w:vAlign w:val="center"/>
          </w:tcPr>
          <w:p w:rsidR="00C53E66" w:rsidRPr="00413B46" w:rsidRDefault="00C53E66" w:rsidP="00B8394F">
            <w:pPr>
              <w:pStyle w:val="TABLE-col-heading"/>
              <w:spacing w:line="276" w:lineRule="auto"/>
              <w:rPr>
                <w:i/>
              </w:rPr>
            </w:pPr>
            <w:r w:rsidRPr="00413B46">
              <w:rPr>
                <w:i/>
              </w:rPr>
              <w:t>inScheme</w:t>
            </w:r>
          </w:p>
        </w:tc>
        <w:tc>
          <w:tcPr>
            <w:tcW w:w="4050" w:type="dxa"/>
            <w:tcBorders>
              <w:top w:val="single" w:sz="12" w:space="0" w:color="auto"/>
              <w:left w:val="single" w:sz="12" w:space="0" w:color="auto"/>
              <w:bottom w:val="single" w:sz="12" w:space="0" w:color="000000"/>
              <w:right w:val="single" w:sz="12" w:space="0" w:color="000000"/>
            </w:tcBorders>
            <w:vAlign w:val="center"/>
          </w:tcPr>
          <w:p w:rsidR="00C53E66" w:rsidRPr="00413B46" w:rsidRDefault="00C53E66" w:rsidP="00B8394F">
            <w:pPr>
              <w:pStyle w:val="TABLE-col-heading"/>
              <w:spacing w:line="276" w:lineRule="auto"/>
            </w:pPr>
            <w:r w:rsidRPr="00413B46">
              <w:t>padding scheme used</w:t>
            </w:r>
          </w:p>
        </w:tc>
      </w:tr>
      <w:tr w:rsidR="00C53E66" w:rsidRPr="00413B46" w:rsidTr="00B8394F">
        <w:trPr>
          <w:cantSplit/>
          <w:jc w:val="center"/>
        </w:trPr>
        <w:tc>
          <w:tcPr>
            <w:tcW w:w="2520" w:type="dxa"/>
            <w:vMerge w:val="restart"/>
            <w:tcBorders>
              <w:top w:val="single" w:sz="12" w:space="0" w:color="000000"/>
              <w:left w:val="single" w:sz="12" w:space="0" w:color="000000"/>
              <w:right w:val="single" w:sz="6" w:space="0" w:color="auto"/>
            </w:tcBorders>
            <w:vAlign w:val="center"/>
            <w:hideMark/>
          </w:tcPr>
          <w:p w:rsidR="00C53E66" w:rsidRPr="00413B46" w:rsidRDefault="00C53E66" w:rsidP="00B8394F">
            <w:pPr>
              <w:pStyle w:val="TABLE-cell"/>
              <w:rPr>
                <w:rFonts w:cs="Times New Roman"/>
              </w:rPr>
            </w:pPr>
            <w:r w:rsidRPr="00413B46">
              <w:t>TPM_ALG_NULL</w:t>
            </w:r>
          </w:p>
        </w:tc>
        <w:tc>
          <w:tcPr>
            <w:tcW w:w="2790" w:type="dxa"/>
            <w:tcBorders>
              <w:top w:val="single" w:sz="12" w:space="0" w:color="000000"/>
              <w:left w:val="single" w:sz="6" w:space="0" w:color="auto"/>
              <w:bottom w:val="single" w:sz="6" w:space="0" w:color="auto"/>
              <w:right w:val="single" w:sz="12" w:space="0" w:color="auto"/>
            </w:tcBorders>
            <w:hideMark/>
          </w:tcPr>
          <w:p w:rsidR="00C53E66" w:rsidRPr="00413B46" w:rsidRDefault="00C53E66" w:rsidP="00B8394F">
            <w:pPr>
              <w:pStyle w:val="TABLE-cell"/>
              <w:rPr>
                <w:rFonts w:cs="Times New Roman"/>
              </w:rPr>
            </w:pPr>
            <w:r w:rsidRPr="00413B46">
              <w:t>TPM_ALG_NULL</w:t>
            </w:r>
          </w:p>
        </w:tc>
        <w:tc>
          <w:tcPr>
            <w:tcW w:w="4050" w:type="dxa"/>
            <w:tcBorders>
              <w:top w:val="single" w:sz="12" w:space="0" w:color="000000"/>
              <w:left w:val="single" w:sz="12" w:space="0" w:color="auto"/>
              <w:bottom w:val="single" w:sz="6" w:space="0" w:color="auto"/>
              <w:right w:val="single" w:sz="12" w:space="0" w:color="000000"/>
            </w:tcBorders>
            <w:hideMark/>
          </w:tcPr>
          <w:p w:rsidR="00C53E66" w:rsidRPr="00413B46" w:rsidRDefault="00C53E66" w:rsidP="00B8394F">
            <w:pPr>
              <w:pStyle w:val="TABLE-cell"/>
              <w:rPr>
                <w:rFonts w:cs="Times New Roman"/>
              </w:rPr>
            </w:pPr>
            <w:r w:rsidRPr="00413B46">
              <w:t>none</w:t>
            </w:r>
          </w:p>
        </w:tc>
      </w:tr>
      <w:tr w:rsidR="00C53E66" w:rsidRPr="00413B46" w:rsidTr="00B8394F">
        <w:trPr>
          <w:cantSplit/>
          <w:jc w:val="center"/>
        </w:trPr>
        <w:tc>
          <w:tcPr>
            <w:tcW w:w="2520" w:type="dxa"/>
            <w:vMerge/>
            <w:tcBorders>
              <w:left w:val="single" w:sz="12" w:space="0" w:color="000000"/>
              <w:right w:val="single" w:sz="6" w:space="0" w:color="auto"/>
            </w:tcBorders>
          </w:tcPr>
          <w:p w:rsidR="00C53E66" w:rsidRPr="00413B46" w:rsidRDefault="00C53E66" w:rsidP="00B8394F">
            <w:pPr>
              <w:pStyle w:val="TABLE-cell"/>
            </w:pPr>
          </w:p>
        </w:tc>
        <w:tc>
          <w:tcPr>
            <w:tcW w:w="2790" w:type="dxa"/>
            <w:tcBorders>
              <w:top w:val="single" w:sz="6" w:space="0" w:color="auto"/>
              <w:left w:val="single" w:sz="6" w:space="0" w:color="auto"/>
              <w:bottom w:val="single" w:sz="6" w:space="0" w:color="auto"/>
              <w:right w:val="single" w:sz="12" w:space="0" w:color="auto"/>
            </w:tcBorders>
          </w:tcPr>
          <w:p w:rsidR="00C53E66" w:rsidRPr="00413B46" w:rsidRDefault="00C53E66" w:rsidP="00B8394F">
            <w:pPr>
              <w:pStyle w:val="TABLE-cell"/>
            </w:pPr>
            <w:r w:rsidRPr="00413B46">
              <w:t>TPM_ALG_RSAES</w:t>
            </w:r>
          </w:p>
        </w:tc>
        <w:tc>
          <w:tcPr>
            <w:tcW w:w="4050" w:type="dxa"/>
            <w:tcBorders>
              <w:top w:val="single" w:sz="6" w:space="0" w:color="auto"/>
              <w:left w:val="single" w:sz="12" w:space="0" w:color="auto"/>
              <w:bottom w:val="single" w:sz="6" w:space="0" w:color="auto"/>
              <w:right w:val="single" w:sz="12" w:space="0" w:color="000000"/>
            </w:tcBorders>
          </w:tcPr>
          <w:p w:rsidR="00C53E66" w:rsidRPr="00413B46" w:rsidRDefault="00C53E66" w:rsidP="00B8394F">
            <w:pPr>
              <w:pStyle w:val="TABLE-cell"/>
            </w:pPr>
            <w:r w:rsidRPr="00413B46">
              <w:t>RSAES</w:t>
            </w:r>
          </w:p>
        </w:tc>
      </w:tr>
      <w:tr w:rsidR="00C53E66" w:rsidRPr="00413B46" w:rsidTr="00B8394F">
        <w:trPr>
          <w:cantSplit/>
          <w:jc w:val="center"/>
        </w:trPr>
        <w:tc>
          <w:tcPr>
            <w:tcW w:w="2520" w:type="dxa"/>
            <w:vMerge/>
            <w:tcBorders>
              <w:left w:val="single" w:sz="12" w:space="0" w:color="000000"/>
              <w:bottom w:val="single" w:sz="6" w:space="0" w:color="auto"/>
              <w:right w:val="single" w:sz="6" w:space="0" w:color="auto"/>
            </w:tcBorders>
          </w:tcPr>
          <w:p w:rsidR="00C53E66" w:rsidRPr="00413B46" w:rsidRDefault="00C53E66" w:rsidP="00B8394F">
            <w:pPr>
              <w:pStyle w:val="TABLE-cell"/>
            </w:pPr>
          </w:p>
        </w:tc>
        <w:tc>
          <w:tcPr>
            <w:tcW w:w="2790" w:type="dxa"/>
            <w:tcBorders>
              <w:top w:val="single" w:sz="6" w:space="0" w:color="auto"/>
              <w:left w:val="single" w:sz="6" w:space="0" w:color="auto"/>
              <w:bottom w:val="single" w:sz="6" w:space="0" w:color="auto"/>
              <w:right w:val="single" w:sz="12" w:space="0" w:color="auto"/>
            </w:tcBorders>
          </w:tcPr>
          <w:p w:rsidR="00C53E66" w:rsidRPr="00413B46" w:rsidRDefault="00C53E66" w:rsidP="00B8394F">
            <w:pPr>
              <w:pStyle w:val="TABLE-cell"/>
            </w:pPr>
            <w:r w:rsidRPr="00413B46">
              <w:t>TPM_ALG_OAEP</w:t>
            </w:r>
          </w:p>
        </w:tc>
        <w:tc>
          <w:tcPr>
            <w:tcW w:w="4050" w:type="dxa"/>
            <w:tcBorders>
              <w:top w:val="single" w:sz="6" w:space="0" w:color="auto"/>
              <w:left w:val="single" w:sz="12" w:space="0" w:color="auto"/>
              <w:bottom w:val="single" w:sz="6" w:space="0" w:color="auto"/>
              <w:right w:val="single" w:sz="12" w:space="0" w:color="000000"/>
            </w:tcBorders>
          </w:tcPr>
          <w:p w:rsidR="00C53E66" w:rsidRPr="00413B46" w:rsidRDefault="00C53E66" w:rsidP="00B8394F">
            <w:pPr>
              <w:pStyle w:val="TABLE-cell"/>
            </w:pPr>
            <w:r w:rsidRPr="00413B46">
              <w:t>OAEP</w:t>
            </w:r>
          </w:p>
        </w:tc>
      </w:tr>
      <w:tr w:rsidR="00C53E66" w:rsidRPr="00413B46" w:rsidTr="00B8394F">
        <w:trPr>
          <w:cantSplit/>
          <w:jc w:val="center"/>
        </w:trPr>
        <w:tc>
          <w:tcPr>
            <w:tcW w:w="2520" w:type="dxa"/>
            <w:vMerge w:val="restart"/>
            <w:tcBorders>
              <w:top w:val="single" w:sz="6" w:space="0" w:color="auto"/>
              <w:left w:val="single" w:sz="12" w:space="0" w:color="000000"/>
              <w:right w:val="single" w:sz="6" w:space="0" w:color="auto"/>
            </w:tcBorders>
            <w:vAlign w:val="center"/>
            <w:hideMark/>
          </w:tcPr>
          <w:p w:rsidR="00C53E66" w:rsidRPr="00413B46" w:rsidRDefault="00C53E66" w:rsidP="00B8394F">
            <w:pPr>
              <w:pStyle w:val="TABLE-cell"/>
              <w:rPr>
                <w:rFonts w:cs="Times New Roman"/>
              </w:rPr>
            </w:pPr>
            <w:r w:rsidRPr="00413B46">
              <w:t>TPM_ALG_RSAES</w:t>
            </w:r>
          </w:p>
        </w:tc>
        <w:tc>
          <w:tcPr>
            <w:tcW w:w="2790" w:type="dxa"/>
            <w:tcBorders>
              <w:top w:val="single" w:sz="6" w:space="0" w:color="auto"/>
              <w:left w:val="single" w:sz="6" w:space="0" w:color="auto"/>
              <w:bottom w:val="single" w:sz="6" w:space="0" w:color="auto"/>
              <w:right w:val="single" w:sz="12" w:space="0" w:color="auto"/>
            </w:tcBorders>
            <w:hideMark/>
          </w:tcPr>
          <w:p w:rsidR="00C53E66" w:rsidRPr="00413B46" w:rsidRDefault="00C53E66" w:rsidP="00B8394F">
            <w:pPr>
              <w:pStyle w:val="TABLE-cell"/>
              <w:rPr>
                <w:rFonts w:cs="Times New Roman"/>
              </w:rPr>
            </w:pPr>
            <w:r w:rsidRPr="00413B46">
              <w:t>TPM_ALG_NULL</w:t>
            </w:r>
          </w:p>
        </w:tc>
        <w:tc>
          <w:tcPr>
            <w:tcW w:w="4050" w:type="dxa"/>
            <w:tcBorders>
              <w:top w:val="single" w:sz="6" w:space="0" w:color="auto"/>
              <w:left w:val="single" w:sz="12" w:space="0" w:color="auto"/>
              <w:bottom w:val="single" w:sz="6" w:space="0" w:color="auto"/>
              <w:right w:val="single" w:sz="12" w:space="0" w:color="000000"/>
            </w:tcBorders>
            <w:hideMark/>
          </w:tcPr>
          <w:p w:rsidR="00C53E66" w:rsidRPr="00413B46" w:rsidRDefault="00C53E66" w:rsidP="00B8394F">
            <w:pPr>
              <w:pStyle w:val="TABLE-cell"/>
              <w:rPr>
                <w:rFonts w:cs="Times New Roman"/>
              </w:rPr>
            </w:pPr>
            <w:r w:rsidRPr="00413B46">
              <w:t>RSAES</w:t>
            </w:r>
          </w:p>
        </w:tc>
      </w:tr>
      <w:tr w:rsidR="00C53E66" w:rsidRPr="00413B46" w:rsidTr="00B8394F">
        <w:trPr>
          <w:cantSplit/>
          <w:jc w:val="center"/>
        </w:trPr>
        <w:tc>
          <w:tcPr>
            <w:tcW w:w="2520" w:type="dxa"/>
            <w:vMerge/>
            <w:tcBorders>
              <w:left w:val="single" w:sz="12" w:space="0" w:color="000000"/>
              <w:right w:val="single" w:sz="6" w:space="0" w:color="auto"/>
            </w:tcBorders>
          </w:tcPr>
          <w:p w:rsidR="00C53E66" w:rsidRPr="00413B46" w:rsidRDefault="00C53E66" w:rsidP="00B8394F">
            <w:pPr>
              <w:pStyle w:val="TABLE-cell"/>
            </w:pPr>
          </w:p>
        </w:tc>
        <w:tc>
          <w:tcPr>
            <w:tcW w:w="2790" w:type="dxa"/>
            <w:tcBorders>
              <w:top w:val="single" w:sz="6" w:space="0" w:color="auto"/>
              <w:left w:val="single" w:sz="6" w:space="0" w:color="auto"/>
              <w:bottom w:val="single" w:sz="6" w:space="0" w:color="auto"/>
              <w:right w:val="single" w:sz="12" w:space="0" w:color="auto"/>
            </w:tcBorders>
          </w:tcPr>
          <w:p w:rsidR="00C53E66" w:rsidRPr="00413B46" w:rsidRDefault="00C53E66" w:rsidP="00B8394F">
            <w:pPr>
              <w:pStyle w:val="TABLE-cell"/>
            </w:pPr>
            <w:r w:rsidRPr="00413B46">
              <w:t>TPM_ALG_RSAES</w:t>
            </w:r>
          </w:p>
        </w:tc>
        <w:tc>
          <w:tcPr>
            <w:tcW w:w="4050" w:type="dxa"/>
            <w:tcBorders>
              <w:top w:val="single" w:sz="6" w:space="0" w:color="auto"/>
              <w:left w:val="single" w:sz="12" w:space="0" w:color="auto"/>
              <w:bottom w:val="single" w:sz="6" w:space="0" w:color="auto"/>
              <w:right w:val="single" w:sz="12" w:space="0" w:color="000000"/>
            </w:tcBorders>
          </w:tcPr>
          <w:p w:rsidR="00C53E66" w:rsidRPr="00413B46" w:rsidRDefault="00C53E66" w:rsidP="00B8394F">
            <w:pPr>
              <w:pStyle w:val="TABLE-cell"/>
            </w:pPr>
            <w:r w:rsidRPr="00413B46">
              <w:t>RSAES</w:t>
            </w:r>
          </w:p>
        </w:tc>
      </w:tr>
      <w:tr w:rsidR="00C53E66" w:rsidRPr="00413B46" w:rsidTr="00B8394F">
        <w:trPr>
          <w:cantSplit/>
          <w:jc w:val="center"/>
        </w:trPr>
        <w:tc>
          <w:tcPr>
            <w:tcW w:w="2520" w:type="dxa"/>
            <w:vMerge/>
            <w:tcBorders>
              <w:left w:val="single" w:sz="12" w:space="0" w:color="000000"/>
              <w:bottom w:val="single" w:sz="6" w:space="0" w:color="auto"/>
              <w:right w:val="single" w:sz="6" w:space="0" w:color="auto"/>
            </w:tcBorders>
          </w:tcPr>
          <w:p w:rsidR="00C53E66" w:rsidRPr="00413B46" w:rsidRDefault="00C53E66" w:rsidP="00B8394F">
            <w:pPr>
              <w:pStyle w:val="TABLE-cell"/>
            </w:pPr>
          </w:p>
        </w:tc>
        <w:tc>
          <w:tcPr>
            <w:tcW w:w="2790" w:type="dxa"/>
            <w:tcBorders>
              <w:top w:val="single" w:sz="6" w:space="0" w:color="auto"/>
              <w:left w:val="single" w:sz="6" w:space="0" w:color="auto"/>
              <w:bottom w:val="single" w:sz="6" w:space="0" w:color="auto"/>
              <w:right w:val="single" w:sz="12" w:space="0" w:color="auto"/>
            </w:tcBorders>
          </w:tcPr>
          <w:p w:rsidR="00C53E66" w:rsidRPr="00413B46" w:rsidRDefault="00C53E66" w:rsidP="00B8394F">
            <w:pPr>
              <w:pStyle w:val="TABLE-cell"/>
            </w:pPr>
            <w:r w:rsidRPr="00413B46">
              <w:t>TPM_ALG_OAEP</w:t>
            </w:r>
          </w:p>
        </w:tc>
        <w:tc>
          <w:tcPr>
            <w:tcW w:w="4050" w:type="dxa"/>
            <w:tcBorders>
              <w:top w:val="single" w:sz="6" w:space="0" w:color="auto"/>
              <w:left w:val="single" w:sz="12" w:space="0" w:color="auto"/>
              <w:bottom w:val="single" w:sz="6" w:space="0" w:color="auto"/>
              <w:right w:val="single" w:sz="12" w:space="0" w:color="000000"/>
            </w:tcBorders>
          </w:tcPr>
          <w:p w:rsidR="00C53E66" w:rsidRPr="00413B46" w:rsidRDefault="00C53E66" w:rsidP="00B8394F">
            <w:pPr>
              <w:pStyle w:val="TABLE-cell"/>
            </w:pPr>
            <w:r w:rsidRPr="00413B46">
              <w:t>error (TPM_RC_SCHEME)</w:t>
            </w:r>
          </w:p>
        </w:tc>
      </w:tr>
      <w:tr w:rsidR="00C53E66" w:rsidRPr="00413B46" w:rsidTr="00B8394F">
        <w:trPr>
          <w:cantSplit/>
          <w:jc w:val="center"/>
        </w:trPr>
        <w:tc>
          <w:tcPr>
            <w:tcW w:w="2520" w:type="dxa"/>
            <w:vMerge w:val="restart"/>
            <w:tcBorders>
              <w:top w:val="single" w:sz="6" w:space="0" w:color="auto"/>
              <w:left w:val="single" w:sz="12" w:space="0" w:color="000000"/>
              <w:right w:val="single" w:sz="6" w:space="0" w:color="auto"/>
            </w:tcBorders>
            <w:vAlign w:val="center"/>
          </w:tcPr>
          <w:p w:rsidR="00C53E66" w:rsidRPr="00413B46" w:rsidRDefault="00C53E66" w:rsidP="00B8394F">
            <w:pPr>
              <w:pStyle w:val="TABLE-cell"/>
            </w:pPr>
            <w:r w:rsidRPr="00413B46">
              <w:t>TPM_ALG_OAEP</w:t>
            </w:r>
          </w:p>
        </w:tc>
        <w:tc>
          <w:tcPr>
            <w:tcW w:w="2790" w:type="dxa"/>
            <w:tcBorders>
              <w:top w:val="single" w:sz="6" w:space="0" w:color="auto"/>
              <w:left w:val="single" w:sz="6" w:space="0" w:color="auto"/>
              <w:bottom w:val="single" w:sz="6" w:space="0" w:color="auto"/>
              <w:right w:val="single" w:sz="12" w:space="0" w:color="auto"/>
            </w:tcBorders>
          </w:tcPr>
          <w:p w:rsidR="00C53E66" w:rsidRPr="00413B46" w:rsidRDefault="00C53E66" w:rsidP="00B8394F">
            <w:pPr>
              <w:pStyle w:val="TABLE-cell"/>
            </w:pPr>
            <w:r w:rsidRPr="00413B46">
              <w:t>TPM_ALG_NULL</w:t>
            </w:r>
          </w:p>
        </w:tc>
        <w:tc>
          <w:tcPr>
            <w:tcW w:w="4050" w:type="dxa"/>
            <w:tcBorders>
              <w:top w:val="single" w:sz="6" w:space="0" w:color="auto"/>
              <w:left w:val="single" w:sz="12" w:space="0" w:color="auto"/>
              <w:bottom w:val="single" w:sz="6" w:space="0" w:color="auto"/>
              <w:right w:val="single" w:sz="12" w:space="0" w:color="000000"/>
            </w:tcBorders>
          </w:tcPr>
          <w:p w:rsidR="00C53E66" w:rsidRPr="00413B46" w:rsidRDefault="00C53E66" w:rsidP="00B8394F">
            <w:pPr>
              <w:pStyle w:val="TABLE-cell"/>
            </w:pPr>
            <w:r w:rsidRPr="00413B46">
              <w:t>OAEP</w:t>
            </w:r>
          </w:p>
        </w:tc>
      </w:tr>
      <w:tr w:rsidR="00C53E66" w:rsidRPr="00413B46" w:rsidTr="00B8394F">
        <w:trPr>
          <w:cantSplit/>
          <w:jc w:val="center"/>
        </w:trPr>
        <w:tc>
          <w:tcPr>
            <w:tcW w:w="2520" w:type="dxa"/>
            <w:vMerge/>
            <w:tcBorders>
              <w:left w:val="single" w:sz="12" w:space="0" w:color="000000"/>
              <w:right w:val="single" w:sz="6" w:space="0" w:color="auto"/>
            </w:tcBorders>
          </w:tcPr>
          <w:p w:rsidR="00C53E66" w:rsidRPr="00413B46" w:rsidRDefault="00C53E66" w:rsidP="00B8394F">
            <w:pPr>
              <w:pStyle w:val="TABLE-cell"/>
            </w:pPr>
          </w:p>
        </w:tc>
        <w:tc>
          <w:tcPr>
            <w:tcW w:w="2790" w:type="dxa"/>
            <w:tcBorders>
              <w:top w:val="single" w:sz="6" w:space="0" w:color="auto"/>
              <w:left w:val="single" w:sz="6" w:space="0" w:color="auto"/>
              <w:bottom w:val="single" w:sz="6" w:space="0" w:color="auto"/>
              <w:right w:val="single" w:sz="12" w:space="0" w:color="auto"/>
            </w:tcBorders>
          </w:tcPr>
          <w:p w:rsidR="00C53E66" w:rsidRPr="00413B46" w:rsidRDefault="00C53E66" w:rsidP="00B8394F">
            <w:pPr>
              <w:pStyle w:val="TABLE-cell"/>
            </w:pPr>
            <w:r w:rsidRPr="00413B46">
              <w:t>TPM_ALG_RSAES</w:t>
            </w:r>
          </w:p>
        </w:tc>
        <w:tc>
          <w:tcPr>
            <w:tcW w:w="4050" w:type="dxa"/>
            <w:tcBorders>
              <w:top w:val="single" w:sz="6" w:space="0" w:color="auto"/>
              <w:left w:val="single" w:sz="12" w:space="0" w:color="auto"/>
              <w:bottom w:val="single" w:sz="6" w:space="0" w:color="auto"/>
              <w:right w:val="single" w:sz="12" w:space="0" w:color="000000"/>
            </w:tcBorders>
          </w:tcPr>
          <w:p w:rsidR="00C53E66" w:rsidRPr="00413B46" w:rsidRDefault="00C53E66" w:rsidP="00B8394F">
            <w:pPr>
              <w:pStyle w:val="TABLE-cell"/>
            </w:pPr>
            <w:r w:rsidRPr="00413B46">
              <w:t>error (TPM_RC_SCHEME)</w:t>
            </w:r>
          </w:p>
        </w:tc>
      </w:tr>
      <w:tr w:rsidR="00C53E66" w:rsidRPr="00413B46" w:rsidTr="00B8394F">
        <w:trPr>
          <w:cantSplit/>
          <w:jc w:val="center"/>
        </w:trPr>
        <w:tc>
          <w:tcPr>
            <w:tcW w:w="2520" w:type="dxa"/>
            <w:vMerge/>
            <w:tcBorders>
              <w:left w:val="single" w:sz="12" w:space="0" w:color="000000"/>
              <w:bottom w:val="single" w:sz="12" w:space="0" w:color="auto"/>
              <w:right w:val="single" w:sz="6" w:space="0" w:color="auto"/>
            </w:tcBorders>
          </w:tcPr>
          <w:p w:rsidR="00C53E66" w:rsidRPr="00413B46" w:rsidRDefault="00C53E66" w:rsidP="00B8394F">
            <w:pPr>
              <w:pStyle w:val="TABLE-cell"/>
            </w:pPr>
          </w:p>
        </w:tc>
        <w:tc>
          <w:tcPr>
            <w:tcW w:w="2790" w:type="dxa"/>
            <w:tcBorders>
              <w:top w:val="single" w:sz="6" w:space="0" w:color="auto"/>
              <w:left w:val="single" w:sz="6" w:space="0" w:color="auto"/>
              <w:bottom w:val="single" w:sz="12" w:space="0" w:color="auto"/>
              <w:right w:val="single" w:sz="12" w:space="0" w:color="auto"/>
            </w:tcBorders>
          </w:tcPr>
          <w:p w:rsidR="00C53E66" w:rsidRPr="00413B46" w:rsidRDefault="00C53E66" w:rsidP="00B8394F">
            <w:pPr>
              <w:pStyle w:val="TABLE-cell"/>
            </w:pPr>
            <w:r w:rsidRPr="00413B46">
              <w:t>TPM_ALG_OAEP</w:t>
            </w:r>
          </w:p>
        </w:tc>
        <w:tc>
          <w:tcPr>
            <w:tcW w:w="4050" w:type="dxa"/>
            <w:tcBorders>
              <w:top w:val="single" w:sz="6" w:space="0" w:color="auto"/>
              <w:left w:val="single" w:sz="12" w:space="0" w:color="auto"/>
              <w:bottom w:val="single" w:sz="12" w:space="0" w:color="auto"/>
              <w:right w:val="single" w:sz="12" w:space="0" w:color="000000"/>
            </w:tcBorders>
          </w:tcPr>
          <w:p w:rsidR="00C53E66" w:rsidRPr="00413B46" w:rsidRDefault="00C53E66" w:rsidP="00B8394F">
            <w:pPr>
              <w:pStyle w:val="TABLE-cell"/>
            </w:pPr>
            <w:r w:rsidRPr="00413B46">
              <w:t>OAEP</w:t>
            </w:r>
          </w:p>
        </w:tc>
      </w:tr>
    </w:tbl>
    <w:p w:rsidR="00C53E66" w:rsidRPr="00413B46" w:rsidRDefault="00C53E66" w:rsidP="00C53E66">
      <w:pPr>
        <w:pStyle w:val="BodyText"/>
      </w:pPr>
      <w:r w:rsidRPr="00413B46">
        <w:t xml:space="preserve">After padding, the data is RSAEP encrypted according to 5.1.1 of IETF RFC </w:t>
      </w:r>
      <w:r w:rsidR="00397AF3" w:rsidRPr="00413B46">
        <w:t>8017</w:t>
      </w:r>
      <w:r w:rsidRPr="00413B46">
        <w:t xml:space="preserve"> (PKCS#1).</w:t>
      </w:r>
    </w:p>
    <w:p w:rsidR="00C53E66" w:rsidRPr="00413B46" w:rsidRDefault="00C53E66" w:rsidP="00C53E66">
      <w:pPr>
        <w:pStyle w:val="BodyText"/>
      </w:pPr>
      <w:r w:rsidRPr="00413B46">
        <w:t xml:space="preserve">If </w:t>
      </w:r>
      <w:r w:rsidRPr="00413B46">
        <w:rPr>
          <w:i/>
        </w:rPr>
        <w:t>inScheme</w:t>
      </w:r>
      <w:r w:rsidRPr="00413B46">
        <w:t xml:space="preserve"> is used, and the scheme requires a hash algorithm it may not be TPM_ALG_NULL.</w:t>
      </w:r>
    </w:p>
    <w:p w:rsidR="00C53E66" w:rsidRPr="00413B46" w:rsidRDefault="00C53E66" w:rsidP="00C53E66">
      <w:pPr>
        <w:pStyle w:val="NOTE"/>
      </w:pPr>
      <w:r w:rsidRPr="00413B46">
        <w:t>NOTE 1</w:t>
      </w:r>
      <w:r w:rsidRPr="00413B46">
        <w:tab/>
        <w:t>Because only the public portion of the key needs to be loaded for this command, the caller can manipulate the attributes of the key in any way desired. As a result, the TPM shall not check the consistency of the attributes. The only property checking is that the key is an RSA key and that the padding scheme is supported.</w:t>
      </w:r>
    </w:p>
    <w:p w:rsidR="00C53E66" w:rsidRPr="00413B46" w:rsidRDefault="00C53E66" w:rsidP="00C53E66">
      <w:pPr>
        <w:pStyle w:val="BodyText"/>
      </w:pPr>
      <w:r w:rsidRPr="00413B46">
        <w:lastRenderedPageBreak/>
        <w:t xml:space="preserve">The </w:t>
      </w:r>
      <w:r w:rsidRPr="00413B46">
        <w:rPr>
          <w:i/>
        </w:rPr>
        <w:t>message</w:t>
      </w:r>
      <w:r w:rsidRPr="00413B46">
        <w:t xml:space="preserve"> parameter is limited in size by the padding scheme according to the following table:</w:t>
      </w:r>
    </w:p>
    <w:p w:rsidR="00C53E66" w:rsidRPr="00413B46" w:rsidRDefault="00C53E66" w:rsidP="00C53E66">
      <w:pPr>
        <w:pStyle w:val="TABLE-title"/>
        <w:keepLines/>
      </w:pPr>
      <w:bookmarkStart w:id="2498" w:name="_Toc380749676"/>
      <w:bookmarkStart w:id="2499" w:name="_Toc432774123"/>
      <w:bookmarkStart w:id="2500" w:name="_Toc443576270"/>
      <w:bookmarkStart w:id="2501" w:name="_Toc473814000"/>
      <w:bookmarkStart w:id="2502" w:name="_Toc536440961"/>
      <w:bookmarkStart w:id="2503" w:name="_Toc24725639"/>
      <w:r w:rsidRPr="00413B46">
        <w:t xml:space="preserve">Table </w:t>
      </w:r>
      <w:r w:rsidRPr="00C42EAF">
        <w:fldChar w:fldCharType="begin"/>
      </w:r>
      <w:r w:rsidRPr="00413B46">
        <w:instrText xml:space="preserve"> SEQ Table \* ARABIC </w:instrText>
      </w:r>
      <w:r w:rsidRPr="00C42EAF">
        <w:fldChar w:fldCharType="separate"/>
      </w:r>
      <w:r w:rsidR="00D51C42">
        <w:rPr>
          <w:noProof/>
        </w:rPr>
        <w:t>44</w:t>
      </w:r>
      <w:r w:rsidRPr="00C42EAF">
        <w:fldChar w:fldCharType="end"/>
      </w:r>
      <w:r w:rsidRPr="00413B46">
        <w:t xml:space="preserve"> — Message Size Limits Based on Padding</w:t>
      </w:r>
      <w:bookmarkEnd w:id="2498"/>
      <w:bookmarkEnd w:id="2499"/>
      <w:bookmarkEnd w:id="2500"/>
      <w:bookmarkEnd w:id="2501"/>
      <w:bookmarkEnd w:id="2502"/>
      <w:bookmarkEnd w:id="2503"/>
    </w:p>
    <w:tbl>
      <w:tblPr>
        <w:tblStyle w:val="TableGrid"/>
        <w:tblW w:w="9360" w:type="dxa"/>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50"/>
        <w:gridCol w:w="3414"/>
        <w:gridCol w:w="3696"/>
      </w:tblGrid>
      <w:tr w:rsidR="00C53E66" w:rsidRPr="00413B46" w:rsidTr="00CE6685">
        <w:trPr>
          <w:jc w:val="center"/>
        </w:trPr>
        <w:tc>
          <w:tcPr>
            <w:tcW w:w="2250" w:type="dxa"/>
            <w:tcBorders>
              <w:top w:val="single" w:sz="12" w:space="0" w:color="auto"/>
              <w:bottom w:val="single" w:sz="12" w:space="0" w:color="auto"/>
              <w:right w:val="single" w:sz="6" w:space="0" w:color="auto"/>
            </w:tcBorders>
            <w:vAlign w:val="bottom"/>
          </w:tcPr>
          <w:p w:rsidR="00C53E66" w:rsidRPr="00413B46" w:rsidRDefault="00C53E66" w:rsidP="00B8394F">
            <w:pPr>
              <w:pStyle w:val="TABLE-col-heading"/>
              <w:keepLines/>
            </w:pPr>
            <w:r w:rsidRPr="00413B46">
              <w:t>Scheme</w:t>
            </w:r>
          </w:p>
        </w:tc>
        <w:tc>
          <w:tcPr>
            <w:tcW w:w="3414" w:type="dxa"/>
            <w:tcBorders>
              <w:top w:val="single" w:sz="12" w:space="0" w:color="auto"/>
              <w:left w:val="single" w:sz="6" w:space="0" w:color="auto"/>
              <w:bottom w:val="single" w:sz="12" w:space="0" w:color="auto"/>
              <w:right w:val="single" w:sz="6" w:space="0" w:color="auto"/>
            </w:tcBorders>
            <w:vAlign w:val="bottom"/>
          </w:tcPr>
          <w:p w:rsidR="00C53E66" w:rsidRPr="00413B46" w:rsidRDefault="00C53E66" w:rsidP="00CE6685">
            <w:pPr>
              <w:pStyle w:val="TABLE-col-heading"/>
              <w:keepLines/>
              <w:jc w:val="center"/>
            </w:pPr>
            <w:r w:rsidRPr="00413B46">
              <w:t>Maximum Message Length (</w:t>
            </w:r>
            <w:r w:rsidRPr="00413B46">
              <w:rPr>
                <w:i/>
              </w:rPr>
              <w:t>mLen</w:t>
            </w:r>
            <w:r w:rsidRPr="00413B46">
              <w:t>) in Octets</w:t>
            </w:r>
          </w:p>
        </w:tc>
        <w:tc>
          <w:tcPr>
            <w:tcW w:w="3696" w:type="dxa"/>
            <w:tcBorders>
              <w:top w:val="single" w:sz="12" w:space="0" w:color="auto"/>
              <w:left w:val="single" w:sz="6" w:space="0" w:color="auto"/>
              <w:bottom w:val="single" w:sz="12" w:space="0" w:color="auto"/>
            </w:tcBorders>
            <w:vAlign w:val="bottom"/>
          </w:tcPr>
          <w:p w:rsidR="00C53E66" w:rsidRPr="00413B46" w:rsidRDefault="00C53E66" w:rsidP="00B8394F">
            <w:pPr>
              <w:pStyle w:val="TABLE-col-heading"/>
              <w:keepLines/>
            </w:pPr>
            <w:r w:rsidRPr="00413B46">
              <w:t>Comments</w:t>
            </w:r>
          </w:p>
        </w:tc>
      </w:tr>
      <w:tr w:rsidR="00C53E66" w:rsidRPr="00413B46" w:rsidTr="00CE6685">
        <w:trPr>
          <w:jc w:val="center"/>
        </w:trPr>
        <w:tc>
          <w:tcPr>
            <w:tcW w:w="2250" w:type="dxa"/>
            <w:tcBorders>
              <w:top w:val="single" w:sz="12" w:space="0" w:color="auto"/>
              <w:bottom w:val="single" w:sz="6" w:space="0" w:color="auto"/>
              <w:right w:val="single" w:sz="6" w:space="0" w:color="auto"/>
            </w:tcBorders>
          </w:tcPr>
          <w:p w:rsidR="00C53E66" w:rsidRPr="00413B46" w:rsidRDefault="00C53E66" w:rsidP="00B8394F">
            <w:pPr>
              <w:pStyle w:val="TABLE-cell"/>
              <w:keepNext/>
            </w:pPr>
            <w:r w:rsidRPr="00413B46">
              <w:t>TPM_ALG_OAEP</w:t>
            </w:r>
          </w:p>
        </w:tc>
        <w:tc>
          <w:tcPr>
            <w:tcW w:w="3414" w:type="dxa"/>
            <w:tcBorders>
              <w:top w:val="single" w:sz="12" w:space="0" w:color="auto"/>
              <w:left w:val="single" w:sz="6" w:space="0" w:color="auto"/>
              <w:bottom w:val="single" w:sz="6" w:space="0" w:color="auto"/>
              <w:right w:val="single" w:sz="6" w:space="0" w:color="auto"/>
            </w:tcBorders>
          </w:tcPr>
          <w:p w:rsidR="00C53E66" w:rsidRPr="00413B46" w:rsidRDefault="00C53E66" w:rsidP="00B8394F">
            <w:pPr>
              <w:pStyle w:val="TABLE-cell"/>
            </w:pPr>
            <w:r w:rsidRPr="00413B46">
              <w:rPr>
                <w:rFonts w:ascii="Cambria" w:hAnsi="Cambria"/>
                <w:i/>
              </w:rPr>
              <w:t>mLen</w:t>
            </w:r>
            <w:r w:rsidRPr="00413B46">
              <w:rPr>
                <w:rFonts w:ascii="Cambria" w:hAnsi="Cambria"/>
              </w:rPr>
              <w:t xml:space="preserve"> </w:t>
            </w:r>
            <w:r w:rsidRPr="00413B46">
              <w:sym w:font="Symbol" w:char="F0A3"/>
            </w:r>
            <w:r w:rsidRPr="00413B46">
              <w:rPr>
                <w:rFonts w:ascii="Cambria" w:hAnsi="Cambria"/>
                <w:i/>
              </w:rPr>
              <w:t xml:space="preserve"> k</w:t>
            </w:r>
            <w:r w:rsidRPr="00413B46">
              <w:rPr>
                <w:rFonts w:ascii="Cambria" w:hAnsi="Cambria"/>
              </w:rPr>
              <w:t> – </w:t>
            </w:r>
            <w:r w:rsidRPr="00413B46">
              <w:t>2</w:t>
            </w:r>
            <w:r w:rsidRPr="00413B46">
              <w:rPr>
                <w:rFonts w:ascii="Cambria" w:hAnsi="Cambria"/>
                <w:i/>
              </w:rPr>
              <w:t>hLen</w:t>
            </w:r>
            <w:r w:rsidRPr="00413B46">
              <w:rPr>
                <w:rFonts w:ascii="Cambria" w:hAnsi="Cambria"/>
              </w:rPr>
              <w:t> </w:t>
            </w:r>
            <w:r w:rsidRPr="00413B46">
              <w:t>– 2</w:t>
            </w:r>
          </w:p>
        </w:tc>
        <w:tc>
          <w:tcPr>
            <w:tcW w:w="3696" w:type="dxa"/>
            <w:tcBorders>
              <w:top w:val="single" w:sz="12" w:space="0" w:color="auto"/>
              <w:left w:val="single" w:sz="6" w:space="0" w:color="auto"/>
              <w:bottom w:val="single" w:sz="6" w:space="0" w:color="auto"/>
            </w:tcBorders>
          </w:tcPr>
          <w:p w:rsidR="00C53E66" w:rsidRPr="00413B46" w:rsidRDefault="00C53E66" w:rsidP="00B8394F">
            <w:pPr>
              <w:pStyle w:val="TABLE-cell"/>
              <w:keepNext/>
            </w:pPr>
          </w:p>
        </w:tc>
      </w:tr>
      <w:tr w:rsidR="00C53E66" w:rsidRPr="00413B46" w:rsidTr="00CE6685">
        <w:trPr>
          <w:jc w:val="center"/>
        </w:trPr>
        <w:tc>
          <w:tcPr>
            <w:tcW w:w="2250" w:type="dxa"/>
            <w:tcBorders>
              <w:top w:val="single" w:sz="6" w:space="0" w:color="auto"/>
              <w:bottom w:val="single" w:sz="6" w:space="0" w:color="auto"/>
              <w:right w:val="single" w:sz="6" w:space="0" w:color="auto"/>
            </w:tcBorders>
          </w:tcPr>
          <w:p w:rsidR="00C53E66" w:rsidRPr="00413B46" w:rsidRDefault="00C53E66" w:rsidP="00B8394F">
            <w:pPr>
              <w:pStyle w:val="TABLE-cell"/>
              <w:keepNext/>
            </w:pPr>
            <w:r w:rsidRPr="00413B46">
              <w:t>TPM_ALG_RSAES</w:t>
            </w:r>
          </w:p>
        </w:tc>
        <w:tc>
          <w:tcPr>
            <w:tcW w:w="3414" w:type="dxa"/>
            <w:tcBorders>
              <w:top w:val="single" w:sz="6" w:space="0" w:color="auto"/>
              <w:left w:val="single" w:sz="6" w:space="0" w:color="auto"/>
              <w:bottom w:val="single" w:sz="6" w:space="0" w:color="auto"/>
              <w:right w:val="single" w:sz="6" w:space="0" w:color="auto"/>
            </w:tcBorders>
          </w:tcPr>
          <w:p w:rsidR="00C53E66" w:rsidRPr="00413B46" w:rsidRDefault="00C53E66" w:rsidP="00B8394F">
            <w:pPr>
              <w:pStyle w:val="TABLE-cell"/>
            </w:pPr>
            <w:r w:rsidRPr="00413B46">
              <w:rPr>
                <w:rFonts w:ascii="Cambria" w:hAnsi="Cambria"/>
                <w:i/>
              </w:rPr>
              <w:t xml:space="preserve">mLen </w:t>
            </w:r>
            <w:r w:rsidRPr="00413B46">
              <w:sym w:font="Symbol" w:char="F0A3"/>
            </w:r>
            <w:r w:rsidRPr="00413B46">
              <w:rPr>
                <w:rFonts w:ascii="Cambria" w:hAnsi="Cambria"/>
                <w:i/>
              </w:rPr>
              <w:t xml:space="preserve"> k</w:t>
            </w:r>
            <w:r w:rsidRPr="00413B46">
              <w:t xml:space="preserve"> – 11</w:t>
            </w:r>
          </w:p>
        </w:tc>
        <w:tc>
          <w:tcPr>
            <w:tcW w:w="3696" w:type="dxa"/>
            <w:tcBorders>
              <w:top w:val="single" w:sz="6" w:space="0" w:color="auto"/>
              <w:left w:val="single" w:sz="6" w:space="0" w:color="auto"/>
              <w:bottom w:val="single" w:sz="6" w:space="0" w:color="auto"/>
            </w:tcBorders>
          </w:tcPr>
          <w:p w:rsidR="00C53E66" w:rsidRPr="00413B46" w:rsidRDefault="00C53E66" w:rsidP="00B8394F">
            <w:pPr>
              <w:pStyle w:val="TABLE-cell"/>
              <w:keepNext/>
            </w:pPr>
          </w:p>
        </w:tc>
      </w:tr>
      <w:tr w:rsidR="00C53E66" w:rsidRPr="00413B46" w:rsidTr="00CE6685">
        <w:trPr>
          <w:jc w:val="center"/>
        </w:trPr>
        <w:tc>
          <w:tcPr>
            <w:tcW w:w="2250" w:type="dxa"/>
            <w:tcBorders>
              <w:top w:val="single" w:sz="6" w:space="0" w:color="auto"/>
              <w:bottom w:val="single" w:sz="12" w:space="0" w:color="auto"/>
              <w:right w:val="single" w:sz="6" w:space="0" w:color="auto"/>
            </w:tcBorders>
          </w:tcPr>
          <w:p w:rsidR="00C53E66" w:rsidRPr="00413B46" w:rsidRDefault="00C53E66" w:rsidP="00B8394F">
            <w:pPr>
              <w:pStyle w:val="TABLE-cell"/>
              <w:keepNext/>
            </w:pPr>
            <w:r w:rsidRPr="00413B46">
              <w:t>TPM_ALG_NULL</w:t>
            </w:r>
          </w:p>
        </w:tc>
        <w:tc>
          <w:tcPr>
            <w:tcW w:w="3414" w:type="dxa"/>
            <w:tcBorders>
              <w:top w:val="single" w:sz="6" w:space="0" w:color="auto"/>
              <w:left w:val="single" w:sz="6" w:space="0" w:color="auto"/>
              <w:bottom w:val="single" w:sz="12" w:space="0" w:color="auto"/>
              <w:right w:val="single" w:sz="6" w:space="0" w:color="auto"/>
            </w:tcBorders>
          </w:tcPr>
          <w:p w:rsidR="00C53E66" w:rsidRPr="00413B46" w:rsidRDefault="00C53E66" w:rsidP="00B8394F">
            <w:pPr>
              <w:pStyle w:val="TABLE-cell"/>
            </w:pPr>
            <w:r w:rsidRPr="00413B46">
              <w:rPr>
                <w:rFonts w:ascii="Cambria" w:hAnsi="Cambria"/>
                <w:i/>
              </w:rPr>
              <w:t xml:space="preserve">mLen </w:t>
            </w:r>
            <w:r w:rsidRPr="00413B46">
              <w:sym w:font="Symbol" w:char="F0A3"/>
            </w:r>
            <w:r w:rsidRPr="00413B46">
              <w:t xml:space="preserve"> </w:t>
            </w:r>
            <w:r w:rsidRPr="00413B46">
              <w:rPr>
                <w:rFonts w:ascii="Cambria" w:hAnsi="Cambria"/>
                <w:i/>
              </w:rPr>
              <w:t>k</w:t>
            </w:r>
          </w:p>
        </w:tc>
        <w:tc>
          <w:tcPr>
            <w:tcW w:w="3696" w:type="dxa"/>
            <w:tcBorders>
              <w:top w:val="single" w:sz="6" w:space="0" w:color="auto"/>
              <w:left w:val="single" w:sz="6" w:space="0" w:color="auto"/>
              <w:bottom w:val="single" w:sz="12" w:space="0" w:color="auto"/>
            </w:tcBorders>
          </w:tcPr>
          <w:p w:rsidR="00C53E66" w:rsidRPr="00413B46" w:rsidRDefault="00C53E66" w:rsidP="00B8394F">
            <w:pPr>
              <w:pStyle w:val="TABLE-cell"/>
              <w:keepNext/>
            </w:pPr>
            <w:r w:rsidRPr="00413B46">
              <w:t>The numeric value of the message must be less than the numeric value of the public modulus (</w:t>
            </w:r>
            <w:r w:rsidRPr="00413B46">
              <w:rPr>
                <w:rFonts w:ascii="Cambria" w:hAnsi="Cambria"/>
                <w:i/>
                <w:iCs/>
                <w:sz w:val="20"/>
                <w:szCs w:val="20"/>
              </w:rPr>
              <w:t>n</w:t>
            </w:r>
            <w:r w:rsidRPr="00413B46">
              <w:t>).</w:t>
            </w:r>
          </w:p>
        </w:tc>
      </w:tr>
      <w:tr w:rsidR="00C53E66" w:rsidRPr="00413B46" w:rsidTr="00CE6685">
        <w:trPr>
          <w:jc w:val="center"/>
        </w:trPr>
        <w:tc>
          <w:tcPr>
            <w:tcW w:w="9360" w:type="dxa"/>
            <w:gridSpan w:val="3"/>
            <w:tcBorders>
              <w:top w:val="single" w:sz="12" w:space="0" w:color="auto"/>
            </w:tcBorders>
          </w:tcPr>
          <w:p w:rsidR="00C53E66" w:rsidRPr="00413B46" w:rsidRDefault="00C53E66" w:rsidP="00B8394F">
            <w:pPr>
              <w:pStyle w:val="Table-cell-note"/>
            </w:pPr>
            <w:r w:rsidRPr="00413B46">
              <w:t>NOTES</w:t>
            </w:r>
          </w:p>
          <w:p w:rsidR="00C53E66" w:rsidRPr="00413B46" w:rsidRDefault="00C53E66" w:rsidP="00015772">
            <w:pPr>
              <w:pStyle w:val="TABLE-cell-footnote"/>
              <w:keepNext/>
              <w:numPr>
                <w:ilvl w:val="0"/>
                <w:numId w:val="6"/>
              </w:numPr>
              <w:ind w:left="360"/>
              <w:jc w:val="both"/>
            </w:pPr>
            <w:r w:rsidRPr="00413B46">
              <w:rPr>
                <w:rFonts w:ascii="Cambria" w:hAnsi="Cambria"/>
                <w:i/>
                <w:iCs/>
                <w:sz w:val="20"/>
                <w:szCs w:val="20"/>
              </w:rPr>
              <w:t>k</w:t>
            </w:r>
            <w:r w:rsidRPr="00413B46">
              <w:t xml:space="preserve"> </w:t>
            </w:r>
            <w:r w:rsidRPr="00413B46">
              <w:rPr>
                <w:rFonts w:ascii="Cambria Math" w:hAnsi="Cambria Math"/>
              </w:rPr>
              <w:t>≔</w:t>
            </w:r>
            <w:r w:rsidRPr="00413B46">
              <w:rPr>
                <w:rFonts w:ascii="Cambria Math" w:hAnsi="Cambria Math"/>
                <w:i/>
              </w:rPr>
              <w:t xml:space="preserve"> </w:t>
            </w:r>
            <w:r w:rsidRPr="00413B46">
              <w:t>the number of byes in the public modulus</w:t>
            </w:r>
          </w:p>
          <w:p w:rsidR="00C53E66" w:rsidRPr="00413B46" w:rsidRDefault="00C53E66" w:rsidP="00015772">
            <w:pPr>
              <w:pStyle w:val="Table-cell-note"/>
              <w:numPr>
                <w:ilvl w:val="0"/>
                <w:numId w:val="6"/>
              </w:numPr>
              <w:ind w:left="360"/>
              <w:jc w:val="both"/>
            </w:pPr>
            <w:r w:rsidRPr="00413B46">
              <w:rPr>
                <w:rFonts w:ascii="Cambria" w:hAnsi="Cambria"/>
                <w:i/>
                <w:sz w:val="20"/>
              </w:rPr>
              <w:t>hLen</w:t>
            </w:r>
            <w:r w:rsidRPr="00413B46">
              <w:rPr>
                <w:rFonts w:ascii="Cambria" w:hAnsi="Cambria"/>
                <w:sz w:val="20"/>
              </w:rPr>
              <w:t> </w:t>
            </w:r>
            <w:r w:rsidRPr="00413B46">
              <w:rPr>
                <w:rFonts w:ascii="Cambria Math" w:hAnsi="Cambria Math"/>
              </w:rPr>
              <w:t>≔</w:t>
            </w:r>
            <w:r w:rsidRPr="00413B46">
              <w:t xml:space="preserve"> the number of octets in the digest produced by the hash algorithm used in the process</w:t>
            </w:r>
          </w:p>
        </w:tc>
      </w:tr>
    </w:tbl>
    <w:p w:rsidR="00C53E66" w:rsidRPr="00413B46" w:rsidRDefault="00C53E66" w:rsidP="00C53E66">
      <w:pPr>
        <w:pStyle w:val="BodyText"/>
      </w:pPr>
      <w:r w:rsidRPr="00413B46">
        <w:t xml:space="preserve">The </w:t>
      </w:r>
      <w:r w:rsidRPr="00413B46">
        <w:rPr>
          <w:i/>
        </w:rPr>
        <w:t>label</w:t>
      </w:r>
      <w:r w:rsidRPr="00413B46">
        <w:t xml:space="preserve"> parameter is optional. If provided (</w:t>
      </w:r>
      <w:proofErr w:type="gramStart"/>
      <w:r w:rsidRPr="00413B46">
        <w:rPr>
          <w:i/>
        </w:rPr>
        <w:t>label.size</w:t>
      </w:r>
      <w:r w:rsidRPr="00413B46">
        <w:t xml:space="preserve"> !</w:t>
      </w:r>
      <w:proofErr w:type="gramEnd"/>
      <w:r w:rsidRPr="00413B46">
        <w:t xml:space="preserve">= 0) then the TPM shall return TPM_RC_VALUE if the last octet in </w:t>
      </w:r>
      <w:r w:rsidRPr="00413B46">
        <w:rPr>
          <w:i/>
        </w:rPr>
        <w:t>label</w:t>
      </w:r>
      <w:r w:rsidRPr="00413B46">
        <w:t xml:space="preserve"> is not zero. The terminating octet of zero is included in the </w:t>
      </w:r>
      <w:r w:rsidRPr="00413B46">
        <w:rPr>
          <w:i/>
        </w:rPr>
        <w:t>label</w:t>
      </w:r>
      <w:r w:rsidRPr="00413B46">
        <w:t xml:space="preserve"> used in the padding scheme.</w:t>
      </w:r>
    </w:p>
    <w:p w:rsidR="00C53E66" w:rsidRDefault="00C53E66" w:rsidP="00C53E66">
      <w:pPr>
        <w:pStyle w:val="NOTE"/>
      </w:pPr>
      <w:r w:rsidRPr="00413B46">
        <w:t>NOTE 2</w:t>
      </w:r>
      <w:r w:rsidRPr="00413B46">
        <w:tab/>
        <w:t>If the scheme does not use a label, the TPM will still verify that label is properly formatted if label is present.</w:t>
      </w:r>
    </w:p>
    <w:p w:rsidR="00F36DB4" w:rsidRPr="00F36DB4" w:rsidRDefault="00F36DB4" w:rsidP="00F36DB4">
      <w:pPr>
        <w:pStyle w:val="NOTE"/>
      </w:pPr>
      <w:r>
        <w:t>NOTE 3</w:t>
      </w:r>
      <w:r>
        <w:tab/>
      </w:r>
      <w:r w:rsidR="00092F6A">
        <w:t>S</w:t>
      </w:r>
      <w:r>
        <w:t>pecification</w:t>
      </w:r>
      <w:r w:rsidR="00092F6A">
        <w:t>s</w:t>
      </w:r>
      <w:r>
        <w:t xml:space="preserve"> </w:t>
      </w:r>
      <w:r w:rsidR="00092F6A">
        <w:t>before version 1</w:t>
      </w:r>
      <w:r w:rsidR="00D27FA3">
        <w:t>.</w:t>
      </w:r>
      <w:r w:rsidR="00092F6A">
        <w:t>54 stated that</w:t>
      </w:r>
      <w:r>
        <w:t xml:space="preserve"> </w:t>
      </w:r>
      <w:r w:rsidRPr="00F36DB4">
        <w:rPr>
          <w:i/>
        </w:rPr>
        <w:t>label</w:t>
      </w:r>
      <w:r>
        <w:t xml:space="preserve"> </w:t>
      </w:r>
      <w:r w:rsidR="00092F6A">
        <w:t>is trunc</w:t>
      </w:r>
      <w:r w:rsidR="00D27FA3">
        <w:t>a</w:t>
      </w:r>
      <w:r w:rsidR="00092F6A">
        <w:t xml:space="preserve">ted </w:t>
      </w:r>
      <w:r>
        <w:t xml:space="preserve">after the first zero </w:t>
      </w:r>
      <w:proofErr w:type="gramStart"/>
      <w:r>
        <w:t>octet</w:t>
      </w:r>
      <w:proofErr w:type="gramEnd"/>
      <w:r w:rsidR="006B74E4">
        <w:t xml:space="preserve">. </w:t>
      </w:r>
      <w:r w:rsidR="00092F6A">
        <w:t>Applications should not include embedded zero bytes for compatibility.</w:t>
      </w:r>
    </w:p>
    <w:p w:rsidR="00C53E66" w:rsidRPr="00413B46" w:rsidRDefault="00C53E66" w:rsidP="00C53E66">
      <w:pPr>
        <w:pStyle w:val="BodyText"/>
      </w:pPr>
      <w:r w:rsidRPr="00413B46">
        <w:t xml:space="preserve">The function returns padded and encrypted value </w:t>
      </w:r>
      <w:r w:rsidRPr="00413B46">
        <w:rPr>
          <w:i/>
        </w:rPr>
        <w:t>outData</w:t>
      </w:r>
      <w:r w:rsidRPr="00413B46">
        <w:t>.</w:t>
      </w:r>
    </w:p>
    <w:p w:rsidR="00C53E66" w:rsidRPr="00413B46" w:rsidRDefault="00C53E66" w:rsidP="00C53E66">
      <w:pPr>
        <w:pStyle w:val="BodyText"/>
      </w:pPr>
      <w:r w:rsidRPr="00413B46">
        <w:t xml:space="preserve">The </w:t>
      </w:r>
      <w:r w:rsidRPr="00413B46">
        <w:rPr>
          <w:i/>
        </w:rPr>
        <w:t>message</w:t>
      </w:r>
      <w:r w:rsidRPr="00413B46">
        <w:t xml:space="preserve"> parameter in the command may be encrypted using parameter encryption.</w:t>
      </w:r>
    </w:p>
    <w:p w:rsidR="00C53E66" w:rsidRPr="00413B46" w:rsidRDefault="00C53E66" w:rsidP="00C53E66">
      <w:pPr>
        <w:pStyle w:val="NOTE"/>
      </w:pPr>
      <w:r w:rsidRPr="00413B46">
        <w:t xml:space="preserve">NOTE </w:t>
      </w:r>
      <w:r w:rsidR="00092F6A">
        <w:t>4</w:t>
      </w:r>
      <w:r w:rsidRPr="00413B46">
        <w:tab/>
        <w:t xml:space="preserve">Only the public area of </w:t>
      </w:r>
      <w:r w:rsidRPr="00413B46">
        <w:rPr>
          <w:i/>
        </w:rPr>
        <w:t>keyHandle</w:t>
      </w:r>
      <w:r w:rsidRPr="00413B46">
        <w:t xml:space="preserve"> is required to be loaded. A public key may be loaded with any desired scheme. If the scheme is to be changed, a different public area must be loaded.</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2504" w:name="_Toc380749677"/>
      <w:bookmarkStart w:id="2505" w:name="_Toc432774124"/>
      <w:bookmarkStart w:id="2506" w:name="_Toc443576271"/>
      <w:bookmarkStart w:id="2507" w:name="_Toc473814001"/>
      <w:bookmarkStart w:id="2508" w:name="_Toc536440962"/>
      <w:bookmarkStart w:id="2509" w:name="_Toc24725640"/>
      <w:r w:rsidRPr="00413B46">
        <w:t xml:space="preserve">Table </w:t>
      </w:r>
      <w:r w:rsidRPr="00C42EAF">
        <w:fldChar w:fldCharType="begin"/>
      </w:r>
      <w:r w:rsidRPr="00413B46">
        <w:instrText xml:space="preserve"> SEQ Table \* ARABIC </w:instrText>
      </w:r>
      <w:r w:rsidRPr="00C42EAF">
        <w:fldChar w:fldCharType="separate"/>
      </w:r>
      <w:r w:rsidR="00D51C42">
        <w:rPr>
          <w:noProof/>
        </w:rPr>
        <w:t>45</w:t>
      </w:r>
      <w:r w:rsidRPr="00C42EAF">
        <w:fldChar w:fldCharType="end"/>
      </w:r>
      <w:r w:rsidRPr="00413B46">
        <w:t xml:space="preserve"> — TPM2_RSA_Encrypt Command</w:t>
      </w:r>
      <w:bookmarkEnd w:id="2504"/>
      <w:bookmarkEnd w:id="2505"/>
      <w:bookmarkEnd w:id="2506"/>
      <w:bookmarkEnd w:id="2507"/>
      <w:bookmarkEnd w:id="2508"/>
      <w:bookmarkEnd w:id="250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000000" w:themeColor="text1"/>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t>TPM_ST_SESSIONS if an audit, encrypt, or decrypt session is present; otherwise, TPM_ST_NO_SESSIONS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commandSize</w:t>
            </w:r>
          </w:p>
        </w:tc>
        <w:tc>
          <w:tcPr>
            <w:tcW w:w="4608"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000000" w:themeColor="text1"/>
            </w:tcBorders>
            <w:vAlign w:val="center"/>
          </w:tcPr>
          <w:p w:rsidR="00C53E66" w:rsidRPr="00413B46" w:rsidRDefault="00C53E66" w:rsidP="00B8394F">
            <w:pPr>
              <w:pStyle w:val="TABLE-cell"/>
            </w:pPr>
            <w:r w:rsidRPr="00413B46">
              <w:t>TPM_CC</w:t>
            </w:r>
          </w:p>
        </w:tc>
        <w:tc>
          <w:tcPr>
            <w:tcW w:w="2016" w:type="dxa"/>
            <w:tcBorders>
              <w:left w:val="single" w:sz="8" w:space="0" w:color="000000" w:themeColor="text1"/>
              <w:bottom w:val="dashDotStroked" w:sz="24" w:space="0" w:color="auto"/>
              <w:right w:val="single" w:sz="8" w:space="0" w:color="000000" w:themeColor="text1"/>
            </w:tcBorders>
            <w:vAlign w:val="center"/>
          </w:tcPr>
          <w:p w:rsidR="00C53E66" w:rsidRPr="00413B46" w:rsidRDefault="00C53E66" w:rsidP="00B8394F">
            <w:pPr>
              <w:pStyle w:val="TABLE-cell"/>
            </w:pPr>
            <w:r w:rsidRPr="00413B46">
              <w:t>commandCode</w:t>
            </w:r>
          </w:p>
        </w:tc>
        <w:tc>
          <w:tcPr>
            <w:tcW w:w="4608" w:type="dxa"/>
            <w:tcBorders>
              <w:left w:val="single" w:sz="8" w:space="0" w:color="000000" w:themeColor="text1"/>
              <w:bottom w:val="dashDotStroked" w:sz="24" w:space="0" w:color="auto"/>
              <w:right w:val="single" w:sz="12" w:space="0" w:color="auto"/>
            </w:tcBorders>
            <w:vAlign w:val="center"/>
          </w:tcPr>
          <w:p w:rsidR="00C53E66" w:rsidRPr="00413B46" w:rsidRDefault="00C53E66" w:rsidP="00B8394F">
            <w:pPr>
              <w:pStyle w:val="TABLE-cell"/>
            </w:pPr>
            <w:r w:rsidRPr="00413B46">
              <w:t>TPM_CC_RSA_Encrypt</w:t>
            </w:r>
          </w:p>
        </w:tc>
      </w:tr>
      <w:tr w:rsidR="00C53E66" w:rsidRPr="00413B46" w:rsidTr="00B8394F">
        <w:trPr>
          <w:cantSplit/>
          <w:jc w:val="center"/>
        </w:trPr>
        <w:tc>
          <w:tcPr>
            <w:tcW w:w="2736" w:type="dxa"/>
            <w:tcBorders>
              <w:top w:val="dashDotStroked" w:sz="24" w:space="0" w:color="auto"/>
              <w:left w:val="single" w:sz="12" w:space="0" w:color="auto"/>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TPMI_DH_OBJECT</w:t>
            </w:r>
          </w:p>
        </w:tc>
        <w:tc>
          <w:tcPr>
            <w:tcW w:w="2016" w:type="dxa"/>
            <w:tcBorders>
              <w:top w:val="dashDotStroked" w:sz="24" w:space="0" w:color="auto"/>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keyHandle</w:t>
            </w:r>
          </w:p>
        </w:tc>
        <w:tc>
          <w:tcPr>
            <w:tcW w:w="4608" w:type="dxa"/>
            <w:tcBorders>
              <w:top w:val="dashDotStroked" w:sz="24" w:space="0" w:color="auto"/>
              <w:left w:val="single" w:sz="8" w:space="0" w:color="000000" w:themeColor="text1"/>
              <w:bottom w:val="thinThickThinSmallGap" w:sz="12" w:space="0" w:color="auto"/>
              <w:right w:val="single" w:sz="12" w:space="0" w:color="auto"/>
            </w:tcBorders>
            <w:vAlign w:val="center"/>
          </w:tcPr>
          <w:p w:rsidR="00C53E66" w:rsidRPr="00413B46" w:rsidRDefault="00C53E66" w:rsidP="00B8394F">
            <w:pPr>
              <w:pStyle w:val="TABLE-cell"/>
            </w:pPr>
            <w:r w:rsidRPr="00413B46">
              <w:t>reference to public portion of RSA key to use for encryption</w:t>
            </w:r>
          </w:p>
          <w:p w:rsidR="00C53E66" w:rsidRPr="00413B46" w:rsidRDefault="00C53E66" w:rsidP="00B8394F">
            <w:pPr>
              <w:pStyle w:val="TABLE-cell"/>
            </w:pPr>
            <w:r w:rsidRPr="00413B46">
              <w:t>Auth Index: None</w:t>
            </w:r>
          </w:p>
        </w:tc>
      </w:tr>
      <w:tr w:rsidR="00C53E66" w:rsidRPr="00413B46" w:rsidTr="00B8394F">
        <w:trPr>
          <w:cantSplit/>
          <w:jc w:val="center"/>
        </w:trPr>
        <w:tc>
          <w:tcPr>
            <w:tcW w:w="2736" w:type="dxa"/>
            <w:tcBorders>
              <w:top w:val="thinThickThinSmallGap" w:sz="12" w:space="0" w:color="auto"/>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TPM2B_PUBLIC_KEY_RSA</w:t>
            </w:r>
          </w:p>
        </w:tc>
        <w:tc>
          <w:tcPr>
            <w:tcW w:w="2016" w:type="dxa"/>
            <w:tcBorders>
              <w:top w:val="thinThickThinSmallGap" w:sz="12" w:space="0" w:color="auto"/>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message</w:t>
            </w:r>
          </w:p>
        </w:tc>
        <w:tc>
          <w:tcPr>
            <w:tcW w:w="4608" w:type="dxa"/>
            <w:tcBorders>
              <w:top w:val="thinThickThinSmallGap" w:sz="12" w:space="0" w:color="auto"/>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r w:rsidRPr="00413B46">
              <w:t>message to be encrypted</w:t>
            </w:r>
          </w:p>
          <w:p w:rsidR="00C53E66" w:rsidRPr="00413B46" w:rsidRDefault="00C53E66" w:rsidP="00B8394F">
            <w:pPr>
              <w:pStyle w:val="Table-cell-note"/>
            </w:pPr>
            <w:r w:rsidRPr="00413B46">
              <w:t>NOTE 1</w:t>
            </w:r>
            <w:r w:rsidRPr="00413B46">
              <w:tab/>
              <w:t xml:space="preserve">The data type was chosen because it limits the overall size of the input to no greater than the size of the largest RSA public key. This may be larger than allowed for </w:t>
            </w:r>
            <w:r w:rsidRPr="00413B46">
              <w:rPr>
                <w:i/>
              </w:rPr>
              <w:t>keyHandle</w:t>
            </w:r>
            <w:r w:rsidRPr="00413B46">
              <w:t>.</w:t>
            </w:r>
          </w:p>
        </w:tc>
      </w:tr>
      <w:tr w:rsidR="00C53E66" w:rsidRPr="00413B46" w:rsidTr="00B8394F">
        <w:trPr>
          <w:cantSplit/>
          <w:jc w:val="center"/>
        </w:trPr>
        <w:tc>
          <w:tcPr>
            <w:tcW w:w="2736" w:type="dxa"/>
            <w:tcBorders>
              <w:top w:val="single" w:sz="6" w:space="0" w:color="auto"/>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TPMT_RSA_DECRYPT+</w:t>
            </w:r>
          </w:p>
        </w:tc>
        <w:tc>
          <w:tcPr>
            <w:tcW w:w="2016" w:type="dxa"/>
            <w:tcBorders>
              <w:top w:val="single" w:sz="6" w:space="0" w:color="auto"/>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inScheme</w:t>
            </w:r>
          </w:p>
        </w:tc>
        <w:tc>
          <w:tcPr>
            <w:tcW w:w="4608" w:type="dxa"/>
            <w:tcBorders>
              <w:top w:val="single" w:sz="6" w:space="0" w:color="auto"/>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r w:rsidRPr="00413B46">
              <w:t xml:space="preserve">the padding scheme to use if </w:t>
            </w:r>
            <w:r w:rsidRPr="00413B46">
              <w:rPr>
                <w:i/>
              </w:rPr>
              <w:t>scheme</w:t>
            </w:r>
            <w:r w:rsidRPr="00413B46">
              <w:t xml:space="preserve"> associated with </w:t>
            </w:r>
            <w:r w:rsidRPr="00413B46">
              <w:rPr>
                <w:i/>
              </w:rPr>
              <w:t>keyHandle</w:t>
            </w:r>
            <w:r w:rsidRPr="00413B46">
              <w:t xml:space="preserve"> is TPM_ALG_NULL</w:t>
            </w:r>
          </w:p>
        </w:tc>
      </w:tr>
      <w:tr w:rsidR="00C53E66" w:rsidRPr="00413B46" w:rsidTr="00B8394F">
        <w:trPr>
          <w:cantSplit/>
          <w:jc w:val="center"/>
        </w:trPr>
        <w:tc>
          <w:tcPr>
            <w:tcW w:w="2736" w:type="dxa"/>
            <w:tcBorders>
              <w:left w:val="single" w:sz="12" w:space="0" w:color="auto"/>
              <w:bottom w:val="single" w:sz="12" w:space="0" w:color="auto"/>
              <w:right w:val="single" w:sz="8" w:space="0" w:color="000000" w:themeColor="text1"/>
            </w:tcBorders>
            <w:vAlign w:val="center"/>
          </w:tcPr>
          <w:p w:rsidR="00C53E66" w:rsidRPr="00413B46" w:rsidRDefault="00C53E66" w:rsidP="00B8394F">
            <w:pPr>
              <w:pStyle w:val="TABLE-cell"/>
            </w:pPr>
            <w:r w:rsidRPr="00413B46">
              <w:t>TPM2B_DATA</w:t>
            </w:r>
          </w:p>
        </w:tc>
        <w:tc>
          <w:tcPr>
            <w:tcW w:w="2016" w:type="dxa"/>
            <w:tcBorders>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label</w:t>
            </w:r>
          </w:p>
        </w:tc>
        <w:tc>
          <w:tcPr>
            <w:tcW w:w="4608" w:type="dxa"/>
            <w:tcBorders>
              <w:left w:val="single" w:sz="8" w:space="0" w:color="000000" w:themeColor="text1"/>
              <w:bottom w:val="single" w:sz="12" w:space="0" w:color="auto"/>
              <w:right w:val="single" w:sz="12" w:space="0" w:color="auto"/>
            </w:tcBorders>
            <w:vAlign w:val="center"/>
          </w:tcPr>
          <w:p w:rsidR="00C53E66" w:rsidRPr="00413B46" w:rsidRDefault="00C53E66" w:rsidP="00B8394F">
            <w:pPr>
              <w:pStyle w:val="TABLE-cell"/>
            </w:pPr>
            <w:r w:rsidRPr="00413B46">
              <w:t xml:space="preserve">optional label </w:t>
            </w:r>
            <w:r w:rsidRPr="00413B46">
              <w:rPr>
                <w:i/>
              </w:rPr>
              <w:t>L</w:t>
            </w:r>
            <w:r w:rsidRPr="00413B46">
              <w:t xml:space="preserve"> to be associated with the message</w:t>
            </w:r>
          </w:p>
          <w:p w:rsidR="00C53E66" w:rsidRPr="00413B46" w:rsidRDefault="00C53E66" w:rsidP="00B8394F">
            <w:pPr>
              <w:pStyle w:val="TABLE-cell"/>
            </w:pPr>
            <w:r w:rsidRPr="00413B46">
              <w:t>Size of the buffer is zero if no label is present</w:t>
            </w:r>
          </w:p>
          <w:p w:rsidR="00C53E66" w:rsidRPr="00413B46" w:rsidRDefault="00C53E66" w:rsidP="00B8394F">
            <w:pPr>
              <w:pStyle w:val="Table-cell-note"/>
            </w:pPr>
            <w:r w:rsidRPr="00413B46">
              <w:t>NOTE 2</w:t>
            </w:r>
            <w:r w:rsidRPr="00413B46">
              <w:tab/>
              <w:t>See description of label above.</w:t>
            </w:r>
          </w:p>
        </w:tc>
      </w:tr>
    </w:tbl>
    <w:p w:rsidR="00C53E66" w:rsidRPr="00413B46" w:rsidRDefault="00C53E66" w:rsidP="00C53E66">
      <w:pPr>
        <w:pStyle w:val="TABLE-title"/>
      </w:pPr>
      <w:bookmarkStart w:id="2510" w:name="_Toc380749678"/>
      <w:bookmarkStart w:id="2511" w:name="_Toc432774125"/>
      <w:bookmarkStart w:id="2512" w:name="_Toc443576272"/>
      <w:bookmarkStart w:id="2513" w:name="_Toc473814002"/>
      <w:bookmarkStart w:id="2514" w:name="_Toc536440963"/>
      <w:bookmarkStart w:id="2515" w:name="_Toc24725641"/>
      <w:r w:rsidRPr="00413B46">
        <w:t xml:space="preserve">Table </w:t>
      </w:r>
      <w:r w:rsidRPr="00C42EAF">
        <w:fldChar w:fldCharType="begin"/>
      </w:r>
      <w:r w:rsidRPr="00413B46">
        <w:instrText xml:space="preserve"> SEQ Table \* ARABIC </w:instrText>
      </w:r>
      <w:r w:rsidRPr="00C42EAF">
        <w:fldChar w:fldCharType="separate"/>
      </w:r>
      <w:r w:rsidR="00D51C42">
        <w:rPr>
          <w:noProof/>
        </w:rPr>
        <w:t>46</w:t>
      </w:r>
      <w:r w:rsidRPr="00C42EAF">
        <w:fldChar w:fldCharType="end"/>
      </w:r>
      <w:r w:rsidRPr="00413B46">
        <w:t xml:space="preserve"> — TPM2_RSA_Encrypt Response</w:t>
      </w:r>
      <w:bookmarkEnd w:id="2510"/>
      <w:bookmarkEnd w:id="2511"/>
      <w:bookmarkEnd w:id="2512"/>
      <w:bookmarkEnd w:id="2513"/>
      <w:bookmarkEnd w:id="2514"/>
      <w:bookmarkEnd w:id="251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000000"/>
              <w:left w:val="single" w:sz="12" w:space="0" w:color="000000"/>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000000"/>
              <w:left w:val="single" w:sz="8" w:space="0" w:color="000000" w:themeColor="text1"/>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000000" w:themeColor="text1"/>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000000"/>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responseSize</w:t>
            </w:r>
          </w:p>
        </w:tc>
        <w:tc>
          <w:tcPr>
            <w:tcW w:w="4608" w:type="dxa"/>
            <w:tcBorders>
              <w:left w:val="single" w:sz="8" w:space="0" w:color="000000" w:themeColor="text1"/>
              <w:bottom w:val="single" w:sz="6"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TPM_RC</w:t>
            </w:r>
          </w:p>
        </w:tc>
        <w:tc>
          <w:tcPr>
            <w:tcW w:w="2016" w:type="dxa"/>
            <w:tcBorders>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responseCode</w:t>
            </w:r>
          </w:p>
        </w:tc>
        <w:tc>
          <w:tcPr>
            <w:tcW w:w="4608" w:type="dxa"/>
            <w:tcBorders>
              <w:left w:val="single" w:sz="8" w:space="0" w:color="000000" w:themeColor="text1"/>
              <w:bottom w:val="thinThickThinSmallGap" w:sz="12"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thinThickThinSmallGap" w:sz="12" w:space="0" w:color="auto"/>
              <w:left w:val="single" w:sz="12" w:space="0" w:color="000000"/>
              <w:bottom w:val="single" w:sz="12" w:space="0" w:color="000000"/>
              <w:right w:val="single" w:sz="8" w:space="0" w:color="000000" w:themeColor="text1"/>
            </w:tcBorders>
            <w:vAlign w:val="center"/>
          </w:tcPr>
          <w:p w:rsidR="00C53E66" w:rsidRPr="00413B46" w:rsidRDefault="00C53E66" w:rsidP="00B8394F">
            <w:pPr>
              <w:pStyle w:val="TABLE-cell"/>
              <w:rPr>
                <w:highlight w:val="yellow"/>
              </w:rPr>
            </w:pPr>
            <w:r w:rsidRPr="00413B46">
              <w:t>TPM2B_PUBLIC_KEY_RSA</w:t>
            </w:r>
          </w:p>
        </w:tc>
        <w:tc>
          <w:tcPr>
            <w:tcW w:w="2016" w:type="dxa"/>
            <w:tcBorders>
              <w:top w:val="thinThickThinSmallGap"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ell"/>
            </w:pPr>
            <w:r w:rsidRPr="00413B46">
              <w:t>outData</w:t>
            </w:r>
          </w:p>
        </w:tc>
        <w:tc>
          <w:tcPr>
            <w:tcW w:w="4608" w:type="dxa"/>
            <w:tcBorders>
              <w:top w:val="thinThickThinSmallGap" w:sz="12" w:space="0" w:color="auto"/>
              <w:left w:val="single" w:sz="8" w:space="0" w:color="000000" w:themeColor="text1"/>
              <w:bottom w:val="single" w:sz="12" w:space="0" w:color="000000"/>
              <w:right w:val="single" w:sz="12" w:space="0" w:color="000000"/>
            </w:tcBorders>
            <w:vAlign w:val="center"/>
          </w:tcPr>
          <w:p w:rsidR="00C53E66" w:rsidRPr="00413B46" w:rsidRDefault="00C53E66" w:rsidP="00B8394F">
            <w:pPr>
              <w:pStyle w:val="TABLE-cell"/>
            </w:pPr>
            <w:r w:rsidRPr="00413B46">
              <w:t>encrypted output</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[[RSA_Encrypt]]</w:t>
      </w:r>
    </w:p>
    <w:p w:rsidR="00C53E66" w:rsidRPr="00413B46" w:rsidRDefault="00C53E66" w:rsidP="00DE7E2B">
      <w:pPr>
        <w:pStyle w:val="Heading2"/>
        <w:pageBreakBefore/>
      </w:pPr>
      <w:bookmarkStart w:id="2516" w:name="_Toc310935407"/>
      <w:bookmarkStart w:id="2517" w:name="_Toc380749511"/>
      <w:bookmarkStart w:id="2518" w:name="_Toc432773952"/>
      <w:bookmarkStart w:id="2519" w:name="_Toc443720810"/>
      <w:bookmarkStart w:id="2520" w:name="_Toc443576102"/>
      <w:bookmarkStart w:id="2521" w:name="_Toc473813821"/>
      <w:bookmarkStart w:id="2522" w:name="_Toc536440780"/>
      <w:bookmarkStart w:id="2523" w:name="_Toc24725453"/>
      <w:r w:rsidRPr="00413B46">
        <w:lastRenderedPageBreak/>
        <w:t>TPM2_RSA_Decrypt</w:t>
      </w:r>
      <w:bookmarkEnd w:id="2516"/>
      <w:bookmarkEnd w:id="2517"/>
      <w:bookmarkEnd w:id="2518"/>
      <w:bookmarkEnd w:id="2519"/>
      <w:bookmarkEnd w:id="2520"/>
      <w:bookmarkEnd w:id="2521"/>
      <w:bookmarkEnd w:id="2522"/>
      <w:bookmarkEnd w:id="2523"/>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 xml:space="preserve">This command performs RSA decryption using the indicated padding scheme according to IETF RFC </w:t>
      </w:r>
      <w:r w:rsidR="00397AF3" w:rsidRPr="00413B46">
        <w:t>8017</w:t>
      </w:r>
      <w:r w:rsidRPr="00413B46">
        <w:t xml:space="preserve"> ((PKCS#1).</w:t>
      </w:r>
    </w:p>
    <w:p w:rsidR="00C53E66" w:rsidRPr="00413B46" w:rsidRDefault="00C53E66" w:rsidP="00C53E66">
      <w:pPr>
        <w:pStyle w:val="BodyText"/>
      </w:pPr>
      <w:r w:rsidRPr="00413B46">
        <w:t>The scheme selection for this command is the same as for TPM2_RSA_</w:t>
      </w:r>
      <w:proofErr w:type="gramStart"/>
      <w:r w:rsidRPr="00413B46">
        <w:t>Encrypt(</w:t>
      </w:r>
      <w:proofErr w:type="gramEnd"/>
      <w:r w:rsidRPr="00413B46">
        <w:t xml:space="preserve">) and is shown in </w:t>
      </w:r>
      <w:r w:rsidRPr="00C42EAF">
        <w:fldChar w:fldCharType="begin"/>
      </w:r>
      <w:r w:rsidRPr="00413B46">
        <w:instrText xml:space="preserve"> REF _Ref327192589 \h </w:instrText>
      </w:r>
      <w:r w:rsidRPr="00C42EAF">
        <w:fldChar w:fldCharType="separate"/>
      </w:r>
      <w:r w:rsidR="00E90F60" w:rsidRPr="00413B46">
        <w:t xml:space="preserve">Table </w:t>
      </w:r>
      <w:r w:rsidR="00E90F60">
        <w:rPr>
          <w:noProof/>
        </w:rPr>
        <w:t>43</w:t>
      </w:r>
      <w:r w:rsidRPr="00C42EAF">
        <w:fldChar w:fldCharType="end"/>
      </w:r>
      <w:r w:rsidRPr="00413B46">
        <w:t>.</w:t>
      </w:r>
    </w:p>
    <w:p w:rsidR="00C53E66" w:rsidRPr="00413B46" w:rsidRDefault="00C53E66" w:rsidP="00C53E66">
      <w:pPr>
        <w:pStyle w:val="BodyText"/>
      </w:pPr>
      <w:r w:rsidRPr="00413B46">
        <w:t xml:space="preserve">The key referenced by </w:t>
      </w:r>
      <w:r w:rsidRPr="00413B46">
        <w:rPr>
          <w:i/>
        </w:rPr>
        <w:t>keyHandle</w:t>
      </w:r>
      <w:r w:rsidRPr="00413B46">
        <w:t xml:space="preserve"> shall be an RSA key (TPM_RC_KEY) with </w:t>
      </w:r>
      <w:r w:rsidRPr="00413B46">
        <w:rPr>
          <w:i/>
        </w:rPr>
        <w:t>restricted</w:t>
      </w:r>
      <w:r w:rsidRPr="00413B46">
        <w:t xml:space="preserve"> CLEAR and </w:t>
      </w:r>
      <w:r w:rsidRPr="00413B46">
        <w:rPr>
          <w:i/>
        </w:rPr>
        <w:t>decrypt</w:t>
      </w:r>
      <w:r w:rsidRPr="00413B46">
        <w:t xml:space="preserve"> SET (TPM_RC_ATTRIBUTES).</w:t>
      </w:r>
    </w:p>
    <w:p w:rsidR="00C53E66" w:rsidRPr="00413B46" w:rsidRDefault="00C53E66" w:rsidP="00C53E66">
      <w:pPr>
        <w:pStyle w:val="BodyText"/>
      </w:pPr>
      <w:r w:rsidRPr="00413B46">
        <w:t xml:space="preserve">This command uses the private key of </w:t>
      </w:r>
      <w:r w:rsidRPr="00413B46">
        <w:rPr>
          <w:i/>
        </w:rPr>
        <w:t>keyHandle</w:t>
      </w:r>
      <w:r w:rsidRPr="00413B46">
        <w:t xml:space="preserve"> for this operation and authorization is required.</w:t>
      </w:r>
    </w:p>
    <w:p w:rsidR="00C53E66" w:rsidRPr="00413B46" w:rsidRDefault="00C53E66" w:rsidP="00C53E66">
      <w:pPr>
        <w:pStyle w:val="BodyText"/>
      </w:pPr>
      <w:r w:rsidRPr="00413B46">
        <w:t xml:space="preserve">The TPM will perform a modular exponentiation of ciphertext using the private exponent associated with </w:t>
      </w:r>
      <w:r w:rsidRPr="00413B46">
        <w:rPr>
          <w:i/>
        </w:rPr>
        <w:t xml:space="preserve">keyHandle </w:t>
      </w:r>
      <w:r w:rsidRPr="00413B46">
        <w:t xml:space="preserve">(this is described in IETF RFC </w:t>
      </w:r>
      <w:r w:rsidR="00397AF3" w:rsidRPr="00413B46">
        <w:t>8017</w:t>
      </w:r>
      <w:r w:rsidRPr="00413B46">
        <w:t xml:space="preserve"> (PKCS#1), clause 5.1.2). It will then validate the padding according to the selected scheme. If the padding checks fail, TPM_RC_VALUE is returned. Otherwise, the data is returned with the padding removed. If no padding is used, the returned value is an unsigned integer value that is the result of the modular exponentiation of </w:t>
      </w:r>
      <w:r w:rsidRPr="00413B46">
        <w:rPr>
          <w:i/>
        </w:rPr>
        <w:t>cipherText</w:t>
      </w:r>
      <w:r w:rsidRPr="00413B46">
        <w:t xml:space="preserve"> using the private exponent of </w:t>
      </w:r>
      <w:r w:rsidRPr="00413B46">
        <w:rPr>
          <w:i/>
        </w:rPr>
        <w:t>keyHandle</w:t>
      </w:r>
      <w:r w:rsidRPr="00413B46">
        <w:t>. The returned value may include leading octets zeros so that it is the same size as the public modulus. For the other padding schemes, the returned value will be smaller than the public modulus but will contain all the data remaining after padding is removed and this may include leading zeros if the original encrypted value contained leading zeros.</w:t>
      </w:r>
    </w:p>
    <w:p w:rsidR="00C53E66" w:rsidRPr="00413B46" w:rsidRDefault="00C53E66" w:rsidP="00C53E66">
      <w:pPr>
        <w:pStyle w:val="BodyText"/>
      </w:pPr>
      <w:r w:rsidRPr="00413B46">
        <w:t xml:space="preserve">If a label is used in the padding process of the scheme during encryption, the </w:t>
      </w:r>
      <w:r w:rsidRPr="00413B46">
        <w:rPr>
          <w:i/>
        </w:rPr>
        <w:t>label</w:t>
      </w:r>
      <w:r w:rsidRPr="00413B46">
        <w:t xml:space="preserve"> parameter is required to be present in the decryption process and </w:t>
      </w:r>
      <w:r w:rsidRPr="00413B46">
        <w:rPr>
          <w:i/>
        </w:rPr>
        <w:t>label</w:t>
      </w:r>
      <w:r w:rsidRPr="00413B46">
        <w:t xml:space="preserve"> is required to be the same in both cases. If label is not the same, the decrypt operation is very likely to fail ((TPM_RC_VALUE). </w:t>
      </w:r>
      <w:r w:rsidRPr="00413B46">
        <w:tab/>
        <w:t xml:space="preserve">If </w:t>
      </w:r>
      <w:r w:rsidRPr="00413B46">
        <w:rPr>
          <w:i/>
        </w:rPr>
        <w:t>label</w:t>
      </w:r>
      <w:r w:rsidRPr="00413B46">
        <w:t xml:space="preserve"> is present (</w:t>
      </w:r>
      <w:proofErr w:type="gramStart"/>
      <w:r w:rsidRPr="00413B46">
        <w:rPr>
          <w:i/>
        </w:rPr>
        <w:t>label.size</w:t>
      </w:r>
      <w:r w:rsidRPr="00413B46">
        <w:t xml:space="preserve"> !</w:t>
      </w:r>
      <w:proofErr w:type="gramEnd"/>
      <w:r w:rsidRPr="00413B46">
        <w:t xml:space="preserve">= 0), it shall be a </w:t>
      </w:r>
      <w:r w:rsidR="00B6057F">
        <w:t>byte stream whose last byte is zero</w:t>
      </w:r>
      <w:r w:rsidRPr="00413B46">
        <w:t xml:space="preserve"> or the TPM will return TPM_RC_VALUE.</w:t>
      </w:r>
    </w:p>
    <w:p w:rsidR="00C53E66" w:rsidRPr="00413B46" w:rsidRDefault="00C53E66" w:rsidP="00C53E66">
      <w:pPr>
        <w:pStyle w:val="NOTE"/>
      </w:pPr>
      <w:r w:rsidRPr="00413B46">
        <w:t>NOTE 1</w:t>
      </w:r>
      <w:r w:rsidRPr="00413B46">
        <w:tab/>
        <w:t xml:space="preserve">The size of </w:t>
      </w:r>
      <w:r w:rsidRPr="00413B46">
        <w:rPr>
          <w:i/>
        </w:rPr>
        <w:t>label</w:t>
      </w:r>
      <w:r w:rsidRPr="00413B46">
        <w:t xml:space="preserve"> includes the terminating null.</w:t>
      </w:r>
    </w:p>
    <w:p w:rsidR="00C53E66" w:rsidRPr="00413B46" w:rsidRDefault="00C53E66" w:rsidP="00C53E66">
      <w:pPr>
        <w:pStyle w:val="BodyText"/>
      </w:pPr>
      <w:r w:rsidRPr="00413B46">
        <w:t xml:space="preserve">The </w:t>
      </w:r>
      <w:r w:rsidRPr="00413B46">
        <w:rPr>
          <w:i/>
        </w:rPr>
        <w:t>message</w:t>
      </w:r>
      <w:r w:rsidRPr="00413B46">
        <w:t xml:space="preserve"> parameter in the response may be encrypted using parameter encryption.</w:t>
      </w:r>
    </w:p>
    <w:p w:rsidR="00C53E66" w:rsidRPr="00413B46" w:rsidRDefault="00C53E66" w:rsidP="00C53E66">
      <w:pPr>
        <w:pStyle w:val="BodyText"/>
      </w:pPr>
      <w:r w:rsidRPr="00413B46">
        <w:t xml:space="preserve"> If </w:t>
      </w:r>
      <w:r w:rsidRPr="00413B46">
        <w:rPr>
          <w:i/>
        </w:rPr>
        <w:t>inScheme</w:t>
      </w:r>
      <w:r w:rsidRPr="00413B46">
        <w:t xml:space="preserve"> is used, and the scheme requires a hash algorithm it may not be TPM_ALG_NULL.</w:t>
      </w:r>
    </w:p>
    <w:p w:rsidR="00C53E66" w:rsidRPr="00413B46" w:rsidRDefault="00C53E66" w:rsidP="00C53E66">
      <w:pPr>
        <w:pStyle w:val="BodyText"/>
      </w:pPr>
      <w:r w:rsidRPr="00413B46">
        <w:t xml:space="preserve">If the scheme does not require a label, the value in </w:t>
      </w:r>
      <w:r w:rsidRPr="00413B46">
        <w:rPr>
          <w:i/>
        </w:rPr>
        <w:t>label</w:t>
      </w:r>
      <w:r w:rsidRPr="00413B46">
        <w:t xml:space="preserve"> is not used but the size of the label field is checked for consistency with the indicated data type (TPM2B_DATA). That is, the field may not be larger than allowed for a TPM2B_DATA.</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2524" w:name="_Toc380749679"/>
      <w:bookmarkStart w:id="2525" w:name="_Toc432774126"/>
      <w:bookmarkStart w:id="2526" w:name="_Toc443576273"/>
      <w:bookmarkStart w:id="2527" w:name="_Toc473814003"/>
      <w:bookmarkStart w:id="2528" w:name="_Toc536440964"/>
      <w:bookmarkStart w:id="2529" w:name="_Toc24725642"/>
      <w:r w:rsidRPr="00413B46">
        <w:t xml:space="preserve">Table </w:t>
      </w:r>
      <w:r w:rsidRPr="00C42EAF">
        <w:fldChar w:fldCharType="begin"/>
      </w:r>
      <w:r w:rsidRPr="00413B46">
        <w:instrText xml:space="preserve"> SEQ Table \* ARABIC </w:instrText>
      </w:r>
      <w:r w:rsidRPr="00C42EAF">
        <w:fldChar w:fldCharType="separate"/>
      </w:r>
      <w:r w:rsidR="00D51C42">
        <w:rPr>
          <w:noProof/>
        </w:rPr>
        <w:t>47</w:t>
      </w:r>
      <w:r w:rsidRPr="00C42EAF">
        <w:fldChar w:fldCharType="end"/>
      </w:r>
      <w:r w:rsidRPr="00413B46">
        <w:t xml:space="preserve"> — TPM2_RSA_Decrypt Command</w:t>
      </w:r>
      <w:bookmarkEnd w:id="2524"/>
      <w:bookmarkEnd w:id="2525"/>
      <w:bookmarkEnd w:id="2526"/>
      <w:bookmarkEnd w:id="2527"/>
      <w:bookmarkEnd w:id="2528"/>
      <w:bookmarkEnd w:id="252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000000" w:themeColor="text1"/>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commandSize</w:t>
            </w:r>
          </w:p>
        </w:tc>
        <w:tc>
          <w:tcPr>
            <w:tcW w:w="4608"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000000" w:themeColor="text1"/>
            </w:tcBorders>
            <w:vAlign w:val="center"/>
          </w:tcPr>
          <w:p w:rsidR="00C53E66" w:rsidRPr="00413B46" w:rsidRDefault="00C53E66" w:rsidP="00B8394F">
            <w:pPr>
              <w:pStyle w:val="TABLE-cell"/>
            </w:pPr>
            <w:r w:rsidRPr="00413B46">
              <w:t>TPM_CC</w:t>
            </w:r>
          </w:p>
        </w:tc>
        <w:tc>
          <w:tcPr>
            <w:tcW w:w="2016" w:type="dxa"/>
            <w:tcBorders>
              <w:left w:val="single" w:sz="8" w:space="0" w:color="000000" w:themeColor="text1"/>
              <w:bottom w:val="dashDotStroked" w:sz="24" w:space="0" w:color="auto"/>
              <w:right w:val="single" w:sz="8" w:space="0" w:color="000000" w:themeColor="text1"/>
            </w:tcBorders>
            <w:vAlign w:val="center"/>
          </w:tcPr>
          <w:p w:rsidR="00C53E66" w:rsidRPr="00413B46" w:rsidRDefault="00C53E66" w:rsidP="00B8394F">
            <w:pPr>
              <w:pStyle w:val="TABLE-cell"/>
            </w:pPr>
            <w:r w:rsidRPr="00413B46">
              <w:t>commandCode</w:t>
            </w:r>
          </w:p>
        </w:tc>
        <w:tc>
          <w:tcPr>
            <w:tcW w:w="4608" w:type="dxa"/>
            <w:tcBorders>
              <w:left w:val="single" w:sz="8" w:space="0" w:color="000000" w:themeColor="text1"/>
              <w:bottom w:val="dashDotStroked" w:sz="24" w:space="0" w:color="auto"/>
              <w:right w:val="single" w:sz="12" w:space="0" w:color="auto"/>
            </w:tcBorders>
            <w:vAlign w:val="center"/>
          </w:tcPr>
          <w:p w:rsidR="00C53E66" w:rsidRPr="00413B46" w:rsidRDefault="00C53E66" w:rsidP="00B8394F">
            <w:pPr>
              <w:pStyle w:val="TABLE-cell"/>
            </w:pPr>
            <w:r w:rsidRPr="00413B46">
              <w:t>TPM_CC_RSA_Decrypt</w:t>
            </w:r>
          </w:p>
        </w:tc>
      </w:tr>
      <w:tr w:rsidR="00C53E66" w:rsidRPr="00413B46" w:rsidTr="00B8394F">
        <w:trPr>
          <w:cantSplit/>
          <w:jc w:val="center"/>
        </w:trPr>
        <w:tc>
          <w:tcPr>
            <w:tcW w:w="2736" w:type="dxa"/>
            <w:tcBorders>
              <w:top w:val="dashDotStroked" w:sz="24" w:space="0" w:color="auto"/>
              <w:left w:val="single" w:sz="12" w:space="0" w:color="auto"/>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TPMI_DH_OBJECT</w:t>
            </w:r>
          </w:p>
        </w:tc>
        <w:tc>
          <w:tcPr>
            <w:tcW w:w="2016" w:type="dxa"/>
            <w:tcBorders>
              <w:top w:val="dashDotStroked" w:sz="24" w:space="0" w:color="auto"/>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@keyHandle</w:t>
            </w:r>
          </w:p>
        </w:tc>
        <w:tc>
          <w:tcPr>
            <w:tcW w:w="4608" w:type="dxa"/>
            <w:tcBorders>
              <w:top w:val="dashDotStroked" w:sz="24" w:space="0" w:color="auto"/>
              <w:left w:val="single" w:sz="8" w:space="0" w:color="000000" w:themeColor="text1"/>
              <w:bottom w:val="thinThickThinSmallGap" w:sz="12" w:space="0" w:color="auto"/>
              <w:right w:val="single" w:sz="12" w:space="0" w:color="auto"/>
            </w:tcBorders>
            <w:vAlign w:val="center"/>
          </w:tcPr>
          <w:p w:rsidR="00C53E66" w:rsidRPr="00413B46" w:rsidRDefault="00C53E66" w:rsidP="00B8394F">
            <w:pPr>
              <w:pStyle w:val="TABLE-cell"/>
            </w:pPr>
            <w:r w:rsidRPr="00413B46">
              <w:t>RSA key to use for decryption</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B8394F">
        <w:trPr>
          <w:cantSplit/>
          <w:jc w:val="center"/>
        </w:trPr>
        <w:tc>
          <w:tcPr>
            <w:tcW w:w="2736" w:type="dxa"/>
            <w:tcBorders>
              <w:top w:val="thinThickThinSmallGap" w:sz="12" w:space="0" w:color="auto"/>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TPM2B_PUBLIC_KEY_RSA</w:t>
            </w:r>
          </w:p>
        </w:tc>
        <w:tc>
          <w:tcPr>
            <w:tcW w:w="2016" w:type="dxa"/>
            <w:tcBorders>
              <w:top w:val="thinThickThinSmallGap" w:sz="12" w:space="0" w:color="auto"/>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 xml:space="preserve">cipherText </w:t>
            </w:r>
          </w:p>
        </w:tc>
        <w:tc>
          <w:tcPr>
            <w:tcW w:w="4608" w:type="dxa"/>
            <w:tcBorders>
              <w:top w:val="thinThickThinSmallGap" w:sz="12" w:space="0" w:color="auto"/>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r w:rsidRPr="00413B46">
              <w:t>cipher text to be decrypted</w:t>
            </w:r>
          </w:p>
          <w:p w:rsidR="00C53E66" w:rsidRPr="00413B46" w:rsidRDefault="00C53E66" w:rsidP="00B8394F">
            <w:pPr>
              <w:pStyle w:val="Table-cell-note"/>
            </w:pPr>
            <w:r w:rsidRPr="00413B46">
              <w:t>NOTE</w:t>
            </w:r>
            <w:r w:rsidRPr="00413B46">
              <w:tab/>
              <w:t>An encrypted RSA data block is the size of the public modulus.</w:t>
            </w:r>
          </w:p>
        </w:tc>
      </w:tr>
      <w:tr w:rsidR="00C53E66" w:rsidRPr="00413B46" w:rsidTr="00B8394F">
        <w:trPr>
          <w:cantSplit/>
          <w:jc w:val="center"/>
        </w:trPr>
        <w:tc>
          <w:tcPr>
            <w:tcW w:w="2736" w:type="dxa"/>
            <w:tcBorders>
              <w:top w:val="single" w:sz="6" w:space="0" w:color="auto"/>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TPMT_RSA_DECRYPT+</w:t>
            </w:r>
          </w:p>
        </w:tc>
        <w:tc>
          <w:tcPr>
            <w:tcW w:w="2016" w:type="dxa"/>
            <w:tcBorders>
              <w:top w:val="single" w:sz="6" w:space="0" w:color="auto"/>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inScheme</w:t>
            </w:r>
          </w:p>
        </w:tc>
        <w:tc>
          <w:tcPr>
            <w:tcW w:w="4608" w:type="dxa"/>
            <w:tcBorders>
              <w:top w:val="single" w:sz="6" w:space="0" w:color="auto"/>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r w:rsidRPr="00413B46">
              <w:t xml:space="preserve">the padding scheme to use if </w:t>
            </w:r>
            <w:r w:rsidRPr="00413B46">
              <w:rPr>
                <w:i/>
              </w:rPr>
              <w:t>scheme</w:t>
            </w:r>
            <w:r w:rsidRPr="00413B46">
              <w:t xml:space="preserve"> associated with </w:t>
            </w:r>
            <w:r w:rsidRPr="00413B46">
              <w:rPr>
                <w:i/>
              </w:rPr>
              <w:t>keyHandle</w:t>
            </w:r>
            <w:r w:rsidRPr="00413B46">
              <w:t xml:space="preserve"> is TPM_ALG_NULL</w:t>
            </w:r>
          </w:p>
        </w:tc>
      </w:tr>
      <w:tr w:rsidR="00C53E66" w:rsidRPr="00413B46" w:rsidTr="00B8394F">
        <w:trPr>
          <w:cantSplit/>
          <w:jc w:val="center"/>
        </w:trPr>
        <w:tc>
          <w:tcPr>
            <w:tcW w:w="2736" w:type="dxa"/>
            <w:tcBorders>
              <w:top w:val="single" w:sz="6" w:space="0" w:color="auto"/>
              <w:left w:val="single" w:sz="12" w:space="0" w:color="auto"/>
              <w:bottom w:val="single" w:sz="12" w:space="0" w:color="auto"/>
              <w:right w:val="single" w:sz="8" w:space="0" w:color="000000" w:themeColor="text1"/>
            </w:tcBorders>
            <w:vAlign w:val="center"/>
          </w:tcPr>
          <w:p w:rsidR="00C53E66" w:rsidRPr="00413B46" w:rsidRDefault="00C53E66" w:rsidP="00B8394F">
            <w:pPr>
              <w:pStyle w:val="TABLE-cell"/>
            </w:pPr>
            <w:r w:rsidRPr="00413B46">
              <w:t>TPM2B_DATA</w:t>
            </w:r>
          </w:p>
        </w:tc>
        <w:tc>
          <w:tcPr>
            <w:tcW w:w="2016" w:type="dxa"/>
            <w:tcBorders>
              <w:top w:val="single" w:sz="6" w:space="0" w:color="auto"/>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label</w:t>
            </w:r>
          </w:p>
        </w:tc>
        <w:tc>
          <w:tcPr>
            <w:tcW w:w="4608" w:type="dxa"/>
            <w:tcBorders>
              <w:top w:val="single" w:sz="6" w:space="0" w:color="auto"/>
              <w:left w:val="single" w:sz="8" w:space="0" w:color="000000" w:themeColor="text1"/>
              <w:bottom w:val="single" w:sz="12" w:space="0" w:color="auto"/>
              <w:right w:val="single" w:sz="12" w:space="0" w:color="auto"/>
            </w:tcBorders>
            <w:vAlign w:val="center"/>
          </w:tcPr>
          <w:p w:rsidR="00C53E66" w:rsidRPr="00413B46" w:rsidRDefault="00C53E66" w:rsidP="00B8394F">
            <w:pPr>
              <w:pStyle w:val="TABLE-cell"/>
            </w:pPr>
            <w:r w:rsidRPr="00413B46">
              <w:t>label whose association with the message is to be verified</w:t>
            </w:r>
          </w:p>
        </w:tc>
      </w:tr>
    </w:tbl>
    <w:p w:rsidR="00C53E66" w:rsidRPr="00413B46" w:rsidRDefault="00C53E66" w:rsidP="00C53E66">
      <w:pPr>
        <w:pStyle w:val="TABLE-title"/>
      </w:pPr>
      <w:bookmarkStart w:id="2530" w:name="_Toc380749680"/>
      <w:bookmarkStart w:id="2531" w:name="_Toc432774127"/>
      <w:bookmarkStart w:id="2532" w:name="_Toc443576274"/>
      <w:bookmarkStart w:id="2533" w:name="_Toc473814004"/>
      <w:bookmarkStart w:id="2534" w:name="_Toc536440965"/>
      <w:bookmarkStart w:id="2535" w:name="_Toc24725643"/>
      <w:r w:rsidRPr="00413B46">
        <w:t xml:space="preserve">Table </w:t>
      </w:r>
      <w:r w:rsidRPr="00C42EAF">
        <w:fldChar w:fldCharType="begin"/>
      </w:r>
      <w:r w:rsidRPr="00413B46">
        <w:instrText xml:space="preserve"> SEQ Table \* ARABIC </w:instrText>
      </w:r>
      <w:r w:rsidRPr="00C42EAF">
        <w:fldChar w:fldCharType="separate"/>
      </w:r>
      <w:r w:rsidR="00D51C42">
        <w:rPr>
          <w:noProof/>
        </w:rPr>
        <w:t>48</w:t>
      </w:r>
      <w:r w:rsidRPr="00C42EAF">
        <w:fldChar w:fldCharType="end"/>
      </w:r>
      <w:r w:rsidRPr="00413B46">
        <w:t xml:space="preserve"> — TPM2_RSA_Decrypt Response</w:t>
      </w:r>
      <w:bookmarkEnd w:id="2530"/>
      <w:bookmarkEnd w:id="2531"/>
      <w:bookmarkEnd w:id="2532"/>
      <w:bookmarkEnd w:id="2533"/>
      <w:bookmarkEnd w:id="2534"/>
      <w:bookmarkEnd w:id="253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000000"/>
              <w:left w:val="single" w:sz="12" w:space="0" w:color="000000"/>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000000"/>
              <w:left w:val="single" w:sz="8" w:space="0" w:color="000000" w:themeColor="text1"/>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000000" w:themeColor="text1"/>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000000"/>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responseSize</w:t>
            </w:r>
          </w:p>
        </w:tc>
        <w:tc>
          <w:tcPr>
            <w:tcW w:w="4608" w:type="dxa"/>
            <w:tcBorders>
              <w:left w:val="single" w:sz="8" w:space="0" w:color="000000" w:themeColor="text1"/>
              <w:bottom w:val="single" w:sz="6"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TPM_RC</w:t>
            </w:r>
          </w:p>
        </w:tc>
        <w:tc>
          <w:tcPr>
            <w:tcW w:w="2016" w:type="dxa"/>
            <w:tcBorders>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responseCode</w:t>
            </w:r>
          </w:p>
        </w:tc>
        <w:tc>
          <w:tcPr>
            <w:tcW w:w="4608" w:type="dxa"/>
            <w:tcBorders>
              <w:left w:val="single" w:sz="8" w:space="0" w:color="000000" w:themeColor="text1"/>
              <w:bottom w:val="thinThickThinSmallGap" w:sz="12"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thinThickThinSmallGap" w:sz="12" w:space="0" w:color="auto"/>
              <w:left w:val="single" w:sz="12" w:space="0" w:color="000000"/>
              <w:bottom w:val="single" w:sz="12" w:space="0" w:color="000000"/>
              <w:right w:val="single" w:sz="8" w:space="0" w:color="000000" w:themeColor="text1"/>
            </w:tcBorders>
            <w:vAlign w:val="center"/>
          </w:tcPr>
          <w:p w:rsidR="00C53E66" w:rsidRPr="00413B46" w:rsidRDefault="00C53E66" w:rsidP="00B8394F">
            <w:pPr>
              <w:pStyle w:val="TABLE-cell"/>
              <w:rPr>
                <w:highlight w:val="yellow"/>
              </w:rPr>
            </w:pPr>
            <w:r w:rsidRPr="00413B46">
              <w:t>TPM2B_PUBLIC_KEY_RSA</w:t>
            </w:r>
          </w:p>
        </w:tc>
        <w:tc>
          <w:tcPr>
            <w:tcW w:w="2016" w:type="dxa"/>
            <w:tcBorders>
              <w:top w:val="thinThickThinSmallGap"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ell"/>
            </w:pPr>
            <w:r w:rsidRPr="00413B46">
              <w:t>message</w:t>
            </w:r>
          </w:p>
        </w:tc>
        <w:tc>
          <w:tcPr>
            <w:tcW w:w="4608" w:type="dxa"/>
            <w:tcBorders>
              <w:top w:val="thinThickThinSmallGap" w:sz="12" w:space="0" w:color="auto"/>
              <w:left w:val="single" w:sz="8" w:space="0" w:color="000000" w:themeColor="text1"/>
              <w:bottom w:val="single" w:sz="12" w:space="0" w:color="000000"/>
              <w:right w:val="single" w:sz="12" w:space="0" w:color="000000"/>
            </w:tcBorders>
            <w:vAlign w:val="center"/>
          </w:tcPr>
          <w:p w:rsidR="00C53E66" w:rsidRPr="00413B46" w:rsidRDefault="00C53E66" w:rsidP="00B8394F">
            <w:pPr>
              <w:pStyle w:val="TABLE-cell"/>
            </w:pPr>
            <w:r w:rsidRPr="00413B46">
              <w:t>decrypted output</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[[RSA_Decrypt]]</w:t>
      </w:r>
    </w:p>
    <w:p w:rsidR="00C53E66" w:rsidRPr="00413B46" w:rsidRDefault="00C53E66" w:rsidP="00C53E66">
      <w:pPr>
        <w:pStyle w:val="Heading2"/>
        <w:pageBreakBefore/>
      </w:pPr>
      <w:bookmarkStart w:id="2536" w:name="_Toc310935408"/>
      <w:bookmarkStart w:id="2537" w:name="_Toc380749512"/>
      <w:bookmarkStart w:id="2538" w:name="_Toc432773953"/>
      <w:bookmarkStart w:id="2539" w:name="_Toc443720811"/>
      <w:bookmarkStart w:id="2540" w:name="_Toc443576103"/>
      <w:bookmarkStart w:id="2541" w:name="_Toc473813822"/>
      <w:bookmarkStart w:id="2542" w:name="_Toc536440781"/>
      <w:bookmarkStart w:id="2543" w:name="_Toc24725454"/>
      <w:r w:rsidRPr="00413B46">
        <w:lastRenderedPageBreak/>
        <w:t>TPM2_ECDH_KeyGen</w:t>
      </w:r>
      <w:bookmarkEnd w:id="2536"/>
      <w:bookmarkEnd w:id="2537"/>
      <w:bookmarkEnd w:id="2538"/>
      <w:bookmarkEnd w:id="2539"/>
      <w:bookmarkEnd w:id="2540"/>
      <w:bookmarkEnd w:id="2541"/>
      <w:bookmarkEnd w:id="2542"/>
      <w:bookmarkEnd w:id="2543"/>
    </w:p>
    <w:p w:rsidR="00C53E66" w:rsidRPr="00413B46" w:rsidRDefault="00C53E66" w:rsidP="00C53E66">
      <w:pPr>
        <w:pStyle w:val="Heading3"/>
        <w:pageBreakBefore w:val="0"/>
      </w:pPr>
      <w:r w:rsidRPr="00413B46">
        <w:t>General Description</w:t>
      </w:r>
    </w:p>
    <w:p w:rsidR="00C53E66" w:rsidRPr="00413B46" w:rsidRDefault="00C53E66" w:rsidP="00C53E66">
      <w:pPr>
        <w:pStyle w:val="BodyText"/>
        <w:rPr>
          <w:highlight w:val="yellow"/>
        </w:rPr>
      </w:pPr>
      <w:r w:rsidRPr="00413B46">
        <w:t>This command uses the TPM to generate an ephemeral key pair (</w:t>
      </w:r>
      <w:r w:rsidRPr="00413B46">
        <w:rPr>
          <w:rFonts w:ascii="Cambria" w:hAnsi="Cambria"/>
          <w:i/>
          <w:iCs/>
          <w:sz w:val="22"/>
          <w:szCs w:val="22"/>
        </w:rPr>
        <w:t>d</w:t>
      </w:r>
      <w:r w:rsidRPr="00413B46">
        <w:rPr>
          <w:rFonts w:ascii="Cambria" w:hAnsi="Cambria"/>
          <w:i/>
          <w:iCs/>
          <w:sz w:val="22"/>
          <w:szCs w:val="22"/>
          <w:vertAlign w:val="subscript"/>
        </w:rPr>
        <w:t>e</w:t>
      </w:r>
      <w:r w:rsidRPr="00413B46">
        <w:rPr>
          <w:rFonts w:ascii="Cambria" w:hAnsi="Cambria"/>
          <w:sz w:val="22"/>
          <w:szCs w:val="22"/>
        </w:rPr>
        <w:t xml:space="preserve">, </w:t>
      </w:r>
      <w:r w:rsidRPr="00413B46">
        <w:rPr>
          <w:rFonts w:ascii="Cambria" w:hAnsi="Cambria"/>
          <w:i/>
          <w:iCs/>
          <w:sz w:val="22"/>
          <w:szCs w:val="22"/>
        </w:rPr>
        <w:t>Q</w:t>
      </w:r>
      <w:r w:rsidRPr="00413B46">
        <w:rPr>
          <w:rFonts w:ascii="Cambria" w:hAnsi="Cambria"/>
          <w:i/>
          <w:iCs/>
          <w:sz w:val="22"/>
          <w:szCs w:val="22"/>
          <w:vertAlign w:val="subscript"/>
        </w:rPr>
        <w:t>e</w:t>
      </w:r>
      <w:r w:rsidRPr="00413B46">
        <w:rPr>
          <w:rFonts w:ascii="Cambria" w:hAnsi="Cambria"/>
          <w:sz w:val="22"/>
          <w:szCs w:val="22"/>
        </w:rPr>
        <w:t xml:space="preserve"> where </w:t>
      </w:r>
      <w:r w:rsidRPr="00413B46">
        <w:rPr>
          <w:rFonts w:ascii="Cambria" w:hAnsi="Cambria"/>
          <w:i/>
          <w:iCs/>
          <w:sz w:val="22"/>
          <w:szCs w:val="22"/>
        </w:rPr>
        <w:t>Q</w:t>
      </w:r>
      <w:r w:rsidRPr="00413B46">
        <w:rPr>
          <w:rFonts w:ascii="Cambria" w:hAnsi="Cambria"/>
          <w:i/>
          <w:iCs/>
          <w:sz w:val="22"/>
          <w:szCs w:val="22"/>
          <w:vertAlign w:val="subscript"/>
        </w:rPr>
        <w:t>e</w:t>
      </w:r>
      <w:r w:rsidRPr="00413B46">
        <w:rPr>
          <w:rFonts w:ascii="Cambria" w:hAnsi="Cambria"/>
          <w:sz w:val="22"/>
          <w:szCs w:val="22"/>
        </w:rPr>
        <w:t xml:space="preserve"> </w:t>
      </w:r>
      <w:r w:rsidRPr="00413B46">
        <w:rPr>
          <w:rFonts w:ascii="Cambria" w:hAnsi="Cambria"/>
          <w:sz w:val="22"/>
        </w:rPr>
        <w:t>≔ [</w:t>
      </w:r>
      <w:r w:rsidRPr="00413B46">
        <w:rPr>
          <w:rFonts w:ascii="Cambria" w:hAnsi="Cambria"/>
          <w:i/>
          <w:sz w:val="22"/>
          <w:szCs w:val="22"/>
        </w:rPr>
        <w:t>d</w:t>
      </w:r>
      <w:r w:rsidRPr="00413B46">
        <w:rPr>
          <w:rFonts w:ascii="Cambria" w:hAnsi="Cambria"/>
          <w:i/>
          <w:sz w:val="22"/>
          <w:szCs w:val="22"/>
          <w:vertAlign w:val="subscript"/>
        </w:rPr>
        <w:t>e</w:t>
      </w:r>
      <w:r w:rsidRPr="00413B46">
        <w:rPr>
          <w:rFonts w:ascii="Cambria" w:hAnsi="Cambria"/>
          <w:sz w:val="22"/>
          <w:szCs w:val="22"/>
        </w:rPr>
        <w:t>]</w:t>
      </w:r>
      <w:r w:rsidRPr="00413B46">
        <w:rPr>
          <w:rFonts w:ascii="Cambria" w:hAnsi="Cambria"/>
          <w:i/>
          <w:sz w:val="22"/>
          <w:szCs w:val="22"/>
        </w:rPr>
        <w:t>G</w:t>
      </w:r>
      <w:r w:rsidRPr="00413B46">
        <w:t>). It uses the private ephemeral key and a loaded public key (</w:t>
      </w:r>
      <w:r w:rsidRPr="00413B46">
        <w:rPr>
          <w:rFonts w:ascii="Cambria" w:hAnsi="Cambria"/>
          <w:i/>
          <w:iCs/>
          <w:sz w:val="22"/>
        </w:rPr>
        <w:t>Q</w:t>
      </w:r>
      <w:r w:rsidRPr="00413B46">
        <w:rPr>
          <w:rFonts w:ascii="Cambria" w:hAnsi="Cambria"/>
          <w:i/>
          <w:iCs/>
          <w:sz w:val="22"/>
          <w:vertAlign w:val="subscript"/>
        </w:rPr>
        <w:t>S</w:t>
      </w:r>
      <w:r w:rsidRPr="00413B46">
        <w:t>) to compute the shared secret value (</w:t>
      </w:r>
      <w:r w:rsidRPr="00413B46">
        <w:rPr>
          <w:rFonts w:ascii="Cambria" w:hAnsi="Cambria"/>
          <w:i/>
          <w:iCs/>
          <w:sz w:val="22"/>
        </w:rPr>
        <w:t xml:space="preserve">P </w:t>
      </w:r>
      <w:r w:rsidRPr="00413B46">
        <w:rPr>
          <w:rFonts w:ascii="Cambria" w:hAnsi="Cambria"/>
          <w:sz w:val="22"/>
        </w:rPr>
        <w:t>≔</w:t>
      </w:r>
      <w:r w:rsidRPr="00413B46">
        <w:rPr>
          <w:rFonts w:ascii="Cambria" w:hAnsi="Cambria"/>
          <w:iCs/>
          <w:sz w:val="22"/>
        </w:rPr>
        <w:t xml:space="preserve"> [</w:t>
      </w:r>
      <w:r w:rsidRPr="00413B46">
        <w:rPr>
          <w:rFonts w:ascii="Cambria" w:hAnsi="Cambria"/>
          <w:i/>
          <w:iCs/>
          <w:sz w:val="22"/>
        </w:rPr>
        <w:t>hd</w:t>
      </w:r>
      <w:r w:rsidRPr="00413B46">
        <w:rPr>
          <w:rFonts w:ascii="Cambria" w:hAnsi="Cambria"/>
          <w:i/>
          <w:iCs/>
          <w:sz w:val="22"/>
          <w:vertAlign w:val="subscript"/>
        </w:rPr>
        <w:t>e</w:t>
      </w:r>
      <w:proofErr w:type="gramStart"/>
      <w:r w:rsidRPr="00413B46">
        <w:rPr>
          <w:rFonts w:ascii="Cambria" w:hAnsi="Cambria"/>
          <w:sz w:val="22"/>
          <w:szCs w:val="22"/>
        </w:rPr>
        <w:t>]</w:t>
      </w:r>
      <w:r w:rsidRPr="00413B46">
        <w:rPr>
          <w:rFonts w:ascii="Cambria" w:hAnsi="Cambria"/>
          <w:i/>
          <w:iCs/>
          <w:sz w:val="22"/>
        </w:rPr>
        <w:t>Q</w:t>
      </w:r>
      <w:r w:rsidRPr="00413B46">
        <w:rPr>
          <w:rFonts w:ascii="Cambria" w:hAnsi="Cambria"/>
          <w:i/>
          <w:iCs/>
          <w:sz w:val="22"/>
          <w:vertAlign w:val="subscript"/>
        </w:rPr>
        <w:t>S</w:t>
      </w:r>
      <w:proofErr w:type="gramEnd"/>
      <w:r w:rsidRPr="00413B46">
        <w:t>).</w:t>
      </w:r>
    </w:p>
    <w:p w:rsidR="00C53E66" w:rsidRPr="00413B46" w:rsidRDefault="00C53E66" w:rsidP="00C53E66">
      <w:pPr>
        <w:pStyle w:val="BodyText"/>
      </w:pPr>
      <w:proofErr w:type="gramStart"/>
      <w:r w:rsidRPr="00413B46">
        <w:rPr>
          <w:i/>
        </w:rPr>
        <w:t>keyHandle</w:t>
      </w:r>
      <w:proofErr w:type="gramEnd"/>
      <w:r w:rsidRPr="00413B46">
        <w:t xml:space="preserve"> shall refer to a loaded, ECC key (TPM_RC_KEY). The sensitive portion of this key need not be loaded.</w:t>
      </w:r>
    </w:p>
    <w:p w:rsidR="00C53E66" w:rsidRPr="00413B46" w:rsidRDefault="00C53E66" w:rsidP="00C53E66">
      <w:pPr>
        <w:pStyle w:val="BodyText"/>
      </w:pPr>
      <w:r w:rsidRPr="00413B46">
        <w:t>The curve parameters of the loaded ECC key are used to generate the ephemeral key.</w:t>
      </w:r>
    </w:p>
    <w:p w:rsidR="00C53E66" w:rsidRPr="00413B46" w:rsidRDefault="00C53E66" w:rsidP="00C53E66">
      <w:pPr>
        <w:pStyle w:val="NOTE"/>
      </w:pPr>
      <w:r w:rsidRPr="00413B46">
        <w:t>NOTE</w:t>
      </w:r>
      <w:r w:rsidRPr="00413B46">
        <w:tab/>
        <w:t xml:space="preserve">This function is the equivalent of encrypting data to another object’s public key. The </w:t>
      </w:r>
      <w:r w:rsidRPr="00413B46">
        <w:rPr>
          <w:i/>
        </w:rPr>
        <w:t>seed</w:t>
      </w:r>
      <w:r w:rsidRPr="00413B46">
        <w:t xml:space="preserve"> value is used in a KDF to generate a symmetric key and that key is used to encrypt the data. Once the data is encrypted and the symmetric key discarded, only the object with the private portion of the </w:t>
      </w:r>
      <w:r w:rsidRPr="00413B46">
        <w:rPr>
          <w:i/>
        </w:rPr>
        <w:t>keyHandle</w:t>
      </w:r>
      <w:r w:rsidRPr="00413B46">
        <w:t xml:space="preserve"> will be able to decrypt it.</w:t>
      </w:r>
    </w:p>
    <w:p w:rsidR="00C53E66" w:rsidRPr="00413B46" w:rsidRDefault="00C53E66" w:rsidP="00C53E66">
      <w:pPr>
        <w:pStyle w:val="BodyText"/>
      </w:pPr>
      <w:r w:rsidRPr="00413B46">
        <w:t xml:space="preserve">The </w:t>
      </w:r>
      <w:r w:rsidRPr="00413B46">
        <w:rPr>
          <w:i/>
        </w:rPr>
        <w:t xml:space="preserve">zPoint </w:t>
      </w:r>
      <w:r w:rsidRPr="00413B46">
        <w:t>in the response may be encrypted using parameter encryption.</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2544" w:name="_Toc380749681"/>
      <w:bookmarkStart w:id="2545" w:name="_Toc432774128"/>
      <w:bookmarkStart w:id="2546" w:name="_Toc443576275"/>
      <w:bookmarkStart w:id="2547" w:name="_Toc473814005"/>
      <w:bookmarkStart w:id="2548" w:name="_Toc536440966"/>
      <w:bookmarkStart w:id="2549" w:name="_Toc24725644"/>
      <w:r w:rsidRPr="00413B46">
        <w:t xml:space="preserve">Table </w:t>
      </w:r>
      <w:r w:rsidRPr="00C42EAF">
        <w:fldChar w:fldCharType="begin"/>
      </w:r>
      <w:r w:rsidRPr="00413B46">
        <w:instrText xml:space="preserve"> SEQ Table \* ARABIC </w:instrText>
      </w:r>
      <w:r w:rsidRPr="00C42EAF">
        <w:fldChar w:fldCharType="separate"/>
      </w:r>
      <w:r w:rsidR="00D51C42">
        <w:rPr>
          <w:noProof/>
        </w:rPr>
        <w:t>49</w:t>
      </w:r>
      <w:r w:rsidRPr="00C42EAF">
        <w:fldChar w:fldCharType="end"/>
      </w:r>
      <w:r w:rsidRPr="00413B46">
        <w:t xml:space="preserve"> — TPM2_ECDH_KeyGen Command</w:t>
      </w:r>
      <w:bookmarkEnd w:id="2544"/>
      <w:bookmarkEnd w:id="2545"/>
      <w:bookmarkEnd w:id="2546"/>
      <w:bookmarkEnd w:id="2547"/>
      <w:bookmarkEnd w:id="2548"/>
      <w:bookmarkEnd w:id="254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000000" w:themeColor="text1"/>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t>TPM_ST_SESSIONS if an audit or encrypt session is present; otherwise, TPM_ST_NO_SESSIONS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commandSize</w:t>
            </w:r>
          </w:p>
        </w:tc>
        <w:tc>
          <w:tcPr>
            <w:tcW w:w="4608"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000000" w:themeColor="text1"/>
            </w:tcBorders>
            <w:vAlign w:val="center"/>
          </w:tcPr>
          <w:p w:rsidR="00C53E66" w:rsidRPr="00413B46" w:rsidRDefault="00C53E66" w:rsidP="00B8394F">
            <w:pPr>
              <w:pStyle w:val="TABLE-cell"/>
            </w:pPr>
            <w:r w:rsidRPr="00413B46">
              <w:t>TPM_CC</w:t>
            </w:r>
          </w:p>
        </w:tc>
        <w:tc>
          <w:tcPr>
            <w:tcW w:w="2016" w:type="dxa"/>
            <w:tcBorders>
              <w:left w:val="single" w:sz="8" w:space="0" w:color="000000" w:themeColor="text1"/>
              <w:bottom w:val="dashDotStroked" w:sz="24" w:space="0" w:color="auto"/>
              <w:right w:val="single" w:sz="8" w:space="0" w:color="000000" w:themeColor="text1"/>
            </w:tcBorders>
            <w:vAlign w:val="center"/>
          </w:tcPr>
          <w:p w:rsidR="00C53E66" w:rsidRPr="00413B46" w:rsidRDefault="00C53E66" w:rsidP="00B8394F">
            <w:pPr>
              <w:pStyle w:val="TABLE-cell"/>
            </w:pPr>
            <w:r w:rsidRPr="00413B46">
              <w:t>commandCode</w:t>
            </w:r>
          </w:p>
        </w:tc>
        <w:tc>
          <w:tcPr>
            <w:tcW w:w="4608" w:type="dxa"/>
            <w:tcBorders>
              <w:left w:val="single" w:sz="8" w:space="0" w:color="000000" w:themeColor="text1"/>
              <w:bottom w:val="dashDotStroked" w:sz="24" w:space="0" w:color="auto"/>
              <w:right w:val="single" w:sz="12" w:space="0" w:color="auto"/>
            </w:tcBorders>
            <w:vAlign w:val="center"/>
          </w:tcPr>
          <w:p w:rsidR="00C53E66" w:rsidRPr="00413B46" w:rsidRDefault="00C53E66" w:rsidP="00B8394F">
            <w:pPr>
              <w:pStyle w:val="TABLE-cell"/>
            </w:pPr>
            <w:r w:rsidRPr="00413B46">
              <w:t>TPM_CC_ECDH_KeyGen</w:t>
            </w:r>
          </w:p>
        </w:tc>
      </w:tr>
      <w:tr w:rsidR="00C53E66" w:rsidRPr="00413B46" w:rsidTr="00B8394F">
        <w:trPr>
          <w:cantSplit/>
          <w:jc w:val="center"/>
        </w:trPr>
        <w:tc>
          <w:tcPr>
            <w:tcW w:w="2736" w:type="dxa"/>
            <w:tcBorders>
              <w:top w:val="dashDotStroked" w:sz="24" w:space="0" w:color="auto"/>
              <w:left w:val="single" w:sz="12" w:space="0" w:color="auto"/>
              <w:bottom w:val="thinThickThinMediumGap" w:sz="12" w:space="0" w:color="auto"/>
              <w:right w:val="single" w:sz="8" w:space="0" w:color="000000" w:themeColor="text1"/>
            </w:tcBorders>
            <w:vAlign w:val="center"/>
          </w:tcPr>
          <w:p w:rsidR="00C53E66" w:rsidRPr="00413B46" w:rsidRDefault="00C53E66" w:rsidP="00B8394F">
            <w:pPr>
              <w:pStyle w:val="TABLE-cell"/>
            </w:pPr>
            <w:r w:rsidRPr="00413B46">
              <w:t>TPMI_DH_OBJECT</w:t>
            </w:r>
          </w:p>
        </w:tc>
        <w:tc>
          <w:tcPr>
            <w:tcW w:w="2016" w:type="dxa"/>
            <w:tcBorders>
              <w:top w:val="dashDotStroked" w:sz="24" w:space="0" w:color="auto"/>
              <w:left w:val="single" w:sz="8" w:space="0" w:color="000000" w:themeColor="text1"/>
              <w:bottom w:val="thinThickThinMediumGap" w:sz="12" w:space="0" w:color="auto"/>
              <w:right w:val="single" w:sz="8" w:space="0" w:color="000000" w:themeColor="text1"/>
            </w:tcBorders>
            <w:vAlign w:val="center"/>
          </w:tcPr>
          <w:p w:rsidR="00C53E66" w:rsidRPr="00413B46" w:rsidRDefault="00C53E66" w:rsidP="00B8394F">
            <w:pPr>
              <w:pStyle w:val="TABLE-cell"/>
            </w:pPr>
            <w:r w:rsidRPr="00413B46">
              <w:t>keyHandle</w:t>
            </w:r>
          </w:p>
        </w:tc>
        <w:tc>
          <w:tcPr>
            <w:tcW w:w="4608" w:type="dxa"/>
            <w:tcBorders>
              <w:top w:val="dashDotStroked" w:sz="24" w:space="0" w:color="auto"/>
              <w:left w:val="single" w:sz="8" w:space="0" w:color="000000" w:themeColor="text1"/>
              <w:bottom w:val="thinThickThinMediumGap" w:sz="12" w:space="0" w:color="auto"/>
              <w:right w:val="single" w:sz="12" w:space="0" w:color="auto"/>
            </w:tcBorders>
            <w:vAlign w:val="center"/>
          </w:tcPr>
          <w:p w:rsidR="00C53E66" w:rsidRPr="00413B46" w:rsidRDefault="00C53E66" w:rsidP="00B8394F">
            <w:pPr>
              <w:pStyle w:val="TABLE-cell"/>
            </w:pPr>
            <w:r w:rsidRPr="00413B46">
              <w:t>Handle of a loaded ECC key public area.</w:t>
            </w:r>
          </w:p>
          <w:p w:rsidR="00C53E66" w:rsidRPr="00413B46" w:rsidRDefault="00C53E66" w:rsidP="00B8394F">
            <w:pPr>
              <w:pStyle w:val="TABLE-cell"/>
            </w:pPr>
            <w:r w:rsidRPr="00413B46">
              <w:t>Auth Index: None</w:t>
            </w:r>
          </w:p>
        </w:tc>
      </w:tr>
    </w:tbl>
    <w:p w:rsidR="00C53E66" w:rsidRPr="00413B46" w:rsidRDefault="00C53E66" w:rsidP="00C53E66">
      <w:pPr>
        <w:pStyle w:val="TABLE-title"/>
      </w:pPr>
      <w:bookmarkStart w:id="2550" w:name="_Toc380749682"/>
      <w:bookmarkStart w:id="2551" w:name="_Toc432774129"/>
      <w:bookmarkStart w:id="2552" w:name="_Toc443576276"/>
      <w:bookmarkStart w:id="2553" w:name="_Toc473814006"/>
      <w:bookmarkStart w:id="2554" w:name="_Toc536440967"/>
      <w:bookmarkStart w:id="2555" w:name="_Toc24725645"/>
      <w:r w:rsidRPr="00413B46">
        <w:t xml:space="preserve">Table </w:t>
      </w:r>
      <w:r w:rsidRPr="00C42EAF">
        <w:fldChar w:fldCharType="begin"/>
      </w:r>
      <w:r w:rsidRPr="00413B46">
        <w:instrText xml:space="preserve"> SEQ Table \* ARABIC </w:instrText>
      </w:r>
      <w:r w:rsidRPr="00C42EAF">
        <w:fldChar w:fldCharType="separate"/>
      </w:r>
      <w:r w:rsidR="00D51C42">
        <w:rPr>
          <w:noProof/>
        </w:rPr>
        <w:t>50</w:t>
      </w:r>
      <w:r w:rsidRPr="00C42EAF">
        <w:fldChar w:fldCharType="end"/>
      </w:r>
      <w:r w:rsidRPr="00413B46">
        <w:t xml:space="preserve"> — TPM2_ECDH_KeyGen Response</w:t>
      </w:r>
      <w:bookmarkEnd w:id="2550"/>
      <w:bookmarkEnd w:id="2551"/>
      <w:bookmarkEnd w:id="2552"/>
      <w:bookmarkEnd w:id="2553"/>
      <w:bookmarkEnd w:id="2554"/>
      <w:bookmarkEnd w:id="255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5"/>
        <w:gridCol w:w="2016"/>
        <w:gridCol w:w="4609"/>
      </w:tblGrid>
      <w:tr w:rsidR="00C53E66" w:rsidRPr="00413B46" w:rsidTr="00B8394F">
        <w:trPr>
          <w:cantSplit/>
          <w:jc w:val="center"/>
        </w:trPr>
        <w:tc>
          <w:tcPr>
            <w:tcW w:w="2736" w:type="dxa"/>
            <w:tcBorders>
              <w:top w:val="single" w:sz="12" w:space="0" w:color="000000"/>
              <w:left w:val="single" w:sz="12" w:space="0" w:color="000000"/>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9" w:type="dxa"/>
            <w:tcBorders>
              <w:top w:val="single" w:sz="12" w:space="0" w:color="000000"/>
              <w:left w:val="single" w:sz="8" w:space="0" w:color="000000" w:themeColor="text1"/>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000000" w:themeColor="text1"/>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9" w:type="dxa"/>
            <w:tcBorders>
              <w:top w:val="single" w:sz="12" w:space="0" w:color="000000"/>
              <w:left w:val="single" w:sz="8" w:space="0" w:color="000000" w:themeColor="text1"/>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000000"/>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responseSize</w:t>
            </w:r>
          </w:p>
        </w:tc>
        <w:tc>
          <w:tcPr>
            <w:tcW w:w="4609" w:type="dxa"/>
            <w:tcBorders>
              <w:left w:val="single" w:sz="8" w:space="0" w:color="000000" w:themeColor="text1"/>
              <w:bottom w:val="single" w:sz="6"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TPM_RC</w:t>
            </w:r>
          </w:p>
        </w:tc>
        <w:tc>
          <w:tcPr>
            <w:tcW w:w="2016" w:type="dxa"/>
            <w:tcBorders>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responseCode</w:t>
            </w:r>
          </w:p>
        </w:tc>
        <w:tc>
          <w:tcPr>
            <w:tcW w:w="4609" w:type="dxa"/>
            <w:tcBorders>
              <w:left w:val="single" w:sz="8" w:space="0" w:color="000000" w:themeColor="text1"/>
              <w:bottom w:val="thinThickThinSmallGap" w:sz="12"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thinThickThinSmallGap" w:sz="12" w:space="0" w:color="auto"/>
              <w:left w:val="single" w:sz="12" w:space="0" w:color="000000"/>
              <w:right w:val="single" w:sz="8" w:space="0" w:color="000000" w:themeColor="text1"/>
            </w:tcBorders>
            <w:vAlign w:val="center"/>
          </w:tcPr>
          <w:p w:rsidR="00C53E66" w:rsidRPr="00413B46" w:rsidRDefault="00C53E66" w:rsidP="00B8394F">
            <w:pPr>
              <w:pStyle w:val="TABLE-cell"/>
            </w:pPr>
            <w:r w:rsidRPr="00413B46">
              <w:t>TPM2B_ECC_POINT</w:t>
            </w:r>
          </w:p>
        </w:tc>
        <w:tc>
          <w:tcPr>
            <w:tcW w:w="2016" w:type="dxa"/>
            <w:tcBorders>
              <w:top w:val="thinThickThinSmallGap" w:sz="12" w:space="0" w:color="auto"/>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zPoint</w:t>
            </w:r>
          </w:p>
        </w:tc>
        <w:tc>
          <w:tcPr>
            <w:tcW w:w="4609" w:type="dxa"/>
            <w:tcBorders>
              <w:top w:val="thinThickThinSmallGap" w:sz="12" w:space="0" w:color="auto"/>
              <w:left w:val="single" w:sz="8" w:space="0" w:color="000000" w:themeColor="text1"/>
              <w:right w:val="single" w:sz="12" w:space="0" w:color="000000"/>
            </w:tcBorders>
            <w:vAlign w:val="center"/>
          </w:tcPr>
          <w:p w:rsidR="00C53E66" w:rsidRPr="00413B46" w:rsidRDefault="00C53E66" w:rsidP="00B8394F">
            <w:pPr>
              <w:pStyle w:val="TABLE-cell"/>
            </w:pPr>
            <w:r w:rsidRPr="00413B46">
              <w:t xml:space="preserve">results of </w:t>
            </w:r>
            <w:r w:rsidRPr="00413B46">
              <w:rPr>
                <w:rFonts w:ascii="Cambria Math" w:hAnsi="Cambria Math"/>
                <w:i/>
                <w:sz w:val="20"/>
                <w:szCs w:val="20"/>
              </w:rPr>
              <w:t xml:space="preserve">P </w:t>
            </w:r>
            <w:r w:rsidRPr="00413B46">
              <w:rPr>
                <w:rFonts w:ascii="Cambria Math" w:hAnsi="Cambria Math" w:cs="Cambria Math"/>
                <w:sz w:val="20"/>
              </w:rPr>
              <w:t>≔</w:t>
            </w:r>
            <w:r w:rsidRPr="00413B46">
              <w:rPr>
                <w:rFonts w:ascii="Cambria Math" w:hAnsi="Cambria Math"/>
                <w:i/>
                <w:sz w:val="20"/>
                <w:szCs w:val="20"/>
              </w:rPr>
              <w:t xml:space="preserve"> h</w:t>
            </w:r>
            <w:r w:rsidRPr="00413B46">
              <w:rPr>
                <w:rFonts w:ascii="Cambria Math" w:hAnsi="Cambria Math"/>
                <w:sz w:val="20"/>
                <w:szCs w:val="20"/>
              </w:rPr>
              <w:t>[</w:t>
            </w:r>
            <w:r w:rsidRPr="00413B46">
              <w:rPr>
                <w:rFonts w:ascii="Cambria Math" w:hAnsi="Cambria Math"/>
                <w:i/>
                <w:sz w:val="20"/>
                <w:szCs w:val="20"/>
              </w:rPr>
              <w:t>d</w:t>
            </w:r>
            <w:r w:rsidRPr="00413B46">
              <w:rPr>
                <w:rFonts w:ascii="Cambria Math" w:hAnsi="Cambria Math"/>
                <w:i/>
                <w:sz w:val="20"/>
                <w:szCs w:val="20"/>
                <w:vertAlign w:val="subscript"/>
              </w:rPr>
              <w:t>e</w:t>
            </w:r>
            <w:r w:rsidRPr="00413B46">
              <w:rPr>
                <w:rFonts w:ascii="Cambria Math" w:hAnsi="Cambria Math"/>
                <w:sz w:val="20"/>
                <w:szCs w:val="20"/>
              </w:rPr>
              <w:t>]</w:t>
            </w:r>
            <w:r w:rsidRPr="00413B46">
              <w:rPr>
                <w:rFonts w:ascii="Cambria Math" w:hAnsi="Cambria Math"/>
                <w:i/>
                <w:sz w:val="20"/>
                <w:szCs w:val="20"/>
              </w:rPr>
              <w:t>Q</w:t>
            </w:r>
            <w:r w:rsidRPr="00413B46">
              <w:rPr>
                <w:rFonts w:ascii="Cambria Math" w:hAnsi="Cambria Math"/>
                <w:i/>
                <w:sz w:val="20"/>
                <w:szCs w:val="20"/>
                <w:vertAlign w:val="subscript"/>
              </w:rPr>
              <w:t>s</w:t>
            </w:r>
          </w:p>
        </w:tc>
      </w:tr>
      <w:tr w:rsidR="00C53E66" w:rsidRPr="00413B46" w:rsidTr="00B8394F">
        <w:trPr>
          <w:cantSplit/>
          <w:jc w:val="center"/>
        </w:trPr>
        <w:tc>
          <w:tcPr>
            <w:tcW w:w="2736" w:type="dxa"/>
            <w:tcBorders>
              <w:left w:val="single" w:sz="12" w:space="0" w:color="000000"/>
              <w:bottom w:val="single" w:sz="12" w:space="0" w:color="000000"/>
              <w:right w:val="single" w:sz="8" w:space="0" w:color="000000" w:themeColor="text1"/>
            </w:tcBorders>
            <w:vAlign w:val="center"/>
          </w:tcPr>
          <w:p w:rsidR="00C53E66" w:rsidRPr="00413B46" w:rsidRDefault="00C53E66" w:rsidP="00B8394F">
            <w:pPr>
              <w:pStyle w:val="TABLE-cell"/>
            </w:pPr>
            <w:r w:rsidRPr="00413B46">
              <w:t>TPM2B_ECC_POINT</w:t>
            </w:r>
          </w:p>
        </w:tc>
        <w:tc>
          <w:tcPr>
            <w:tcW w:w="2016" w:type="dxa"/>
            <w:tcBorders>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ell"/>
            </w:pPr>
            <w:r w:rsidRPr="00413B46">
              <w:t>pubPoint</w:t>
            </w:r>
          </w:p>
        </w:tc>
        <w:tc>
          <w:tcPr>
            <w:tcW w:w="4609" w:type="dxa"/>
            <w:tcBorders>
              <w:left w:val="single" w:sz="8" w:space="0" w:color="000000" w:themeColor="text1"/>
              <w:bottom w:val="single" w:sz="12" w:space="0" w:color="000000"/>
              <w:right w:val="single" w:sz="12" w:space="0" w:color="000000"/>
            </w:tcBorders>
            <w:vAlign w:val="center"/>
          </w:tcPr>
          <w:p w:rsidR="00C53E66" w:rsidRPr="00413B46" w:rsidRDefault="00C53E66" w:rsidP="00B8394F">
            <w:pPr>
              <w:pStyle w:val="TABLE-cell"/>
            </w:pPr>
            <w:r w:rsidRPr="00413B46">
              <w:t>generated ephemeral public point (</w:t>
            </w:r>
            <w:r w:rsidRPr="00413B46">
              <w:rPr>
                <w:rFonts w:ascii="Cambria Math" w:hAnsi="Cambria Math"/>
                <w:i/>
                <w:sz w:val="20"/>
                <w:szCs w:val="20"/>
              </w:rPr>
              <w:t>Q</w:t>
            </w:r>
            <w:r w:rsidRPr="00413B46">
              <w:rPr>
                <w:rFonts w:ascii="Cambria Math" w:hAnsi="Cambria Math"/>
                <w:i/>
                <w:sz w:val="20"/>
                <w:szCs w:val="20"/>
                <w:vertAlign w:val="subscript"/>
              </w:rPr>
              <w:t>e</w:t>
            </w:r>
            <w:r w:rsidRPr="00413B46">
              <w:t>)</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[[ECDH_KeyGen]]</w:t>
      </w:r>
    </w:p>
    <w:p w:rsidR="00C53E66" w:rsidRPr="00413B46" w:rsidRDefault="00C53E66" w:rsidP="00C53E66">
      <w:pPr>
        <w:pStyle w:val="Heading2"/>
        <w:pageBreakBefore/>
      </w:pPr>
      <w:bookmarkStart w:id="2556" w:name="_Toc310935409"/>
      <w:bookmarkStart w:id="2557" w:name="_Toc380749513"/>
      <w:bookmarkStart w:id="2558" w:name="_Toc432773954"/>
      <w:bookmarkStart w:id="2559" w:name="_Toc443720812"/>
      <w:bookmarkStart w:id="2560" w:name="_Toc443576104"/>
      <w:bookmarkStart w:id="2561" w:name="_Toc473813823"/>
      <w:bookmarkStart w:id="2562" w:name="_Toc536440782"/>
      <w:bookmarkStart w:id="2563" w:name="_Toc24725455"/>
      <w:r w:rsidRPr="00413B46">
        <w:lastRenderedPageBreak/>
        <w:t>TPM2_ECDH_ZGen</w:t>
      </w:r>
      <w:bookmarkEnd w:id="2556"/>
      <w:bookmarkEnd w:id="2557"/>
      <w:bookmarkEnd w:id="2558"/>
      <w:bookmarkEnd w:id="2559"/>
      <w:bookmarkEnd w:id="2560"/>
      <w:bookmarkEnd w:id="2561"/>
      <w:bookmarkEnd w:id="2562"/>
      <w:bookmarkEnd w:id="2563"/>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 xml:space="preserve">This command uses the TPM to recover the </w:t>
      </w:r>
      <w:r w:rsidRPr="00413B46">
        <w:rPr>
          <w:i/>
        </w:rPr>
        <w:t>Z</w:t>
      </w:r>
      <w:r w:rsidRPr="00413B46">
        <w:t xml:space="preserve"> value from a public point (</w:t>
      </w:r>
      <w:r w:rsidRPr="00413B46">
        <w:rPr>
          <w:rFonts w:ascii="Cambria" w:hAnsi="Cambria"/>
          <w:i/>
          <w:iCs/>
          <w:sz w:val="22"/>
        </w:rPr>
        <w:t>Q</w:t>
      </w:r>
      <w:r w:rsidRPr="00413B46">
        <w:rPr>
          <w:rFonts w:ascii="Cambria" w:hAnsi="Cambria"/>
          <w:i/>
          <w:iCs/>
          <w:sz w:val="22"/>
          <w:vertAlign w:val="subscript"/>
        </w:rPr>
        <w:t>B</w:t>
      </w:r>
      <w:r w:rsidRPr="00413B46">
        <w:t>) and a private key (</w:t>
      </w:r>
      <w:r w:rsidRPr="00413B46">
        <w:rPr>
          <w:rFonts w:ascii="Cambria" w:hAnsi="Cambria"/>
          <w:i/>
          <w:iCs/>
          <w:sz w:val="22"/>
        </w:rPr>
        <w:t>d</w:t>
      </w:r>
      <w:r w:rsidRPr="00413B46">
        <w:rPr>
          <w:rFonts w:ascii="Cambria" w:hAnsi="Cambria"/>
          <w:i/>
          <w:iCs/>
          <w:sz w:val="22"/>
          <w:vertAlign w:val="subscript"/>
        </w:rPr>
        <w:t>s</w:t>
      </w:r>
      <w:r w:rsidRPr="00413B46">
        <w:t xml:space="preserve">). It will perform the multiplication of the provided </w:t>
      </w:r>
      <w:r w:rsidRPr="00413B46">
        <w:rPr>
          <w:i/>
        </w:rPr>
        <w:t>inPoint</w:t>
      </w:r>
      <w:r w:rsidRPr="00413B46">
        <w:t xml:space="preserve"> (</w:t>
      </w:r>
      <w:r w:rsidRPr="00413B46">
        <w:rPr>
          <w:rFonts w:ascii="Cambria" w:hAnsi="Cambria"/>
          <w:i/>
          <w:iCs/>
          <w:sz w:val="22"/>
        </w:rPr>
        <w:t>Q</w:t>
      </w:r>
      <w:r w:rsidRPr="00413B46">
        <w:rPr>
          <w:rFonts w:ascii="Cambria" w:hAnsi="Cambria"/>
          <w:i/>
          <w:iCs/>
          <w:sz w:val="22"/>
          <w:vertAlign w:val="subscript"/>
        </w:rPr>
        <w:t>B</w:t>
      </w:r>
      <w:r w:rsidRPr="00413B46">
        <w:t>) with the private key (</w:t>
      </w:r>
      <w:r w:rsidRPr="00413B46">
        <w:rPr>
          <w:rFonts w:ascii="Cambria" w:hAnsi="Cambria"/>
          <w:i/>
          <w:iCs/>
          <w:sz w:val="22"/>
        </w:rPr>
        <w:t>d</w:t>
      </w:r>
      <w:r w:rsidRPr="00413B46">
        <w:rPr>
          <w:rFonts w:ascii="Cambria" w:hAnsi="Cambria"/>
          <w:i/>
          <w:iCs/>
          <w:sz w:val="22"/>
          <w:vertAlign w:val="subscript"/>
        </w:rPr>
        <w:t>s</w:t>
      </w:r>
      <w:r w:rsidRPr="00413B46">
        <w:t>) and return the coordinates of the resultant point (</w:t>
      </w:r>
      <w:r w:rsidRPr="00413B46">
        <w:rPr>
          <w:rFonts w:ascii="Cambria" w:hAnsi="Cambria"/>
          <w:i/>
          <w:iCs/>
          <w:sz w:val="22"/>
          <w:szCs w:val="22"/>
        </w:rPr>
        <w:t xml:space="preserve">Z = </w:t>
      </w:r>
      <w:r w:rsidRPr="00413B46">
        <w:rPr>
          <w:rFonts w:ascii="Cambria" w:hAnsi="Cambria"/>
          <w:iCs/>
          <w:sz w:val="22"/>
          <w:szCs w:val="22"/>
        </w:rPr>
        <w:t>(</w:t>
      </w:r>
      <w:proofErr w:type="gramStart"/>
      <w:r w:rsidRPr="00413B46">
        <w:rPr>
          <w:rFonts w:ascii="Cambria" w:hAnsi="Cambria"/>
          <w:i/>
          <w:iCs/>
          <w:sz w:val="22"/>
          <w:szCs w:val="22"/>
        </w:rPr>
        <w:t>x</w:t>
      </w:r>
      <w:r w:rsidRPr="00413B46">
        <w:rPr>
          <w:rFonts w:ascii="Cambria" w:hAnsi="Cambria"/>
          <w:i/>
          <w:iCs/>
          <w:sz w:val="22"/>
          <w:szCs w:val="22"/>
          <w:vertAlign w:val="subscript"/>
        </w:rPr>
        <w:t xml:space="preserve">Z </w:t>
      </w:r>
      <w:r w:rsidRPr="00413B46">
        <w:rPr>
          <w:rFonts w:ascii="Cambria" w:hAnsi="Cambria"/>
          <w:i/>
          <w:iCs/>
          <w:sz w:val="22"/>
          <w:szCs w:val="22"/>
        </w:rPr>
        <w:t>,</w:t>
      </w:r>
      <w:proofErr w:type="gramEnd"/>
      <w:r w:rsidRPr="00413B46">
        <w:rPr>
          <w:rFonts w:ascii="Cambria" w:hAnsi="Cambria"/>
          <w:i/>
          <w:iCs/>
          <w:sz w:val="22"/>
          <w:szCs w:val="22"/>
        </w:rPr>
        <w:t xml:space="preserve"> y</w:t>
      </w:r>
      <w:r w:rsidRPr="00413B46">
        <w:rPr>
          <w:rFonts w:ascii="Cambria" w:hAnsi="Cambria"/>
          <w:i/>
          <w:iCs/>
          <w:sz w:val="22"/>
          <w:szCs w:val="22"/>
          <w:vertAlign w:val="subscript"/>
        </w:rPr>
        <w:t>Z</w:t>
      </w:r>
      <w:r w:rsidRPr="00413B46">
        <w:rPr>
          <w:rFonts w:ascii="Cambria" w:hAnsi="Cambria"/>
          <w:iCs/>
          <w:sz w:val="22"/>
          <w:szCs w:val="22"/>
        </w:rPr>
        <w:t>)</w:t>
      </w:r>
      <w:r w:rsidRPr="00413B46">
        <w:rPr>
          <w:rFonts w:ascii="Cambria" w:hAnsi="Cambria"/>
          <w:i/>
          <w:iCs/>
          <w:sz w:val="22"/>
          <w:szCs w:val="22"/>
        </w:rPr>
        <w:t xml:space="preserve"> </w:t>
      </w:r>
      <w:r w:rsidRPr="00413B46">
        <w:rPr>
          <w:rFonts w:ascii="Cambria" w:hAnsi="Cambria"/>
          <w:sz w:val="22"/>
        </w:rPr>
        <w:t>≔</w:t>
      </w:r>
      <w:r w:rsidRPr="00413B46">
        <w:rPr>
          <w:rFonts w:ascii="Cambria" w:hAnsi="Cambria"/>
          <w:i/>
          <w:iCs/>
          <w:sz w:val="22"/>
          <w:szCs w:val="22"/>
        </w:rPr>
        <w:t xml:space="preserve"> </w:t>
      </w:r>
      <w:r w:rsidRPr="00413B46">
        <w:rPr>
          <w:rFonts w:ascii="Cambria" w:hAnsi="Cambria"/>
          <w:iCs/>
          <w:sz w:val="22"/>
          <w:szCs w:val="22"/>
        </w:rPr>
        <w:t>[</w:t>
      </w:r>
      <w:r w:rsidRPr="00413B46">
        <w:rPr>
          <w:rFonts w:ascii="Cambria" w:hAnsi="Cambria"/>
          <w:i/>
          <w:iCs/>
          <w:sz w:val="22"/>
          <w:szCs w:val="22"/>
        </w:rPr>
        <w:t>hd</w:t>
      </w:r>
      <w:r w:rsidRPr="00413B46">
        <w:rPr>
          <w:rFonts w:ascii="Cambria" w:hAnsi="Cambria"/>
          <w:i/>
          <w:iCs/>
          <w:sz w:val="22"/>
          <w:szCs w:val="22"/>
          <w:vertAlign w:val="subscript"/>
        </w:rPr>
        <w:t>s</w:t>
      </w:r>
      <w:r w:rsidRPr="00413B46">
        <w:rPr>
          <w:rFonts w:ascii="Cambria" w:hAnsi="Cambria"/>
          <w:iCs/>
          <w:sz w:val="22"/>
          <w:szCs w:val="22"/>
        </w:rPr>
        <w:t>]</w:t>
      </w:r>
      <w:r w:rsidRPr="00413B46">
        <w:rPr>
          <w:rFonts w:ascii="Cambria" w:hAnsi="Cambria"/>
          <w:i/>
          <w:iCs/>
          <w:sz w:val="22"/>
          <w:szCs w:val="22"/>
        </w:rPr>
        <w:t>Q</w:t>
      </w:r>
      <w:r w:rsidRPr="00413B46">
        <w:rPr>
          <w:rFonts w:ascii="Cambria" w:hAnsi="Cambria"/>
          <w:i/>
          <w:iCs/>
          <w:sz w:val="22"/>
          <w:szCs w:val="22"/>
          <w:vertAlign w:val="subscript"/>
        </w:rPr>
        <w:t>B</w:t>
      </w:r>
      <w:r w:rsidRPr="00413B46">
        <w:t xml:space="preserve">; where </w:t>
      </w:r>
      <w:r w:rsidRPr="00413B46">
        <w:rPr>
          <w:rFonts w:ascii="Cambria" w:hAnsi="Cambria"/>
          <w:i/>
          <w:iCs/>
          <w:sz w:val="22"/>
        </w:rPr>
        <w:t>h</w:t>
      </w:r>
      <w:r w:rsidRPr="00413B46">
        <w:t xml:space="preserve"> is the cofactor of the curve).</w:t>
      </w:r>
    </w:p>
    <w:p w:rsidR="00C53E66" w:rsidRPr="00413B46" w:rsidRDefault="00C53E66" w:rsidP="00C53E66">
      <w:pPr>
        <w:pStyle w:val="BodyText"/>
      </w:pPr>
      <w:proofErr w:type="gramStart"/>
      <w:r w:rsidRPr="00413B46">
        <w:rPr>
          <w:i/>
        </w:rPr>
        <w:t>keyHandle</w:t>
      </w:r>
      <w:proofErr w:type="gramEnd"/>
      <w:r w:rsidRPr="00413B46">
        <w:t xml:space="preserve"> shall refer to a loaded, ECC key (TPM_RC_KEY) with the </w:t>
      </w:r>
      <w:r w:rsidRPr="00413B46">
        <w:rPr>
          <w:i/>
        </w:rPr>
        <w:t>restricted</w:t>
      </w:r>
      <w:r w:rsidRPr="00413B46">
        <w:t xml:space="preserve"> attribute CLEAR and the </w:t>
      </w:r>
      <w:r w:rsidRPr="00413B46">
        <w:rPr>
          <w:i/>
        </w:rPr>
        <w:t>decrypt</w:t>
      </w:r>
      <w:r w:rsidRPr="00413B46">
        <w:t xml:space="preserve"> attribute SET (TPM_RC_ATTRIBUTES).</w:t>
      </w:r>
    </w:p>
    <w:p w:rsidR="00C53E66" w:rsidRPr="00413B46" w:rsidRDefault="00C53E66" w:rsidP="00C53E66">
      <w:pPr>
        <w:pStyle w:val="NOTE"/>
      </w:pPr>
      <w:r w:rsidRPr="00413B46">
        <w:t>NOTE</w:t>
      </w:r>
      <w:r w:rsidRPr="00413B46">
        <w:tab/>
        <w:t>While TPM_RC_ATTRIBUTES is preferred, TPM_RC_KEY is acceptable.</w:t>
      </w:r>
    </w:p>
    <w:p w:rsidR="006B74E4" w:rsidRDefault="00C53E66" w:rsidP="00C53E66">
      <w:pPr>
        <w:pStyle w:val="BodyText"/>
      </w:pPr>
      <w:r w:rsidRPr="00413B46">
        <w:t xml:space="preserve">The </w:t>
      </w:r>
      <w:r w:rsidRPr="00413B46">
        <w:rPr>
          <w:i/>
        </w:rPr>
        <w:t>scheme</w:t>
      </w:r>
      <w:r w:rsidRPr="00413B46">
        <w:t xml:space="preserve"> of the key referenced by </w:t>
      </w:r>
      <w:r w:rsidRPr="00413B46">
        <w:rPr>
          <w:i/>
        </w:rPr>
        <w:t>keyHandle</w:t>
      </w:r>
      <w:r w:rsidRPr="00413B46">
        <w:t xml:space="preserve"> is required to be either TPM_ALG_ECDH or TPM_ALG_NULL (TPM_RC_SCHEME).</w:t>
      </w:r>
    </w:p>
    <w:p w:rsidR="00C53E66" w:rsidRPr="00413B46" w:rsidRDefault="00C53E66" w:rsidP="00C53E66">
      <w:pPr>
        <w:pStyle w:val="BodyText"/>
      </w:pPr>
      <w:proofErr w:type="gramStart"/>
      <w:r w:rsidRPr="00413B46">
        <w:rPr>
          <w:i/>
        </w:rPr>
        <w:t>inPoint</w:t>
      </w:r>
      <w:proofErr w:type="gramEnd"/>
      <w:r w:rsidRPr="00413B46">
        <w:t xml:space="preserve"> is required to be on the curve of the key referenced by </w:t>
      </w:r>
      <w:r w:rsidRPr="00413B46">
        <w:rPr>
          <w:i/>
        </w:rPr>
        <w:t>keyHandle</w:t>
      </w:r>
      <w:r w:rsidRPr="00413B46">
        <w:t xml:space="preserve"> (TPM_RC_ECC_POINT).</w:t>
      </w:r>
    </w:p>
    <w:p w:rsidR="00C53E66" w:rsidRPr="00413B46" w:rsidRDefault="00C53E66" w:rsidP="00C53E66">
      <w:pPr>
        <w:pStyle w:val="BodyText"/>
      </w:pPr>
      <w:r w:rsidRPr="00413B46">
        <w:t xml:space="preserve">The parameters of the key referenced by </w:t>
      </w:r>
      <w:r w:rsidRPr="00413B46">
        <w:rPr>
          <w:i/>
        </w:rPr>
        <w:t>keyHandle</w:t>
      </w:r>
      <w:r w:rsidRPr="00413B46">
        <w:t xml:space="preserve"> are used to perform the point multiplication.</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2564" w:name="_Toc380749683"/>
      <w:bookmarkStart w:id="2565" w:name="_Toc432774130"/>
      <w:bookmarkStart w:id="2566" w:name="_Toc443576277"/>
      <w:bookmarkStart w:id="2567" w:name="_Toc473814007"/>
      <w:bookmarkStart w:id="2568" w:name="_Toc536440968"/>
      <w:bookmarkStart w:id="2569" w:name="_Toc24725646"/>
      <w:r w:rsidRPr="00413B46">
        <w:t xml:space="preserve">Table </w:t>
      </w:r>
      <w:r w:rsidRPr="00C42EAF">
        <w:fldChar w:fldCharType="begin"/>
      </w:r>
      <w:r w:rsidRPr="00413B46">
        <w:instrText xml:space="preserve"> SEQ Table \* ARABIC </w:instrText>
      </w:r>
      <w:r w:rsidRPr="00C42EAF">
        <w:fldChar w:fldCharType="separate"/>
      </w:r>
      <w:r w:rsidR="00D51C42">
        <w:rPr>
          <w:noProof/>
        </w:rPr>
        <w:t>51</w:t>
      </w:r>
      <w:r w:rsidRPr="00C42EAF">
        <w:fldChar w:fldCharType="end"/>
      </w:r>
      <w:r w:rsidRPr="00413B46">
        <w:t xml:space="preserve"> — TPM2_ECDH_ZGen Command</w:t>
      </w:r>
      <w:bookmarkEnd w:id="2564"/>
      <w:bookmarkEnd w:id="2565"/>
      <w:bookmarkEnd w:id="2566"/>
      <w:bookmarkEnd w:id="2567"/>
      <w:bookmarkEnd w:id="2568"/>
      <w:bookmarkEnd w:id="256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41"/>
        <w:gridCol w:w="2020"/>
        <w:gridCol w:w="4599"/>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590"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000000" w:themeColor="text1"/>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590"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commandSize</w:t>
            </w:r>
          </w:p>
        </w:tc>
        <w:tc>
          <w:tcPr>
            <w:tcW w:w="4590"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000000" w:themeColor="text1"/>
            </w:tcBorders>
            <w:vAlign w:val="center"/>
          </w:tcPr>
          <w:p w:rsidR="00C53E66" w:rsidRPr="00413B46" w:rsidRDefault="00C53E66" w:rsidP="00B8394F">
            <w:pPr>
              <w:pStyle w:val="TABLE-cell"/>
            </w:pPr>
            <w:r w:rsidRPr="00413B46">
              <w:t>TPM_CC</w:t>
            </w:r>
          </w:p>
        </w:tc>
        <w:tc>
          <w:tcPr>
            <w:tcW w:w="2016" w:type="dxa"/>
            <w:tcBorders>
              <w:left w:val="single" w:sz="8" w:space="0" w:color="000000" w:themeColor="text1"/>
              <w:bottom w:val="dashDotStroked" w:sz="24" w:space="0" w:color="auto"/>
              <w:right w:val="single" w:sz="8" w:space="0" w:color="000000" w:themeColor="text1"/>
            </w:tcBorders>
            <w:vAlign w:val="center"/>
          </w:tcPr>
          <w:p w:rsidR="00C53E66" w:rsidRPr="00413B46" w:rsidRDefault="00C53E66" w:rsidP="00B8394F">
            <w:pPr>
              <w:pStyle w:val="TABLE-cell"/>
            </w:pPr>
            <w:r w:rsidRPr="00413B46">
              <w:t>commandCode</w:t>
            </w:r>
          </w:p>
        </w:tc>
        <w:tc>
          <w:tcPr>
            <w:tcW w:w="4590" w:type="dxa"/>
            <w:tcBorders>
              <w:left w:val="single" w:sz="8" w:space="0" w:color="000000" w:themeColor="text1"/>
              <w:bottom w:val="dashDotStroked" w:sz="24" w:space="0" w:color="auto"/>
              <w:right w:val="single" w:sz="12" w:space="0" w:color="auto"/>
            </w:tcBorders>
            <w:vAlign w:val="center"/>
          </w:tcPr>
          <w:p w:rsidR="00C53E66" w:rsidRPr="00413B46" w:rsidRDefault="00C53E66" w:rsidP="00B8394F">
            <w:pPr>
              <w:pStyle w:val="TABLE-cell"/>
            </w:pPr>
            <w:r w:rsidRPr="00413B46">
              <w:t>TPM_CC_ECDH_ZGen</w:t>
            </w:r>
          </w:p>
        </w:tc>
      </w:tr>
      <w:tr w:rsidR="00C53E66" w:rsidRPr="00413B46" w:rsidTr="00B8394F">
        <w:trPr>
          <w:cantSplit/>
          <w:jc w:val="center"/>
        </w:trPr>
        <w:tc>
          <w:tcPr>
            <w:tcW w:w="2736" w:type="dxa"/>
            <w:tcBorders>
              <w:top w:val="dashDotStroked" w:sz="24" w:space="0" w:color="auto"/>
              <w:left w:val="single" w:sz="12" w:space="0" w:color="auto"/>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TPMI_DH_OBJECT</w:t>
            </w:r>
          </w:p>
        </w:tc>
        <w:tc>
          <w:tcPr>
            <w:tcW w:w="2016" w:type="dxa"/>
            <w:tcBorders>
              <w:top w:val="dashDotStroked" w:sz="24" w:space="0" w:color="auto"/>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@keyHandle</w:t>
            </w:r>
          </w:p>
        </w:tc>
        <w:tc>
          <w:tcPr>
            <w:tcW w:w="4590" w:type="dxa"/>
            <w:tcBorders>
              <w:top w:val="dashDotStroked" w:sz="24" w:space="0" w:color="auto"/>
              <w:left w:val="single" w:sz="8" w:space="0" w:color="000000" w:themeColor="text1"/>
              <w:bottom w:val="thinThickThinSmallGap" w:sz="12" w:space="0" w:color="auto"/>
              <w:right w:val="single" w:sz="12" w:space="0" w:color="auto"/>
            </w:tcBorders>
            <w:vAlign w:val="center"/>
          </w:tcPr>
          <w:p w:rsidR="00C53E66" w:rsidRPr="00413B46" w:rsidRDefault="00C53E66" w:rsidP="00B8394F">
            <w:pPr>
              <w:pStyle w:val="TABLE-cell"/>
            </w:pPr>
            <w:r w:rsidRPr="00413B46">
              <w:t>handle of a loaded ECC key</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B8394F">
        <w:trPr>
          <w:cantSplit/>
          <w:jc w:val="center"/>
        </w:trPr>
        <w:tc>
          <w:tcPr>
            <w:tcW w:w="2736" w:type="dxa"/>
            <w:tcBorders>
              <w:top w:val="thinThickThinSmallGap" w:sz="12" w:space="0" w:color="auto"/>
              <w:left w:val="single" w:sz="12" w:space="0" w:color="auto"/>
              <w:bottom w:val="single" w:sz="12" w:space="0" w:color="auto"/>
              <w:right w:val="single" w:sz="8" w:space="0" w:color="000000" w:themeColor="text1"/>
            </w:tcBorders>
            <w:vAlign w:val="center"/>
          </w:tcPr>
          <w:p w:rsidR="00C53E66" w:rsidRPr="00413B46" w:rsidRDefault="00C53E66" w:rsidP="00B8394F">
            <w:pPr>
              <w:pStyle w:val="TABLE-cell"/>
            </w:pPr>
            <w:r w:rsidRPr="00413B46">
              <w:t>TPM2B_ECC_POINT</w:t>
            </w:r>
          </w:p>
        </w:tc>
        <w:tc>
          <w:tcPr>
            <w:tcW w:w="2016" w:type="dxa"/>
            <w:tcBorders>
              <w:top w:val="thinThickThinSmallGap" w:sz="12" w:space="0" w:color="auto"/>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inPoint</w:t>
            </w:r>
          </w:p>
        </w:tc>
        <w:tc>
          <w:tcPr>
            <w:tcW w:w="4590" w:type="dxa"/>
            <w:tcBorders>
              <w:top w:val="thinThickThinSmallGap" w:sz="12" w:space="0" w:color="auto"/>
              <w:left w:val="single" w:sz="8" w:space="0" w:color="000000" w:themeColor="text1"/>
              <w:bottom w:val="single" w:sz="12" w:space="0" w:color="auto"/>
              <w:right w:val="single" w:sz="12" w:space="0" w:color="auto"/>
            </w:tcBorders>
            <w:vAlign w:val="center"/>
          </w:tcPr>
          <w:p w:rsidR="00C53E66" w:rsidRPr="00413B46" w:rsidRDefault="00C53E66" w:rsidP="00B8394F">
            <w:pPr>
              <w:pStyle w:val="TABLE-cell"/>
            </w:pPr>
            <w:r w:rsidRPr="00413B46">
              <w:t>a public key</w:t>
            </w:r>
          </w:p>
        </w:tc>
      </w:tr>
    </w:tbl>
    <w:p w:rsidR="00C53E66" w:rsidRPr="00413B46" w:rsidRDefault="00C53E66" w:rsidP="00C53E66">
      <w:pPr>
        <w:pStyle w:val="TABLE-title"/>
      </w:pPr>
      <w:bookmarkStart w:id="2570" w:name="_Toc380749684"/>
      <w:bookmarkStart w:id="2571" w:name="_Toc432774131"/>
      <w:bookmarkStart w:id="2572" w:name="_Toc443576278"/>
      <w:bookmarkStart w:id="2573" w:name="_Toc473814008"/>
      <w:bookmarkStart w:id="2574" w:name="_Toc536440969"/>
      <w:bookmarkStart w:id="2575" w:name="_Toc24725647"/>
      <w:r w:rsidRPr="00413B46">
        <w:t xml:space="preserve">Table </w:t>
      </w:r>
      <w:r w:rsidRPr="00C42EAF">
        <w:fldChar w:fldCharType="begin"/>
      </w:r>
      <w:r w:rsidRPr="00413B46">
        <w:instrText xml:space="preserve"> SEQ Table \* ARABIC </w:instrText>
      </w:r>
      <w:r w:rsidRPr="00C42EAF">
        <w:fldChar w:fldCharType="separate"/>
      </w:r>
      <w:r w:rsidR="00D51C42">
        <w:rPr>
          <w:noProof/>
        </w:rPr>
        <w:t>52</w:t>
      </w:r>
      <w:r w:rsidRPr="00C42EAF">
        <w:fldChar w:fldCharType="end"/>
      </w:r>
      <w:r w:rsidRPr="00413B46">
        <w:t xml:space="preserve"> — TPM2_ECDH_ZGen Response</w:t>
      </w:r>
      <w:bookmarkEnd w:id="2570"/>
      <w:bookmarkEnd w:id="2571"/>
      <w:bookmarkEnd w:id="2572"/>
      <w:bookmarkEnd w:id="2573"/>
      <w:bookmarkEnd w:id="2574"/>
      <w:bookmarkEnd w:id="257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5"/>
        <w:gridCol w:w="2016"/>
        <w:gridCol w:w="4609"/>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9"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000000" w:themeColor="text1"/>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9"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responseSize</w:t>
            </w:r>
          </w:p>
        </w:tc>
        <w:tc>
          <w:tcPr>
            <w:tcW w:w="4609"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TPM_RC</w:t>
            </w:r>
          </w:p>
        </w:tc>
        <w:tc>
          <w:tcPr>
            <w:tcW w:w="2016" w:type="dxa"/>
            <w:tcBorders>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responseCode</w:t>
            </w:r>
          </w:p>
        </w:tc>
        <w:tc>
          <w:tcPr>
            <w:tcW w:w="4609" w:type="dxa"/>
            <w:tcBorders>
              <w:left w:val="single" w:sz="8" w:space="0" w:color="000000" w:themeColor="text1"/>
              <w:bottom w:val="thinThickThinSmallGap" w:sz="12"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thinThickThinSmallGap" w:sz="12" w:space="0" w:color="auto"/>
              <w:left w:val="single" w:sz="12" w:space="0" w:color="auto"/>
              <w:bottom w:val="single" w:sz="12" w:space="0" w:color="auto"/>
              <w:right w:val="single" w:sz="8" w:space="0" w:color="000000" w:themeColor="text1"/>
            </w:tcBorders>
            <w:vAlign w:val="center"/>
          </w:tcPr>
          <w:p w:rsidR="00C53E66" w:rsidRPr="00413B46" w:rsidRDefault="00C53E66" w:rsidP="00B8394F">
            <w:pPr>
              <w:pStyle w:val="TABLE-cell"/>
            </w:pPr>
            <w:r w:rsidRPr="00413B46">
              <w:t>TPM2B_ECC_POINT</w:t>
            </w:r>
          </w:p>
        </w:tc>
        <w:tc>
          <w:tcPr>
            <w:tcW w:w="2016" w:type="dxa"/>
            <w:tcBorders>
              <w:top w:val="thinThickThinSmallGap" w:sz="12" w:space="0" w:color="auto"/>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outPoint</w:t>
            </w:r>
          </w:p>
        </w:tc>
        <w:tc>
          <w:tcPr>
            <w:tcW w:w="4609" w:type="dxa"/>
            <w:tcBorders>
              <w:top w:val="thinThickThinSmallGap" w:sz="12" w:space="0" w:color="auto"/>
              <w:left w:val="single" w:sz="8" w:space="0" w:color="000000" w:themeColor="text1"/>
              <w:bottom w:val="single" w:sz="12" w:space="0" w:color="auto"/>
              <w:right w:val="single" w:sz="12" w:space="0" w:color="auto"/>
            </w:tcBorders>
            <w:vAlign w:val="center"/>
          </w:tcPr>
          <w:p w:rsidR="00C53E66" w:rsidRPr="00413B46" w:rsidRDefault="00C53E66" w:rsidP="00B8394F">
            <w:pPr>
              <w:pStyle w:val="TABLE-cell"/>
            </w:pPr>
            <w:r w:rsidRPr="00413B46">
              <w:t xml:space="preserve">X and Y coordinates of the product of the multiplication </w:t>
            </w:r>
            <w:r w:rsidRPr="00413B46">
              <w:rPr>
                <w:rFonts w:ascii="Cambria" w:hAnsi="Cambria"/>
                <w:i/>
                <w:iCs/>
                <w:sz w:val="20"/>
                <w:szCs w:val="20"/>
              </w:rPr>
              <w:t xml:space="preserve">Z </w:t>
            </w:r>
            <w:r w:rsidRPr="00413B46">
              <w:rPr>
                <w:rFonts w:ascii="Cambria" w:hAnsi="Cambria"/>
                <w:iCs/>
                <w:sz w:val="20"/>
                <w:szCs w:val="20"/>
              </w:rPr>
              <w:t>= (</w:t>
            </w:r>
            <w:r w:rsidRPr="00413B46">
              <w:rPr>
                <w:rFonts w:ascii="Cambria" w:hAnsi="Cambria"/>
                <w:i/>
                <w:iCs/>
                <w:sz w:val="20"/>
                <w:szCs w:val="20"/>
              </w:rPr>
              <w:t>x</w:t>
            </w:r>
            <w:r w:rsidRPr="00413B46">
              <w:rPr>
                <w:rFonts w:ascii="Cambria" w:hAnsi="Cambria"/>
                <w:i/>
                <w:iCs/>
                <w:sz w:val="20"/>
                <w:szCs w:val="20"/>
                <w:vertAlign w:val="subscript"/>
              </w:rPr>
              <w:t xml:space="preserve">Z </w:t>
            </w:r>
            <w:r w:rsidRPr="00413B46">
              <w:rPr>
                <w:rFonts w:ascii="Cambria" w:hAnsi="Cambria"/>
                <w:i/>
                <w:iCs/>
                <w:sz w:val="20"/>
                <w:szCs w:val="20"/>
              </w:rPr>
              <w:t>, y</w:t>
            </w:r>
            <w:r w:rsidRPr="00413B46">
              <w:rPr>
                <w:rFonts w:ascii="Cambria" w:hAnsi="Cambria"/>
                <w:i/>
                <w:iCs/>
                <w:sz w:val="20"/>
                <w:szCs w:val="20"/>
                <w:vertAlign w:val="subscript"/>
              </w:rPr>
              <w:t>Z</w:t>
            </w:r>
            <w:r w:rsidRPr="00413B46">
              <w:rPr>
                <w:rFonts w:ascii="Cambria" w:hAnsi="Cambria"/>
                <w:iCs/>
                <w:sz w:val="20"/>
                <w:szCs w:val="20"/>
              </w:rPr>
              <w:t xml:space="preserve">) </w:t>
            </w:r>
            <w:r w:rsidRPr="00413B46">
              <w:rPr>
                <w:rFonts w:ascii="Cambria Math" w:hAnsi="Cambria Math" w:cs="Cambria Math"/>
                <w:iCs/>
                <w:sz w:val="20"/>
                <w:szCs w:val="20"/>
              </w:rPr>
              <w:t>≔ [</w:t>
            </w:r>
            <w:r w:rsidRPr="00413B46">
              <w:rPr>
                <w:rFonts w:ascii="Cambria" w:hAnsi="Cambria"/>
                <w:i/>
                <w:iCs/>
                <w:sz w:val="20"/>
                <w:szCs w:val="20"/>
              </w:rPr>
              <w:t>hd</w:t>
            </w:r>
            <w:r w:rsidRPr="00413B46">
              <w:rPr>
                <w:rFonts w:ascii="Cambria" w:hAnsi="Cambria"/>
                <w:i/>
                <w:iCs/>
                <w:sz w:val="20"/>
                <w:szCs w:val="20"/>
                <w:vertAlign w:val="subscript"/>
              </w:rPr>
              <w:t>S</w:t>
            </w:r>
            <w:r w:rsidRPr="00413B46">
              <w:rPr>
                <w:rFonts w:ascii="Cambria" w:hAnsi="Cambria"/>
                <w:iCs/>
                <w:sz w:val="20"/>
                <w:szCs w:val="20"/>
              </w:rPr>
              <w:t>]</w:t>
            </w:r>
            <w:r w:rsidRPr="00413B46">
              <w:rPr>
                <w:rFonts w:ascii="Cambria" w:hAnsi="Cambria"/>
                <w:i/>
                <w:iCs/>
                <w:sz w:val="20"/>
                <w:szCs w:val="20"/>
              </w:rPr>
              <w:t>Q</w:t>
            </w:r>
            <w:r w:rsidRPr="00413B46">
              <w:rPr>
                <w:rFonts w:ascii="Cambria" w:hAnsi="Cambria"/>
                <w:i/>
                <w:iCs/>
                <w:sz w:val="20"/>
                <w:szCs w:val="20"/>
                <w:vertAlign w:val="subscript"/>
              </w:rPr>
              <w:t>B</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bookmarkStart w:id="2576" w:name="_Toc206230225"/>
      <w:bookmarkStart w:id="2577" w:name="_Toc206230226"/>
      <w:bookmarkStart w:id="2578" w:name="_Toc206230228"/>
      <w:bookmarkStart w:id="2579" w:name="_Toc206230230"/>
      <w:bookmarkStart w:id="2580" w:name="_Toc206230231"/>
      <w:bookmarkStart w:id="2581" w:name="_Toc206230232"/>
      <w:bookmarkStart w:id="2582" w:name="_Toc206230234"/>
      <w:bookmarkStart w:id="2583" w:name="_Toc206230240"/>
      <w:bookmarkStart w:id="2584" w:name="_Toc206230246"/>
      <w:bookmarkStart w:id="2585" w:name="_Toc234773218"/>
      <w:bookmarkStart w:id="2586" w:name="_Toc234773219"/>
      <w:bookmarkStart w:id="2587" w:name="_Toc234773267"/>
      <w:bookmarkStart w:id="2588" w:name="_Toc234773293"/>
      <w:bookmarkStart w:id="2589" w:name="_Toc234773318"/>
      <w:bookmarkStart w:id="2590" w:name="_Toc234773319"/>
      <w:bookmarkStart w:id="2591" w:name="_Toc234773320"/>
      <w:bookmarkStart w:id="2592" w:name="_Toc234773376"/>
      <w:bookmarkStart w:id="2593" w:name="_Toc234773402"/>
      <w:bookmarkStart w:id="2594" w:name="_Toc234773427"/>
      <w:bookmarkStart w:id="2595" w:name="_Toc234773428"/>
      <w:bookmarkStart w:id="2596" w:name="_Toc234773478"/>
      <w:bookmarkStart w:id="2597" w:name="_Toc234773504"/>
      <w:bookmarkStart w:id="2598" w:name="_Toc234773511"/>
      <w:bookmarkStart w:id="2599" w:name="_Toc234773512"/>
      <w:bookmarkStart w:id="2600" w:name="_Toc234773517"/>
      <w:bookmarkStart w:id="2601" w:name="_Toc234773577"/>
      <w:bookmarkStart w:id="2602" w:name="_Toc234773603"/>
      <w:bookmarkStart w:id="2603" w:name="_Toc234773622"/>
      <w:bookmarkStart w:id="2604" w:name="_Toc234773623"/>
      <w:bookmarkStart w:id="2605" w:name="_Toc234773631"/>
      <w:bookmarkStart w:id="2606" w:name="_Toc234773682"/>
      <w:bookmarkStart w:id="2607" w:name="_Toc234773708"/>
      <w:bookmarkStart w:id="2608" w:name="_Toc214641065"/>
      <w:bookmarkStart w:id="2609" w:name="_Toc104168309"/>
      <w:bookmarkStart w:id="2610" w:name="_Toc156227794"/>
      <w:bookmarkStart w:id="2611" w:name="_Toc156725999"/>
      <w:bookmarkStart w:id="2612" w:name="_Toc156727678"/>
      <w:bookmarkStart w:id="2613" w:name="_Toc156831547"/>
      <w:bookmarkStart w:id="2614" w:name="_Toc157430522"/>
      <w:bookmarkStart w:id="2615" w:name="_Toc157615593"/>
      <w:bookmarkStart w:id="2616" w:name="_Toc157679590"/>
      <w:bookmarkStart w:id="2617" w:name="_Toc158714216"/>
      <w:bookmarkStart w:id="2618" w:name="_Toc158714410"/>
      <w:bookmarkStart w:id="2619" w:name="_Toc158724267"/>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r w:rsidRPr="00413B46">
        <w:t>[[ECDH_ZGen]]</w:t>
      </w:r>
    </w:p>
    <w:p w:rsidR="00C53E66" w:rsidRPr="00413B46" w:rsidRDefault="00C53E66" w:rsidP="00C53E66">
      <w:pPr>
        <w:pStyle w:val="Heading2"/>
        <w:pageBreakBefore/>
      </w:pPr>
      <w:bookmarkStart w:id="2620" w:name="_Toc310935410"/>
      <w:bookmarkStart w:id="2621" w:name="_Toc380749514"/>
      <w:bookmarkStart w:id="2622" w:name="_Toc432773955"/>
      <w:bookmarkStart w:id="2623" w:name="_Toc443720813"/>
      <w:bookmarkStart w:id="2624" w:name="_Toc443576105"/>
      <w:bookmarkStart w:id="2625" w:name="_Toc473813824"/>
      <w:bookmarkStart w:id="2626" w:name="_Toc536440783"/>
      <w:bookmarkStart w:id="2627" w:name="_Toc24725456"/>
      <w:r w:rsidRPr="00413B46">
        <w:lastRenderedPageBreak/>
        <w:t>TPM2_ECC_Parameters</w:t>
      </w:r>
      <w:bookmarkEnd w:id="2620"/>
      <w:bookmarkEnd w:id="2621"/>
      <w:bookmarkEnd w:id="2622"/>
      <w:bookmarkEnd w:id="2623"/>
      <w:bookmarkEnd w:id="2624"/>
      <w:bookmarkEnd w:id="2625"/>
      <w:bookmarkEnd w:id="2626"/>
      <w:bookmarkEnd w:id="2627"/>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 xml:space="preserve">This command returns the parameters of an ECC curve identified by its TCG-assigned </w:t>
      </w:r>
      <w:r w:rsidRPr="00413B46">
        <w:rPr>
          <w:i/>
        </w:rPr>
        <w:t>curveID</w:t>
      </w:r>
      <w:r w:rsidRPr="00413B46">
        <w:t>.</w:t>
      </w:r>
    </w:p>
    <w:p w:rsidR="004B01BF" w:rsidRPr="00413B46" w:rsidRDefault="004B01BF" w:rsidP="00C53E66">
      <w:pPr>
        <w:pStyle w:val="BodyText"/>
      </w:pPr>
      <w:r w:rsidRPr="00413B46">
        <w:t>The value returned is the same as that from the TCG Algorithm Registry, but may not be the same size.</w:t>
      </w:r>
    </w:p>
    <w:p w:rsidR="004B01BF" w:rsidRPr="00413B46" w:rsidRDefault="004B01BF" w:rsidP="004B01BF">
      <w:pPr>
        <w:pStyle w:val="EXAMPLE"/>
      </w:pPr>
      <w:r w:rsidRPr="00413B46">
        <w:t>EXAMPLE</w:t>
      </w:r>
      <w:r w:rsidR="00EB3EBB" w:rsidRPr="00413B46">
        <w:tab/>
        <w:t>The value 01 may be returned as 00000001.</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2628" w:name="_Toc380749685"/>
      <w:bookmarkStart w:id="2629" w:name="_Toc432774132"/>
      <w:bookmarkStart w:id="2630" w:name="_Toc443576279"/>
      <w:bookmarkStart w:id="2631" w:name="_Toc473814009"/>
      <w:bookmarkStart w:id="2632" w:name="_Toc536440970"/>
      <w:bookmarkStart w:id="2633" w:name="_Toc24725648"/>
      <w:r w:rsidRPr="00413B46">
        <w:t xml:space="preserve">Table </w:t>
      </w:r>
      <w:r w:rsidRPr="00C42EAF">
        <w:fldChar w:fldCharType="begin"/>
      </w:r>
      <w:r w:rsidRPr="00413B46">
        <w:instrText xml:space="preserve"> SEQ Table \* ARABIC </w:instrText>
      </w:r>
      <w:r w:rsidRPr="00C42EAF">
        <w:fldChar w:fldCharType="separate"/>
      </w:r>
      <w:r w:rsidR="00D51C42">
        <w:rPr>
          <w:noProof/>
        </w:rPr>
        <w:t>53</w:t>
      </w:r>
      <w:r w:rsidRPr="00C42EAF">
        <w:fldChar w:fldCharType="end"/>
      </w:r>
      <w:r w:rsidRPr="00413B46">
        <w:t xml:space="preserve"> — TPM2_ECC_Parameters Command</w:t>
      </w:r>
      <w:bookmarkEnd w:id="2628"/>
      <w:bookmarkEnd w:id="2629"/>
      <w:bookmarkEnd w:id="2630"/>
      <w:bookmarkEnd w:id="2631"/>
      <w:bookmarkEnd w:id="2632"/>
      <w:bookmarkEnd w:id="2633"/>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168"/>
        <w:gridCol w:w="2016"/>
        <w:gridCol w:w="4176"/>
      </w:tblGrid>
      <w:tr w:rsidR="00C53E66" w:rsidRPr="00413B46" w:rsidTr="00B8394F">
        <w:trPr>
          <w:cantSplit/>
          <w:jc w:val="center"/>
        </w:trPr>
        <w:tc>
          <w:tcPr>
            <w:tcW w:w="3168" w:type="dxa"/>
            <w:tcBorders>
              <w:top w:val="single" w:sz="12" w:space="0" w:color="auto"/>
              <w:left w:val="single" w:sz="12" w:space="0" w:color="auto"/>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176"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3168" w:type="dxa"/>
            <w:tcBorders>
              <w:top w:val="single" w:sz="12" w:space="0" w:color="000000"/>
              <w:left w:val="single" w:sz="12" w:space="0" w:color="auto"/>
              <w:right w:val="single" w:sz="8" w:space="0" w:color="000000" w:themeColor="text1"/>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176"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t>TPM_ST_SESSIONS if an audit session is present; otherwise, TPM_ST_NO_SESSIONS</w:t>
            </w:r>
          </w:p>
        </w:tc>
      </w:tr>
      <w:tr w:rsidR="00C53E66" w:rsidRPr="00413B46" w:rsidTr="00B8394F">
        <w:trPr>
          <w:cantSplit/>
          <w:jc w:val="center"/>
        </w:trPr>
        <w:tc>
          <w:tcPr>
            <w:tcW w:w="3168" w:type="dxa"/>
            <w:tcBorders>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commandSize</w:t>
            </w:r>
          </w:p>
        </w:tc>
        <w:tc>
          <w:tcPr>
            <w:tcW w:w="4176"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3168" w:type="dxa"/>
            <w:tcBorders>
              <w:left w:val="single" w:sz="12" w:space="0" w:color="auto"/>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TPM_CC</w:t>
            </w:r>
          </w:p>
        </w:tc>
        <w:tc>
          <w:tcPr>
            <w:tcW w:w="2016" w:type="dxa"/>
            <w:tcBorders>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commandCode</w:t>
            </w:r>
          </w:p>
        </w:tc>
        <w:tc>
          <w:tcPr>
            <w:tcW w:w="4176" w:type="dxa"/>
            <w:tcBorders>
              <w:left w:val="single" w:sz="8" w:space="0" w:color="000000" w:themeColor="text1"/>
              <w:bottom w:val="thinThickThinSmallGap" w:sz="12" w:space="0" w:color="auto"/>
              <w:right w:val="single" w:sz="12" w:space="0" w:color="auto"/>
            </w:tcBorders>
            <w:vAlign w:val="center"/>
          </w:tcPr>
          <w:p w:rsidR="00C53E66" w:rsidRPr="00413B46" w:rsidRDefault="00C53E66" w:rsidP="00B8394F">
            <w:pPr>
              <w:pStyle w:val="TABLE-cell"/>
            </w:pPr>
            <w:r w:rsidRPr="00413B46">
              <w:t>TPM_CC_ECC_Parameters</w:t>
            </w:r>
          </w:p>
        </w:tc>
      </w:tr>
      <w:tr w:rsidR="00C53E66" w:rsidRPr="00413B46" w:rsidTr="00B8394F">
        <w:trPr>
          <w:cantSplit/>
          <w:jc w:val="center"/>
        </w:trPr>
        <w:tc>
          <w:tcPr>
            <w:tcW w:w="3168" w:type="dxa"/>
            <w:tcBorders>
              <w:top w:val="thinThickThinSmallGap" w:sz="12" w:space="0" w:color="auto"/>
              <w:left w:val="single" w:sz="12" w:space="0" w:color="auto"/>
              <w:bottom w:val="single" w:sz="12" w:space="0" w:color="auto"/>
              <w:right w:val="single" w:sz="8" w:space="0" w:color="000000" w:themeColor="text1"/>
            </w:tcBorders>
            <w:vAlign w:val="center"/>
          </w:tcPr>
          <w:p w:rsidR="00C53E66" w:rsidRPr="00413B46" w:rsidRDefault="00C53E66" w:rsidP="00B8394F">
            <w:pPr>
              <w:pStyle w:val="TABLE-cell"/>
            </w:pPr>
            <w:r w:rsidRPr="00413B46">
              <w:t>TPMI_ECC_CURVE</w:t>
            </w:r>
          </w:p>
        </w:tc>
        <w:tc>
          <w:tcPr>
            <w:tcW w:w="2016" w:type="dxa"/>
            <w:tcBorders>
              <w:top w:val="thinThickThinSmallGap" w:sz="12" w:space="0" w:color="auto"/>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curveID</w:t>
            </w:r>
          </w:p>
        </w:tc>
        <w:tc>
          <w:tcPr>
            <w:tcW w:w="4176" w:type="dxa"/>
            <w:tcBorders>
              <w:top w:val="thinThickThinSmallGap" w:sz="12" w:space="0" w:color="auto"/>
              <w:left w:val="single" w:sz="8" w:space="0" w:color="000000" w:themeColor="text1"/>
              <w:bottom w:val="single" w:sz="12" w:space="0" w:color="auto"/>
              <w:right w:val="single" w:sz="12" w:space="0" w:color="auto"/>
            </w:tcBorders>
            <w:vAlign w:val="center"/>
          </w:tcPr>
          <w:p w:rsidR="00C53E66" w:rsidRPr="00413B46" w:rsidRDefault="00C53E66" w:rsidP="00B8394F">
            <w:pPr>
              <w:pStyle w:val="TABLE-cell"/>
            </w:pPr>
            <w:r w:rsidRPr="00413B46">
              <w:t>parameter set selector</w:t>
            </w:r>
          </w:p>
        </w:tc>
      </w:tr>
    </w:tbl>
    <w:p w:rsidR="00C53E66" w:rsidRPr="00413B46" w:rsidRDefault="00C53E66" w:rsidP="00C53E66">
      <w:pPr>
        <w:pStyle w:val="TABLE-title"/>
      </w:pPr>
      <w:bookmarkStart w:id="2634" w:name="_Toc380749686"/>
      <w:bookmarkStart w:id="2635" w:name="_Toc432774133"/>
      <w:bookmarkStart w:id="2636" w:name="_Toc443576280"/>
      <w:bookmarkStart w:id="2637" w:name="_Toc473814010"/>
      <w:bookmarkStart w:id="2638" w:name="_Toc536440971"/>
      <w:bookmarkStart w:id="2639" w:name="_Toc24725649"/>
      <w:r w:rsidRPr="00413B46">
        <w:t xml:space="preserve">Table </w:t>
      </w:r>
      <w:r w:rsidRPr="00C42EAF">
        <w:fldChar w:fldCharType="begin"/>
      </w:r>
      <w:r w:rsidRPr="00413B46">
        <w:instrText xml:space="preserve"> SEQ Table \* ARABIC </w:instrText>
      </w:r>
      <w:r w:rsidRPr="00C42EAF">
        <w:fldChar w:fldCharType="separate"/>
      </w:r>
      <w:r w:rsidR="00D51C42">
        <w:rPr>
          <w:noProof/>
        </w:rPr>
        <w:t>54</w:t>
      </w:r>
      <w:r w:rsidRPr="00C42EAF">
        <w:fldChar w:fldCharType="end"/>
      </w:r>
      <w:r w:rsidRPr="00413B46">
        <w:t xml:space="preserve"> — TPM2_ECC_Parameters Response</w:t>
      </w:r>
      <w:bookmarkEnd w:id="2634"/>
      <w:bookmarkEnd w:id="2635"/>
      <w:bookmarkEnd w:id="2636"/>
      <w:bookmarkEnd w:id="2637"/>
      <w:bookmarkEnd w:id="2638"/>
      <w:bookmarkEnd w:id="263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168"/>
        <w:gridCol w:w="2016"/>
        <w:gridCol w:w="4176"/>
      </w:tblGrid>
      <w:tr w:rsidR="00C53E66" w:rsidRPr="00413B46" w:rsidTr="00B8394F">
        <w:trPr>
          <w:cantSplit/>
          <w:jc w:val="center"/>
        </w:trPr>
        <w:tc>
          <w:tcPr>
            <w:tcW w:w="3168" w:type="dxa"/>
            <w:tcBorders>
              <w:top w:val="single" w:sz="12" w:space="0" w:color="auto"/>
              <w:left w:val="single" w:sz="12" w:space="0" w:color="auto"/>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176"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3168" w:type="dxa"/>
            <w:tcBorders>
              <w:top w:val="single" w:sz="12" w:space="0" w:color="000000"/>
              <w:left w:val="single" w:sz="12" w:space="0" w:color="auto"/>
              <w:right w:val="single" w:sz="8" w:space="0" w:color="000000" w:themeColor="text1"/>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176"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3168" w:type="dxa"/>
            <w:tcBorders>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responseSize</w:t>
            </w:r>
          </w:p>
        </w:tc>
        <w:tc>
          <w:tcPr>
            <w:tcW w:w="4176"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3168" w:type="dxa"/>
            <w:tcBorders>
              <w:left w:val="single" w:sz="12" w:space="0" w:color="auto"/>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TPM_RC</w:t>
            </w:r>
          </w:p>
        </w:tc>
        <w:tc>
          <w:tcPr>
            <w:tcW w:w="2016" w:type="dxa"/>
            <w:tcBorders>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responseCode</w:t>
            </w:r>
          </w:p>
        </w:tc>
        <w:tc>
          <w:tcPr>
            <w:tcW w:w="4176" w:type="dxa"/>
            <w:tcBorders>
              <w:left w:val="single" w:sz="8" w:space="0" w:color="000000" w:themeColor="text1"/>
              <w:bottom w:val="thinThickThinSmallGap" w:sz="12"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3168" w:type="dxa"/>
            <w:tcBorders>
              <w:top w:val="thinThickThinSmallGap" w:sz="12" w:space="0" w:color="auto"/>
              <w:left w:val="single" w:sz="12" w:space="0" w:color="auto"/>
              <w:bottom w:val="single" w:sz="12" w:space="0" w:color="auto"/>
              <w:right w:val="single" w:sz="8" w:space="0" w:color="000000" w:themeColor="text1"/>
            </w:tcBorders>
            <w:vAlign w:val="center"/>
          </w:tcPr>
          <w:p w:rsidR="00C53E66" w:rsidRPr="00413B46" w:rsidRDefault="00C53E66" w:rsidP="00B8394F">
            <w:pPr>
              <w:pStyle w:val="TABLE-cell"/>
            </w:pPr>
            <w:r w:rsidRPr="00413B46">
              <w:t>TPMS_ALGORITHM_DETAIL_ECC</w:t>
            </w:r>
          </w:p>
        </w:tc>
        <w:tc>
          <w:tcPr>
            <w:tcW w:w="2016" w:type="dxa"/>
            <w:tcBorders>
              <w:top w:val="thinThickThinSmallGap" w:sz="12" w:space="0" w:color="auto"/>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parameters</w:t>
            </w:r>
          </w:p>
        </w:tc>
        <w:tc>
          <w:tcPr>
            <w:tcW w:w="4176" w:type="dxa"/>
            <w:tcBorders>
              <w:top w:val="thinThickThinSmallGap" w:sz="12" w:space="0" w:color="auto"/>
              <w:left w:val="single" w:sz="8" w:space="0" w:color="000000" w:themeColor="text1"/>
              <w:bottom w:val="single" w:sz="12" w:space="0" w:color="auto"/>
              <w:right w:val="single" w:sz="12" w:space="0" w:color="auto"/>
            </w:tcBorders>
            <w:vAlign w:val="center"/>
          </w:tcPr>
          <w:p w:rsidR="00C53E66" w:rsidRPr="00413B46" w:rsidRDefault="00C53E66" w:rsidP="00B8394F">
            <w:pPr>
              <w:pStyle w:val="TABLE-cell"/>
            </w:pPr>
            <w:r w:rsidRPr="00413B46">
              <w:t>ECC parameters for the selected curve</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[[ECC_Parameters]]</w:t>
      </w:r>
    </w:p>
    <w:p w:rsidR="00C53E66" w:rsidRPr="00413B46" w:rsidRDefault="00C53E66" w:rsidP="00C53E66">
      <w:pPr>
        <w:pStyle w:val="Heading2"/>
        <w:pageBreakBefore/>
        <w:rPr>
          <w:rFonts w:eastAsia="SimSun"/>
        </w:rPr>
      </w:pPr>
      <w:bookmarkStart w:id="2640" w:name="_Toc380749515"/>
      <w:bookmarkStart w:id="2641" w:name="_Toc432773956"/>
      <w:bookmarkStart w:id="2642" w:name="_Toc443720814"/>
      <w:bookmarkStart w:id="2643" w:name="_Toc443576106"/>
      <w:bookmarkStart w:id="2644" w:name="_Toc473813825"/>
      <w:bookmarkStart w:id="2645" w:name="_Toc536440784"/>
      <w:bookmarkStart w:id="2646" w:name="_Toc24725457"/>
      <w:bookmarkStart w:id="2647" w:name="_Toc310935411"/>
      <w:r w:rsidRPr="00413B46">
        <w:rPr>
          <w:rFonts w:eastAsia="SimSun"/>
        </w:rPr>
        <w:lastRenderedPageBreak/>
        <w:t>TPM2_</w:t>
      </w:r>
      <w:r w:rsidRPr="00413B46">
        <w:rPr>
          <w:rFonts w:eastAsia="SimSun"/>
          <w:lang w:eastAsia="zh-CN"/>
        </w:rPr>
        <w:t>ZGen_2Phase</w:t>
      </w:r>
      <w:bookmarkEnd w:id="2640"/>
      <w:bookmarkEnd w:id="2641"/>
      <w:bookmarkEnd w:id="2642"/>
      <w:bookmarkEnd w:id="2643"/>
      <w:bookmarkEnd w:id="2644"/>
      <w:bookmarkEnd w:id="2645"/>
      <w:bookmarkEnd w:id="2646"/>
    </w:p>
    <w:p w:rsidR="00C53E66" w:rsidRPr="00413B46" w:rsidRDefault="00C53E66" w:rsidP="00C53E66">
      <w:pPr>
        <w:pStyle w:val="Heading3"/>
        <w:pageBreakBefore w:val="0"/>
        <w:rPr>
          <w:rFonts w:eastAsia="SimSun"/>
        </w:rPr>
      </w:pPr>
      <w:r w:rsidRPr="00413B46">
        <w:rPr>
          <w:rFonts w:eastAsia="SimSun"/>
        </w:rPr>
        <w:t>General Description</w:t>
      </w:r>
    </w:p>
    <w:p w:rsidR="00C53E66" w:rsidRPr="00413B46" w:rsidRDefault="00C53E66" w:rsidP="00C53E66">
      <w:pPr>
        <w:pStyle w:val="BodyText"/>
      </w:pPr>
      <w:r w:rsidRPr="00413B46">
        <w:t>This command supports two-phase key exchange protocols. The command is used in combination with TPM2_EC_</w:t>
      </w:r>
      <w:proofErr w:type="gramStart"/>
      <w:r w:rsidRPr="00413B46">
        <w:t>Ephemeral(</w:t>
      </w:r>
      <w:proofErr w:type="gramEnd"/>
      <w:r w:rsidRPr="00413B46">
        <w:t>). TPM2_EC_Ephemeral() generates an ephemeral key and returns the public point of that ephemeral key along with a numeric value that allows the TPM to regenerate the associated private key.</w:t>
      </w:r>
    </w:p>
    <w:p w:rsidR="00C53E66" w:rsidRPr="00413B46" w:rsidRDefault="00C53E66" w:rsidP="00C53E66">
      <w:pPr>
        <w:pStyle w:val="BodyText"/>
      </w:pPr>
      <w:r w:rsidRPr="00413B46">
        <w:t>The input parameters for this command are a static public key (</w:t>
      </w:r>
      <w:r w:rsidRPr="00413B46">
        <w:rPr>
          <w:i/>
        </w:rPr>
        <w:t>inQsU</w:t>
      </w:r>
      <w:r w:rsidRPr="00413B46">
        <w:t>), an ephemeral key (</w:t>
      </w:r>
      <w:r w:rsidRPr="00413B46">
        <w:rPr>
          <w:i/>
        </w:rPr>
        <w:t>inQeU</w:t>
      </w:r>
      <w:r w:rsidRPr="00413B46">
        <w:t xml:space="preserve">) from party B, and the </w:t>
      </w:r>
      <w:r w:rsidRPr="00413B46">
        <w:rPr>
          <w:i/>
        </w:rPr>
        <w:t>commitCounter</w:t>
      </w:r>
      <w:r w:rsidRPr="00413B46">
        <w:t xml:space="preserve"> returned by TPM2_EC_</w:t>
      </w:r>
      <w:proofErr w:type="gramStart"/>
      <w:r w:rsidRPr="00413B46">
        <w:t>Ephemeral(</w:t>
      </w:r>
      <w:proofErr w:type="gramEnd"/>
      <w:r w:rsidRPr="00413B46">
        <w:t>). The TPM uses the counter value to regenerate the ephemeral private key (</w:t>
      </w:r>
      <w:r w:rsidRPr="00413B46">
        <w:rPr>
          <w:rFonts w:ascii="Cambria" w:hAnsi="Cambria"/>
          <w:i/>
          <w:sz w:val="22"/>
          <w:szCs w:val="22"/>
        </w:rPr>
        <w:t>d</w:t>
      </w:r>
      <w:r w:rsidRPr="00413B46">
        <w:rPr>
          <w:rFonts w:ascii="Cambria" w:hAnsi="Cambria"/>
          <w:i/>
          <w:sz w:val="22"/>
          <w:szCs w:val="22"/>
          <w:vertAlign w:val="subscript"/>
        </w:rPr>
        <w:t>e</w:t>
      </w:r>
      <w:proofErr w:type="gramStart"/>
      <w:r w:rsidRPr="00413B46">
        <w:rPr>
          <w:rFonts w:ascii="Cambria" w:hAnsi="Cambria"/>
          <w:i/>
          <w:sz w:val="22"/>
          <w:szCs w:val="22"/>
          <w:vertAlign w:val="subscript"/>
        </w:rPr>
        <w:t>,V</w:t>
      </w:r>
      <w:proofErr w:type="gramEnd"/>
      <w:r w:rsidRPr="00413B46">
        <w:t>) and the associated public key (</w:t>
      </w:r>
      <w:r w:rsidRPr="00413B46">
        <w:rPr>
          <w:rFonts w:ascii="Cambria" w:hAnsi="Cambria"/>
          <w:i/>
          <w:sz w:val="22"/>
          <w:szCs w:val="22"/>
        </w:rPr>
        <w:t>Q</w:t>
      </w:r>
      <w:r w:rsidRPr="00413B46">
        <w:rPr>
          <w:rFonts w:ascii="Cambria" w:hAnsi="Cambria"/>
          <w:i/>
          <w:sz w:val="22"/>
          <w:szCs w:val="22"/>
          <w:vertAlign w:val="subscript"/>
        </w:rPr>
        <w:t>e,V</w:t>
      </w:r>
      <w:r w:rsidRPr="00413B46">
        <w:t xml:space="preserve">). </w:t>
      </w:r>
      <w:proofErr w:type="gramStart"/>
      <w:r w:rsidRPr="00413B46">
        <w:rPr>
          <w:i/>
        </w:rPr>
        <w:t>keyA</w:t>
      </w:r>
      <w:proofErr w:type="gramEnd"/>
      <w:r w:rsidRPr="00413B46">
        <w:t xml:space="preserve"> provides the static ephemeral elements </w:t>
      </w:r>
      <w:r w:rsidRPr="00413B46">
        <w:rPr>
          <w:rFonts w:ascii="Cambria" w:hAnsi="Cambria"/>
          <w:i/>
          <w:sz w:val="22"/>
          <w:szCs w:val="22"/>
        </w:rPr>
        <w:t>d</w:t>
      </w:r>
      <w:r w:rsidRPr="00413B46">
        <w:rPr>
          <w:rFonts w:ascii="Cambria" w:hAnsi="Cambria"/>
          <w:i/>
          <w:sz w:val="22"/>
          <w:szCs w:val="22"/>
          <w:vertAlign w:val="subscript"/>
        </w:rPr>
        <w:t>s,V</w:t>
      </w:r>
      <w:r w:rsidRPr="00413B46">
        <w:t xml:space="preserve"> and </w:t>
      </w:r>
      <w:r w:rsidRPr="00413B46">
        <w:rPr>
          <w:rFonts w:ascii="Cambria" w:hAnsi="Cambria"/>
          <w:i/>
          <w:sz w:val="22"/>
          <w:szCs w:val="22"/>
        </w:rPr>
        <w:t>Q</w:t>
      </w:r>
      <w:r w:rsidRPr="00413B46">
        <w:rPr>
          <w:rFonts w:ascii="Cambria" w:hAnsi="Cambria"/>
          <w:i/>
          <w:sz w:val="22"/>
          <w:szCs w:val="22"/>
          <w:vertAlign w:val="subscript"/>
        </w:rPr>
        <w:t>s,V</w:t>
      </w:r>
      <w:r w:rsidRPr="00413B46">
        <w:t>. This provides the two pairs of ephemeral and static keys that are required for the schemes supported by this command.</w:t>
      </w:r>
    </w:p>
    <w:p w:rsidR="00C53E66" w:rsidRPr="00413B46" w:rsidRDefault="00C53E66" w:rsidP="00C53E66">
      <w:pPr>
        <w:pStyle w:val="BodyText"/>
      </w:pPr>
      <w:r w:rsidRPr="00413B46">
        <w:t xml:space="preserve">The TPM will compute </w:t>
      </w:r>
      <w:r w:rsidRPr="00413B46">
        <w:rPr>
          <w:rFonts w:ascii="Cambria" w:hAnsi="Cambria"/>
          <w:i/>
          <w:sz w:val="22"/>
          <w:szCs w:val="22"/>
        </w:rPr>
        <w:t>Z or Z</w:t>
      </w:r>
      <w:r w:rsidRPr="00413B46">
        <w:rPr>
          <w:rFonts w:ascii="Cambria" w:hAnsi="Cambria"/>
          <w:i/>
          <w:sz w:val="22"/>
          <w:szCs w:val="22"/>
          <w:vertAlign w:val="subscript"/>
        </w:rPr>
        <w:t>s</w:t>
      </w:r>
      <w:r w:rsidRPr="00413B46">
        <w:rPr>
          <w:rFonts w:ascii="Cambria" w:hAnsi="Cambria"/>
          <w:i/>
          <w:sz w:val="22"/>
          <w:szCs w:val="22"/>
        </w:rPr>
        <w:t xml:space="preserve"> </w:t>
      </w:r>
      <w:r w:rsidRPr="00413B46">
        <w:t>and</w:t>
      </w:r>
      <w:r w:rsidRPr="00413B46">
        <w:rPr>
          <w:rFonts w:ascii="Cambria" w:hAnsi="Cambria"/>
          <w:i/>
          <w:sz w:val="22"/>
          <w:szCs w:val="22"/>
        </w:rPr>
        <w:t xml:space="preserve"> Z</w:t>
      </w:r>
      <w:r w:rsidRPr="00413B46">
        <w:rPr>
          <w:rFonts w:ascii="Cambria" w:hAnsi="Cambria"/>
          <w:i/>
          <w:sz w:val="22"/>
          <w:szCs w:val="22"/>
          <w:vertAlign w:val="subscript"/>
        </w:rPr>
        <w:t>e</w:t>
      </w:r>
      <w:r w:rsidRPr="00413B46">
        <w:t xml:space="preserve"> according to the selected scheme. If the scheme is not a two-phase key exchange scheme or if the scheme is not supported, the TPM will return TPM_RC_SCHEME.</w:t>
      </w:r>
    </w:p>
    <w:p w:rsidR="00C53E66" w:rsidRPr="00413B46" w:rsidRDefault="00C53E66" w:rsidP="00C53E66">
      <w:pPr>
        <w:rPr>
          <w:rFonts w:ascii="Arial" w:hAnsi="Arial" w:cs="Arial"/>
          <w:sz w:val="20"/>
          <w:szCs w:val="20"/>
        </w:rPr>
      </w:pPr>
      <w:r w:rsidRPr="00413B46">
        <w:rPr>
          <w:rFonts w:ascii="Arial" w:hAnsi="Arial" w:cs="Arial"/>
          <w:sz w:val="20"/>
          <w:szCs w:val="20"/>
        </w:rPr>
        <w:t xml:space="preserve">It is an error if </w:t>
      </w:r>
      <w:r w:rsidRPr="00413B46">
        <w:rPr>
          <w:rFonts w:ascii="Arial" w:hAnsi="Arial" w:cs="Arial"/>
          <w:i/>
          <w:sz w:val="20"/>
          <w:szCs w:val="20"/>
        </w:rPr>
        <w:t>inQsB</w:t>
      </w:r>
      <w:r w:rsidRPr="00413B46">
        <w:rPr>
          <w:rFonts w:ascii="Arial" w:hAnsi="Arial" w:cs="Arial"/>
          <w:sz w:val="20"/>
          <w:szCs w:val="20"/>
        </w:rPr>
        <w:t xml:space="preserve"> or </w:t>
      </w:r>
      <w:r w:rsidRPr="00413B46">
        <w:rPr>
          <w:rFonts w:ascii="Arial" w:hAnsi="Arial" w:cs="Arial"/>
          <w:i/>
          <w:sz w:val="20"/>
          <w:szCs w:val="20"/>
        </w:rPr>
        <w:t>inQeB</w:t>
      </w:r>
      <w:r w:rsidRPr="00413B46">
        <w:rPr>
          <w:rFonts w:ascii="Arial" w:hAnsi="Arial" w:cs="Arial"/>
          <w:sz w:val="20"/>
          <w:szCs w:val="20"/>
        </w:rPr>
        <w:t xml:space="preserve"> are not on the curve of </w:t>
      </w:r>
      <w:r w:rsidRPr="00413B46">
        <w:rPr>
          <w:rFonts w:ascii="Arial" w:hAnsi="Arial" w:cs="Arial"/>
          <w:i/>
          <w:sz w:val="20"/>
          <w:szCs w:val="20"/>
        </w:rPr>
        <w:t>keyA</w:t>
      </w:r>
      <w:r w:rsidRPr="00413B46">
        <w:rPr>
          <w:rFonts w:ascii="Arial" w:hAnsi="Arial" w:cs="Arial"/>
          <w:sz w:val="20"/>
          <w:szCs w:val="20"/>
        </w:rPr>
        <w:t xml:space="preserve"> (TPM_RC_ECC_POINT).</w:t>
      </w:r>
    </w:p>
    <w:p w:rsidR="00C53E66" w:rsidRPr="00413B46" w:rsidRDefault="00C53E66" w:rsidP="00C53E66">
      <w:pPr>
        <w:rPr>
          <w:rFonts w:ascii="Arial" w:hAnsi="Arial" w:cs="Arial"/>
          <w:sz w:val="20"/>
          <w:szCs w:val="20"/>
        </w:rPr>
      </w:pPr>
      <w:r w:rsidRPr="00413B46">
        <w:rPr>
          <w:rFonts w:ascii="Arial" w:hAnsi="Arial" w:cs="Arial"/>
          <w:sz w:val="20"/>
          <w:szCs w:val="20"/>
        </w:rPr>
        <w:t>The two-phase key schemes that were assigned an algorithm ID as of the time of the publication of this specification are TPM_ALG_ECDH, TPM_ALG_ECMQV, and TPM_ALG_SM2.</w:t>
      </w:r>
    </w:p>
    <w:p w:rsidR="00C53E66" w:rsidRPr="00413B46" w:rsidRDefault="00C53E66" w:rsidP="00C53E66">
      <w:pPr>
        <w:rPr>
          <w:rFonts w:ascii="Arial" w:hAnsi="Arial" w:cs="Arial"/>
          <w:sz w:val="20"/>
          <w:szCs w:val="20"/>
        </w:rPr>
      </w:pPr>
      <w:r w:rsidRPr="00413B46">
        <w:rPr>
          <w:rFonts w:ascii="Arial" w:hAnsi="Arial" w:cs="Arial"/>
          <w:sz w:val="20"/>
          <w:szCs w:val="20"/>
        </w:rPr>
        <w:t>If this command is supported, then support for TPM_ALG_ECDH is required. Support for TPM_ALG_ECMQV or TPM_ALG_SM2 is optional.</w:t>
      </w:r>
    </w:p>
    <w:p w:rsidR="00C53E66" w:rsidRPr="00413B46" w:rsidRDefault="00C53E66" w:rsidP="00C53E66">
      <w:pPr>
        <w:pStyle w:val="NOTE"/>
      </w:pPr>
      <w:r w:rsidRPr="00413B46">
        <w:t>NOTE 1</w:t>
      </w:r>
      <w:r w:rsidRPr="00413B46">
        <w:tab/>
        <w:t>If SM2 is supported and this command is supported, then the implementation is required to support the key exchange protocol of SM2, part 3.</w:t>
      </w:r>
    </w:p>
    <w:p w:rsidR="00C53E66" w:rsidRPr="00413B46" w:rsidRDefault="00C53E66" w:rsidP="00C53E66">
      <w:pPr>
        <w:rPr>
          <w:rFonts w:ascii="Arial" w:hAnsi="Arial" w:cs="Arial"/>
          <w:sz w:val="20"/>
          <w:szCs w:val="20"/>
        </w:rPr>
      </w:pPr>
      <w:r w:rsidRPr="00413B46">
        <w:rPr>
          <w:rFonts w:ascii="Arial" w:hAnsi="Arial" w:cs="Arial"/>
          <w:sz w:val="20"/>
          <w:szCs w:val="20"/>
        </w:rPr>
        <w:t xml:space="preserve">For TPM_ALG_ECDH </w:t>
      </w:r>
      <w:r w:rsidRPr="00413B46">
        <w:rPr>
          <w:rFonts w:ascii="Arial" w:hAnsi="Arial" w:cs="Arial"/>
          <w:i/>
          <w:sz w:val="20"/>
          <w:szCs w:val="20"/>
        </w:rPr>
        <w:t>outZ1</w:t>
      </w:r>
      <w:r w:rsidRPr="00413B46">
        <w:rPr>
          <w:rFonts w:ascii="Arial" w:hAnsi="Arial" w:cs="Arial"/>
          <w:sz w:val="20"/>
          <w:szCs w:val="20"/>
        </w:rPr>
        <w:t xml:space="preserve"> will be </w:t>
      </w:r>
      <w:r w:rsidRPr="00413B46">
        <w:rPr>
          <w:rStyle w:val="BodyTextChar"/>
          <w:iCs/>
        </w:rPr>
        <w:t>Zs</w:t>
      </w:r>
      <w:r w:rsidRPr="00413B46">
        <w:rPr>
          <w:rFonts w:ascii="Arial" w:hAnsi="Arial" w:cs="Arial"/>
          <w:sz w:val="20"/>
          <w:szCs w:val="20"/>
        </w:rPr>
        <w:t xml:space="preserve"> and </w:t>
      </w:r>
      <w:r w:rsidRPr="00413B46">
        <w:rPr>
          <w:rFonts w:ascii="Arial" w:hAnsi="Arial" w:cs="Arial"/>
          <w:i/>
          <w:sz w:val="20"/>
          <w:szCs w:val="20"/>
        </w:rPr>
        <w:t>outZ2</w:t>
      </w:r>
      <w:r w:rsidRPr="00413B46">
        <w:rPr>
          <w:rFonts w:ascii="Arial" w:hAnsi="Arial" w:cs="Arial"/>
          <w:sz w:val="20"/>
          <w:szCs w:val="20"/>
        </w:rPr>
        <w:t xml:space="preserve"> will </w:t>
      </w:r>
      <w:r w:rsidRPr="00413B46">
        <w:rPr>
          <w:rStyle w:val="BodyTextChar"/>
          <w:iCs/>
        </w:rPr>
        <w:t>Ze</w:t>
      </w:r>
      <w:r w:rsidRPr="00413B46">
        <w:rPr>
          <w:rFonts w:ascii="Arial" w:hAnsi="Arial" w:cs="Arial"/>
          <w:sz w:val="20"/>
          <w:szCs w:val="20"/>
        </w:rPr>
        <w:t xml:space="preserve"> as defined in 6.1.1.2 of SP800-56A.</w:t>
      </w:r>
    </w:p>
    <w:p w:rsidR="00C53E66" w:rsidRPr="00413B46" w:rsidRDefault="00C53E66" w:rsidP="00C53E66">
      <w:pPr>
        <w:pStyle w:val="NOTE"/>
      </w:pPr>
      <w:r w:rsidRPr="00413B46">
        <w:t>NOTE 2</w:t>
      </w:r>
      <w:r w:rsidRPr="00413B46">
        <w:tab/>
        <w:t>An unrestricted decryption key using ECDH may be used in either TPM2_ECDH_</w:t>
      </w:r>
      <w:proofErr w:type="gramStart"/>
      <w:r w:rsidRPr="00413B46">
        <w:t>ZGen(</w:t>
      </w:r>
      <w:proofErr w:type="gramEnd"/>
      <w:r w:rsidRPr="00413B46">
        <w:t xml:space="preserve">) or TPM2_ZGen_2Phase as the computation done with the private part of </w:t>
      </w:r>
      <w:r w:rsidRPr="00413B46">
        <w:rPr>
          <w:i/>
        </w:rPr>
        <w:t>keyA</w:t>
      </w:r>
      <w:r w:rsidRPr="00413B46">
        <w:t xml:space="preserve"> is the same in both cases.</w:t>
      </w:r>
    </w:p>
    <w:p w:rsidR="00C53E66" w:rsidRPr="00CE6685" w:rsidRDefault="00C53E66" w:rsidP="00C53E66">
      <w:pPr>
        <w:pStyle w:val="BodyText"/>
      </w:pPr>
      <w:r w:rsidRPr="00CE6685">
        <w:t xml:space="preserve">For TPM_ALG_ECMQV or TPM_ALG_SM2 </w:t>
      </w:r>
      <w:r w:rsidRPr="00CE6685">
        <w:rPr>
          <w:i/>
        </w:rPr>
        <w:t>outZ1</w:t>
      </w:r>
      <w:r w:rsidRPr="00CE6685">
        <w:t xml:space="preserve"> will be </w:t>
      </w:r>
      <w:r w:rsidRPr="00413B46">
        <w:rPr>
          <w:rFonts w:ascii="Cambria" w:hAnsi="Cambria"/>
          <w:i/>
          <w:sz w:val="22"/>
          <w:szCs w:val="22"/>
        </w:rPr>
        <w:t>Z</w:t>
      </w:r>
      <w:r w:rsidRPr="00CE6685">
        <w:t xml:space="preserve"> and </w:t>
      </w:r>
      <w:r w:rsidRPr="00CE6685">
        <w:rPr>
          <w:i/>
        </w:rPr>
        <w:t>outZ2</w:t>
      </w:r>
      <w:r w:rsidRPr="00CE6685">
        <w:t xml:space="preserve"> will be an Empty Point.</w:t>
      </w:r>
    </w:p>
    <w:p w:rsidR="00C53E66" w:rsidRPr="00413B46" w:rsidRDefault="00C53E66" w:rsidP="00C53E66">
      <w:pPr>
        <w:pStyle w:val="NOTE"/>
      </w:pPr>
      <w:r w:rsidRPr="00413B46">
        <w:t>NOTE 3</w:t>
      </w:r>
      <w:r w:rsidRPr="00413B46">
        <w:tab/>
        <w:t xml:space="preserve">An Empty Point has two Empty Buffers as coordinates meaning the minimum </w:t>
      </w:r>
      <w:r w:rsidRPr="00413B46">
        <w:rPr>
          <w:i/>
        </w:rPr>
        <w:t>size</w:t>
      </w:r>
      <w:r w:rsidRPr="00413B46">
        <w:t xml:space="preserve"> value for </w:t>
      </w:r>
      <w:r w:rsidRPr="00413B46">
        <w:rPr>
          <w:i/>
        </w:rPr>
        <w:t>outZ2</w:t>
      </w:r>
      <w:r w:rsidRPr="00413B46">
        <w:t xml:space="preserve"> will be four.</w:t>
      </w:r>
    </w:p>
    <w:p w:rsidR="00C53E66" w:rsidRPr="00CE6685" w:rsidRDefault="00C53E66" w:rsidP="00C53E66">
      <w:pPr>
        <w:pStyle w:val="BodyText"/>
      </w:pPr>
      <w:r w:rsidRPr="00CE6685">
        <w:t xml:space="preserve">If the input scheme is TPM_ALG_ECDH, then </w:t>
      </w:r>
      <w:r w:rsidRPr="00CE6685">
        <w:rPr>
          <w:i/>
        </w:rPr>
        <w:t>outZ1</w:t>
      </w:r>
      <w:r w:rsidRPr="00CE6685">
        <w:t xml:space="preserve"> will be </w:t>
      </w:r>
      <w:r w:rsidRPr="00413B46">
        <w:rPr>
          <w:rFonts w:ascii="Cambria" w:hAnsi="Cambria"/>
          <w:i/>
          <w:sz w:val="22"/>
          <w:szCs w:val="22"/>
        </w:rPr>
        <w:t>Z</w:t>
      </w:r>
      <w:r w:rsidRPr="00413B46">
        <w:rPr>
          <w:rFonts w:ascii="Cambria" w:hAnsi="Cambria"/>
          <w:i/>
          <w:sz w:val="22"/>
          <w:szCs w:val="22"/>
          <w:vertAlign w:val="subscript"/>
        </w:rPr>
        <w:t>s</w:t>
      </w:r>
      <w:r w:rsidRPr="00CE6685">
        <w:t xml:space="preserve"> and outZ2 will be </w:t>
      </w:r>
      <w:r w:rsidRPr="00413B46">
        <w:rPr>
          <w:rFonts w:ascii="Cambria" w:hAnsi="Cambria"/>
          <w:i/>
          <w:sz w:val="22"/>
          <w:szCs w:val="22"/>
        </w:rPr>
        <w:t>Z</w:t>
      </w:r>
      <w:r w:rsidRPr="00413B46">
        <w:rPr>
          <w:rFonts w:ascii="Cambria" w:hAnsi="Cambria"/>
          <w:i/>
          <w:sz w:val="22"/>
          <w:szCs w:val="22"/>
          <w:vertAlign w:val="subscript"/>
        </w:rPr>
        <w:t>e</w:t>
      </w:r>
      <w:r w:rsidRPr="00CE6685">
        <w:t xml:space="preserve">. </w:t>
      </w:r>
      <w:proofErr w:type="gramStart"/>
      <w:r w:rsidRPr="00CE6685">
        <w:t xml:space="preserve">For schemes like MQV (including SM2), </w:t>
      </w:r>
      <w:r w:rsidRPr="00CE6685">
        <w:rPr>
          <w:i/>
        </w:rPr>
        <w:t xml:space="preserve">outZ1 </w:t>
      </w:r>
      <w:r w:rsidRPr="00CE6685">
        <w:t xml:space="preserve">will contain the computed value and </w:t>
      </w:r>
      <w:r w:rsidRPr="00CE6685">
        <w:rPr>
          <w:i/>
        </w:rPr>
        <w:t>outZ2</w:t>
      </w:r>
      <w:r w:rsidRPr="00CE6685">
        <w:t xml:space="preserve"> will be an Empty Point.</w:t>
      </w:r>
      <w:proofErr w:type="gramEnd"/>
    </w:p>
    <w:p w:rsidR="00C53E66" w:rsidRPr="00413B46" w:rsidRDefault="00C53E66" w:rsidP="00C53E66">
      <w:pPr>
        <w:pStyle w:val="NOTE"/>
      </w:pPr>
      <w:r w:rsidRPr="00413B46">
        <w:t>NOTE 4</w:t>
      </w:r>
      <w:r w:rsidRPr="00413B46">
        <w:tab/>
        <w:t>The Z values returned by the TPM are a full point and not just an x-coordinate.</w:t>
      </w:r>
    </w:p>
    <w:p w:rsidR="00C53E66" w:rsidRPr="00CE6685" w:rsidRDefault="00C53E66" w:rsidP="00C53E66">
      <w:pPr>
        <w:pStyle w:val="BodyText"/>
      </w:pPr>
      <w:r w:rsidRPr="00CE6685">
        <w:t>If a computation of either Z produces the point at infinity, then the corresponding Z value will be an Empty Point.</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2648" w:name="_Toc380749687"/>
      <w:bookmarkStart w:id="2649" w:name="_Toc432774134"/>
      <w:bookmarkStart w:id="2650" w:name="_Toc443576281"/>
      <w:bookmarkStart w:id="2651" w:name="_Toc473814011"/>
      <w:bookmarkStart w:id="2652" w:name="_Toc536440972"/>
      <w:bookmarkStart w:id="2653" w:name="_Toc24725650"/>
      <w:r w:rsidRPr="00413B46">
        <w:t xml:space="preserve">Table </w:t>
      </w:r>
      <w:r w:rsidRPr="00C42EAF">
        <w:fldChar w:fldCharType="begin"/>
      </w:r>
      <w:r w:rsidRPr="00413B46">
        <w:instrText xml:space="preserve"> SEQ Table \* ARABIC </w:instrText>
      </w:r>
      <w:r w:rsidRPr="00C42EAF">
        <w:fldChar w:fldCharType="separate"/>
      </w:r>
      <w:r w:rsidR="00D51C42">
        <w:rPr>
          <w:noProof/>
        </w:rPr>
        <w:t>55</w:t>
      </w:r>
      <w:r w:rsidRPr="00C42EAF">
        <w:fldChar w:fldCharType="end"/>
      </w:r>
      <w:r w:rsidRPr="00413B46">
        <w:t xml:space="preserve"> — TPM2_ZGen_2Phase Command</w:t>
      </w:r>
      <w:bookmarkEnd w:id="2648"/>
      <w:bookmarkEnd w:id="2649"/>
      <w:bookmarkEnd w:id="2650"/>
      <w:bookmarkEnd w:id="2651"/>
      <w:bookmarkEnd w:id="2652"/>
      <w:bookmarkEnd w:id="2653"/>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41"/>
        <w:gridCol w:w="2020"/>
        <w:gridCol w:w="4599"/>
      </w:tblGrid>
      <w:tr w:rsidR="00C53E66" w:rsidRPr="00413B46" w:rsidTr="00B8394F">
        <w:trPr>
          <w:cantSplit/>
          <w:jc w:val="center"/>
        </w:trPr>
        <w:tc>
          <w:tcPr>
            <w:tcW w:w="2741" w:type="dxa"/>
            <w:tcBorders>
              <w:top w:val="single" w:sz="12" w:space="0" w:color="auto"/>
              <w:left w:val="single" w:sz="12" w:space="0" w:color="auto"/>
              <w:bottom w:val="single" w:sz="12" w:space="0" w:color="000000"/>
              <w:right w:val="single" w:sz="8" w:space="0" w:color="000000"/>
            </w:tcBorders>
            <w:vAlign w:val="center"/>
          </w:tcPr>
          <w:p w:rsidR="00C53E66" w:rsidRPr="00413B46" w:rsidRDefault="00C53E66" w:rsidP="00B8394F">
            <w:pPr>
              <w:pStyle w:val="TABLE-col-heading"/>
            </w:pPr>
            <w:r w:rsidRPr="00413B46">
              <w:t>Type</w:t>
            </w:r>
          </w:p>
        </w:tc>
        <w:tc>
          <w:tcPr>
            <w:tcW w:w="2020" w:type="dxa"/>
            <w:tcBorders>
              <w:top w:val="single" w:sz="12" w:space="0" w:color="auto"/>
              <w:left w:val="single" w:sz="8" w:space="0" w:color="000000"/>
              <w:bottom w:val="single" w:sz="12" w:space="0" w:color="000000"/>
              <w:right w:val="single" w:sz="8" w:space="0" w:color="000000"/>
            </w:tcBorders>
            <w:vAlign w:val="center"/>
          </w:tcPr>
          <w:p w:rsidR="00C53E66" w:rsidRPr="00413B46" w:rsidRDefault="00C53E66" w:rsidP="00B8394F">
            <w:pPr>
              <w:pStyle w:val="TABLE-col-heading"/>
            </w:pPr>
            <w:r w:rsidRPr="00413B46">
              <w:t>Name</w:t>
            </w:r>
          </w:p>
        </w:tc>
        <w:tc>
          <w:tcPr>
            <w:tcW w:w="4599" w:type="dxa"/>
            <w:tcBorders>
              <w:top w:val="single" w:sz="12" w:space="0" w:color="auto"/>
              <w:left w:val="single" w:sz="8" w:space="0" w:color="000000"/>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41" w:type="dxa"/>
            <w:tcBorders>
              <w:top w:val="single" w:sz="12" w:space="0" w:color="000000"/>
              <w:left w:val="single" w:sz="12" w:space="0" w:color="auto"/>
              <w:right w:val="single" w:sz="8" w:space="0" w:color="000000"/>
            </w:tcBorders>
            <w:vAlign w:val="center"/>
          </w:tcPr>
          <w:p w:rsidR="00C53E66" w:rsidRPr="00413B46" w:rsidRDefault="00C53E66" w:rsidP="00B8394F">
            <w:pPr>
              <w:pStyle w:val="TABLE-cell"/>
            </w:pPr>
            <w:r w:rsidRPr="00413B46">
              <w:t>TPMI_ST_COMMAND_TAG</w:t>
            </w:r>
          </w:p>
        </w:tc>
        <w:tc>
          <w:tcPr>
            <w:tcW w:w="2020" w:type="dxa"/>
            <w:tcBorders>
              <w:top w:val="single" w:sz="12" w:space="0" w:color="000000"/>
              <w:left w:val="single" w:sz="8" w:space="0" w:color="000000"/>
              <w:right w:val="single" w:sz="8" w:space="0" w:color="000000"/>
            </w:tcBorders>
            <w:vAlign w:val="center"/>
          </w:tcPr>
          <w:p w:rsidR="00C53E66" w:rsidRPr="00413B46" w:rsidRDefault="00C53E66" w:rsidP="00B8394F">
            <w:pPr>
              <w:pStyle w:val="TABLE-cell"/>
            </w:pPr>
            <w:r w:rsidRPr="00413B46">
              <w:t>tag</w:t>
            </w:r>
          </w:p>
        </w:tc>
        <w:tc>
          <w:tcPr>
            <w:tcW w:w="4599" w:type="dxa"/>
            <w:tcBorders>
              <w:top w:val="single" w:sz="12" w:space="0" w:color="000000"/>
              <w:left w:val="single" w:sz="8" w:space="0" w:color="000000"/>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cantSplit/>
          <w:jc w:val="center"/>
        </w:trPr>
        <w:tc>
          <w:tcPr>
            <w:tcW w:w="2741" w:type="dxa"/>
            <w:tcBorders>
              <w:left w:val="single" w:sz="12" w:space="0" w:color="auto"/>
              <w:bottom w:val="single" w:sz="6" w:space="0" w:color="auto"/>
              <w:right w:val="single" w:sz="8" w:space="0" w:color="000000"/>
            </w:tcBorders>
            <w:vAlign w:val="center"/>
          </w:tcPr>
          <w:p w:rsidR="00C53E66" w:rsidRPr="00413B46" w:rsidRDefault="00C53E66" w:rsidP="00B8394F">
            <w:pPr>
              <w:pStyle w:val="TABLE-cell"/>
            </w:pPr>
            <w:r w:rsidRPr="00413B46">
              <w:t>UINT32</w:t>
            </w:r>
          </w:p>
        </w:tc>
        <w:tc>
          <w:tcPr>
            <w:tcW w:w="2020" w:type="dxa"/>
            <w:tcBorders>
              <w:left w:val="single" w:sz="8" w:space="0" w:color="000000"/>
              <w:bottom w:val="single" w:sz="6" w:space="0" w:color="auto"/>
              <w:right w:val="single" w:sz="8" w:space="0" w:color="000000"/>
            </w:tcBorders>
            <w:vAlign w:val="center"/>
          </w:tcPr>
          <w:p w:rsidR="00C53E66" w:rsidRPr="00413B46" w:rsidRDefault="00C53E66" w:rsidP="00B8394F">
            <w:pPr>
              <w:pStyle w:val="TABLE-cell"/>
            </w:pPr>
            <w:r w:rsidRPr="00413B46">
              <w:t>commandSize</w:t>
            </w:r>
          </w:p>
        </w:tc>
        <w:tc>
          <w:tcPr>
            <w:tcW w:w="4599" w:type="dxa"/>
            <w:tcBorders>
              <w:left w:val="single" w:sz="8" w:space="0" w:color="000000"/>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41" w:type="dxa"/>
            <w:tcBorders>
              <w:left w:val="single" w:sz="12" w:space="0" w:color="auto"/>
              <w:bottom w:val="dashDotStroked" w:sz="24" w:space="0" w:color="auto"/>
              <w:right w:val="single" w:sz="8" w:space="0" w:color="000000"/>
            </w:tcBorders>
            <w:vAlign w:val="center"/>
          </w:tcPr>
          <w:p w:rsidR="00C53E66" w:rsidRPr="00413B46" w:rsidRDefault="00C53E66" w:rsidP="00B8394F">
            <w:pPr>
              <w:pStyle w:val="TABLE-cell"/>
            </w:pPr>
            <w:r w:rsidRPr="00413B46">
              <w:t>TPM_CC</w:t>
            </w:r>
          </w:p>
        </w:tc>
        <w:tc>
          <w:tcPr>
            <w:tcW w:w="2020" w:type="dxa"/>
            <w:tcBorders>
              <w:left w:val="single" w:sz="8" w:space="0" w:color="000000"/>
              <w:bottom w:val="dashDotStroked" w:sz="24" w:space="0" w:color="auto"/>
              <w:right w:val="single" w:sz="8" w:space="0" w:color="000000"/>
            </w:tcBorders>
            <w:vAlign w:val="center"/>
          </w:tcPr>
          <w:p w:rsidR="00C53E66" w:rsidRPr="00413B46" w:rsidRDefault="00C53E66" w:rsidP="00B8394F">
            <w:pPr>
              <w:pStyle w:val="TABLE-cell"/>
            </w:pPr>
            <w:r w:rsidRPr="00413B46">
              <w:t>commandCode</w:t>
            </w:r>
          </w:p>
        </w:tc>
        <w:tc>
          <w:tcPr>
            <w:tcW w:w="4599" w:type="dxa"/>
            <w:tcBorders>
              <w:left w:val="single" w:sz="8" w:space="0" w:color="000000"/>
              <w:bottom w:val="dashDotStroked" w:sz="24" w:space="0" w:color="auto"/>
              <w:right w:val="single" w:sz="12" w:space="0" w:color="auto"/>
            </w:tcBorders>
            <w:vAlign w:val="center"/>
          </w:tcPr>
          <w:p w:rsidR="00C53E66" w:rsidRPr="00413B46" w:rsidRDefault="00C53E66" w:rsidP="00B8394F">
            <w:pPr>
              <w:pStyle w:val="TABLE-cell"/>
              <w:rPr>
                <w:lang w:eastAsia="zh-CN"/>
              </w:rPr>
            </w:pPr>
            <w:r w:rsidRPr="00413B46">
              <w:t>TPM_CC_</w:t>
            </w:r>
            <w:r w:rsidRPr="00413B46">
              <w:rPr>
                <w:lang w:eastAsia="zh-CN"/>
              </w:rPr>
              <w:t>ZGen_2Phase</w:t>
            </w:r>
          </w:p>
        </w:tc>
      </w:tr>
      <w:tr w:rsidR="00C53E66" w:rsidRPr="00413B46" w:rsidTr="00B8394F">
        <w:trPr>
          <w:cantSplit/>
          <w:jc w:val="center"/>
        </w:trPr>
        <w:tc>
          <w:tcPr>
            <w:tcW w:w="2741" w:type="dxa"/>
            <w:tcBorders>
              <w:top w:val="dashDotStroked" w:sz="24" w:space="0" w:color="auto"/>
              <w:left w:val="single" w:sz="12" w:space="0" w:color="auto"/>
              <w:bottom w:val="thinThickThinSmallGap" w:sz="12" w:space="0" w:color="auto"/>
              <w:right w:val="single" w:sz="8" w:space="0" w:color="000000"/>
            </w:tcBorders>
            <w:vAlign w:val="center"/>
          </w:tcPr>
          <w:p w:rsidR="00C53E66" w:rsidRPr="00413B46" w:rsidRDefault="00C53E66" w:rsidP="00B8394F">
            <w:pPr>
              <w:pStyle w:val="TABLE-cell"/>
            </w:pPr>
            <w:r w:rsidRPr="00413B46">
              <w:t>TPMI_DH_OBJECT</w:t>
            </w:r>
          </w:p>
        </w:tc>
        <w:tc>
          <w:tcPr>
            <w:tcW w:w="2020" w:type="dxa"/>
            <w:tcBorders>
              <w:top w:val="dashDotStroked" w:sz="24" w:space="0" w:color="auto"/>
              <w:left w:val="single" w:sz="8" w:space="0" w:color="000000"/>
              <w:bottom w:val="thinThickThinSmallGap" w:sz="12" w:space="0" w:color="auto"/>
              <w:right w:val="single" w:sz="8" w:space="0" w:color="000000"/>
            </w:tcBorders>
            <w:vAlign w:val="center"/>
          </w:tcPr>
          <w:p w:rsidR="00C53E66" w:rsidRPr="00413B46" w:rsidRDefault="00C53E66" w:rsidP="00B8394F">
            <w:pPr>
              <w:pStyle w:val="TABLE-cell"/>
              <w:rPr>
                <w:lang w:eastAsia="zh-CN"/>
              </w:rPr>
            </w:pPr>
            <w:r w:rsidRPr="00413B46">
              <w:t>@</w:t>
            </w:r>
            <w:r w:rsidRPr="00413B46">
              <w:rPr>
                <w:lang w:eastAsia="zh-CN"/>
              </w:rPr>
              <w:t>keyA</w:t>
            </w:r>
          </w:p>
        </w:tc>
        <w:tc>
          <w:tcPr>
            <w:tcW w:w="4599" w:type="dxa"/>
            <w:tcBorders>
              <w:top w:val="dashDotStroked" w:sz="24" w:space="0" w:color="auto"/>
              <w:left w:val="single" w:sz="8" w:space="0" w:color="000000"/>
              <w:bottom w:val="thinThickThinSmallGap" w:sz="12" w:space="0" w:color="auto"/>
              <w:right w:val="single" w:sz="12" w:space="0" w:color="auto"/>
            </w:tcBorders>
            <w:vAlign w:val="center"/>
          </w:tcPr>
          <w:p w:rsidR="00C53E66" w:rsidRPr="00413B46" w:rsidRDefault="00C53E66" w:rsidP="00B8394F">
            <w:pPr>
              <w:pStyle w:val="TABLE-cell"/>
            </w:pPr>
            <w:r w:rsidRPr="00413B46">
              <w:rPr>
                <w:lang w:eastAsia="zh-CN"/>
              </w:rPr>
              <w:t>h</w:t>
            </w:r>
            <w:r w:rsidRPr="00413B46">
              <w:t>andle of an unrestricted decryption key ECC</w:t>
            </w:r>
          </w:p>
          <w:p w:rsidR="00C53E66" w:rsidRPr="00413B46" w:rsidRDefault="00C53E66" w:rsidP="00B8394F">
            <w:pPr>
              <w:pStyle w:val="TABLE-cell"/>
            </w:pPr>
            <w:r w:rsidRPr="00413B46">
              <w:t xml:space="preserve">The private key referenced by this handle is used as </w:t>
            </w:r>
            <w:r w:rsidRPr="00413B46">
              <w:rPr>
                <w:rFonts w:asciiTheme="majorHAnsi" w:hAnsiTheme="majorHAnsi"/>
                <w:i/>
                <w:sz w:val="20"/>
                <w:szCs w:val="20"/>
              </w:rPr>
              <w:t>d</w:t>
            </w:r>
            <w:r w:rsidRPr="00413B46">
              <w:rPr>
                <w:rFonts w:asciiTheme="majorHAnsi" w:hAnsiTheme="majorHAnsi"/>
                <w:i/>
                <w:sz w:val="20"/>
                <w:szCs w:val="20"/>
                <w:vertAlign w:val="subscript"/>
              </w:rPr>
              <w:t>S,A</w:t>
            </w:r>
          </w:p>
          <w:p w:rsidR="00C53E66" w:rsidRPr="00413B46" w:rsidRDefault="00C53E66" w:rsidP="00B8394F">
            <w:pPr>
              <w:pStyle w:val="TABLE-cell"/>
            </w:pPr>
            <w:r w:rsidRPr="00413B46">
              <w:t>Auth Index: 1</w:t>
            </w:r>
          </w:p>
          <w:p w:rsidR="00C53E66" w:rsidRPr="00413B46" w:rsidRDefault="00C53E66" w:rsidP="00B8394F">
            <w:pPr>
              <w:pStyle w:val="TABLE-cell"/>
              <w:rPr>
                <w:lang w:eastAsia="zh-CN"/>
              </w:rPr>
            </w:pPr>
            <w:r w:rsidRPr="00413B46">
              <w:t>Auth Role: USER</w:t>
            </w:r>
          </w:p>
        </w:tc>
      </w:tr>
      <w:tr w:rsidR="00C53E66" w:rsidRPr="00413B46" w:rsidTr="00B8394F">
        <w:trPr>
          <w:cantSplit/>
          <w:jc w:val="center"/>
        </w:trPr>
        <w:tc>
          <w:tcPr>
            <w:tcW w:w="2741" w:type="dxa"/>
            <w:tcBorders>
              <w:top w:val="thinThickThinSmallGap" w:sz="12" w:space="0" w:color="auto"/>
              <w:left w:val="single" w:sz="12" w:space="0" w:color="auto"/>
              <w:bottom w:val="single" w:sz="6" w:space="0" w:color="auto"/>
              <w:right w:val="single" w:sz="8" w:space="0" w:color="000000"/>
            </w:tcBorders>
            <w:vAlign w:val="center"/>
          </w:tcPr>
          <w:p w:rsidR="00C53E66" w:rsidRPr="00413B46" w:rsidRDefault="00C53E66" w:rsidP="00B8394F">
            <w:pPr>
              <w:pStyle w:val="TABLE-cell"/>
            </w:pPr>
            <w:r w:rsidRPr="00413B46">
              <w:t>TPM2B_ECC_POINT</w:t>
            </w:r>
          </w:p>
        </w:tc>
        <w:tc>
          <w:tcPr>
            <w:tcW w:w="2020" w:type="dxa"/>
            <w:tcBorders>
              <w:top w:val="thinThickThinSmallGap" w:sz="12" w:space="0" w:color="auto"/>
              <w:left w:val="single" w:sz="8" w:space="0" w:color="000000"/>
              <w:bottom w:val="single" w:sz="6" w:space="0" w:color="auto"/>
              <w:right w:val="single" w:sz="8" w:space="0" w:color="000000"/>
            </w:tcBorders>
            <w:vAlign w:val="center"/>
          </w:tcPr>
          <w:p w:rsidR="00C53E66" w:rsidRPr="00413B46" w:rsidRDefault="00C53E66" w:rsidP="00B8394F">
            <w:pPr>
              <w:pStyle w:val="TABLE-cell"/>
              <w:rPr>
                <w:lang w:eastAsia="zh-CN"/>
              </w:rPr>
            </w:pPr>
            <w:r w:rsidRPr="00413B46">
              <w:rPr>
                <w:lang w:eastAsia="zh-CN"/>
              </w:rPr>
              <w:t>inQsB</w:t>
            </w:r>
          </w:p>
        </w:tc>
        <w:tc>
          <w:tcPr>
            <w:tcW w:w="4599" w:type="dxa"/>
            <w:tcBorders>
              <w:top w:val="thinThickThinSmallGap" w:sz="12" w:space="0" w:color="auto"/>
              <w:left w:val="single" w:sz="8" w:space="0" w:color="000000"/>
              <w:bottom w:val="single" w:sz="6" w:space="0" w:color="auto"/>
              <w:right w:val="single" w:sz="12" w:space="0" w:color="auto"/>
            </w:tcBorders>
            <w:vAlign w:val="center"/>
          </w:tcPr>
          <w:p w:rsidR="00C53E66" w:rsidRPr="00413B46" w:rsidRDefault="00C53E66" w:rsidP="00B8394F">
            <w:pPr>
              <w:pStyle w:val="TABLE-cell"/>
              <w:rPr>
                <w:lang w:eastAsia="zh-CN"/>
              </w:rPr>
            </w:pPr>
            <w:r w:rsidRPr="00413B46">
              <w:rPr>
                <w:lang w:eastAsia="zh-CN"/>
              </w:rPr>
              <w:t>other party’s static public key (</w:t>
            </w:r>
            <w:r w:rsidRPr="00413B46">
              <w:rPr>
                <w:rFonts w:asciiTheme="majorHAnsi" w:hAnsiTheme="majorHAnsi"/>
                <w:i/>
                <w:sz w:val="20"/>
                <w:szCs w:val="20"/>
              </w:rPr>
              <w:t>Q</w:t>
            </w:r>
            <w:r w:rsidRPr="00413B46">
              <w:rPr>
                <w:rFonts w:asciiTheme="majorHAnsi" w:hAnsiTheme="majorHAnsi"/>
                <w:i/>
                <w:sz w:val="20"/>
                <w:szCs w:val="20"/>
                <w:vertAlign w:val="subscript"/>
              </w:rPr>
              <w:t xml:space="preserve">s,B </w:t>
            </w:r>
            <w:r w:rsidRPr="00413B46">
              <w:rPr>
                <w:rFonts w:asciiTheme="majorHAnsi" w:hAnsiTheme="majorHAnsi"/>
                <w:sz w:val="20"/>
                <w:szCs w:val="20"/>
              </w:rPr>
              <w:t xml:space="preserve">= </w:t>
            </w:r>
            <w:r w:rsidRPr="00413B46">
              <w:rPr>
                <w:lang w:eastAsia="zh-CN"/>
              </w:rPr>
              <w:t>(</w:t>
            </w:r>
            <w:r w:rsidRPr="00413B46">
              <w:rPr>
                <w:rFonts w:asciiTheme="majorHAnsi" w:hAnsiTheme="majorHAnsi"/>
                <w:i/>
                <w:sz w:val="20"/>
                <w:szCs w:val="20"/>
              </w:rPr>
              <w:t>X</w:t>
            </w:r>
            <w:r w:rsidRPr="00413B46">
              <w:rPr>
                <w:rFonts w:asciiTheme="majorHAnsi" w:hAnsiTheme="majorHAnsi"/>
                <w:i/>
                <w:sz w:val="20"/>
                <w:szCs w:val="20"/>
                <w:vertAlign w:val="subscript"/>
              </w:rPr>
              <w:t>s,B</w:t>
            </w:r>
            <w:r w:rsidRPr="00413B46">
              <w:rPr>
                <w:rFonts w:asciiTheme="majorHAnsi" w:hAnsiTheme="majorHAnsi"/>
                <w:i/>
                <w:sz w:val="20"/>
                <w:szCs w:val="20"/>
              </w:rPr>
              <w:t>, Y</w:t>
            </w:r>
            <w:r w:rsidRPr="00413B46">
              <w:rPr>
                <w:rFonts w:asciiTheme="majorHAnsi" w:hAnsiTheme="majorHAnsi"/>
                <w:i/>
                <w:sz w:val="20"/>
                <w:szCs w:val="20"/>
                <w:vertAlign w:val="subscript"/>
              </w:rPr>
              <w:t>s,B</w:t>
            </w:r>
            <w:r w:rsidRPr="00413B46">
              <w:rPr>
                <w:lang w:eastAsia="zh-CN"/>
              </w:rPr>
              <w:t>))</w:t>
            </w:r>
          </w:p>
        </w:tc>
      </w:tr>
      <w:tr w:rsidR="00C53E66" w:rsidRPr="00413B46" w:rsidTr="00B8394F">
        <w:trPr>
          <w:cantSplit/>
          <w:jc w:val="center"/>
        </w:trPr>
        <w:tc>
          <w:tcPr>
            <w:tcW w:w="2741" w:type="dxa"/>
            <w:tcBorders>
              <w:top w:val="single" w:sz="6" w:space="0" w:color="auto"/>
              <w:left w:val="single" w:sz="12" w:space="0" w:color="auto"/>
              <w:bottom w:val="single" w:sz="4" w:space="0" w:color="auto"/>
              <w:right w:val="single" w:sz="8" w:space="0" w:color="000000"/>
            </w:tcBorders>
            <w:vAlign w:val="center"/>
          </w:tcPr>
          <w:p w:rsidR="00C53E66" w:rsidRPr="00413B46" w:rsidRDefault="00C53E66" w:rsidP="00B8394F">
            <w:pPr>
              <w:pStyle w:val="TABLE-cell"/>
              <w:rPr>
                <w:lang w:eastAsia="zh-CN"/>
              </w:rPr>
            </w:pPr>
            <w:r w:rsidRPr="00413B46">
              <w:t>TPM2B_ECC_POINT</w:t>
            </w:r>
          </w:p>
        </w:tc>
        <w:tc>
          <w:tcPr>
            <w:tcW w:w="2020" w:type="dxa"/>
            <w:tcBorders>
              <w:top w:val="single" w:sz="6" w:space="0" w:color="auto"/>
              <w:left w:val="single" w:sz="8" w:space="0" w:color="000000"/>
              <w:bottom w:val="single" w:sz="4" w:space="0" w:color="auto"/>
              <w:right w:val="single" w:sz="8" w:space="0" w:color="000000"/>
            </w:tcBorders>
            <w:vAlign w:val="center"/>
          </w:tcPr>
          <w:p w:rsidR="00C53E66" w:rsidRPr="00413B46" w:rsidRDefault="00C53E66" w:rsidP="00B8394F">
            <w:pPr>
              <w:pStyle w:val="TABLE-cell"/>
            </w:pPr>
            <w:r w:rsidRPr="00413B46">
              <w:t>inQeB</w:t>
            </w:r>
          </w:p>
        </w:tc>
        <w:tc>
          <w:tcPr>
            <w:tcW w:w="4599" w:type="dxa"/>
            <w:tcBorders>
              <w:top w:val="single" w:sz="6" w:space="0" w:color="auto"/>
              <w:left w:val="single" w:sz="8" w:space="0" w:color="000000"/>
              <w:bottom w:val="single" w:sz="4" w:space="0" w:color="auto"/>
              <w:right w:val="single" w:sz="12" w:space="0" w:color="auto"/>
            </w:tcBorders>
            <w:vAlign w:val="center"/>
          </w:tcPr>
          <w:p w:rsidR="00C53E66" w:rsidRPr="00413B46" w:rsidRDefault="00C53E66" w:rsidP="00B8394F">
            <w:pPr>
              <w:pStyle w:val="TABLE-cell"/>
              <w:rPr>
                <w:lang w:eastAsia="zh-CN"/>
              </w:rPr>
            </w:pPr>
            <w:r w:rsidRPr="00413B46">
              <w:rPr>
                <w:lang w:eastAsia="zh-CN"/>
              </w:rPr>
              <w:t>other party's ephemeral public key (</w:t>
            </w:r>
            <w:r w:rsidRPr="00413B46">
              <w:rPr>
                <w:rFonts w:ascii="Cambria" w:hAnsi="Cambria"/>
                <w:i/>
                <w:sz w:val="20"/>
                <w:szCs w:val="20"/>
              </w:rPr>
              <w:t>Q</w:t>
            </w:r>
            <w:r w:rsidRPr="00413B46">
              <w:rPr>
                <w:rFonts w:ascii="Cambria" w:hAnsi="Cambria"/>
                <w:i/>
                <w:sz w:val="20"/>
                <w:szCs w:val="20"/>
                <w:vertAlign w:val="subscript"/>
              </w:rPr>
              <w:t xml:space="preserve">e,B </w:t>
            </w:r>
            <w:r w:rsidRPr="00413B46">
              <w:rPr>
                <w:rFonts w:ascii="Cambria" w:hAnsi="Cambria"/>
                <w:sz w:val="20"/>
                <w:szCs w:val="20"/>
              </w:rPr>
              <w:t xml:space="preserve">= </w:t>
            </w:r>
            <w:r w:rsidRPr="00413B46">
              <w:rPr>
                <w:lang w:eastAsia="zh-CN"/>
              </w:rPr>
              <w:t>(</w:t>
            </w:r>
            <w:r w:rsidRPr="00413B46">
              <w:rPr>
                <w:rFonts w:ascii="Cambria" w:hAnsi="Cambria"/>
                <w:i/>
                <w:sz w:val="20"/>
                <w:szCs w:val="20"/>
              </w:rPr>
              <w:t>X</w:t>
            </w:r>
            <w:r w:rsidRPr="00413B46">
              <w:rPr>
                <w:rFonts w:ascii="Cambria" w:hAnsi="Cambria"/>
                <w:i/>
                <w:sz w:val="20"/>
                <w:szCs w:val="20"/>
                <w:vertAlign w:val="subscript"/>
              </w:rPr>
              <w:t>e,B</w:t>
            </w:r>
            <w:r w:rsidRPr="00413B46">
              <w:rPr>
                <w:rFonts w:ascii="Cambria" w:hAnsi="Cambria"/>
                <w:i/>
                <w:sz w:val="20"/>
                <w:szCs w:val="20"/>
              </w:rPr>
              <w:t>, Y</w:t>
            </w:r>
            <w:r w:rsidRPr="00413B46">
              <w:rPr>
                <w:rFonts w:ascii="Cambria" w:hAnsi="Cambria"/>
                <w:i/>
                <w:sz w:val="20"/>
                <w:szCs w:val="20"/>
                <w:vertAlign w:val="subscript"/>
              </w:rPr>
              <w:t>e,B</w:t>
            </w:r>
            <w:r w:rsidRPr="00413B46">
              <w:rPr>
                <w:lang w:eastAsia="zh-CN"/>
              </w:rPr>
              <w:t>))</w:t>
            </w:r>
          </w:p>
        </w:tc>
      </w:tr>
      <w:tr w:rsidR="00C53E66" w:rsidRPr="00413B46" w:rsidTr="00B8394F">
        <w:trPr>
          <w:cantSplit/>
          <w:jc w:val="center"/>
        </w:trPr>
        <w:tc>
          <w:tcPr>
            <w:tcW w:w="2741" w:type="dxa"/>
            <w:tcBorders>
              <w:top w:val="single" w:sz="6" w:space="0" w:color="auto"/>
              <w:left w:val="single" w:sz="12" w:space="0" w:color="auto"/>
              <w:bottom w:val="single" w:sz="4" w:space="0" w:color="auto"/>
              <w:right w:val="single" w:sz="8" w:space="0" w:color="000000"/>
            </w:tcBorders>
            <w:vAlign w:val="center"/>
          </w:tcPr>
          <w:p w:rsidR="00C53E66" w:rsidRPr="00413B46" w:rsidRDefault="00C53E66" w:rsidP="00B8394F">
            <w:pPr>
              <w:pStyle w:val="TABLE-cell"/>
            </w:pPr>
            <w:r w:rsidRPr="00413B46">
              <w:t>TPMI_ECC_KEY_EXCHANGE</w:t>
            </w:r>
          </w:p>
        </w:tc>
        <w:tc>
          <w:tcPr>
            <w:tcW w:w="2020" w:type="dxa"/>
            <w:tcBorders>
              <w:top w:val="single" w:sz="6" w:space="0" w:color="auto"/>
              <w:left w:val="single" w:sz="8" w:space="0" w:color="000000"/>
              <w:bottom w:val="single" w:sz="4" w:space="0" w:color="auto"/>
              <w:right w:val="single" w:sz="8" w:space="0" w:color="000000"/>
            </w:tcBorders>
            <w:vAlign w:val="center"/>
          </w:tcPr>
          <w:p w:rsidR="00C53E66" w:rsidRPr="00413B46" w:rsidRDefault="00C53E66" w:rsidP="00B8394F">
            <w:pPr>
              <w:pStyle w:val="TABLE-cell"/>
            </w:pPr>
            <w:r w:rsidRPr="00413B46">
              <w:t>inScheme</w:t>
            </w:r>
          </w:p>
        </w:tc>
        <w:tc>
          <w:tcPr>
            <w:tcW w:w="4599" w:type="dxa"/>
            <w:tcBorders>
              <w:top w:val="single" w:sz="6" w:space="0" w:color="auto"/>
              <w:left w:val="single" w:sz="8" w:space="0" w:color="000000"/>
              <w:bottom w:val="single" w:sz="4" w:space="0" w:color="auto"/>
              <w:right w:val="single" w:sz="12" w:space="0" w:color="auto"/>
            </w:tcBorders>
            <w:vAlign w:val="center"/>
          </w:tcPr>
          <w:p w:rsidR="00C53E66" w:rsidRPr="00413B46" w:rsidRDefault="00C53E66" w:rsidP="00B8394F">
            <w:pPr>
              <w:pStyle w:val="TABLE-cell"/>
              <w:rPr>
                <w:lang w:eastAsia="zh-CN"/>
              </w:rPr>
            </w:pPr>
            <w:r w:rsidRPr="00413B46">
              <w:rPr>
                <w:lang w:eastAsia="zh-CN"/>
              </w:rPr>
              <w:t>the key exchange scheme</w:t>
            </w:r>
          </w:p>
        </w:tc>
      </w:tr>
      <w:tr w:rsidR="00C53E66" w:rsidRPr="00413B46" w:rsidTr="00B8394F">
        <w:trPr>
          <w:cantSplit/>
          <w:jc w:val="center"/>
        </w:trPr>
        <w:tc>
          <w:tcPr>
            <w:tcW w:w="2741" w:type="dxa"/>
            <w:tcBorders>
              <w:top w:val="single" w:sz="4" w:space="0" w:color="auto"/>
              <w:left w:val="single" w:sz="12" w:space="0" w:color="auto"/>
              <w:bottom w:val="single" w:sz="12" w:space="0" w:color="auto"/>
              <w:right w:val="single" w:sz="8" w:space="0" w:color="000000"/>
            </w:tcBorders>
            <w:vAlign w:val="center"/>
          </w:tcPr>
          <w:p w:rsidR="00C53E66" w:rsidRPr="00413B46" w:rsidRDefault="00C53E66" w:rsidP="00B8394F">
            <w:pPr>
              <w:pStyle w:val="TABLE-cell"/>
            </w:pPr>
            <w:r w:rsidRPr="00413B46">
              <w:t>UINT16</w:t>
            </w:r>
          </w:p>
        </w:tc>
        <w:tc>
          <w:tcPr>
            <w:tcW w:w="2020" w:type="dxa"/>
            <w:tcBorders>
              <w:top w:val="single" w:sz="4" w:space="0" w:color="auto"/>
              <w:left w:val="single" w:sz="8" w:space="0" w:color="000000"/>
              <w:bottom w:val="single" w:sz="12" w:space="0" w:color="auto"/>
              <w:right w:val="single" w:sz="8" w:space="0" w:color="000000"/>
            </w:tcBorders>
            <w:vAlign w:val="center"/>
          </w:tcPr>
          <w:p w:rsidR="00C53E66" w:rsidRPr="00413B46" w:rsidRDefault="00C53E66" w:rsidP="00B8394F">
            <w:pPr>
              <w:pStyle w:val="TABLE-cell"/>
            </w:pPr>
            <w:r w:rsidRPr="00413B46">
              <w:t>counter</w:t>
            </w:r>
          </w:p>
        </w:tc>
        <w:tc>
          <w:tcPr>
            <w:tcW w:w="4599" w:type="dxa"/>
            <w:tcBorders>
              <w:top w:val="single" w:sz="4" w:space="0" w:color="auto"/>
              <w:left w:val="single" w:sz="8" w:space="0" w:color="000000"/>
              <w:bottom w:val="single" w:sz="12" w:space="0" w:color="auto"/>
              <w:right w:val="single" w:sz="12" w:space="0" w:color="auto"/>
            </w:tcBorders>
            <w:vAlign w:val="center"/>
          </w:tcPr>
          <w:p w:rsidR="00C53E66" w:rsidRPr="00413B46" w:rsidRDefault="00C53E66" w:rsidP="00B8394F">
            <w:pPr>
              <w:pStyle w:val="TABLE-cell"/>
              <w:rPr>
                <w:lang w:eastAsia="zh-CN"/>
              </w:rPr>
            </w:pPr>
            <w:r w:rsidRPr="00413B46">
              <w:rPr>
                <w:lang w:eastAsia="zh-CN"/>
              </w:rPr>
              <w:t>value returned by TPM2_EC_Ephemeral()</w:t>
            </w:r>
          </w:p>
        </w:tc>
      </w:tr>
    </w:tbl>
    <w:p w:rsidR="00C53E66" w:rsidRPr="00413B46" w:rsidRDefault="00C53E66" w:rsidP="00C53E66">
      <w:pPr>
        <w:pStyle w:val="TABLE-title"/>
      </w:pPr>
      <w:bookmarkStart w:id="2654" w:name="_Toc380749688"/>
      <w:bookmarkStart w:id="2655" w:name="_Toc432774135"/>
      <w:bookmarkStart w:id="2656" w:name="_Toc443576282"/>
      <w:bookmarkStart w:id="2657" w:name="_Toc473814012"/>
      <w:bookmarkStart w:id="2658" w:name="_Toc536440973"/>
      <w:bookmarkStart w:id="2659" w:name="_Toc24725651"/>
      <w:r w:rsidRPr="00413B46">
        <w:t xml:space="preserve">Table </w:t>
      </w:r>
      <w:r w:rsidRPr="00C42EAF">
        <w:fldChar w:fldCharType="begin"/>
      </w:r>
      <w:r w:rsidRPr="00413B46">
        <w:instrText xml:space="preserve"> SEQ Table \* ARABIC </w:instrText>
      </w:r>
      <w:r w:rsidRPr="00C42EAF">
        <w:fldChar w:fldCharType="separate"/>
      </w:r>
      <w:r w:rsidR="00D51C42">
        <w:rPr>
          <w:noProof/>
        </w:rPr>
        <w:t>56</w:t>
      </w:r>
      <w:r w:rsidRPr="00C42EAF">
        <w:fldChar w:fldCharType="end"/>
      </w:r>
      <w:r w:rsidRPr="00413B46">
        <w:t xml:space="preserve"> — TPM2_ZGen_2Phase Response</w:t>
      </w:r>
      <w:bookmarkEnd w:id="2654"/>
      <w:bookmarkEnd w:id="2655"/>
      <w:bookmarkEnd w:id="2656"/>
      <w:bookmarkEnd w:id="2657"/>
      <w:bookmarkEnd w:id="2658"/>
      <w:bookmarkEnd w:id="265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5"/>
        <w:gridCol w:w="2016"/>
        <w:gridCol w:w="4609"/>
      </w:tblGrid>
      <w:tr w:rsidR="00C53E66" w:rsidRPr="00413B46" w:rsidTr="00B8394F">
        <w:trPr>
          <w:cantSplit/>
          <w:jc w:val="center"/>
        </w:trPr>
        <w:tc>
          <w:tcPr>
            <w:tcW w:w="2735" w:type="dxa"/>
            <w:tcBorders>
              <w:top w:val="single" w:sz="12" w:space="0" w:color="auto"/>
              <w:left w:val="single" w:sz="12" w:space="0" w:color="auto"/>
              <w:bottom w:val="single" w:sz="12" w:space="0" w:color="000000"/>
              <w:right w:val="single" w:sz="8" w:space="0" w:color="000000"/>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bottom w:val="single" w:sz="12" w:space="0" w:color="000000"/>
              <w:right w:val="single" w:sz="8" w:space="0" w:color="000000"/>
            </w:tcBorders>
            <w:vAlign w:val="center"/>
          </w:tcPr>
          <w:p w:rsidR="00C53E66" w:rsidRPr="00413B46" w:rsidRDefault="00C53E66" w:rsidP="00B8394F">
            <w:pPr>
              <w:pStyle w:val="TABLE-col-heading"/>
            </w:pPr>
            <w:r w:rsidRPr="00413B46">
              <w:t>Name</w:t>
            </w:r>
          </w:p>
        </w:tc>
        <w:tc>
          <w:tcPr>
            <w:tcW w:w="4609" w:type="dxa"/>
            <w:tcBorders>
              <w:top w:val="single" w:sz="12" w:space="0" w:color="auto"/>
              <w:left w:val="single" w:sz="8" w:space="0" w:color="000000"/>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5" w:type="dxa"/>
            <w:tcBorders>
              <w:top w:val="single" w:sz="12" w:space="0" w:color="000000"/>
              <w:left w:val="single" w:sz="12" w:space="0" w:color="auto"/>
              <w:right w:val="single" w:sz="8" w:space="0" w:color="000000"/>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000000"/>
              <w:right w:val="single" w:sz="8" w:space="0" w:color="000000"/>
            </w:tcBorders>
            <w:vAlign w:val="center"/>
          </w:tcPr>
          <w:p w:rsidR="00C53E66" w:rsidRPr="00413B46" w:rsidRDefault="00C53E66" w:rsidP="00B8394F">
            <w:pPr>
              <w:pStyle w:val="TABLE-cell"/>
            </w:pPr>
            <w:r w:rsidRPr="00413B46">
              <w:t>tag</w:t>
            </w:r>
          </w:p>
        </w:tc>
        <w:tc>
          <w:tcPr>
            <w:tcW w:w="4609" w:type="dxa"/>
            <w:tcBorders>
              <w:top w:val="single" w:sz="12" w:space="0" w:color="000000"/>
              <w:left w:val="single" w:sz="8" w:space="0" w:color="000000"/>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5" w:type="dxa"/>
            <w:tcBorders>
              <w:left w:val="single" w:sz="12" w:space="0" w:color="auto"/>
              <w:bottom w:val="single" w:sz="6" w:space="0" w:color="auto"/>
              <w:right w:val="single" w:sz="8" w:space="0" w:color="000000"/>
            </w:tcBorders>
            <w:vAlign w:val="center"/>
          </w:tcPr>
          <w:p w:rsidR="00C53E66" w:rsidRPr="00413B46" w:rsidRDefault="00C53E66" w:rsidP="00B8394F">
            <w:pPr>
              <w:pStyle w:val="TABLE-cell"/>
            </w:pPr>
            <w:r w:rsidRPr="00413B46">
              <w:t>UINT32</w:t>
            </w:r>
          </w:p>
        </w:tc>
        <w:tc>
          <w:tcPr>
            <w:tcW w:w="2016" w:type="dxa"/>
            <w:tcBorders>
              <w:left w:val="single" w:sz="8" w:space="0" w:color="000000"/>
              <w:bottom w:val="single" w:sz="6" w:space="0" w:color="auto"/>
              <w:right w:val="single" w:sz="8" w:space="0" w:color="000000"/>
            </w:tcBorders>
            <w:vAlign w:val="center"/>
          </w:tcPr>
          <w:p w:rsidR="00C53E66" w:rsidRPr="00413B46" w:rsidRDefault="00C53E66" w:rsidP="00B8394F">
            <w:pPr>
              <w:pStyle w:val="TABLE-cell"/>
            </w:pPr>
            <w:r w:rsidRPr="00413B46">
              <w:t>responseSize</w:t>
            </w:r>
          </w:p>
        </w:tc>
        <w:tc>
          <w:tcPr>
            <w:tcW w:w="4609" w:type="dxa"/>
            <w:tcBorders>
              <w:left w:val="single" w:sz="8" w:space="0" w:color="000000"/>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5" w:type="dxa"/>
            <w:tcBorders>
              <w:left w:val="single" w:sz="12" w:space="0" w:color="auto"/>
              <w:bottom w:val="thinThickThinSmallGap" w:sz="12" w:space="0" w:color="auto"/>
              <w:right w:val="single" w:sz="8" w:space="0" w:color="000000"/>
            </w:tcBorders>
            <w:vAlign w:val="center"/>
          </w:tcPr>
          <w:p w:rsidR="00C53E66" w:rsidRPr="00413B46" w:rsidRDefault="00C53E66" w:rsidP="00B8394F">
            <w:pPr>
              <w:pStyle w:val="TABLE-cell"/>
            </w:pPr>
            <w:r w:rsidRPr="00413B46">
              <w:t>TPM_RC</w:t>
            </w:r>
          </w:p>
        </w:tc>
        <w:tc>
          <w:tcPr>
            <w:tcW w:w="2016" w:type="dxa"/>
            <w:tcBorders>
              <w:left w:val="single" w:sz="8" w:space="0" w:color="000000"/>
              <w:bottom w:val="thinThickThinSmallGap" w:sz="12" w:space="0" w:color="auto"/>
              <w:right w:val="single" w:sz="8" w:space="0" w:color="000000"/>
            </w:tcBorders>
            <w:vAlign w:val="center"/>
          </w:tcPr>
          <w:p w:rsidR="00C53E66" w:rsidRPr="00413B46" w:rsidRDefault="00C53E66" w:rsidP="00B8394F">
            <w:pPr>
              <w:pStyle w:val="TABLE-cell"/>
            </w:pPr>
            <w:r w:rsidRPr="00413B46">
              <w:t>responseCode</w:t>
            </w:r>
          </w:p>
        </w:tc>
        <w:tc>
          <w:tcPr>
            <w:tcW w:w="4609" w:type="dxa"/>
            <w:tcBorders>
              <w:left w:val="single" w:sz="8" w:space="0" w:color="000000"/>
              <w:bottom w:val="thinThickThinSmallGap" w:sz="12"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5" w:type="dxa"/>
            <w:tcBorders>
              <w:top w:val="thinThickThinSmallGap" w:sz="12" w:space="0" w:color="auto"/>
              <w:left w:val="single" w:sz="12" w:space="0" w:color="auto"/>
              <w:bottom w:val="single" w:sz="6" w:space="0" w:color="auto"/>
              <w:right w:val="single" w:sz="8" w:space="0" w:color="000000"/>
            </w:tcBorders>
            <w:vAlign w:val="center"/>
          </w:tcPr>
          <w:p w:rsidR="00C53E66" w:rsidRPr="00413B46" w:rsidRDefault="00C53E66" w:rsidP="00B8394F">
            <w:pPr>
              <w:pStyle w:val="TABLE-cell"/>
            </w:pPr>
            <w:r w:rsidRPr="00413B46">
              <w:t>TPM2B_ECC_POINT</w:t>
            </w:r>
          </w:p>
        </w:tc>
        <w:tc>
          <w:tcPr>
            <w:tcW w:w="2016" w:type="dxa"/>
            <w:tcBorders>
              <w:top w:val="thinThickThinSmallGap" w:sz="12" w:space="0" w:color="auto"/>
              <w:left w:val="single" w:sz="8" w:space="0" w:color="000000"/>
              <w:bottom w:val="single" w:sz="6" w:space="0" w:color="auto"/>
              <w:right w:val="single" w:sz="8" w:space="0" w:color="000000"/>
            </w:tcBorders>
            <w:vAlign w:val="center"/>
          </w:tcPr>
          <w:p w:rsidR="00C53E66" w:rsidRPr="00413B46" w:rsidRDefault="00C53E66" w:rsidP="00B8394F">
            <w:pPr>
              <w:pStyle w:val="TABLE-cell"/>
            </w:pPr>
            <w:r w:rsidRPr="00413B46">
              <w:t>outZ1</w:t>
            </w:r>
          </w:p>
        </w:tc>
        <w:tc>
          <w:tcPr>
            <w:tcW w:w="4609" w:type="dxa"/>
            <w:tcBorders>
              <w:top w:val="thinThickThinSmallGap" w:sz="12" w:space="0" w:color="auto"/>
              <w:left w:val="single" w:sz="8" w:space="0" w:color="000000"/>
              <w:bottom w:val="single" w:sz="6" w:space="0" w:color="auto"/>
              <w:right w:val="single" w:sz="12" w:space="0" w:color="auto"/>
            </w:tcBorders>
            <w:vAlign w:val="center"/>
          </w:tcPr>
          <w:p w:rsidR="00C53E66" w:rsidRPr="00413B46" w:rsidRDefault="00C53E66" w:rsidP="00B8394F">
            <w:pPr>
              <w:pStyle w:val="TABLE-cell"/>
              <w:rPr>
                <w:lang w:eastAsia="zh-CN"/>
              </w:rPr>
            </w:pPr>
            <w:r w:rsidRPr="00413B46">
              <w:t>X and Y coordinates of the computed value (scheme dependent)</w:t>
            </w:r>
          </w:p>
        </w:tc>
      </w:tr>
      <w:tr w:rsidR="00C53E66" w:rsidRPr="00413B46" w:rsidTr="00B8394F">
        <w:trPr>
          <w:cantSplit/>
          <w:jc w:val="center"/>
        </w:trPr>
        <w:tc>
          <w:tcPr>
            <w:tcW w:w="2735" w:type="dxa"/>
            <w:tcBorders>
              <w:top w:val="single" w:sz="6" w:space="0" w:color="auto"/>
              <w:left w:val="single" w:sz="12" w:space="0" w:color="auto"/>
              <w:bottom w:val="single" w:sz="12" w:space="0" w:color="auto"/>
              <w:right w:val="single" w:sz="8" w:space="0" w:color="000000"/>
            </w:tcBorders>
            <w:vAlign w:val="center"/>
          </w:tcPr>
          <w:p w:rsidR="00C53E66" w:rsidRPr="00413B46" w:rsidRDefault="00C53E66" w:rsidP="00B8394F">
            <w:pPr>
              <w:pStyle w:val="TABLE-cell"/>
            </w:pPr>
            <w:r w:rsidRPr="00413B46">
              <w:t>TPM2B_ECC_POINT</w:t>
            </w:r>
          </w:p>
        </w:tc>
        <w:tc>
          <w:tcPr>
            <w:tcW w:w="2016" w:type="dxa"/>
            <w:tcBorders>
              <w:top w:val="single" w:sz="6" w:space="0" w:color="auto"/>
              <w:left w:val="single" w:sz="8" w:space="0" w:color="000000"/>
              <w:bottom w:val="single" w:sz="12" w:space="0" w:color="auto"/>
              <w:right w:val="single" w:sz="8" w:space="0" w:color="000000"/>
            </w:tcBorders>
            <w:vAlign w:val="center"/>
          </w:tcPr>
          <w:p w:rsidR="00C53E66" w:rsidRPr="00413B46" w:rsidRDefault="00C53E66" w:rsidP="00B8394F">
            <w:pPr>
              <w:pStyle w:val="TABLE-cell"/>
            </w:pPr>
            <w:r w:rsidRPr="00413B46">
              <w:t>outZ2</w:t>
            </w:r>
          </w:p>
        </w:tc>
        <w:tc>
          <w:tcPr>
            <w:tcW w:w="4609" w:type="dxa"/>
            <w:tcBorders>
              <w:top w:val="single" w:sz="6" w:space="0" w:color="auto"/>
              <w:left w:val="single" w:sz="8" w:space="0" w:color="000000"/>
              <w:bottom w:val="single" w:sz="12" w:space="0" w:color="auto"/>
              <w:right w:val="single" w:sz="12" w:space="0" w:color="auto"/>
            </w:tcBorders>
            <w:vAlign w:val="center"/>
          </w:tcPr>
          <w:p w:rsidR="00C53E66" w:rsidRPr="00413B46" w:rsidRDefault="00C53E66" w:rsidP="00B8394F">
            <w:pPr>
              <w:pStyle w:val="TABLE-cell"/>
            </w:pPr>
            <w:r w:rsidRPr="00413B46">
              <w:t>X and Y coordinates of the second computed value (scheme dependent)</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[[ZGen_2Phase]]</w:t>
      </w:r>
    </w:p>
    <w:p w:rsidR="00D24F24" w:rsidRDefault="00D24F24" w:rsidP="00D24F24">
      <w:pPr>
        <w:pStyle w:val="Heading2"/>
        <w:pageBreakBefore/>
        <w:rPr>
          <w:ins w:id="2660" w:author="David Wooten" w:date="2019-11-15T15:19:00Z"/>
        </w:rPr>
      </w:pPr>
      <w:bookmarkStart w:id="2661" w:name="_Toc24725458"/>
      <w:bookmarkStart w:id="2662" w:name="_Toc380749516"/>
      <w:bookmarkStart w:id="2663" w:name="_Toc432773957"/>
      <w:bookmarkStart w:id="2664" w:name="_Toc443720815"/>
      <w:bookmarkStart w:id="2665" w:name="_Toc443576107"/>
      <w:bookmarkStart w:id="2666" w:name="_Toc473813826"/>
      <w:bookmarkStart w:id="2667" w:name="_Toc536440785"/>
      <w:ins w:id="2668" w:author="David Wooten" w:date="2019-11-15T15:17:00Z">
        <w:r>
          <w:lastRenderedPageBreak/>
          <w:t>TPM2</w:t>
        </w:r>
      </w:ins>
      <w:ins w:id="2669" w:author="David Wooten" w:date="2019-11-15T15:18:00Z">
        <w:r>
          <w:t>_ECC_Encrypt</w:t>
        </w:r>
      </w:ins>
      <w:bookmarkEnd w:id="2661"/>
    </w:p>
    <w:p w:rsidR="00D24F24" w:rsidRPr="002A38E9" w:rsidRDefault="00D24F24" w:rsidP="00D24F24">
      <w:pPr>
        <w:pStyle w:val="Heading3"/>
        <w:pageBreakBefore w:val="0"/>
        <w:rPr>
          <w:ins w:id="2670" w:author="David Wooten" w:date="2019-11-15T15:19:00Z"/>
        </w:rPr>
      </w:pPr>
      <w:ins w:id="2671" w:author="David Wooten" w:date="2019-11-15T15:19:00Z">
        <w:r w:rsidRPr="002A38E9">
          <w:t>General Description</w:t>
        </w:r>
      </w:ins>
    </w:p>
    <w:p w:rsidR="00D24F24" w:rsidRDefault="00D24F24" w:rsidP="00D24F24">
      <w:pPr>
        <w:pStyle w:val="BodyText"/>
        <w:rPr>
          <w:ins w:id="2672" w:author="David Wooten" w:date="2019-11-15T15:19:00Z"/>
        </w:rPr>
      </w:pPr>
      <w:ins w:id="2673" w:author="David Wooten" w:date="2019-11-15T15:19:00Z">
        <w:r>
          <w:t xml:space="preserve">This command performs </w:t>
        </w:r>
        <w:r>
          <w:rPr>
            <w:rFonts w:hint="eastAsia"/>
            <w:lang w:eastAsia="zh-CN"/>
          </w:rPr>
          <w:t>ECC</w:t>
        </w:r>
        <w:r>
          <w:t xml:space="preserve"> encryption as described in Part 1, Annex D.</w:t>
        </w:r>
      </w:ins>
    </w:p>
    <w:p w:rsidR="00D24F24" w:rsidRDefault="00D24F24" w:rsidP="00D24F24">
      <w:pPr>
        <w:pStyle w:val="BodyText"/>
        <w:rPr>
          <w:ins w:id="2674" w:author="David Wooten" w:date="2019-11-15T15:19:00Z"/>
        </w:rPr>
      </w:pPr>
      <w:ins w:id="2675" w:author="David Wooten" w:date="2019-11-15T15:19:00Z">
        <w:r>
          <w:t xml:space="preserve">The key referenced by </w:t>
        </w:r>
        <w:r>
          <w:rPr>
            <w:i/>
          </w:rPr>
          <w:t>keyHandle</w:t>
        </w:r>
        <w:r>
          <w:t xml:space="preserve"> is required to be an </w:t>
        </w:r>
        <w:r>
          <w:rPr>
            <w:rFonts w:hint="eastAsia"/>
            <w:lang w:eastAsia="zh-CN"/>
          </w:rPr>
          <w:t>ECC</w:t>
        </w:r>
        <w:r>
          <w:t xml:space="preserve"> key (TPM_RC_KEY) with the </w:t>
        </w:r>
        <w:r w:rsidRPr="00D315C8">
          <w:rPr>
            <w:i/>
          </w:rPr>
          <w:t>decrypt</w:t>
        </w:r>
        <w:r>
          <w:t xml:space="preserve"> attribute SET (TPM_RC_ATTRIBUTES).</w:t>
        </w:r>
      </w:ins>
    </w:p>
    <w:p w:rsidR="00D24F24" w:rsidRPr="002A38E9" w:rsidRDefault="00D24F24" w:rsidP="00D24F24">
      <w:pPr>
        <w:pStyle w:val="NOTE"/>
        <w:rPr>
          <w:ins w:id="2676" w:author="David Wooten" w:date="2019-11-15T15:19:00Z"/>
        </w:rPr>
      </w:pPr>
      <w:ins w:id="2677" w:author="David Wooten" w:date="2019-11-15T15:19:00Z">
        <w:r>
          <w:t>NOT</w:t>
        </w:r>
        <w:r w:rsidR="00342889">
          <w:t>E</w:t>
        </w:r>
        <w:r w:rsidRPr="002A38E9">
          <w:tab/>
          <w:t>Because only the public portion of the key needs to be loaded for this command, the caller can manipulate the attributes of the key in any way desired</w:t>
        </w:r>
      </w:ins>
    </w:p>
    <w:p w:rsidR="00D24F24" w:rsidRDefault="00D24F24" w:rsidP="00D24F24">
      <w:pPr>
        <w:pStyle w:val="BodyText"/>
        <w:rPr>
          <w:ins w:id="2678" w:author="David Wooten" w:date="2019-11-15T15:19:00Z"/>
        </w:rPr>
      </w:pPr>
      <w:ins w:id="2679" w:author="David Wooten" w:date="2019-11-15T15:19:00Z">
        <w:r w:rsidRPr="00A32AD2">
          <w:t xml:space="preserve">If the default key scheme is </w:t>
        </w:r>
        <w:r>
          <w:t>TPM_ALG_NULL</w:t>
        </w:r>
        <w:r w:rsidRPr="00A32AD2">
          <w:t xml:space="preserve">, an appropriate </w:t>
        </w:r>
        <w:r w:rsidRPr="00A32AD2">
          <w:rPr>
            <w:i/>
          </w:rPr>
          <w:t xml:space="preserve">inscheme </w:t>
        </w:r>
        <w:r w:rsidRPr="00A32AD2">
          <w:t xml:space="preserve">is required, and if the default key scheme is not </w:t>
        </w:r>
        <w:r>
          <w:t>TPM_ALG_NULL</w:t>
        </w:r>
        <w:r w:rsidRPr="00A32AD2">
          <w:t xml:space="preserve">, the key scheme </w:t>
        </w:r>
        <w:r>
          <w:t xml:space="preserve">and </w:t>
        </w:r>
        <w:r w:rsidRPr="00A32AD2">
          <w:rPr>
            <w:i/>
          </w:rPr>
          <w:t>inschem</w:t>
        </w:r>
        <w:r w:rsidRPr="00A32AD2">
          <w:t>e have to be the same</w:t>
        </w:r>
        <w:r>
          <w:t>, and t</w:t>
        </w:r>
        <w:r w:rsidRPr="00105EDE">
          <w:t>he scheme must be a valid encryption scheme</w:t>
        </w:r>
        <w:r>
          <w:t>.</w:t>
        </w:r>
      </w:ins>
    </w:p>
    <w:p w:rsidR="00D24F24" w:rsidRDefault="00D24F24" w:rsidP="00D24F24">
      <w:pPr>
        <w:pStyle w:val="BodyText"/>
        <w:rPr>
          <w:ins w:id="2680" w:author="David Wooten" w:date="2019-11-15T15:19:00Z"/>
          <w:i/>
          <w:lang w:eastAsia="zh-CN"/>
        </w:rPr>
      </w:pPr>
      <w:ins w:id="2681" w:author="David Wooten" w:date="2019-11-15T15:19:00Z">
        <w:r w:rsidRPr="002A38E9">
          <w:t xml:space="preserve">The function returns encrypted value </w:t>
        </w:r>
        <w:r w:rsidRPr="004D7945">
          <w:rPr>
            <w:i/>
          </w:rPr>
          <w:t>cipherText.</w:t>
        </w:r>
      </w:ins>
    </w:p>
    <w:p w:rsidR="00D24F24" w:rsidRPr="004865F8" w:rsidRDefault="00D24F24" w:rsidP="00D24F24">
      <w:pPr>
        <w:pStyle w:val="BodyText"/>
        <w:rPr>
          <w:ins w:id="2682" w:author="David Wooten" w:date="2019-11-15T15:19:00Z"/>
          <w:lang w:eastAsia="zh-CN"/>
        </w:rPr>
      </w:pPr>
      <w:ins w:id="2683" w:author="David Wooten" w:date="2019-11-15T15:19:00Z">
        <w:r w:rsidRPr="002A38E9">
          <w:t xml:space="preserve">The </w:t>
        </w:r>
        <w:r w:rsidRPr="00B16269">
          <w:rPr>
            <w:i/>
          </w:rPr>
          <w:t>plainText</w:t>
        </w:r>
        <w:r w:rsidRPr="002A38E9">
          <w:t xml:space="preserve"> parameter in the command may be encrypted using parameter encryption</w:t>
        </w:r>
        <w:r>
          <w:rPr>
            <w:rFonts w:hint="eastAsia"/>
            <w:lang w:eastAsia="zh-CN"/>
          </w:rPr>
          <w:t>.</w:t>
        </w:r>
      </w:ins>
    </w:p>
    <w:p w:rsidR="00D24F24" w:rsidRPr="002A38E9" w:rsidRDefault="00D24F24" w:rsidP="00015772">
      <w:pPr>
        <w:pStyle w:val="Heading3"/>
        <w:numPr>
          <w:ilvl w:val="2"/>
          <w:numId w:val="23"/>
        </w:numPr>
        <w:rPr>
          <w:ins w:id="2684" w:author="David Wooten" w:date="2019-11-15T15:19:00Z"/>
        </w:rPr>
      </w:pPr>
      <w:ins w:id="2685" w:author="David Wooten" w:date="2019-11-15T15:19:00Z">
        <w:r w:rsidRPr="002A38E9">
          <w:lastRenderedPageBreak/>
          <w:t>Command and Response</w:t>
        </w:r>
      </w:ins>
    </w:p>
    <w:p w:rsidR="00D24F24" w:rsidRPr="002A38E9" w:rsidRDefault="00C01E6B" w:rsidP="00D24F24">
      <w:pPr>
        <w:pStyle w:val="TABLE-title"/>
        <w:rPr>
          <w:ins w:id="2686" w:author="David Wooten" w:date="2019-11-15T15:19:00Z"/>
        </w:rPr>
      </w:pPr>
      <w:bookmarkStart w:id="2687" w:name="_Toc402369071"/>
      <w:bookmarkStart w:id="2688" w:name="_Toc24725652"/>
      <w:ins w:id="2689" w:author="David Wooten" w:date="2019-11-15T15:28:00Z">
        <w:r w:rsidRPr="00413B46">
          <w:t xml:space="preserve">Table </w:t>
        </w:r>
        <w:r w:rsidRPr="00C42EAF">
          <w:fldChar w:fldCharType="begin"/>
        </w:r>
        <w:r w:rsidRPr="00413B46">
          <w:instrText xml:space="preserve"> SEQ Table \* ARABIC </w:instrText>
        </w:r>
        <w:r w:rsidRPr="00C42EAF">
          <w:fldChar w:fldCharType="separate"/>
        </w:r>
      </w:ins>
      <w:ins w:id="2690" w:author="David Wooten" w:date="2019-11-15T15:49:00Z">
        <w:r w:rsidR="00D51C42">
          <w:rPr>
            <w:noProof/>
          </w:rPr>
          <w:t>57</w:t>
        </w:r>
      </w:ins>
      <w:ins w:id="2691" w:author="David Wooten" w:date="2019-11-15T15:28:00Z">
        <w:r w:rsidRPr="00C42EAF">
          <w:fldChar w:fldCharType="end"/>
        </w:r>
        <w:r w:rsidRPr="00413B46">
          <w:t xml:space="preserve"> — </w:t>
        </w:r>
      </w:ins>
      <w:ins w:id="2692" w:author="David Wooten" w:date="2019-11-15T15:19:00Z">
        <w:r w:rsidR="00D24F24">
          <w:t>TPM2_</w:t>
        </w:r>
        <w:r w:rsidR="00D24F24">
          <w:rPr>
            <w:rFonts w:hint="eastAsia"/>
            <w:lang w:eastAsia="zh-CN"/>
          </w:rPr>
          <w:t>ECC</w:t>
        </w:r>
      </w:ins>
      <w:ins w:id="2693" w:author="David Wooten" w:date="2019-11-16T11:45:00Z">
        <w:r w:rsidR="00421C3D">
          <w:t>_</w:t>
        </w:r>
      </w:ins>
      <w:ins w:id="2694" w:author="David Wooten" w:date="2019-11-15T15:19:00Z">
        <w:r w:rsidR="00D24F24" w:rsidRPr="002A38E9">
          <w:t>Encrypt Command</w:t>
        </w:r>
        <w:bookmarkEnd w:id="2687"/>
        <w:bookmarkEnd w:id="2688"/>
      </w:ins>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D24F24" w:rsidRPr="002A38E9" w:rsidTr="00D24F24">
        <w:trPr>
          <w:cantSplit/>
          <w:jc w:val="center"/>
          <w:ins w:id="2695" w:author="David Wooten" w:date="2019-11-15T15:19:00Z"/>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D24F24" w:rsidRPr="002A38E9" w:rsidRDefault="00D24F24" w:rsidP="00D24F24">
            <w:pPr>
              <w:pStyle w:val="TABLE-col-heading"/>
              <w:rPr>
                <w:ins w:id="2696" w:author="David Wooten" w:date="2019-11-15T15:19:00Z"/>
              </w:rPr>
            </w:pPr>
            <w:ins w:id="2697" w:author="David Wooten" w:date="2019-11-15T15:19:00Z">
              <w:r w:rsidRPr="002A38E9">
                <w:t>Type</w:t>
              </w:r>
            </w:ins>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D24F24" w:rsidRPr="002A38E9" w:rsidRDefault="00D24F24" w:rsidP="00D24F24">
            <w:pPr>
              <w:pStyle w:val="TABLE-col-heading"/>
              <w:rPr>
                <w:ins w:id="2698" w:author="David Wooten" w:date="2019-11-15T15:19:00Z"/>
              </w:rPr>
            </w:pPr>
            <w:ins w:id="2699" w:author="David Wooten" w:date="2019-11-15T15:19:00Z">
              <w:r w:rsidRPr="002A38E9">
                <w:t>Name</w:t>
              </w:r>
            </w:ins>
          </w:p>
        </w:tc>
        <w:tc>
          <w:tcPr>
            <w:tcW w:w="4608" w:type="dxa"/>
            <w:tcBorders>
              <w:top w:val="single" w:sz="12" w:space="0" w:color="auto"/>
              <w:left w:val="single" w:sz="8" w:space="0" w:color="000000" w:themeColor="text1"/>
              <w:bottom w:val="single" w:sz="12" w:space="0" w:color="000000"/>
              <w:right w:val="single" w:sz="12" w:space="0" w:color="auto"/>
            </w:tcBorders>
            <w:vAlign w:val="center"/>
          </w:tcPr>
          <w:p w:rsidR="00D24F24" w:rsidRPr="002A38E9" w:rsidRDefault="00D24F24" w:rsidP="00D24F24">
            <w:pPr>
              <w:pStyle w:val="TABLE-col-heading"/>
              <w:rPr>
                <w:ins w:id="2700" w:author="David Wooten" w:date="2019-11-15T15:19:00Z"/>
              </w:rPr>
            </w:pPr>
            <w:ins w:id="2701" w:author="David Wooten" w:date="2019-11-15T15:19:00Z">
              <w:r w:rsidRPr="002A38E9">
                <w:t>Description</w:t>
              </w:r>
            </w:ins>
          </w:p>
        </w:tc>
      </w:tr>
      <w:tr w:rsidR="00D24F24" w:rsidRPr="002A38E9" w:rsidTr="00D24F24">
        <w:trPr>
          <w:cantSplit/>
          <w:jc w:val="center"/>
          <w:ins w:id="2702" w:author="David Wooten" w:date="2019-11-15T15:19:00Z"/>
        </w:trPr>
        <w:tc>
          <w:tcPr>
            <w:tcW w:w="2736" w:type="dxa"/>
            <w:tcBorders>
              <w:top w:val="single" w:sz="12" w:space="0" w:color="000000"/>
              <w:left w:val="single" w:sz="12" w:space="0" w:color="auto"/>
              <w:right w:val="single" w:sz="8" w:space="0" w:color="000000" w:themeColor="text1"/>
            </w:tcBorders>
            <w:vAlign w:val="center"/>
          </w:tcPr>
          <w:p w:rsidR="00D24F24" w:rsidRPr="002A38E9" w:rsidRDefault="00D24F24" w:rsidP="00D24F24">
            <w:pPr>
              <w:pStyle w:val="TABLE-cell"/>
              <w:rPr>
                <w:ins w:id="2703" w:author="David Wooten" w:date="2019-11-15T15:19:00Z"/>
              </w:rPr>
            </w:pPr>
            <w:ins w:id="2704" w:author="David Wooten" w:date="2019-11-15T15:19:00Z">
              <w:r w:rsidRPr="002A38E9">
                <w:t>TPMI_ST_COMMAND_TAG</w:t>
              </w:r>
            </w:ins>
          </w:p>
        </w:tc>
        <w:tc>
          <w:tcPr>
            <w:tcW w:w="2016" w:type="dxa"/>
            <w:tcBorders>
              <w:top w:val="single" w:sz="12" w:space="0" w:color="000000"/>
              <w:left w:val="single" w:sz="8" w:space="0" w:color="000000" w:themeColor="text1"/>
              <w:right w:val="single" w:sz="8" w:space="0" w:color="000000" w:themeColor="text1"/>
            </w:tcBorders>
            <w:vAlign w:val="center"/>
          </w:tcPr>
          <w:p w:rsidR="00D24F24" w:rsidRPr="002A38E9" w:rsidRDefault="00D24F24" w:rsidP="00D24F24">
            <w:pPr>
              <w:pStyle w:val="TABLE-cell"/>
              <w:rPr>
                <w:ins w:id="2705" w:author="David Wooten" w:date="2019-11-15T15:19:00Z"/>
              </w:rPr>
            </w:pPr>
            <w:ins w:id="2706" w:author="David Wooten" w:date="2019-11-15T15:19:00Z">
              <w:r w:rsidRPr="002A38E9">
                <w:t>tag</w:t>
              </w:r>
            </w:ins>
          </w:p>
        </w:tc>
        <w:tc>
          <w:tcPr>
            <w:tcW w:w="4608" w:type="dxa"/>
            <w:tcBorders>
              <w:top w:val="single" w:sz="12" w:space="0" w:color="000000"/>
              <w:left w:val="single" w:sz="8" w:space="0" w:color="000000" w:themeColor="text1"/>
              <w:right w:val="single" w:sz="12" w:space="0" w:color="auto"/>
            </w:tcBorders>
            <w:vAlign w:val="center"/>
          </w:tcPr>
          <w:p w:rsidR="00D24F24" w:rsidRPr="002A38E9" w:rsidRDefault="00D24F24" w:rsidP="00D24F24">
            <w:pPr>
              <w:pStyle w:val="TABLE-cell"/>
              <w:rPr>
                <w:ins w:id="2707" w:author="David Wooten" w:date="2019-11-15T15:19:00Z"/>
              </w:rPr>
            </w:pPr>
            <w:ins w:id="2708" w:author="David Wooten" w:date="2019-11-15T15:19:00Z">
              <w:r>
                <w:t>TPM_ST_SESSIONS if an audit, encrypt, or decrypt session is present; otherwise, TPM_ST_NO_SESSIONS</w:t>
              </w:r>
            </w:ins>
          </w:p>
        </w:tc>
      </w:tr>
      <w:tr w:rsidR="00D24F24" w:rsidRPr="002A38E9" w:rsidTr="00D24F24">
        <w:trPr>
          <w:cantSplit/>
          <w:jc w:val="center"/>
          <w:ins w:id="2709" w:author="David Wooten" w:date="2019-11-15T15:19:00Z"/>
        </w:trPr>
        <w:tc>
          <w:tcPr>
            <w:tcW w:w="2736" w:type="dxa"/>
            <w:tcBorders>
              <w:left w:val="single" w:sz="12" w:space="0" w:color="auto"/>
              <w:bottom w:val="single" w:sz="6" w:space="0" w:color="auto"/>
              <w:right w:val="single" w:sz="8" w:space="0" w:color="000000" w:themeColor="text1"/>
            </w:tcBorders>
            <w:vAlign w:val="center"/>
          </w:tcPr>
          <w:p w:rsidR="00D24F24" w:rsidRPr="002A38E9" w:rsidRDefault="00D24F24" w:rsidP="00D24F24">
            <w:pPr>
              <w:pStyle w:val="TABLE-cell"/>
              <w:rPr>
                <w:ins w:id="2710" w:author="David Wooten" w:date="2019-11-15T15:19:00Z"/>
              </w:rPr>
            </w:pPr>
            <w:ins w:id="2711" w:author="David Wooten" w:date="2019-11-15T15:19:00Z">
              <w:r w:rsidRPr="002A38E9">
                <w:t>UINT32</w:t>
              </w:r>
            </w:ins>
          </w:p>
        </w:tc>
        <w:tc>
          <w:tcPr>
            <w:tcW w:w="2016" w:type="dxa"/>
            <w:tcBorders>
              <w:left w:val="single" w:sz="8" w:space="0" w:color="000000" w:themeColor="text1"/>
              <w:bottom w:val="single" w:sz="6" w:space="0" w:color="auto"/>
              <w:right w:val="single" w:sz="8" w:space="0" w:color="000000" w:themeColor="text1"/>
            </w:tcBorders>
            <w:vAlign w:val="center"/>
          </w:tcPr>
          <w:p w:rsidR="00D24F24" w:rsidRPr="002A38E9" w:rsidRDefault="00D24F24" w:rsidP="00D24F24">
            <w:pPr>
              <w:pStyle w:val="TABLE-cell"/>
              <w:rPr>
                <w:ins w:id="2712" w:author="David Wooten" w:date="2019-11-15T15:19:00Z"/>
              </w:rPr>
            </w:pPr>
            <w:ins w:id="2713" w:author="David Wooten" w:date="2019-11-15T15:19:00Z">
              <w:r w:rsidRPr="002A38E9">
                <w:t>commandSize</w:t>
              </w:r>
            </w:ins>
          </w:p>
        </w:tc>
        <w:tc>
          <w:tcPr>
            <w:tcW w:w="4608" w:type="dxa"/>
            <w:tcBorders>
              <w:left w:val="single" w:sz="8" w:space="0" w:color="000000" w:themeColor="text1"/>
              <w:bottom w:val="single" w:sz="6" w:space="0" w:color="auto"/>
              <w:right w:val="single" w:sz="12" w:space="0" w:color="auto"/>
            </w:tcBorders>
            <w:vAlign w:val="center"/>
          </w:tcPr>
          <w:p w:rsidR="00D24F24" w:rsidRPr="002A38E9" w:rsidRDefault="00D24F24" w:rsidP="00D24F24">
            <w:pPr>
              <w:pStyle w:val="TABLE-cell"/>
              <w:rPr>
                <w:ins w:id="2714" w:author="David Wooten" w:date="2019-11-15T15:19:00Z"/>
              </w:rPr>
            </w:pPr>
          </w:p>
        </w:tc>
      </w:tr>
      <w:tr w:rsidR="00D24F24" w:rsidRPr="002A38E9" w:rsidTr="00B37C98">
        <w:trPr>
          <w:cantSplit/>
          <w:jc w:val="center"/>
          <w:ins w:id="2715" w:author="David Wooten" w:date="2019-11-15T15:19:00Z"/>
        </w:trPr>
        <w:tc>
          <w:tcPr>
            <w:tcW w:w="2736" w:type="dxa"/>
            <w:tcBorders>
              <w:left w:val="single" w:sz="12" w:space="0" w:color="auto"/>
              <w:bottom w:val="dashDotStroked" w:sz="24" w:space="0" w:color="auto"/>
              <w:right w:val="single" w:sz="8" w:space="0" w:color="000000" w:themeColor="text1"/>
            </w:tcBorders>
            <w:vAlign w:val="center"/>
          </w:tcPr>
          <w:p w:rsidR="00D24F24" w:rsidRPr="002A38E9" w:rsidRDefault="00D24F24" w:rsidP="00D24F24">
            <w:pPr>
              <w:pStyle w:val="TABLE-cell"/>
              <w:rPr>
                <w:ins w:id="2716" w:author="David Wooten" w:date="2019-11-15T15:19:00Z"/>
              </w:rPr>
            </w:pPr>
            <w:ins w:id="2717" w:author="David Wooten" w:date="2019-11-15T15:19:00Z">
              <w:r w:rsidRPr="002A38E9">
                <w:t>TPM_CC</w:t>
              </w:r>
            </w:ins>
          </w:p>
        </w:tc>
        <w:tc>
          <w:tcPr>
            <w:tcW w:w="2016" w:type="dxa"/>
            <w:tcBorders>
              <w:left w:val="single" w:sz="8" w:space="0" w:color="000000" w:themeColor="text1"/>
              <w:bottom w:val="dashDotStroked" w:sz="24" w:space="0" w:color="auto"/>
              <w:right w:val="single" w:sz="8" w:space="0" w:color="000000" w:themeColor="text1"/>
            </w:tcBorders>
            <w:vAlign w:val="center"/>
          </w:tcPr>
          <w:p w:rsidR="00D24F24" w:rsidRPr="002A38E9" w:rsidRDefault="00D24F24" w:rsidP="00D24F24">
            <w:pPr>
              <w:pStyle w:val="TABLE-cell"/>
              <w:rPr>
                <w:ins w:id="2718" w:author="David Wooten" w:date="2019-11-15T15:19:00Z"/>
              </w:rPr>
            </w:pPr>
            <w:ins w:id="2719" w:author="David Wooten" w:date="2019-11-15T15:19:00Z">
              <w:r w:rsidRPr="002A38E9">
                <w:t>commandCode</w:t>
              </w:r>
            </w:ins>
          </w:p>
        </w:tc>
        <w:tc>
          <w:tcPr>
            <w:tcW w:w="4608" w:type="dxa"/>
            <w:tcBorders>
              <w:left w:val="single" w:sz="8" w:space="0" w:color="000000" w:themeColor="text1"/>
              <w:bottom w:val="dashDotStroked" w:sz="24" w:space="0" w:color="auto"/>
              <w:right w:val="single" w:sz="12" w:space="0" w:color="auto"/>
            </w:tcBorders>
            <w:vAlign w:val="center"/>
          </w:tcPr>
          <w:p w:rsidR="00D24F24" w:rsidRPr="002A38E9" w:rsidRDefault="00D24F24" w:rsidP="00D24F24">
            <w:pPr>
              <w:pStyle w:val="TABLE-cell"/>
              <w:rPr>
                <w:ins w:id="2720" w:author="David Wooten" w:date="2019-11-15T15:19:00Z"/>
              </w:rPr>
            </w:pPr>
            <w:ins w:id="2721" w:author="David Wooten" w:date="2019-11-15T15:19:00Z">
              <w:r>
                <w:t>TPM_CC_</w:t>
              </w:r>
              <w:r>
                <w:rPr>
                  <w:rFonts w:hint="eastAsia"/>
                  <w:lang w:eastAsia="zh-CN"/>
                </w:rPr>
                <w:t>ECC</w:t>
              </w:r>
              <w:r w:rsidRPr="002A38E9">
                <w:t>_Encrypt</w:t>
              </w:r>
            </w:ins>
          </w:p>
        </w:tc>
      </w:tr>
      <w:tr w:rsidR="00D24F24" w:rsidRPr="002A38E9" w:rsidTr="00B37C98">
        <w:trPr>
          <w:cantSplit/>
          <w:jc w:val="center"/>
          <w:ins w:id="2722" w:author="David Wooten" w:date="2019-11-15T15:19:00Z"/>
        </w:trPr>
        <w:tc>
          <w:tcPr>
            <w:tcW w:w="2736" w:type="dxa"/>
            <w:tcBorders>
              <w:top w:val="dashDotStroked" w:sz="24" w:space="0" w:color="auto"/>
              <w:left w:val="single" w:sz="12" w:space="0" w:color="auto"/>
              <w:bottom w:val="thinThickThinSmallGap" w:sz="12" w:space="0" w:color="auto"/>
              <w:right w:val="single" w:sz="8" w:space="0" w:color="000000" w:themeColor="text1"/>
            </w:tcBorders>
            <w:vAlign w:val="center"/>
          </w:tcPr>
          <w:p w:rsidR="00D24F24" w:rsidRPr="002A38E9" w:rsidRDefault="00D24F24" w:rsidP="00D24F24">
            <w:pPr>
              <w:pStyle w:val="TABLE-cell"/>
              <w:rPr>
                <w:ins w:id="2723" w:author="David Wooten" w:date="2019-11-15T15:19:00Z"/>
              </w:rPr>
            </w:pPr>
            <w:ins w:id="2724" w:author="David Wooten" w:date="2019-11-15T15:19:00Z">
              <w:r w:rsidRPr="002A38E9">
                <w:t>TPMI_DH_OBJECT</w:t>
              </w:r>
            </w:ins>
          </w:p>
        </w:tc>
        <w:tc>
          <w:tcPr>
            <w:tcW w:w="2016" w:type="dxa"/>
            <w:tcBorders>
              <w:top w:val="dashDotStroked" w:sz="24" w:space="0" w:color="auto"/>
              <w:left w:val="single" w:sz="8" w:space="0" w:color="000000" w:themeColor="text1"/>
              <w:bottom w:val="thinThickThinSmallGap" w:sz="12" w:space="0" w:color="auto"/>
              <w:right w:val="single" w:sz="8" w:space="0" w:color="000000" w:themeColor="text1"/>
            </w:tcBorders>
            <w:vAlign w:val="center"/>
          </w:tcPr>
          <w:p w:rsidR="00D24F24" w:rsidRPr="002A38E9" w:rsidRDefault="00D24F24" w:rsidP="00D24F24">
            <w:pPr>
              <w:pStyle w:val="TABLE-cell"/>
              <w:rPr>
                <w:ins w:id="2725" w:author="David Wooten" w:date="2019-11-15T15:19:00Z"/>
              </w:rPr>
            </w:pPr>
            <w:ins w:id="2726" w:author="David Wooten" w:date="2019-11-15T15:19:00Z">
              <w:r w:rsidRPr="002A38E9">
                <w:t>keyHandle</w:t>
              </w:r>
            </w:ins>
          </w:p>
        </w:tc>
        <w:tc>
          <w:tcPr>
            <w:tcW w:w="4608" w:type="dxa"/>
            <w:tcBorders>
              <w:top w:val="dashDotStroked" w:sz="24" w:space="0" w:color="auto"/>
              <w:left w:val="single" w:sz="8" w:space="0" w:color="000000" w:themeColor="text1"/>
              <w:bottom w:val="thinThickThinSmallGap" w:sz="12" w:space="0" w:color="auto"/>
              <w:right w:val="single" w:sz="12" w:space="0" w:color="auto"/>
            </w:tcBorders>
            <w:vAlign w:val="center"/>
          </w:tcPr>
          <w:p w:rsidR="00D24F24" w:rsidRPr="002A38E9" w:rsidRDefault="00D24F24" w:rsidP="00D24F24">
            <w:pPr>
              <w:pStyle w:val="TABLE-cell"/>
              <w:rPr>
                <w:ins w:id="2727" w:author="David Wooten" w:date="2019-11-15T15:19:00Z"/>
              </w:rPr>
            </w:pPr>
            <w:ins w:id="2728" w:author="David Wooten" w:date="2019-11-15T15:19:00Z">
              <w:r w:rsidRPr="002A38E9">
                <w:t>re</w:t>
              </w:r>
              <w:r>
                <w:t xml:space="preserve">ference to public portion of </w:t>
              </w:r>
              <w:r>
                <w:rPr>
                  <w:rFonts w:hint="eastAsia"/>
                  <w:lang w:eastAsia="zh-CN"/>
                </w:rPr>
                <w:t>ECC</w:t>
              </w:r>
              <w:r w:rsidRPr="002A38E9">
                <w:t xml:space="preserve"> key to use for encryption</w:t>
              </w:r>
            </w:ins>
          </w:p>
          <w:p w:rsidR="00D24F24" w:rsidRPr="002A38E9" w:rsidRDefault="00D24F24" w:rsidP="00D24F24">
            <w:pPr>
              <w:pStyle w:val="TABLE-cell"/>
              <w:rPr>
                <w:ins w:id="2729" w:author="David Wooten" w:date="2019-11-15T15:19:00Z"/>
              </w:rPr>
            </w:pPr>
            <w:ins w:id="2730" w:author="David Wooten" w:date="2019-11-15T15:19:00Z">
              <w:r w:rsidRPr="002A38E9">
                <w:t xml:space="preserve">Auth </w:t>
              </w:r>
              <w:r>
                <w:t>Index</w:t>
              </w:r>
              <w:r w:rsidRPr="002A38E9">
                <w:t>: None</w:t>
              </w:r>
            </w:ins>
          </w:p>
        </w:tc>
      </w:tr>
      <w:tr w:rsidR="00D24F24" w:rsidRPr="002A38E9" w:rsidTr="00B37C98">
        <w:trPr>
          <w:cantSplit/>
          <w:jc w:val="center"/>
          <w:ins w:id="2731" w:author="David Wooten" w:date="2019-11-15T15:19:00Z"/>
        </w:trPr>
        <w:tc>
          <w:tcPr>
            <w:tcW w:w="2736" w:type="dxa"/>
            <w:tcBorders>
              <w:top w:val="thinThickThinSmallGap" w:sz="12" w:space="0" w:color="auto"/>
              <w:left w:val="single" w:sz="12" w:space="0" w:color="auto"/>
              <w:bottom w:val="single" w:sz="4" w:space="0" w:color="auto"/>
              <w:right w:val="single" w:sz="8" w:space="0" w:color="000000" w:themeColor="text1"/>
            </w:tcBorders>
            <w:vAlign w:val="center"/>
          </w:tcPr>
          <w:p w:rsidR="00D24F24" w:rsidRPr="002A38E9" w:rsidRDefault="00D24F24" w:rsidP="00D24F24">
            <w:pPr>
              <w:pStyle w:val="TABLE-cell"/>
              <w:rPr>
                <w:ins w:id="2732" w:author="David Wooten" w:date="2019-11-15T15:19:00Z"/>
              </w:rPr>
            </w:pPr>
            <w:ins w:id="2733" w:author="David Wooten" w:date="2019-11-15T15:19:00Z">
              <w:r w:rsidRPr="00A24E07">
                <w:t>TPM2B_</w:t>
              </w:r>
            </w:ins>
            <w:ins w:id="2734" w:author="David Wooten" w:date="2019-11-16T11:44:00Z">
              <w:r w:rsidR="000B6C51">
                <w:rPr>
                  <w:lang w:eastAsia="zh-CN"/>
                </w:rPr>
                <w:t>MAX_BUFFER</w:t>
              </w:r>
            </w:ins>
          </w:p>
        </w:tc>
        <w:tc>
          <w:tcPr>
            <w:tcW w:w="2016" w:type="dxa"/>
            <w:tcBorders>
              <w:top w:val="thinThickThinSmallGap" w:sz="12" w:space="0" w:color="auto"/>
              <w:left w:val="single" w:sz="8" w:space="0" w:color="000000" w:themeColor="text1"/>
              <w:bottom w:val="single" w:sz="4" w:space="0" w:color="auto"/>
              <w:right w:val="single" w:sz="8" w:space="0" w:color="000000" w:themeColor="text1"/>
            </w:tcBorders>
            <w:vAlign w:val="center"/>
          </w:tcPr>
          <w:p w:rsidR="00D24F24" w:rsidRPr="002A38E9" w:rsidRDefault="00D24F24" w:rsidP="00D24F24">
            <w:pPr>
              <w:pStyle w:val="TABLE-cell"/>
              <w:rPr>
                <w:ins w:id="2735" w:author="David Wooten" w:date="2019-11-15T15:19:00Z"/>
              </w:rPr>
            </w:pPr>
            <w:ins w:id="2736" w:author="David Wooten" w:date="2019-11-15T15:19:00Z">
              <w:r w:rsidRPr="00B16269">
                <w:t>plainText</w:t>
              </w:r>
            </w:ins>
          </w:p>
        </w:tc>
        <w:tc>
          <w:tcPr>
            <w:tcW w:w="4608" w:type="dxa"/>
            <w:tcBorders>
              <w:top w:val="thinThickThinSmallGap" w:sz="12" w:space="0" w:color="auto"/>
              <w:left w:val="single" w:sz="8" w:space="0" w:color="000000" w:themeColor="text1"/>
              <w:bottom w:val="single" w:sz="4" w:space="0" w:color="auto"/>
              <w:right w:val="single" w:sz="12" w:space="0" w:color="auto"/>
            </w:tcBorders>
            <w:vAlign w:val="center"/>
          </w:tcPr>
          <w:p w:rsidR="00D24F24" w:rsidRPr="002A38E9" w:rsidRDefault="00D24F24" w:rsidP="00D24F24">
            <w:pPr>
              <w:pStyle w:val="TABLE-cell"/>
              <w:rPr>
                <w:ins w:id="2737" w:author="David Wooten" w:date="2019-11-15T15:19:00Z"/>
              </w:rPr>
            </w:pPr>
            <w:ins w:id="2738" w:author="David Wooten" w:date="2019-11-15T15:19:00Z">
              <w:r>
                <w:rPr>
                  <w:lang w:eastAsia="zh-CN"/>
                </w:rPr>
                <w:t>P</w:t>
              </w:r>
              <w:r>
                <w:rPr>
                  <w:rFonts w:hint="eastAsia"/>
                  <w:lang w:eastAsia="zh-CN"/>
                </w:rPr>
                <w:t xml:space="preserve">laintext </w:t>
              </w:r>
              <w:r w:rsidRPr="002A38E9">
                <w:t>to be encrypted</w:t>
              </w:r>
            </w:ins>
          </w:p>
          <w:p w:rsidR="00D24F24" w:rsidRPr="002A38E9" w:rsidRDefault="00D24F24" w:rsidP="00D24F24">
            <w:pPr>
              <w:pStyle w:val="Table-cell-note"/>
              <w:rPr>
                <w:ins w:id="2739" w:author="David Wooten" w:date="2019-11-15T15:19:00Z"/>
              </w:rPr>
            </w:pPr>
            <w:ins w:id="2740" w:author="David Wooten" w:date="2019-11-15T15:19:00Z">
              <w:r w:rsidRPr="002A38E9">
                <w:t>NOTE 1</w:t>
              </w:r>
              <w:r w:rsidRPr="002A38E9">
                <w:tab/>
                <w:t xml:space="preserve">The data type was chosen because it limits the overall size of the input to no greater than </w:t>
              </w:r>
              <w:r w:rsidRPr="00441E3E">
                <w:t>MAX_</w:t>
              </w:r>
              <w:r>
                <w:rPr>
                  <w:rFonts w:hint="eastAsia"/>
                  <w:lang w:eastAsia="zh-CN"/>
                </w:rPr>
                <w:t>ECC</w:t>
              </w:r>
              <w:r w:rsidRPr="00441E3E">
                <w:t>_MESSAGE_BYTES</w:t>
              </w:r>
              <w:r w:rsidRPr="002A38E9">
                <w:t xml:space="preserve">. </w:t>
              </w:r>
            </w:ins>
          </w:p>
        </w:tc>
      </w:tr>
      <w:tr w:rsidR="00D24F24" w:rsidRPr="002A38E9" w:rsidTr="00C01E6B">
        <w:trPr>
          <w:cantSplit/>
          <w:jc w:val="center"/>
          <w:ins w:id="2741" w:author="David Wooten" w:date="2019-11-15T15:19:00Z"/>
        </w:trPr>
        <w:tc>
          <w:tcPr>
            <w:tcW w:w="2736" w:type="dxa"/>
            <w:tcBorders>
              <w:top w:val="single" w:sz="4" w:space="0" w:color="auto"/>
              <w:left w:val="single" w:sz="12" w:space="0" w:color="auto"/>
              <w:bottom w:val="single" w:sz="12" w:space="0" w:color="000000" w:themeColor="text1"/>
              <w:right w:val="single" w:sz="8" w:space="0" w:color="000000" w:themeColor="text1"/>
            </w:tcBorders>
            <w:vAlign w:val="center"/>
          </w:tcPr>
          <w:p w:rsidR="00D24F24" w:rsidRPr="00A24E07" w:rsidRDefault="00A97996" w:rsidP="00D24F24">
            <w:pPr>
              <w:pStyle w:val="TABLE-cell"/>
              <w:rPr>
                <w:ins w:id="2742" w:author="David Wooten" w:date="2019-11-15T15:19:00Z"/>
              </w:rPr>
            </w:pPr>
            <w:ins w:id="2743" w:author="David Wooten" w:date="2019-11-16T11:41:00Z">
              <w:r>
                <w:rPr>
                  <w:noProof/>
                </w:rPr>
                <w:t>TPMT_KDF_SCHEME</w:t>
              </w:r>
            </w:ins>
            <w:ins w:id="2744" w:author="David Wooten" w:date="2019-11-15T15:19:00Z">
              <w:r w:rsidR="00D24F24" w:rsidRPr="00413B46">
                <w:t>+</w:t>
              </w:r>
            </w:ins>
          </w:p>
        </w:tc>
        <w:tc>
          <w:tcPr>
            <w:tcW w:w="2016" w:type="dxa"/>
            <w:tcBorders>
              <w:top w:val="single" w:sz="4" w:space="0" w:color="auto"/>
              <w:left w:val="single" w:sz="8" w:space="0" w:color="000000" w:themeColor="text1"/>
              <w:bottom w:val="single" w:sz="12" w:space="0" w:color="000000" w:themeColor="text1"/>
              <w:right w:val="single" w:sz="8" w:space="0" w:color="000000" w:themeColor="text1"/>
            </w:tcBorders>
            <w:vAlign w:val="center"/>
          </w:tcPr>
          <w:p w:rsidR="00D24F24" w:rsidRPr="00B16269" w:rsidRDefault="00D24F24" w:rsidP="00D24F24">
            <w:pPr>
              <w:pStyle w:val="TABLE-cell"/>
              <w:rPr>
                <w:ins w:id="2745" w:author="David Wooten" w:date="2019-11-15T15:19:00Z"/>
              </w:rPr>
            </w:pPr>
            <w:ins w:id="2746" w:author="David Wooten" w:date="2019-11-15T15:19:00Z">
              <w:r w:rsidRPr="00413B46">
                <w:t>inScheme</w:t>
              </w:r>
            </w:ins>
          </w:p>
        </w:tc>
        <w:tc>
          <w:tcPr>
            <w:tcW w:w="4608" w:type="dxa"/>
            <w:tcBorders>
              <w:top w:val="single" w:sz="4" w:space="0" w:color="auto"/>
              <w:left w:val="single" w:sz="8" w:space="0" w:color="000000" w:themeColor="text1"/>
              <w:bottom w:val="single" w:sz="12" w:space="0" w:color="000000" w:themeColor="text1"/>
              <w:right w:val="single" w:sz="12" w:space="0" w:color="auto"/>
            </w:tcBorders>
            <w:vAlign w:val="center"/>
          </w:tcPr>
          <w:p w:rsidR="00D24F24" w:rsidRDefault="00D24F24" w:rsidP="004A2707">
            <w:pPr>
              <w:pStyle w:val="TABLE-cell"/>
              <w:rPr>
                <w:ins w:id="2747" w:author="David Wooten" w:date="2019-11-15T15:19:00Z"/>
                <w:lang w:eastAsia="zh-CN"/>
              </w:rPr>
            </w:pPr>
            <w:ins w:id="2748" w:author="David Wooten" w:date="2019-11-15T15:19:00Z">
              <w:r w:rsidRPr="00413B46">
                <w:t xml:space="preserve">the </w:t>
              </w:r>
            </w:ins>
            <w:ins w:id="2749" w:author="David Wooten" w:date="2019-11-15T19:31:00Z">
              <w:r w:rsidR="004A2707">
                <w:t>KDF</w:t>
              </w:r>
            </w:ins>
            <w:ins w:id="2750" w:author="David Wooten" w:date="2019-11-15T15:19:00Z">
              <w:r w:rsidRPr="00413B46">
                <w:t xml:space="preserve"> to use if </w:t>
              </w:r>
              <w:r w:rsidRPr="00413B46">
                <w:rPr>
                  <w:i/>
                </w:rPr>
                <w:t>scheme</w:t>
              </w:r>
              <w:r w:rsidRPr="00413B46">
                <w:t xml:space="preserve"> associated with </w:t>
              </w:r>
              <w:r w:rsidRPr="00413B46">
                <w:rPr>
                  <w:i/>
                </w:rPr>
                <w:t>keyHandle</w:t>
              </w:r>
              <w:r w:rsidRPr="00413B46">
                <w:t xml:space="preserve"> is TPM_ALG_NULL</w:t>
              </w:r>
            </w:ins>
          </w:p>
        </w:tc>
      </w:tr>
    </w:tbl>
    <w:p w:rsidR="00D24F24" w:rsidRPr="002A38E9" w:rsidRDefault="00C01E6B" w:rsidP="00D24F24">
      <w:pPr>
        <w:pStyle w:val="TABLE-title"/>
        <w:rPr>
          <w:ins w:id="2751" w:author="David Wooten" w:date="2019-11-15T15:19:00Z"/>
        </w:rPr>
      </w:pPr>
      <w:bookmarkStart w:id="2752" w:name="_Toc402369072"/>
      <w:bookmarkStart w:id="2753" w:name="_Toc24725653"/>
      <w:ins w:id="2754" w:author="David Wooten" w:date="2019-11-15T15:28:00Z">
        <w:r w:rsidRPr="00413B46">
          <w:t xml:space="preserve">Table </w:t>
        </w:r>
        <w:r w:rsidRPr="00C42EAF">
          <w:fldChar w:fldCharType="begin"/>
        </w:r>
        <w:r w:rsidRPr="00413B46">
          <w:instrText xml:space="preserve"> SEQ Table \* ARABIC </w:instrText>
        </w:r>
        <w:r w:rsidRPr="00C42EAF">
          <w:fldChar w:fldCharType="separate"/>
        </w:r>
      </w:ins>
      <w:ins w:id="2755" w:author="David Wooten" w:date="2019-11-15T15:49:00Z">
        <w:r w:rsidR="00D51C42">
          <w:rPr>
            <w:noProof/>
          </w:rPr>
          <w:t>58</w:t>
        </w:r>
      </w:ins>
      <w:ins w:id="2756" w:author="David Wooten" w:date="2019-11-15T15:28:00Z">
        <w:r w:rsidRPr="00C42EAF">
          <w:fldChar w:fldCharType="end"/>
        </w:r>
        <w:r w:rsidRPr="00413B46">
          <w:t xml:space="preserve"> </w:t>
        </w:r>
        <w:proofErr w:type="gramStart"/>
        <w:r w:rsidRPr="00413B46">
          <w:t xml:space="preserve">— </w:t>
        </w:r>
      </w:ins>
      <w:ins w:id="2757" w:author="David Wooten" w:date="2019-11-15T15:19:00Z">
        <w:r w:rsidR="00D24F24">
          <w:t xml:space="preserve"> TPM2</w:t>
        </w:r>
        <w:proofErr w:type="gramEnd"/>
        <w:r w:rsidR="00D24F24">
          <w:t>_</w:t>
        </w:r>
        <w:r w:rsidR="00D24F24">
          <w:rPr>
            <w:rFonts w:hint="eastAsia"/>
            <w:lang w:eastAsia="zh-CN"/>
          </w:rPr>
          <w:t>ECC</w:t>
        </w:r>
      </w:ins>
      <w:ins w:id="2758" w:author="David Wooten" w:date="2019-11-16T11:45:00Z">
        <w:r w:rsidR="00421C3D">
          <w:t>_</w:t>
        </w:r>
      </w:ins>
      <w:ins w:id="2759" w:author="David Wooten" w:date="2019-11-15T15:19:00Z">
        <w:r w:rsidR="00D24F24" w:rsidRPr="002A38E9">
          <w:t>Encrypt Response</w:t>
        </w:r>
        <w:bookmarkEnd w:id="2752"/>
        <w:bookmarkEnd w:id="2753"/>
      </w:ins>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Change w:id="2760">
          <w:tblGrid>
            <w:gridCol w:w="2736"/>
            <w:gridCol w:w="2016"/>
            <w:gridCol w:w="4608"/>
          </w:tblGrid>
        </w:tblGridChange>
      </w:tblGrid>
      <w:tr w:rsidR="00D24F24" w:rsidRPr="002A38E9" w:rsidTr="00D24F24">
        <w:trPr>
          <w:cantSplit/>
          <w:jc w:val="center"/>
          <w:ins w:id="2761" w:author="David Wooten" w:date="2019-11-15T15:19:00Z"/>
        </w:trPr>
        <w:tc>
          <w:tcPr>
            <w:tcW w:w="2736" w:type="dxa"/>
            <w:tcBorders>
              <w:top w:val="single" w:sz="12" w:space="0" w:color="000000"/>
              <w:left w:val="single" w:sz="12" w:space="0" w:color="000000"/>
              <w:bottom w:val="single" w:sz="12" w:space="0" w:color="000000"/>
              <w:right w:val="single" w:sz="8" w:space="0" w:color="000000" w:themeColor="text1"/>
            </w:tcBorders>
            <w:vAlign w:val="center"/>
          </w:tcPr>
          <w:p w:rsidR="00D24F24" w:rsidRPr="002A38E9" w:rsidRDefault="00D24F24" w:rsidP="00D24F24">
            <w:pPr>
              <w:pStyle w:val="TABLE-col-heading"/>
              <w:rPr>
                <w:ins w:id="2762" w:author="David Wooten" w:date="2019-11-15T15:19:00Z"/>
              </w:rPr>
            </w:pPr>
            <w:ins w:id="2763" w:author="David Wooten" w:date="2019-11-15T15:19:00Z">
              <w:r w:rsidRPr="002A38E9">
                <w:t>Type</w:t>
              </w:r>
            </w:ins>
          </w:p>
        </w:tc>
        <w:tc>
          <w:tcPr>
            <w:tcW w:w="2016" w:type="dxa"/>
            <w:tcBorders>
              <w:top w:val="single" w:sz="12" w:space="0" w:color="000000"/>
              <w:left w:val="single" w:sz="8" w:space="0" w:color="000000" w:themeColor="text1"/>
              <w:bottom w:val="single" w:sz="12" w:space="0" w:color="000000"/>
              <w:right w:val="single" w:sz="8" w:space="0" w:color="000000" w:themeColor="text1"/>
            </w:tcBorders>
            <w:vAlign w:val="center"/>
          </w:tcPr>
          <w:p w:rsidR="00D24F24" w:rsidRPr="002A38E9" w:rsidRDefault="00D24F24" w:rsidP="00D24F24">
            <w:pPr>
              <w:pStyle w:val="TABLE-col-heading"/>
              <w:rPr>
                <w:ins w:id="2764" w:author="David Wooten" w:date="2019-11-15T15:19:00Z"/>
              </w:rPr>
            </w:pPr>
            <w:ins w:id="2765" w:author="David Wooten" w:date="2019-11-15T15:19:00Z">
              <w:r w:rsidRPr="002A38E9">
                <w:t>Name</w:t>
              </w:r>
            </w:ins>
          </w:p>
        </w:tc>
        <w:tc>
          <w:tcPr>
            <w:tcW w:w="4608" w:type="dxa"/>
            <w:tcBorders>
              <w:top w:val="single" w:sz="12" w:space="0" w:color="000000"/>
              <w:left w:val="single" w:sz="8" w:space="0" w:color="000000" w:themeColor="text1"/>
              <w:bottom w:val="single" w:sz="12" w:space="0" w:color="000000"/>
              <w:right w:val="single" w:sz="12" w:space="0" w:color="000000"/>
            </w:tcBorders>
            <w:vAlign w:val="center"/>
          </w:tcPr>
          <w:p w:rsidR="00D24F24" w:rsidRPr="002A38E9" w:rsidRDefault="00D24F24" w:rsidP="00D24F24">
            <w:pPr>
              <w:pStyle w:val="TABLE-col-heading"/>
              <w:rPr>
                <w:ins w:id="2766" w:author="David Wooten" w:date="2019-11-15T15:19:00Z"/>
              </w:rPr>
            </w:pPr>
            <w:ins w:id="2767" w:author="David Wooten" w:date="2019-11-15T15:19:00Z">
              <w:r w:rsidRPr="002A38E9">
                <w:t>Description</w:t>
              </w:r>
            </w:ins>
          </w:p>
        </w:tc>
      </w:tr>
      <w:tr w:rsidR="00D24F24" w:rsidRPr="002A38E9" w:rsidTr="00D24F24">
        <w:trPr>
          <w:cantSplit/>
          <w:jc w:val="center"/>
          <w:ins w:id="2768" w:author="David Wooten" w:date="2019-11-15T15:19:00Z"/>
        </w:trPr>
        <w:tc>
          <w:tcPr>
            <w:tcW w:w="2736" w:type="dxa"/>
            <w:tcBorders>
              <w:top w:val="single" w:sz="12" w:space="0" w:color="000000"/>
              <w:left w:val="single" w:sz="12" w:space="0" w:color="000000"/>
              <w:right w:val="single" w:sz="8" w:space="0" w:color="000000" w:themeColor="text1"/>
            </w:tcBorders>
            <w:vAlign w:val="center"/>
          </w:tcPr>
          <w:p w:rsidR="00D24F24" w:rsidRPr="002A38E9" w:rsidRDefault="00D24F24" w:rsidP="00D24F24">
            <w:pPr>
              <w:pStyle w:val="TABLE-cell"/>
              <w:rPr>
                <w:ins w:id="2769" w:author="David Wooten" w:date="2019-11-15T15:19:00Z"/>
              </w:rPr>
            </w:pPr>
            <w:ins w:id="2770" w:author="David Wooten" w:date="2019-11-15T15:19:00Z">
              <w:r w:rsidRPr="002A38E9">
                <w:t>TPM_ST</w:t>
              </w:r>
            </w:ins>
          </w:p>
        </w:tc>
        <w:tc>
          <w:tcPr>
            <w:tcW w:w="2016" w:type="dxa"/>
            <w:tcBorders>
              <w:top w:val="single" w:sz="12" w:space="0" w:color="000000"/>
              <w:left w:val="single" w:sz="8" w:space="0" w:color="000000" w:themeColor="text1"/>
              <w:right w:val="single" w:sz="8" w:space="0" w:color="000000" w:themeColor="text1"/>
            </w:tcBorders>
            <w:vAlign w:val="center"/>
          </w:tcPr>
          <w:p w:rsidR="00D24F24" w:rsidRPr="002A38E9" w:rsidRDefault="00D24F24" w:rsidP="00D24F24">
            <w:pPr>
              <w:pStyle w:val="TABLE-cell"/>
              <w:rPr>
                <w:ins w:id="2771" w:author="David Wooten" w:date="2019-11-15T15:19:00Z"/>
              </w:rPr>
            </w:pPr>
            <w:ins w:id="2772" w:author="David Wooten" w:date="2019-11-15T15:19:00Z">
              <w:r w:rsidRPr="002A38E9">
                <w:t>tag</w:t>
              </w:r>
            </w:ins>
          </w:p>
        </w:tc>
        <w:tc>
          <w:tcPr>
            <w:tcW w:w="4608" w:type="dxa"/>
            <w:tcBorders>
              <w:top w:val="single" w:sz="12" w:space="0" w:color="000000"/>
              <w:left w:val="single" w:sz="8" w:space="0" w:color="000000" w:themeColor="text1"/>
              <w:right w:val="single" w:sz="12" w:space="0" w:color="000000"/>
            </w:tcBorders>
            <w:vAlign w:val="center"/>
          </w:tcPr>
          <w:p w:rsidR="00D24F24" w:rsidRPr="002A38E9" w:rsidRDefault="00D24F24" w:rsidP="00D24F24">
            <w:pPr>
              <w:pStyle w:val="TABLE-cell"/>
              <w:rPr>
                <w:ins w:id="2773" w:author="David Wooten" w:date="2019-11-15T15:19:00Z"/>
              </w:rPr>
            </w:pPr>
            <w:ins w:id="2774" w:author="David Wooten" w:date="2019-11-15T15:19:00Z">
              <w:r>
                <w:t xml:space="preserve">see clause </w:t>
              </w:r>
              <w:r>
                <w:fldChar w:fldCharType="begin"/>
              </w:r>
              <w:r>
                <w:instrText xml:space="preserve"> REF _Ref329850920 \r \h </w:instrText>
              </w:r>
            </w:ins>
            <w:ins w:id="2775" w:author="David Wooten" w:date="2019-11-15T15:19:00Z">
              <w:r>
                <w:fldChar w:fldCharType="separate"/>
              </w:r>
            </w:ins>
            <w:ins w:id="2776" w:author="David Wooten" w:date="2019-11-15T15:49:00Z">
              <w:r w:rsidR="00D51C42">
                <w:t>6</w:t>
              </w:r>
            </w:ins>
            <w:ins w:id="2777" w:author="David Wooten" w:date="2019-11-15T15:19:00Z">
              <w:r>
                <w:fldChar w:fldCharType="end"/>
              </w:r>
            </w:ins>
          </w:p>
        </w:tc>
      </w:tr>
      <w:tr w:rsidR="00D24F24" w:rsidRPr="002A38E9" w:rsidTr="00B37C98">
        <w:trPr>
          <w:cantSplit/>
          <w:jc w:val="center"/>
          <w:ins w:id="2778" w:author="David Wooten" w:date="2019-11-15T15:19:00Z"/>
        </w:trPr>
        <w:tc>
          <w:tcPr>
            <w:tcW w:w="2736" w:type="dxa"/>
            <w:tcBorders>
              <w:left w:val="single" w:sz="12" w:space="0" w:color="000000"/>
              <w:bottom w:val="single" w:sz="6" w:space="0" w:color="auto"/>
              <w:right w:val="single" w:sz="8" w:space="0" w:color="000000" w:themeColor="text1"/>
            </w:tcBorders>
            <w:vAlign w:val="center"/>
          </w:tcPr>
          <w:p w:rsidR="00D24F24" w:rsidRPr="002A38E9" w:rsidRDefault="00D24F24" w:rsidP="00D24F24">
            <w:pPr>
              <w:pStyle w:val="TABLE-cell"/>
              <w:rPr>
                <w:ins w:id="2779" w:author="David Wooten" w:date="2019-11-15T15:19:00Z"/>
              </w:rPr>
            </w:pPr>
            <w:ins w:id="2780" w:author="David Wooten" w:date="2019-11-15T15:19:00Z">
              <w:r w:rsidRPr="002A38E9">
                <w:t>UINT32</w:t>
              </w:r>
            </w:ins>
          </w:p>
        </w:tc>
        <w:tc>
          <w:tcPr>
            <w:tcW w:w="2016" w:type="dxa"/>
            <w:tcBorders>
              <w:left w:val="single" w:sz="8" w:space="0" w:color="000000" w:themeColor="text1"/>
              <w:bottom w:val="single" w:sz="6" w:space="0" w:color="auto"/>
              <w:right w:val="single" w:sz="8" w:space="0" w:color="000000" w:themeColor="text1"/>
            </w:tcBorders>
            <w:vAlign w:val="center"/>
          </w:tcPr>
          <w:p w:rsidR="00D24F24" w:rsidRPr="002A38E9" w:rsidRDefault="00D24F24" w:rsidP="00D24F24">
            <w:pPr>
              <w:pStyle w:val="TABLE-cell"/>
              <w:rPr>
                <w:ins w:id="2781" w:author="David Wooten" w:date="2019-11-15T15:19:00Z"/>
              </w:rPr>
            </w:pPr>
            <w:ins w:id="2782" w:author="David Wooten" w:date="2019-11-15T15:19:00Z">
              <w:r w:rsidRPr="002A38E9">
                <w:t>responseSize</w:t>
              </w:r>
            </w:ins>
          </w:p>
        </w:tc>
        <w:tc>
          <w:tcPr>
            <w:tcW w:w="4608" w:type="dxa"/>
            <w:tcBorders>
              <w:left w:val="single" w:sz="8" w:space="0" w:color="000000" w:themeColor="text1"/>
              <w:bottom w:val="single" w:sz="6" w:space="0" w:color="auto"/>
              <w:right w:val="single" w:sz="12" w:space="0" w:color="000000"/>
            </w:tcBorders>
            <w:vAlign w:val="center"/>
          </w:tcPr>
          <w:p w:rsidR="00D24F24" w:rsidRPr="002A38E9" w:rsidRDefault="00D24F24" w:rsidP="00D24F24">
            <w:pPr>
              <w:pStyle w:val="TABLE-cell"/>
              <w:rPr>
                <w:ins w:id="2783" w:author="David Wooten" w:date="2019-11-15T15:19:00Z"/>
              </w:rPr>
            </w:pPr>
          </w:p>
        </w:tc>
      </w:tr>
      <w:tr w:rsidR="00D24F24" w:rsidRPr="002A38E9" w:rsidTr="00B37C98">
        <w:trPr>
          <w:cantSplit/>
          <w:jc w:val="center"/>
          <w:ins w:id="2784" w:author="David Wooten" w:date="2019-11-15T15:19:00Z"/>
        </w:trPr>
        <w:tc>
          <w:tcPr>
            <w:tcW w:w="2736" w:type="dxa"/>
            <w:tcBorders>
              <w:left w:val="single" w:sz="12" w:space="0" w:color="000000"/>
              <w:bottom w:val="thinThickThinSmallGap" w:sz="12" w:space="0" w:color="auto"/>
              <w:right w:val="single" w:sz="8" w:space="0" w:color="000000" w:themeColor="text1"/>
            </w:tcBorders>
            <w:vAlign w:val="center"/>
          </w:tcPr>
          <w:p w:rsidR="00D24F24" w:rsidRPr="002A38E9" w:rsidRDefault="00D24F24" w:rsidP="00D24F24">
            <w:pPr>
              <w:pStyle w:val="TABLE-cell"/>
              <w:rPr>
                <w:ins w:id="2785" w:author="David Wooten" w:date="2019-11-15T15:19:00Z"/>
              </w:rPr>
            </w:pPr>
            <w:ins w:id="2786" w:author="David Wooten" w:date="2019-11-15T15:19:00Z">
              <w:r w:rsidRPr="002A38E9">
                <w:t>TPM_RC</w:t>
              </w:r>
            </w:ins>
          </w:p>
        </w:tc>
        <w:tc>
          <w:tcPr>
            <w:tcW w:w="2016" w:type="dxa"/>
            <w:tcBorders>
              <w:left w:val="single" w:sz="8" w:space="0" w:color="000000" w:themeColor="text1"/>
              <w:bottom w:val="thinThickThinSmallGap" w:sz="12" w:space="0" w:color="auto"/>
              <w:right w:val="single" w:sz="8" w:space="0" w:color="000000" w:themeColor="text1"/>
            </w:tcBorders>
            <w:vAlign w:val="center"/>
          </w:tcPr>
          <w:p w:rsidR="00D24F24" w:rsidRPr="002A38E9" w:rsidRDefault="00D24F24" w:rsidP="00D24F24">
            <w:pPr>
              <w:pStyle w:val="TABLE-cell"/>
              <w:rPr>
                <w:ins w:id="2787" w:author="David Wooten" w:date="2019-11-15T15:19:00Z"/>
              </w:rPr>
            </w:pPr>
            <w:ins w:id="2788" w:author="David Wooten" w:date="2019-11-15T15:19:00Z">
              <w:r w:rsidRPr="002A38E9">
                <w:t>responseCode</w:t>
              </w:r>
            </w:ins>
          </w:p>
        </w:tc>
        <w:tc>
          <w:tcPr>
            <w:tcW w:w="4608" w:type="dxa"/>
            <w:tcBorders>
              <w:left w:val="single" w:sz="8" w:space="0" w:color="000000" w:themeColor="text1"/>
              <w:bottom w:val="thinThickThinSmallGap" w:sz="12" w:space="0" w:color="auto"/>
              <w:right w:val="single" w:sz="12" w:space="0" w:color="000000"/>
            </w:tcBorders>
            <w:vAlign w:val="center"/>
          </w:tcPr>
          <w:p w:rsidR="00D24F24" w:rsidRPr="002A38E9" w:rsidRDefault="00D24F24" w:rsidP="00D24F24">
            <w:pPr>
              <w:pStyle w:val="TABLE-cell"/>
              <w:rPr>
                <w:ins w:id="2789" w:author="David Wooten" w:date="2019-11-15T15:19:00Z"/>
              </w:rPr>
            </w:pPr>
          </w:p>
        </w:tc>
      </w:tr>
      <w:tr w:rsidR="00E74A25" w:rsidRPr="002A38E9" w:rsidTr="00B37C98">
        <w:tblPrEx>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ExChange w:id="2790" w:author="David Wooten" w:date="2019-11-15T15:41:00Z">
            <w:tblPrEx>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Ex>
          </w:tblPrExChange>
        </w:tblPrEx>
        <w:trPr>
          <w:cantSplit/>
          <w:jc w:val="center"/>
          <w:ins w:id="2791" w:author="David Wooten" w:date="2019-11-15T15:21:00Z"/>
          <w:trPrChange w:id="2792" w:author="David Wooten" w:date="2019-11-15T15:41:00Z">
            <w:trPr>
              <w:cantSplit/>
              <w:jc w:val="center"/>
            </w:trPr>
          </w:trPrChange>
        </w:trPr>
        <w:tc>
          <w:tcPr>
            <w:tcW w:w="2736" w:type="dxa"/>
            <w:tcBorders>
              <w:top w:val="thinThickThinSmallGap" w:sz="12" w:space="0" w:color="auto"/>
              <w:left w:val="single" w:sz="12" w:space="0" w:color="000000"/>
              <w:bottom w:val="single" w:sz="4" w:space="0" w:color="auto"/>
              <w:right w:val="single" w:sz="8" w:space="0" w:color="000000" w:themeColor="text1"/>
            </w:tcBorders>
            <w:tcPrChange w:id="2793" w:author="David Wooten" w:date="2019-11-15T15:41:00Z">
              <w:tcPr>
                <w:tcW w:w="2736" w:type="dxa"/>
                <w:tcBorders>
                  <w:top w:val="single" w:sz="4" w:space="0" w:color="auto"/>
                  <w:left w:val="single" w:sz="12" w:space="0" w:color="000000"/>
                  <w:bottom w:val="single" w:sz="12" w:space="0" w:color="000000"/>
                  <w:right w:val="single" w:sz="8" w:space="0" w:color="000000" w:themeColor="text1"/>
                </w:tcBorders>
                <w:vAlign w:val="center"/>
              </w:tcPr>
            </w:tcPrChange>
          </w:tcPr>
          <w:p w:rsidR="00E74A25" w:rsidRPr="00A24E07" w:rsidRDefault="00E74A25" w:rsidP="00D24F24">
            <w:pPr>
              <w:pStyle w:val="TABLE-cell"/>
              <w:rPr>
                <w:ins w:id="2794" w:author="David Wooten" w:date="2019-11-15T15:21:00Z"/>
              </w:rPr>
            </w:pPr>
            <w:ins w:id="2795" w:author="David Wooten" w:date="2019-11-15T15:47:00Z">
              <w:r>
                <w:t>TPM2B_ECC_POINT</w:t>
              </w:r>
            </w:ins>
          </w:p>
        </w:tc>
        <w:tc>
          <w:tcPr>
            <w:tcW w:w="2016" w:type="dxa"/>
            <w:tcBorders>
              <w:top w:val="thinThickThinSmallGap" w:sz="12" w:space="0" w:color="auto"/>
              <w:left w:val="single" w:sz="8" w:space="0" w:color="000000" w:themeColor="text1"/>
              <w:bottom w:val="single" w:sz="4" w:space="0" w:color="auto"/>
              <w:right w:val="single" w:sz="8" w:space="0" w:color="000000" w:themeColor="text1"/>
            </w:tcBorders>
            <w:tcPrChange w:id="2796" w:author="David Wooten" w:date="2019-11-15T15:41:00Z">
              <w:tcPr>
                <w:tcW w:w="2016" w:type="dxa"/>
                <w:tcBorders>
                  <w:top w:val="single" w:sz="4" w:space="0" w:color="auto"/>
                  <w:left w:val="single" w:sz="8" w:space="0" w:color="000000" w:themeColor="text1"/>
                  <w:bottom w:val="single" w:sz="12" w:space="0" w:color="000000"/>
                  <w:right w:val="single" w:sz="8" w:space="0" w:color="000000" w:themeColor="text1"/>
                </w:tcBorders>
                <w:vAlign w:val="center"/>
              </w:tcPr>
            </w:tcPrChange>
          </w:tcPr>
          <w:p w:rsidR="00E74A25" w:rsidRPr="00A24E07" w:rsidRDefault="00E74A25" w:rsidP="000650F3">
            <w:pPr>
              <w:pStyle w:val="TABLE-cell"/>
              <w:rPr>
                <w:ins w:id="2797" w:author="David Wooten" w:date="2019-11-15T15:21:00Z"/>
              </w:rPr>
            </w:pPr>
            <w:ins w:id="2798" w:author="David Wooten" w:date="2019-11-15T15:48:00Z">
              <w:r>
                <w:t>C</w:t>
              </w:r>
            </w:ins>
            <w:ins w:id="2799" w:author="David Wooten" w:date="2019-11-16T12:09:00Z">
              <w:r w:rsidR="000650F3">
                <w:t>1</w:t>
              </w:r>
            </w:ins>
          </w:p>
        </w:tc>
        <w:tc>
          <w:tcPr>
            <w:tcW w:w="4608" w:type="dxa"/>
            <w:tcBorders>
              <w:top w:val="thinThickThinSmallGap" w:sz="12" w:space="0" w:color="auto"/>
              <w:left w:val="single" w:sz="8" w:space="0" w:color="000000" w:themeColor="text1"/>
              <w:bottom w:val="single" w:sz="4" w:space="0" w:color="auto"/>
              <w:right w:val="single" w:sz="12" w:space="0" w:color="000000"/>
            </w:tcBorders>
            <w:tcPrChange w:id="2800" w:author="David Wooten" w:date="2019-11-15T15:41:00Z">
              <w:tcPr>
                <w:tcW w:w="4608" w:type="dxa"/>
                <w:tcBorders>
                  <w:top w:val="single" w:sz="4" w:space="0" w:color="auto"/>
                  <w:left w:val="single" w:sz="8" w:space="0" w:color="000000" w:themeColor="text1"/>
                  <w:bottom w:val="single" w:sz="12" w:space="0" w:color="000000"/>
                  <w:right w:val="single" w:sz="12" w:space="0" w:color="000000"/>
                </w:tcBorders>
                <w:vAlign w:val="center"/>
              </w:tcPr>
            </w:tcPrChange>
          </w:tcPr>
          <w:p w:rsidR="00E74A25" w:rsidRPr="002A38E9" w:rsidRDefault="00E74A25" w:rsidP="00D24F24">
            <w:pPr>
              <w:pStyle w:val="TABLE-cell"/>
              <w:rPr>
                <w:ins w:id="2801" w:author="David Wooten" w:date="2019-11-15T15:21:00Z"/>
              </w:rPr>
            </w:pPr>
            <w:ins w:id="2802" w:author="David Wooten" w:date="2019-11-15T15:48:00Z">
              <w:r>
                <w:t>the public ephemeral key used for ECDH</w:t>
              </w:r>
            </w:ins>
          </w:p>
        </w:tc>
      </w:tr>
      <w:tr w:rsidR="00E74A25" w:rsidRPr="002A38E9" w:rsidTr="00E74A25">
        <w:trPr>
          <w:cantSplit/>
          <w:jc w:val="center"/>
          <w:ins w:id="2803" w:author="David Wooten" w:date="2019-11-15T15:47:00Z"/>
        </w:trPr>
        <w:tc>
          <w:tcPr>
            <w:tcW w:w="2736" w:type="dxa"/>
            <w:tcBorders>
              <w:top w:val="single" w:sz="4" w:space="0" w:color="auto"/>
              <w:left w:val="single" w:sz="12" w:space="0" w:color="000000"/>
              <w:bottom w:val="single" w:sz="4" w:space="0" w:color="auto"/>
              <w:right w:val="single" w:sz="8" w:space="0" w:color="000000" w:themeColor="text1"/>
            </w:tcBorders>
          </w:tcPr>
          <w:p w:rsidR="00E74A25" w:rsidRPr="00B556F5" w:rsidRDefault="00E74A25" w:rsidP="00551468">
            <w:pPr>
              <w:pStyle w:val="TABLE-cell"/>
              <w:rPr>
                <w:ins w:id="2804" w:author="David Wooten" w:date="2019-11-15T15:47:00Z"/>
                <w:noProof/>
              </w:rPr>
            </w:pPr>
            <w:ins w:id="2805" w:author="David Wooten" w:date="2019-11-15T15:47:00Z">
              <w:r>
                <w:t>TPM2B_MAX_</w:t>
              </w:r>
            </w:ins>
            <w:ins w:id="2806" w:author="David Wooten" w:date="2019-11-16T11:38:00Z">
              <w:r w:rsidR="00551468">
                <w:t>BUFFER</w:t>
              </w:r>
            </w:ins>
          </w:p>
        </w:tc>
        <w:tc>
          <w:tcPr>
            <w:tcW w:w="2016" w:type="dxa"/>
            <w:tcBorders>
              <w:top w:val="single" w:sz="4" w:space="0" w:color="auto"/>
              <w:left w:val="single" w:sz="8" w:space="0" w:color="000000" w:themeColor="text1"/>
              <w:bottom w:val="single" w:sz="4" w:space="0" w:color="auto"/>
              <w:right w:val="single" w:sz="8" w:space="0" w:color="000000" w:themeColor="text1"/>
            </w:tcBorders>
          </w:tcPr>
          <w:p w:rsidR="00E74A25" w:rsidRDefault="00E74A25" w:rsidP="00D24F24">
            <w:pPr>
              <w:pStyle w:val="TABLE-cell"/>
              <w:rPr>
                <w:ins w:id="2807" w:author="David Wooten" w:date="2019-11-15T15:47:00Z"/>
                <w:noProof/>
              </w:rPr>
            </w:pPr>
            <w:ins w:id="2808" w:author="David Wooten" w:date="2019-11-15T15:48:00Z">
              <w:r>
                <w:t>C2</w:t>
              </w:r>
            </w:ins>
          </w:p>
        </w:tc>
        <w:tc>
          <w:tcPr>
            <w:tcW w:w="4608" w:type="dxa"/>
            <w:tcBorders>
              <w:top w:val="single" w:sz="4" w:space="0" w:color="auto"/>
              <w:left w:val="single" w:sz="8" w:space="0" w:color="000000" w:themeColor="text1"/>
              <w:bottom w:val="single" w:sz="4" w:space="0" w:color="auto"/>
              <w:right w:val="single" w:sz="12" w:space="0" w:color="000000"/>
            </w:tcBorders>
          </w:tcPr>
          <w:p w:rsidR="00E74A25" w:rsidRDefault="00E74A25" w:rsidP="00D24F24">
            <w:pPr>
              <w:pStyle w:val="TABLE-cell"/>
              <w:rPr>
                <w:ins w:id="2809" w:author="David Wooten" w:date="2019-11-15T15:47:00Z"/>
                <w:noProof/>
              </w:rPr>
            </w:pPr>
            <w:ins w:id="2810" w:author="David Wooten" w:date="2019-11-15T15:48:00Z">
              <w:r>
                <w:t>the data block produced by the XOR process</w:t>
              </w:r>
            </w:ins>
          </w:p>
        </w:tc>
      </w:tr>
      <w:tr w:rsidR="00E74A25" w:rsidRPr="002A38E9" w:rsidTr="00780330">
        <w:trPr>
          <w:cantSplit/>
          <w:jc w:val="center"/>
          <w:ins w:id="2811" w:author="David Wooten" w:date="2019-11-15T15:47:00Z"/>
        </w:trPr>
        <w:tc>
          <w:tcPr>
            <w:tcW w:w="2736" w:type="dxa"/>
            <w:tcBorders>
              <w:top w:val="single" w:sz="4" w:space="0" w:color="auto"/>
              <w:left w:val="single" w:sz="12" w:space="0" w:color="000000"/>
              <w:bottom w:val="single" w:sz="12" w:space="0" w:color="000000"/>
              <w:right w:val="single" w:sz="8" w:space="0" w:color="000000" w:themeColor="text1"/>
            </w:tcBorders>
          </w:tcPr>
          <w:p w:rsidR="00E74A25" w:rsidRPr="00B556F5" w:rsidRDefault="00E74A25" w:rsidP="00D24F24">
            <w:pPr>
              <w:pStyle w:val="TABLE-cell"/>
              <w:rPr>
                <w:ins w:id="2812" w:author="David Wooten" w:date="2019-11-15T15:47:00Z"/>
                <w:noProof/>
              </w:rPr>
            </w:pPr>
            <w:ins w:id="2813" w:author="David Wooten" w:date="2019-11-15T15:47:00Z">
              <w:r>
                <w:t>TPM2B_DIGEST</w:t>
              </w:r>
            </w:ins>
          </w:p>
        </w:tc>
        <w:tc>
          <w:tcPr>
            <w:tcW w:w="2016" w:type="dxa"/>
            <w:tcBorders>
              <w:top w:val="single" w:sz="4" w:space="0" w:color="auto"/>
              <w:left w:val="single" w:sz="8" w:space="0" w:color="000000" w:themeColor="text1"/>
              <w:bottom w:val="single" w:sz="12" w:space="0" w:color="000000"/>
              <w:right w:val="single" w:sz="8" w:space="0" w:color="000000" w:themeColor="text1"/>
            </w:tcBorders>
          </w:tcPr>
          <w:p w:rsidR="00E74A25" w:rsidRDefault="00E74A25" w:rsidP="00D24F24">
            <w:pPr>
              <w:pStyle w:val="TABLE-cell"/>
              <w:rPr>
                <w:ins w:id="2814" w:author="David Wooten" w:date="2019-11-15T15:47:00Z"/>
                <w:noProof/>
              </w:rPr>
            </w:pPr>
            <w:ins w:id="2815" w:author="David Wooten" w:date="2019-11-15T15:48:00Z">
              <w:r>
                <w:t>C3</w:t>
              </w:r>
            </w:ins>
          </w:p>
        </w:tc>
        <w:tc>
          <w:tcPr>
            <w:tcW w:w="4608" w:type="dxa"/>
            <w:tcBorders>
              <w:top w:val="single" w:sz="4" w:space="0" w:color="auto"/>
              <w:left w:val="single" w:sz="8" w:space="0" w:color="000000" w:themeColor="text1"/>
              <w:bottom w:val="single" w:sz="12" w:space="0" w:color="000000"/>
              <w:right w:val="single" w:sz="12" w:space="0" w:color="000000"/>
            </w:tcBorders>
          </w:tcPr>
          <w:p w:rsidR="00E74A25" w:rsidRDefault="00E74A25" w:rsidP="00D24F24">
            <w:pPr>
              <w:pStyle w:val="TABLE-cell"/>
              <w:rPr>
                <w:ins w:id="2816" w:author="David Wooten" w:date="2019-11-15T15:47:00Z"/>
                <w:noProof/>
              </w:rPr>
            </w:pPr>
            <w:ins w:id="2817" w:author="David Wooten" w:date="2019-11-15T15:48:00Z">
              <w:r>
                <w:t>the integrity value</w:t>
              </w:r>
            </w:ins>
          </w:p>
        </w:tc>
      </w:tr>
    </w:tbl>
    <w:p w:rsidR="00D24F24" w:rsidRDefault="00D24F24" w:rsidP="00D24F24">
      <w:pPr>
        <w:pStyle w:val="Heading3"/>
        <w:rPr>
          <w:ins w:id="2818" w:author="David Wooten" w:date="2019-11-15T15:26:00Z"/>
        </w:rPr>
      </w:pPr>
      <w:ins w:id="2819" w:author="David Wooten" w:date="2019-11-15T15:26:00Z">
        <w:r>
          <w:lastRenderedPageBreak/>
          <w:t>Detailed Actions</w:t>
        </w:r>
      </w:ins>
    </w:p>
    <w:p w:rsidR="00D24F24" w:rsidRPr="00D24F24" w:rsidRDefault="00D24F24" w:rsidP="00D24F24">
      <w:pPr>
        <w:pStyle w:val="CodeNameTag"/>
        <w:rPr>
          <w:ins w:id="2820" w:author="David Wooten" w:date="2019-11-15T15:17:00Z"/>
        </w:rPr>
      </w:pPr>
      <w:ins w:id="2821" w:author="David Wooten" w:date="2019-11-15T15:26:00Z">
        <w:r>
          <w:t>[[TPM2_ECC_Encrypt]]</w:t>
        </w:r>
      </w:ins>
    </w:p>
    <w:p w:rsidR="00C01E6B" w:rsidRPr="00C01E6B" w:rsidRDefault="00C01E6B" w:rsidP="00C01E6B">
      <w:pPr>
        <w:pStyle w:val="Heading2"/>
        <w:pageBreakBefore/>
        <w:rPr>
          <w:ins w:id="2822" w:author="David Wooten" w:date="2019-11-15T15:30:00Z"/>
        </w:rPr>
      </w:pPr>
      <w:bookmarkStart w:id="2823" w:name="_Toc402369308"/>
      <w:bookmarkStart w:id="2824" w:name="_Toc24725459"/>
      <w:ins w:id="2825" w:author="David Wooten" w:date="2019-11-15T15:30:00Z">
        <w:r w:rsidRPr="00C01E6B">
          <w:lastRenderedPageBreak/>
          <w:t>TPM2_</w:t>
        </w:r>
        <w:r w:rsidRPr="00C01E6B">
          <w:rPr>
            <w:rFonts w:hint="eastAsia"/>
          </w:rPr>
          <w:t>ECC</w:t>
        </w:r>
        <w:r w:rsidRPr="00C01E6B">
          <w:t>_Decrypt</w:t>
        </w:r>
        <w:bookmarkEnd w:id="2823"/>
        <w:bookmarkEnd w:id="2824"/>
      </w:ins>
    </w:p>
    <w:p w:rsidR="00C01E6B" w:rsidRPr="00C01E6B" w:rsidRDefault="00C01E6B" w:rsidP="00C01E6B">
      <w:pPr>
        <w:pStyle w:val="Heading3"/>
        <w:pageBreakBefore w:val="0"/>
        <w:rPr>
          <w:ins w:id="2826" w:author="David Wooten" w:date="2019-11-15T15:30:00Z"/>
        </w:rPr>
      </w:pPr>
      <w:ins w:id="2827" w:author="David Wooten" w:date="2019-11-15T15:30:00Z">
        <w:r w:rsidRPr="00C01E6B">
          <w:t>General Description</w:t>
        </w:r>
      </w:ins>
    </w:p>
    <w:p w:rsidR="00C01E6B" w:rsidRDefault="00C01E6B" w:rsidP="00C01E6B">
      <w:pPr>
        <w:pStyle w:val="BodyText"/>
        <w:rPr>
          <w:ins w:id="2828" w:author="David Wooten" w:date="2019-11-15T15:30:00Z"/>
        </w:rPr>
      </w:pPr>
      <w:ins w:id="2829" w:author="David Wooten" w:date="2019-11-15T15:30:00Z">
        <w:r>
          <w:t xml:space="preserve">This command performs </w:t>
        </w:r>
        <w:r>
          <w:rPr>
            <w:rFonts w:hint="eastAsia"/>
            <w:lang w:eastAsia="zh-CN"/>
          </w:rPr>
          <w:t>ECC</w:t>
        </w:r>
        <w:r w:rsidRPr="002A38E9">
          <w:t xml:space="preserve"> decryption.</w:t>
        </w:r>
      </w:ins>
    </w:p>
    <w:p w:rsidR="00C01E6B" w:rsidRDefault="00C01E6B" w:rsidP="00C01E6B">
      <w:pPr>
        <w:pStyle w:val="BodyText"/>
        <w:rPr>
          <w:ins w:id="2830" w:author="David Wooten" w:date="2019-11-15T15:30:00Z"/>
        </w:rPr>
      </w:pPr>
      <w:ins w:id="2831" w:author="David Wooten" w:date="2019-11-15T15:30:00Z">
        <w:r>
          <w:t xml:space="preserve">The key referenced by </w:t>
        </w:r>
        <w:r>
          <w:rPr>
            <w:i/>
          </w:rPr>
          <w:t>k</w:t>
        </w:r>
        <w:r w:rsidRPr="00ED50A7">
          <w:rPr>
            <w:i/>
          </w:rPr>
          <w:t>eyHandle</w:t>
        </w:r>
        <w:r>
          <w:t xml:space="preserve"> shall be an </w:t>
        </w:r>
        <w:r>
          <w:rPr>
            <w:rFonts w:hint="eastAsia"/>
            <w:lang w:eastAsia="zh-CN"/>
          </w:rPr>
          <w:t>ECC</w:t>
        </w:r>
        <w:r>
          <w:t xml:space="preserve"> key (TPM_RC_KEY) with </w:t>
        </w:r>
        <w:r w:rsidRPr="000E6E93">
          <w:rPr>
            <w:i/>
          </w:rPr>
          <w:t>restricted</w:t>
        </w:r>
        <w:r>
          <w:t xml:space="preserve"> CLEAR and </w:t>
        </w:r>
        <w:r w:rsidRPr="000E6E93">
          <w:rPr>
            <w:i/>
          </w:rPr>
          <w:t>decrypt</w:t>
        </w:r>
        <w:r>
          <w:t xml:space="preserve"> SET (TPM_RC_ATTRIBUTES).</w:t>
        </w:r>
      </w:ins>
    </w:p>
    <w:p w:rsidR="00C01E6B" w:rsidRPr="002A38E9" w:rsidRDefault="00C01E6B" w:rsidP="00C01E6B">
      <w:pPr>
        <w:pStyle w:val="BodyText"/>
        <w:rPr>
          <w:ins w:id="2832" w:author="David Wooten" w:date="2019-11-15T15:30:00Z"/>
          <w:lang w:eastAsia="zh-CN"/>
        </w:rPr>
      </w:pPr>
      <w:ins w:id="2833" w:author="David Wooten" w:date="2019-11-15T15:30:00Z">
        <w:r w:rsidRPr="002A38E9">
          <w:t xml:space="preserve">This command uses the private key of </w:t>
        </w:r>
        <w:r w:rsidRPr="002A38E9">
          <w:rPr>
            <w:i/>
          </w:rPr>
          <w:t>keyHandle</w:t>
        </w:r>
        <w:r w:rsidRPr="002A38E9">
          <w:t xml:space="preserve"> for this operation and authorization is required.</w:t>
        </w:r>
      </w:ins>
    </w:p>
    <w:p w:rsidR="00C01E6B" w:rsidRPr="00DA4DA8" w:rsidRDefault="00C01E6B" w:rsidP="00C01E6B">
      <w:pPr>
        <w:pStyle w:val="BodyText"/>
        <w:rPr>
          <w:ins w:id="2834" w:author="David Wooten" w:date="2019-11-15T15:30:00Z"/>
        </w:rPr>
      </w:pPr>
      <w:ins w:id="2835" w:author="David Wooten" w:date="2019-11-15T15:30:00Z">
        <w:r w:rsidRPr="00A32AD2">
          <w:t xml:space="preserve">If the default key scheme is </w:t>
        </w:r>
        <w:r>
          <w:t>TPM_ALG_NULL</w:t>
        </w:r>
        <w:r w:rsidRPr="00A32AD2">
          <w:t xml:space="preserve">, an appropriate </w:t>
        </w:r>
        <w:r w:rsidRPr="00A32AD2">
          <w:rPr>
            <w:i/>
          </w:rPr>
          <w:t xml:space="preserve">inscheme </w:t>
        </w:r>
        <w:r w:rsidRPr="00A32AD2">
          <w:t xml:space="preserve">is required, and if the default key scheme is not </w:t>
        </w:r>
        <w:r>
          <w:t>TPM_ALG_NULL</w:t>
        </w:r>
        <w:r w:rsidRPr="00A32AD2">
          <w:t xml:space="preserve">, the key scheme </w:t>
        </w:r>
        <w:r>
          <w:t xml:space="preserve">and </w:t>
        </w:r>
        <w:r w:rsidRPr="00A32AD2">
          <w:rPr>
            <w:i/>
          </w:rPr>
          <w:t>inschem</w:t>
        </w:r>
        <w:r w:rsidRPr="00A32AD2">
          <w:t>e have to be the same</w:t>
        </w:r>
        <w:proofErr w:type="gramStart"/>
        <w:r>
          <w:t>,and</w:t>
        </w:r>
        <w:proofErr w:type="gramEnd"/>
        <w:r>
          <w:t xml:space="preserve"> the scheme must be a valid de</w:t>
        </w:r>
        <w:r w:rsidRPr="00105EDE">
          <w:t>cryption scheme</w:t>
        </w:r>
        <w:r>
          <w:t>.</w:t>
        </w:r>
      </w:ins>
    </w:p>
    <w:p w:rsidR="00C01E6B" w:rsidRDefault="00C01E6B" w:rsidP="00C01E6B">
      <w:pPr>
        <w:pStyle w:val="BodyText"/>
        <w:rPr>
          <w:ins w:id="2836" w:author="David Wooten" w:date="2019-11-15T15:30:00Z"/>
          <w:i/>
          <w:lang w:eastAsia="zh-CN"/>
        </w:rPr>
      </w:pPr>
      <w:ins w:id="2837" w:author="David Wooten" w:date="2019-11-15T15:30:00Z">
        <w:r w:rsidRPr="002A38E9">
          <w:t xml:space="preserve">The function returns </w:t>
        </w:r>
        <w:r>
          <w:rPr>
            <w:rFonts w:hint="eastAsia"/>
            <w:lang w:eastAsia="zh-CN"/>
          </w:rPr>
          <w:t>de</w:t>
        </w:r>
        <w:r w:rsidRPr="002A38E9">
          <w:t xml:space="preserve">crypted value </w:t>
        </w:r>
        <w:r w:rsidRPr="00B16269">
          <w:rPr>
            <w:i/>
          </w:rPr>
          <w:t>plain</w:t>
        </w:r>
        <w:r w:rsidRPr="004D7945">
          <w:rPr>
            <w:i/>
          </w:rPr>
          <w:t>Text.</w:t>
        </w:r>
      </w:ins>
    </w:p>
    <w:p w:rsidR="00C01E6B" w:rsidRDefault="00C01E6B" w:rsidP="00C01E6B">
      <w:pPr>
        <w:pStyle w:val="BodyText"/>
        <w:rPr>
          <w:ins w:id="2838" w:author="David Wooten" w:date="2019-11-15T15:30:00Z"/>
          <w:lang w:eastAsia="zh-CN"/>
        </w:rPr>
      </w:pPr>
      <w:ins w:id="2839" w:author="David Wooten" w:date="2019-11-15T15:30:00Z">
        <w:r w:rsidRPr="002A38E9">
          <w:t xml:space="preserve">The </w:t>
        </w:r>
        <w:r w:rsidRPr="004D7945">
          <w:rPr>
            <w:i/>
          </w:rPr>
          <w:t>cipher</w:t>
        </w:r>
        <w:r>
          <w:rPr>
            <w:i/>
          </w:rPr>
          <w:t>text</w:t>
        </w:r>
        <w:r w:rsidRPr="002A38E9">
          <w:t xml:space="preserve"> parameter in the command may be encrypted using parameter encryption</w:t>
        </w:r>
        <w:r>
          <w:rPr>
            <w:rFonts w:hint="eastAsia"/>
            <w:lang w:eastAsia="zh-CN"/>
          </w:rPr>
          <w:t>.</w:t>
        </w:r>
      </w:ins>
    </w:p>
    <w:p w:rsidR="00C01E6B" w:rsidRPr="002A38E9" w:rsidRDefault="00C01E6B" w:rsidP="00015772">
      <w:pPr>
        <w:pStyle w:val="Heading3"/>
        <w:numPr>
          <w:ilvl w:val="2"/>
          <w:numId w:val="24"/>
        </w:numPr>
        <w:ind w:left="0" w:firstLine="0"/>
        <w:rPr>
          <w:ins w:id="2840" w:author="David Wooten" w:date="2019-11-15T15:30:00Z"/>
        </w:rPr>
      </w:pPr>
      <w:ins w:id="2841" w:author="David Wooten" w:date="2019-11-15T15:30:00Z">
        <w:r w:rsidRPr="002A38E9">
          <w:lastRenderedPageBreak/>
          <w:t>Command and Response</w:t>
        </w:r>
      </w:ins>
    </w:p>
    <w:p w:rsidR="00C01E6B" w:rsidRPr="002A38E9" w:rsidRDefault="00D51C42" w:rsidP="00C01E6B">
      <w:pPr>
        <w:pStyle w:val="TABLE-title"/>
        <w:rPr>
          <w:ins w:id="2842" w:author="David Wooten" w:date="2019-11-15T15:30:00Z"/>
        </w:rPr>
      </w:pPr>
      <w:bookmarkStart w:id="2843" w:name="_Toc402369073"/>
      <w:bookmarkStart w:id="2844" w:name="_Toc24725654"/>
      <w:ins w:id="2845" w:author="David Wooten" w:date="2019-11-15T15:49:00Z">
        <w:r w:rsidRPr="00413B46">
          <w:t xml:space="preserve">Table </w:t>
        </w:r>
        <w:r w:rsidRPr="00C42EAF">
          <w:fldChar w:fldCharType="begin"/>
        </w:r>
        <w:r w:rsidRPr="00413B46">
          <w:instrText xml:space="preserve"> SEQ Table \* ARABIC </w:instrText>
        </w:r>
        <w:r w:rsidRPr="00C42EAF">
          <w:fldChar w:fldCharType="separate"/>
        </w:r>
        <w:r>
          <w:rPr>
            <w:noProof/>
          </w:rPr>
          <w:t>59</w:t>
        </w:r>
        <w:r w:rsidRPr="00C42EAF">
          <w:fldChar w:fldCharType="end"/>
        </w:r>
        <w:r w:rsidRPr="00413B46">
          <w:t xml:space="preserve"> </w:t>
        </w:r>
        <w:proofErr w:type="gramStart"/>
        <w:r w:rsidRPr="00413B46">
          <w:t xml:space="preserve">— </w:t>
        </w:r>
      </w:ins>
      <w:ins w:id="2846" w:author="David Wooten" w:date="2019-11-15T15:30:00Z">
        <w:r w:rsidR="00C01E6B" w:rsidRPr="002A38E9">
          <w:t xml:space="preserve"> TPM2</w:t>
        </w:r>
        <w:proofErr w:type="gramEnd"/>
        <w:r w:rsidR="00C01E6B" w:rsidRPr="002A38E9">
          <w:t>_</w:t>
        </w:r>
        <w:r w:rsidR="00C01E6B">
          <w:rPr>
            <w:rFonts w:hint="eastAsia"/>
            <w:lang w:eastAsia="zh-CN"/>
          </w:rPr>
          <w:t>ECC</w:t>
        </w:r>
      </w:ins>
      <w:ins w:id="2847" w:author="David Wooten" w:date="2019-11-16T11:45:00Z">
        <w:r w:rsidR="00421C3D">
          <w:t>_</w:t>
        </w:r>
      </w:ins>
      <w:ins w:id="2848" w:author="David Wooten" w:date="2019-11-15T15:30:00Z">
        <w:r w:rsidR="00C01E6B" w:rsidRPr="002A38E9">
          <w:t>Decrypt Command</w:t>
        </w:r>
        <w:bookmarkEnd w:id="2843"/>
        <w:bookmarkEnd w:id="2844"/>
      </w:ins>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01E6B" w:rsidRPr="002A38E9" w:rsidTr="00780330">
        <w:trPr>
          <w:cantSplit/>
          <w:jc w:val="center"/>
          <w:ins w:id="2849" w:author="David Wooten" w:date="2019-11-15T15:30:00Z"/>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C01E6B" w:rsidRPr="002A38E9" w:rsidRDefault="00C01E6B" w:rsidP="00780330">
            <w:pPr>
              <w:pStyle w:val="TABLE-col-heading"/>
              <w:rPr>
                <w:ins w:id="2850" w:author="David Wooten" w:date="2019-11-15T15:30:00Z"/>
              </w:rPr>
            </w:pPr>
            <w:ins w:id="2851" w:author="David Wooten" w:date="2019-11-15T15:30:00Z">
              <w:r w:rsidRPr="002A38E9">
                <w:t>Type</w:t>
              </w:r>
            </w:ins>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01E6B" w:rsidRPr="002A38E9" w:rsidRDefault="00C01E6B" w:rsidP="00780330">
            <w:pPr>
              <w:pStyle w:val="TABLE-col-heading"/>
              <w:rPr>
                <w:ins w:id="2852" w:author="David Wooten" w:date="2019-11-15T15:30:00Z"/>
              </w:rPr>
            </w:pPr>
            <w:ins w:id="2853" w:author="David Wooten" w:date="2019-11-15T15:30:00Z">
              <w:r w:rsidRPr="002A38E9">
                <w:t>Name</w:t>
              </w:r>
            </w:ins>
          </w:p>
        </w:tc>
        <w:tc>
          <w:tcPr>
            <w:tcW w:w="4608" w:type="dxa"/>
            <w:tcBorders>
              <w:top w:val="single" w:sz="12" w:space="0" w:color="auto"/>
              <w:left w:val="single" w:sz="8" w:space="0" w:color="000000" w:themeColor="text1"/>
              <w:bottom w:val="single" w:sz="12" w:space="0" w:color="000000"/>
              <w:right w:val="single" w:sz="12" w:space="0" w:color="auto"/>
            </w:tcBorders>
            <w:vAlign w:val="center"/>
          </w:tcPr>
          <w:p w:rsidR="00C01E6B" w:rsidRPr="002A38E9" w:rsidRDefault="00C01E6B" w:rsidP="00780330">
            <w:pPr>
              <w:pStyle w:val="TABLE-col-heading"/>
              <w:rPr>
                <w:ins w:id="2854" w:author="David Wooten" w:date="2019-11-15T15:30:00Z"/>
              </w:rPr>
            </w:pPr>
            <w:ins w:id="2855" w:author="David Wooten" w:date="2019-11-15T15:30:00Z">
              <w:r w:rsidRPr="002A38E9">
                <w:t>Description</w:t>
              </w:r>
            </w:ins>
          </w:p>
        </w:tc>
      </w:tr>
      <w:tr w:rsidR="00C01E6B" w:rsidRPr="002A38E9" w:rsidTr="00780330">
        <w:trPr>
          <w:cantSplit/>
          <w:jc w:val="center"/>
          <w:ins w:id="2856" w:author="David Wooten" w:date="2019-11-15T15:30:00Z"/>
        </w:trPr>
        <w:tc>
          <w:tcPr>
            <w:tcW w:w="2736" w:type="dxa"/>
            <w:tcBorders>
              <w:top w:val="single" w:sz="12" w:space="0" w:color="000000"/>
              <w:left w:val="single" w:sz="12" w:space="0" w:color="auto"/>
              <w:right w:val="single" w:sz="8" w:space="0" w:color="000000" w:themeColor="text1"/>
            </w:tcBorders>
            <w:vAlign w:val="center"/>
          </w:tcPr>
          <w:p w:rsidR="00C01E6B" w:rsidRPr="002A38E9" w:rsidRDefault="00C01E6B" w:rsidP="00780330">
            <w:pPr>
              <w:pStyle w:val="TABLE-cell"/>
              <w:rPr>
                <w:ins w:id="2857" w:author="David Wooten" w:date="2019-11-15T15:30:00Z"/>
              </w:rPr>
            </w:pPr>
            <w:ins w:id="2858" w:author="David Wooten" w:date="2019-11-15T15:30:00Z">
              <w:r w:rsidRPr="002A38E9">
                <w:t>TPMI_ST_COMMAND_TAG</w:t>
              </w:r>
            </w:ins>
          </w:p>
        </w:tc>
        <w:tc>
          <w:tcPr>
            <w:tcW w:w="2016" w:type="dxa"/>
            <w:tcBorders>
              <w:top w:val="single" w:sz="12" w:space="0" w:color="000000"/>
              <w:left w:val="single" w:sz="8" w:space="0" w:color="000000" w:themeColor="text1"/>
              <w:right w:val="single" w:sz="8" w:space="0" w:color="000000" w:themeColor="text1"/>
            </w:tcBorders>
            <w:vAlign w:val="center"/>
          </w:tcPr>
          <w:p w:rsidR="00C01E6B" w:rsidRPr="002A38E9" w:rsidRDefault="00C01E6B" w:rsidP="00780330">
            <w:pPr>
              <w:pStyle w:val="TABLE-cell"/>
              <w:rPr>
                <w:ins w:id="2859" w:author="David Wooten" w:date="2019-11-15T15:30:00Z"/>
              </w:rPr>
            </w:pPr>
            <w:ins w:id="2860" w:author="David Wooten" w:date="2019-11-15T15:30:00Z">
              <w:r w:rsidRPr="002A38E9">
                <w:t>tag</w:t>
              </w:r>
            </w:ins>
          </w:p>
        </w:tc>
        <w:tc>
          <w:tcPr>
            <w:tcW w:w="4608" w:type="dxa"/>
            <w:tcBorders>
              <w:top w:val="single" w:sz="12" w:space="0" w:color="000000"/>
              <w:left w:val="single" w:sz="8" w:space="0" w:color="000000" w:themeColor="text1"/>
              <w:right w:val="single" w:sz="12" w:space="0" w:color="auto"/>
            </w:tcBorders>
            <w:vAlign w:val="center"/>
          </w:tcPr>
          <w:p w:rsidR="00C01E6B" w:rsidRPr="002A38E9" w:rsidRDefault="00C01E6B" w:rsidP="00780330">
            <w:pPr>
              <w:pStyle w:val="TABLE-cell"/>
              <w:rPr>
                <w:ins w:id="2861" w:author="David Wooten" w:date="2019-11-15T15:30:00Z"/>
              </w:rPr>
            </w:pPr>
            <w:ins w:id="2862" w:author="David Wooten" w:date="2019-11-15T15:30:00Z">
              <w:r>
                <w:rPr>
                  <w:lang w:eastAsia="zh-CN"/>
                </w:rPr>
                <w:t>TPM_ST_SESSIONS</w:t>
              </w:r>
            </w:ins>
          </w:p>
        </w:tc>
      </w:tr>
      <w:tr w:rsidR="00C01E6B" w:rsidRPr="002A38E9" w:rsidTr="00780330">
        <w:trPr>
          <w:cantSplit/>
          <w:jc w:val="center"/>
          <w:ins w:id="2863" w:author="David Wooten" w:date="2019-11-15T15:30:00Z"/>
        </w:trPr>
        <w:tc>
          <w:tcPr>
            <w:tcW w:w="2736" w:type="dxa"/>
            <w:tcBorders>
              <w:left w:val="single" w:sz="12" w:space="0" w:color="auto"/>
              <w:bottom w:val="single" w:sz="6" w:space="0" w:color="auto"/>
              <w:right w:val="single" w:sz="8" w:space="0" w:color="000000" w:themeColor="text1"/>
            </w:tcBorders>
            <w:vAlign w:val="center"/>
          </w:tcPr>
          <w:p w:rsidR="00C01E6B" w:rsidRPr="002A38E9" w:rsidRDefault="00C01E6B" w:rsidP="00780330">
            <w:pPr>
              <w:pStyle w:val="TABLE-cell"/>
              <w:rPr>
                <w:ins w:id="2864" w:author="David Wooten" w:date="2019-11-15T15:30:00Z"/>
              </w:rPr>
            </w:pPr>
            <w:ins w:id="2865" w:author="David Wooten" w:date="2019-11-15T15:30:00Z">
              <w:r w:rsidRPr="002A38E9">
                <w:t>UINT32</w:t>
              </w:r>
            </w:ins>
          </w:p>
        </w:tc>
        <w:tc>
          <w:tcPr>
            <w:tcW w:w="2016" w:type="dxa"/>
            <w:tcBorders>
              <w:left w:val="single" w:sz="8" w:space="0" w:color="000000" w:themeColor="text1"/>
              <w:bottom w:val="single" w:sz="6" w:space="0" w:color="auto"/>
              <w:right w:val="single" w:sz="8" w:space="0" w:color="000000" w:themeColor="text1"/>
            </w:tcBorders>
            <w:vAlign w:val="center"/>
          </w:tcPr>
          <w:p w:rsidR="00C01E6B" w:rsidRPr="002A38E9" w:rsidRDefault="00C01E6B" w:rsidP="00780330">
            <w:pPr>
              <w:pStyle w:val="TABLE-cell"/>
              <w:rPr>
                <w:ins w:id="2866" w:author="David Wooten" w:date="2019-11-15T15:30:00Z"/>
              </w:rPr>
            </w:pPr>
            <w:ins w:id="2867" w:author="David Wooten" w:date="2019-11-15T15:30:00Z">
              <w:r w:rsidRPr="002A38E9">
                <w:t>commandSize</w:t>
              </w:r>
            </w:ins>
          </w:p>
        </w:tc>
        <w:tc>
          <w:tcPr>
            <w:tcW w:w="4608" w:type="dxa"/>
            <w:tcBorders>
              <w:left w:val="single" w:sz="8" w:space="0" w:color="000000" w:themeColor="text1"/>
              <w:bottom w:val="single" w:sz="6" w:space="0" w:color="auto"/>
              <w:right w:val="single" w:sz="12" w:space="0" w:color="auto"/>
            </w:tcBorders>
            <w:vAlign w:val="center"/>
          </w:tcPr>
          <w:p w:rsidR="00C01E6B" w:rsidRPr="002A38E9" w:rsidRDefault="00C01E6B" w:rsidP="00780330">
            <w:pPr>
              <w:pStyle w:val="TABLE-cell"/>
              <w:rPr>
                <w:ins w:id="2868" w:author="David Wooten" w:date="2019-11-15T15:30:00Z"/>
              </w:rPr>
            </w:pPr>
          </w:p>
        </w:tc>
      </w:tr>
      <w:tr w:rsidR="00C01E6B" w:rsidRPr="002A38E9" w:rsidTr="00B37C98">
        <w:trPr>
          <w:cantSplit/>
          <w:jc w:val="center"/>
          <w:ins w:id="2869" w:author="David Wooten" w:date="2019-11-15T15:30:00Z"/>
        </w:trPr>
        <w:tc>
          <w:tcPr>
            <w:tcW w:w="2736" w:type="dxa"/>
            <w:tcBorders>
              <w:left w:val="single" w:sz="12" w:space="0" w:color="auto"/>
              <w:bottom w:val="dashDotStroked" w:sz="24" w:space="0" w:color="auto"/>
              <w:right w:val="single" w:sz="8" w:space="0" w:color="000000" w:themeColor="text1"/>
            </w:tcBorders>
            <w:vAlign w:val="center"/>
          </w:tcPr>
          <w:p w:rsidR="00C01E6B" w:rsidRPr="002A38E9" w:rsidRDefault="00C01E6B" w:rsidP="00780330">
            <w:pPr>
              <w:pStyle w:val="TABLE-cell"/>
              <w:rPr>
                <w:ins w:id="2870" w:author="David Wooten" w:date="2019-11-15T15:30:00Z"/>
              </w:rPr>
            </w:pPr>
            <w:ins w:id="2871" w:author="David Wooten" w:date="2019-11-15T15:30:00Z">
              <w:r w:rsidRPr="002A38E9">
                <w:t>TPM_CC</w:t>
              </w:r>
            </w:ins>
          </w:p>
        </w:tc>
        <w:tc>
          <w:tcPr>
            <w:tcW w:w="2016" w:type="dxa"/>
            <w:tcBorders>
              <w:left w:val="single" w:sz="8" w:space="0" w:color="000000" w:themeColor="text1"/>
              <w:bottom w:val="dashDotStroked" w:sz="24" w:space="0" w:color="auto"/>
              <w:right w:val="single" w:sz="8" w:space="0" w:color="000000" w:themeColor="text1"/>
            </w:tcBorders>
            <w:vAlign w:val="center"/>
          </w:tcPr>
          <w:p w:rsidR="00C01E6B" w:rsidRPr="002A38E9" w:rsidRDefault="00C01E6B" w:rsidP="00780330">
            <w:pPr>
              <w:pStyle w:val="TABLE-cell"/>
              <w:rPr>
                <w:ins w:id="2872" w:author="David Wooten" w:date="2019-11-15T15:30:00Z"/>
              </w:rPr>
            </w:pPr>
            <w:ins w:id="2873" w:author="David Wooten" w:date="2019-11-15T15:30:00Z">
              <w:r w:rsidRPr="002A38E9">
                <w:t>commandCode</w:t>
              </w:r>
            </w:ins>
          </w:p>
        </w:tc>
        <w:tc>
          <w:tcPr>
            <w:tcW w:w="4608" w:type="dxa"/>
            <w:tcBorders>
              <w:left w:val="single" w:sz="8" w:space="0" w:color="000000" w:themeColor="text1"/>
              <w:bottom w:val="dashDotStroked" w:sz="24" w:space="0" w:color="auto"/>
              <w:right w:val="single" w:sz="12" w:space="0" w:color="auto"/>
            </w:tcBorders>
            <w:vAlign w:val="center"/>
          </w:tcPr>
          <w:p w:rsidR="00C01E6B" w:rsidRPr="002A38E9" w:rsidRDefault="00C01E6B" w:rsidP="00780330">
            <w:pPr>
              <w:pStyle w:val="TABLE-cell"/>
              <w:rPr>
                <w:ins w:id="2874" w:author="David Wooten" w:date="2019-11-15T15:30:00Z"/>
              </w:rPr>
            </w:pPr>
            <w:ins w:id="2875" w:author="David Wooten" w:date="2019-11-15T15:30:00Z">
              <w:r w:rsidRPr="002A38E9">
                <w:t>TPM_CC_</w:t>
              </w:r>
              <w:r>
                <w:rPr>
                  <w:rFonts w:hint="eastAsia"/>
                  <w:lang w:eastAsia="zh-CN"/>
                </w:rPr>
                <w:t>ECC</w:t>
              </w:r>
              <w:r w:rsidRPr="002A38E9">
                <w:t>_Decrypt</w:t>
              </w:r>
            </w:ins>
          </w:p>
        </w:tc>
      </w:tr>
      <w:tr w:rsidR="00C01E6B" w:rsidRPr="002A38E9" w:rsidTr="00B37C98">
        <w:trPr>
          <w:cantSplit/>
          <w:jc w:val="center"/>
          <w:ins w:id="2876" w:author="David Wooten" w:date="2019-11-15T15:30:00Z"/>
        </w:trPr>
        <w:tc>
          <w:tcPr>
            <w:tcW w:w="2736" w:type="dxa"/>
            <w:tcBorders>
              <w:top w:val="dashDotStroked" w:sz="24" w:space="0" w:color="auto"/>
              <w:left w:val="single" w:sz="12" w:space="0" w:color="auto"/>
              <w:bottom w:val="thinThickThinSmallGap" w:sz="12" w:space="0" w:color="auto"/>
              <w:right w:val="single" w:sz="8" w:space="0" w:color="000000" w:themeColor="text1"/>
            </w:tcBorders>
            <w:vAlign w:val="center"/>
          </w:tcPr>
          <w:p w:rsidR="00C01E6B" w:rsidRPr="002A38E9" w:rsidRDefault="00C01E6B" w:rsidP="00780330">
            <w:pPr>
              <w:pStyle w:val="TABLE-cell"/>
              <w:rPr>
                <w:ins w:id="2877" w:author="David Wooten" w:date="2019-11-15T15:30:00Z"/>
              </w:rPr>
            </w:pPr>
            <w:ins w:id="2878" w:author="David Wooten" w:date="2019-11-15T15:30:00Z">
              <w:r w:rsidRPr="002A38E9">
                <w:t>TPMI_DH_OBJECT</w:t>
              </w:r>
            </w:ins>
          </w:p>
        </w:tc>
        <w:tc>
          <w:tcPr>
            <w:tcW w:w="2016" w:type="dxa"/>
            <w:tcBorders>
              <w:top w:val="dashDotStroked" w:sz="24" w:space="0" w:color="auto"/>
              <w:left w:val="single" w:sz="8" w:space="0" w:color="000000" w:themeColor="text1"/>
              <w:bottom w:val="thinThickThinSmallGap" w:sz="12" w:space="0" w:color="auto"/>
              <w:right w:val="single" w:sz="8" w:space="0" w:color="000000" w:themeColor="text1"/>
            </w:tcBorders>
            <w:vAlign w:val="center"/>
          </w:tcPr>
          <w:p w:rsidR="00C01E6B" w:rsidRPr="002A38E9" w:rsidRDefault="00C01E6B" w:rsidP="00780330">
            <w:pPr>
              <w:pStyle w:val="TABLE-cell"/>
              <w:rPr>
                <w:ins w:id="2879" w:author="David Wooten" w:date="2019-11-15T15:30:00Z"/>
              </w:rPr>
            </w:pPr>
            <w:ins w:id="2880" w:author="David Wooten" w:date="2019-11-15T15:30:00Z">
              <w:r w:rsidRPr="002A38E9">
                <w:t>@keyHandle</w:t>
              </w:r>
            </w:ins>
          </w:p>
        </w:tc>
        <w:tc>
          <w:tcPr>
            <w:tcW w:w="4608" w:type="dxa"/>
            <w:tcBorders>
              <w:top w:val="dashDotStroked" w:sz="24" w:space="0" w:color="auto"/>
              <w:left w:val="single" w:sz="8" w:space="0" w:color="000000" w:themeColor="text1"/>
              <w:bottom w:val="thinThickThinSmallGap" w:sz="12" w:space="0" w:color="auto"/>
              <w:right w:val="single" w:sz="12" w:space="0" w:color="auto"/>
            </w:tcBorders>
            <w:vAlign w:val="center"/>
          </w:tcPr>
          <w:p w:rsidR="00C01E6B" w:rsidRPr="002A38E9" w:rsidRDefault="00C01E6B" w:rsidP="00780330">
            <w:pPr>
              <w:pStyle w:val="TABLE-cell"/>
              <w:rPr>
                <w:ins w:id="2881" w:author="David Wooten" w:date="2019-11-15T15:30:00Z"/>
              </w:rPr>
            </w:pPr>
            <w:ins w:id="2882" w:author="David Wooten" w:date="2019-11-15T15:30:00Z">
              <w:r>
                <w:rPr>
                  <w:rFonts w:hint="eastAsia"/>
                  <w:lang w:eastAsia="zh-CN"/>
                </w:rPr>
                <w:t>ECC</w:t>
              </w:r>
              <w:r w:rsidRPr="002A38E9">
                <w:t xml:space="preserve"> key to use for decryption</w:t>
              </w:r>
            </w:ins>
          </w:p>
          <w:p w:rsidR="00C01E6B" w:rsidRPr="002A38E9" w:rsidRDefault="00C01E6B" w:rsidP="00780330">
            <w:pPr>
              <w:pStyle w:val="TABLE-cell"/>
              <w:rPr>
                <w:ins w:id="2883" w:author="David Wooten" w:date="2019-11-15T15:30:00Z"/>
              </w:rPr>
            </w:pPr>
            <w:ins w:id="2884" w:author="David Wooten" w:date="2019-11-15T15:30:00Z">
              <w:r w:rsidRPr="002A38E9">
                <w:t xml:space="preserve">Auth </w:t>
              </w:r>
              <w:r>
                <w:t>Index</w:t>
              </w:r>
              <w:r w:rsidRPr="002A38E9">
                <w:t>: 1</w:t>
              </w:r>
            </w:ins>
          </w:p>
          <w:p w:rsidR="00C01E6B" w:rsidRPr="002A38E9" w:rsidRDefault="00C01E6B" w:rsidP="00780330">
            <w:pPr>
              <w:pStyle w:val="TABLE-cell"/>
              <w:rPr>
                <w:ins w:id="2885" w:author="David Wooten" w:date="2019-11-15T15:30:00Z"/>
              </w:rPr>
            </w:pPr>
            <w:ins w:id="2886" w:author="David Wooten" w:date="2019-11-15T15:30:00Z">
              <w:r w:rsidRPr="002A38E9">
                <w:t>Auth Role: USER</w:t>
              </w:r>
            </w:ins>
          </w:p>
        </w:tc>
      </w:tr>
      <w:tr w:rsidR="00E74A25" w:rsidRPr="002A38E9" w:rsidTr="00B37C98">
        <w:trPr>
          <w:cantSplit/>
          <w:jc w:val="center"/>
          <w:ins w:id="2887" w:author="David Wooten" w:date="2019-11-15T15:48:00Z"/>
        </w:trPr>
        <w:tc>
          <w:tcPr>
            <w:tcW w:w="2736" w:type="dxa"/>
            <w:tcBorders>
              <w:top w:val="thinThickThinSmallGap" w:sz="12" w:space="0" w:color="auto"/>
              <w:left w:val="single" w:sz="12" w:space="0" w:color="000000"/>
              <w:bottom w:val="single" w:sz="4" w:space="0" w:color="auto"/>
              <w:right w:val="single" w:sz="8" w:space="0" w:color="000000" w:themeColor="text1"/>
            </w:tcBorders>
          </w:tcPr>
          <w:p w:rsidR="00E74A25" w:rsidRPr="00A24E07" w:rsidRDefault="00E74A25" w:rsidP="00780330">
            <w:pPr>
              <w:pStyle w:val="TABLE-cell"/>
              <w:rPr>
                <w:ins w:id="2888" w:author="David Wooten" w:date="2019-11-15T15:48:00Z"/>
              </w:rPr>
            </w:pPr>
            <w:ins w:id="2889" w:author="David Wooten" w:date="2019-11-15T15:48:00Z">
              <w:r>
                <w:t>TPM2B_ECC_POINT</w:t>
              </w:r>
            </w:ins>
          </w:p>
        </w:tc>
        <w:tc>
          <w:tcPr>
            <w:tcW w:w="2016" w:type="dxa"/>
            <w:tcBorders>
              <w:top w:val="thinThickThinSmallGap" w:sz="12" w:space="0" w:color="auto"/>
              <w:left w:val="single" w:sz="8" w:space="0" w:color="000000" w:themeColor="text1"/>
              <w:bottom w:val="single" w:sz="4" w:space="0" w:color="auto"/>
              <w:right w:val="single" w:sz="8" w:space="0" w:color="000000" w:themeColor="text1"/>
            </w:tcBorders>
          </w:tcPr>
          <w:p w:rsidR="00E74A25" w:rsidRPr="00A24E07" w:rsidRDefault="007932A2" w:rsidP="00780330">
            <w:pPr>
              <w:pStyle w:val="TABLE-cell"/>
              <w:rPr>
                <w:ins w:id="2890" w:author="David Wooten" w:date="2019-11-15T15:48:00Z"/>
              </w:rPr>
            </w:pPr>
            <w:ins w:id="2891" w:author="David Wooten" w:date="2019-11-15T15:48:00Z">
              <w:r>
                <w:t>C</w:t>
              </w:r>
            </w:ins>
            <w:ins w:id="2892" w:author="David Wooten" w:date="2019-11-16T12:10:00Z">
              <w:r>
                <w:t>1</w:t>
              </w:r>
            </w:ins>
          </w:p>
        </w:tc>
        <w:tc>
          <w:tcPr>
            <w:tcW w:w="4608" w:type="dxa"/>
            <w:tcBorders>
              <w:top w:val="thinThickThinSmallGap" w:sz="12" w:space="0" w:color="auto"/>
              <w:left w:val="single" w:sz="8" w:space="0" w:color="000000" w:themeColor="text1"/>
              <w:bottom w:val="single" w:sz="4" w:space="0" w:color="auto"/>
              <w:right w:val="single" w:sz="12" w:space="0" w:color="000000"/>
            </w:tcBorders>
          </w:tcPr>
          <w:p w:rsidR="00E74A25" w:rsidRPr="002A38E9" w:rsidRDefault="00E74A25" w:rsidP="00780330">
            <w:pPr>
              <w:pStyle w:val="TABLE-cell"/>
              <w:rPr>
                <w:ins w:id="2893" w:author="David Wooten" w:date="2019-11-15T15:48:00Z"/>
              </w:rPr>
            </w:pPr>
            <w:ins w:id="2894" w:author="David Wooten" w:date="2019-11-15T15:48:00Z">
              <w:r>
                <w:t>the public ephemeral key used for ECDH</w:t>
              </w:r>
            </w:ins>
          </w:p>
        </w:tc>
      </w:tr>
      <w:tr w:rsidR="00E74A25" w:rsidRPr="002A38E9" w:rsidTr="00780330">
        <w:trPr>
          <w:cantSplit/>
          <w:jc w:val="center"/>
          <w:ins w:id="2895" w:author="David Wooten" w:date="2019-11-15T15:48:00Z"/>
        </w:trPr>
        <w:tc>
          <w:tcPr>
            <w:tcW w:w="2736" w:type="dxa"/>
            <w:tcBorders>
              <w:top w:val="single" w:sz="4" w:space="0" w:color="auto"/>
              <w:left w:val="single" w:sz="12" w:space="0" w:color="000000"/>
              <w:bottom w:val="single" w:sz="4" w:space="0" w:color="auto"/>
              <w:right w:val="single" w:sz="8" w:space="0" w:color="000000" w:themeColor="text1"/>
            </w:tcBorders>
          </w:tcPr>
          <w:p w:rsidR="00E74A25" w:rsidRPr="00B556F5" w:rsidRDefault="00551468" w:rsidP="00780330">
            <w:pPr>
              <w:pStyle w:val="TABLE-cell"/>
              <w:rPr>
                <w:ins w:id="2896" w:author="David Wooten" w:date="2019-11-15T15:48:00Z"/>
                <w:noProof/>
              </w:rPr>
            </w:pPr>
            <w:ins w:id="2897" w:author="David Wooten" w:date="2019-11-15T15:48:00Z">
              <w:r>
                <w:t>TPM2B_MAX_</w:t>
              </w:r>
            </w:ins>
            <w:ins w:id="2898" w:author="David Wooten" w:date="2019-11-16T11:38:00Z">
              <w:r>
                <w:t>BUFFER</w:t>
              </w:r>
            </w:ins>
          </w:p>
        </w:tc>
        <w:tc>
          <w:tcPr>
            <w:tcW w:w="2016" w:type="dxa"/>
            <w:tcBorders>
              <w:top w:val="single" w:sz="4" w:space="0" w:color="auto"/>
              <w:left w:val="single" w:sz="8" w:space="0" w:color="000000" w:themeColor="text1"/>
              <w:bottom w:val="single" w:sz="4" w:space="0" w:color="auto"/>
              <w:right w:val="single" w:sz="8" w:space="0" w:color="000000" w:themeColor="text1"/>
            </w:tcBorders>
          </w:tcPr>
          <w:p w:rsidR="00E74A25" w:rsidRDefault="00E74A25" w:rsidP="00780330">
            <w:pPr>
              <w:pStyle w:val="TABLE-cell"/>
              <w:rPr>
                <w:ins w:id="2899" w:author="David Wooten" w:date="2019-11-15T15:48:00Z"/>
                <w:noProof/>
              </w:rPr>
            </w:pPr>
            <w:ins w:id="2900" w:author="David Wooten" w:date="2019-11-15T15:48:00Z">
              <w:r>
                <w:t>C2</w:t>
              </w:r>
            </w:ins>
          </w:p>
        </w:tc>
        <w:tc>
          <w:tcPr>
            <w:tcW w:w="4608" w:type="dxa"/>
            <w:tcBorders>
              <w:top w:val="single" w:sz="4" w:space="0" w:color="auto"/>
              <w:left w:val="single" w:sz="8" w:space="0" w:color="000000" w:themeColor="text1"/>
              <w:bottom w:val="single" w:sz="4" w:space="0" w:color="auto"/>
              <w:right w:val="single" w:sz="12" w:space="0" w:color="000000"/>
            </w:tcBorders>
          </w:tcPr>
          <w:p w:rsidR="00E74A25" w:rsidRDefault="00E74A25" w:rsidP="00780330">
            <w:pPr>
              <w:pStyle w:val="TABLE-cell"/>
              <w:rPr>
                <w:ins w:id="2901" w:author="David Wooten" w:date="2019-11-15T15:48:00Z"/>
                <w:noProof/>
              </w:rPr>
            </w:pPr>
            <w:ins w:id="2902" w:author="David Wooten" w:date="2019-11-15T15:48:00Z">
              <w:r>
                <w:t>the data block produced by the XOR process</w:t>
              </w:r>
            </w:ins>
          </w:p>
        </w:tc>
      </w:tr>
      <w:tr w:rsidR="00E74A25" w:rsidRPr="002A38E9" w:rsidTr="00544DE6">
        <w:trPr>
          <w:cantSplit/>
          <w:jc w:val="center"/>
          <w:ins w:id="2903" w:author="David Wooten" w:date="2019-11-15T15:48:00Z"/>
        </w:trPr>
        <w:tc>
          <w:tcPr>
            <w:tcW w:w="2736" w:type="dxa"/>
            <w:tcBorders>
              <w:top w:val="single" w:sz="4" w:space="0" w:color="auto"/>
              <w:left w:val="single" w:sz="12" w:space="0" w:color="000000"/>
              <w:bottom w:val="single" w:sz="4" w:space="0" w:color="auto"/>
              <w:right w:val="single" w:sz="8" w:space="0" w:color="000000" w:themeColor="text1"/>
            </w:tcBorders>
          </w:tcPr>
          <w:p w:rsidR="00E74A25" w:rsidRPr="00B556F5" w:rsidRDefault="00E74A25" w:rsidP="00780330">
            <w:pPr>
              <w:pStyle w:val="TABLE-cell"/>
              <w:rPr>
                <w:ins w:id="2904" w:author="David Wooten" w:date="2019-11-15T15:48:00Z"/>
                <w:noProof/>
              </w:rPr>
            </w:pPr>
            <w:ins w:id="2905" w:author="David Wooten" w:date="2019-11-15T15:48:00Z">
              <w:r>
                <w:t>TPM2B_DIGEST</w:t>
              </w:r>
            </w:ins>
          </w:p>
        </w:tc>
        <w:tc>
          <w:tcPr>
            <w:tcW w:w="2016" w:type="dxa"/>
            <w:tcBorders>
              <w:top w:val="single" w:sz="4" w:space="0" w:color="auto"/>
              <w:left w:val="single" w:sz="8" w:space="0" w:color="000000" w:themeColor="text1"/>
              <w:bottom w:val="single" w:sz="4" w:space="0" w:color="auto"/>
              <w:right w:val="single" w:sz="8" w:space="0" w:color="000000" w:themeColor="text1"/>
            </w:tcBorders>
          </w:tcPr>
          <w:p w:rsidR="00E74A25" w:rsidRDefault="00E74A25" w:rsidP="00780330">
            <w:pPr>
              <w:pStyle w:val="TABLE-cell"/>
              <w:rPr>
                <w:ins w:id="2906" w:author="David Wooten" w:date="2019-11-15T15:48:00Z"/>
                <w:noProof/>
              </w:rPr>
            </w:pPr>
            <w:ins w:id="2907" w:author="David Wooten" w:date="2019-11-15T15:48:00Z">
              <w:r>
                <w:t>C3</w:t>
              </w:r>
            </w:ins>
          </w:p>
        </w:tc>
        <w:tc>
          <w:tcPr>
            <w:tcW w:w="4608" w:type="dxa"/>
            <w:tcBorders>
              <w:top w:val="single" w:sz="4" w:space="0" w:color="auto"/>
              <w:left w:val="single" w:sz="8" w:space="0" w:color="000000" w:themeColor="text1"/>
              <w:bottom w:val="single" w:sz="4" w:space="0" w:color="auto"/>
              <w:right w:val="single" w:sz="12" w:space="0" w:color="000000"/>
            </w:tcBorders>
          </w:tcPr>
          <w:p w:rsidR="00E74A25" w:rsidRDefault="00E74A25" w:rsidP="00780330">
            <w:pPr>
              <w:pStyle w:val="TABLE-cell"/>
              <w:rPr>
                <w:ins w:id="2908" w:author="David Wooten" w:date="2019-11-15T15:48:00Z"/>
                <w:noProof/>
              </w:rPr>
            </w:pPr>
            <w:ins w:id="2909" w:author="David Wooten" w:date="2019-11-15T15:48:00Z">
              <w:r>
                <w:t>the integrity value</w:t>
              </w:r>
            </w:ins>
          </w:p>
        </w:tc>
      </w:tr>
      <w:tr w:rsidR="00544DE6" w:rsidRPr="002A38E9" w:rsidTr="00870939">
        <w:trPr>
          <w:cantSplit/>
          <w:jc w:val="center"/>
          <w:ins w:id="2910" w:author="David Wooten" w:date="2019-11-15T19:17:00Z"/>
        </w:trPr>
        <w:tc>
          <w:tcPr>
            <w:tcW w:w="2736" w:type="dxa"/>
            <w:tcBorders>
              <w:top w:val="single" w:sz="4" w:space="0" w:color="auto"/>
              <w:left w:val="single" w:sz="12" w:space="0" w:color="auto"/>
              <w:bottom w:val="single" w:sz="12" w:space="0" w:color="000000" w:themeColor="text1"/>
              <w:right w:val="single" w:sz="8" w:space="0" w:color="000000" w:themeColor="text1"/>
            </w:tcBorders>
            <w:vAlign w:val="center"/>
          </w:tcPr>
          <w:p w:rsidR="00544DE6" w:rsidRPr="00A24E07" w:rsidRDefault="00A97996" w:rsidP="00870939">
            <w:pPr>
              <w:pStyle w:val="TABLE-cell"/>
              <w:rPr>
                <w:ins w:id="2911" w:author="David Wooten" w:date="2019-11-15T19:17:00Z"/>
              </w:rPr>
            </w:pPr>
            <w:ins w:id="2912" w:author="David Wooten" w:date="2019-11-16T11:42:00Z">
              <w:r>
                <w:rPr>
                  <w:noProof/>
                </w:rPr>
                <w:t>TPMT_KDF_SCHEME</w:t>
              </w:r>
            </w:ins>
            <w:ins w:id="2913" w:author="David Wooten" w:date="2019-11-15T19:17:00Z">
              <w:r w:rsidR="00544DE6" w:rsidRPr="00413B46">
                <w:t>+</w:t>
              </w:r>
            </w:ins>
          </w:p>
        </w:tc>
        <w:tc>
          <w:tcPr>
            <w:tcW w:w="2016" w:type="dxa"/>
            <w:tcBorders>
              <w:top w:val="single" w:sz="4" w:space="0" w:color="auto"/>
              <w:left w:val="single" w:sz="8" w:space="0" w:color="000000" w:themeColor="text1"/>
              <w:bottom w:val="single" w:sz="12" w:space="0" w:color="000000" w:themeColor="text1"/>
              <w:right w:val="single" w:sz="8" w:space="0" w:color="000000" w:themeColor="text1"/>
            </w:tcBorders>
            <w:vAlign w:val="center"/>
          </w:tcPr>
          <w:p w:rsidR="00544DE6" w:rsidRPr="00B16269" w:rsidRDefault="00544DE6" w:rsidP="00870939">
            <w:pPr>
              <w:pStyle w:val="TABLE-cell"/>
              <w:rPr>
                <w:ins w:id="2914" w:author="David Wooten" w:date="2019-11-15T19:17:00Z"/>
              </w:rPr>
            </w:pPr>
            <w:ins w:id="2915" w:author="David Wooten" w:date="2019-11-15T19:17:00Z">
              <w:r w:rsidRPr="00413B46">
                <w:t>inScheme</w:t>
              </w:r>
            </w:ins>
          </w:p>
        </w:tc>
        <w:tc>
          <w:tcPr>
            <w:tcW w:w="4608" w:type="dxa"/>
            <w:tcBorders>
              <w:top w:val="single" w:sz="4" w:space="0" w:color="auto"/>
              <w:left w:val="single" w:sz="8" w:space="0" w:color="000000" w:themeColor="text1"/>
              <w:bottom w:val="single" w:sz="12" w:space="0" w:color="000000" w:themeColor="text1"/>
              <w:right w:val="single" w:sz="12" w:space="0" w:color="auto"/>
            </w:tcBorders>
            <w:vAlign w:val="center"/>
          </w:tcPr>
          <w:p w:rsidR="00544DE6" w:rsidRDefault="00544DE6" w:rsidP="004A2707">
            <w:pPr>
              <w:pStyle w:val="TABLE-cell"/>
              <w:rPr>
                <w:ins w:id="2916" w:author="David Wooten" w:date="2019-11-15T19:17:00Z"/>
                <w:lang w:eastAsia="zh-CN"/>
              </w:rPr>
            </w:pPr>
            <w:ins w:id="2917" w:author="David Wooten" w:date="2019-11-15T19:17:00Z">
              <w:r w:rsidRPr="00413B46">
                <w:t xml:space="preserve">the </w:t>
              </w:r>
            </w:ins>
            <w:ins w:id="2918" w:author="David Wooten" w:date="2019-11-15T19:31:00Z">
              <w:r w:rsidR="004A2707">
                <w:t>KDF</w:t>
              </w:r>
            </w:ins>
            <w:ins w:id="2919" w:author="David Wooten" w:date="2019-11-15T19:17:00Z">
              <w:r>
                <w:t xml:space="preserve"> </w:t>
              </w:r>
              <w:r w:rsidRPr="00413B46">
                <w:t xml:space="preserve">to use if </w:t>
              </w:r>
              <w:r w:rsidRPr="00413B46">
                <w:rPr>
                  <w:i/>
                </w:rPr>
                <w:t>scheme</w:t>
              </w:r>
              <w:r w:rsidRPr="00413B46">
                <w:t xml:space="preserve"> associated with </w:t>
              </w:r>
              <w:r w:rsidRPr="00413B46">
                <w:rPr>
                  <w:i/>
                </w:rPr>
                <w:t>keyHandle</w:t>
              </w:r>
              <w:r w:rsidRPr="00413B46">
                <w:t xml:space="preserve"> is TPM_ALG_NULL</w:t>
              </w:r>
            </w:ins>
          </w:p>
        </w:tc>
      </w:tr>
    </w:tbl>
    <w:p w:rsidR="00C01E6B" w:rsidRPr="002A38E9" w:rsidRDefault="00D51C42" w:rsidP="00C01E6B">
      <w:pPr>
        <w:pStyle w:val="TABLE-title"/>
        <w:rPr>
          <w:ins w:id="2920" w:author="David Wooten" w:date="2019-11-15T15:30:00Z"/>
        </w:rPr>
      </w:pPr>
      <w:bookmarkStart w:id="2921" w:name="_Toc402369074"/>
      <w:bookmarkStart w:id="2922" w:name="_Toc24725655"/>
      <w:ins w:id="2923" w:author="David Wooten" w:date="2019-11-15T15:49:00Z">
        <w:r w:rsidRPr="00413B46">
          <w:t xml:space="preserve">Table </w:t>
        </w:r>
        <w:r w:rsidRPr="00C42EAF">
          <w:fldChar w:fldCharType="begin"/>
        </w:r>
        <w:r w:rsidRPr="00413B46">
          <w:instrText xml:space="preserve"> SEQ Table \* ARABIC </w:instrText>
        </w:r>
        <w:r w:rsidRPr="00C42EAF">
          <w:fldChar w:fldCharType="separate"/>
        </w:r>
        <w:r>
          <w:rPr>
            <w:noProof/>
          </w:rPr>
          <w:t>60</w:t>
        </w:r>
        <w:r w:rsidRPr="00C42EAF">
          <w:fldChar w:fldCharType="end"/>
        </w:r>
        <w:r w:rsidRPr="00413B46">
          <w:t xml:space="preserve"> </w:t>
        </w:r>
        <w:proofErr w:type="gramStart"/>
        <w:r w:rsidRPr="00413B46">
          <w:t xml:space="preserve">— </w:t>
        </w:r>
      </w:ins>
      <w:ins w:id="2924" w:author="David Wooten" w:date="2019-11-15T15:30:00Z">
        <w:r w:rsidR="00421C3D">
          <w:t xml:space="preserve"> TPM2</w:t>
        </w:r>
      </w:ins>
      <w:proofErr w:type="gramEnd"/>
      <w:ins w:id="2925" w:author="David Wooten" w:date="2019-11-16T11:45:00Z">
        <w:r w:rsidR="00421C3D">
          <w:t>_</w:t>
        </w:r>
      </w:ins>
      <w:ins w:id="2926" w:author="David Wooten" w:date="2019-11-15T15:30:00Z">
        <w:r w:rsidR="00C01E6B">
          <w:rPr>
            <w:rFonts w:hint="eastAsia"/>
            <w:lang w:eastAsia="zh-CN"/>
          </w:rPr>
          <w:t>ECC</w:t>
        </w:r>
      </w:ins>
      <w:ins w:id="2927" w:author="David Wooten" w:date="2019-11-16T11:45:00Z">
        <w:r w:rsidR="00421C3D">
          <w:t>_</w:t>
        </w:r>
      </w:ins>
      <w:ins w:id="2928" w:author="David Wooten" w:date="2019-11-15T15:30:00Z">
        <w:r w:rsidR="00C01E6B" w:rsidRPr="002A38E9">
          <w:t>Decrypt Response</w:t>
        </w:r>
        <w:bookmarkEnd w:id="2921"/>
        <w:bookmarkEnd w:id="2922"/>
      </w:ins>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01E6B" w:rsidRPr="002A38E9" w:rsidTr="00780330">
        <w:trPr>
          <w:cantSplit/>
          <w:jc w:val="center"/>
          <w:ins w:id="2929" w:author="David Wooten" w:date="2019-11-15T15:30:00Z"/>
        </w:trPr>
        <w:tc>
          <w:tcPr>
            <w:tcW w:w="2736" w:type="dxa"/>
            <w:tcBorders>
              <w:top w:val="single" w:sz="12" w:space="0" w:color="000000"/>
              <w:left w:val="single" w:sz="12" w:space="0" w:color="000000"/>
              <w:bottom w:val="single" w:sz="12" w:space="0" w:color="000000"/>
              <w:right w:val="single" w:sz="8" w:space="0" w:color="000000" w:themeColor="text1"/>
            </w:tcBorders>
            <w:vAlign w:val="center"/>
          </w:tcPr>
          <w:p w:rsidR="00C01E6B" w:rsidRPr="002A38E9" w:rsidRDefault="00C01E6B" w:rsidP="00780330">
            <w:pPr>
              <w:pStyle w:val="TABLE-col-heading"/>
              <w:rPr>
                <w:ins w:id="2930" w:author="David Wooten" w:date="2019-11-15T15:30:00Z"/>
              </w:rPr>
            </w:pPr>
            <w:ins w:id="2931" w:author="David Wooten" w:date="2019-11-15T15:30:00Z">
              <w:r w:rsidRPr="002A38E9">
                <w:t>Type</w:t>
              </w:r>
            </w:ins>
          </w:p>
        </w:tc>
        <w:tc>
          <w:tcPr>
            <w:tcW w:w="2016" w:type="dxa"/>
            <w:tcBorders>
              <w:top w:val="single" w:sz="12" w:space="0" w:color="000000"/>
              <w:left w:val="single" w:sz="8" w:space="0" w:color="000000" w:themeColor="text1"/>
              <w:bottom w:val="single" w:sz="12" w:space="0" w:color="000000"/>
              <w:right w:val="single" w:sz="8" w:space="0" w:color="000000" w:themeColor="text1"/>
            </w:tcBorders>
            <w:vAlign w:val="center"/>
          </w:tcPr>
          <w:p w:rsidR="00C01E6B" w:rsidRPr="002A38E9" w:rsidRDefault="00C01E6B" w:rsidP="00780330">
            <w:pPr>
              <w:pStyle w:val="TABLE-col-heading"/>
              <w:rPr>
                <w:ins w:id="2932" w:author="David Wooten" w:date="2019-11-15T15:30:00Z"/>
              </w:rPr>
            </w:pPr>
            <w:ins w:id="2933" w:author="David Wooten" w:date="2019-11-15T15:30:00Z">
              <w:r w:rsidRPr="002A38E9">
                <w:t>Name</w:t>
              </w:r>
            </w:ins>
          </w:p>
        </w:tc>
        <w:tc>
          <w:tcPr>
            <w:tcW w:w="4608" w:type="dxa"/>
            <w:tcBorders>
              <w:top w:val="single" w:sz="12" w:space="0" w:color="000000"/>
              <w:left w:val="single" w:sz="8" w:space="0" w:color="000000" w:themeColor="text1"/>
              <w:bottom w:val="single" w:sz="12" w:space="0" w:color="000000"/>
              <w:right w:val="single" w:sz="12" w:space="0" w:color="000000"/>
            </w:tcBorders>
            <w:vAlign w:val="center"/>
          </w:tcPr>
          <w:p w:rsidR="00C01E6B" w:rsidRPr="002A38E9" w:rsidRDefault="00C01E6B" w:rsidP="00780330">
            <w:pPr>
              <w:pStyle w:val="TABLE-col-heading"/>
              <w:rPr>
                <w:ins w:id="2934" w:author="David Wooten" w:date="2019-11-15T15:30:00Z"/>
              </w:rPr>
            </w:pPr>
            <w:ins w:id="2935" w:author="David Wooten" w:date="2019-11-15T15:30:00Z">
              <w:r w:rsidRPr="002A38E9">
                <w:t>Description</w:t>
              </w:r>
            </w:ins>
          </w:p>
        </w:tc>
      </w:tr>
      <w:tr w:rsidR="00C01E6B" w:rsidRPr="002A38E9" w:rsidTr="00780330">
        <w:trPr>
          <w:cantSplit/>
          <w:jc w:val="center"/>
          <w:ins w:id="2936" w:author="David Wooten" w:date="2019-11-15T15:30:00Z"/>
        </w:trPr>
        <w:tc>
          <w:tcPr>
            <w:tcW w:w="2736" w:type="dxa"/>
            <w:tcBorders>
              <w:top w:val="single" w:sz="12" w:space="0" w:color="000000"/>
              <w:left w:val="single" w:sz="12" w:space="0" w:color="000000"/>
              <w:right w:val="single" w:sz="8" w:space="0" w:color="000000" w:themeColor="text1"/>
            </w:tcBorders>
            <w:vAlign w:val="center"/>
          </w:tcPr>
          <w:p w:rsidR="00C01E6B" w:rsidRPr="002A38E9" w:rsidRDefault="00C01E6B" w:rsidP="00780330">
            <w:pPr>
              <w:pStyle w:val="TABLE-cell"/>
              <w:rPr>
                <w:ins w:id="2937" w:author="David Wooten" w:date="2019-11-15T15:30:00Z"/>
              </w:rPr>
            </w:pPr>
            <w:ins w:id="2938" w:author="David Wooten" w:date="2019-11-15T15:30:00Z">
              <w:r w:rsidRPr="002A38E9">
                <w:t>TPM_ST</w:t>
              </w:r>
            </w:ins>
          </w:p>
        </w:tc>
        <w:tc>
          <w:tcPr>
            <w:tcW w:w="2016" w:type="dxa"/>
            <w:tcBorders>
              <w:top w:val="single" w:sz="12" w:space="0" w:color="000000"/>
              <w:left w:val="single" w:sz="8" w:space="0" w:color="000000" w:themeColor="text1"/>
              <w:right w:val="single" w:sz="8" w:space="0" w:color="000000" w:themeColor="text1"/>
            </w:tcBorders>
            <w:vAlign w:val="center"/>
          </w:tcPr>
          <w:p w:rsidR="00C01E6B" w:rsidRPr="002A38E9" w:rsidRDefault="00C01E6B" w:rsidP="00780330">
            <w:pPr>
              <w:pStyle w:val="TABLE-cell"/>
              <w:rPr>
                <w:ins w:id="2939" w:author="David Wooten" w:date="2019-11-15T15:30:00Z"/>
              </w:rPr>
            </w:pPr>
            <w:ins w:id="2940" w:author="David Wooten" w:date="2019-11-15T15:30:00Z">
              <w:r w:rsidRPr="002A38E9">
                <w:t>tag</w:t>
              </w:r>
            </w:ins>
          </w:p>
        </w:tc>
        <w:tc>
          <w:tcPr>
            <w:tcW w:w="4608" w:type="dxa"/>
            <w:tcBorders>
              <w:top w:val="single" w:sz="12" w:space="0" w:color="000000"/>
              <w:left w:val="single" w:sz="8" w:space="0" w:color="000000" w:themeColor="text1"/>
              <w:right w:val="single" w:sz="12" w:space="0" w:color="000000"/>
            </w:tcBorders>
            <w:vAlign w:val="center"/>
          </w:tcPr>
          <w:p w:rsidR="00C01E6B" w:rsidRPr="002A38E9" w:rsidRDefault="00C01E6B" w:rsidP="00780330">
            <w:pPr>
              <w:pStyle w:val="TABLE-cell"/>
              <w:rPr>
                <w:ins w:id="2941" w:author="David Wooten" w:date="2019-11-15T15:30:00Z"/>
              </w:rPr>
            </w:pPr>
            <w:ins w:id="2942" w:author="David Wooten" w:date="2019-11-15T15:30:00Z">
              <w:r>
                <w:t xml:space="preserve">see clause </w:t>
              </w:r>
              <w:r>
                <w:fldChar w:fldCharType="begin"/>
              </w:r>
              <w:r>
                <w:instrText xml:space="preserve"> REF _Ref329850920 \r \h </w:instrText>
              </w:r>
            </w:ins>
            <w:ins w:id="2943" w:author="David Wooten" w:date="2019-11-15T15:30:00Z">
              <w:r>
                <w:fldChar w:fldCharType="separate"/>
              </w:r>
            </w:ins>
            <w:ins w:id="2944" w:author="David Wooten" w:date="2019-11-15T15:49:00Z">
              <w:r w:rsidR="00D51C42">
                <w:t>6</w:t>
              </w:r>
            </w:ins>
            <w:ins w:id="2945" w:author="David Wooten" w:date="2019-11-15T15:30:00Z">
              <w:r>
                <w:fldChar w:fldCharType="end"/>
              </w:r>
            </w:ins>
          </w:p>
        </w:tc>
      </w:tr>
      <w:tr w:rsidR="00C01E6B" w:rsidRPr="002A38E9" w:rsidTr="00780330">
        <w:trPr>
          <w:cantSplit/>
          <w:jc w:val="center"/>
          <w:ins w:id="2946" w:author="David Wooten" w:date="2019-11-15T15:30:00Z"/>
        </w:trPr>
        <w:tc>
          <w:tcPr>
            <w:tcW w:w="2736" w:type="dxa"/>
            <w:tcBorders>
              <w:left w:val="single" w:sz="12" w:space="0" w:color="000000"/>
              <w:bottom w:val="single" w:sz="6" w:space="0" w:color="auto"/>
              <w:right w:val="single" w:sz="8" w:space="0" w:color="000000" w:themeColor="text1"/>
            </w:tcBorders>
            <w:vAlign w:val="center"/>
          </w:tcPr>
          <w:p w:rsidR="00C01E6B" w:rsidRPr="002A38E9" w:rsidRDefault="00C01E6B" w:rsidP="00780330">
            <w:pPr>
              <w:pStyle w:val="TABLE-cell"/>
              <w:rPr>
                <w:ins w:id="2947" w:author="David Wooten" w:date="2019-11-15T15:30:00Z"/>
              </w:rPr>
            </w:pPr>
            <w:ins w:id="2948" w:author="David Wooten" w:date="2019-11-15T15:30:00Z">
              <w:r w:rsidRPr="002A38E9">
                <w:t>UINT32</w:t>
              </w:r>
            </w:ins>
          </w:p>
        </w:tc>
        <w:tc>
          <w:tcPr>
            <w:tcW w:w="2016" w:type="dxa"/>
            <w:tcBorders>
              <w:left w:val="single" w:sz="8" w:space="0" w:color="000000" w:themeColor="text1"/>
              <w:bottom w:val="single" w:sz="6" w:space="0" w:color="auto"/>
              <w:right w:val="single" w:sz="8" w:space="0" w:color="000000" w:themeColor="text1"/>
            </w:tcBorders>
            <w:vAlign w:val="center"/>
          </w:tcPr>
          <w:p w:rsidR="00C01E6B" w:rsidRPr="002A38E9" w:rsidRDefault="00C01E6B" w:rsidP="00780330">
            <w:pPr>
              <w:pStyle w:val="TABLE-cell"/>
              <w:rPr>
                <w:ins w:id="2949" w:author="David Wooten" w:date="2019-11-15T15:30:00Z"/>
              </w:rPr>
            </w:pPr>
            <w:ins w:id="2950" w:author="David Wooten" w:date="2019-11-15T15:30:00Z">
              <w:r w:rsidRPr="002A38E9">
                <w:t>responseSize</w:t>
              </w:r>
            </w:ins>
          </w:p>
        </w:tc>
        <w:tc>
          <w:tcPr>
            <w:tcW w:w="4608" w:type="dxa"/>
            <w:tcBorders>
              <w:left w:val="single" w:sz="8" w:space="0" w:color="000000" w:themeColor="text1"/>
              <w:bottom w:val="single" w:sz="6" w:space="0" w:color="auto"/>
              <w:right w:val="single" w:sz="12" w:space="0" w:color="000000"/>
            </w:tcBorders>
            <w:vAlign w:val="center"/>
          </w:tcPr>
          <w:p w:rsidR="00C01E6B" w:rsidRPr="002A38E9" w:rsidRDefault="00C01E6B" w:rsidP="00780330">
            <w:pPr>
              <w:pStyle w:val="TABLE-cell"/>
              <w:rPr>
                <w:ins w:id="2951" w:author="David Wooten" w:date="2019-11-15T15:30:00Z"/>
              </w:rPr>
            </w:pPr>
          </w:p>
        </w:tc>
      </w:tr>
      <w:tr w:rsidR="00C01E6B" w:rsidRPr="002A38E9" w:rsidTr="00B37C98">
        <w:trPr>
          <w:cantSplit/>
          <w:jc w:val="center"/>
          <w:ins w:id="2952" w:author="David Wooten" w:date="2019-11-15T15:30:00Z"/>
        </w:trPr>
        <w:tc>
          <w:tcPr>
            <w:tcW w:w="2736" w:type="dxa"/>
            <w:tcBorders>
              <w:left w:val="single" w:sz="12" w:space="0" w:color="000000"/>
              <w:bottom w:val="thinThickThinSmallGap" w:sz="12" w:space="0" w:color="auto"/>
              <w:right w:val="single" w:sz="8" w:space="0" w:color="000000" w:themeColor="text1"/>
            </w:tcBorders>
            <w:vAlign w:val="center"/>
          </w:tcPr>
          <w:p w:rsidR="00C01E6B" w:rsidRPr="002A38E9" w:rsidRDefault="00C01E6B" w:rsidP="00780330">
            <w:pPr>
              <w:pStyle w:val="TABLE-cell"/>
              <w:rPr>
                <w:ins w:id="2953" w:author="David Wooten" w:date="2019-11-15T15:30:00Z"/>
              </w:rPr>
            </w:pPr>
            <w:ins w:id="2954" w:author="David Wooten" w:date="2019-11-15T15:30:00Z">
              <w:r w:rsidRPr="002A38E9">
                <w:t>TPM_RC</w:t>
              </w:r>
            </w:ins>
          </w:p>
        </w:tc>
        <w:tc>
          <w:tcPr>
            <w:tcW w:w="2016" w:type="dxa"/>
            <w:tcBorders>
              <w:left w:val="single" w:sz="8" w:space="0" w:color="000000" w:themeColor="text1"/>
              <w:bottom w:val="thinThickThinSmallGap" w:sz="12" w:space="0" w:color="auto"/>
              <w:right w:val="single" w:sz="8" w:space="0" w:color="000000" w:themeColor="text1"/>
            </w:tcBorders>
            <w:vAlign w:val="center"/>
          </w:tcPr>
          <w:p w:rsidR="00C01E6B" w:rsidRPr="002A38E9" w:rsidRDefault="00C01E6B" w:rsidP="00780330">
            <w:pPr>
              <w:pStyle w:val="TABLE-cell"/>
              <w:rPr>
                <w:ins w:id="2955" w:author="David Wooten" w:date="2019-11-15T15:30:00Z"/>
              </w:rPr>
            </w:pPr>
            <w:ins w:id="2956" w:author="David Wooten" w:date="2019-11-15T15:30:00Z">
              <w:r w:rsidRPr="002A38E9">
                <w:t>responseCode</w:t>
              </w:r>
            </w:ins>
          </w:p>
        </w:tc>
        <w:tc>
          <w:tcPr>
            <w:tcW w:w="4608" w:type="dxa"/>
            <w:tcBorders>
              <w:left w:val="single" w:sz="8" w:space="0" w:color="000000" w:themeColor="text1"/>
              <w:bottom w:val="thinThickThinSmallGap" w:sz="12" w:space="0" w:color="auto"/>
              <w:right w:val="single" w:sz="12" w:space="0" w:color="000000"/>
            </w:tcBorders>
            <w:vAlign w:val="center"/>
          </w:tcPr>
          <w:p w:rsidR="00C01E6B" w:rsidRPr="002A38E9" w:rsidRDefault="00C01E6B" w:rsidP="00780330">
            <w:pPr>
              <w:pStyle w:val="TABLE-cell"/>
              <w:rPr>
                <w:ins w:id="2957" w:author="David Wooten" w:date="2019-11-15T15:30:00Z"/>
              </w:rPr>
            </w:pPr>
          </w:p>
        </w:tc>
      </w:tr>
      <w:tr w:rsidR="00C01E6B" w:rsidRPr="002A38E9" w:rsidTr="00B37C98">
        <w:trPr>
          <w:cantSplit/>
          <w:jc w:val="center"/>
          <w:ins w:id="2958" w:author="David Wooten" w:date="2019-11-15T15:30:00Z"/>
        </w:trPr>
        <w:tc>
          <w:tcPr>
            <w:tcW w:w="2736" w:type="dxa"/>
            <w:tcBorders>
              <w:top w:val="thinThickThinSmallGap" w:sz="12" w:space="0" w:color="auto"/>
              <w:left w:val="single" w:sz="12" w:space="0" w:color="000000"/>
              <w:bottom w:val="single" w:sz="12" w:space="0" w:color="000000"/>
              <w:right w:val="single" w:sz="8" w:space="0" w:color="000000" w:themeColor="text1"/>
            </w:tcBorders>
            <w:vAlign w:val="center"/>
          </w:tcPr>
          <w:p w:rsidR="00C01E6B" w:rsidRPr="002A38E9" w:rsidRDefault="00C01E6B" w:rsidP="00780330">
            <w:pPr>
              <w:pStyle w:val="TABLE-cell"/>
              <w:rPr>
                <w:ins w:id="2959" w:author="David Wooten" w:date="2019-11-15T15:30:00Z"/>
                <w:highlight w:val="yellow"/>
              </w:rPr>
            </w:pPr>
            <w:ins w:id="2960" w:author="David Wooten" w:date="2019-11-15T15:30:00Z">
              <w:r w:rsidRPr="00386D73">
                <w:t>TPM2B_</w:t>
              </w:r>
            </w:ins>
            <w:ins w:id="2961" w:author="David Wooten" w:date="2019-11-16T11:44:00Z">
              <w:r w:rsidR="000B6C51">
                <w:rPr>
                  <w:lang w:eastAsia="zh-CN"/>
                </w:rPr>
                <w:t>MAX_BUFFER</w:t>
              </w:r>
            </w:ins>
          </w:p>
        </w:tc>
        <w:tc>
          <w:tcPr>
            <w:tcW w:w="2016" w:type="dxa"/>
            <w:tcBorders>
              <w:top w:val="thinThickThinSmallGap" w:sz="12" w:space="0" w:color="auto"/>
              <w:left w:val="single" w:sz="8" w:space="0" w:color="000000" w:themeColor="text1"/>
              <w:bottom w:val="single" w:sz="12" w:space="0" w:color="000000"/>
              <w:right w:val="single" w:sz="8" w:space="0" w:color="000000" w:themeColor="text1"/>
            </w:tcBorders>
            <w:vAlign w:val="center"/>
          </w:tcPr>
          <w:p w:rsidR="00C01E6B" w:rsidRPr="002A38E9" w:rsidRDefault="00C01E6B" w:rsidP="00780330">
            <w:pPr>
              <w:pStyle w:val="TABLE-cell"/>
              <w:rPr>
                <w:ins w:id="2962" w:author="David Wooten" w:date="2019-11-15T15:30:00Z"/>
              </w:rPr>
            </w:pPr>
            <w:ins w:id="2963" w:author="David Wooten" w:date="2019-11-15T15:30:00Z">
              <w:r>
                <w:rPr>
                  <w:rFonts w:hint="eastAsia"/>
                  <w:lang w:eastAsia="zh-CN"/>
                </w:rPr>
                <w:t>plain</w:t>
              </w:r>
              <w:r w:rsidRPr="002A38E9">
                <w:t>Text</w:t>
              </w:r>
            </w:ins>
          </w:p>
        </w:tc>
        <w:tc>
          <w:tcPr>
            <w:tcW w:w="4608" w:type="dxa"/>
            <w:tcBorders>
              <w:top w:val="thinThickThinSmallGap" w:sz="12" w:space="0" w:color="auto"/>
              <w:left w:val="single" w:sz="8" w:space="0" w:color="000000" w:themeColor="text1"/>
              <w:bottom w:val="single" w:sz="12" w:space="0" w:color="000000"/>
              <w:right w:val="single" w:sz="12" w:space="0" w:color="000000"/>
            </w:tcBorders>
            <w:vAlign w:val="center"/>
          </w:tcPr>
          <w:p w:rsidR="00C01E6B" w:rsidRPr="002A38E9" w:rsidRDefault="00C01E6B" w:rsidP="00780330">
            <w:pPr>
              <w:pStyle w:val="TABLE-cell"/>
              <w:rPr>
                <w:ins w:id="2964" w:author="David Wooten" w:date="2019-11-15T15:30:00Z"/>
              </w:rPr>
            </w:pPr>
            <w:ins w:id="2965" w:author="David Wooten" w:date="2019-11-15T15:30:00Z">
              <w:r w:rsidRPr="002A38E9">
                <w:t>decrypted output</w:t>
              </w:r>
              <w:bookmarkStart w:id="2966" w:name="_GoBack"/>
              <w:bookmarkEnd w:id="2966"/>
            </w:ins>
          </w:p>
        </w:tc>
      </w:tr>
    </w:tbl>
    <w:p w:rsidR="00C53E66" w:rsidRPr="00413B46" w:rsidRDefault="00C53E66" w:rsidP="00342889">
      <w:pPr>
        <w:pStyle w:val="Heading3Break"/>
      </w:pPr>
      <w:bookmarkStart w:id="2967" w:name="_Toc24725460"/>
      <w:r w:rsidRPr="00413B46">
        <w:lastRenderedPageBreak/>
        <w:t>Symmetric Primitives</w:t>
      </w:r>
      <w:bookmarkEnd w:id="2647"/>
      <w:bookmarkEnd w:id="2662"/>
      <w:bookmarkEnd w:id="2663"/>
      <w:bookmarkEnd w:id="2664"/>
      <w:bookmarkEnd w:id="2665"/>
      <w:bookmarkEnd w:id="2666"/>
      <w:bookmarkEnd w:id="2667"/>
      <w:bookmarkEnd w:id="2967"/>
    </w:p>
    <w:p w:rsidR="00C53E66" w:rsidRPr="00413B46" w:rsidRDefault="00C53E66" w:rsidP="00C53E66">
      <w:pPr>
        <w:pStyle w:val="Heading2"/>
        <w:ind w:left="634" w:hanging="634"/>
      </w:pPr>
      <w:bookmarkStart w:id="2968" w:name="_Toc310935412"/>
      <w:bookmarkStart w:id="2969" w:name="_Toc380749517"/>
      <w:bookmarkStart w:id="2970" w:name="_Toc432773958"/>
      <w:bookmarkStart w:id="2971" w:name="_Toc443720816"/>
      <w:bookmarkStart w:id="2972" w:name="_Toc443576108"/>
      <w:bookmarkStart w:id="2973" w:name="_Toc473813827"/>
      <w:bookmarkStart w:id="2974" w:name="_Toc536440786"/>
      <w:bookmarkStart w:id="2975" w:name="_Toc24725461"/>
      <w:r w:rsidRPr="00413B46">
        <w:t>Introduction</w:t>
      </w:r>
      <w:bookmarkEnd w:id="2968"/>
      <w:bookmarkEnd w:id="2969"/>
      <w:bookmarkEnd w:id="2970"/>
      <w:bookmarkEnd w:id="2971"/>
      <w:bookmarkEnd w:id="2972"/>
      <w:bookmarkEnd w:id="2973"/>
      <w:bookmarkEnd w:id="2974"/>
      <w:bookmarkEnd w:id="2975"/>
    </w:p>
    <w:p w:rsidR="00C53E66" w:rsidRPr="00413B46" w:rsidRDefault="00C53E66" w:rsidP="00C53E66">
      <w:pPr>
        <w:pStyle w:val="BodyText"/>
      </w:pPr>
      <w:r w:rsidRPr="00413B46">
        <w:t>The commands in this clause provide low-level primitives for access to the symmetric algorithms implemented in the TPM that operate on blocks of data. These include symmetric encryption and decryption as well as hash and HMAC. All of the commands in this group are stateless. That is, they have no persistent state that is retained in the TPM when the command is complete.</w:t>
      </w:r>
    </w:p>
    <w:p w:rsidR="00C53E66" w:rsidRPr="00413B46" w:rsidRDefault="00C53E66" w:rsidP="00C53E66">
      <w:pPr>
        <w:pStyle w:val="BodyText"/>
      </w:pPr>
      <w:r w:rsidRPr="00413B46">
        <w:t xml:space="preserve">For hashing, HMAC, and Events that require large blocks of data with retained state, the sequence commands are provided (see clause </w:t>
      </w:r>
      <w:r w:rsidRPr="00C42EAF">
        <w:fldChar w:fldCharType="begin"/>
      </w:r>
      <w:r w:rsidRPr="00413B46">
        <w:instrText xml:space="preserve"> REF _Ref270513663 \r \h  \* MERGEFORMAT </w:instrText>
      </w:r>
      <w:r w:rsidRPr="00C42EAF">
        <w:fldChar w:fldCharType="separate"/>
      </w:r>
      <w:r w:rsidR="00D51C42">
        <w:t>17</w:t>
      </w:r>
      <w:r w:rsidRPr="00C42EAF">
        <w:fldChar w:fldCharType="end"/>
      </w:r>
      <w:r w:rsidRPr="00413B46">
        <w:t>).</w:t>
      </w:r>
    </w:p>
    <w:p w:rsidR="00C53E66" w:rsidRPr="00413B46" w:rsidRDefault="00C53E66" w:rsidP="00C53E66">
      <w:pPr>
        <w:pStyle w:val="BodyText"/>
      </w:pPr>
      <w:r w:rsidRPr="00413B46">
        <w:t>Some of the symmetric encryption/decryption modes use an IV. When an IV is used, it may be an initiation value or a chained value from a previous stage. The chaining for each mode is:</w:t>
      </w:r>
    </w:p>
    <w:p w:rsidR="00C53E66" w:rsidRPr="00413B46" w:rsidRDefault="00C53E66" w:rsidP="00C53E66">
      <w:pPr>
        <w:pStyle w:val="TABLE-title"/>
      </w:pPr>
      <w:bookmarkStart w:id="2976" w:name="_Toc380749689"/>
      <w:bookmarkStart w:id="2977" w:name="_Toc432774136"/>
      <w:bookmarkStart w:id="2978" w:name="_Toc443576283"/>
      <w:bookmarkStart w:id="2979" w:name="_Toc473814013"/>
      <w:bookmarkStart w:id="2980" w:name="_Toc536440974"/>
      <w:bookmarkStart w:id="2981" w:name="_Toc24725656"/>
      <w:r w:rsidRPr="00413B46">
        <w:lastRenderedPageBreak/>
        <w:t xml:space="preserve">Table </w:t>
      </w:r>
      <w:r w:rsidRPr="00C42EAF">
        <w:fldChar w:fldCharType="begin"/>
      </w:r>
      <w:r w:rsidRPr="00413B46">
        <w:instrText xml:space="preserve"> SEQ Table \* ARABIC </w:instrText>
      </w:r>
      <w:r w:rsidRPr="00C42EAF">
        <w:fldChar w:fldCharType="separate"/>
      </w:r>
      <w:ins w:id="2982" w:author="David Wooten" w:date="2019-11-15T15:49:00Z">
        <w:r w:rsidR="00D51C42">
          <w:rPr>
            <w:noProof/>
          </w:rPr>
          <w:t>61</w:t>
        </w:r>
      </w:ins>
      <w:del w:id="2983" w:author="David Wooten" w:date="2019-11-15T15:49:00Z">
        <w:r w:rsidR="00E90F60" w:rsidDel="00D51C42">
          <w:rPr>
            <w:noProof/>
          </w:rPr>
          <w:delText>57</w:delText>
        </w:r>
      </w:del>
      <w:r w:rsidRPr="00C42EAF">
        <w:fldChar w:fldCharType="end"/>
      </w:r>
      <w:r w:rsidRPr="00413B46">
        <w:t xml:space="preserve"> — Symmetric Chaining Process</w:t>
      </w:r>
      <w:bookmarkEnd w:id="2976"/>
      <w:bookmarkEnd w:id="2977"/>
      <w:bookmarkEnd w:id="2978"/>
      <w:bookmarkEnd w:id="2979"/>
      <w:bookmarkEnd w:id="2980"/>
      <w:bookmarkEnd w:id="2981"/>
    </w:p>
    <w:tbl>
      <w:tblPr>
        <w:tblW w:w="9360" w:type="dxa"/>
        <w:jc w:val="center"/>
        <w:tblBorders>
          <w:top w:val="single" w:sz="12" w:space="0" w:color="auto"/>
          <w:left w:val="single" w:sz="12" w:space="0" w:color="auto"/>
          <w:bottom w:val="single" w:sz="12" w:space="0" w:color="auto"/>
          <w:right w:val="single" w:sz="12" w:space="0" w:color="auto"/>
          <w:insideH w:val="single" w:sz="6" w:space="0" w:color="auto"/>
          <w:insideV w:val="single" w:sz="8" w:space="0" w:color="000000" w:themeColor="text1"/>
        </w:tblBorders>
        <w:tblCellMar>
          <w:left w:w="58" w:type="dxa"/>
          <w:right w:w="58" w:type="dxa"/>
        </w:tblCellMar>
        <w:tblLook w:val="0000" w:firstRow="0" w:lastRow="0" w:firstColumn="0" w:lastColumn="0" w:noHBand="0" w:noVBand="0"/>
      </w:tblPr>
      <w:tblGrid>
        <w:gridCol w:w="1917"/>
        <w:gridCol w:w="7443"/>
      </w:tblGrid>
      <w:tr w:rsidR="00C53E66" w:rsidRPr="00413B46" w:rsidTr="00B8394F">
        <w:trPr>
          <w:cantSplit/>
          <w:jc w:val="center"/>
        </w:trPr>
        <w:tc>
          <w:tcPr>
            <w:tcW w:w="1024" w:type="pct"/>
            <w:tcBorders>
              <w:top w:val="single" w:sz="12" w:space="0" w:color="auto"/>
              <w:bottom w:val="single" w:sz="12" w:space="0" w:color="auto"/>
            </w:tcBorders>
          </w:tcPr>
          <w:p w:rsidR="00C53E66" w:rsidRPr="00413B46" w:rsidRDefault="00C53E66" w:rsidP="00B8394F">
            <w:pPr>
              <w:pStyle w:val="TABLE-cell"/>
              <w:keepNext/>
              <w:rPr>
                <w:b/>
              </w:rPr>
            </w:pPr>
            <w:r w:rsidRPr="00413B46">
              <w:rPr>
                <w:b/>
              </w:rPr>
              <w:t>Mode</w:t>
            </w:r>
          </w:p>
        </w:tc>
        <w:tc>
          <w:tcPr>
            <w:tcW w:w="3976" w:type="pct"/>
            <w:tcBorders>
              <w:top w:val="single" w:sz="12" w:space="0" w:color="auto"/>
              <w:bottom w:val="single" w:sz="12" w:space="0" w:color="auto"/>
            </w:tcBorders>
          </w:tcPr>
          <w:p w:rsidR="00C53E66" w:rsidRPr="00413B46" w:rsidRDefault="00C53E66" w:rsidP="00B8394F">
            <w:pPr>
              <w:pStyle w:val="TABLE-cell"/>
              <w:keepNext/>
              <w:rPr>
                <w:b/>
              </w:rPr>
            </w:pPr>
            <w:r w:rsidRPr="00413B46">
              <w:rPr>
                <w:b/>
              </w:rPr>
              <w:t>Chaining process</w:t>
            </w:r>
          </w:p>
        </w:tc>
      </w:tr>
      <w:tr w:rsidR="00C53E66" w:rsidRPr="00413B46" w:rsidTr="00B8394F">
        <w:trPr>
          <w:cantSplit/>
          <w:jc w:val="center"/>
        </w:trPr>
        <w:tc>
          <w:tcPr>
            <w:tcW w:w="1024" w:type="pct"/>
            <w:tcBorders>
              <w:top w:val="single" w:sz="12" w:space="0" w:color="auto"/>
            </w:tcBorders>
          </w:tcPr>
          <w:p w:rsidR="00C53E66" w:rsidRPr="00413B46" w:rsidRDefault="00C53E66" w:rsidP="00B8394F">
            <w:pPr>
              <w:pStyle w:val="TABLE-cell"/>
              <w:keepNext/>
            </w:pPr>
            <w:r w:rsidRPr="00413B46">
              <w:t>TPM_ALG_CTR</w:t>
            </w:r>
          </w:p>
        </w:tc>
        <w:tc>
          <w:tcPr>
            <w:tcW w:w="3976" w:type="pct"/>
            <w:tcBorders>
              <w:top w:val="single" w:sz="12" w:space="0" w:color="auto"/>
            </w:tcBorders>
          </w:tcPr>
          <w:p w:rsidR="00C53E66" w:rsidRPr="00413B46" w:rsidRDefault="00C53E66" w:rsidP="00B8394F">
            <w:pPr>
              <w:pStyle w:val="TABLE-cell"/>
              <w:keepNext/>
            </w:pPr>
            <w:r w:rsidRPr="00413B46">
              <w:t xml:space="preserve">The TPM will increment the entire IV provided by the caller. The next count value will be returned to the caller as </w:t>
            </w:r>
            <w:r w:rsidRPr="00413B46">
              <w:rPr>
                <w:i/>
              </w:rPr>
              <w:t>ivOut</w:t>
            </w:r>
            <w:r w:rsidRPr="00413B46">
              <w:t>. This can be the input value to the next encrypt or decrypt operation.</w:t>
            </w:r>
          </w:p>
          <w:p w:rsidR="00C53E66" w:rsidRPr="00413B46" w:rsidRDefault="00C53E66" w:rsidP="00B8394F">
            <w:pPr>
              <w:pStyle w:val="TABLE-cell"/>
              <w:keepNext/>
            </w:pPr>
            <w:proofErr w:type="gramStart"/>
            <w:r w:rsidRPr="00413B46">
              <w:rPr>
                <w:i/>
              </w:rPr>
              <w:t>ivIn</w:t>
            </w:r>
            <w:proofErr w:type="gramEnd"/>
            <w:r w:rsidRPr="00413B46">
              <w:t xml:space="preserve"> is required to be the size of a block encrypted by the selected algorithm and key combination. If the size of </w:t>
            </w:r>
            <w:r w:rsidRPr="00413B46">
              <w:rPr>
                <w:i/>
              </w:rPr>
              <w:t>ivIn</w:t>
            </w:r>
            <w:r w:rsidRPr="00413B46">
              <w:t xml:space="preserve"> is not correct, the TPM shall return TPM_RC_SIZE.</w:t>
            </w:r>
          </w:p>
          <w:p w:rsidR="00C53E66" w:rsidRPr="00413B46" w:rsidRDefault="00C53E66" w:rsidP="00B8394F">
            <w:pPr>
              <w:pStyle w:val="Table-cell-note"/>
            </w:pPr>
            <w:r w:rsidRPr="00413B46">
              <w:t>EXAMPLE 1</w:t>
            </w:r>
            <w:r w:rsidRPr="00413B46">
              <w:tab/>
              <w:t xml:space="preserve">AES requires that </w:t>
            </w:r>
            <w:r w:rsidRPr="00413B46">
              <w:rPr>
                <w:i/>
              </w:rPr>
              <w:t>ivIn</w:t>
            </w:r>
            <w:r w:rsidRPr="00413B46">
              <w:t xml:space="preserve"> be 128 bits (16 octets).</w:t>
            </w:r>
          </w:p>
          <w:p w:rsidR="00C53E66" w:rsidRPr="00413B46" w:rsidRDefault="00C53E66" w:rsidP="00B8394F">
            <w:pPr>
              <w:pStyle w:val="TABLE-cell"/>
              <w:keepNext/>
            </w:pPr>
            <w:proofErr w:type="gramStart"/>
            <w:r w:rsidRPr="00413B46">
              <w:rPr>
                <w:i/>
              </w:rPr>
              <w:t>ivOut</w:t>
            </w:r>
            <w:proofErr w:type="gramEnd"/>
            <w:r w:rsidRPr="00413B46">
              <w:t xml:space="preserve"> will be the size of a cipher block and not the size of the last encrypted block.</w:t>
            </w:r>
          </w:p>
          <w:p w:rsidR="00C53E66" w:rsidRPr="00413B46" w:rsidRDefault="00C53E66" w:rsidP="00B8394F">
            <w:pPr>
              <w:pStyle w:val="Table-cell-note"/>
            </w:pPr>
            <w:r w:rsidRPr="00413B46">
              <w:t>NOTE</w:t>
            </w:r>
            <w:r w:rsidRPr="00413B46">
              <w:tab/>
            </w:r>
            <w:r w:rsidRPr="00413B46">
              <w:rPr>
                <w:i/>
              </w:rPr>
              <w:t>ivOut</w:t>
            </w:r>
            <w:r w:rsidRPr="00413B46">
              <w:t xml:space="preserve"> will be the value of the counter after the last block is encrypted.</w:t>
            </w:r>
          </w:p>
          <w:p w:rsidR="00C53E66" w:rsidRPr="00413B46" w:rsidRDefault="00C53E66" w:rsidP="00B8394F">
            <w:pPr>
              <w:pStyle w:val="Table-cell-note"/>
            </w:pPr>
            <w:r w:rsidRPr="00413B46">
              <w:t>EXAMPLE 2</w:t>
            </w:r>
            <w:r w:rsidRPr="00413B46">
              <w:tab/>
              <w:t xml:space="preserve">If </w:t>
            </w:r>
            <w:r w:rsidRPr="00413B46">
              <w:rPr>
                <w:i/>
              </w:rPr>
              <w:t>ivIn</w:t>
            </w:r>
            <w:r w:rsidRPr="00413B46">
              <w:t xml:space="preserve"> were 00 00 00 00 00 00 00 00 00 00 00 00 00 00 00 00</w:t>
            </w:r>
            <w:r w:rsidRPr="00413B46">
              <w:rPr>
                <w:vertAlign w:val="subscript"/>
              </w:rPr>
              <w:t>16</w:t>
            </w:r>
            <w:r w:rsidRPr="00413B46">
              <w:t xml:space="preserve"> and four data blocks </w:t>
            </w:r>
            <w:r w:rsidRPr="00413B46">
              <w:tab/>
              <w:t xml:space="preserve">were encrypted, </w:t>
            </w:r>
            <w:r w:rsidRPr="00413B46">
              <w:rPr>
                <w:i/>
              </w:rPr>
              <w:t>ivOut</w:t>
            </w:r>
            <w:r w:rsidRPr="00413B46">
              <w:t xml:space="preserve"> will have a value of </w:t>
            </w:r>
            <w:r w:rsidRPr="00413B46">
              <w:tab/>
              <w:t>00 00 00 00 00 00 00 00 00 00 00 00 00 00 00 04</w:t>
            </w:r>
            <w:r w:rsidRPr="00413B46">
              <w:rPr>
                <w:vertAlign w:val="subscript"/>
              </w:rPr>
              <w:t>16</w:t>
            </w:r>
            <w:r w:rsidRPr="00413B46">
              <w:t>.</w:t>
            </w:r>
          </w:p>
          <w:p w:rsidR="00C53E66" w:rsidRPr="00413B46" w:rsidRDefault="00C53E66" w:rsidP="00B8394F">
            <w:pPr>
              <w:pStyle w:val="TABLE-cell"/>
              <w:keepNext/>
            </w:pPr>
            <w:r w:rsidRPr="00413B46">
              <w:t>All the bits of the IV are incremented as if it were an unsigned integer.</w:t>
            </w:r>
          </w:p>
        </w:tc>
      </w:tr>
      <w:tr w:rsidR="00C53E66" w:rsidRPr="00413B46" w:rsidTr="00B8394F">
        <w:trPr>
          <w:cantSplit/>
          <w:jc w:val="center"/>
        </w:trPr>
        <w:tc>
          <w:tcPr>
            <w:tcW w:w="1024" w:type="pct"/>
          </w:tcPr>
          <w:p w:rsidR="00C53E66" w:rsidRPr="00413B46" w:rsidRDefault="00C53E66" w:rsidP="00B8394F">
            <w:pPr>
              <w:pStyle w:val="TABLE-cell"/>
              <w:keepNext/>
            </w:pPr>
            <w:r w:rsidRPr="00413B46">
              <w:t>TPM_ALG_OFB</w:t>
            </w:r>
          </w:p>
        </w:tc>
        <w:tc>
          <w:tcPr>
            <w:tcW w:w="3976" w:type="pct"/>
          </w:tcPr>
          <w:p w:rsidR="00C53E66" w:rsidRPr="00413B46" w:rsidRDefault="00C53E66" w:rsidP="00B8394F">
            <w:pPr>
              <w:pStyle w:val="TABLE-cell"/>
              <w:keepNext/>
            </w:pPr>
            <w:r w:rsidRPr="00413B46">
              <w:t xml:space="preserve">In Output Feedback (OFB), the output of the pseudo-random function (the block encryption algorithm) is XORed with a plaintext block to produce a ciphertext block. </w:t>
            </w:r>
            <w:proofErr w:type="gramStart"/>
            <w:r w:rsidRPr="00413B46">
              <w:rPr>
                <w:i/>
              </w:rPr>
              <w:t>ivOut</w:t>
            </w:r>
            <w:proofErr w:type="gramEnd"/>
            <w:r w:rsidRPr="00413B46">
              <w:t xml:space="preserve"> will be the value that was XORed with the last plaintext block. That value can be used as the </w:t>
            </w:r>
            <w:r w:rsidRPr="00413B46">
              <w:rPr>
                <w:i/>
              </w:rPr>
              <w:t>ivIn</w:t>
            </w:r>
            <w:r w:rsidRPr="00413B46">
              <w:t xml:space="preserve"> for a next buffer.</w:t>
            </w:r>
          </w:p>
          <w:p w:rsidR="00C53E66" w:rsidRPr="00413B46" w:rsidRDefault="00C53E66" w:rsidP="00B8394F">
            <w:pPr>
              <w:pStyle w:val="TABLE-cell"/>
              <w:keepNext/>
            </w:pPr>
            <w:proofErr w:type="gramStart"/>
            <w:r w:rsidRPr="00413B46">
              <w:rPr>
                <w:i/>
              </w:rPr>
              <w:t>ivIn</w:t>
            </w:r>
            <w:proofErr w:type="gramEnd"/>
            <w:r w:rsidRPr="00413B46">
              <w:t xml:space="preserve"> is required to be the size of a block encrypted by the selected algorithm and key combination. If the size of </w:t>
            </w:r>
            <w:r w:rsidRPr="00413B46">
              <w:rPr>
                <w:i/>
              </w:rPr>
              <w:t>ivIn</w:t>
            </w:r>
            <w:r w:rsidRPr="00413B46">
              <w:t xml:space="preserve"> is not correct, the TPM shall return TPM_RC_SIZE.</w:t>
            </w:r>
          </w:p>
          <w:p w:rsidR="00C53E66" w:rsidRPr="00413B46" w:rsidRDefault="00C53E66" w:rsidP="00B8394F">
            <w:pPr>
              <w:pStyle w:val="TABLE-cell"/>
              <w:keepNext/>
            </w:pPr>
            <w:proofErr w:type="gramStart"/>
            <w:r w:rsidRPr="00413B46">
              <w:rPr>
                <w:i/>
              </w:rPr>
              <w:t>ivOut</w:t>
            </w:r>
            <w:proofErr w:type="gramEnd"/>
            <w:r w:rsidRPr="00413B46">
              <w:t xml:space="preserve"> will be the size of a cipher block and not the size of the last encrypted block.</w:t>
            </w:r>
          </w:p>
        </w:tc>
      </w:tr>
      <w:tr w:rsidR="00C53E66" w:rsidRPr="00413B46" w:rsidTr="00B8394F">
        <w:trPr>
          <w:cantSplit/>
          <w:jc w:val="center"/>
        </w:trPr>
        <w:tc>
          <w:tcPr>
            <w:tcW w:w="1024" w:type="pct"/>
          </w:tcPr>
          <w:p w:rsidR="00C53E66" w:rsidRPr="00413B46" w:rsidRDefault="00C53E66" w:rsidP="00B8394F">
            <w:pPr>
              <w:pStyle w:val="TABLE-cell"/>
              <w:keepNext/>
            </w:pPr>
            <w:r w:rsidRPr="00413B46">
              <w:t>TPM_ALG_CBC</w:t>
            </w:r>
          </w:p>
        </w:tc>
        <w:tc>
          <w:tcPr>
            <w:tcW w:w="3976" w:type="pct"/>
          </w:tcPr>
          <w:p w:rsidR="00C53E66" w:rsidRPr="00413B46" w:rsidRDefault="00C53E66" w:rsidP="00B8394F">
            <w:pPr>
              <w:pStyle w:val="TABLE-cell"/>
              <w:keepNext/>
            </w:pPr>
            <w:r w:rsidRPr="00413B46">
              <w:t>For Cipher Block Chaining (CBC), a block of ciphertext is XORed with the next plaintext block and that block is encrypted. The encrypted block is then input to the encryption of the next block. The last ciphertext block then is used as an IV for the next buffer.</w:t>
            </w:r>
          </w:p>
          <w:p w:rsidR="00C53E66" w:rsidRPr="00413B46" w:rsidRDefault="00C53E66" w:rsidP="00B8394F">
            <w:pPr>
              <w:pStyle w:val="TABLE-cell"/>
              <w:keepNext/>
            </w:pPr>
            <w:r w:rsidRPr="00413B46">
              <w:t xml:space="preserve">Even though the last ciphertext block is evident in the encrypted data, it is also returned in </w:t>
            </w:r>
            <w:r w:rsidRPr="00413B46">
              <w:rPr>
                <w:i/>
              </w:rPr>
              <w:t>ivOut</w:t>
            </w:r>
            <w:r w:rsidRPr="00413B46">
              <w:t>.</w:t>
            </w:r>
          </w:p>
          <w:p w:rsidR="00C53E66" w:rsidRPr="00413B46" w:rsidRDefault="00C53E66" w:rsidP="00B8394F">
            <w:pPr>
              <w:pStyle w:val="TABLE-cell"/>
              <w:keepNext/>
            </w:pPr>
            <w:proofErr w:type="gramStart"/>
            <w:r w:rsidRPr="00413B46">
              <w:rPr>
                <w:i/>
              </w:rPr>
              <w:t>ivIn</w:t>
            </w:r>
            <w:proofErr w:type="gramEnd"/>
            <w:r w:rsidRPr="00413B46">
              <w:t xml:space="preserve"> is required to be the size of a block encrypted by the selected algorithm and key combination. If the size of </w:t>
            </w:r>
            <w:r w:rsidRPr="00413B46">
              <w:rPr>
                <w:i/>
              </w:rPr>
              <w:t>ivIn</w:t>
            </w:r>
            <w:r w:rsidRPr="00413B46">
              <w:t xml:space="preserve"> is not correct, the TPM shall return TPM_RC_SIZE.</w:t>
            </w:r>
          </w:p>
          <w:p w:rsidR="00C53E66" w:rsidRPr="00413B46" w:rsidRDefault="00C53E66" w:rsidP="00B8394F">
            <w:pPr>
              <w:pStyle w:val="TABLE-cell"/>
              <w:keepNext/>
            </w:pPr>
            <w:proofErr w:type="gramStart"/>
            <w:r w:rsidRPr="00413B46">
              <w:rPr>
                <w:i/>
              </w:rPr>
              <w:t>inData</w:t>
            </w:r>
            <w:proofErr w:type="gramEnd"/>
            <w:r w:rsidRPr="00413B46">
              <w:t xml:space="preserve"> is required to be an even multiple of the block encrypted by the selected algorithm and key combination. If the size of </w:t>
            </w:r>
            <w:r w:rsidRPr="00413B46">
              <w:rPr>
                <w:i/>
              </w:rPr>
              <w:t>inData</w:t>
            </w:r>
            <w:r w:rsidRPr="00413B46">
              <w:t xml:space="preserve"> is not correct, the TPM shall return TPM_RC_SIZE.</w:t>
            </w:r>
          </w:p>
        </w:tc>
      </w:tr>
      <w:tr w:rsidR="00C53E66" w:rsidRPr="00413B46" w:rsidTr="00B8394F">
        <w:trPr>
          <w:cantSplit/>
          <w:jc w:val="center"/>
        </w:trPr>
        <w:tc>
          <w:tcPr>
            <w:tcW w:w="1024" w:type="pct"/>
          </w:tcPr>
          <w:p w:rsidR="00C53E66" w:rsidRPr="00413B46" w:rsidRDefault="00C53E66" w:rsidP="00B8394F">
            <w:pPr>
              <w:pStyle w:val="TABLE-cell"/>
              <w:keepNext/>
            </w:pPr>
            <w:r w:rsidRPr="00413B46">
              <w:t>TPM_ALG_CFB</w:t>
            </w:r>
          </w:p>
        </w:tc>
        <w:tc>
          <w:tcPr>
            <w:tcW w:w="3976" w:type="pct"/>
          </w:tcPr>
          <w:p w:rsidR="00C53E66" w:rsidRPr="00413B46" w:rsidRDefault="00C53E66" w:rsidP="00B8394F">
            <w:pPr>
              <w:pStyle w:val="TABLE-cell"/>
              <w:keepNext/>
            </w:pPr>
            <w:r w:rsidRPr="00413B46">
              <w:t xml:space="preserve">Similar to CBC in that the last ciphertext block is an input to the encryption of the next block. </w:t>
            </w:r>
            <w:proofErr w:type="gramStart"/>
            <w:r w:rsidRPr="00413B46">
              <w:rPr>
                <w:i/>
              </w:rPr>
              <w:t>ivOut</w:t>
            </w:r>
            <w:proofErr w:type="gramEnd"/>
            <w:r w:rsidRPr="00413B46">
              <w:t xml:space="preserve"> will be the value that was XORed with the last plaintext block. That value can be used as the </w:t>
            </w:r>
            <w:r w:rsidRPr="00413B46">
              <w:rPr>
                <w:i/>
              </w:rPr>
              <w:t>ivIn</w:t>
            </w:r>
            <w:r w:rsidRPr="00413B46">
              <w:t xml:space="preserve"> for a next buffer.</w:t>
            </w:r>
          </w:p>
          <w:p w:rsidR="00C53E66" w:rsidRPr="00413B46" w:rsidRDefault="00C53E66" w:rsidP="00B8394F">
            <w:pPr>
              <w:pStyle w:val="TABLE-cell"/>
              <w:keepNext/>
            </w:pPr>
            <w:proofErr w:type="gramStart"/>
            <w:r w:rsidRPr="00413B46">
              <w:rPr>
                <w:i/>
              </w:rPr>
              <w:t>ivIn</w:t>
            </w:r>
            <w:proofErr w:type="gramEnd"/>
            <w:r w:rsidRPr="00413B46">
              <w:t xml:space="preserve"> is required to be the size of a block encrypted by the selected algorithm and key combination. If the size of </w:t>
            </w:r>
            <w:r w:rsidRPr="00413B46">
              <w:rPr>
                <w:i/>
              </w:rPr>
              <w:t>ivIn</w:t>
            </w:r>
            <w:r w:rsidRPr="00413B46">
              <w:t xml:space="preserve"> is not correct, the TPM shall return TPM_RC_SIZE.</w:t>
            </w:r>
          </w:p>
          <w:p w:rsidR="00C53E66" w:rsidRPr="00413B46" w:rsidRDefault="00C53E66" w:rsidP="00B8394F">
            <w:pPr>
              <w:pStyle w:val="TABLE-cell"/>
              <w:keepNext/>
            </w:pPr>
            <w:proofErr w:type="gramStart"/>
            <w:r w:rsidRPr="00413B46">
              <w:rPr>
                <w:i/>
              </w:rPr>
              <w:t>ivOut</w:t>
            </w:r>
            <w:proofErr w:type="gramEnd"/>
            <w:r w:rsidRPr="00413B46">
              <w:t xml:space="preserve"> will be the size of a cipher block and not the size of the last encrypted block.</w:t>
            </w:r>
          </w:p>
        </w:tc>
      </w:tr>
      <w:tr w:rsidR="00C53E66" w:rsidRPr="00413B46" w:rsidTr="00B8394F">
        <w:trPr>
          <w:cantSplit/>
          <w:jc w:val="center"/>
        </w:trPr>
        <w:tc>
          <w:tcPr>
            <w:tcW w:w="1024" w:type="pct"/>
          </w:tcPr>
          <w:p w:rsidR="00C53E66" w:rsidRPr="00413B46" w:rsidRDefault="00C53E66" w:rsidP="00B8394F">
            <w:pPr>
              <w:pStyle w:val="TABLE-cell"/>
            </w:pPr>
            <w:r w:rsidRPr="00413B46">
              <w:t>TPM_ALG_ECB</w:t>
            </w:r>
          </w:p>
        </w:tc>
        <w:tc>
          <w:tcPr>
            <w:tcW w:w="3976" w:type="pct"/>
          </w:tcPr>
          <w:p w:rsidR="00C53E66" w:rsidRPr="00413B46" w:rsidRDefault="00C53E66" w:rsidP="00B8394F">
            <w:pPr>
              <w:pStyle w:val="TABLE-cell"/>
            </w:pPr>
            <w:r w:rsidRPr="00413B46">
              <w:t xml:space="preserve">Electronic Codebook (ECB) has no chaining. Each block of plaintext is encrypted using the key. ECB does not support chaining and </w:t>
            </w:r>
            <w:r w:rsidRPr="00413B46">
              <w:rPr>
                <w:i/>
              </w:rPr>
              <w:t>ivIn</w:t>
            </w:r>
            <w:r w:rsidRPr="00413B46">
              <w:t xml:space="preserve"> shall be the Empty Buffer. </w:t>
            </w:r>
            <w:proofErr w:type="gramStart"/>
            <w:r w:rsidRPr="00413B46">
              <w:rPr>
                <w:i/>
              </w:rPr>
              <w:t>ivOut</w:t>
            </w:r>
            <w:proofErr w:type="gramEnd"/>
            <w:r w:rsidRPr="00413B46">
              <w:t xml:space="preserve"> will be the Empty Buffer.</w:t>
            </w:r>
          </w:p>
          <w:p w:rsidR="00C53E66" w:rsidRPr="00413B46" w:rsidRDefault="00C53E66" w:rsidP="00B8394F">
            <w:pPr>
              <w:pStyle w:val="TABLE-cell"/>
            </w:pPr>
            <w:proofErr w:type="gramStart"/>
            <w:r w:rsidRPr="00413B46">
              <w:rPr>
                <w:i/>
              </w:rPr>
              <w:t>inData</w:t>
            </w:r>
            <w:proofErr w:type="gramEnd"/>
            <w:r w:rsidRPr="00413B46">
              <w:t xml:space="preserve"> is required to be an even multiple of the block encrypted by the selected algorithm and key combination. If the size of </w:t>
            </w:r>
            <w:r w:rsidRPr="00413B46">
              <w:rPr>
                <w:i/>
              </w:rPr>
              <w:t>inData</w:t>
            </w:r>
            <w:r w:rsidRPr="00413B46">
              <w:t xml:space="preserve"> is not correct, the TPM shall return TPM_RC_SIZE.</w:t>
            </w:r>
          </w:p>
        </w:tc>
      </w:tr>
    </w:tbl>
    <w:p w:rsidR="00C53E66" w:rsidRPr="00413B46" w:rsidRDefault="00C53E66" w:rsidP="00C53E66">
      <w:pPr>
        <w:pStyle w:val="Heading2"/>
        <w:pageBreakBefore/>
      </w:pPr>
      <w:bookmarkStart w:id="2984" w:name="_Toc310935413"/>
      <w:bookmarkStart w:id="2985" w:name="_Toc380749518"/>
      <w:bookmarkStart w:id="2986" w:name="_Toc432773959"/>
      <w:bookmarkStart w:id="2987" w:name="_Toc443720817"/>
      <w:bookmarkStart w:id="2988" w:name="_Toc443576109"/>
      <w:bookmarkStart w:id="2989" w:name="_Toc473813828"/>
      <w:bookmarkStart w:id="2990" w:name="_Toc536440787"/>
      <w:bookmarkStart w:id="2991" w:name="_Toc24725462"/>
      <w:r w:rsidRPr="00413B46">
        <w:lastRenderedPageBreak/>
        <w:t>TPM2_EncryptDecrypt</w:t>
      </w:r>
      <w:bookmarkEnd w:id="2984"/>
      <w:bookmarkEnd w:id="2985"/>
      <w:bookmarkEnd w:id="2986"/>
      <w:bookmarkEnd w:id="2987"/>
      <w:bookmarkEnd w:id="2988"/>
      <w:bookmarkEnd w:id="2989"/>
      <w:bookmarkEnd w:id="2990"/>
      <w:bookmarkEnd w:id="2991"/>
    </w:p>
    <w:p w:rsidR="00C53E66" w:rsidRPr="00413B46" w:rsidRDefault="00C53E66" w:rsidP="00C53E66">
      <w:pPr>
        <w:pStyle w:val="Heading3"/>
        <w:pageBreakBefore w:val="0"/>
      </w:pPr>
      <w:r w:rsidRPr="00413B46">
        <w:t>General Description</w:t>
      </w:r>
    </w:p>
    <w:p w:rsidR="00C53E66" w:rsidRPr="00413B46" w:rsidRDefault="00C53E66" w:rsidP="00C53E66">
      <w:pPr>
        <w:pStyle w:val="NOTE"/>
      </w:pPr>
      <w:r w:rsidRPr="00413B46">
        <w:t>NOTE 1</w:t>
      </w:r>
      <w:r w:rsidRPr="00413B46">
        <w:tab/>
        <w:t>This command is deprecated, and TPM2_</w:t>
      </w:r>
      <w:proofErr w:type="gramStart"/>
      <w:r w:rsidRPr="00413B46">
        <w:t>EncryptDecrypt2(</w:t>
      </w:r>
      <w:proofErr w:type="gramEnd"/>
      <w:r w:rsidRPr="00413B46">
        <w:t>) is preferred. This should be reflected in platform-specific specifications.</w:t>
      </w:r>
    </w:p>
    <w:p w:rsidR="00C53E66" w:rsidRPr="00413B46" w:rsidRDefault="00C53E66" w:rsidP="00C53E66">
      <w:pPr>
        <w:pStyle w:val="BodyText"/>
      </w:pPr>
      <w:r w:rsidRPr="00413B46">
        <w:t>This command performs symmetric encryption or decryption using the symmetric key referenced by keyHandle and the selected mode.</w:t>
      </w:r>
    </w:p>
    <w:p w:rsidR="00C53E66" w:rsidRPr="00413B46" w:rsidRDefault="00C53E66" w:rsidP="00C53E66">
      <w:pPr>
        <w:pStyle w:val="BodyText"/>
      </w:pPr>
      <w:proofErr w:type="gramStart"/>
      <w:r w:rsidRPr="00413B46">
        <w:rPr>
          <w:i/>
        </w:rPr>
        <w:t>keyHandle</w:t>
      </w:r>
      <w:proofErr w:type="gramEnd"/>
      <w:r w:rsidRPr="00413B46">
        <w:t xml:space="preserve"> shall reference a symmetric cipher object (TPM_RC_KEY) with the </w:t>
      </w:r>
      <w:r w:rsidRPr="00413B46">
        <w:rPr>
          <w:i/>
        </w:rPr>
        <w:t>restricted</w:t>
      </w:r>
      <w:r w:rsidRPr="00413B46">
        <w:t xml:space="preserve"> attribute CLEAR (TPM_RC_ATTRIBUTES).</w:t>
      </w:r>
    </w:p>
    <w:p w:rsidR="00C53E66" w:rsidRPr="00413B46" w:rsidRDefault="00C53E66" w:rsidP="00C53E66">
      <w:pPr>
        <w:pStyle w:val="BodyText"/>
      </w:pPr>
      <w:r w:rsidRPr="00413B46">
        <w:t xml:space="preserve">If the </w:t>
      </w:r>
      <w:r w:rsidRPr="00413B46">
        <w:rPr>
          <w:i/>
        </w:rPr>
        <w:t>decrypt</w:t>
      </w:r>
      <w:r w:rsidRPr="00413B46">
        <w:t xml:space="preserve"> parameter of the command is TRUE, then the </w:t>
      </w:r>
      <w:r w:rsidRPr="00413B46">
        <w:rPr>
          <w:i/>
        </w:rPr>
        <w:t>decrypt</w:t>
      </w:r>
      <w:r w:rsidRPr="00413B46">
        <w:t xml:space="preserve"> attribute of the key is required to be SET (TPM_RC_ATTRIBUTES). If the </w:t>
      </w:r>
      <w:r w:rsidRPr="00413B46">
        <w:rPr>
          <w:i/>
        </w:rPr>
        <w:t>decrypt</w:t>
      </w:r>
      <w:r w:rsidRPr="00413B46">
        <w:t xml:space="preserve"> parameter of the command is FALSE, then the </w:t>
      </w:r>
      <w:r w:rsidRPr="00413B46">
        <w:rPr>
          <w:i/>
        </w:rPr>
        <w:t>sign</w:t>
      </w:r>
      <w:r w:rsidRPr="00413B46">
        <w:t xml:space="preserve"> attribute of the key is required to be SET (TPM_RC_ATTRIBUTES).</w:t>
      </w:r>
    </w:p>
    <w:p w:rsidR="00C53E66" w:rsidRPr="00413B46" w:rsidRDefault="00C53E66" w:rsidP="00C53E66">
      <w:pPr>
        <w:pStyle w:val="NOTE"/>
      </w:pPr>
      <w:r w:rsidRPr="00413B46">
        <w:t>NOTE 2</w:t>
      </w:r>
      <w:r w:rsidRPr="00413B46">
        <w:tab/>
        <w:t xml:space="preserve">A key may have both </w:t>
      </w:r>
      <w:r w:rsidRPr="00413B46">
        <w:rPr>
          <w:i/>
        </w:rPr>
        <w:t>decrypt</w:t>
      </w:r>
      <w:r w:rsidRPr="00413B46">
        <w:t xml:space="preserve"> and </w:t>
      </w:r>
      <w:r w:rsidRPr="00413B46">
        <w:rPr>
          <w:i/>
        </w:rPr>
        <w:t>sign</w:t>
      </w:r>
      <w:r w:rsidRPr="00413B46">
        <w:t xml:space="preserve"> SET.</w:t>
      </w:r>
    </w:p>
    <w:p w:rsidR="00C53E66" w:rsidRPr="00413B46" w:rsidRDefault="00C53E66" w:rsidP="00C53E66">
      <w:pPr>
        <w:pStyle w:val="BodyText"/>
      </w:pPr>
      <w:r w:rsidRPr="00413B46">
        <w:t xml:space="preserve">If the mode of the key is not TPM_ALG_NULL, then that is the only mode that can be used with the key and the caller is required to set </w:t>
      </w:r>
      <w:r w:rsidRPr="00413B46">
        <w:rPr>
          <w:i/>
        </w:rPr>
        <w:t>mode</w:t>
      </w:r>
      <w:r w:rsidRPr="00413B46">
        <w:t xml:space="preserve"> either to TPM_ALG_NULL or to the same mode as the key (TPM_RC_MODE). If the mode of the key is TPM_ALG_NULL, then the caller may set </w:t>
      </w:r>
      <w:r w:rsidRPr="00413B46">
        <w:rPr>
          <w:i/>
        </w:rPr>
        <w:t>mode</w:t>
      </w:r>
      <w:r w:rsidRPr="00413B46">
        <w:t xml:space="preserve"> to any valid symmetric encryption/decryption mode but may not select TPM_ALG_NULL (TPM_RC_MODE).</w:t>
      </w:r>
    </w:p>
    <w:p w:rsidR="00C53E66" w:rsidRPr="00413B46" w:rsidRDefault="00C53E66" w:rsidP="00C53E66">
      <w:pPr>
        <w:pStyle w:val="BodyText"/>
      </w:pPr>
      <w:r w:rsidRPr="00413B46">
        <w:t xml:space="preserve">If the TPM allows this command to be canceled before completion, then the TPM may produce incremental results and return TPM_RC_SUCCESS rather than TPM_RC_CANCELED. In such case, </w:t>
      </w:r>
      <w:r w:rsidRPr="00413B46">
        <w:rPr>
          <w:i/>
        </w:rPr>
        <w:t>outData</w:t>
      </w:r>
      <w:r w:rsidRPr="00413B46">
        <w:t xml:space="preserve"> may be less than </w:t>
      </w:r>
      <w:r w:rsidRPr="00413B46">
        <w:rPr>
          <w:i/>
        </w:rPr>
        <w:t>inData</w:t>
      </w:r>
      <w:r w:rsidRPr="00413B46">
        <w:t>.</w:t>
      </w:r>
    </w:p>
    <w:p w:rsidR="00C53E66" w:rsidRPr="00413B46" w:rsidRDefault="00C53E66" w:rsidP="00C53E66">
      <w:pPr>
        <w:pStyle w:val="NOTE"/>
      </w:pPr>
      <w:r w:rsidRPr="00413B46">
        <w:t>NOTE 3</w:t>
      </w:r>
      <w:r w:rsidRPr="00413B46">
        <w:tab/>
        <w:t xml:space="preserve">If all the data is </w:t>
      </w:r>
      <w:proofErr w:type="gramStart"/>
      <w:r w:rsidRPr="00413B46">
        <w:t>encrypted/decrypted</w:t>
      </w:r>
      <w:proofErr w:type="gramEnd"/>
      <w:r w:rsidRPr="00413B46">
        <w:t>, the size of outData will be the same as inData.</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2992" w:name="_Toc380749690"/>
      <w:bookmarkStart w:id="2993" w:name="_Toc432774137"/>
      <w:bookmarkStart w:id="2994" w:name="_Toc443576284"/>
      <w:bookmarkStart w:id="2995" w:name="_Toc473814014"/>
      <w:bookmarkStart w:id="2996" w:name="_Toc536440975"/>
      <w:bookmarkStart w:id="2997" w:name="_Toc24725657"/>
      <w:r w:rsidRPr="00413B46">
        <w:t xml:space="preserve">Table </w:t>
      </w:r>
      <w:r w:rsidRPr="00C42EAF">
        <w:fldChar w:fldCharType="begin"/>
      </w:r>
      <w:r w:rsidRPr="00413B46">
        <w:instrText xml:space="preserve"> SEQ Table \* ARABIC </w:instrText>
      </w:r>
      <w:r w:rsidRPr="00C42EAF">
        <w:fldChar w:fldCharType="separate"/>
      </w:r>
      <w:ins w:id="2998" w:author="David Wooten" w:date="2019-11-15T15:49:00Z">
        <w:r w:rsidR="00D51C42">
          <w:rPr>
            <w:noProof/>
          </w:rPr>
          <w:t>62</w:t>
        </w:r>
      </w:ins>
      <w:del w:id="2999" w:author="David Wooten" w:date="2019-11-15T15:49:00Z">
        <w:r w:rsidR="00E90F60" w:rsidDel="00D51C42">
          <w:rPr>
            <w:noProof/>
          </w:rPr>
          <w:delText>58</w:delText>
        </w:r>
      </w:del>
      <w:r w:rsidRPr="00C42EAF">
        <w:fldChar w:fldCharType="end"/>
      </w:r>
      <w:r w:rsidRPr="00413B46">
        <w:t xml:space="preserve"> — TPM2_EncryptDecrypt Command</w:t>
      </w:r>
      <w:bookmarkEnd w:id="2992"/>
      <w:bookmarkEnd w:id="2993"/>
      <w:bookmarkEnd w:id="2994"/>
      <w:bookmarkEnd w:id="2995"/>
      <w:bookmarkEnd w:id="2996"/>
      <w:bookmarkEnd w:id="2997"/>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000000" w:themeColor="text1"/>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commandSize</w:t>
            </w:r>
          </w:p>
        </w:tc>
        <w:tc>
          <w:tcPr>
            <w:tcW w:w="4608"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000000" w:themeColor="text1"/>
            </w:tcBorders>
            <w:vAlign w:val="center"/>
          </w:tcPr>
          <w:p w:rsidR="00C53E66" w:rsidRPr="00413B46" w:rsidRDefault="00C53E66" w:rsidP="00B8394F">
            <w:pPr>
              <w:pStyle w:val="TABLE-cell"/>
            </w:pPr>
            <w:r w:rsidRPr="00413B46">
              <w:t>TPM_CC</w:t>
            </w:r>
          </w:p>
        </w:tc>
        <w:tc>
          <w:tcPr>
            <w:tcW w:w="2016" w:type="dxa"/>
            <w:tcBorders>
              <w:left w:val="single" w:sz="8" w:space="0" w:color="000000" w:themeColor="text1"/>
              <w:bottom w:val="dashDotStroked" w:sz="24" w:space="0" w:color="auto"/>
              <w:right w:val="single" w:sz="8" w:space="0" w:color="000000" w:themeColor="text1"/>
            </w:tcBorders>
            <w:vAlign w:val="center"/>
          </w:tcPr>
          <w:p w:rsidR="00C53E66" w:rsidRPr="00413B46" w:rsidRDefault="00C53E66" w:rsidP="00B8394F">
            <w:pPr>
              <w:pStyle w:val="TABLE-cell"/>
            </w:pPr>
            <w:r w:rsidRPr="00413B46">
              <w:t>commandCode</w:t>
            </w:r>
          </w:p>
        </w:tc>
        <w:tc>
          <w:tcPr>
            <w:tcW w:w="4608" w:type="dxa"/>
            <w:tcBorders>
              <w:left w:val="single" w:sz="8" w:space="0" w:color="000000" w:themeColor="text1"/>
              <w:bottom w:val="dashDotStroked" w:sz="24" w:space="0" w:color="auto"/>
              <w:right w:val="single" w:sz="12" w:space="0" w:color="auto"/>
            </w:tcBorders>
            <w:vAlign w:val="center"/>
          </w:tcPr>
          <w:p w:rsidR="00C53E66" w:rsidRPr="00413B46" w:rsidRDefault="00C53E66" w:rsidP="00B8394F">
            <w:pPr>
              <w:pStyle w:val="TABLE-cell"/>
            </w:pPr>
            <w:r w:rsidRPr="00413B46">
              <w:t>TPM_CC_EncryptDecrypt</w:t>
            </w:r>
          </w:p>
        </w:tc>
      </w:tr>
      <w:tr w:rsidR="00C53E66" w:rsidRPr="00413B46" w:rsidTr="00B8394F">
        <w:trPr>
          <w:cantSplit/>
          <w:jc w:val="center"/>
        </w:trPr>
        <w:tc>
          <w:tcPr>
            <w:tcW w:w="2736" w:type="dxa"/>
            <w:tcBorders>
              <w:top w:val="dashDotStroked" w:sz="24" w:space="0" w:color="auto"/>
              <w:left w:val="single" w:sz="12" w:space="0" w:color="auto"/>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TPMI_DH_OBJECT</w:t>
            </w:r>
          </w:p>
        </w:tc>
        <w:tc>
          <w:tcPr>
            <w:tcW w:w="2016" w:type="dxa"/>
            <w:tcBorders>
              <w:top w:val="dashDotStroked" w:sz="24" w:space="0" w:color="auto"/>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@keyHandle</w:t>
            </w:r>
          </w:p>
        </w:tc>
        <w:tc>
          <w:tcPr>
            <w:tcW w:w="4608" w:type="dxa"/>
            <w:tcBorders>
              <w:top w:val="dashDotStroked" w:sz="24" w:space="0" w:color="auto"/>
              <w:left w:val="single" w:sz="8" w:space="0" w:color="000000" w:themeColor="text1"/>
              <w:bottom w:val="thinThickThinSmallGap" w:sz="12" w:space="0" w:color="auto"/>
              <w:right w:val="single" w:sz="12" w:space="0" w:color="auto"/>
            </w:tcBorders>
            <w:vAlign w:val="center"/>
          </w:tcPr>
          <w:p w:rsidR="00C53E66" w:rsidRPr="00413B46" w:rsidRDefault="00C53E66" w:rsidP="00B8394F">
            <w:pPr>
              <w:pStyle w:val="TABLE-cell"/>
            </w:pPr>
            <w:r w:rsidRPr="00413B46">
              <w:t>the symmetric key used for the operation</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B8394F">
        <w:trPr>
          <w:cantSplit/>
          <w:jc w:val="center"/>
        </w:trPr>
        <w:tc>
          <w:tcPr>
            <w:tcW w:w="2736" w:type="dxa"/>
            <w:tcBorders>
              <w:top w:val="thinThickThinSmallGap" w:sz="12" w:space="0" w:color="auto"/>
              <w:left w:val="single" w:sz="12" w:space="0" w:color="auto"/>
              <w:right w:val="single" w:sz="8" w:space="0" w:color="000000" w:themeColor="text1"/>
            </w:tcBorders>
            <w:vAlign w:val="center"/>
          </w:tcPr>
          <w:p w:rsidR="00C53E66" w:rsidRPr="00413B46" w:rsidRDefault="00C53E66" w:rsidP="00B8394F">
            <w:pPr>
              <w:pStyle w:val="TABLE-cell"/>
            </w:pPr>
            <w:r w:rsidRPr="00413B46">
              <w:t>TPMI_YES_NO</w:t>
            </w:r>
          </w:p>
        </w:tc>
        <w:tc>
          <w:tcPr>
            <w:tcW w:w="2016" w:type="dxa"/>
            <w:tcBorders>
              <w:top w:val="thinThickThinSmallGap" w:sz="12" w:space="0" w:color="auto"/>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decrypt</w:t>
            </w:r>
          </w:p>
        </w:tc>
        <w:tc>
          <w:tcPr>
            <w:tcW w:w="4608" w:type="dxa"/>
            <w:tcBorders>
              <w:top w:val="thinThickThinSmallGap" w:sz="12" w:space="0" w:color="auto"/>
              <w:left w:val="single" w:sz="8" w:space="0" w:color="000000" w:themeColor="text1"/>
              <w:right w:val="single" w:sz="12" w:space="0" w:color="auto"/>
            </w:tcBorders>
            <w:vAlign w:val="center"/>
          </w:tcPr>
          <w:p w:rsidR="00C53E66" w:rsidRPr="00413B46" w:rsidRDefault="00C53E66" w:rsidP="00B8394F">
            <w:pPr>
              <w:pStyle w:val="TABLE-cell"/>
            </w:pPr>
            <w:r w:rsidRPr="00413B46">
              <w:t>if YES, then the operation is decryption; if NO, the operation is encryption</w:t>
            </w:r>
          </w:p>
        </w:tc>
      </w:tr>
      <w:tr w:rsidR="00C53E66" w:rsidRPr="00413B46" w:rsidTr="00B8394F">
        <w:trPr>
          <w:cantSplit/>
          <w:jc w:val="center"/>
        </w:trPr>
        <w:tc>
          <w:tcPr>
            <w:tcW w:w="2736" w:type="dxa"/>
            <w:tcBorders>
              <w:left w:val="single" w:sz="12" w:space="0" w:color="auto"/>
              <w:right w:val="single" w:sz="8" w:space="0" w:color="000000" w:themeColor="text1"/>
            </w:tcBorders>
            <w:vAlign w:val="center"/>
          </w:tcPr>
          <w:p w:rsidR="00C53E66" w:rsidRPr="00413B46" w:rsidRDefault="00C53E66" w:rsidP="00024AD0">
            <w:pPr>
              <w:pStyle w:val="TABLE-cell"/>
            </w:pPr>
            <w:r w:rsidRPr="00413B46">
              <w:t>TPMI_ALG_</w:t>
            </w:r>
            <w:r w:rsidR="00024AD0" w:rsidRPr="00413B46">
              <w:t>CIPHER</w:t>
            </w:r>
            <w:r w:rsidRPr="00413B46">
              <w:t>_MODE+</w:t>
            </w:r>
          </w:p>
        </w:tc>
        <w:tc>
          <w:tcPr>
            <w:tcW w:w="2016" w:type="dxa"/>
            <w:tcBorders>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mode</w:t>
            </w:r>
          </w:p>
        </w:tc>
        <w:tc>
          <w:tcPr>
            <w:tcW w:w="4608" w:type="dxa"/>
            <w:tcBorders>
              <w:left w:val="single" w:sz="8" w:space="0" w:color="000000" w:themeColor="text1"/>
              <w:right w:val="single" w:sz="12" w:space="0" w:color="auto"/>
            </w:tcBorders>
            <w:vAlign w:val="center"/>
          </w:tcPr>
          <w:p w:rsidR="00C53E66" w:rsidRPr="00413B46" w:rsidRDefault="00C53E66" w:rsidP="00B8394F">
            <w:pPr>
              <w:pStyle w:val="TABLE-cell"/>
            </w:pPr>
            <w:r w:rsidRPr="00413B46">
              <w:t xml:space="preserve">symmetric </w:t>
            </w:r>
            <w:r w:rsidR="005951C9" w:rsidRPr="00413B46">
              <w:t xml:space="preserve">encryption/decryption </w:t>
            </w:r>
            <w:r w:rsidRPr="00413B46">
              <w:t>mode</w:t>
            </w:r>
          </w:p>
          <w:p w:rsidR="00C53E66" w:rsidRPr="00413B46" w:rsidRDefault="00C53E66" w:rsidP="00B8394F">
            <w:pPr>
              <w:pStyle w:val="TABLE-cell"/>
            </w:pPr>
            <w:proofErr w:type="gramStart"/>
            <w:r w:rsidRPr="00413B46">
              <w:t>this</w:t>
            </w:r>
            <w:proofErr w:type="gramEnd"/>
            <w:r w:rsidRPr="00413B46">
              <w:t xml:space="preserve"> field shall match the default mode of the key or be TPM_ALG_NULL.</w:t>
            </w:r>
          </w:p>
        </w:tc>
      </w:tr>
      <w:tr w:rsidR="00C53E66" w:rsidRPr="00413B46" w:rsidTr="00B8394F">
        <w:trPr>
          <w:cantSplit/>
          <w:jc w:val="center"/>
        </w:trPr>
        <w:tc>
          <w:tcPr>
            <w:tcW w:w="2736" w:type="dxa"/>
            <w:tcBorders>
              <w:left w:val="single" w:sz="12" w:space="0" w:color="auto"/>
              <w:right w:val="single" w:sz="8" w:space="0" w:color="000000" w:themeColor="text1"/>
            </w:tcBorders>
            <w:vAlign w:val="center"/>
          </w:tcPr>
          <w:p w:rsidR="00C53E66" w:rsidRPr="00413B46" w:rsidRDefault="00C53E66" w:rsidP="00B8394F">
            <w:pPr>
              <w:pStyle w:val="TABLE-cell"/>
            </w:pPr>
            <w:r w:rsidRPr="00413B46">
              <w:t>TPM2B_IV</w:t>
            </w:r>
          </w:p>
        </w:tc>
        <w:tc>
          <w:tcPr>
            <w:tcW w:w="2016" w:type="dxa"/>
            <w:tcBorders>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ivIn</w:t>
            </w:r>
          </w:p>
        </w:tc>
        <w:tc>
          <w:tcPr>
            <w:tcW w:w="4608" w:type="dxa"/>
            <w:tcBorders>
              <w:left w:val="single" w:sz="8" w:space="0" w:color="000000" w:themeColor="text1"/>
              <w:right w:val="single" w:sz="12" w:space="0" w:color="auto"/>
            </w:tcBorders>
            <w:vAlign w:val="center"/>
          </w:tcPr>
          <w:p w:rsidR="00C53E66" w:rsidRPr="00413B46" w:rsidRDefault="00C53E66" w:rsidP="00B8394F">
            <w:pPr>
              <w:pStyle w:val="TABLE-cell"/>
            </w:pPr>
            <w:r w:rsidRPr="00413B46">
              <w:t>an initial value as required by the algorithm</w:t>
            </w:r>
          </w:p>
        </w:tc>
      </w:tr>
      <w:tr w:rsidR="00C53E66" w:rsidRPr="00413B46" w:rsidTr="00B8394F">
        <w:trPr>
          <w:cantSplit/>
          <w:jc w:val="center"/>
        </w:trPr>
        <w:tc>
          <w:tcPr>
            <w:tcW w:w="2736" w:type="dxa"/>
            <w:tcBorders>
              <w:left w:val="single" w:sz="12" w:space="0" w:color="auto"/>
              <w:bottom w:val="single" w:sz="12" w:space="0" w:color="auto"/>
              <w:right w:val="single" w:sz="8" w:space="0" w:color="000000" w:themeColor="text1"/>
            </w:tcBorders>
            <w:vAlign w:val="center"/>
          </w:tcPr>
          <w:p w:rsidR="00C53E66" w:rsidRPr="00413B46" w:rsidRDefault="00C53E66" w:rsidP="00B8394F">
            <w:pPr>
              <w:pStyle w:val="TABLE-cell"/>
            </w:pPr>
            <w:r w:rsidRPr="00413B46">
              <w:t>TPM2B_MAX_BUFFER</w:t>
            </w:r>
          </w:p>
        </w:tc>
        <w:tc>
          <w:tcPr>
            <w:tcW w:w="2016" w:type="dxa"/>
            <w:tcBorders>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inData</w:t>
            </w:r>
          </w:p>
        </w:tc>
        <w:tc>
          <w:tcPr>
            <w:tcW w:w="4608" w:type="dxa"/>
            <w:tcBorders>
              <w:left w:val="single" w:sz="8" w:space="0" w:color="000000" w:themeColor="text1"/>
              <w:bottom w:val="single" w:sz="12" w:space="0" w:color="auto"/>
              <w:right w:val="single" w:sz="12" w:space="0" w:color="auto"/>
            </w:tcBorders>
            <w:vAlign w:val="center"/>
          </w:tcPr>
          <w:p w:rsidR="00C53E66" w:rsidRPr="00413B46" w:rsidRDefault="00C53E66" w:rsidP="00B8394F">
            <w:pPr>
              <w:pStyle w:val="TABLE-cell"/>
            </w:pPr>
            <w:r w:rsidRPr="00413B46">
              <w:t>the data to be encrypted/decrypted</w:t>
            </w:r>
          </w:p>
        </w:tc>
      </w:tr>
    </w:tbl>
    <w:p w:rsidR="00C53E66" w:rsidRPr="00413B46" w:rsidRDefault="00C53E66" w:rsidP="00C53E66">
      <w:pPr>
        <w:pStyle w:val="TABLE-title"/>
      </w:pPr>
      <w:bookmarkStart w:id="3000" w:name="_Toc380749691"/>
      <w:bookmarkStart w:id="3001" w:name="_Toc432774138"/>
      <w:bookmarkStart w:id="3002" w:name="_Toc443576285"/>
      <w:bookmarkStart w:id="3003" w:name="_Toc473814015"/>
      <w:bookmarkStart w:id="3004" w:name="_Toc536440976"/>
      <w:bookmarkStart w:id="3005" w:name="_Toc24725658"/>
      <w:r w:rsidRPr="00413B46">
        <w:t xml:space="preserve">Table </w:t>
      </w:r>
      <w:r w:rsidRPr="00C42EAF">
        <w:fldChar w:fldCharType="begin"/>
      </w:r>
      <w:r w:rsidRPr="00413B46">
        <w:instrText xml:space="preserve"> SEQ Table \* ARABIC </w:instrText>
      </w:r>
      <w:r w:rsidRPr="00C42EAF">
        <w:fldChar w:fldCharType="separate"/>
      </w:r>
      <w:ins w:id="3006" w:author="David Wooten" w:date="2019-11-15T15:49:00Z">
        <w:r w:rsidR="00D51C42">
          <w:rPr>
            <w:noProof/>
          </w:rPr>
          <w:t>63</w:t>
        </w:r>
      </w:ins>
      <w:del w:id="3007" w:author="David Wooten" w:date="2019-11-15T15:49:00Z">
        <w:r w:rsidR="00E90F60" w:rsidDel="00D51C42">
          <w:rPr>
            <w:noProof/>
          </w:rPr>
          <w:delText>59</w:delText>
        </w:r>
      </w:del>
      <w:r w:rsidRPr="00C42EAF">
        <w:fldChar w:fldCharType="end"/>
      </w:r>
      <w:r w:rsidRPr="00413B46">
        <w:t xml:space="preserve"> — TPM2_EncryptDecrypt Response</w:t>
      </w:r>
      <w:bookmarkEnd w:id="3000"/>
      <w:bookmarkEnd w:id="3001"/>
      <w:bookmarkEnd w:id="3002"/>
      <w:bookmarkEnd w:id="3003"/>
      <w:bookmarkEnd w:id="3004"/>
      <w:bookmarkEnd w:id="300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000000"/>
              <w:left w:val="single" w:sz="12" w:space="0" w:color="000000"/>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000000"/>
              <w:left w:val="single" w:sz="8" w:space="0" w:color="000000" w:themeColor="text1"/>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000000" w:themeColor="text1"/>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000000"/>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responseSize</w:t>
            </w:r>
          </w:p>
        </w:tc>
        <w:tc>
          <w:tcPr>
            <w:tcW w:w="4608" w:type="dxa"/>
            <w:tcBorders>
              <w:left w:val="single" w:sz="8" w:space="0" w:color="000000" w:themeColor="text1"/>
              <w:bottom w:val="single" w:sz="6"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TPM_RC</w:t>
            </w:r>
          </w:p>
        </w:tc>
        <w:tc>
          <w:tcPr>
            <w:tcW w:w="2016" w:type="dxa"/>
            <w:tcBorders>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responseCode</w:t>
            </w:r>
          </w:p>
        </w:tc>
        <w:tc>
          <w:tcPr>
            <w:tcW w:w="4608" w:type="dxa"/>
            <w:tcBorders>
              <w:left w:val="single" w:sz="8" w:space="0" w:color="000000" w:themeColor="text1"/>
              <w:bottom w:val="thinThickThinSmallGap" w:sz="12"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thinThickThinSmallGap" w:sz="12" w:space="0" w:color="auto"/>
              <w:left w:val="single" w:sz="12" w:space="0" w:color="000000"/>
              <w:bottom w:val="single" w:sz="4" w:space="0" w:color="auto"/>
              <w:right w:val="single" w:sz="8" w:space="0" w:color="000000" w:themeColor="text1"/>
            </w:tcBorders>
            <w:vAlign w:val="center"/>
          </w:tcPr>
          <w:p w:rsidR="00C53E66" w:rsidRPr="00413B46" w:rsidRDefault="00C53E66" w:rsidP="00B8394F">
            <w:pPr>
              <w:pStyle w:val="TABLE-cell"/>
              <w:rPr>
                <w:highlight w:val="yellow"/>
              </w:rPr>
            </w:pPr>
            <w:r w:rsidRPr="00413B46">
              <w:t>TPM2B_MAX_BUFFER</w:t>
            </w:r>
          </w:p>
        </w:tc>
        <w:tc>
          <w:tcPr>
            <w:tcW w:w="2016" w:type="dxa"/>
            <w:tcBorders>
              <w:top w:val="thinThickThinSmallGap" w:sz="12" w:space="0" w:color="auto"/>
              <w:left w:val="single" w:sz="8" w:space="0" w:color="000000" w:themeColor="text1"/>
              <w:bottom w:val="single" w:sz="4" w:space="0" w:color="auto"/>
              <w:right w:val="single" w:sz="8" w:space="0" w:color="000000" w:themeColor="text1"/>
            </w:tcBorders>
            <w:vAlign w:val="center"/>
          </w:tcPr>
          <w:p w:rsidR="00C53E66" w:rsidRPr="00413B46" w:rsidRDefault="00C53E66" w:rsidP="00B8394F">
            <w:pPr>
              <w:pStyle w:val="TABLE-cell"/>
            </w:pPr>
            <w:r w:rsidRPr="00413B46">
              <w:t>outData</w:t>
            </w:r>
          </w:p>
        </w:tc>
        <w:tc>
          <w:tcPr>
            <w:tcW w:w="4608" w:type="dxa"/>
            <w:tcBorders>
              <w:top w:val="thinThickThinSmallGap" w:sz="12" w:space="0" w:color="auto"/>
              <w:left w:val="single" w:sz="8" w:space="0" w:color="000000" w:themeColor="text1"/>
              <w:bottom w:val="single" w:sz="4" w:space="0" w:color="auto"/>
              <w:right w:val="single" w:sz="12" w:space="0" w:color="000000"/>
            </w:tcBorders>
            <w:vAlign w:val="center"/>
          </w:tcPr>
          <w:p w:rsidR="00C53E66" w:rsidRPr="00413B46" w:rsidRDefault="00C53E66" w:rsidP="00B8394F">
            <w:pPr>
              <w:pStyle w:val="TABLE-cell"/>
            </w:pPr>
            <w:r w:rsidRPr="00413B46">
              <w:t>encrypted or decrypted output</w:t>
            </w:r>
          </w:p>
        </w:tc>
      </w:tr>
      <w:tr w:rsidR="00C53E66" w:rsidRPr="00413B46" w:rsidTr="00B8394F">
        <w:trPr>
          <w:cantSplit/>
          <w:jc w:val="center"/>
        </w:trPr>
        <w:tc>
          <w:tcPr>
            <w:tcW w:w="2736" w:type="dxa"/>
            <w:tcBorders>
              <w:top w:val="single" w:sz="4" w:space="0" w:color="auto"/>
              <w:left w:val="single" w:sz="12" w:space="0" w:color="000000"/>
              <w:bottom w:val="single" w:sz="12" w:space="0" w:color="000000"/>
              <w:right w:val="single" w:sz="8" w:space="0" w:color="000000" w:themeColor="text1"/>
            </w:tcBorders>
            <w:vAlign w:val="center"/>
          </w:tcPr>
          <w:p w:rsidR="00C53E66" w:rsidRPr="00413B46" w:rsidRDefault="00C53E66" w:rsidP="00B8394F">
            <w:pPr>
              <w:pStyle w:val="TABLE-cell"/>
            </w:pPr>
            <w:r w:rsidRPr="00413B46">
              <w:t>TPM2B_IV</w:t>
            </w:r>
          </w:p>
        </w:tc>
        <w:tc>
          <w:tcPr>
            <w:tcW w:w="2016" w:type="dxa"/>
            <w:tcBorders>
              <w:top w:val="single" w:sz="4"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ell"/>
            </w:pPr>
            <w:r w:rsidRPr="00413B46">
              <w:t>ivOut</w:t>
            </w:r>
          </w:p>
        </w:tc>
        <w:tc>
          <w:tcPr>
            <w:tcW w:w="4608" w:type="dxa"/>
            <w:tcBorders>
              <w:top w:val="single" w:sz="4" w:space="0" w:color="auto"/>
              <w:left w:val="single" w:sz="8" w:space="0" w:color="000000" w:themeColor="text1"/>
              <w:bottom w:val="single" w:sz="12" w:space="0" w:color="000000"/>
              <w:right w:val="single" w:sz="12" w:space="0" w:color="000000"/>
            </w:tcBorders>
            <w:vAlign w:val="center"/>
          </w:tcPr>
          <w:p w:rsidR="00C53E66" w:rsidRPr="00413B46" w:rsidRDefault="00C53E66" w:rsidP="00B8394F">
            <w:pPr>
              <w:pStyle w:val="TABLE-cell"/>
            </w:pPr>
            <w:r w:rsidRPr="00413B46">
              <w:t>chaining value to use for IV in next round</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[[EncryptDecrypt]]</w:t>
      </w:r>
    </w:p>
    <w:p w:rsidR="00C53E66" w:rsidRPr="00413B46" w:rsidRDefault="00C53E66" w:rsidP="00C53E66">
      <w:pPr>
        <w:pStyle w:val="Heading2"/>
        <w:pageBreakBefore/>
      </w:pPr>
      <w:bookmarkStart w:id="3008" w:name="_Toc473813829"/>
      <w:bookmarkStart w:id="3009" w:name="_Toc536440788"/>
      <w:bookmarkStart w:id="3010" w:name="_Toc24725463"/>
      <w:bookmarkStart w:id="3011" w:name="_Toc310935414"/>
      <w:bookmarkStart w:id="3012" w:name="_Toc380749519"/>
      <w:bookmarkStart w:id="3013" w:name="_Toc432773960"/>
      <w:bookmarkStart w:id="3014" w:name="_Toc443720818"/>
      <w:bookmarkStart w:id="3015" w:name="_Toc443576110"/>
      <w:r w:rsidRPr="00413B46">
        <w:lastRenderedPageBreak/>
        <w:t>TPM2_EncryptDecrypt2</w:t>
      </w:r>
      <w:bookmarkEnd w:id="3008"/>
      <w:bookmarkEnd w:id="3009"/>
      <w:bookmarkEnd w:id="3010"/>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rPr>
          <w:rStyle w:val="BodyTextChar"/>
        </w:rPr>
        <w:t>This command is identical to TPM2_</w:t>
      </w:r>
      <w:proofErr w:type="gramStart"/>
      <w:r w:rsidRPr="00413B46">
        <w:rPr>
          <w:rStyle w:val="BodyTextChar"/>
        </w:rPr>
        <w:t>EncryptDecrypt(</w:t>
      </w:r>
      <w:proofErr w:type="gramEnd"/>
      <w:r w:rsidRPr="00413B46">
        <w:rPr>
          <w:rStyle w:val="BodyTextChar"/>
        </w:rPr>
        <w:t xml:space="preserve">), except that the </w:t>
      </w:r>
      <w:r w:rsidRPr="00413B46">
        <w:rPr>
          <w:rStyle w:val="BodyTextChar"/>
          <w:i/>
        </w:rPr>
        <w:t>inData</w:t>
      </w:r>
      <w:r w:rsidRPr="00413B46">
        <w:rPr>
          <w:rStyle w:val="BodyTextChar"/>
        </w:rPr>
        <w:t xml:space="preserve"> parameter is the first</w:t>
      </w:r>
      <w:r w:rsidRPr="00413B46">
        <w:t xml:space="preserve"> parameter. This permits </w:t>
      </w:r>
      <w:r w:rsidRPr="00413B46">
        <w:rPr>
          <w:i/>
        </w:rPr>
        <w:t>inData</w:t>
      </w:r>
      <w:r w:rsidRPr="00413B46">
        <w:t xml:space="preserve"> to be parameter encrypted.</w:t>
      </w:r>
    </w:p>
    <w:p w:rsidR="00C53E66" w:rsidRPr="00413B46" w:rsidRDefault="00C53E66" w:rsidP="00C53E66">
      <w:pPr>
        <w:pStyle w:val="NOTE"/>
      </w:pPr>
      <w:r w:rsidRPr="00413B46">
        <w:t>NOTE</w:t>
      </w:r>
      <w:r w:rsidRPr="00413B46">
        <w:tab/>
        <w:t>In platform specification updates, this command is preferred and TPM2_</w:t>
      </w:r>
      <w:proofErr w:type="gramStart"/>
      <w:r w:rsidRPr="00413B46">
        <w:t>EncryptDecrypt(</w:t>
      </w:r>
      <w:proofErr w:type="gramEnd"/>
      <w:r w:rsidRPr="00413B46">
        <w:t>) should be deprecated.</w:t>
      </w:r>
    </w:p>
    <w:p w:rsidR="00C53E66" w:rsidRPr="00413B46" w:rsidRDefault="00C53E66" w:rsidP="00C53E66">
      <w:pPr>
        <w:pStyle w:val="Heading3"/>
      </w:pPr>
      <w:r w:rsidRPr="00413B46">
        <w:lastRenderedPageBreak/>
        <w:t>Comand and Response</w:t>
      </w:r>
    </w:p>
    <w:p w:rsidR="00C53E66" w:rsidRPr="00413B46" w:rsidRDefault="00C53E66" w:rsidP="00C53E66">
      <w:pPr>
        <w:pStyle w:val="TABLE-title"/>
      </w:pPr>
      <w:bookmarkStart w:id="3016" w:name="_Toc473814016"/>
      <w:bookmarkStart w:id="3017" w:name="_Toc536440977"/>
      <w:bookmarkStart w:id="3018" w:name="_Toc24725659"/>
      <w:r w:rsidRPr="00413B46">
        <w:t xml:space="preserve">Table </w:t>
      </w:r>
      <w:r w:rsidRPr="00C42EAF">
        <w:fldChar w:fldCharType="begin"/>
      </w:r>
      <w:r w:rsidRPr="00413B46">
        <w:instrText xml:space="preserve"> SEQ Table \* ARABIC </w:instrText>
      </w:r>
      <w:r w:rsidRPr="00C42EAF">
        <w:fldChar w:fldCharType="separate"/>
      </w:r>
      <w:ins w:id="3019" w:author="David Wooten" w:date="2019-11-15T15:49:00Z">
        <w:r w:rsidR="00D51C42">
          <w:rPr>
            <w:noProof/>
          </w:rPr>
          <w:t>64</w:t>
        </w:r>
      </w:ins>
      <w:del w:id="3020" w:author="David Wooten" w:date="2019-11-15T15:49:00Z">
        <w:r w:rsidR="00E90F60" w:rsidDel="00D51C42">
          <w:rPr>
            <w:noProof/>
          </w:rPr>
          <w:delText>60</w:delText>
        </w:r>
      </w:del>
      <w:r w:rsidRPr="00C42EAF">
        <w:fldChar w:fldCharType="end"/>
      </w:r>
      <w:r w:rsidRPr="00413B46">
        <w:t xml:space="preserve"> — TPM2_EncryptDecrypt2 Command</w:t>
      </w:r>
      <w:bookmarkEnd w:id="3016"/>
      <w:bookmarkEnd w:id="3017"/>
      <w:bookmarkEnd w:id="301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000000" w:themeColor="text1"/>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commandSize</w:t>
            </w:r>
          </w:p>
        </w:tc>
        <w:tc>
          <w:tcPr>
            <w:tcW w:w="4608"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000000" w:themeColor="text1"/>
            </w:tcBorders>
            <w:vAlign w:val="center"/>
          </w:tcPr>
          <w:p w:rsidR="00C53E66" w:rsidRPr="00413B46" w:rsidRDefault="00C53E66" w:rsidP="00B8394F">
            <w:pPr>
              <w:pStyle w:val="TABLE-cell"/>
            </w:pPr>
            <w:r w:rsidRPr="00413B46">
              <w:t>TPM_CC</w:t>
            </w:r>
          </w:p>
        </w:tc>
        <w:tc>
          <w:tcPr>
            <w:tcW w:w="2016" w:type="dxa"/>
            <w:tcBorders>
              <w:left w:val="single" w:sz="8" w:space="0" w:color="000000" w:themeColor="text1"/>
              <w:bottom w:val="dashDotStroked" w:sz="24" w:space="0" w:color="auto"/>
              <w:right w:val="single" w:sz="8" w:space="0" w:color="000000" w:themeColor="text1"/>
            </w:tcBorders>
            <w:vAlign w:val="center"/>
          </w:tcPr>
          <w:p w:rsidR="00C53E66" w:rsidRPr="00413B46" w:rsidRDefault="00C53E66" w:rsidP="00B8394F">
            <w:pPr>
              <w:pStyle w:val="TABLE-cell"/>
            </w:pPr>
            <w:r w:rsidRPr="00413B46">
              <w:t>commandCode</w:t>
            </w:r>
          </w:p>
        </w:tc>
        <w:tc>
          <w:tcPr>
            <w:tcW w:w="4608" w:type="dxa"/>
            <w:tcBorders>
              <w:left w:val="single" w:sz="8" w:space="0" w:color="000000" w:themeColor="text1"/>
              <w:bottom w:val="dashDotStroked" w:sz="24" w:space="0" w:color="auto"/>
              <w:right w:val="single" w:sz="12" w:space="0" w:color="auto"/>
            </w:tcBorders>
            <w:vAlign w:val="center"/>
          </w:tcPr>
          <w:p w:rsidR="00C53E66" w:rsidRPr="00413B46" w:rsidRDefault="00C53E66" w:rsidP="00B8394F">
            <w:pPr>
              <w:pStyle w:val="TABLE-cell"/>
            </w:pPr>
            <w:r w:rsidRPr="00413B46">
              <w:t>TPM_CC_EncryptDecrypt2</w:t>
            </w:r>
          </w:p>
        </w:tc>
      </w:tr>
      <w:tr w:rsidR="00C53E66" w:rsidRPr="00413B46" w:rsidTr="00B8394F">
        <w:trPr>
          <w:cantSplit/>
          <w:jc w:val="center"/>
        </w:trPr>
        <w:tc>
          <w:tcPr>
            <w:tcW w:w="2736" w:type="dxa"/>
            <w:tcBorders>
              <w:top w:val="dashDotStroked" w:sz="24" w:space="0" w:color="auto"/>
              <w:left w:val="single" w:sz="12" w:space="0" w:color="auto"/>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TPMI_DH_OBJECT</w:t>
            </w:r>
          </w:p>
        </w:tc>
        <w:tc>
          <w:tcPr>
            <w:tcW w:w="2016" w:type="dxa"/>
            <w:tcBorders>
              <w:top w:val="dashDotStroked" w:sz="24" w:space="0" w:color="auto"/>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@keyHandle</w:t>
            </w:r>
          </w:p>
        </w:tc>
        <w:tc>
          <w:tcPr>
            <w:tcW w:w="4608" w:type="dxa"/>
            <w:tcBorders>
              <w:top w:val="dashDotStroked" w:sz="24" w:space="0" w:color="auto"/>
              <w:left w:val="single" w:sz="8" w:space="0" w:color="000000" w:themeColor="text1"/>
              <w:bottom w:val="thinThickThinSmallGap" w:sz="12" w:space="0" w:color="auto"/>
              <w:right w:val="single" w:sz="12" w:space="0" w:color="auto"/>
            </w:tcBorders>
            <w:vAlign w:val="center"/>
          </w:tcPr>
          <w:p w:rsidR="00C53E66" w:rsidRPr="00413B46" w:rsidRDefault="00C53E66" w:rsidP="00B8394F">
            <w:pPr>
              <w:pStyle w:val="TABLE-cell"/>
            </w:pPr>
            <w:r w:rsidRPr="00413B46">
              <w:t>the symmetric key used for the operation</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B8394F">
        <w:trPr>
          <w:cantSplit/>
          <w:jc w:val="center"/>
        </w:trPr>
        <w:tc>
          <w:tcPr>
            <w:tcW w:w="2736" w:type="dxa"/>
            <w:tcBorders>
              <w:top w:val="thinThickThinSmallGap" w:sz="12" w:space="0" w:color="auto"/>
              <w:left w:val="single" w:sz="12" w:space="0" w:color="auto"/>
              <w:right w:val="single" w:sz="8" w:space="0" w:color="000000" w:themeColor="text1"/>
            </w:tcBorders>
            <w:vAlign w:val="center"/>
          </w:tcPr>
          <w:p w:rsidR="00C53E66" w:rsidRPr="00413B46" w:rsidRDefault="00C53E66" w:rsidP="00B8394F">
            <w:pPr>
              <w:pStyle w:val="TABLE-cell"/>
            </w:pPr>
            <w:r w:rsidRPr="00413B46">
              <w:t>TPM2B_MAX_BUFFER</w:t>
            </w:r>
          </w:p>
        </w:tc>
        <w:tc>
          <w:tcPr>
            <w:tcW w:w="2016" w:type="dxa"/>
            <w:tcBorders>
              <w:top w:val="thinThickThinSmallGap" w:sz="12" w:space="0" w:color="auto"/>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inData</w:t>
            </w:r>
          </w:p>
        </w:tc>
        <w:tc>
          <w:tcPr>
            <w:tcW w:w="4608" w:type="dxa"/>
            <w:tcBorders>
              <w:top w:val="thinThickThinSmallGap" w:sz="12" w:space="0" w:color="auto"/>
              <w:left w:val="single" w:sz="8" w:space="0" w:color="000000" w:themeColor="text1"/>
              <w:right w:val="single" w:sz="12" w:space="0" w:color="auto"/>
            </w:tcBorders>
            <w:vAlign w:val="center"/>
          </w:tcPr>
          <w:p w:rsidR="00C53E66" w:rsidRPr="00413B46" w:rsidRDefault="00C53E66" w:rsidP="00B8394F">
            <w:pPr>
              <w:pStyle w:val="TABLE-cell"/>
            </w:pPr>
            <w:r w:rsidRPr="00413B46">
              <w:t>the data to be encrypted/decrypted</w:t>
            </w:r>
          </w:p>
        </w:tc>
      </w:tr>
      <w:tr w:rsidR="00C53E66" w:rsidRPr="00413B46" w:rsidTr="00B8394F">
        <w:trPr>
          <w:cantSplit/>
          <w:jc w:val="center"/>
        </w:trPr>
        <w:tc>
          <w:tcPr>
            <w:tcW w:w="2736" w:type="dxa"/>
            <w:tcBorders>
              <w:left w:val="single" w:sz="12" w:space="0" w:color="auto"/>
              <w:right w:val="single" w:sz="8" w:space="0" w:color="000000" w:themeColor="text1"/>
            </w:tcBorders>
            <w:vAlign w:val="center"/>
          </w:tcPr>
          <w:p w:rsidR="00C53E66" w:rsidRPr="00413B46" w:rsidRDefault="00C53E66" w:rsidP="00B8394F">
            <w:pPr>
              <w:pStyle w:val="TABLE-cell"/>
            </w:pPr>
            <w:r w:rsidRPr="00413B46">
              <w:t>TPMI_YES_NO</w:t>
            </w:r>
          </w:p>
        </w:tc>
        <w:tc>
          <w:tcPr>
            <w:tcW w:w="2016" w:type="dxa"/>
            <w:tcBorders>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decrypt</w:t>
            </w:r>
          </w:p>
        </w:tc>
        <w:tc>
          <w:tcPr>
            <w:tcW w:w="4608" w:type="dxa"/>
            <w:tcBorders>
              <w:left w:val="single" w:sz="8" w:space="0" w:color="000000" w:themeColor="text1"/>
              <w:right w:val="single" w:sz="12" w:space="0" w:color="auto"/>
            </w:tcBorders>
            <w:vAlign w:val="center"/>
          </w:tcPr>
          <w:p w:rsidR="00C53E66" w:rsidRPr="00413B46" w:rsidRDefault="00C53E66" w:rsidP="00B8394F">
            <w:pPr>
              <w:pStyle w:val="TABLE-cell"/>
            </w:pPr>
            <w:r w:rsidRPr="00413B46">
              <w:t>if YES, then the operation is decryption; if NO, the operation is encryption</w:t>
            </w:r>
          </w:p>
        </w:tc>
      </w:tr>
      <w:tr w:rsidR="00C53E66" w:rsidRPr="00413B46" w:rsidTr="00B8394F">
        <w:trPr>
          <w:cantSplit/>
          <w:jc w:val="center"/>
        </w:trPr>
        <w:tc>
          <w:tcPr>
            <w:tcW w:w="2736" w:type="dxa"/>
            <w:tcBorders>
              <w:left w:val="single" w:sz="12" w:space="0" w:color="auto"/>
              <w:right w:val="single" w:sz="8" w:space="0" w:color="000000" w:themeColor="text1"/>
            </w:tcBorders>
            <w:vAlign w:val="center"/>
          </w:tcPr>
          <w:p w:rsidR="00C53E66" w:rsidRPr="00413B46" w:rsidRDefault="00C53E66" w:rsidP="00024AD0">
            <w:pPr>
              <w:pStyle w:val="TABLE-cell"/>
            </w:pPr>
            <w:r w:rsidRPr="00413B46">
              <w:t>TPMI_ALG_</w:t>
            </w:r>
            <w:r w:rsidR="00024AD0" w:rsidRPr="00413B46">
              <w:t>CIPHER</w:t>
            </w:r>
            <w:r w:rsidRPr="00413B46">
              <w:t>_MODE+</w:t>
            </w:r>
          </w:p>
        </w:tc>
        <w:tc>
          <w:tcPr>
            <w:tcW w:w="2016" w:type="dxa"/>
            <w:tcBorders>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mode</w:t>
            </w:r>
          </w:p>
        </w:tc>
        <w:tc>
          <w:tcPr>
            <w:tcW w:w="4608" w:type="dxa"/>
            <w:tcBorders>
              <w:left w:val="single" w:sz="8" w:space="0" w:color="000000" w:themeColor="text1"/>
              <w:right w:val="single" w:sz="12" w:space="0" w:color="auto"/>
            </w:tcBorders>
            <w:vAlign w:val="center"/>
          </w:tcPr>
          <w:p w:rsidR="00C53E66" w:rsidRPr="00413B46" w:rsidRDefault="00C53E66" w:rsidP="00B8394F">
            <w:pPr>
              <w:pStyle w:val="TABLE-cell"/>
            </w:pPr>
            <w:r w:rsidRPr="00413B46">
              <w:t>symmetric mode</w:t>
            </w:r>
          </w:p>
          <w:p w:rsidR="00C53E66" w:rsidRPr="00413B46" w:rsidRDefault="00C53E66" w:rsidP="00B8394F">
            <w:pPr>
              <w:pStyle w:val="TABLE-cell"/>
            </w:pPr>
            <w:proofErr w:type="gramStart"/>
            <w:r w:rsidRPr="00413B46">
              <w:t>this</w:t>
            </w:r>
            <w:proofErr w:type="gramEnd"/>
            <w:r w:rsidRPr="00413B46">
              <w:t xml:space="preserve"> field shall match the default mode of the key or be TPM_ALG_NULL.</w:t>
            </w:r>
          </w:p>
        </w:tc>
      </w:tr>
      <w:tr w:rsidR="00C53E66" w:rsidRPr="00413B46" w:rsidTr="00B8394F">
        <w:trPr>
          <w:cantSplit/>
          <w:jc w:val="center"/>
        </w:trPr>
        <w:tc>
          <w:tcPr>
            <w:tcW w:w="2736" w:type="dxa"/>
            <w:tcBorders>
              <w:left w:val="single" w:sz="12" w:space="0" w:color="auto"/>
              <w:bottom w:val="single" w:sz="12" w:space="0" w:color="auto"/>
              <w:right w:val="single" w:sz="8" w:space="0" w:color="000000" w:themeColor="text1"/>
            </w:tcBorders>
            <w:vAlign w:val="center"/>
          </w:tcPr>
          <w:p w:rsidR="00C53E66" w:rsidRPr="00413B46" w:rsidRDefault="00C53E66" w:rsidP="00B8394F">
            <w:pPr>
              <w:pStyle w:val="TABLE-cell"/>
            </w:pPr>
            <w:r w:rsidRPr="00413B46">
              <w:t>TPM2B_IV</w:t>
            </w:r>
          </w:p>
        </w:tc>
        <w:tc>
          <w:tcPr>
            <w:tcW w:w="2016" w:type="dxa"/>
            <w:tcBorders>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ivIn</w:t>
            </w:r>
          </w:p>
        </w:tc>
        <w:tc>
          <w:tcPr>
            <w:tcW w:w="4608" w:type="dxa"/>
            <w:tcBorders>
              <w:left w:val="single" w:sz="8" w:space="0" w:color="000000" w:themeColor="text1"/>
              <w:bottom w:val="single" w:sz="12" w:space="0" w:color="auto"/>
              <w:right w:val="single" w:sz="12" w:space="0" w:color="auto"/>
            </w:tcBorders>
            <w:vAlign w:val="center"/>
          </w:tcPr>
          <w:p w:rsidR="00C53E66" w:rsidRPr="00413B46" w:rsidRDefault="00C53E66" w:rsidP="00B8394F">
            <w:pPr>
              <w:pStyle w:val="TABLE-cell"/>
            </w:pPr>
            <w:r w:rsidRPr="00413B46">
              <w:t>an initial value as required by the algorithm</w:t>
            </w:r>
          </w:p>
        </w:tc>
      </w:tr>
    </w:tbl>
    <w:p w:rsidR="00C53E66" w:rsidRPr="00413B46" w:rsidRDefault="00C53E66" w:rsidP="00C53E66">
      <w:pPr>
        <w:pStyle w:val="TABLE-title"/>
      </w:pPr>
      <w:bookmarkStart w:id="3021" w:name="_Toc473814017"/>
      <w:bookmarkStart w:id="3022" w:name="_Toc536440978"/>
      <w:bookmarkStart w:id="3023" w:name="_Toc24725660"/>
      <w:r w:rsidRPr="00413B46">
        <w:t xml:space="preserve">Table </w:t>
      </w:r>
      <w:r w:rsidRPr="00C42EAF">
        <w:fldChar w:fldCharType="begin"/>
      </w:r>
      <w:r w:rsidRPr="00413B46">
        <w:instrText xml:space="preserve"> SEQ Table \* ARABIC </w:instrText>
      </w:r>
      <w:r w:rsidRPr="00C42EAF">
        <w:fldChar w:fldCharType="separate"/>
      </w:r>
      <w:ins w:id="3024" w:author="David Wooten" w:date="2019-11-15T15:49:00Z">
        <w:r w:rsidR="00D51C42">
          <w:rPr>
            <w:noProof/>
          </w:rPr>
          <w:t>65</w:t>
        </w:r>
      </w:ins>
      <w:del w:id="3025" w:author="David Wooten" w:date="2019-11-15T15:49:00Z">
        <w:r w:rsidR="00E90F60" w:rsidDel="00D51C42">
          <w:rPr>
            <w:noProof/>
          </w:rPr>
          <w:delText>61</w:delText>
        </w:r>
      </w:del>
      <w:r w:rsidRPr="00C42EAF">
        <w:fldChar w:fldCharType="end"/>
      </w:r>
      <w:r w:rsidRPr="00413B46">
        <w:t xml:space="preserve"> — TPM2_EncryptDecrypt2 Response</w:t>
      </w:r>
      <w:bookmarkEnd w:id="3021"/>
      <w:bookmarkEnd w:id="3022"/>
      <w:bookmarkEnd w:id="3023"/>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000000"/>
              <w:left w:val="single" w:sz="12" w:space="0" w:color="000000"/>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000000"/>
              <w:left w:val="single" w:sz="8" w:space="0" w:color="000000" w:themeColor="text1"/>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000000" w:themeColor="text1"/>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000000"/>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responseSize</w:t>
            </w:r>
          </w:p>
        </w:tc>
        <w:tc>
          <w:tcPr>
            <w:tcW w:w="4608" w:type="dxa"/>
            <w:tcBorders>
              <w:left w:val="single" w:sz="8" w:space="0" w:color="000000" w:themeColor="text1"/>
              <w:bottom w:val="single" w:sz="6"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TPM_RC</w:t>
            </w:r>
          </w:p>
        </w:tc>
        <w:tc>
          <w:tcPr>
            <w:tcW w:w="2016" w:type="dxa"/>
            <w:tcBorders>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responseCode</w:t>
            </w:r>
          </w:p>
        </w:tc>
        <w:tc>
          <w:tcPr>
            <w:tcW w:w="4608" w:type="dxa"/>
            <w:tcBorders>
              <w:left w:val="single" w:sz="8" w:space="0" w:color="000000" w:themeColor="text1"/>
              <w:bottom w:val="thinThickThinSmallGap" w:sz="12"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thinThickThinSmallGap" w:sz="12" w:space="0" w:color="auto"/>
              <w:left w:val="single" w:sz="12" w:space="0" w:color="000000"/>
              <w:bottom w:val="single" w:sz="4" w:space="0" w:color="auto"/>
              <w:right w:val="single" w:sz="8" w:space="0" w:color="000000" w:themeColor="text1"/>
            </w:tcBorders>
            <w:vAlign w:val="center"/>
          </w:tcPr>
          <w:p w:rsidR="00C53E66" w:rsidRPr="00413B46" w:rsidRDefault="00C53E66" w:rsidP="00B8394F">
            <w:pPr>
              <w:pStyle w:val="TABLE-cell"/>
              <w:rPr>
                <w:highlight w:val="yellow"/>
              </w:rPr>
            </w:pPr>
            <w:r w:rsidRPr="00413B46">
              <w:t>TPM2B_MAX_BUFFER</w:t>
            </w:r>
          </w:p>
        </w:tc>
        <w:tc>
          <w:tcPr>
            <w:tcW w:w="2016" w:type="dxa"/>
            <w:tcBorders>
              <w:top w:val="thinThickThinSmallGap" w:sz="12" w:space="0" w:color="auto"/>
              <w:left w:val="single" w:sz="8" w:space="0" w:color="000000" w:themeColor="text1"/>
              <w:bottom w:val="single" w:sz="4" w:space="0" w:color="auto"/>
              <w:right w:val="single" w:sz="8" w:space="0" w:color="000000" w:themeColor="text1"/>
            </w:tcBorders>
            <w:vAlign w:val="center"/>
          </w:tcPr>
          <w:p w:rsidR="00C53E66" w:rsidRPr="00413B46" w:rsidRDefault="00C53E66" w:rsidP="00B8394F">
            <w:pPr>
              <w:pStyle w:val="TABLE-cell"/>
            </w:pPr>
            <w:r w:rsidRPr="00413B46">
              <w:t>outData</w:t>
            </w:r>
          </w:p>
        </w:tc>
        <w:tc>
          <w:tcPr>
            <w:tcW w:w="4608" w:type="dxa"/>
            <w:tcBorders>
              <w:top w:val="thinThickThinSmallGap" w:sz="12" w:space="0" w:color="auto"/>
              <w:left w:val="single" w:sz="8" w:space="0" w:color="000000" w:themeColor="text1"/>
              <w:bottom w:val="single" w:sz="4" w:space="0" w:color="auto"/>
              <w:right w:val="single" w:sz="12" w:space="0" w:color="000000"/>
            </w:tcBorders>
            <w:vAlign w:val="center"/>
          </w:tcPr>
          <w:p w:rsidR="00C53E66" w:rsidRPr="00413B46" w:rsidRDefault="00C53E66" w:rsidP="00B8394F">
            <w:pPr>
              <w:pStyle w:val="TABLE-cell"/>
            </w:pPr>
            <w:r w:rsidRPr="00413B46">
              <w:t>encrypted or decrypted output</w:t>
            </w:r>
          </w:p>
        </w:tc>
      </w:tr>
      <w:tr w:rsidR="00C53E66" w:rsidRPr="00413B46" w:rsidTr="00B8394F">
        <w:trPr>
          <w:cantSplit/>
          <w:jc w:val="center"/>
        </w:trPr>
        <w:tc>
          <w:tcPr>
            <w:tcW w:w="2736" w:type="dxa"/>
            <w:tcBorders>
              <w:top w:val="single" w:sz="4" w:space="0" w:color="auto"/>
              <w:left w:val="single" w:sz="12" w:space="0" w:color="000000"/>
              <w:bottom w:val="single" w:sz="12" w:space="0" w:color="000000"/>
              <w:right w:val="single" w:sz="8" w:space="0" w:color="000000" w:themeColor="text1"/>
            </w:tcBorders>
            <w:vAlign w:val="center"/>
          </w:tcPr>
          <w:p w:rsidR="00C53E66" w:rsidRPr="00413B46" w:rsidRDefault="00C53E66" w:rsidP="00B8394F">
            <w:pPr>
              <w:pStyle w:val="TABLE-cell"/>
            </w:pPr>
            <w:r w:rsidRPr="00413B46">
              <w:t>TPM2B_IV</w:t>
            </w:r>
          </w:p>
        </w:tc>
        <w:tc>
          <w:tcPr>
            <w:tcW w:w="2016" w:type="dxa"/>
            <w:tcBorders>
              <w:top w:val="single" w:sz="4"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ell"/>
            </w:pPr>
            <w:r w:rsidRPr="00413B46">
              <w:t>ivOut</w:t>
            </w:r>
          </w:p>
        </w:tc>
        <w:tc>
          <w:tcPr>
            <w:tcW w:w="4608" w:type="dxa"/>
            <w:tcBorders>
              <w:top w:val="single" w:sz="4" w:space="0" w:color="auto"/>
              <w:left w:val="single" w:sz="8" w:space="0" w:color="000000" w:themeColor="text1"/>
              <w:bottom w:val="single" w:sz="12" w:space="0" w:color="000000"/>
              <w:right w:val="single" w:sz="12" w:space="0" w:color="000000"/>
            </w:tcBorders>
            <w:vAlign w:val="center"/>
          </w:tcPr>
          <w:p w:rsidR="00C53E66" w:rsidRPr="00413B46" w:rsidRDefault="00C53E66" w:rsidP="00B8394F">
            <w:pPr>
              <w:pStyle w:val="TABLE-cell"/>
            </w:pPr>
            <w:r w:rsidRPr="00413B46">
              <w:t>chaining value to use for IV in next round</w:t>
            </w:r>
          </w:p>
        </w:tc>
      </w:tr>
    </w:tbl>
    <w:p w:rsidR="00C53E66" w:rsidRPr="00413B46" w:rsidRDefault="00C53E66" w:rsidP="00C53E66">
      <w:pPr>
        <w:pStyle w:val="Heading3Break"/>
      </w:pPr>
      <w:r w:rsidRPr="00413B46">
        <w:lastRenderedPageBreak/>
        <w:t>Detailed Actions</w:t>
      </w:r>
    </w:p>
    <w:p w:rsidR="00C53E66" w:rsidRPr="00CE6685" w:rsidRDefault="00C53E66" w:rsidP="00C53E66">
      <w:pPr>
        <w:pStyle w:val="CodeNameTag"/>
      </w:pPr>
      <w:r w:rsidRPr="00413B46">
        <w:t>[[EncryptDecrypt2]]</w:t>
      </w:r>
    </w:p>
    <w:p w:rsidR="00C53E66" w:rsidRPr="00413B46" w:rsidRDefault="00C53E66" w:rsidP="00C53E66">
      <w:pPr>
        <w:pStyle w:val="Heading2"/>
        <w:pageBreakBefore/>
      </w:pPr>
      <w:bookmarkStart w:id="3026" w:name="_Toc473813831"/>
      <w:bookmarkStart w:id="3027" w:name="_Toc536440789"/>
      <w:bookmarkStart w:id="3028" w:name="_Toc24725464"/>
      <w:r w:rsidRPr="00413B46">
        <w:lastRenderedPageBreak/>
        <w:t>TPM2_Hash</w:t>
      </w:r>
      <w:bookmarkEnd w:id="3011"/>
      <w:bookmarkEnd w:id="3012"/>
      <w:bookmarkEnd w:id="3013"/>
      <w:bookmarkEnd w:id="3014"/>
      <w:bookmarkEnd w:id="3015"/>
      <w:bookmarkEnd w:id="3026"/>
      <w:bookmarkEnd w:id="3027"/>
      <w:bookmarkEnd w:id="3028"/>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performs a hash operation on a data buffer and returns the results.</w:t>
      </w:r>
    </w:p>
    <w:p w:rsidR="00C53E66" w:rsidRPr="00413B46" w:rsidRDefault="00C53E66" w:rsidP="00C53E66">
      <w:pPr>
        <w:pStyle w:val="NOTE"/>
      </w:pPr>
      <w:r w:rsidRPr="00413B46">
        <w:t>NOTE</w:t>
      </w:r>
      <w:r w:rsidRPr="00413B46">
        <w:tab/>
        <w:t>If the data buffer to be hashed is larger than will fit into the TPM’s input buffer, then the sequence hash commands will need to be used.</w:t>
      </w:r>
    </w:p>
    <w:p w:rsidR="00C53E66" w:rsidRPr="00413B46" w:rsidRDefault="00C53E66" w:rsidP="00C53E66">
      <w:pPr>
        <w:pStyle w:val="BodyText"/>
      </w:pPr>
      <w:r w:rsidRPr="00413B46">
        <w:t>If the results of the hash will be used in a signing operation that uses a restricted signing key, then the ticket returned by this command can indicate that the hash is safe to sign.</w:t>
      </w:r>
    </w:p>
    <w:p w:rsidR="00C53E66" w:rsidRPr="00413B46" w:rsidRDefault="00C53E66" w:rsidP="00C53E66">
      <w:pPr>
        <w:pStyle w:val="BodyText"/>
      </w:pPr>
      <w:r w:rsidRPr="00413B46">
        <w:t xml:space="preserve">If the digest is not safe to sign, then the TPM will return a TPMT_TK_HASHCHECK with the hierarchy set to TPM_RH_NULL and </w:t>
      </w:r>
      <w:r w:rsidRPr="00413B46">
        <w:rPr>
          <w:i/>
        </w:rPr>
        <w:t>digest</w:t>
      </w:r>
      <w:r w:rsidRPr="00413B46">
        <w:t xml:space="preserve"> set to the Empty Buffer.</w:t>
      </w:r>
    </w:p>
    <w:p w:rsidR="00C53E66" w:rsidRPr="00413B46" w:rsidRDefault="00C53E66" w:rsidP="00C53E66">
      <w:pPr>
        <w:pStyle w:val="BodyText"/>
      </w:pPr>
      <w:r w:rsidRPr="00413B46">
        <w:t xml:space="preserve">If </w:t>
      </w:r>
      <w:r w:rsidRPr="00413B46">
        <w:rPr>
          <w:i/>
        </w:rPr>
        <w:t>hierarchy</w:t>
      </w:r>
      <w:r w:rsidRPr="00413B46">
        <w:t xml:space="preserve"> is TPM_RH_NULL, then </w:t>
      </w:r>
      <w:r w:rsidRPr="00413B46">
        <w:rPr>
          <w:i/>
        </w:rPr>
        <w:t>digest</w:t>
      </w:r>
      <w:r w:rsidRPr="00413B46">
        <w:t xml:space="preserve"> in the ticket will be the Empty Buffer</w:t>
      </w:r>
      <w:r w:rsidRPr="00413B46">
        <w:rPr>
          <w:i/>
        </w:rPr>
        <w:t>.</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3029" w:name="_Toc380749692"/>
      <w:bookmarkStart w:id="3030" w:name="_Toc432774139"/>
      <w:bookmarkStart w:id="3031" w:name="_Toc443576286"/>
      <w:bookmarkStart w:id="3032" w:name="_Toc473814020"/>
      <w:bookmarkStart w:id="3033" w:name="_Toc536440979"/>
      <w:bookmarkStart w:id="3034" w:name="_Toc24725661"/>
      <w:r w:rsidRPr="00413B46">
        <w:t xml:space="preserve">Table </w:t>
      </w:r>
      <w:r w:rsidRPr="00C42EAF">
        <w:fldChar w:fldCharType="begin"/>
      </w:r>
      <w:r w:rsidRPr="00413B46">
        <w:instrText xml:space="preserve"> SEQ Table \* ARABIC </w:instrText>
      </w:r>
      <w:r w:rsidRPr="00C42EAF">
        <w:fldChar w:fldCharType="separate"/>
      </w:r>
      <w:ins w:id="3035" w:author="David Wooten" w:date="2019-11-15T15:49:00Z">
        <w:r w:rsidR="00D51C42">
          <w:rPr>
            <w:noProof/>
          </w:rPr>
          <w:t>66</w:t>
        </w:r>
      </w:ins>
      <w:del w:id="3036" w:author="David Wooten" w:date="2019-11-15T15:49:00Z">
        <w:r w:rsidR="00E90F60" w:rsidDel="00D51C42">
          <w:rPr>
            <w:noProof/>
          </w:rPr>
          <w:delText>62</w:delText>
        </w:r>
      </w:del>
      <w:r w:rsidRPr="00C42EAF">
        <w:fldChar w:fldCharType="end"/>
      </w:r>
      <w:r w:rsidRPr="00413B46">
        <w:t xml:space="preserve"> — TPM2_Hash Command</w:t>
      </w:r>
      <w:bookmarkEnd w:id="3029"/>
      <w:bookmarkEnd w:id="3030"/>
      <w:bookmarkEnd w:id="3031"/>
      <w:bookmarkEnd w:id="3032"/>
      <w:bookmarkEnd w:id="3033"/>
      <w:bookmarkEnd w:id="3034"/>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000000" w:themeColor="text1"/>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t>TPM_ST_SESSIONS if an audit, decrypt, or encrypt session is present; otherwise, TPM_ST_NO_SESSIONS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commandSize</w:t>
            </w:r>
          </w:p>
        </w:tc>
        <w:tc>
          <w:tcPr>
            <w:tcW w:w="4608"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TPM_CC</w:t>
            </w:r>
          </w:p>
        </w:tc>
        <w:tc>
          <w:tcPr>
            <w:tcW w:w="2016" w:type="dxa"/>
            <w:tcBorders>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commandCode</w:t>
            </w:r>
          </w:p>
        </w:tc>
        <w:tc>
          <w:tcPr>
            <w:tcW w:w="4608" w:type="dxa"/>
            <w:tcBorders>
              <w:left w:val="single" w:sz="8" w:space="0" w:color="000000" w:themeColor="text1"/>
              <w:bottom w:val="thinThickThinSmallGap" w:sz="12" w:space="0" w:color="auto"/>
              <w:right w:val="single" w:sz="12" w:space="0" w:color="auto"/>
            </w:tcBorders>
            <w:vAlign w:val="center"/>
          </w:tcPr>
          <w:p w:rsidR="00C53E66" w:rsidRPr="00413B46" w:rsidRDefault="00C53E66" w:rsidP="00B8394F">
            <w:pPr>
              <w:pStyle w:val="TABLE-cell"/>
            </w:pPr>
            <w:r w:rsidRPr="00413B46">
              <w:t>TPM_CC_Hash</w:t>
            </w:r>
          </w:p>
        </w:tc>
      </w:tr>
      <w:tr w:rsidR="00C53E66" w:rsidRPr="00413B46" w:rsidTr="00B8394F">
        <w:trPr>
          <w:cantSplit/>
          <w:jc w:val="center"/>
        </w:trPr>
        <w:tc>
          <w:tcPr>
            <w:tcW w:w="2736" w:type="dxa"/>
            <w:tcBorders>
              <w:top w:val="thinThickThinSmallGap" w:sz="12" w:space="0" w:color="auto"/>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TPM2B_MAX_BUFFER</w:t>
            </w:r>
          </w:p>
        </w:tc>
        <w:tc>
          <w:tcPr>
            <w:tcW w:w="2016" w:type="dxa"/>
            <w:tcBorders>
              <w:top w:val="thinThickThinSmallGap" w:sz="12" w:space="0" w:color="auto"/>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data</w:t>
            </w:r>
          </w:p>
        </w:tc>
        <w:tc>
          <w:tcPr>
            <w:tcW w:w="4608" w:type="dxa"/>
            <w:tcBorders>
              <w:top w:val="thinThickThinSmallGap" w:sz="12" w:space="0" w:color="auto"/>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r w:rsidRPr="00413B46">
              <w:t>data to be hashed</w:t>
            </w:r>
          </w:p>
        </w:tc>
      </w:tr>
      <w:tr w:rsidR="00C53E66" w:rsidRPr="00413B46" w:rsidTr="00B8394F">
        <w:trPr>
          <w:cantSplit/>
          <w:jc w:val="center"/>
        </w:trPr>
        <w:tc>
          <w:tcPr>
            <w:tcW w:w="2736" w:type="dxa"/>
            <w:tcBorders>
              <w:top w:val="single" w:sz="6" w:space="0" w:color="auto"/>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TPMI_ALG_HASH</w:t>
            </w:r>
          </w:p>
        </w:tc>
        <w:tc>
          <w:tcPr>
            <w:tcW w:w="2016" w:type="dxa"/>
            <w:tcBorders>
              <w:top w:val="single" w:sz="6" w:space="0" w:color="auto"/>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hashAlg</w:t>
            </w:r>
          </w:p>
        </w:tc>
        <w:tc>
          <w:tcPr>
            <w:tcW w:w="4608" w:type="dxa"/>
            <w:tcBorders>
              <w:top w:val="single" w:sz="6" w:space="0" w:color="auto"/>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r w:rsidRPr="00413B46">
              <w:t>algorithm for the hash being computed – shall not be TPM_ALG_NULL</w:t>
            </w:r>
          </w:p>
        </w:tc>
      </w:tr>
      <w:tr w:rsidR="00C53E66" w:rsidRPr="00413B46" w:rsidTr="00B8394F">
        <w:trPr>
          <w:cantSplit/>
          <w:jc w:val="center"/>
        </w:trPr>
        <w:tc>
          <w:tcPr>
            <w:tcW w:w="2736" w:type="dxa"/>
            <w:tcBorders>
              <w:top w:val="single" w:sz="6" w:space="0" w:color="auto"/>
              <w:left w:val="single" w:sz="12" w:space="0" w:color="auto"/>
              <w:bottom w:val="single" w:sz="12" w:space="0" w:color="auto"/>
              <w:right w:val="single" w:sz="8" w:space="0" w:color="000000" w:themeColor="text1"/>
            </w:tcBorders>
            <w:vAlign w:val="center"/>
          </w:tcPr>
          <w:p w:rsidR="00C53E66" w:rsidRPr="00413B46" w:rsidRDefault="00C53E66" w:rsidP="00B8394F">
            <w:pPr>
              <w:pStyle w:val="TABLE-cell"/>
            </w:pPr>
            <w:r w:rsidRPr="00413B46">
              <w:t>TPMI_RH_HIERARCHY+</w:t>
            </w:r>
          </w:p>
        </w:tc>
        <w:tc>
          <w:tcPr>
            <w:tcW w:w="2016" w:type="dxa"/>
            <w:tcBorders>
              <w:top w:val="single" w:sz="6" w:space="0" w:color="auto"/>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hierarchy</w:t>
            </w:r>
          </w:p>
        </w:tc>
        <w:tc>
          <w:tcPr>
            <w:tcW w:w="4608" w:type="dxa"/>
            <w:tcBorders>
              <w:top w:val="single" w:sz="6" w:space="0" w:color="auto"/>
              <w:left w:val="single" w:sz="8" w:space="0" w:color="000000" w:themeColor="text1"/>
              <w:bottom w:val="single" w:sz="12" w:space="0" w:color="auto"/>
              <w:right w:val="single" w:sz="12" w:space="0" w:color="auto"/>
            </w:tcBorders>
            <w:vAlign w:val="center"/>
          </w:tcPr>
          <w:p w:rsidR="00C53E66" w:rsidRPr="00413B46" w:rsidRDefault="00C53E66" w:rsidP="00B8394F">
            <w:pPr>
              <w:pStyle w:val="TABLE-cell"/>
            </w:pPr>
            <w:r w:rsidRPr="00413B46">
              <w:t>hierarchy to use for the ticket (TPM_RH_NULL allowed)</w:t>
            </w:r>
          </w:p>
        </w:tc>
      </w:tr>
    </w:tbl>
    <w:p w:rsidR="00C53E66" w:rsidRPr="00413B46" w:rsidRDefault="00C53E66" w:rsidP="00C53E66">
      <w:pPr>
        <w:pStyle w:val="TABLE-title"/>
      </w:pPr>
      <w:bookmarkStart w:id="3037" w:name="_Toc380749693"/>
      <w:bookmarkStart w:id="3038" w:name="_Toc432774140"/>
      <w:bookmarkStart w:id="3039" w:name="_Toc443576287"/>
      <w:bookmarkStart w:id="3040" w:name="_Toc473814021"/>
      <w:bookmarkStart w:id="3041" w:name="_Toc536440980"/>
      <w:bookmarkStart w:id="3042" w:name="_Toc24725662"/>
      <w:r w:rsidRPr="00413B46">
        <w:t xml:space="preserve">Table </w:t>
      </w:r>
      <w:r w:rsidRPr="00C42EAF">
        <w:fldChar w:fldCharType="begin"/>
      </w:r>
      <w:r w:rsidRPr="00413B46">
        <w:instrText xml:space="preserve"> SEQ Table \* ARABIC </w:instrText>
      </w:r>
      <w:r w:rsidRPr="00C42EAF">
        <w:fldChar w:fldCharType="separate"/>
      </w:r>
      <w:ins w:id="3043" w:author="David Wooten" w:date="2019-11-15T15:49:00Z">
        <w:r w:rsidR="00D51C42">
          <w:rPr>
            <w:noProof/>
          </w:rPr>
          <w:t>67</w:t>
        </w:r>
      </w:ins>
      <w:del w:id="3044" w:author="David Wooten" w:date="2019-11-15T15:49:00Z">
        <w:r w:rsidR="00E90F60" w:rsidDel="00D51C42">
          <w:rPr>
            <w:noProof/>
          </w:rPr>
          <w:delText>63</w:delText>
        </w:r>
      </w:del>
      <w:r w:rsidRPr="00C42EAF">
        <w:fldChar w:fldCharType="end"/>
      </w:r>
      <w:r w:rsidRPr="00413B46">
        <w:t xml:space="preserve"> — TPM2_Hash Response</w:t>
      </w:r>
      <w:bookmarkEnd w:id="3037"/>
      <w:bookmarkEnd w:id="3038"/>
      <w:bookmarkEnd w:id="3039"/>
      <w:bookmarkEnd w:id="3040"/>
      <w:bookmarkEnd w:id="3041"/>
      <w:bookmarkEnd w:id="3042"/>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000000" w:themeColor="text1"/>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responseSize</w:t>
            </w:r>
          </w:p>
        </w:tc>
        <w:tc>
          <w:tcPr>
            <w:tcW w:w="4608"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TPM_RC</w:t>
            </w:r>
          </w:p>
        </w:tc>
        <w:tc>
          <w:tcPr>
            <w:tcW w:w="2016" w:type="dxa"/>
            <w:tcBorders>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responseCode</w:t>
            </w:r>
          </w:p>
        </w:tc>
        <w:tc>
          <w:tcPr>
            <w:tcW w:w="4608" w:type="dxa"/>
            <w:tcBorders>
              <w:left w:val="single" w:sz="8" w:space="0" w:color="000000" w:themeColor="text1"/>
              <w:bottom w:val="thinThickThinSmallGap" w:sz="12"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thinThickThinSmallGap" w:sz="12" w:space="0" w:color="auto"/>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TPM2B_DIGEST</w:t>
            </w:r>
          </w:p>
        </w:tc>
        <w:tc>
          <w:tcPr>
            <w:tcW w:w="2016" w:type="dxa"/>
            <w:tcBorders>
              <w:top w:val="thinThickThinSmallGap" w:sz="12" w:space="0" w:color="auto"/>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outHash</w:t>
            </w:r>
          </w:p>
        </w:tc>
        <w:tc>
          <w:tcPr>
            <w:tcW w:w="4608" w:type="dxa"/>
            <w:tcBorders>
              <w:top w:val="thinThickThinSmallGap" w:sz="12" w:space="0" w:color="auto"/>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r w:rsidRPr="00413B46">
              <w:t>results</w:t>
            </w:r>
          </w:p>
        </w:tc>
      </w:tr>
      <w:tr w:rsidR="00C53E66" w:rsidRPr="00413B46" w:rsidTr="00B8394F">
        <w:trPr>
          <w:cantSplit/>
          <w:jc w:val="center"/>
        </w:trPr>
        <w:tc>
          <w:tcPr>
            <w:tcW w:w="2736" w:type="dxa"/>
            <w:tcBorders>
              <w:top w:val="single" w:sz="6" w:space="0" w:color="auto"/>
              <w:left w:val="single" w:sz="12" w:space="0" w:color="auto"/>
              <w:bottom w:val="single" w:sz="12" w:space="0" w:color="auto"/>
              <w:right w:val="single" w:sz="8" w:space="0" w:color="000000" w:themeColor="text1"/>
            </w:tcBorders>
            <w:vAlign w:val="center"/>
          </w:tcPr>
          <w:p w:rsidR="00C53E66" w:rsidRPr="00413B46" w:rsidRDefault="00C53E66" w:rsidP="00B8394F">
            <w:pPr>
              <w:pStyle w:val="TABLE-cell"/>
            </w:pPr>
            <w:r w:rsidRPr="00413B46">
              <w:t>TPMT_TK_HASHCHECK</w:t>
            </w:r>
          </w:p>
        </w:tc>
        <w:tc>
          <w:tcPr>
            <w:tcW w:w="2016" w:type="dxa"/>
            <w:tcBorders>
              <w:top w:val="single" w:sz="6" w:space="0" w:color="auto"/>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validation</w:t>
            </w:r>
          </w:p>
        </w:tc>
        <w:tc>
          <w:tcPr>
            <w:tcW w:w="4608" w:type="dxa"/>
            <w:tcBorders>
              <w:top w:val="single" w:sz="6" w:space="0" w:color="auto"/>
              <w:left w:val="single" w:sz="8" w:space="0" w:color="000000" w:themeColor="text1"/>
              <w:bottom w:val="single" w:sz="12" w:space="0" w:color="auto"/>
              <w:right w:val="single" w:sz="12" w:space="0" w:color="auto"/>
            </w:tcBorders>
            <w:vAlign w:val="center"/>
          </w:tcPr>
          <w:p w:rsidR="00C53E66" w:rsidRPr="00413B46" w:rsidRDefault="00C53E66" w:rsidP="00B8394F">
            <w:pPr>
              <w:pStyle w:val="TABLE-cell"/>
            </w:pPr>
            <w:r w:rsidRPr="00413B46">
              <w:t xml:space="preserve">ticket indicating that the sequence of octets used to compute </w:t>
            </w:r>
            <w:r w:rsidRPr="00413B46">
              <w:rPr>
                <w:i/>
              </w:rPr>
              <w:t>outDigest</w:t>
            </w:r>
            <w:r w:rsidRPr="00413B46">
              <w:t xml:space="preserve"> did not start with TPM_GENERATED_VALUE</w:t>
            </w:r>
          </w:p>
          <w:p w:rsidR="00C53E66" w:rsidRPr="00413B46" w:rsidRDefault="00C53E66" w:rsidP="00B8394F">
            <w:pPr>
              <w:pStyle w:val="TABLE-cell"/>
            </w:pPr>
            <w:r w:rsidRPr="00413B46">
              <w:t>will be a NULL ticket if the digest may not be signed with a restricted key</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[[HASH]]</w:t>
      </w:r>
    </w:p>
    <w:p w:rsidR="00C53E66" w:rsidRPr="00413B46" w:rsidRDefault="00C53E66" w:rsidP="00C53E66">
      <w:pPr>
        <w:pStyle w:val="Heading2"/>
        <w:pageBreakBefore/>
      </w:pPr>
      <w:bookmarkStart w:id="3045" w:name="_Toc310935415"/>
      <w:bookmarkStart w:id="3046" w:name="_Toc380749520"/>
      <w:bookmarkStart w:id="3047" w:name="_Toc432773961"/>
      <w:bookmarkStart w:id="3048" w:name="_Toc443720819"/>
      <w:bookmarkStart w:id="3049" w:name="_Toc443576111"/>
      <w:bookmarkStart w:id="3050" w:name="_Toc473813832"/>
      <w:bookmarkStart w:id="3051" w:name="_Toc536440790"/>
      <w:bookmarkStart w:id="3052" w:name="_Toc24725465"/>
      <w:r w:rsidRPr="00413B46">
        <w:lastRenderedPageBreak/>
        <w:t>TPM2_HMAC</w:t>
      </w:r>
      <w:bookmarkEnd w:id="3045"/>
      <w:bookmarkEnd w:id="3046"/>
      <w:bookmarkEnd w:id="3047"/>
      <w:bookmarkEnd w:id="3048"/>
      <w:bookmarkEnd w:id="3049"/>
      <w:bookmarkEnd w:id="3050"/>
      <w:bookmarkEnd w:id="3051"/>
      <w:bookmarkEnd w:id="3052"/>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performs an HMAC on the supplied data using the indicated hash algorithm.</w:t>
      </w:r>
    </w:p>
    <w:p w:rsidR="00860ADD" w:rsidRPr="00413B46" w:rsidRDefault="00860ADD" w:rsidP="00860ADD">
      <w:pPr>
        <w:pStyle w:val="NOTE"/>
      </w:pPr>
      <w:r w:rsidRPr="00413B46">
        <w:t>NOTE 1</w:t>
      </w:r>
      <w:r w:rsidRPr="00413B46">
        <w:tab/>
        <w:t>A TPM may implement either TPM2_</w:t>
      </w:r>
      <w:proofErr w:type="gramStart"/>
      <w:r w:rsidRPr="00413B46">
        <w:t>HMAC(</w:t>
      </w:r>
      <w:proofErr w:type="gramEnd"/>
      <w:r w:rsidRPr="00413B46">
        <w:t>) or TPM2_MAC() but not both, as they have the same command code and there is no way to distinguish them. A TPM that supports TPM2_</w:t>
      </w:r>
      <w:proofErr w:type="gramStart"/>
      <w:r w:rsidRPr="00413B46">
        <w:t>MAC(</w:t>
      </w:r>
      <w:proofErr w:type="gramEnd"/>
      <w:r w:rsidRPr="00413B46">
        <w:t>) will support any code that was written to use TPM2_HMAC(), but a TPM that supports TPM2_HMAC() will not support a MAC based on symmetric block ciphers.</w:t>
      </w:r>
    </w:p>
    <w:p w:rsidR="00C53E66" w:rsidRPr="00413B46" w:rsidRDefault="00C53E66" w:rsidP="00C53E66">
      <w:pPr>
        <w:pStyle w:val="BodyText"/>
      </w:pPr>
      <w:r w:rsidRPr="00413B46">
        <w:t xml:space="preserve">The caller shall provide proper authorization for use of </w:t>
      </w:r>
      <w:r w:rsidRPr="00413B46">
        <w:rPr>
          <w:i/>
        </w:rPr>
        <w:t>handle</w:t>
      </w:r>
      <w:r w:rsidRPr="00413B46">
        <w:t>.</w:t>
      </w:r>
    </w:p>
    <w:p w:rsidR="00C53E66" w:rsidRPr="00413B46" w:rsidRDefault="00C53E66" w:rsidP="00C53E66">
      <w:pPr>
        <w:pStyle w:val="BodyText"/>
      </w:pPr>
      <w:r w:rsidRPr="00413B46">
        <w:t xml:space="preserve">If the </w:t>
      </w:r>
      <w:r w:rsidRPr="00413B46">
        <w:rPr>
          <w:i/>
        </w:rPr>
        <w:t>sign</w:t>
      </w:r>
      <w:r w:rsidRPr="00413B46">
        <w:t xml:space="preserve"> attribute is not SET in the key referenced by </w:t>
      </w:r>
      <w:r w:rsidRPr="00413B46">
        <w:rPr>
          <w:i/>
        </w:rPr>
        <w:t>handle</w:t>
      </w:r>
      <w:r w:rsidRPr="00413B46">
        <w:t xml:space="preserve"> then the TPM shall return TPM_RC_KEY. If the key type is not TPM_ALG_KEYEDHASH</w:t>
      </w:r>
      <w:r w:rsidRPr="00413B46">
        <w:rPr>
          <w:i/>
        </w:rPr>
        <w:t xml:space="preserve"> </w:t>
      </w:r>
      <w:r w:rsidRPr="00413B46">
        <w:t xml:space="preserve">then the TPM shall return TPM_RC_TYPE. If the key referenced by </w:t>
      </w:r>
      <w:r w:rsidRPr="00413B46">
        <w:rPr>
          <w:i/>
        </w:rPr>
        <w:t>handle</w:t>
      </w:r>
      <w:r w:rsidRPr="00413B46">
        <w:t xml:space="preserve"> has the </w:t>
      </w:r>
      <w:r w:rsidRPr="00413B46">
        <w:rPr>
          <w:i/>
        </w:rPr>
        <w:t>restricted</w:t>
      </w:r>
      <w:r w:rsidRPr="00413B46">
        <w:t xml:space="preserve"> attribute SET, the TPM shall return TPM_RC_ATTRIBUTES.</w:t>
      </w:r>
    </w:p>
    <w:p w:rsidR="00C53E66" w:rsidRPr="00413B46" w:rsidRDefault="00C53E66" w:rsidP="00C53E66">
      <w:pPr>
        <w:pStyle w:val="NOTE"/>
      </w:pPr>
      <w:r w:rsidRPr="00413B46">
        <w:t xml:space="preserve">NOTE </w:t>
      </w:r>
      <w:r w:rsidR="00860ADD" w:rsidRPr="00413B46">
        <w:t>2</w:t>
      </w:r>
      <w:r w:rsidRPr="00413B46">
        <w:tab/>
        <w:t>For symmetric signing with a restricted key, see TPM2_Sign.</w:t>
      </w:r>
    </w:p>
    <w:p w:rsidR="00D51C42" w:rsidRDefault="00C53E66" w:rsidP="00C53E66">
      <w:pPr>
        <w:pStyle w:val="BodyText"/>
        <w:rPr>
          <w:ins w:id="3053" w:author="David Wooten" w:date="2019-11-15T15:49:00Z"/>
        </w:rPr>
      </w:pPr>
      <w:r w:rsidRPr="00413B46">
        <w:t xml:space="preserve">If the default scheme of the key referenced by </w:t>
      </w:r>
      <w:r w:rsidRPr="00413B46">
        <w:rPr>
          <w:i/>
        </w:rPr>
        <w:t>handle</w:t>
      </w:r>
      <w:r w:rsidRPr="00413B46">
        <w:t xml:space="preserve"> is not TPM_ALG_NULL, then the </w:t>
      </w:r>
      <w:r w:rsidRPr="00413B46">
        <w:rPr>
          <w:i/>
        </w:rPr>
        <w:t xml:space="preserve">hashAlg </w:t>
      </w:r>
      <w:r w:rsidRPr="00413B46">
        <w:t>parameter is required to be either the same as the key’s default or TPM_ALG_NULL (TPM_RC_VALUE). If the default scheme of the key is TPM_ALG_NULL, then hashAlg is required to be a valid hash and not TPM_ALG_NULL (TPM_RC_VALUE) (</w:t>
      </w:r>
      <w:r w:rsidR="003D65F2" w:rsidRPr="00413B46">
        <w:t>s</w:t>
      </w:r>
      <w:r w:rsidRPr="00413B46">
        <w:t>ee hash selection matrix in</w:t>
      </w:r>
      <w:r w:rsidR="000C5D56">
        <w:t xml:space="preserve"> </w:t>
      </w:r>
      <w:r w:rsidRPr="00C42EAF">
        <w:fldChar w:fldCharType="begin"/>
      </w:r>
      <w:r w:rsidRPr="00413B46">
        <w:instrText xml:space="preserve"> REF _Ref386552114 \h </w:instrText>
      </w:r>
      <w:r w:rsidRPr="00C42EAF">
        <w:fldChar w:fldCharType="separate"/>
      </w:r>
    </w:p>
    <w:p w:rsidR="00E90F60" w:rsidDel="00D51C42" w:rsidRDefault="00D51C42" w:rsidP="00C53E66">
      <w:pPr>
        <w:pStyle w:val="BodyText"/>
        <w:rPr>
          <w:del w:id="3054" w:author="David Wooten" w:date="2019-11-15T15:49:00Z"/>
        </w:rPr>
      </w:pPr>
      <w:ins w:id="3055" w:author="David Wooten" w:date="2019-11-15T15:49:00Z">
        <w:r w:rsidRPr="00413B46">
          <w:t xml:space="preserve">Table </w:t>
        </w:r>
        <w:r>
          <w:rPr>
            <w:noProof/>
          </w:rPr>
          <w:t>76</w:t>
        </w:r>
      </w:ins>
    </w:p>
    <w:p w:rsidR="00C53E66" w:rsidRPr="00413B46" w:rsidRDefault="00E90F60" w:rsidP="00C53E66">
      <w:pPr>
        <w:pStyle w:val="BodyText"/>
      </w:pPr>
      <w:del w:id="3056" w:author="David Wooten" w:date="2019-11-15T15:49:00Z">
        <w:r w:rsidRPr="00413B46" w:rsidDel="00D51C42">
          <w:delText xml:space="preserve">Table </w:delText>
        </w:r>
        <w:r w:rsidDel="00D51C42">
          <w:rPr>
            <w:noProof/>
          </w:rPr>
          <w:delText>72</w:delText>
        </w:r>
      </w:del>
      <w:r w:rsidR="00C53E66" w:rsidRPr="00C42EAF">
        <w:fldChar w:fldCharType="end"/>
      </w:r>
      <w:r w:rsidR="00C53E66" w:rsidRPr="00413B46">
        <w:t>)</w:t>
      </w:r>
      <w:r w:rsidR="003D65F2" w:rsidRPr="00413B46">
        <w:t>.</w:t>
      </w:r>
    </w:p>
    <w:p w:rsidR="00C53E66" w:rsidRPr="00413B46" w:rsidRDefault="00C53E66" w:rsidP="00C53E66">
      <w:pPr>
        <w:pStyle w:val="NOTE"/>
      </w:pPr>
      <w:r w:rsidRPr="00413B46">
        <w:t xml:space="preserve">NOTE </w:t>
      </w:r>
      <w:r w:rsidR="00860ADD" w:rsidRPr="00413B46">
        <w:t>3</w:t>
      </w:r>
      <w:r w:rsidRPr="00413B46">
        <w:tab/>
        <w:t>A key may only have both sign and decrypt SET if the key is unrestricted. When both sign and decrypt are set, there is no default scheme for the key and the hash algorithm must be specified.</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3057" w:name="_Toc380749694"/>
      <w:bookmarkStart w:id="3058" w:name="_Toc432774141"/>
      <w:bookmarkStart w:id="3059" w:name="_Toc443576288"/>
      <w:bookmarkStart w:id="3060" w:name="_Toc473814022"/>
      <w:bookmarkStart w:id="3061" w:name="_Toc536440981"/>
      <w:bookmarkStart w:id="3062" w:name="_Toc24725663"/>
      <w:r w:rsidRPr="00413B46">
        <w:t xml:space="preserve">Table </w:t>
      </w:r>
      <w:r w:rsidRPr="00C42EAF">
        <w:fldChar w:fldCharType="begin"/>
      </w:r>
      <w:r w:rsidRPr="00413B46">
        <w:instrText xml:space="preserve"> SEQ Table \* ARABIC </w:instrText>
      </w:r>
      <w:r w:rsidRPr="00C42EAF">
        <w:fldChar w:fldCharType="separate"/>
      </w:r>
      <w:ins w:id="3063" w:author="David Wooten" w:date="2019-11-15T15:49:00Z">
        <w:r w:rsidR="00D51C42">
          <w:rPr>
            <w:noProof/>
          </w:rPr>
          <w:t>68</w:t>
        </w:r>
      </w:ins>
      <w:del w:id="3064" w:author="David Wooten" w:date="2019-11-15T15:49:00Z">
        <w:r w:rsidR="00E90F60" w:rsidDel="00D51C42">
          <w:rPr>
            <w:noProof/>
          </w:rPr>
          <w:delText>64</w:delText>
        </w:r>
      </w:del>
      <w:r w:rsidRPr="00C42EAF">
        <w:fldChar w:fldCharType="end"/>
      </w:r>
      <w:r w:rsidRPr="00413B46">
        <w:t xml:space="preserve"> — TPM2_HMAC Command</w:t>
      </w:r>
      <w:bookmarkEnd w:id="3057"/>
      <w:bookmarkEnd w:id="3058"/>
      <w:bookmarkEnd w:id="3059"/>
      <w:bookmarkEnd w:id="3060"/>
      <w:bookmarkEnd w:id="3061"/>
      <w:bookmarkEnd w:id="3062"/>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000000" w:themeColor="text1"/>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commandSize</w:t>
            </w:r>
          </w:p>
        </w:tc>
        <w:tc>
          <w:tcPr>
            <w:tcW w:w="4608"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000000" w:themeColor="text1"/>
            </w:tcBorders>
            <w:vAlign w:val="center"/>
          </w:tcPr>
          <w:p w:rsidR="00C53E66" w:rsidRPr="00413B46" w:rsidRDefault="00C53E66" w:rsidP="00B8394F">
            <w:pPr>
              <w:pStyle w:val="TABLE-cell"/>
            </w:pPr>
            <w:r w:rsidRPr="00413B46">
              <w:t>TPM_CC</w:t>
            </w:r>
          </w:p>
        </w:tc>
        <w:tc>
          <w:tcPr>
            <w:tcW w:w="2016" w:type="dxa"/>
            <w:tcBorders>
              <w:left w:val="single" w:sz="8" w:space="0" w:color="000000" w:themeColor="text1"/>
              <w:bottom w:val="dashDotStroked" w:sz="24" w:space="0" w:color="auto"/>
              <w:right w:val="single" w:sz="8" w:space="0" w:color="000000" w:themeColor="text1"/>
            </w:tcBorders>
            <w:vAlign w:val="center"/>
          </w:tcPr>
          <w:p w:rsidR="00C53E66" w:rsidRPr="00413B46" w:rsidRDefault="00C53E66" w:rsidP="00B8394F">
            <w:pPr>
              <w:pStyle w:val="TABLE-cell"/>
            </w:pPr>
            <w:r w:rsidRPr="00413B46">
              <w:t>commandCode</w:t>
            </w:r>
          </w:p>
        </w:tc>
        <w:tc>
          <w:tcPr>
            <w:tcW w:w="4608" w:type="dxa"/>
            <w:tcBorders>
              <w:left w:val="single" w:sz="8" w:space="0" w:color="000000" w:themeColor="text1"/>
              <w:bottom w:val="dashDotStroked" w:sz="24" w:space="0" w:color="auto"/>
              <w:right w:val="single" w:sz="12" w:space="0" w:color="auto"/>
            </w:tcBorders>
            <w:vAlign w:val="center"/>
          </w:tcPr>
          <w:p w:rsidR="00C53E66" w:rsidRPr="00413B46" w:rsidRDefault="00C53E66" w:rsidP="00B8394F">
            <w:pPr>
              <w:pStyle w:val="TABLE-cell"/>
            </w:pPr>
            <w:r w:rsidRPr="00413B46">
              <w:t>TPM_CC_HMAC</w:t>
            </w:r>
          </w:p>
        </w:tc>
      </w:tr>
      <w:tr w:rsidR="00C53E66" w:rsidRPr="00413B46" w:rsidTr="00B8394F">
        <w:trPr>
          <w:cantSplit/>
          <w:jc w:val="center"/>
        </w:trPr>
        <w:tc>
          <w:tcPr>
            <w:tcW w:w="2736" w:type="dxa"/>
            <w:tcBorders>
              <w:top w:val="dashDotStroked" w:sz="24" w:space="0" w:color="auto"/>
              <w:left w:val="single" w:sz="12" w:space="0" w:color="auto"/>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TPMI_DH_OBJECT</w:t>
            </w:r>
          </w:p>
        </w:tc>
        <w:tc>
          <w:tcPr>
            <w:tcW w:w="2016" w:type="dxa"/>
            <w:tcBorders>
              <w:top w:val="dashDotStroked" w:sz="24" w:space="0" w:color="auto"/>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@handle</w:t>
            </w:r>
          </w:p>
        </w:tc>
        <w:tc>
          <w:tcPr>
            <w:tcW w:w="4608" w:type="dxa"/>
            <w:tcBorders>
              <w:top w:val="dashDotStroked" w:sz="24" w:space="0" w:color="auto"/>
              <w:left w:val="single" w:sz="8" w:space="0" w:color="000000" w:themeColor="text1"/>
              <w:bottom w:val="thinThickThinSmallGap" w:sz="12" w:space="0" w:color="auto"/>
              <w:right w:val="single" w:sz="12" w:space="0" w:color="auto"/>
            </w:tcBorders>
            <w:vAlign w:val="center"/>
          </w:tcPr>
          <w:p w:rsidR="00C53E66" w:rsidRPr="00413B46" w:rsidRDefault="00C53E66" w:rsidP="00B8394F">
            <w:pPr>
              <w:pStyle w:val="TABLE-cell"/>
            </w:pPr>
            <w:r w:rsidRPr="00413B46">
              <w:t>handle for the symmetric signing key providing the HMAC key</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B8394F">
        <w:trPr>
          <w:cantSplit/>
          <w:jc w:val="center"/>
        </w:trPr>
        <w:tc>
          <w:tcPr>
            <w:tcW w:w="2736" w:type="dxa"/>
            <w:tcBorders>
              <w:top w:val="thinThickThinSmallGap" w:sz="12" w:space="0" w:color="auto"/>
              <w:left w:val="single" w:sz="12" w:space="0" w:color="auto"/>
              <w:bottom w:val="single" w:sz="4" w:space="0" w:color="auto"/>
              <w:right w:val="single" w:sz="8" w:space="0" w:color="000000" w:themeColor="text1"/>
            </w:tcBorders>
            <w:vAlign w:val="center"/>
          </w:tcPr>
          <w:p w:rsidR="00C53E66" w:rsidRPr="00413B46" w:rsidRDefault="00C53E66" w:rsidP="00B8394F">
            <w:pPr>
              <w:pStyle w:val="TABLE-cell"/>
            </w:pPr>
            <w:r w:rsidRPr="00413B46">
              <w:t>TPM2B_MAX_BUFFER</w:t>
            </w:r>
          </w:p>
        </w:tc>
        <w:tc>
          <w:tcPr>
            <w:tcW w:w="2016" w:type="dxa"/>
            <w:tcBorders>
              <w:top w:val="thinThickThinSmallGap" w:sz="12" w:space="0" w:color="auto"/>
              <w:left w:val="single" w:sz="8" w:space="0" w:color="000000" w:themeColor="text1"/>
              <w:bottom w:val="single" w:sz="4" w:space="0" w:color="auto"/>
              <w:right w:val="single" w:sz="8" w:space="0" w:color="000000" w:themeColor="text1"/>
            </w:tcBorders>
            <w:vAlign w:val="center"/>
          </w:tcPr>
          <w:p w:rsidR="00C53E66" w:rsidRPr="00413B46" w:rsidRDefault="00C53E66" w:rsidP="00B8394F">
            <w:pPr>
              <w:pStyle w:val="TABLE-cell"/>
            </w:pPr>
            <w:r w:rsidRPr="00413B46">
              <w:t>buffer</w:t>
            </w:r>
          </w:p>
        </w:tc>
        <w:tc>
          <w:tcPr>
            <w:tcW w:w="4608" w:type="dxa"/>
            <w:tcBorders>
              <w:top w:val="thinThickThinSmallGap" w:sz="12" w:space="0" w:color="auto"/>
              <w:left w:val="single" w:sz="8" w:space="0" w:color="000000" w:themeColor="text1"/>
              <w:bottom w:val="single" w:sz="4" w:space="0" w:color="auto"/>
              <w:right w:val="single" w:sz="12" w:space="0" w:color="auto"/>
            </w:tcBorders>
            <w:vAlign w:val="center"/>
          </w:tcPr>
          <w:p w:rsidR="00C53E66" w:rsidRPr="00413B46" w:rsidRDefault="00C53E66" w:rsidP="00B8394F">
            <w:pPr>
              <w:pStyle w:val="TABLE-cell"/>
            </w:pPr>
            <w:r w:rsidRPr="00413B46">
              <w:t>HMAC data</w:t>
            </w:r>
          </w:p>
        </w:tc>
      </w:tr>
      <w:tr w:rsidR="00C53E66" w:rsidRPr="00413B46" w:rsidTr="00B8394F">
        <w:trPr>
          <w:cantSplit/>
          <w:jc w:val="center"/>
        </w:trPr>
        <w:tc>
          <w:tcPr>
            <w:tcW w:w="2736" w:type="dxa"/>
            <w:tcBorders>
              <w:top w:val="single" w:sz="4" w:space="0" w:color="auto"/>
              <w:left w:val="single" w:sz="12" w:space="0" w:color="auto"/>
              <w:bottom w:val="single" w:sz="12" w:space="0" w:color="auto"/>
              <w:right w:val="single" w:sz="8" w:space="0" w:color="000000" w:themeColor="text1"/>
            </w:tcBorders>
            <w:vAlign w:val="center"/>
          </w:tcPr>
          <w:p w:rsidR="00C53E66" w:rsidRPr="00413B46" w:rsidRDefault="00C53E66" w:rsidP="00B8394F">
            <w:pPr>
              <w:pStyle w:val="TABLE-cell"/>
            </w:pPr>
            <w:r w:rsidRPr="00413B46">
              <w:t>TPMI_ALG_HASH+</w:t>
            </w:r>
          </w:p>
        </w:tc>
        <w:tc>
          <w:tcPr>
            <w:tcW w:w="2016" w:type="dxa"/>
            <w:tcBorders>
              <w:top w:val="single" w:sz="4" w:space="0" w:color="auto"/>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hashAlg</w:t>
            </w:r>
          </w:p>
        </w:tc>
        <w:tc>
          <w:tcPr>
            <w:tcW w:w="4608" w:type="dxa"/>
            <w:tcBorders>
              <w:top w:val="single" w:sz="4" w:space="0" w:color="auto"/>
              <w:left w:val="single" w:sz="8" w:space="0" w:color="000000" w:themeColor="text1"/>
              <w:bottom w:val="single" w:sz="12" w:space="0" w:color="auto"/>
              <w:right w:val="single" w:sz="12" w:space="0" w:color="auto"/>
            </w:tcBorders>
            <w:vAlign w:val="center"/>
          </w:tcPr>
          <w:p w:rsidR="00C53E66" w:rsidRPr="00413B46" w:rsidRDefault="00C53E66" w:rsidP="00B8394F">
            <w:pPr>
              <w:pStyle w:val="TABLE-cell"/>
            </w:pPr>
            <w:r w:rsidRPr="00413B46">
              <w:t>algorithm to use for HMAC</w:t>
            </w:r>
          </w:p>
        </w:tc>
      </w:tr>
    </w:tbl>
    <w:p w:rsidR="00C53E66" w:rsidRPr="00413B46" w:rsidRDefault="00C53E66" w:rsidP="00C53E66">
      <w:pPr>
        <w:pStyle w:val="TABLE-title"/>
      </w:pPr>
      <w:bookmarkStart w:id="3065" w:name="_Toc380749695"/>
      <w:bookmarkStart w:id="3066" w:name="_Toc432774142"/>
      <w:bookmarkStart w:id="3067" w:name="_Toc443576289"/>
      <w:bookmarkStart w:id="3068" w:name="_Toc473814023"/>
      <w:bookmarkStart w:id="3069" w:name="_Toc536440982"/>
      <w:bookmarkStart w:id="3070" w:name="_Toc24725664"/>
      <w:r w:rsidRPr="00413B46">
        <w:t xml:space="preserve">Table </w:t>
      </w:r>
      <w:r w:rsidRPr="00C42EAF">
        <w:fldChar w:fldCharType="begin"/>
      </w:r>
      <w:r w:rsidRPr="00413B46">
        <w:instrText xml:space="preserve"> SEQ Table \* ARABIC </w:instrText>
      </w:r>
      <w:r w:rsidRPr="00C42EAF">
        <w:fldChar w:fldCharType="separate"/>
      </w:r>
      <w:ins w:id="3071" w:author="David Wooten" w:date="2019-11-15T15:49:00Z">
        <w:r w:rsidR="00D51C42">
          <w:rPr>
            <w:noProof/>
          </w:rPr>
          <w:t>69</w:t>
        </w:r>
      </w:ins>
      <w:del w:id="3072" w:author="David Wooten" w:date="2019-11-15T15:49:00Z">
        <w:r w:rsidR="00E90F60" w:rsidDel="00D51C42">
          <w:rPr>
            <w:noProof/>
          </w:rPr>
          <w:delText>65</w:delText>
        </w:r>
      </w:del>
      <w:r w:rsidRPr="00C42EAF">
        <w:fldChar w:fldCharType="end"/>
      </w:r>
      <w:r w:rsidRPr="00413B46">
        <w:t xml:space="preserve"> — TPM2_HMAC Response</w:t>
      </w:r>
      <w:bookmarkEnd w:id="3065"/>
      <w:bookmarkEnd w:id="3066"/>
      <w:bookmarkEnd w:id="3067"/>
      <w:bookmarkEnd w:id="3068"/>
      <w:bookmarkEnd w:id="3069"/>
      <w:bookmarkEnd w:id="307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000000"/>
              <w:left w:val="single" w:sz="12" w:space="0" w:color="000000"/>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000000"/>
              <w:left w:val="single" w:sz="8" w:space="0" w:color="000000" w:themeColor="text1"/>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000000" w:themeColor="text1"/>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000000"/>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responseSize</w:t>
            </w:r>
          </w:p>
        </w:tc>
        <w:tc>
          <w:tcPr>
            <w:tcW w:w="4608" w:type="dxa"/>
            <w:tcBorders>
              <w:left w:val="single" w:sz="8" w:space="0" w:color="000000" w:themeColor="text1"/>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TPM_RC</w:t>
            </w:r>
          </w:p>
        </w:tc>
        <w:tc>
          <w:tcPr>
            <w:tcW w:w="2016" w:type="dxa"/>
            <w:tcBorders>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responseCode</w:t>
            </w:r>
          </w:p>
        </w:tc>
        <w:tc>
          <w:tcPr>
            <w:tcW w:w="4608" w:type="dxa"/>
            <w:tcBorders>
              <w:left w:val="single" w:sz="8" w:space="0" w:color="000000" w:themeColor="text1"/>
              <w:bottom w:val="thinThickThinSmallGap" w:sz="12"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thinThickThinSmallGap" w:sz="12" w:space="0" w:color="auto"/>
              <w:left w:val="single" w:sz="12" w:space="0" w:color="000000"/>
              <w:bottom w:val="single" w:sz="12" w:space="0" w:color="auto"/>
              <w:right w:val="single" w:sz="8" w:space="0" w:color="000000" w:themeColor="text1"/>
            </w:tcBorders>
            <w:vAlign w:val="center"/>
          </w:tcPr>
          <w:p w:rsidR="00C53E66" w:rsidRPr="00413B46" w:rsidRDefault="00C53E66" w:rsidP="00B8394F">
            <w:pPr>
              <w:pStyle w:val="TABLE-cell"/>
            </w:pPr>
            <w:r w:rsidRPr="00413B46">
              <w:t>TPM2B_DIGEST</w:t>
            </w:r>
          </w:p>
        </w:tc>
        <w:tc>
          <w:tcPr>
            <w:tcW w:w="2016" w:type="dxa"/>
            <w:tcBorders>
              <w:top w:val="thinThickThinSmallGap" w:sz="12" w:space="0" w:color="auto"/>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outHMAC</w:t>
            </w:r>
          </w:p>
        </w:tc>
        <w:tc>
          <w:tcPr>
            <w:tcW w:w="4608" w:type="dxa"/>
            <w:tcBorders>
              <w:top w:val="thinThickThinSmallGap" w:sz="12" w:space="0" w:color="auto"/>
              <w:left w:val="single" w:sz="8" w:space="0" w:color="000000" w:themeColor="text1"/>
              <w:bottom w:val="single" w:sz="12" w:space="0" w:color="auto"/>
              <w:right w:val="single" w:sz="12" w:space="0" w:color="000000"/>
            </w:tcBorders>
            <w:vAlign w:val="center"/>
          </w:tcPr>
          <w:p w:rsidR="00C53E66" w:rsidRPr="00413B46" w:rsidRDefault="00C53E66" w:rsidP="00B8394F">
            <w:pPr>
              <w:pStyle w:val="TABLE-cell"/>
            </w:pPr>
            <w:r w:rsidRPr="00413B46">
              <w:t>the returned HMAC in a sized buffer</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[[HMAC]]</w:t>
      </w:r>
    </w:p>
    <w:p w:rsidR="00201E3C" w:rsidRPr="00413B46" w:rsidRDefault="00201E3C" w:rsidP="00201E3C">
      <w:pPr>
        <w:pStyle w:val="Heading2"/>
        <w:pageBreakBefore/>
      </w:pPr>
      <w:bookmarkStart w:id="3073" w:name="_Toc536440791"/>
      <w:bookmarkStart w:id="3074" w:name="_Toc24725466"/>
      <w:bookmarkStart w:id="3075" w:name="_Toc310935416"/>
      <w:bookmarkStart w:id="3076" w:name="_Toc380749521"/>
      <w:bookmarkStart w:id="3077" w:name="_Toc432773962"/>
      <w:bookmarkStart w:id="3078" w:name="_Toc443720820"/>
      <w:bookmarkStart w:id="3079" w:name="_Toc443576112"/>
      <w:bookmarkStart w:id="3080" w:name="_Toc473813833"/>
      <w:r w:rsidRPr="00413B46">
        <w:lastRenderedPageBreak/>
        <w:t>TPM2_MAC</w:t>
      </w:r>
      <w:bookmarkEnd w:id="3073"/>
      <w:bookmarkEnd w:id="3074"/>
    </w:p>
    <w:p w:rsidR="00201E3C" w:rsidRPr="00413B46" w:rsidRDefault="00201E3C" w:rsidP="00201E3C">
      <w:pPr>
        <w:pStyle w:val="Heading3"/>
        <w:pageBreakBefore w:val="0"/>
      </w:pPr>
      <w:r w:rsidRPr="00413B46">
        <w:t>General Description</w:t>
      </w:r>
    </w:p>
    <w:p w:rsidR="00201E3C" w:rsidRPr="00413B46" w:rsidRDefault="00201E3C" w:rsidP="00201E3C">
      <w:pPr>
        <w:pStyle w:val="BodyText"/>
      </w:pPr>
      <w:r w:rsidRPr="00413B46">
        <w:t>This command performs an HMAC or a block cipher MAC on the supplied data using the indicated algorithm.</w:t>
      </w:r>
    </w:p>
    <w:p w:rsidR="00201E3C" w:rsidRPr="00413B46" w:rsidRDefault="00201E3C" w:rsidP="00201E3C">
      <w:pPr>
        <w:pStyle w:val="NOTE"/>
      </w:pPr>
      <w:r w:rsidRPr="00413B46">
        <w:t>NOTE 1</w:t>
      </w:r>
      <w:r w:rsidRPr="00413B46">
        <w:tab/>
        <w:t>A TPM may implement either TPM2_</w:t>
      </w:r>
      <w:proofErr w:type="gramStart"/>
      <w:r w:rsidRPr="00413B46">
        <w:t>HMAC(</w:t>
      </w:r>
      <w:proofErr w:type="gramEnd"/>
      <w:r w:rsidRPr="00413B46">
        <w:t>) or TPM2_MAC() but not both as they have the same command code and there is no way to distinguish them. A TPM that supports TPM2_</w:t>
      </w:r>
      <w:proofErr w:type="gramStart"/>
      <w:r w:rsidRPr="00413B46">
        <w:t>MAC(</w:t>
      </w:r>
      <w:proofErr w:type="gramEnd"/>
      <w:r w:rsidRPr="00413B46">
        <w:t>) will support any code that was written to use TPM2_HMAC() but a TPM that supports TPM2_HMAC () will not support a MAC based on symmetric block ciphers.</w:t>
      </w:r>
    </w:p>
    <w:p w:rsidR="00201E3C" w:rsidRPr="00413B46" w:rsidRDefault="00201E3C" w:rsidP="00201E3C">
      <w:pPr>
        <w:pStyle w:val="BodyText"/>
      </w:pPr>
      <w:r w:rsidRPr="00413B46">
        <w:t xml:space="preserve">The caller shall provide proper authorization for use of </w:t>
      </w:r>
      <w:r w:rsidRPr="00413B46">
        <w:rPr>
          <w:i/>
        </w:rPr>
        <w:t>handle</w:t>
      </w:r>
      <w:r w:rsidRPr="00413B46">
        <w:t>.</w:t>
      </w:r>
    </w:p>
    <w:p w:rsidR="00201E3C" w:rsidRPr="00413B46" w:rsidRDefault="00201E3C" w:rsidP="00201E3C">
      <w:pPr>
        <w:pStyle w:val="BodyText"/>
      </w:pPr>
      <w:r w:rsidRPr="00413B46">
        <w:t xml:space="preserve">If the </w:t>
      </w:r>
      <w:r w:rsidRPr="00413B46">
        <w:rPr>
          <w:i/>
        </w:rPr>
        <w:t>sign</w:t>
      </w:r>
      <w:r w:rsidRPr="00413B46">
        <w:t xml:space="preserve"> attribute is not SET in the key referenced by </w:t>
      </w:r>
      <w:r w:rsidRPr="00413B46">
        <w:rPr>
          <w:i/>
        </w:rPr>
        <w:t>handle</w:t>
      </w:r>
      <w:r w:rsidRPr="00413B46">
        <w:t xml:space="preserve"> then the TPM shall return TPM_RC_KEY. If the key type is neither TPM_ALG_KEYEDHASH nor TPM_ALG_SYMCIPHER</w:t>
      </w:r>
      <w:r w:rsidRPr="00413B46">
        <w:rPr>
          <w:i/>
        </w:rPr>
        <w:t xml:space="preserve"> </w:t>
      </w:r>
      <w:r w:rsidRPr="00413B46">
        <w:t xml:space="preserve">then the TPM shall return TPM_RC_TYPE. If the key referenced by </w:t>
      </w:r>
      <w:r w:rsidRPr="00413B46">
        <w:rPr>
          <w:i/>
        </w:rPr>
        <w:t>handle</w:t>
      </w:r>
      <w:r w:rsidRPr="00413B46">
        <w:t xml:space="preserve"> has the </w:t>
      </w:r>
      <w:r w:rsidRPr="00413B46">
        <w:rPr>
          <w:i/>
        </w:rPr>
        <w:t>restricted</w:t>
      </w:r>
      <w:r w:rsidRPr="00413B46">
        <w:t xml:space="preserve"> attribute SET, the TPM shall return TPM_RC_ATTRIBUTES.</w:t>
      </w:r>
    </w:p>
    <w:p w:rsidR="00201E3C" w:rsidRPr="00413B46" w:rsidRDefault="00201E3C" w:rsidP="00201E3C">
      <w:pPr>
        <w:pStyle w:val="NOTE"/>
      </w:pPr>
      <w:r w:rsidRPr="00413B46">
        <w:t>NOTE 2</w:t>
      </w:r>
      <w:r w:rsidRPr="00413B46">
        <w:tab/>
        <w:t>For symmetric signing with a restricted key, see TPM2_Sign.</w:t>
      </w:r>
    </w:p>
    <w:p w:rsidR="006B74E4" w:rsidRDefault="00201E3C" w:rsidP="00201E3C">
      <w:pPr>
        <w:pStyle w:val="BodyText"/>
      </w:pPr>
      <w:r w:rsidRPr="00413B46">
        <w:t xml:space="preserve">If the default scheme or mode of the key referenced by </w:t>
      </w:r>
      <w:r w:rsidRPr="00413B46">
        <w:rPr>
          <w:i/>
        </w:rPr>
        <w:t>handle</w:t>
      </w:r>
      <w:r w:rsidRPr="00413B46">
        <w:t xml:space="preserve"> is not TPM_ALG_NULL, then the </w:t>
      </w:r>
      <w:r w:rsidRPr="00413B46">
        <w:rPr>
          <w:i/>
        </w:rPr>
        <w:t xml:space="preserve">inScheme </w:t>
      </w:r>
      <w:r w:rsidRPr="00413B46">
        <w:t>parameter is required to be either the same as the key’s default or TPM_ALG_NULL (TPM_RC_VALUE).</w:t>
      </w:r>
    </w:p>
    <w:p w:rsidR="00D51C42" w:rsidRDefault="00201E3C" w:rsidP="00AA4296">
      <w:pPr>
        <w:pStyle w:val="BodyText"/>
        <w:rPr>
          <w:ins w:id="3081" w:author="David Wooten" w:date="2019-11-15T15:49:00Z"/>
        </w:rPr>
      </w:pPr>
      <w:r w:rsidRPr="00413B46">
        <w:t xml:space="preserve">If the default scheme of an HMAC key is TPM_ALG_NULL, then </w:t>
      </w:r>
      <w:r w:rsidRPr="00413B46">
        <w:rPr>
          <w:i/>
          <w:iCs/>
        </w:rPr>
        <w:t>inScheme</w:t>
      </w:r>
      <w:r w:rsidRPr="00413B46">
        <w:t xml:space="preserve"> is required to be a valid hash and not TPM_ALG_NULL (TPM_RC_VALUE) (</w:t>
      </w:r>
      <w:r w:rsidR="003D65F2" w:rsidRPr="00413B46">
        <w:t>s</w:t>
      </w:r>
      <w:r w:rsidRPr="00413B46">
        <w:t xml:space="preserve">ee </w:t>
      </w:r>
      <w:r w:rsidR="00445B92" w:rsidRPr="00413B46">
        <w:t xml:space="preserve">algorithm </w:t>
      </w:r>
      <w:r w:rsidRPr="00413B46">
        <w:t>selection matrix in</w:t>
      </w:r>
      <w:r w:rsidR="00DA03B0">
        <w:t xml:space="preserve"> </w:t>
      </w:r>
      <w:r w:rsidR="00445B92" w:rsidRPr="00C42EAF">
        <w:fldChar w:fldCharType="begin"/>
      </w:r>
      <w:r w:rsidR="00445B92" w:rsidRPr="00413B46">
        <w:instrText xml:space="preserve"> REF _Ref479274039 \h </w:instrText>
      </w:r>
      <w:r w:rsidR="00445B92" w:rsidRPr="00C42EAF">
        <w:fldChar w:fldCharType="separate"/>
      </w:r>
    </w:p>
    <w:p w:rsidR="00E90F60" w:rsidDel="00D51C42" w:rsidRDefault="00D51C42" w:rsidP="00AA4296">
      <w:pPr>
        <w:pStyle w:val="BodyText"/>
        <w:rPr>
          <w:del w:id="3082" w:author="David Wooten" w:date="2019-11-15T15:49:00Z"/>
        </w:rPr>
      </w:pPr>
      <w:ins w:id="3083" w:author="David Wooten" w:date="2019-11-15T15:49:00Z">
        <w:r w:rsidRPr="00413B46">
          <w:t xml:space="preserve">Table </w:t>
        </w:r>
        <w:r>
          <w:rPr>
            <w:noProof/>
          </w:rPr>
          <w:t>79</w:t>
        </w:r>
      </w:ins>
    </w:p>
    <w:p w:rsidR="00201E3C" w:rsidRPr="00413B46" w:rsidRDefault="00E90F60" w:rsidP="00201E3C">
      <w:pPr>
        <w:pStyle w:val="BodyText"/>
      </w:pPr>
      <w:del w:id="3084" w:author="David Wooten" w:date="2019-11-15T15:49:00Z">
        <w:r w:rsidRPr="00413B46" w:rsidDel="00D51C42">
          <w:delText xml:space="preserve">Table </w:delText>
        </w:r>
        <w:r w:rsidDel="00D51C42">
          <w:rPr>
            <w:noProof/>
          </w:rPr>
          <w:delText>75</w:delText>
        </w:r>
      </w:del>
      <w:r w:rsidR="00445B92" w:rsidRPr="00C42EAF">
        <w:fldChar w:fldCharType="end"/>
      </w:r>
      <w:r w:rsidR="00201E3C" w:rsidRPr="00413B46">
        <w:t>)</w:t>
      </w:r>
      <w:r w:rsidR="003D65F2" w:rsidRPr="00413B46">
        <w:t>.</w:t>
      </w:r>
    </w:p>
    <w:p w:rsidR="00201E3C" w:rsidRPr="00413B46" w:rsidRDefault="00201E3C" w:rsidP="00201E3C">
      <w:pPr>
        <w:pStyle w:val="BodyText"/>
      </w:pPr>
      <w:r w:rsidRPr="00413B46">
        <w:t xml:space="preserve">If the default mode of a symmetric cipher key is TPM_ALG_NULL, then </w:t>
      </w:r>
      <w:r w:rsidRPr="00413B46">
        <w:rPr>
          <w:i/>
          <w:iCs/>
        </w:rPr>
        <w:t>inScheme</w:t>
      </w:r>
      <w:r w:rsidRPr="00413B46">
        <w:t xml:space="preserve"> is required to be a valid block cipher mode for authentication and not TPM_ALG_NULL (TPM_RC_VALUE)</w:t>
      </w:r>
    </w:p>
    <w:p w:rsidR="00201E3C" w:rsidRDefault="00201E3C" w:rsidP="00201E3C">
      <w:pPr>
        <w:pStyle w:val="NOTE"/>
      </w:pPr>
      <w:r w:rsidRPr="00413B46">
        <w:t>NOTE 3</w:t>
      </w:r>
      <w:r w:rsidRPr="00413B46">
        <w:tab/>
        <w:t xml:space="preserve">A key may only have both sign and decrypt SET if the key is unrestricted. When both sign and decrypt are set, there is no default scheme for the key and </w:t>
      </w:r>
      <w:r w:rsidRPr="00413B46">
        <w:rPr>
          <w:i/>
        </w:rPr>
        <w:t>inScheme</w:t>
      </w:r>
      <w:r w:rsidRPr="00413B46">
        <w:t xml:space="preserve"> may not be TPM_ALG_NULL.</w:t>
      </w:r>
    </w:p>
    <w:p w:rsidR="006B74E4" w:rsidRDefault="00F56C2E" w:rsidP="00F56C2E">
      <w:pPr>
        <w:pStyle w:val="NOTE"/>
      </w:pPr>
      <w:r>
        <w:t>NOTE 4</w:t>
      </w:r>
      <w:r>
        <w:tab/>
        <w:t>TPM2_</w:t>
      </w:r>
      <w:proofErr w:type="gramStart"/>
      <w:r>
        <w:t>MAC(</w:t>
      </w:r>
      <w:proofErr w:type="gramEnd"/>
      <w:r>
        <w:t xml:space="preserve">) was added in revision </w:t>
      </w:r>
      <w:r w:rsidR="000267FA">
        <w:t>0</w:t>
      </w:r>
      <w:r>
        <w:t>1</w:t>
      </w:r>
      <w:r w:rsidR="000267FA">
        <w:t>.</w:t>
      </w:r>
      <w:r>
        <w:t>43.</w:t>
      </w:r>
    </w:p>
    <w:p w:rsidR="00201E3C" w:rsidRPr="00413B46" w:rsidRDefault="00201E3C" w:rsidP="00201E3C">
      <w:pPr>
        <w:pStyle w:val="Heading3Break"/>
      </w:pPr>
      <w:r w:rsidRPr="00413B46">
        <w:lastRenderedPageBreak/>
        <w:t>Command and Response</w:t>
      </w:r>
    </w:p>
    <w:p w:rsidR="00201E3C" w:rsidRPr="00413B46" w:rsidRDefault="00201E3C" w:rsidP="00201E3C">
      <w:pPr>
        <w:pStyle w:val="TABLE-title"/>
      </w:pPr>
      <w:bookmarkStart w:id="3085" w:name="_Toc459213245"/>
      <w:bookmarkStart w:id="3086" w:name="_Toc536440983"/>
      <w:bookmarkStart w:id="3087" w:name="_Toc24725665"/>
      <w:r w:rsidRPr="00413B46">
        <w:t xml:space="preserve">Table </w:t>
      </w:r>
      <w:r w:rsidRPr="00C42EAF">
        <w:fldChar w:fldCharType="begin"/>
      </w:r>
      <w:r w:rsidRPr="00413B46">
        <w:instrText xml:space="preserve"> SEQ Table \* ARABIC </w:instrText>
      </w:r>
      <w:r w:rsidRPr="00C42EAF">
        <w:fldChar w:fldCharType="separate"/>
      </w:r>
      <w:ins w:id="3088" w:author="David Wooten" w:date="2019-11-15T15:49:00Z">
        <w:r w:rsidR="00D51C42">
          <w:rPr>
            <w:noProof/>
          </w:rPr>
          <w:t>70</w:t>
        </w:r>
      </w:ins>
      <w:del w:id="3089" w:author="David Wooten" w:date="2019-11-15T15:49:00Z">
        <w:r w:rsidR="00E90F60" w:rsidDel="00D51C42">
          <w:rPr>
            <w:noProof/>
          </w:rPr>
          <w:delText>66</w:delText>
        </w:r>
      </w:del>
      <w:r w:rsidRPr="00C42EAF">
        <w:fldChar w:fldCharType="end"/>
      </w:r>
      <w:r w:rsidRPr="00413B46">
        <w:t xml:space="preserve"> — TPM2_MAC Command</w:t>
      </w:r>
      <w:bookmarkEnd w:id="3085"/>
      <w:bookmarkEnd w:id="3086"/>
      <w:bookmarkEnd w:id="3087"/>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201E3C" w:rsidRPr="00413B46" w:rsidTr="00024AD0">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201E3C" w:rsidRPr="00413B46" w:rsidRDefault="00201E3C" w:rsidP="00024AD0">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201E3C" w:rsidRPr="00413B46" w:rsidRDefault="00201E3C" w:rsidP="00024AD0">
            <w:pPr>
              <w:pStyle w:val="TABLE-col-heading"/>
            </w:pPr>
            <w:r w:rsidRPr="00413B46">
              <w:t>Name</w:t>
            </w:r>
          </w:p>
        </w:tc>
        <w:tc>
          <w:tcPr>
            <w:tcW w:w="4608" w:type="dxa"/>
            <w:tcBorders>
              <w:top w:val="single" w:sz="12" w:space="0" w:color="auto"/>
              <w:left w:val="single" w:sz="8" w:space="0" w:color="000000" w:themeColor="text1"/>
              <w:bottom w:val="single" w:sz="12" w:space="0" w:color="000000"/>
              <w:right w:val="single" w:sz="12" w:space="0" w:color="auto"/>
            </w:tcBorders>
            <w:vAlign w:val="center"/>
          </w:tcPr>
          <w:p w:rsidR="00201E3C" w:rsidRPr="00413B46" w:rsidRDefault="00201E3C" w:rsidP="00024AD0">
            <w:pPr>
              <w:pStyle w:val="TABLE-col-heading"/>
            </w:pPr>
            <w:r w:rsidRPr="00413B46">
              <w:t>Description</w:t>
            </w:r>
          </w:p>
        </w:tc>
      </w:tr>
      <w:tr w:rsidR="00201E3C" w:rsidRPr="00413B46" w:rsidTr="00024AD0">
        <w:trPr>
          <w:cantSplit/>
          <w:jc w:val="center"/>
        </w:trPr>
        <w:tc>
          <w:tcPr>
            <w:tcW w:w="2736" w:type="dxa"/>
            <w:tcBorders>
              <w:top w:val="single" w:sz="12" w:space="0" w:color="000000"/>
              <w:left w:val="single" w:sz="12" w:space="0" w:color="auto"/>
              <w:right w:val="single" w:sz="8" w:space="0" w:color="000000" w:themeColor="text1"/>
            </w:tcBorders>
            <w:vAlign w:val="center"/>
          </w:tcPr>
          <w:p w:rsidR="00201E3C" w:rsidRPr="00413B46" w:rsidRDefault="00201E3C" w:rsidP="00024AD0">
            <w:pPr>
              <w:pStyle w:val="TABLE-cell"/>
            </w:pPr>
            <w:r w:rsidRPr="00413B46">
              <w:t>TPMI_ST_COMMAND_TAG</w:t>
            </w:r>
          </w:p>
        </w:tc>
        <w:tc>
          <w:tcPr>
            <w:tcW w:w="2016" w:type="dxa"/>
            <w:tcBorders>
              <w:top w:val="single" w:sz="12" w:space="0" w:color="000000"/>
              <w:left w:val="single" w:sz="8" w:space="0" w:color="000000" w:themeColor="text1"/>
              <w:right w:val="single" w:sz="8" w:space="0" w:color="000000" w:themeColor="text1"/>
            </w:tcBorders>
            <w:vAlign w:val="center"/>
          </w:tcPr>
          <w:p w:rsidR="00201E3C" w:rsidRPr="00413B46" w:rsidRDefault="00201E3C" w:rsidP="00024AD0">
            <w:pPr>
              <w:pStyle w:val="TABLE-cell"/>
            </w:pPr>
            <w:r w:rsidRPr="00413B46">
              <w:t>tag</w:t>
            </w:r>
          </w:p>
        </w:tc>
        <w:tc>
          <w:tcPr>
            <w:tcW w:w="4608" w:type="dxa"/>
            <w:tcBorders>
              <w:top w:val="single" w:sz="12" w:space="0" w:color="000000"/>
              <w:left w:val="single" w:sz="8" w:space="0" w:color="000000" w:themeColor="text1"/>
              <w:right w:val="single" w:sz="12" w:space="0" w:color="auto"/>
            </w:tcBorders>
            <w:vAlign w:val="center"/>
          </w:tcPr>
          <w:p w:rsidR="00201E3C" w:rsidRPr="00413B46" w:rsidRDefault="00201E3C" w:rsidP="00024AD0">
            <w:pPr>
              <w:pStyle w:val="TABLE-cell"/>
            </w:pPr>
            <w:r w:rsidRPr="00413B46">
              <w:rPr>
                <w:lang w:eastAsia="zh-CN"/>
              </w:rPr>
              <w:t>TPM_ST_SESSIONS</w:t>
            </w:r>
          </w:p>
        </w:tc>
      </w:tr>
      <w:tr w:rsidR="00201E3C" w:rsidRPr="00413B46" w:rsidTr="00024AD0">
        <w:trPr>
          <w:cantSplit/>
          <w:jc w:val="center"/>
        </w:trPr>
        <w:tc>
          <w:tcPr>
            <w:tcW w:w="2736" w:type="dxa"/>
            <w:tcBorders>
              <w:left w:val="single" w:sz="12" w:space="0" w:color="auto"/>
              <w:bottom w:val="single" w:sz="6" w:space="0" w:color="auto"/>
              <w:right w:val="single" w:sz="8" w:space="0" w:color="000000" w:themeColor="text1"/>
            </w:tcBorders>
            <w:vAlign w:val="center"/>
          </w:tcPr>
          <w:p w:rsidR="00201E3C" w:rsidRPr="00413B46" w:rsidRDefault="00201E3C" w:rsidP="00024AD0">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201E3C" w:rsidRPr="00413B46" w:rsidRDefault="00201E3C" w:rsidP="00024AD0">
            <w:pPr>
              <w:pStyle w:val="TABLE-cell"/>
            </w:pPr>
            <w:r w:rsidRPr="00413B46">
              <w:t>commandSize</w:t>
            </w:r>
          </w:p>
        </w:tc>
        <w:tc>
          <w:tcPr>
            <w:tcW w:w="4608" w:type="dxa"/>
            <w:tcBorders>
              <w:left w:val="single" w:sz="8" w:space="0" w:color="000000" w:themeColor="text1"/>
              <w:bottom w:val="single" w:sz="6" w:space="0" w:color="auto"/>
              <w:right w:val="single" w:sz="12" w:space="0" w:color="auto"/>
            </w:tcBorders>
            <w:vAlign w:val="center"/>
          </w:tcPr>
          <w:p w:rsidR="00201E3C" w:rsidRPr="00413B46" w:rsidRDefault="00201E3C" w:rsidP="00024AD0">
            <w:pPr>
              <w:pStyle w:val="TABLE-cell"/>
            </w:pPr>
          </w:p>
        </w:tc>
      </w:tr>
      <w:tr w:rsidR="00201E3C" w:rsidRPr="00413B46" w:rsidTr="00024AD0">
        <w:trPr>
          <w:cantSplit/>
          <w:jc w:val="center"/>
        </w:trPr>
        <w:tc>
          <w:tcPr>
            <w:tcW w:w="2736" w:type="dxa"/>
            <w:tcBorders>
              <w:left w:val="single" w:sz="12" w:space="0" w:color="auto"/>
              <w:bottom w:val="dashDotStroked" w:sz="24" w:space="0" w:color="auto"/>
              <w:right w:val="single" w:sz="8" w:space="0" w:color="000000" w:themeColor="text1"/>
            </w:tcBorders>
            <w:vAlign w:val="center"/>
          </w:tcPr>
          <w:p w:rsidR="00201E3C" w:rsidRPr="00413B46" w:rsidRDefault="00201E3C" w:rsidP="00024AD0">
            <w:pPr>
              <w:pStyle w:val="TABLE-cell"/>
            </w:pPr>
            <w:r w:rsidRPr="00413B46">
              <w:t>TPM_CC</w:t>
            </w:r>
          </w:p>
        </w:tc>
        <w:tc>
          <w:tcPr>
            <w:tcW w:w="2016" w:type="dxa"/>
            <w:tcBorders>
              <w:left w:val="single" w:sz="8" w:space="0" w:color="000000" w:themeColor="text1"/>
              <w:bottom w:val="dashDotStroked" w:sz="24" w:space="0" w:color="auto"/>
              <w:right w:val="single" w:sz="8" w:space="0" w:color="000000" w:themeColor="text1"/>
            </w:tcBorders>
            <w:vAlign w:val="center"/>
          </w:tcPr>
          <w:p w:rsidR="00201E3C" w:rsidRPr="00413B46" w:rsidRDefault="00201E3C" w:rsidP="00024AD0">
            <w:pPr>
              <w:pStyle w:val="TABLE-cell"/>
            </w:pPr>
            <w:r w:rsidRPr="00413B46">
              <w:t>commandCode</w:t>
            </w:r>
          </w:p>
        </w:tc>
        <w:tc>
          <w:tcPr>
            <w:tcW w:w="4608" w:type="dxa"/>
            <w:tcBorders>
              <w:left w:val="single" w:sz="8" w:space="0" w:color="000000" w:themeColor="text1"/>
              <w:bottom w:val="dashDotStroked" w:sz="24" w:space="0" w:color="auto"/>
              <w:right w:val="single" w:sz="12" w:space="0" w:color="auto"/>
            </w:tcBorders>
            <w:vAlign w:val="center"/>
          </w:tcPr>
          <w:p w:rsidR="00201E3C" w:rsidRPr="00413B46" w:rsidRDefault="00201E3C" w:rsidP="00024AD0">
            <w:pPr>
              <w:pStyle w:val="TABLE-cell"/>
            </w:pPr>
            <w:r w:rsidRPr="00413B46">
              <w:t>TPM_CC_MAC</w:t>
            </w:r>
          </w:p>
        </w:tc>
      </w:tr>
      <w:tr w:rsidR="00201E3C" w:rsidRPr="00413B46" w:rsidTr="00024AD0">
        <w:trPr>
          <w:cantSplit/>
          <w:jc w:val="center"/>
        </w:trPr>
        <w:tc>
          <w:tcPr>
            <w:tcW w:w="2736" w:type="dxa"/>
            <w:tcBorders>
              <w:top w:val="dashDotStroked" w:sz="24" w:space="0" w:color="auto"/>
              <w:left w:val="single" w:sz="12" w:space="0" w:color="auto"/>
              <w:bottom w:val="thinThickThinSmallGap" w:sz="12" w:space="0" w:color="auto"/>
              <w:right w:val="single" w:sz="8" w:space="0" w:color="000000" w:themeColor="text1"/>
            </w:tcBorders>
            <w:vAlign w:val="center"/>
          </w:tcPr>
          <w:p w:rsidR="00201E3C" w:rsidRPr="00413B46" w:rsidRDefault="00201E3C" w:rsidP="00024AD0">
            <w:pPr>
              <w:pStyle w:val="TABLE-cell"/>
            </w:pPr>
            <w:r w:rsidRPr="00413B46">
              <w:t>TPMI_DH_OBJECT</w:t>
            </w:r>
          </w:p>
        </w:tc>
        <w:tc>
          <w:tcPr>
            <w:tcW w:w="2016" w:type="dxa"/>
            <w:tcBorders>
              <w:top w:val="dashDotStroked" w:sz="24" w:space="0" w:color="auto"/>
              <w:left w:val="single" w:sz="8" w:space="0" w:color="000000" w:themeColor="text1"/>
              <w:bottom w:val="thinThickThinSmallGap" w:sz="12" w:space="0" w:color="auto"/>
              <w:right w:val="single" w:sz="8" w:space="0" w:color="000000" w:themeColor="text1"/>
            </w:tcBorders>
            <w:vAlign w:val="center"/>
          </w:tcPr>
          <w:p w:rsidR="00201E3C" w:rsidRPr="00413B46" w:rsidRDefault="00201E3C" w:rsidP="00024AD0">
            <w:pPr>
              <w:pStyle w:val="TABLE-cell"/>
            </w:pPr>
            <w:r w:rsidRPr="00413B46">
              <w:t>@handle</w:t>
            </w:r>
          </w:p>
        </w:tc>
        <w:tc>
          <w:tcPr>
            <w:tcW w:w="4608" w:type="dxa"/>
            <w:tcBorders>
              <w:top w:val="dashDotStroked" w:sz="24" w:space="0" w:color="auto"/>
              <w:left w:val="single" w:sz="8" w:space="0" w:color="000000" w:themeColor="text1"/>
              <w:bottom w:val="thinThickThinSmallGap" w:sz="12" w:space="0" w:color="auto"/>
              <w:right w:val="single" w:sz="12" w:space="0" w:color="auto"/>
            </w:tcBorders>
            <w:vAlign w:val="center"/>
          </w:tcPr>
          <w:p w:rsidR="00201E3C" w:rsidRPr="00413B46" w:rsidRDefault="00201E3C" w:rsidP="00024AD0">
            <w:pPr>
              <w:pStyle w:val="TABLE-cell"/>
            </w:pPr>
            <w:r w:rsidRPr="00413B46">
              <w:t>handle for the symmetric signing key providing the MAC key</w:t>
            </w:r>
          </w:p>
          <w:p w:rsidR="00201E3C" w:rsidRPr="00413B46" w:rsidRDefault="00201E3C" w:rsidP="00024AD0">
            <w:pPr>
              <w:pStyle w:val="TABLE-cell"/>
            </w:pPr>
            <w:r w:rsidRPr="00413B46">
              <w:t>Auth Index: 1</w:t>
            </w:r>
          </w:p>
          <w:p w:rsidR="00201E3C" w:rsidRPr="00413B46" w:rsidRDefault="00201E3C" w:rsidP="00024AD0">
            <w:pPr>
              <w:pStyle w:val="TABLE-cell"/>
            </w:pPr>
            <w:r w:rsidRPr="00413B46">
              <w:t>Auth Role: USER</w:t>
            </w:r>
          </w:p>
        </w:tc>
      </w:tr>
      <w:tr w:rsidR="00201E3C" w:rsidRPr="00413B46" w:rsidTr="00024AD0">
        <w:trPr>
          <w:cantSplit/>
          <w:jc w:val="center"/>
        </w:trPr>
        <w:tc>
          <w:tcPr>
            <w:tcW w:w="2736" w:type="dxa"/>
            <w:tcBorders>
              <w:top w:val="thinThickThinSmallGap" w:sz="12" w:space="0" w:color="auto"/>
              <w:left w:val="single" w:sz="12" w:space="0" w:color="auto"/>
              <w:bottom w:val="single" w:sz="4" w:space="0" w:color="auto"/>
              <w:right w:val="single" w:sz="8" w:space="0" w:color="000000" w:themeColor="text1"/>
            </w:tcBorders>
            <w:vAlign w:val="center"/>
          </w:tcPr>
          <w:p w:rsidR="00201E3C" w:rsidRPr="00413B46" w:rsidRDefault="00201E3C" w:rsidP="00024AD0">
            <w:pPr>
              <w:pStyle w:val="TABLE-cell"/>
            </w:pPr>
            <w:r w:rsidRPr="00413B46">
              <w:t>TPM2B_MAX_BUFFER</w:t>
            </w:r>
          </w:p>
        </w:tc>
        <w:tc>
          <w:tcPr>
            <w:tcW w:w="2016" w:type="dxa"/>
            <w:tcBorders>
              <w:top w:val="thinThickThinSmallGap" w:sz="12" w:space="0" w:color="auto"/>
              <w:left w:val="single" w:sz="8" w:space="0" w:color="000000" w:themeColor="text1"/>
              <w:bottom w:val="single" w:sz="4" w:space="0" w:color="auto"/>
              <w:right w:val="single" w:sz="8" w:space="0" w:color="000000" w:themeColor="text1"/>
            </w:tcBorders>
            <w:vAlign w:val="center"/>
          </w:tcPr>
          <w:p w:rsidR="00201E3C" w:rsidRPr="00413B46" w:rsidRDefault="00201E3C" w:rsidP="00024AD0">
            <w:pPr>
              <w:pStyle w:val="TABLE-cell"/>
            </w:pPr>
            <w:r w:rsidRPr="00413B46">
              <w:t>buffer</w:t>
            </w:r>
          </w:p>
        </w:tc>
        <w:tc>
          <w:tcPr>
            <w:tcW w:w="4608" w:type="dxa"/>
            <w:tcBorders>
              <w:top w:val="thinThickThinSmallGap" w:sz="12" w:space="0" w:color="auto"/>
              <w:left w:val="single" w:sz="8" w:space="0" w:color="000000" w:themeColor="text1"/>
              <w:bottom w:val="single" w:sz="4" w:space="0" w:color="auto"/>
              <w:right w:val="single" w:sz="12" w:space="0" w:color="auto"/>
            </w:tcBorders>
            <w:vAlign w:val="center"/>
          </w:tcPr>
          <w:p w:rsidR="00201E3C" w:rsidRPr="00413B46" w:rsidRDefault="00201E3C" w:rsidP="00024AD0">
            <w:pPr>
              <w:pStyle w:val="TABLE-cell"/>
            </w:pPr>
            <w:r w:rsidRPr="00413B46">
              <w:t>MAC data</w:t>
            </w:r>
          </w:p>
        </w:tc>
      </w:tr>
      <w:tr w:rsidR="00201E3C" w:rsidRPr="00413B46" w:rsidTr="00024AD0">
        <w:trPr>
          <w:cantSplit/>
          <w:jc w:val="center"/>
        </w:trPr>
        <w:tc>
          <w:tcPr>
            <w:tcW w:w="2736" w:type="dxa"/>
            <w:tcBorders>
              <w:top w:val="single" w:sz="4" w:space="0" w:color="auto"/>
              <w:left w:val="single" w:sz="12" w:space="0" w:color="auto"/>
              <w:bottom w:val="single" w:sz="12" w:space="0" w:color="auto"/>
              <w:right w:val="single" w:sz="8" w:space="0" w:color="000000" w:themeColor="text1"/>
            </w:tcBorders>
            <w:vAlign w:val="center"/>
          </w:tcPr>
          <w:p w:rsidR="00201E3C" w:rsidRPr="00413B46" w:rsidRDefault="00201E3C" w:rsidP="00024AD0">
            <w:pPr>
              <w:pStyle w:val="TABLE-cell"/>
            </w:pPr>
            <w:r w:rsidRPr="00413B46">
              <w:t>TPMI_ALG_MAC_SCHEME+</w:t>
            </w:r>
          </w:p>
        </w:tc>
        <w:tc>
          <w:tcPr>
            <w:tcW w:w="2016" w:type="dxa"/>
            <w:tcBorders>
              <w:top w:val="single" w:sz="4" w:space="0" w:color="auto"/>
              <w:left w:val="single" w:sz="8" w:space="0" w:color="000000" w:themeColor="text1"/>
              <w:bottom w:val="single" w:sz="12" w:space="0" w:color="auto"/>
              <w:right w:val="single" w:sz="8" w:space="0" w:color="000000" w:themeColor="text1"/>
            </w:tcBorders>
            <w:vAlign w:val="center"/>
          </w:tcPr>
          <w:p w:rsidR="00201E3C" w:rsidRPr="00413B46" w:rsidRDefault="00201E3C" w:rsidP="00024AD0">
            <w:pPr>
              <w:pStyle w:val="TABLE-cell"/>
            </w:pPr>
            <w:r w:rsidRPr="00413B46">
              <w:t>inScheme</w:t>
            </w:r>
          </w:p>
        </w:tc>
        <w:tc>
          <w:tcPr>
            <w:tcW w:w="4608" w:type="dxa"/>
            <w:tcBorders>
              <w:top w:val="single" w:sz="4" w:space="0" w:color="auto"/>
              <w:left w:val="single" w:sz="8" w:space="0" w:color="000000" w:themeColor="text1"/>
              <w:bottom w:val="single" w:sz="12" w:space="0" w:color="auto"/>
              <w:right w:val="single" w:sz="12" w:space="0" w:color="auto"/>
            </w:tcBorders>
            <w:vAlign w:val="center"/>
          </w:tcPr>
          <w:p w:rsidR="00201E3C" w:rsidRPr="00413B46" w:rsidRDefault="00201E3C" w:rsidP="00024AD0">
            <w:pPr>
              <w:pStyle w:val="TABLE-cell"/>
            </w:pPr>
            <w:r w:rsidRPr="00413B46">
              <w:t>algorithm to use for MAC</w:t>
            </w:r>
          </w:p>
        </w:tc>
      </w:tr>
    </w:tbl>
    <w:p w:rsidR="00201E3C" w:rsidRPr="00413B46" w:rsidRDefault="00201E3C" w:rsidP="00201E3C">
      <w:pPr>
        <w:pStyle w:val="TABLE-title"/>
      </w:pPr>
      <w:bookmarkStart w:id="3090" w:name="_Toc459213246"/>
      <w:bookmarkStart w:id="3091" w:name="_Toc536440984"/>
      <w:bookmarkStart w:id="3092" w:name="_Toc24725666"/>
      <w:r w:rsidRPr="00413B46">
        <w:t xml:space="preserve">Table </w:t>
      </w:r>
      <w:r w:rsidRPr="00C42EAF">
        <w:fldChar w:fldCharType="begin"/>
      </w:r>
      <w:r w:rsidRPr="00413B46">
        <w:instrText xml:space="preserve"> SEQ Table \* ARABIC </w:instrText>
      </w:r>
      <w:r w:rsidRPr="00C42EAF">
        <w:fldChar w:fldCharType="separate"/>
      </w:r>
      <w:ins w:id="3093" w:author="David Wooten" w:date="2019-11-15T15:49:00Z">
        <w:r w:rsidR="00D51C42">
          <w:rPr>
            <w:noProof/>
          </w:rPr>
          <w:t>71</w:t>
        </w:r>
      </w:ins>
      <w:del w:id="3094" w:author="David Wooten" w:date="2019-11-15T15:49:00Z">
        <w:r w:rsidR="00E90F60" w:rsidDel="00D51C42">
          <w:rPr>
            <w:noProof/>
          </w:rPr>
          <w:delText>67</w:delText>
        </w:r>
      </w:del>
      <w:r w:rsidRPr="00C42EAF">
        <w:fldChar w:fldCharType="end"/>
      </w:r>
      <w:r w:rsidRPr="00413B46">
        <w:t xml:space="preserve"> — TPM2_MAC Response</w:t>
      </w:r>
      <w:bookmarkEnd w:id="3090"/>
      <w:bookmarkEnd w:id="3091"/>
      <w:bookmarkEnd w:id="3092"/>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201E3C" w:rsidRPr="00413B46" w:rsidTr="00024AD0">
        <w:trPr>
          <w:cantSplit/>
          <w:jc w:val="center"/>
        </w:trPr>
        <w:tc>
          <w:tcPr>
            <w:tcW w:w="2736" w:type="dxa"/>
            <w:tcBorders>
              <w:top w:val="single" w:sz="12" w:space="0" w:color="000000"/>
              <w:left w:val="single" w:sz="12" w:space="0" w:color="000000"/>
              <w:bottom w:val="single" w:sz="12" w:space="0" w:color="000000"/>
              <w:right w:val="single" w:sz="8" w:space="0" w:color="000000" w:themeColor="text1"/>
            </w:tcBorders>
            <w:vAlign w:val="center"/>
          </w:tcPr>
          <w:p w:rsidR="00201E3C" w:rsidRPr="00413B46" w:rsidRDefault="00201E3C" w:rsidP="00024AD0">
            <w:pPr>
              <w:pStyle w:val="TABLE-col-heading"/>
            </w:pPr>
            <w:r w:rsidRPr="00413B46">
              <w:t>Type</w:t>
            </w:r>
          </w:p>
        </w:tc>
        <w:tc>
          <w:tcPr>
            <w:tcW w:w="2016" w:type="dxa"/>
            <w:tcBorders>
              <w:top w:val="single" w:sz="12" w:space="0" w:color="000000"/>
              <w:left w:val="single" w:sz="8" w:space="0" w:color="000000" w:themeColor="text1"/>
              <w:bottom w:val="single" w:sz="12" w:space="0" w:color="000000"/>
              <w:right w:val="single" w:sz="8" w:space="0" w:color="000000" w:themeColor="text1"/>
            </w:tcBorders>
            <w:vAlign w:val="center"/>
          </w:tcPr>
          <w:p w:rsidR="00201E3C" w:rsidRPr="00413B46" w:rsidRDefault="00201E3C" w:rsidP="00024AD0">
            <w:pPr>
              <w:pStyle w:val="TABLE-col-heading"/>
            </w:pPr>
            <w:r w:rsidRPr="00413B46">
              <w:t>Name</w:t>
            </w:r>
          </w:p>
        </w:tc>
        <w:tc>
          <w:tcPr>
            <w:tcW w:w="4608" w:type="dxa"/>
            <w:tcBorders>
              <w:top w:val="single" w:sz="12" w:space="0" w:color="000000"/>
              <w:left w:val="single" w:sz="8" w:space="0" w:color="000000" w:themeColor="text1"/>
              <w:bottom w:val="single" w:sz="12" w:space="0" w:color="000000"/>
              <w:right w:val="single" w:sz="12" w:space="0" w:color="000000"/>
            </w:tcBorders>
            <w:vAlign w:val="center"/>
          </w:tcPr>
          <w:p w:rsidR="00201E3C" w:rsidRPr="00413B46" w:rsidRDefault="00201E3C" w:rsidP="00024AD0">
            <w:pPr>
              <w:pStyle w:val="TABLE-col-heading"/>
            </w:pPr>
            <w:r w:rsidRPr="00413B46">
              <w:t>Description</w:t>
            </w:r>
          </w:p>
        </w:tc>
      </w:tr>
      <w:tr w:rsidR="00201E3C" w:rsidRPr="00413B46" w:rsidTr="00024AD0">
        <w:trPr>
          <w:cantSplit/>
          <w:jc w:val="center"/>
        </w:trPr>
        <w:tc>
          <w:tcPr>
            <w:tcW w:w="2736" w:type="dxa"/>
            <w:tcBorders>
              <w:top w:val="single" w:sz="12" w:space="0" w:color="000000"/>
              <w:left w:val="single" w:sz="12" w:space="0" w:color="000000"/>
              <w:right w:val="single" w:sz="8" w:space="0" w:color="000000" w:themeColor="text1"/>
            </w:tcBorders>
            <w:vAlign w:val="center"/>
          </w:tcPr>
          <w:p w:rsidR="00201E3C" w:rsidRPr="00413B46" w:rsidRDefault="00201E3C" w:rsidP="00024AD0">
            <w:pPr>
              <w:pStyle w:val="TABLE-cell"/>
            </w:pPr>
            <w:r w:rsidRPr="00413B46">
              <w:t>TPM_ST</w:t>
            </w:r>
          </w:p>
        </w:tc>
        <w:tc>
          <w:tcPr>
            <w:tcW w:w="2016" w:type="dxa"/>
            <w:tcBorders>
              <w:top w:val="single" w:sz="12" w:space="0" w:color="000000"/>
              <w:left w:val="single" w:sz="8" w:space="0" w:color="000000" w:themeColor="text1"/>
              <w:right w:val="single" w:sz="8" w:space="0" w:color="000000" w:themeColor="text1"/>
            </w:tcBorders>
            <w:vAlign w:val="center"/>
          </w:tcPr>
          <w:p w:rsidR="00201E3C" w:rsidRPr="00413B46" w:rsidRDefault="00201E3C" w:rsidP="00024AD0">
            <w:pPr>
              <w:pStyle w:val="TABLE-cell"/>
            </w:pPr>
            <w:r w:rsidRPr="00413B46">
              <w:t>tag</w:t>
            </w:r>
          </w:p>
        </w:tc>
        <w:tc>
          <w:tcPr>
            <w:tcW w:w="4608" w:type="dxa"/>
            <w:tcBorders>
              <w:top w:val="single" w:sz="12" w:space="0" w:color="000000"/>
              <w:left w:val="single" w:sz="8" w:space="0" w:color="000000" w:themeColor="text1"/>
              <w:right w:val="single" w:sz="12" w:space="0" w:color="000000"/>
            </w:tcBorders>
            <w:vAlign w:val="center"/>
          </w:tcPr>
          <w:p w:rsidR="00201E3C" w:rsidRPr="00413B46" w:rsidRDefault="00201E3C" w:rsidP="00024AD0">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201E3C" w:rsidRPr="00413B46" w:rsidTr="00024AD0">
        <w:trPr>
          <w:cantSplit/>
          <w:jc w:val="center"/>
        </w:trPr>
        <w:tc>
          <w:tcPr>
            <w:tcW w:w="2736" w:type="dxa"/>
            <w:tcBorders>
              <w:left w:val="single" w:sz="12" w:space="0" w:color="000000"/>
              <w:right w:val="single" w:sz="8" w:space="0" w:color="000000" w:themeColor="text1"/>
            </w:tcBorders>
            <w:vAlign w:val="center"/>
          </w:tcPr>
          <w:p w:rsidR="00201E3C" w:rsidRPr="00413B46" w:rsidRDefault="00201E3C" w:rsidP="00024AD0">
            <w:pPr>
              <w:pStyle w:val="TABLE-cell"/>
            </w:pPr>
            <w:r w:rsidRPr="00413B46">
              <w:t>UINT32</w:t>
            </w:r>
          </w:p>
        </w:tc>
        <w:tc>
          <w:tcPr>
            <w:tcW w:w="2016" w:type="dxa"/>
            <w:tcBorders>
              <w:left w:val="single" w:sz="8" w:space="0" w:color="000000" w:themeColor="text1"/>
              <w:right w:val="single" w:sz="8" w:space="0" w:color="000000" w:themeColor="text1"/>
            </w:tcBorders>
            <w:vAlign w:val="center"/>
          </w:tcPr>
          <w:p w:rsidR="00201E3C" w:rsidRPr="00413B46" w:rsidRDefault="00201E3C" w:rsidP="00024AD0">
            <w:pPr>
              <w:pStyle w:val="TABLE-cell"/>
            </w:pPr>
            <w:r w:rsidRPr="00413B46">
              <w:t>responseSize</w:t>
            </w:r>
          </w:p>
        </w:tc>
        <w:tc>
          <w:tcPr>
            <w:tcW w:w="4608" w:type="dxa"/>
            <w:tcBorders>
              <w:left w:val="single" w:sz="8" w:space="0" w:color="000000" w:themeColor="text1"/>
              <w:right w:val="single" w:sz="12" w:space="0" w:color="000000"/>
            </w:tcBorders>
            <w:vAlign w:val="center"/>
          </w:tcPr>
          <w:p w:rsidR="00201E3C" w:rsidRPr="00413B46" w:rsidRDefault="00201E3C" w:rsidP="00024AD0">
            <w:pPr>
              <w:pStyle w:val="TABLE-cell"/>
            </w:pPr>
          </w:p>
        </w:tc>
      </w:tr>
      <w:tr w:rsidR="00201E3C" w:rsidRPr="00413B46" w:rsidTr="00024AD0">
        <w:trPr>
          <w:cantSplit/>
          <w:jc w:val="center"/>
        </w:trPr>
        <w:tc>
          <w:tcPr>
            <w:tcW w:w="2736" w:type="dxa"/>
            <w:tcBorders>
              <w:left w:val="single" w:sz="12" w:space="0" w:color="000000"/>
              <w:bottom w:val="thinThickThinSmallGap" w:sz="12" w:space="0" w:color="auto"/>
              <w:right w:val="single" w:sz="8" w:space="0" w:color="000000" w:themeColor="text1"/>
            </w:tcBorders>
            <w:vAlign w:val="center"/>
          </w:tcPr>
          <w:p w:rsidR="00201E3C" w:rsidRPr="00413B46" w:rsidRDefault="00201E3C" w:rsidP="00024AD0">
            <w:pPr>
              <w:pStyle w:val="TABLE-cell"/>
            </w:pPr>
            <w:r w:rsidRPr="00413B46">
              <w:t>TPM_RC</w:t>
            </w:r>
          </w:p>
        </w:tc>
        <w:tc>
          <w:tcPr>
            <w:tcW w:w="2016" w:type="dxa"/>
            <w:tcBorders>
              <w:left w:val="single" w:sz="8" w:space="0" w:color="000000" w:themeColor="text1"/>
              <w:bottom w:val="thinThickThinSmallGap" w:sz="12" w:space="0" w:color="auto"/>
              <w:right w:val="single" w:sz="8" w:space="0" w:color="000000" w:themeColor="text1"/>
            </w:tcBorders>
            <w:vAlign w:val="center"/>
          </w:tcPr>
          <w:p w:rsidR="00201E3C" w:rsidRPr="00413B46" w:rsidRDefault="00201E3C" w:rsidP="00024AD0">
            <w:pPr>
              <w:pStyle w:val="TABLE-cell"/>
            </w:pPr>
            <w:r w:rsidRPr="00413B46">
              <w:t>responseCode</w:t>
            </w:r>
          </w:p>
        </w:tc>
        <w:tc>
          <w:tcPr>
            <w:tcW w:w="4608" w:type="dxa"/>
            <w:tcBorders>
              <w:left w:val="single" w:sz="8" w:space="0" w:color="000000" w:themeColor="text1"/>
              <w:bottom w:val="thinThickThinSmallGap" w:sz="12" w:space="0" w:color="auto"/>
              <w:right w:val="single" w:sz="12" w:space="0" w:color="000000"/>
            </w:tcBorders>
            <w:vAlign w:val="center"/>
          </w:tcPr>
          <w:p w:rsidR="00201E3C" w:rsidRPr="00413B46" w:rsidRDefault="00201E3C" w:rsidP="00024AD0">
            <w:pPr>
              <w:pStyle w:val="TABLE-cell"/>
            </w:pPr>
          </w:p>
        </w:tc>
      </w:tr>
      <w:tr w:rsidR="00201E3C" w:rsidRPr="00413B46" w:rsidTr="00024AD0">
        <w:trPr>
          <w:cantSplit/>
          <w:jc w:val="center"/>
        </w:trPr>
        <w:tc>
          <w:tcPr>
            <w:tcW w:w="2736" w:type="dxa"/>
            <w:tcBorders>
              <w:top w:val="thinThickThinSmallGap" w:sz="12" w:space="0" w:color="auto"/>
              <w:left w:val="single" w:sz="12" w:space="0" w:color="000000"/>
              <w:bottom w:val="single" w:sz="12" w:space="0" w:color="auto"/>
              <w:right w:val="single" w:sz="8" w:space="0" w:color="000000" w:themeColor="text1"/>
            </w:tcBorders>
            <w:vAlign w:val="center"/>
          </w:tcPr>
          <w:p w:rsidR="00201E3C" w:rsidRPr="00413B46" w:rsidRDefault="00201E3C" w:rsidP="00024AD0">
            <w:pPr>
              <w:pStyle w:val="TABLE-cell"/>
            </w:pPr>
            <w:r w:rsidRPr="00413B46">
              <w:t>TPM2B_DIGEST</w:t>
            </w:r>
          </w:p>
        </w:tc>
        <w:tc>
          <w:tcPr>
            <w:tcW w:w="2016" w:type="dxa"/>
            <w:tcBorders>
              <w:top w:val="thinThickThinSmallGap" w:sz="12" w:space="0" w:color="auto"/>
              <w:left w:val="single" w:sz="8" w:space="0" w:color="000000" w:themeColor="text1"/>
              <w:bottom w:val="single" w:sz="12" w:space="0" w:color="auto"/>
              <w:right w:val="single" w:sz="8" w:space="0" w:color="000000" w:themeColor="text1"/>
            </w:tcBorders>
            <w:vAlign w:val="center"/>
          </w:tcPr>
          <w:p w:rsidR="00201E3C" w:rsidRPr="00413B46" w:rsidRDefault="00201E3C" w:rsidP="00024AD0">
            <w:pPr>
              <w:pStyle w:val="TABLE-cell"/>
            </w:pPr>
            <w:r w:rsidRPr="00413B46">
              <w:t>outMAC</w:t>
            </w:r>
          </w:p>
        </w:tc>
        <w:tc>
          <w:tcPr>
            <w:tcW w:w="4608" w:type="dxa"/>
            <w:tcBorders>
              <w:top w:val="thinThickThinSmallGap" w:sz="12" w:space="0" w:color="auto"/>
              <w:left w:val="single" w:sz="8" w:space="0" w:color="000000" w:themeColor="text1"/>
              <w:bottom w:val="single" w:sz="12" w:space="0" w:color="auto"/>
              <w:right w:val="single" w:sz="12" w:space="0" w:color="000000"/>
            </w:tcBorders>
            <w:vAlign w:val="center"/>
          </w:tcPr>
          <w:p w:rsidR="00201E3C" w:rsidRPr="00413B46" w:rsidRDefault="00201E3C" w:rsidP="00024AD0">
            <w:pPr>
              <w:pStyle w:val="TABLE-cell"/>
            </w:pPr>
            <w:r w:rsidRPr="00413B46">
              <w:t>the returned MAC in a sized buffer</w:t>
            </w:r>
          </w:p>
        </w:tc>
      </w:tr>
    </w:tbl>
    <w:p w:rsidR="00201E3C" w:rsidRPr="00413B46" w:rsidRDefault="00201E3C" w:rsidP="00201E3C">
      <w:pPr>
        <w:pStyle w:val="Heading3Break"/>
      </w:pPr>
      <w:r w:rsidRPr="00413B46">
        <w:lastRenderedPageBreak/>
        <w:t>Detailed Actions</w:t>
      </w:r>
    </w:p>
    <w:p w:rsidR="00201E3C" w:rsidRPr="00413B46" w:rsidRDefault="00201E3C" w:rsidP="00201E3C">
      <w:pPr>
        <w:pStyle w:val="CodeNameTag"/>
      </w:pPr>
      <w:r w:rsidRPr="00413B46">
        <w:t>[[MAC]]</w:t>
      </w:r>
    </w:p>
    <w:p w:rsidR="00C53E66" w:rsidRPr="00413B46" w:rsidRDefault="00C53E66" w:rsidP="00C53E66">
      <w:pPr>
        <w:pStyle w:val="Heading1"/>
      </w:pPr>
      <w:bookmarkStart w:id="3095" w:name="_Toc536440792"/>
      <w:bookmarkStart w:id="3096" w:name="_Toc24725467"/>
      <w:r w:rsidRPr="00413B46">
        <w:lastRenderedPageBreak/>
        <w:t>Random Number Generator</w:t>
      </w:r>
      <w:bookmarkEnd w:id="3075"/>
      <w:bookmarkEnd w:id="3076"/>
      <w:bookmarkEnd w:id="3077"/>
      <w:bookmarkEnd w:id="3078"/>
      <w:bookmarkEnd w:id="3079"/>
      <w:bookmarkEnd w:id="3080"/>
      <w:bookmarkEnd w:id="3095"/>
      <w:bookmarkEnd w:id="3096"/>
    </w:p>
    <w:p w:rsidR="00C53E66" w:rsidRPr="00413B46" w:rsidRDefault="00C53E66" w:rsidP="00C53E66">
      <w:pPr>
        <w:pStyle w:val="Heading2"/>
        <w:ind w:left="634" w:hanging="634"/>
      </w:pPr>
      <w:bookmarkStart w:id="3097" w:name="_Toc490261603"/>
      <w:bookmarkStart w:id="3098" w:name="_Toc490292241"/>
      <w:bookmarkStart w:id="3099" w:name="_Toc490293994"/>
      <w:bookmarkStart w:id="3100" w:name="_Toc490457232"/>
      <w:bookmarkStart w:id="3101" w:name="_Toc490457500"/>
      <w:bookmarkStart w:id="3102" w:name="_Toc497973639"/>
      <w:bookmarkStart w:id="3103" w:name="_Toc498080265"/>
      <w:bookmarkStart w:id="3104" w:name="_Toc498247434"/>
      <w:bookmarkStart w:id="3105" w:name="_Toc498247756"/>
      <w:bookmarkStart w:id="3106" w:name="_Toc498424373"/>
      <w:bookmarkStart w:id="3107" w:name="_Toc499723202"/>
      <w:bookmarkStart w:id="3108" w:name="_Toc500036689"/>
      <w:bookmarkStart w:id="3109" w:name="_Toc501089318"/>
      <w:bookmarkStart w:id="3110" w:name="_Toc503697707"/>
      <w:bookmarkStart w:id="3111" w:name="_Toc504790599"/>
      <w:bookmarkStart w:id="3112" w:name="_Toc504816128"/>
      <w:bookmarkStart w:id="3113" w:name="_Toc504973868"/>
      <w:bookmarkStart w:id="3114" w:name="_Toc509990153"/>
      <w:bookmarkStart w:id="3115" w:name="_Toc510862104"/>
      <w:bookmarkStart w:id="3116" w:name="_Toc510931631"/>
      <w:bookmarkStart w:id="3117" w:name="_Toc511203679"/>
      <w:bookmarkStart w:id="3118" w:name="_Toc511533972"/>
      <w:bookmarkStart w:id="3119" w:name="_Toc511637129"/>
      <w:bookmarkStart w:id="3120" w:name="_Toc512181081"/>
      <w:bookmarkStart w:id="3121" w:name="_Toc513861167"/>
      <w:bookmarkStart w:id="3122" w:name="_Toc515343792"/>
      <w:bookmarkStart w:id="3123" w:name="_Toc516199252"/>
      <w:bookmarkStart w:id="3124" w:name="_Toc516291049"/>
      <w:bookmarkStart w:id="3125" w:name="_Toc529851033"/>
      <w:bookmarkStart w:id="3126" w:name="_Toc110952255"/>
      <w:bookmarkStart w:id="3127" w:name="_Toc104168295"/>
      <w:bookmarkStart w:id="3128" w:name="_Toc114043888"/>
      <w:bookmarkStart w:id="3129" w:name="_Toc205277614"/>
      <w:bookmarkStart w:id="3130" w:name="_Toc310935417"/>
      <w:bookmarkStart w:id="3131" w:name="_Toc380749522"/>
      <w:bookmarkStart w:id="3132" w:name="_Toc432773963"/>
      <w:bookmarkStart w:id="3133" w:name="_Toc443720821"/>
      <w:bookmarkStart w:id="3134" w:name="_Toc443576113"/>
      <w:bookmarkStart w:id="3135" w:name="_Toc473813834"/>
      <w:bookmarkStart w:id="3136" w:name="_Toc536440793"/>
      <w:bookmarkStart w:id="3137" w:name="_Toc24725468"/>
      <w:r w:rsidRPr="00413B46">
        <w:t>TPM2_GetRandom</w:t>
      </w:r>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 xml:space="preserve">This command returns the next </w:t>
      </w:r>
      <w:r w:rsidRPr="00413B46">
        <w:rPr>
          <w:i/>
        </w:rPr>
        <w:t>bytesRequested</w:t>
      </w:r>
      <w:r w:rsidRPr="00413B46">
        <w:t xml:space="preserve"> octets from the random number generator (RNG).</w:t>
      </w:r>
    </w:p>
    <w:p w:rsidR="00C53E66" w:rsidRPr="00413B46" w:rsidRDefault="00C53E66" w:rsidP="00C53E66">
      <w:pPr>
        <w:pStyle w:val="NOTE"/>
      </w:pPr>
      <w:r w:rsidRPr="00413B46">
        <w:t>NOTE 1</w:t>
      </w:r>
      <w:r w:rsidRPr="00413B46">
        <w:tab/>
        <w:t xml:space="preserve">It is recommended that a TPM implement the RNG in a manner that would allow it to return RNG octets such that, as long as the value of </w:t>
      </w:r>
      <w:r w:rsidRPr="00413B46">
        <w:rPr>
          <w:i/>
        </w:rPr>
        <w:t>bytesRequested</w:t>
      </w:r>
      <w:r w:rsidRPr="00413B46">
        <w:t xml:space="preserve"> is not greater than the maximum digest size, the frequency of </w:t>
      </w:r>
      <w:r w:rsidRPr="00413B46">
        <w:rPr>
          <w:i/>
        </w:rPr>
        <w:t>bytesRequested</w:t>
      </w:r>
      <w:r w:rsidRPr="00413B46">
        <w:t xml:space="preserve"> being more than the number of octets available is an infrequent occurrence.</w:t>
      </w:r>
    </w:p>
    <w:p w:rsidR="00C53E66" w:rsidRPr="00413B46" w:rsidRDefault="00C53E66" w:rsidP="00C53E66">
      <w:pPr>
        <w:pStyle w:val="BodyText"/>
      </w:pPr>
      <w:r w:rsidRPr="00413B46">
        <w:t xml:space="preserve">If </w:t>
      </w:r>
      <w:r w:rsidRPr="00413B46">
        <w:rPr>
          <w:i/>
        </w:rPr>
        <w:t>bytesRequested</w:t>
      </w:r>
      <w:r w:rsidRPr="00413B46">
        <w:t xml:space="preserve"> is more than will fit into a TPM2B_DIGEST on the TPM, no error is returned but the TPM will only return as much data as will fit into a TPM2B_DIGEST buffer for the TPM.</w:t>
      </w:r>
    </w:p>
    <w:p w:rsidR="00C53E66" w:rsidRPr="00413B46" w:rsidRDefault="00C53E66" w:rsidP="00C53E66">
      <w:pPr>
        <w:pStyle w:val="NOTE"/>
      </w:pPr>
      <w:r w:rsidRPr="00413B46">
        <w:t>NOTE 2</w:t>
      </w:r>
      <w:r w:rsidRPr="00413B46">
        <w:tab/>
        <w:t>TPM2B_DIGEST is large enough to hold the largest digest that may be produced by the TPM. Because that digest size changes according to the implemented hashes, the maximum amount of data returned by this command is TPM implementation-dependent.</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3138" w:name="_Toc380749696"/>
      <w:bookmarkStart w:id="3139" w:name="_Toc432774143"/>
      <w:bookmarkStart w:id="3140" w:name="_Toc443576290"/>
      <w:bookmarkStart w:id="3141" w:name="_Toc473814024"/>
      <w:bookmarkStart w:id="3142" w:name="_Toc536440985"/>
      <w:bookmarkStart w:id="3143" w:name="_Toc24725667"/>
      <w:r w:rsidRPr="00413B46">
        <w:t xml:space="preserve">Table </w:t>
      </w:r>
      <w:r w:rsidRPr="00C42EAF">
        <w:fldChar w:fldCharType="begin"/>
      </w:r>
      <w:r w:rsidRPr="00413B46">
        <w:instrText xml:space="preserve"> SEQ Table \* ARABIC </w:instrText>
      </w:r>
      <w:r w:rsidRPr="00C42EAF">
        <w:fldChar w:fldCharType="separate"/>
      </w:r>
      <w:ins w:id="3144" w:author="David Wooten" w:date="2019-11-15T15:49:00Z">
        <w:r w:rsidR="00D51C42">
          <w:rPr>
            <w:noProof/>
          </w:rPr>
          <w:t>72</w:t>
        </w:r>
      </w:ins>
      <w:del w:id="3145" w:author="David Wooten" w:date="2019-11-15T15:49:00Z">
        <w:r w:rsidR="00E90F60" w:rsidDel="00D51C42">
          <w:rPr>
            <w:noProof/>
          </w:rPr>
          <w:delText>68</w:delText>
        </w:r>
      </w:del>
      <w:r w:rsidRPr="00C42EAF">
        <w:fldChar w:fldCharType="end"/>
      </w:r>
      <w:r w:rsidRPr="00413B46">
        <w:t xml:space="preserve"> — TPM2_GetRandom Command</w:t>
      </w:r>
      <w:bookmarkEnd w:id="3138"/>
      <w:bookmarkEnd w:id="3139"/>
      <w:bookmarkEnd w:id="3140"/>
      <w:bookmarkEnd w:id="3141"/>
      <w:bookmarkEnd w:id="3142"/>
      <w:bookmarkEnd w:id="3143"/>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41"/>
        <w:gridCol w:w="2020"/>
        <w:gridCol w:w="4599"/>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590"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000000" w:themeColor="text1"/>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590"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t>TPM_ST_SESSIONS if an audit or encrypt session is present; otherwise, TPM_ST_NO_SESSIONS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commandSize</w:t>
            </w:r>
          </w:p>
        </w:tc>
        <w:tc>
          <w:tcPr>
            <w:tcW w:w="4590"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TPM_CC</w:t>
            </w:r>
          </w:p>
        </w:tc>
        <w:tc>
          <w:tcPr>
            <w:tcW w:w="2016" w:type="dxa"/>
            <w:tcBorders>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commandCode</w:t>
            </w:r>
          </w:p>
        </w:tc>
        <w:tc>
          <w:tcPr>
            <w:tcW w:w="4590" w:type="dxa"/>
            <w:tcBorders>
              <w:left w:val="single" w:sz="8" w:space="0" w:color="000000" w:themeColor="text1"/>
              <w:bottom w:val="thinThickThinSmallGap" w:sz="12" w:space="0" w:color="auto"/>
              <w:right w:val="single" w:sz="12" w:space="0" w:color="auto"/>
            </w:tcBorders>
            <w:vAlign w:val="center"/>
          </w:tcPr>
          <w:p w:rsidR="00C53E66" w:rsidRPr="00413B46" w:rsidRDefault="00C53E66" w:rsidP="00B8394F">
            <w:pPr>
              <w:pStyle w:val="TABLE-cell"/>
            </w:pPr>
            <w:r w:rsidRPr="00413B46">
              <w:t>TPM_CC_GetRandom</w:t>
            </w:r>
          </w:p>
        </w:tc>
      </w:tr>
      <w:tr w:rsidR="00C53E66" w:rsidRPr="00413B46" w:rsidTr="00B8394F">
        <w:trPr>
          <w:cantSplit/>
          <w:jc w:val="center"/>
        </w:trPr>
        <w:tc>
          <w:tcPr>
            <w:tcW w:w="2736" w:type="dxa"/>
            <w:tcBorders>
              <w:top w:val="thinThickThinSmallGap" w:sz="12" w:space="0" w:color="auto"/>
              <w:left w:val="single" w:sz="12" w:space="0" w:color="auto"/>
              <w:bottom w:val="single" w:sz="12" w:space="0" w:color="auto"/>
              <w:right w:val="single" w:sz="8" w:space="0" w:color="000000" w:themeColor="text1"/>
            </w:tcBorders>
            <w:vAlign w:val="center"/>
          </w:tcPr>
          <w:p w:rsidR="00C53E66" w:rsidRPr="00413B46" w:rsidRDefault="00C53E66" w:rsidP="00B8394F">
            <w:pPr>
              <w:pStyle w:val="TABLE-cell"/>
            </w:pPr>
            <w:r w:rsidRPr="00413B46">
              <w:t>UINT16</w:t>
            </w:r>
          </w:p>
        </w:tc>
        <w:tc>
          <w:tcPr>
            <w:tcW w:w="2016" w:type="dxa"/>
            <w:tcBorders>
              <w:top w:val="thinThickThinSmallGap" w:sz="12" w:space="0" w:color="auto"/>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bytesRequested</w:t>
            </w:r>
          </w:p>
        </w:tc>
        <w:tc>
          <w:tcPr>
            <w:tcW w:w="4590" w:type="dxa"/>
            <w:tcBorders>
              <w:top w:val="thinThickThinSmallGap" w:sz="12" w:space="0" w:color="auto"/>
              <w:left w:val="single" w:sz="8" w:space="0" w:color="000000" w:themeColor="text1"/>
              <w:bottom w:val="single" w:sz="12" w:space="0" w:color="auto"/>
              <w:right w:val="single" w:sz="12" w:space="0" w:color="auto"/>
            </w:tcBorders>
            <w:vAlign w:val="center"/>
          </w:tcPr>
          <w:p w:rsidR="00C53E66" w:rsidRPr="00413B46" w:rsidRDefault="00C53E66" w:rsidP="00B8394F">
            <w:pPr>
              <w:pStyle w:val="TABLE-cell"/>
            </w:pPr>
            <w:r w:rsidRPr="00413B46">
              <w:t>number of octets to return</w:t>
            </w:r>
          </w:p>
        </w:tc>
      </w:tr>
    </w:tbl>
    <w:p w:rsidR="00C53E66" w:rsidRPr="00413B46" w:rsidRDefault="00C53E66" w:rsidP="00C53E66">
      <w:pPr>
        <w:pStyle w:val="TABLE-title"/>
      </w:pPr>
      <w:bookmarkStart w:id="3146" w:name="_Toc380749697"/>
      <w:bookmarkStart w:id="3147" w:name="_Toc432774144"/>
      <w:bookmarkStart w:id="3148" w:name="_Toc443576291"/>
      <w:bookmarkStart w:id="3149" w:name="_Toc473814025"/>
      <w:bookmarkStart w:id="3150" w:name="_Toc536440986"/>
      <w:bookmarkStart w:id="3151" w:name="_Toc24725668"/>
      <w:r w:rsidRPr="00413B46">
        <w:t xml:space="preserve">Table </w:t>
      </w:r>
      <w:r w:rsidRPr="00C42EAF">
        <w:fldChar w:fldCharType="begin"/>
      </w:r>
      <w:r w:rsidRPr="00413B46">
        <w:instrText xml:space="preserve"> SEQ Table \* ARABIC </w:instrText>
      </w:r>
      <w:r w:rsidRPr="00C42EAF">
        <w:fldChar w:fldCharType="separate"/>
      </w:r>
      <w:ins w:id="3152" w:author="David Wooten" w:date="2019-11-15T15:49:00Z">
        <w:r w:rsidR="00D51C42">
          <w:rPr>
            <w:noProof/>
          </w:rPr>
          <w:t>73</w:t>
        </w:r>
      </w:ins>
      <w:del w:id="3153" w:author="David Wooten" w:date="2019-11-15T15:49:00Z">
        <w:r w:rsidR="00E90F60" w:rsidDel="00D51C42">
          <w:rPr>
            <w:noProof/>
          </w:rPr>
          <w:delText>69</w:delText>
        </w:r>
      </w:del>
      <w:r w:rsidRPr="00C42EAF">
        <w:fldChar w:fldCharType="end"/>
      </w:r>
      <w:r w:rsidRPr="00413B46">
        <w:t xml:space="preserve"> — TPM2_GetRandom Response</w:t>
      </w:r>
      <w:bookmarkEnd w:id="3146"/>
      <w:bookmarkEnd w:id="3147"/>
      <w:bookmarkEnd w:id="3148"/>
      <w:bookmarkEnd w:id="3149"/>
      <w:bookmarkEnd w:id="3150"/>
      <w:bookmarkEnd w:id="3151"/>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5"/>
        <w:gridCol w:w="2016"/>
        <w:gridCol w:w="4609"/>
      </w:tblGrid>
      <w:tr w:rsidR="00C53E66" w:rsidRPr="00413B46" w:rsidTr="00B8394F">
        <w:trPr>
          <w:cantSplit/>
          <w:jc w:val="center"/>
        </w:trPr>
        <w:tc>
          <w:tcPr>
            <w:tcW w:w="2736" w:type="dxa"/>
            <w:tcBorders>
              <w:top w:val="single" w:sz="12" w:space="0" w:color="000000"/>
              <w:left w:val="single" w:sz="12" w:space="0" w:color="000000"/>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9" w:type="dxa"/>
            <w:tcBorders>
              <w:top w:val="single" w:sz="12" w:space="0" w:color="000000"/>
              <w:left w:val="single" w:sz="8" w:space="0" w:color="000000" w:themeColor="text1"/>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000000" w:themeColor="text1"/>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9" w:type="dxa"/>
            <w:tcBorders>
              <w:top w:val="single" w:sz="12" w:space="0" w:color="000000"/>
              <w:left w:val="single" w:sz="8" w:space="0" w:color="000000" w:themeColor="text1"/>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000000"/>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responseSize</w:t>
            </w:r>
          </w:p>
        </w:tc>
        <w:tc>
          <w:tcPr>
            <w:tcW w:w="4609" w:type="dxa"/>
            <w:tcBorders>
              <w:left w:val="single" w:sz="8" w:space="0" w:color="000000" w:themeColor="text1"/>
              <w:bottom w:val="single" w:sz="6"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TPM_RC</w:t>
            </w:r>
          </w:p>
        </w:tc>
        <w:tc>
          <w:tcPr>
            <w:tcW w:w="2016" w:type="dxa"/>
            <w:tcBorders>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responseCode</w:t>
            </w:r>
          </w:p>
        </w:tc>
        <w:tc>
          <w:tcPr>
            <w:tcW w:w="4609" w:type="dxa"/>
            <w:tcBorders>
              <w:left w:val="single" w:sz="8" w:space="0" w:color="000000" w:themeColor="text1"/>
              <w:bottom w:val="thinThickThinSmallGap" w:sz="12"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thinThickThinSmallGap" w:sz="12" w:space="0" w:color="auto"/>
              <w:left w:val="single" w:sz="12" w:space="0" w:color="000000"/>
              <w:bottom w:val="single" w:sz="12" w:space="0" w:color="auto"/>
              <w:right w:val="single" w:sz="8" w:space="0" w:color="000000" w:themeColor="text1"/>
            </w:tcBorders>
            <w:vAlign w:val="center"/>
          </w:tcPr>
          <w:p w:rsidR="00C53E66" w:rsidRPr="00413B46" w:rsidRDefault="00C53E66" w:rsidP="00B8394F">
            <w:pPr>
              <w:pStyle w:val="TABLE-cell"/>
            </w:pPr>
            <w:r w:rsidRPr="00413B46">
              <w:t>TPM2B_DIGEST</w:t>
            </w:r>
          </w:p>
        </w:tc>
        <w:tc>
          <w:tcPr>
            <w:tcW w:w="2016" w:type="dxa"/>
            <w:tcBorders>
              <w:top w:val="thinThickThinSmallGap" w:sz="12" w:space="0" w:color="auto"/>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randomBytes</w:t>
            </w:r>
          </w:p>
        </w:tc>
        <w:tc>
          <w:tcPr>
            <w:tcW w:w="4609" w:type="dxa"/>
            <w:tcBorders>
              <w:top w:val="thinThickThinSmallGap" w:sz="12" w:space="0" w:color="auto"/>
              <w:left w:val="single" w:sz="8" w:space="0" w:color="000000" w:themeColor="text1"/>
              <w:bottom w:val="single" w:sz="12" w:space="0" w:color="auto"/>
              <w:right w:val="single" w:sz="12" w:space="0" w:color="000000"/>
            </w:tcBorders>
            <w:vAlign w:val="center"/>
          </w:tcPr>
          <w:p w:rsidR="00C53E66" w:rsidRPr="00413B46" w:rsidRDefault="00C53E66" w:rsidP="00B8394F">
            <w:pPr>
              <w:pStyle w:val="TABLE-cell"/>
            </w:pPr>
            <w:r w:rsidRPr="00413B46">
              <w:t>the random octets</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[[GetRandom]]</w:t>
      </w:r>
      <w:bookmarkStart w:id="3154" w:name="_Toc490261609"/>
      <w:bookmarkStart w:id="3155" w:name="_Toc490292242"/>
      <w:bookmarkStart w:id="3156" w:name="_Toc490293995"/>
      <w:bookmarkStart w:id="3157" w:name="_Toc490457233"/>
      <w:bookmarkStart w:id="3158" w:name="_Toc490457501"/>
      <w:bookmarkStart w:id="3159" w:name="_Toc497973640"/>
      <w:bookmarkStart w:id="3160" w:name="_Toc498080266"/>
      <w:bookmarkStart w:id="3161" w:name="_Toc498247435"/>
      <w:bookmarkStart w:id="3162" w:name="_Toc498247757"/>
      <w:bookmarkStart w:id="3163" w:name="_Toc498424374"/>
      <w:bookmarkStart w:id="3164" w:name="_Toc499723203"/>
      <w:bookmarkStart w:id="3165" w:name="_Toc500036690"/>
      <w:bookmarkStart w:id="3166" w:name="_Toc501089319"/>
      <w:bookmarkStart w:id="3167" w:name="_Toc503697708"/>
      <w:bookmarkStart w:id="3168" w:name="_Toc504790600"/>
      <w:bookmarkStart w:id="3169" w:name="_Toc504816129"/>
      <w:bookmarkStart w:id="3170" w:name="_Toc504973869"/>
      <w:bookmarkStart w:id="3171" w:name="_Toc509990154"/>
      <w:bookmarkStart w:id="3172" w:name="_Toc510862105"/>
      <w:bookmarkStart w:id="3173" w:name="_Toc510931632"/>
      <w:bookmarkStart w:id="3174" w:name="_Toc511203680"/>
      <w:bookmarkStart w:id="3175" w:name="_Toc511533973"/>
      <w:bookmarkStart w:id="3176" w:name="_Toc511637130"/>
      <w:bookmarkStart w:id="3177" w:name="_Toc512181082"/>
      <w:bookmarkStart w:id="3178" w:name="_Toc513861168"/>
      <w:bookmarkStart w:id="3179" w:name="_Toc515343793"/>
      <w:bookmarkStart w:id="3180" w:name="_Toc516199253"/>
      <w:bookmarkStart w:id="3181" w:name="_Toc516291050"/>
      <w:bookmarkStart w:id="3182" w:name="_Toc529851034"/>
      <w:bookmarkStart w:id="3183" w:name="_Toc110952256"/>
      <w:bookmarkStart w:id="3184" w:name="_Toc104168296"/>
      <w:bookmarkStart w:id="3185" w:name="_Toc114043889"/>
      <w:bookmarkStart w:id="3186" w:name="_Toc205277615"/>
    </w:p>
    <w:p w:rsidR="00C53E66" w:rsidRPr="00413B46" w:rsidRDefault="00C53E66" w:rsidP="00C53E66">
      <w:pPr>
        <w:pStyle w:val="Heading2"/>
        <w:pageBreakBefore/>
      </w:pPr>
      <w:bookmarkStart w:id="3187" w:name="_Toc310935418"/>
      <w:bookmarkStart w:id="3188" w:name="_Toc380749523"/>
      <w:bookmarkStart w:id="3189" w:name="_Toc432773964"/>
      <w:bookmarkStart w:id="3190" w:name="_Toc443720822"/>
      <w:bookmarkStart w:id="3191" w:name="_Toc443576114"/>
      <w:bookmarkStart w:id="3192" w:name="_Toc473813835"/>
      <w:bookmarkStart w:id="3193" w:name="_Toc536440794"/>
      <w:bookmarkStart w:id="3194" w:name="_Toc24725469"/>
      <w:r w:rsidRPr="00413B46">
        <w:lastRenderedPageBreak/>
        <w:t>TPM2_StirRandom</w:t>
      </w:r>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is used to add "additional information" to the RNG state.</w:t>
      </w:r>
    </w:p>
    <w:p w:rsidR="00C53E66" w:rsidRPr="00413B46" w:rsidRDefault="00C53E66" w:rsidP="00C53E66">
      <w:pPr>
        <w:pStyle w:val="NOTE"/>
      </w:pPr>
      <w:r w:rsidRPr="00413B46">
        <w:t>NOTE</w:t>
      </w:r>
      <w:r w:rsidRPr="00413B46">
        <w:tab/>
        <w:t>The "additional information" is as defined in SP800-90A.</w:t>
      </w:r>
    </w:p>
    <w:p w:rsidR="00C53E66" w:rsidRPr="00413B46" w:rsidRDefault="00C53E66" w:rsidP="00C53E66">
      <w:pPr>
        <w:pStyle w:val="BodyText"/>
      </w:pPr>
      <w:r w:rsidRPr="00413B46">
        <w:t xml:space="preserve">The </w:t>
      </w:r>
      <w:r w:rsidRPr="00413B46">
        <w:rPr>
          <w:i/>
        </w:rPr>
        <w:t>inData</w:t>
      </w:r>
      <w:r w:rsidRPr="00413B46">
        <w:t xml:space="preserve"> parameter may not be larger than 128 octets.</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3195" w:name="_Toc380749698"/>
      <w:bookmarkStart w:id="3196" w:name="_Toc432774145"/>
      <w:bookmarkStart w:id="3197" w:name="_Toc443576292"/>
      <w:bookmarkStart w:id="3198" w:name="_Toc473814026"/>
      <w:bookmarkStart w:id="3199" w:name="_Toc536440987"/>
      <w:bookmarkStart w:id="3200" w:name="_Toc24725669"/>
      <w:r w:rsidRPr="00413B46">
        <w:t xml:space="preserve">Table </w:t>
      </w:r>
      <w:r w:rsidRPr="00C42EAF">
        <w:fldChar w:fldCharType="begin"/>
      </w:r>
      <w:r w:rsidRPr="00413B46">
        <w:instrText xml:space="preserve"> SEQ Table \* ARABIC </w:instrText>
      </w:r>
      <w:r w:rsidRPr="00C42EAF">
        <w:fldChar w:fldCharType="separate"/>
      </w:r>
      <w:ins w:id="3201" w:author="David Wooten" w:date="2019-11-15T15:49:00Z">
        <w:r w:rsidR="00D51C42">
          <w:rPr>
            <w:noProof/>
          </w:rPr>
          <w:t>74</w:t>
        </w:r>
      </w:ins>
      <w:del w:id="3202" w:author="David Wooten" w:date="2019-11-15T15:49:00Z">
        <w:r w:rsidR="00E90F60" w:rsidDel="00D51C42">
          <w:rPr>
            <w:noProof/>
          </w:rPr>
          <w:delText>70</w:delText>
        </w:r>
      </w:del>
      <w:r w:rsidRPr="00C42EAF">
        <w:fldChar w:fldCharType="end"/>
      </w:r>
      <w:r w:rsidRPr="00413B46">
        <w:t xml:space="preserve"> — TPM2_StirRandom Command</w:t>
      </w:r>
      <w:bookmarkEnd w:id="3195"/>
      <w:bookmarkEnd w:id="3196"/>
      <w:bookmarkEnd w:id="3197"/>
      <w:bookmarkEnd w:id="3198"/>
      <w:bookmarkEnd w:id="3199"/>
      <w:bookmarkEnd w:id="320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41"/>
        <w:gridCol w:w="2020"/>
        <w:gridCol w:w="4599"/>
      </w:tblGrid>
      <w:tr w:rsidR="00C53E66" w:rsidRPr="00413B46" w:rsidTr="00B8394F">
        <w:trPr>
          <w:cantSplit/>
          <w:jc w:val="center"/>
        </w:trPr>
        <w:tc>
          <w:tcPr>
            <w:tcW w:w="2736" w:type="dxa"/>
            <w:tcBorders>
              <w:top w:val="single" w:sz="12" w:space="0" w:color="000000"/>
              <w:left w:val="single" w:sz="12" w:space="0" w:color="000000"/>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590" w:type="dxa"/>
            <w:tcBorders>
              <w:top w:val="single" w:sz="12" w:space="0" w:color="000000"/>
              <w:left w:val="single" w:sz="8" w:space="0" w:color="000000" w:themeColor="text1"/>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000000" w:themeColor="text1"/>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590" w:type="dxa"/>
            <w:tcBorders>
              <w:top w:val="single" w:sz="12" w:space="0" w:color="000000"/>
              <w:left w:val="single" w:sz="8" w:space="0" w:color="000000" w:themeColor="text1"/>
              <w:right w:val="single" w:sz="12" w:space="0" w:color="000000"/>
            </w:tcBorders>
            <w:vAlign w:val="center"/>
          </w:tcPr>
          <w:p w:rsidR="00C53E66" w:rsidRPr="00413B46" w:rsidRDefault="00C53E66" w:rsidP="00B8394F">
            <w:pPr>
              <w:pStyle w:val="TABLE-cell"/>
            </w:pPr>
            <w:r w:rsidRPr="00413B46">
              <w:t>TPM_ST_SESSIONS if an audit or decrypt session is present; otherwise, TPM_ST_NO_SESSIONS</w:t>
            </w:r>
          </w:p>
        </w:tc>
      </w:tr>
      <w:tr w:rsidR="00C53E66" w:rsidRPr="00413B46" w:rsidTr="00B8394F">
        <w:trPr>
          <w:cantSplit/>
          <w:jc w:val="center"/>
        </w:trPr>
        <w:tc>
          <w:tcPr>
            <w:tcW w:w="2736" w:type="dxa"/>
            <w:tcBorders>
              <w:left w:val="single" w:sz="12" w:space="0" w:color="000000"/>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commandSize</w:t>
            </w:r>
          </w:p>
        </w:tc>
        <w:tc>
          <w:tcPr>
            <w:tcW w:w="4590" w:type="dxa"/>
            <w:tcBorders>
              <w:left w:val="single" w:sz="8" w:space="0" w:color="000000" w:themeColor="text1"/>
              <w:bottom w:val="single" w:sz="6"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TPM_CC</w:t>
            </w:r>
          </w:p>
        </w:tc>
        <w:tc>
          <w:tcPr>
            <w:tcW w:w="2016" w:type="dxa"/>
            <w:tcBorders>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commandCode</w:t>
            </w:r>
          </w:p>
        </w:tc>
        <w:tc>
          <w:tcPr>
            <w:tcW w:w="4590" w:type="dxa"/>
            <w:tcBorders>
              <w:left w:val="single" w:sz="8" w:space="0" w:color="000000" w:themeColor="text1"/>
              <w:bottom w:val="thinThickThinSmallGap" w:sz="12" w:space="0" w:color="auto"/>
              <w:right w:val="single" w:sz="12" w:space="0" w:color="000000"/>
            </w:tcBorders>
            <w:vAlign w:val="center"/>
          </w:tcPr>
          <w:p w:rsidR="00C53E66" w:rsidRPr="00413B46" w:rsidRDefault="00C53E66" w:rsidP="00B8394F">
            <w:pPr>
              <w:pStyle w:val="TABLE-cell"/>
            </w:pPr>
            <w:r w:rsidRPr="00413B46">
              <w:t>TPM_CC_StirRandom {NV}</w:t>
            </w:r>
          </w:p>
        </w:tc>
      </w:tr>
      <w:tr w:rsidR="00C53E66" w:rsidRPr="00413B46" w:rsidTr="00B8394F">
        <w:trPr>
          <w:cantSplit/>
          <w:jc w:val="center"/>
        </w:trPr>
        <w:tc>
          <w:tcPr>
            <w:tcW w:w="2736" w:type="dxa"/>
            <w:tcBorders>
              <w:top w:val="thinThickThinSmallGap" w:sz="12" w:space="0" w:color="auto"/>
              <w:left w:val="single" w:sz="12" w:space="0" w:color="000000"/>
              <w:bottom w:val="single" w:sz="12" w:space="0" w:color="auto"/>
              <w:right w:val="single" w:sz="8" w:space="0" w:color="000000" w:themeColor="text1"/>
            </w:tcBorders>
            <w:vAlign w:val="center"/>
          </w:tcPr>
          <w:p w:rsidR="00C53E66" w:rsidRPr="00413B46" w:rsidRDefault="00C53E66" w:rsidP="00B8394F">
            <w:pPr>
              <w:pStyle w:val="TABLE-cell"/>
            </w:pPr>
            <w:r w:rsidRPr="00413B46">
              <w:t>TPM2B_SENSITIVE_DATA</w:t>
            </w:r>
          </w:p>
        </w:tc>
        <w:tc>
          <w:tcPr>
            <w:tcW w:w="2016" w:type="dxa"/>
            <w:tcBorders>
              <w:top w:val="thinThickThinSmallGap" w:sz="12" w:space="0" w:color="auto"/>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inData</w:t>
            </w:r>
          </w:p>
        </w:tc>
        <w:tc>
          <w:tcPr>
            <w:tcW w:w="4590" w:type="dxa"/>
            <w:tcBorders>
              <w:top w:val="thinThickThinSmallGap" w:sz="12" w:space="0" w:color="auto"/>
              <w:left w:val="single" w:sz="8" w:space="0" w:color="000000" w:themeColor="text1"/>
              <w:bottom w:val="single" w:sz="12" w:space="0" w:color="auto"/>
              <w:right w:val="single" w:sz="12" w:space="0" w:color="000000"/>
            </w:tcBorders>
            <w:vAlign w:val="center"/>
          </w:tcPr>
          <w:p w:rsidR="00C53E66" w:rsidRPr="00413B46" w:rsidRDefault="00C53E66" w:rsidP="00B8394F">
            <w:pPr>
              <w:pStyle w:val="TABLE-cell"/>
            </w:pPr>
            <w:r w:rsidRPr="00413B46">
              <w:t>additional information</w:t>
            </w:r>
          </w:p>
        </w:tc>
      </w:tr>
    </w:tbl>
    <w:p w:rsidR="00C53E66" w:rsidRPr="00413B46" w:rsidRDefault="00C53E66" w:rsidP="00C53E66">
      <w:pPr>
        <w:pStyle w:val="TABLE-title"/>
      </w:pPr>
      <w:bookmarkStart w:id="3203" w:name="_Toc380749699"/>
      <w:bookmarkStart w:id="3204" w:name="_Toc432774146"/>
      <w:bookmarkStart w:id="3205" w:name="_Toc443576293"/>
      <w:bookmarkStart w:id="3206" w:name="_Toc473814027"/>
      <w:bookmarkStart w:id="3207" w:name="_Toc536440988"/>
      <w:bookmarkStart w:id="3208" w:name="_Toc24725670"/>
      <w:r w:rsidRPr="00413B46">
        <w:t xml:space="preserve">Table </w:t>
      </w:r>
      <w:r w:rsidRPr="00C42EAF">
        <w:fldChar w:fldCharType="begin"/>
      </w:r>
      <w:r w:rsidRPr="00413B46">
        <w:instrText xml:space="preserve"> SEQ Table \* ARABIC </w:instrText>
      </w:r>
      <w:r w:rsidRPr="00C42EAF">
        <w:fldChar w:fldCharType="separate"/>
      </w:r>
      <w:ins w:id="3209" w:author="David Wooten" w:date="2019-11-15T15:49:00Z">
        <w:r w:rsidR="00D51C42">
          <w:rPr>
            <w:noProof/>
          </w:rPr>
          <w:t>75</w:t>
        </w:r>
      </w:ins>
      <w:del w:id="3210" w:author="David Wooten" w:date="2019-11-15T15:49:00Z">
        <w:r w:rsidR="00E90F60" w:rsidDel="00D51C42">
          <w:rPr>
            <w:noProof/>
          </w:rPr>
          <w:delText>71</w:delText>
        </w:r>
      </w:del>
      <w:r w:rsidRPr="00C42EAF">
        <w:fldChar w:fldCharType="end"/>
      </w:r>
      <w:r w:rsidRPr="00413B46">
        <w:t xml:space="preserve"> — TPM2_StirRandom Response</w:t>
      </w:r>
      <w:bookmarkEnd w:id="3203"/>
      <w:bookmarkEnd w:id="3204"/>
      <w:bookmarkEnd w:id="3205"/>
      <w:bookmarkEnd w:id="3206"/>
      <w:bookmarkEnd w:id="3207"/>
      <w:bookmarkEnd w:id="320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5"/>
        <w:gridCol w:w="2016"/>
        <w:gridCol w:w="4609"/>
      </w:tblGrid>
      <w:tr w:rsidR="00C53E66" w:rsidRPr="00413B46" w:rsidTr="00B8394F">
        <w:trPr>
          <w:cantSplit/>
          <w:jc w:val="center"/>
        </w:trPr>
        <w:tc>
          <w:tcPr>
            <w:tcW w:w="2736" w:type="dxa"/>
            <w:tcBorders>
              <w:top w:val="single" w:sz="12" w:space="0" w:color="000000"/>
              <w:left w:val="single" w:sz="12" w:space="0" w:color="000000"/>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9" w:type="dxa"/>
            <w:tcBorders>
              <w:top w:val="single" w:sz="12" w:space="0" w:color="000000"/>
              <w:left w:val="single" w:sz="8" w:space="0" w:color="000000" w:themeColor="text1"/>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000000" w:themeColor="text1"/>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9" w:type="dxa"/>
            <w:tcBorders>
              <w:top w:val="single" w:sz="12" w:space="0" w:color="000000"/>
              <w:left w:val="single" w:sz="8" w:space="0" w:color="000000" w:themeColor="text1"/>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000000"/>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responseSize</w:t>
            </w:r>
          </w:p>
        </w:tc>
        <w:tc>
          <w:tcPr>
            <w:tcW w:w="4609" w:type="dxa"/>
            <w:tcBorders>
              <w:left w:val="single" w:sz="8" w:space="0" w:color="000000" w:themeColor="text1"/>
              <w:bottom w:val="single" w:sz="6"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single" w:sz="12" w:space="0" w:color="auto"/>
              <w:right w:val="single" w:sz="8" w:space="0" w:color="000000" w:themeColor="text1"/>
            </w:tcBorders>
            <w:vAlign w:val="center"/>
          </w:tcPr>
          <w:p w:rsidR="00C53E66" w:rsidRPr="00413B46" w:rsidRDefault="00C53E66" w:rsidP="00B8394F">
            <w:pPr>
              <w:pStyle w:val="TABLE-cell"/>
            </w:pPr>
            <w:r w:rsidRPr="00413B46">
              <w:t>TPM_RC</w:t>
            </w:r>
          </w:p>
        </w:tc>
        <w:tc>
          <w:tcPr>
            <w:tcW w:w="2016" w:type="dxa"/>
            <w:tcBorders>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responseCode</w:t>
            </w:r>
          </w:p>
        </w:tc>
        <w:tc>
          <w:tcPr>
            <w:tcW w:w="4609" w:type="dxa"/>
            <w:tcBorders>
              <w:left w:val="single" w:sz="8" w:space="0" w:color="000000" w:themeColor="text1"/>
              <w:bottom w:val="single" w:sz="12" w:space="0" w:color="auto"/>
              <w:right w:val="single" w:sz="12" w:space="0" w:color="000000"/>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[[StirRandom]]</w:t>
      </w:r>
    </w:p>
    <w:p w:rsidR="00C53E66" w:rsidRPr="00413B46" w:rsidRDefault="00C53E66" w:rsidP="00C53E66">
      <w:pPr>
        <w:pStyle w:val="Heading1"/>
      </w:pPr>
      <w:bookmarkStart w:id="3211" w:name="_Ref270513663"/>
      <w:bookmarkStart w:id="3212" w:name="_Toc310935419"/>
      <w:bookmarkStart w:id="3213" w:name="_Toc380749524"/>
      <w:bookmarkStart w:id="3214" w:name="_Toc432773965"/>
      <w:bookmarkStart w:id="3215" w:name="_Toc443720823"/>
      <w:bookmarkStart w:id="3216" w:name="_Toc443576115"/>
      <w:bookmarkStart w:id="3217" w:name="_Toc473813836"/>
      <w:bookmarkStart w:id="3218" w:name="_Toc536440795"/>
      <w:bookmarkStart w:id="3219" w:name="_Toc24725470"/>
      <w:bookmarkStart w:id="3220" w:name="_Toc184444610"/>
      <w:bookmarkStart w:id="3221" w:name="_Toc156227753"/>
      <w:bookmarkStart w:id="3222" w:name="_Toc156725960"/>
      <w:bookmarkStart w:id="3223" w:name="_Toc156727648"/>
      <w:bookmarkStart w:id="3224" w:name="_Toc156831517"/>
      <w:bookmarkStart w:id="3225" w:name="_Toc157430492"/>
      <w:bookmarkStart w:id="3226" w:name="_Toc157615563"/>
      <w:bookmarkStart w:id="3227" w:name="_Toc157679558"/>
      <w:bookmarkStart w:id="3228" w:name="_Toc158714190"/>
      <w:bookmarkStart w:id="3229" w:name="_Toc158714384"/>
      <w:bookmarkStart w:id="3230" w:name="_Toc158724241"/>
      <w:r w:rsidRPr="00413B46">
        <w:lastRenderedPageBreak/>
        <w:t>Hash/HMAC/Event Sequences</w:t>
      </w:r>
      <w:bookmarkEnd w:id="3211"/>
      <w:bookmarkEnd w:id="3212"/>
      <w:bookmarkEnd w:id="3213"/>
      <w:bookmarkEnd w:id="3214"/>
      <w:bookmarkEnd w:id="3215"/>
      <w:bookmarkEnd w:id="3216"/>
      <w:bookmarkEnd w:id="3217"/>
      <w:bookmarkEnd w:id="3218"/>
      <w:bookmarkEnd w:id="3219"/>
    </w:p>
    <w:p w:rsidR="00C53E66" w:rsidRPr="00413B46" w:rsidRDefault="00C53E66" w:rsidP="00C53E66">
      <w:pPr>
        <w:pStyle w:val="Heading2"/>
      </w:pPr>
      <w:bookmarkStart w:id="3231" w:name="_Toc380749525"/>
      <w:bookmarkStart w:id="3232" w:name="_Toc432773966"/>
      <w:bookmarkStart w:id="3233" w:name="_Toc443720824"/>
      <w:bookmarkStart w:id="3234" w:name="_Toc443576116"/>
      <w:bookmarkStart w:id="3235" w:name="_Toc473813837"/>
      <w:bookmarkStart w:id="3236" w:name="_Toc536440796"/>
      <w:bookmarkStart w:id="3237" w:name="_Toc24725471"/>
      <w:r w:rsidRPr="00413B46">
        <w:t>Introduction</w:t>
      </w:r>
      <w:bookmarkEnd w:id="3231"/>
      <w:bookmarkEnd w:id="3232"/>
      <w:bookmarkEnd w:id="3233"/>
      <w:bookmarkEnd w:id="3234"/>
      <w:bookmarkEnd w:id="3235"/>
      <w:bookmarkEnd w:id="3236"/>
      <w:bookmarkEnd w:id="3237"/>
    </w:p>
    <w:p w:rsidR="00C53E66" w:rsidRPr="00413B46" w:rsidRDefault="00C53E66" w:rsidP="00C53E66">
      <w:pPr>
        <w:pStyle w:val="BodyText"/>
      </w:pPr>
      <w:r w:rsidRPr="00413B46">
        <w:t>All of the commands in this group are to support sequences for which an intermediate state must be maintained. For a description of sequences, see “</w:t>
      </w:r>
      <w:bookmarkStart w:id="3238" w:name="_Ref325196902"/>
      <w:r w:rsidRPr="00413B46">
        <w:t>Hash, MAC, and Event Sequences</w:t>
      </w:r>
      <w:bookmarkEnd w:id="3238"/>
      <w:r w:rsidRPr="00413B46">
        <w:t>” in TPM 2.0 Part 1.</w:t>
      </w:r>
    </w:p>
    <w:p w:rsidR="00AA4296" w:rsidRPr="00413B46" w:rsidRDefault="00AA4296" w:rsidP="00AA4296">
      <w:pPr>
        <w:pStyle w:val="BodyText"/>
      </w:pPr>
      <w:r w:rsidRPr="00413B46">
        <w:t>A TPM may implement either TPM2_HMAC_</w:t>
      </w:r>
      <w:proofErr w:type="gramStart"/>
      <w:r w:rsidRPr="00413B46">
        <w:t>Start(</w:t>
      </w:r>
      <w:proofErr w:type="gramEnd"/>
      <w:r w:rsidRPr="00413B46">
        <w:t>) or TPM2_MAC_Start() but not both as they have the same command code and there is no way to distinguish them. A TPM that supports TPM2_MAC_</w:t>
      </w:r>
      <w:proofErr w:type="gramStart"/>
      <w:r w:rsidRPr="00413B46">
        <w:t>Start(</w:t>
      </w:r>
      <w:proofErr w:type="gramEnd"/>
      <w:r w:rsidRPr="00413B46">
        <w:t>) will support any code that was written to use TPM2_HMAC_Start() but a TPM that supports TPM2_HMAC_Start() will not support a MAC based on symmetric block ciphers.</w:t>
      </w:r>
    </w:p>
    <w:p w:rsidR="00C53E66" w:rsidRPr="00413B46" w:rsidRDefault="00C53E66" w:rsidP="00C53E66">
      <w:pPr>
        <w:pStyle w:val="Heading2"/>
        <w:ind w:left="634" w:hanging="634"/>
      </w:pPr>
      <w:bookmarkStart w:id="3239" w:name="_Toc283730853"/>
      <w:bookmarkStart w:id="3240" w:name="_Toc283730854"/>
      <w:bookmarkStart w:id="3241" w:name="_Toc283730855"/>
      <w:bookmarkStart w:id="3242" w:name="_Ref270519655"/>
      <w:bookmarkStart w:id="3243" w:name="_Toc310935421"/>
      <w:bookmarkStart w:id="3244" w:name="_Toc380749526"/>
      <w:bookmarkStart w:id="3245" w:name="_Toc432773967"/>
      <w:bookmarkStart w:id="3246" w:name="_Toc443720825"/>
      <w:bookmarkStart w:id="3247" w:name="_Toc443576117"/>
      <w:bookmarkStart w:id="3248" w:name="_Toc473813838"/>
      <w:bookmarkStart w:id="3249" w:name="_Toc536440797"/>
      <w:bookmarkStart w:id="3250" w:name="_Toc24725472"/>
      <w:bookmarkEnd w:id="3239"/>
      <w:bookmarkEnd w:id="3240"/>
      <w:bookmarkEnd w:id="3241"/>
      <w:r w:rsidRPr="00413B46">
        <w:t>TPM2_HMAC_Start</w:t>
      </w:r>
      <w:bookmarkEnd w:id="3242"/>
      <w:bookmarkEnd w:id="3243"/>
      <w:bookmarkEnd w:id="3244"/>
      <w:bookmarkEnd w:id="3245"/>
      <w:bookmarkEnd w:id="3246"/>
      <w:bookmarkEnd w:id="3247"/>
      <w:bookmarkEnd w:id="3248"/>
      <w:bookmarkEnd w:id="3249"/>
      <w:bookmarkEnd w:id="3250"/>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starts an HMAC sequence. The TPM will create and initialize an HMAC sequence structure, assign a handle to the sequence, and</w:t>
      </w:r>
      <w:r w:rsidRPr="00413B46" w:rsidDel="00A61EAB">
        <w:t xml:space="preserve"> </w:t>
      </w:r>
      <w:r w:rsidRPr="00413B46">
        <w:t xml:space="preserve">set the </w:t>
      </w:r>
      <w:r w:rsidRPr="00413B46">
        <w:rPr>
          <w:i/>
        </w:rPr>
        <w:t>authValue</w:t>
      </w:r>
      <w:r w:rsidRPr="00413B46">
        <w:t xml:space="preserve"> of the sequence object to the value in </w:t>
      </w:r>
      <w:r w:rsidRPr="00413B46">
        <w:rPr>
          <w:i/>
        </w:rPr>
        <w:t>auth</w:t>
      </w:r>
      <w:r w:rsidRPr="00413B46">
        <w:t>.</w:t>
      </w:r>
    </w:p>
    <w:p w:rsidR="00C53E66" w:rsidRPr="00413B46" w:rsidRDefault="00C53E66" w:rsidP="00C53E66">
      <w:pPr>
        <w:pStyle w:val="NOTE"/>
      </w:pPr>
      <w:r w:rsidRPr="00413B46">
        <w:t>NOTE 1</w:t>
      </w:r>
      <w:r w:rsidRPr="00413B46">
        <w:tab/>
        <w:t>The structure of a sequence object is vendor-dependent.</w:t>
      </w:r>
    </w:p>
    <w:p w:rsidR="00C53E66" w:rsidRPr="00413B46" w:rsidRDefault="00C53E66" w:rsidP="00C53E66">
      <w:pPr>
        <w:pStyle w:val="BodyText"/>
      </w:pPr>
      <w:r w:rsidRPr="00413B46">
        <w:t xml:space="preserve">The caller shall provide proper authorization for use of </w:t>
      </w:r>
      <w:r w:rsidRPr="00413B46">
        <w:rPr>
          <w:i/>
        </w:rPr>
        <w:t>handle</w:t>
      </w:r>
      <w:r w:rsidRPr="00413B46">
        <w:t>.</w:t>
      </w:r>
    </w:p>
    <w:p w:rsidR="00C53E66" w:rsidRPr="00413B46" w:rsidRDefault="00C53E66" w:rsidP="00C53E66">
      <w:pPr>
        <w:pStyle w:val="BodyText"/>
      </w:pPr>
      <w:r w:rsidRPr="00413B46">
        <w:t xml:space="preserve">If the </w:t>
      </w:r>
      <w:r w:rsidRPr="00413B46">
        <w:rPr>
          <w:i/>
        </w:rPr>
        <w:t>sign</w:t>
      </w:r>
      <w:r w:rsidRPr="00413B46">
        <w:t xml:space="preserve"> attribute is not SET in the key referenced by </w:t>
      </w:r>
      <w:r w:rsidRPr="00413B46">
        <w:rPr>
          <w:i/>
        </w:rPr>
        <w:t>handle</w:t>
      </w:r>
      <w:r w:rsidRPr="00413B46">
        <w:t xml:space="preserve"> then the TPM shall return TPM_RC_KEY. If the key type is not TPM_ALG_KEYEDHASH</w:t>
      </w:r>
      <w:r w:rsidRPr="00413B46">
        <w:rPr>
          <w:i/>
        </w:rPr>
        <w:t xml:space="preserve"> </w:t>
      </w:r>
      <w:r w:rsidRPr="00413B46">
        <w:t xml:space="preserve">then the TPM shall return TPM_RC_TYPE. If the key referenced by </w:t>
      </w:r>
      <w:r w:rsidRPr="00413B46">
        <w:rPr>
          <w:i/>
        </w:rPr>
        <w:t>handle</w:t>
      </w:r>
      <w:r w:rsidRPr="00413B46">
        <w:t xml:space="preserve"> has the </w:t>
      </w:r>
      <w:r w:rsidRPr="00413B46">
        <w:rPr>
          <w:i/>
        </w:rPr>
        <w:t>restricted</w:t>
      </w:r>
      <w:r w:rsidRPr="00413B46">
        <w:t xml:space="preserve"> attribute SET, the TPM shall return TPM_RC_ATTRIBUTES.</w:t>
      </w:r>
    </w:p>
    <w:p w:rsidR="00C53E66" w:rsidRPr="00413B46" w:rsidRDefault="00C53E66" w:rsidP="00C53E66">
      <w:pPr>
        <w:pStyle w:val="NOTE"/>
      </w:pPr>
      <w:r w:rsidRPr="00413B46">
        <w:t>NOTE 2</w:t>
      </w:r>
      <w:r w:rsidRPr="00413B46">
        <w:tab/>
        <w:t>For symmetric signing with a restricted key, see TPM2_Sign.</w:t>
      </w:r>
    </w:p>
    <w:p w:rsidR="006B74E4" w:rsidRDefault="00C53E66" w:rsidP="00C53E66">
      <w:pPr>
        <w:pStyle w:val="BodyText"/>
      </w:pPr>
      <w:r w:rsidRPr="00413B46">
        <w:t xml:space="preserve">If the default scheme of the key referenced by </w:t>
      </w:r>
      <w:r w:rsidRPr="00413B46">
        <w:rPr>
          <w:i/>
        </w:rPr>
        <w:t>handle</w:t>
      </w:r>
      <w:r w:rsidRPr="00413B46">
        <w:t xml:space="preserve"> is not TPM_ALG_NULL, then the </w:t>
      </w:r>
      <w:r w:rsidRPr="00413B46">
        <w:rPr>
          <w:i/>
        </w:rPr>
        <w:t xml:space="preserve">hashAlg </w:t>
      </w:r>
      <w:r w:rsidRPr="00413B46">
        <w:t>parameter is required to be either the same as the key’s default or TPM_ALG_NULL (TPM_RC_VALUE). If the default scheme of the key is TPM_ALG_NULL, then hashAlg is required to be a valid hash and not TPM_ALG_NULL (TPM_RC_VALUE).</w:t>
      </w:r>
      <w:bookmarkStart w:id="3251" w:name="_Ref386552114"/>
      <w:bookmarkStart w:id="3252" w:name="_Toc380749700"/>
      <w:bookmarkStart w:id="3253" w:name="_Toc432774147"/>
      <w:bookmarkStart w:id="3254" w:name="_Toc443576294"/>
      <w:bookmarkStart w:id="3255" w:name="_Toc473814028"/>
      <w:bookmarkStart w:id="3256" w:name="_Toc536440989"/>
    </w:p>
    <w:p w:rsidR="00C53E66" w:rsidRPr="00413B46" w:rsidRDefault="00C53E66" w:rsidP="00C53E66">
      <w:pPr>
        <w:pStyle w:val="TABLE-title"/>
      </w:pPr>
      <w:bookmarkStart w:id="3257" w:name="_Toc24725671"/>
      <w:r w:rsidRPr="00413B46">
        <w:t xml:space="preserve">Table </w:t>
      </w:r>
      <w:r w:rsidRPr="00C42EAF">
        <w:fldChar w:fldCharType="begin"/>
      </w:r>
      <w:r w:rsidRPr="00413B46">
        <w:instrText xml:space="preserve"> SEQ Table \* ARABIC </w:instrText>
      </w:r>
      <w:r w:rsidRPr="00C42EAF">
        <w:fldChar w:fldCharType="separate"/>
      </w:r>
      <w:ins w:id="3258" w:author="David Wooten" w:date="2019-11-15T15:49:00Z">
        <w:r w:rsidR="00D51C42">
          <w:rPr>
            <w:noProof/>
          </w:rPr>
          <w:t>76</w:t>
        </w:r>
      </w:ins>
      <w:del w:id="3259" w:author="David Wooten" w:date="2019-11-15T15:49:00Z">
        <w:r w:rsidR="00E90F60" w:rsidDel="00D51C42">
          <w:rPr>
            <w:noProof/>
          </w:rPr>
          <w:delText>72</w:delText>
        </w:r>
      </w:del>
      <w:r w:rsidRPr="00C42EAF">
        <w:fldChar w:fldCharType="end"/>
      </w:r>
      <w:bookmarkEnd w:id="3251"/>
      <w:r w:rsidRPr="00413B46">
        <w:t xml:space="preserve"> — Hash Selection Matrix</w:t>
      </w:r>
      <w:bookmarkEnd w:id="3252"/>
      <w:bookmarkEnd w:id="3253"/>
      <w:bookmarkEnd w:id="3254"/>
      <w:bookmarkEnd w:id="3255"/>
      <w:bookmarkEnd w:id="3256"/>
      <w:bookmarkEnd w:id="3257"/>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1955"/>
        <w:gridCol w:w="2095"/>
        <w:gridCol w:w="2700"/>
        <w:gridCol w:w="2610"/>
      </w:tblGrid>
      <w:tr w:rsidR="00C53E66" w:rsidRPr="00413B46" w:rsidTr="00B8394F">
        <w:trPr>
          <w:cantSplit/>
          <w:jc w:val="center"/>
        </w:trPr>
        <w:tc>
          <w:tcPr>
            <w:tcW w:w="1955" w:type="dxa"/>
            <w:tcBorders>
              <w:top w:val="single" w:sz="12" w:space="0" w:color="000000"/>
              <w:left w:val="single" w:sz="12" w:space="0" w:color="000000"/>
              <w:bottom w:val="single" w:sz="12" w:space="0" w:color="000000"/>
              <w:right w:val="single" w:sz="6" w:space="0" w:color="auto"/>
            </w:tcBorders>
            <w:vAlign w:val="bottom"/>
            <w:hideMark/>
          </w:tcPr>
          <w:p w:rsidR="00C53E66" w:rsidRPr="00413B46" w:rsidRDefault="00C53E66" w:rsidP="00B8394F">
            <w:pPr>
              <w:pStyle w:val="TABLE-col-heading"/>
              <w:rPr>
                <w:i/>
              </w:rPr>
            </w:pPr>
            <w:r w:rsidRPr="00413B46">
              <w:rPr>
                <w:i/>
              </w:rPr>
              <w:t>handle→restricted</w:t>
            </w:r>
          </w:p>
          <w:p w:rsidR="00C53E66" w:rsidRPr="00413B46" w:rsidRDefault="00C53E66" w:rsidP="00B8394F">
            <w:pPr>
              <w:pStyle w:val="TABLE-col-heading"/>
            </w:pPr>
            <w:r w:rsidRPr="00413B46">
              <w:t>(key's restricted attribute)</w:t>
            </w:r>
          </w:p>
        </w:tc>
        <w:tc>
          <w:tcPr>
            <w:tcW w:w="2095" w:type="dxa"/>
            <w:tcBorders>
              <w:top w:val="single" w:sz="12" w:space="0" w:color="000000"/>
              <w:left w:val="single" w:sz="6" w:space="0" w:color="auto"/>
              <w:bottom w:val="single" w:sz="12" w:space="0" w:color="000000"/>
              <w:right w:val="single" w:sz="6" w:space="0" w:color="auto"/>
            </w:tcBorders>
            <w:vAlign w:val="bottom"/>
            <w:hideMark/>
          </w:tcPr>
          <w:p w:rsidR="00C53E66" w:rsidRPr="00413B46" w:rsidRDefault="00C53E66" w:rsidP="00B8394F">
            <w:pPr>
              <w:pStyle w:val="TABLE-col-heading"/>
              <w:rPr>
                <w:i/>
              </w:rPr>
            </w:pPr>
            <w:r w:rsidRPr="00413B46">
              <w:rPr>
                <w:i/>
              </w:rPr>
              <w:t>handle→scheme</w:t>
            </w:r>
          </w:p>
          <w:p w:rsidR="00C53E66" w:rsidRPr="00413B46" w:rsidRDefault="00C53E66" w:rsidP="00B8394F">
            <w:pPr>
              <w:pStyle w:val="TABLE-col-heading"/>
            </w:pPr>
            <w:r w:rsidRPr="00413B46">
              <w:t xml:space="preserve">(hash algorithm from key's </w:t>
            </w:r>
            <w:r w:rsidRPr="00413B46">
              <w:rPr>
                <w:i/>
              </w:rPr>
              <w:t>scheme</w:t>
            </w:r>
            <w:r w:rsidRPr="00413B46">
              <w:t>)</w:t>
            </w:r>
          </w:p>
        </w:tc>
        <w:tc>
          <w:tcPr>
            <w:tcW w:w="2700" w:type="dxa"/>
            <w:tcBorders>
              <w:top w:val="single" w:sz="12" w:space="0" w:color="000000"/>
              <w:left w:val="single" w:sz="6" w:space="0" w:color="auto"/>
              <w:bottom w:val="single" w:sz="12" w:space="0" w:color="000000"/>
              <w:right w:val="single" w:sz="12" w:space="0" w:color="000000"/>
            </w:tcBorders>
            <w:vAlign w:val="bottom"/>
            <w:hideMark/>
          </w:tcPr>
          <w:p w:rsidR="00C53E66" w:rsidRPr="00413B46" w:rsidRDefault="00C53E66" w:rsidP="00B8394F">
            <w:pPr>
              <w:pStyle w:val="TABLE-col-heading"/>
              <w:rPr>
                <w:i/>
              </w:rPr>
            </w:pPr>
            <w:r w:rsidRPr="00413B46">
              <w:rPr>
                <w:i/>
              </w:rPr>
              <w:t xml:space="preserve">hashAlg </w:t>
            </w:r>
          </w:p>
        </w:tc>
        <w:tc>
          <w:tcPr>
            <w:tcW w:w="2610" w:type="dxa"/>
            <w:tcBorders>
              <w:top w:val="single" w:sz="12" w:space="0" w:color="000000"/>
              <w:left w:val="single" w:sz="6" w:space="0" w:color="auto"/>
              <w:bottom w:val="single" w:sz="12" w:space="0" w:color="000000"/>
              <w:right w:val="single" w:sz="12" w:space="0" w:color="000000"/>
            </w:tcBorders>
            <w:vAlign w:val="bottom"/>
            <w:hideMark/>
          </w:tcPr>
          <w:p w:rsidR="00C53E66" w:rsidRPr="00413B46" w:rsidRDefault="00C53E66" w:rsidP="00B8394F">
            <w:pPr>
              <w:pStyle w:val="TABLE-col-heading"/>
            </w:pPr>
            <w:r w:rsidRPr="00413B46">
              <w:t xml:space="preserve">hash used </w:t>
            </w:r>
          </w:p>
        </w:tc>
      </w:tr>
      <w:tr w:rsidR="00C53E66" w:rsidRPr="00413B46" w:rsidTr="00B8394F">
        <w:trPr>
          <w:cantSplit/>
          <w:jc w:val="center"/>
        </w:trPr>
        <w:tc>
          <w:tcPr>
            <w:tcW w:w="1955" w:type="dxa"/>
            <w:tcBorders>
              <w:top w:val="single" w:sz="12" w:space="0" w:color="000000"/>
              <w:left w:val="single" w:sz="12" w:space="0" w:color="000000"/>
              <w:bottom w:val="single" w:sz="6" w:space="0" w:color="auto"/>
              <w:right w:val="single" w:sz="6" w:space="0" w:color="auto"/>
            </w:tcBorders>
            <w:vAlign w:val="center"/>
            <w:hideMark/>
          </w:tcPr>
          <w:p w:rsidR="00C53E66" w:rsidRPr="00413B46" w:rsidRDefault="00C53E66" w:rsidP="00B8394F">
            <w:pPr>
              <w:pStyle w:val="TABLE-cell"/>
              <w:rPr>
                <w:rFonts w:cs="Times New Roman"/>
              </w:rPr>
            </w:pPr>
            <w:r w:rsidRPr="00413B46">
              <w:t>CLEAR (unrestricted)</w:t>
            </w:r>
          </w:p>
        </w:tc>
        <w:tc>
          <w:tcPr>
            <w:tcW w:w="2095" w:type="dxa"/>
            <w:tcBorders>
              <w:top w:val="single" w:sz="12" w:space="0" w:color="000000"/>
              <w:left w:val="single" w:sz="6" w:space="0" w:color="auto"/>
              <w:bottom w:val="single" w:sz="6" w:space="0" w:color="auto"/>
              <w:right w:val="single" w:sz="6" w:space="0" w:color="auto"/>
            </w:tcBorders>
            <w:vAlign w:val="center"/>
            <w:hideMark/>
          </w:tcPr>
          <w:p w:rsidR="00C53E66" w:rsidRPr="00413B46" w:rsidRDefault="00C53E66" w:rsidP="00B8394F">
            <w:pPr>
              <w:pStyle w:val="TABLE-cell"/>
              <w:rPr>
                <w:rFonts w:cs="Times New Roman"/>
              </w:rPr>
            </w:pPr>
            <w:r w:rsidRPr="00413B46">
              <w:t>TPM_ALG_NULL</w:t>
            </w:r>
            <w:r w:rsidRPr="00413B46">
              <w:rPr>
                <w:vertAlign w:val="superscript"/>
              </w:rPr>
              <w:t>(1)</w:t>
            </w:r>
          </w:p>
        </w:tc>
        <w:tc>
          <w:tcPr>
            <w:tcW w:w="2700" w:type="dxa"/>
            <w:tcBorders>
              <w:top w:val="single" w:sz="12" w:space="0" w:color="000000"/>
              <w:left w:val="single" w:sz="6" w:space="0" w:color="auto"/>
              <w:bottom w:val="single" w:sz="6" w:space="0" w:color="auto"/>
              <w:right w:val="single" w:sz="12" w:space="0" w:color="000000"/>
            </w:tcBorders>
            <w:vAlign w:val="center"/>
            <w:hideMark/>
          </w:tcPr>
          <w:p w:rsidR="00C53E66" w:rsidRPr="00413B46" w:rsidRDefault="00C53E66" w:rsidP="00B8394F">
            <w:pPr>
              <w:pStyle w:val="TABLE-cell"/>
              <w:rPr>
                <w:rFonts w:cs="Times New Roman"/>
              </w:rPr>
            </w:pPr>
            <w:r w:rsidRPr="00413B46">
              <w:t>TPM_ALG_NULL</w:t>
            </w:r>
          </w:p>
        </w:tc>
        <w:tc>
          <w:tcPr>
            <w:tcW w:w="2610" w:type="dxa"/>
            <w:tcBorders>
              <w:top w:val="single" w:sz="12" w:space="0" w:color="000000"/>
              <w:left w:val="single" w:sz="6" w:space="0" w:color="auto"/>
              <w:bottom w:val="single" w:sz="6" w:space="0" w:color="auto"/>
              <w:right w:val="single" w:sz="12" w:space="0" w:color="000000"/>
            </w:tcBorders>
            <w:hideMark/>
          </w:tcPr>
          <w:p w:rsidR="00C53E66" w:rsidRPr="00413B46" w:rsidRDefault="00C53E66" w:rsidP="00B8394F">
            <w:pPr>
              <w:pStyle w:val="TABLE-cell"/>
            </w:pPr>
            <w:r w:rsidRPr="00413B46">
              <w:t>error</w:t>
            </w:r>
            <w:r w:rsidRPr="00413B46">
              <w:rPr>
                <w:vertAlign w:val="superscript"/>
              </w:rPr>
              <w:t>(1)</w:t>
            </w:r>
            <w:r w:rsidRPr="00413B46">
              <w:t xml:space="preserve"> (TPM_RC_VALUE)</w:t>
            </w:r>
          </w:p>
        </w:tc>
      </w:tr>
      <w:tr w:rsidR="00C53E66" w:rsidRPr="00413B46" w:rsidTr="00B8394F">
        <w:trPr>
          <w:cantSplit/>
          <w:jc w:val="center"/>
        </w:trPr>
        <w:tc>
          <w:tcPr>
            <w:tcW w:w="1955" w:type="dxa"/>
            <w:tcBorders>
              <w:top w:val="single" w:sz="6" w:space="0" w:color="auto"/>
              <w:left w:val="single" w:sz="12" w:space="0" w:color="000000"/>
              <w:bottom w:val="single" w:sz="6" w:space="0" w:color="auto"/>
              <w:right w:val="single" w:sz="6" w:space="0" w:color="auto"/>
            </w:tcBorders>
            <w:hideMark/>
          </w:tcPr>
          <w:p w:rsidR="00C53E66" w:rsidRPr="00413B46" w:rsidRDefault="00C53E66" w:rsidP="00B8394F">
            <w:pPr>
              <w:pStyle w:val="TABLE-cell"/>
              <w:rPr>
                <w:rFonts w:ascii="Calibri" w:hAnsi="Calibri" w:cs="Times New Roman"/>
                <w:sz w:val="22"/>
                <w:szCs w:val="22"/>
              </w:rPr>
            </w:pPr>
            <w:r w:rsidRPr="00413B46">
              <w:t>CLEAR</w:t>
            </w:r>
          </w:p>
        </w:tc>
        <w:tc>
          <w:tcPr>
            <w:tcW w:w="2095" w:type="dxa"/>
            <w:tcBorders>
              <w:top w:val="single" w:sz="6" w:space="0" w:color="auto"/>
              <w:left w:val="single" w:sz="6" w:space="0" w:color="auto"/>
              <w:bottom w:val="single" w:sz="6" w:space="0" w:color="auto"/>
              <w:right w:val="single" w:sz="6" w:space="0" w:color="auto"/>
            </w:tcBorders>
            <w:hideMark/>
          </w:tcPr>
          <w:p w:rsidR="00C53E66" w:rsidRPr="00413B46" w:rsidRDefault="00C53E66" w:rsidP="00B8394F">
            <w:pPr>
              <w:pStyle w:val="TABLE-cell"/>
              <w:rPr>
                <w:rFonts w:cs="Times New Roman"/>
              </w:rPr>
            </w:pPr>
            <w:r w:rsidRPr="00413B46">
              <w:t>TPM_ALG_NULL</w:t>
            </w:r>
          </w:p>
        </w:tc>
        <w:tc>
          <w:tcPr>
            <w:tcW w:w="2700" w:type="dxa"/>
            <w:tcBorders>
              <w:top w:val="single" w:sz="6" w:space="0" w:color="auto"/>
              <w:left w:val="single" w:sz="6" w:space="0" w:color="auto"/>
              <w:bottom w:val="single" w:sz="6" w:space="0" w:color="auto"/>
              <w:right w:val="single" w:sz="12" w:space="0" w:color="000000"/>
            </w:tcBorders>
            <w:hideMark/>
          </w:tcPr>
          <w:p w:rsidR="00C53E66" w:rsidRPr="00413B46" w:rsidRDefault="00C53E66" w:rsidP="00B8394F">
            <w:pPr>
              <w:pStyle w:val="TABLE-cell"/>
              <w:rPr>
                <w:rFonts w:cs="Times New Roman"/>
                <w:i/>
              </w:rPr>
            </w:pPr>
            <w:r w:rsidRPr="00413B46">
              <w:t>valid hash</w:t>
            </w:r>
          </w:p>
        </w:tc>
        <w:tc>
          <w:tcPr>
            <w:tcW w:w="2610" w:type="dxa"/>
            <w:tcBorders>
              <w:top w:val="single" w:sz="6" w:space="0" w:color="auto"/>
              <w:left w:val="single" w:sz="6" w:space="0" w:color="auto"/>
              <w:bottom w:val="single" w:sz="6" w:space="0" w:color="auto"/>
              <w:right w:val="single" w:sz="12" w:space="0" w:color="000000"/>
            </w:tcBorders>
            <w:hideMark/>
          </w:tcPr>
          <w:p w:rsidR="00C53E66" w:rsidRPr="00413B46" w:rsidRDefault="00C53E66" w:rsidP="00B8394F">
            <w:pPr>
              <w:pStyle w:val="TABLE-cell"/>
              <w:rPr>
                <w:rFonts w:cs="Times New Roman"/>
                <w:i/>
              </w:rPr>
            </w:pPr>
            <w:r w:rsidRPr="00413B46">
              <w:rPr>
                <w:i/>
              </w:rPr>
              <w:t>hashAlg</w:t>
            </w:r>
          </w:p>
        </w:tc>
      </w:tr>
      <w:tr w:rsidR="00C53E66" w:rsidRPr="00413B46" w:rsidTr="00B8394F">
        <w:trPr>
          <w:cantSplit/>
          <w:jc w:val="center"/>
        </w:trPr>
        <w:tc>
          <w:tcPr>
            <w:tcW w:w="1955" w:type="dxa"/>
            <w:tcBorders>
              <w:top w:val="single" w:sz="6" w:space="0" w:color="auto"/>
              <w:left w:val="single" w:sz="12" w:space="0" w:color="000000"/>
              <w:bottom w:val="single" w:sz="6" w:space="0" w:color="auto"/>
              <w:right w:val="single" w:sz="6" w:space="0" w:color="auto"/>
            </w:tcBorders>
            <w:hideMark/>
          </w:tcPr>
          <w:p w:rsidR="00C53E66" w:rsidRPr="00413B46" w:rsidRDefault="00C53E66" w:rsidP="00B8394F">
            <w:pPr>
              <w:pStyle w:val="TABLE-cell"/>
              <w:rPr>
                <w:rFonts w:ascii="Calibri" w:hAnsi="Calibri" w:cs="Times New Roman"/>
                <w:sz w:val="22"/>
                <w:szCs w:val="22"/>
              </w:rPr>
            </w:pPr>
            <w:r w:rsidRPr="00413B46">
              <w:t>CLEAR</w:t>
            </w:r>
          </w:p>
        </w:tc>
        <w:tc>
          <w:tcPr>
            <w:tcW w:w="2095" w:type="dxa"/>
            <w:tcBorders>
              <w:top w:val="single" w:sz="6" w:space="0" w:color="auto"/>
              <w:left w:val="single" w:sz="6" w:space="0" w:color="auto"/>
              <w:bottom w:val="single" w:sz="6" w:space="0" w:color="auto"/>
              <w:right w:val="single" w:sz="6" w:space="0" w:color="auto"/>
            </w:tcBorders>
            <w:hideMark/>
          </w:tcPr>
          <w:p w:rsidR="00C53E66" w:rsidRPr="00413B46" w:rsidRDefault="00C53E66" w:rsidP="00B8394F">
            <w:pPr>
              <w:pStyle w:val="TABLE-cell"/>
              <w:rPr>
                <w:rFonts w:cs="Times New Roman"/>
              </w:rPr>
            </w:pPr>
            <w:r w:rsidRPr="00413B46">
              <w:t>valid hash</w:t>
            </w:r>
          </w:p>
        </w:tc>
        <w:tc>
          <w:tcPr>
            <w:tcW w:w="2700" w:type="dxa"/>
            <w:tcBorders>
              <w:top w:val="single" w:sz="6" w:space="0" w:color="auto"/>
              <w:left w:val="single" w:sz="6" w:space="0" w:color="auto"/>
              <w:bottom w:val="single" w:sz="6" w:space="0" w:color="auto"/>
              <w:right w:val="single" w:sz="12" w:space="0" w:color="000000"/>
            </w:tcBorders>
            <w:hideMark/>
          </w:tcPr>
          <w:p w:rsidR="00C53E66" w:rsidRPr="00413B46" w:rsidRDefault="00C53E66" w:rsidP="00B8394F">
            <w:pPr>
              <w:pStyle w:val="TABLE-cell"/>
              <w:rPr>
                <w:rFonts w:cs="Times New Roman"/>
              </w:rPr>
            </w:pPr>
            <w:r w:rsidRPr="00413B46">
              <w:t xml:space="preserve">TPM_ALG_NULL or same as </w:t>
            </w:r>
            <w:r w:rsidRPr="00413B46">
              <w:rPr>
                <w:i/>
              </w:rPr>
              <w:t xml:space="preserve">handle→scheme </w:t>
            </w:r>
          </w:p>
        </w:tc>
        <w:tc>
          <w:tcPr>
            <w:tcW w:w="2610" w:type="dxa"/>
            <w:tcBorders>
              <w:top w:val="single" w:sz="6" w:space="0" w:color="auto"/>
              <w:left w:val="single" w:sz="6" w:space="0" w:color="auto"/>
              <w:bottom w:val="single" w:sz="6" w:space="0" w:color="auto"/>
              <w:right w:val="single" w:sz="12" w:space="0" w:color="000000"/>
            </w:tcBorders>
            <w:hideMark/>
          </w:tcPr>
          <w:p w:rsidR="00C53E66" w:rsidRPr="00413B46" w:rsidRDefault="00C53E66" w:rsidP="00B8394F">
            <w:pPr>
              <w:pStyle w:val="TABLE-cell"/>
              <w:rPr>
                <w:rFonts w:cs="Times New Roman"/>
                <w:i/>
              </w:rPr>
            </w:pPr>
            <w:r w:rsidRPr="00413B46">
              <w:rPr>
                <w:i/>
              </w:rPr>
              <w:t>handle→scheme</w:t>
            </w:r>
          </w:p>
        </w:tc>
      </w:tr>
      <w:tr w:rsidR="00C53E66" w:rsidRPr="00413B46" w:rsidTr="00B8394F">
        <w:trPr>
          <w:cantSplit/>
          <w:jc w:val="center"/>
        </w:trPr>
        <w:tc>
          <w:tcPr>
            <w:tcW w:w="1955" w:type="dxa"/>
            <w:tcBorders>
              <w:top w:val="single" w:sz="6" w:space="0" w:color="auto"/>
              <w:left w:val="single" w:sz="12" w:space="0" w:color="000000"/>
              <w:bottom w:val="single" w:sz="6" w:space="0" w:color="auto"/>
              <w:right w:val="single" w:sz="6" w:space="0" w:color="auto"/>
            </w:tcBorders>
          </w:tcPr>
          <w:p w:rsidR="00C53E66" w:rsidRPr="00413B46" w:rsidRDefault="00C53E66" w:rsidP="00B8394F">
            <w:pPr>
              <w:pStyle w:val="TABLE-cell"/>
            </w:pPr>
            <w:r w:rsidRPr="00413B46">
              <w:t>CLEAR</w:t>
            </w:r>
          </w:p>
        </w:tc>
        <w:tc>
          <w:tcPr>
            <w:tcW w:w="2095" w:type="dxa"/>
            <w:tcBorders>
              <w:top w:val="single" w:sz="6" w:space="0" w:color="auto"/>
              <w:left w:val="single" w:sz="6" w:space="0" w:color="auto"/>
              <w:bottom w:val="single" w:sz="6" w:space="0" w:color="auto"/>
              <w:right w:val="single" w:sz="6" w:space="0" w:color="auto"/>
            </w:tcBorders>
          </w:tcPr>
          <w:p w:rsidR="00C53E66" w:rsidRPr="00413B46" w:rsidRDefault="00C53E66" w:rsidP="00B8394F">
            <w:pPr>
              <w:pStyle w:val="TABLE-cell"/>
            </w:pPr>
            <w:r w:rsidRPr="00413B46">
              <w:t>valid hash</w:t>
            </w:r>
          </w:p>
        </w:tc>
        <w:tc>
          <w:tcPr>
            <w:tcW w:w="2700" w:type="dxa"/>
            <w:tcBorders>
              <w:top w:val="single" w:sz="6" w:space="0" w:color="auto"/>
              <w:left w:val="single" w:sz="6" w:space="0" w:color="auto"/>
              <w:bottom w:val="single" w:sz="6" w:space="0" w:color="auto"/>
              <w:right w:val="single" w:sz="12" w:space="0" w:color="000000"/>
            </w:tcBorders>
          </w:tcPr>
          <w:p w:rsidR="00C53E66" w:rsidRPr="00413B46" w:rsidRDefault="00C53E66" w:rsidP="00B8394F">
            <w:pPr>
              <w:pStyle w:val="TABLE-cell"/>
            </w:pPr>
            <w:r w:rsidRPr="00413B46">
              <w:t>valid hash</w:t>
            </w:r>
          </w:p>
        </w:tc>
        <w:tc>
          <w:tcPr>
            <w:tcW w:w="2610" w:type="dxa"/>
            <w:tcBorders>
              <w:top w:val="single" w:sz="6" w:space="0" w:color="auto"/>
              <w:left w:val="single" w:sz="6" w:space="0" w:color="auto"/>
              <w:bottom w:val="single" w:sz="6" w:space="0" w:color="auto"/>
              <w:right w:val="single" w:sz="12" w:space="0" w:color="000000"/>
            </w:tcBorders>
          </w:tcPr>
          <w:p w:rsidR="00C53E66" w:rsidRPr="00413B46" w:rsidRDefault="00C53E66" w:rsidP="00B8394F">
            <w:pPr>
              <w:pStyle w:val="TABLE-cell"/>
            </w:pPr>
            <w:r w:rsidRPr="00413B46">
              <w:t xml:space="preserve">error (TPM_RC_VALUE) if </w:t>
            </w:r>
            <w:r w:rsidRPr="00413B46">
              <w:rPr>
                <w:i/>
              </w:rPr>
              <w:t>hashAlg</w:t>
            </w:r>
            <w:r w:rsidRPr="00413B46">
              <w:t xml:space="preserve"> != </w:t>
            </w:r>
            <w:r w:rsidRPr="00413B46">
              <w:rPr>
                <w:i/>
              </w:rPr>
              <w:t>handle-&gt;scheme</w:t>
            </w:r>
          </w:p>
        </w:tc>
      </w:tr>
      <w:tr w:rsidR="00C53E66" w:rsidRPr="00413B46" w:rsidTr="00B8394F">
        <w:trPr>
          <w:cantSplit/>
          <w:jc w:val="center"/>
        </w:trPr>
        <w:tc>
          <w:tcPr>
            <w:tcW w:w="1955" w:type="dxa"/>
            <w:tcBorders>
              <w:top w:val="single" w:sz="6" w:space="0" w:color="auto"/>
              <w:left w:val="single" w:sz="12" w:space="0" w:color="000000"/>
              <w:bottom w:val="single" w:sz="6" w:space="0" w:color="auto"/>
              <w:right w:val="single" w:sz="6" w:space="0" w:color="auto"/>
            </w:tcBorders>
            <w:hideMark/>
          </w:tcPr>
          <w:p w:rsidR="00C53E66" w:rsidRPr="00413B46" w:rsidRDefault="00C53E66" w:rsidP="00B8394F">
            <w:pPr>
              <w:pStyle w:val="TABLE-cell"/>
              <w:rPr>
                <w:rFonts w:cs="Times New Roman"/>
              </w:rPr>
            </w:pPr>
            <w:r w:rsidRPr="00413B46">
              <w:t>SET (restricted)</w:t>
            </w:r>
          </w:p>
        </w:tc>
        <w:tc>
          <w:tcPr>
            <w:tcW w:w="2095" w:type="dxa"/>
            <w:tcBorders>
              <w:top w:val="single" w:sz="6" w:space="0" w:color="auto"/>
              <w:left w:val="single" w:sz="6" w:space="0" w:color="auto"/>
              <w:bottom w:val="single" w:sz="6" w:space="0" w:color="auto"/>
              <w:right w:val="single" w:sz="6" w:space="0" w:color="auto"/>
            </w:tcBorders>
            <w:hideMark/>
          </w:tcPr>
          <w:p w:rsidR="00C53E66" w:rsidRPr="00413B46" w:rsidRDefault="00C53E66" w:rsidP="00B8394F">
            <w:pPr>
              <w:pStyle w:val="TABLE-cell"/>
              <w:rPr>
                <w:rFonts w:cs="Times New Roman"/>
              </w:rPr>
            </w:pPr>
            <w:r w:rsidRPr="00413B46">
              <w:t>don't care</w:t>
            </w:r>
          </w:p>
        </w:tc>
        <w:tc>
          <w:tcPr>
            <w:tcW w:w="2700" w:type="dxa"/>
            <w:tcBorders>
              <w:top w:val="single" w:sz="6" w:space="0" w:color="auto"/>
              <w:left w:val="single" w:sz="6" w:space="0" w:color="auto"/>
              <w:bottom w:val="single" w:sz="6" w:space="0" w:color="auto"/>
              <w:right w:val="single" w:sz="12" w:space="0" w:color="000000"/>
            </w:tcBorders>
            <w:hideMark/>
          </w:tcPr>
          <w:p w:rsidR="00C53E66" w:rsidRPr="00413B46" w:rsidRDefault="00C53E66" w:rsidP="00B8394F">
            <w:pPr>
              <w:pStyle w:val="TABLE-cell"/>
              <w:rPr>
                <w:rFonts w:cs="Times New Roman"/>
              </w:rPr>
            </w:pPr>
            <w:r w:rsidRPr="00413B46">
              <w:t>don't care</w:t>
            </w:r>
          </w:p>
        </w:tc>
        <w:tc>
          <w:tcPr>
            <w:tcW w:w="2610" w:type="dxa"/>
            <w:tcBorders>
              <w:top w:val="single" w:sz="6" w:space="0" w:color="auto"/>
              <w:left w:val="single" w:sz="6" w:space="0" w:color="auto"/>
              <w:bottom w:val="single" w:sz="6" w:space="0" w:color="auto"/>
              <w:right w:val="single" w:sz="12" w:space="0" w:color="000000"/>
            </w:tcBorders>
            <w:hideMark/>
          </w:tcPr>
          <w:p w:rsidR="00C53E66" w:rsidRPr="00413B46" w:rsidRDefault="00C53E66" w:rsidP="00B8394F">
            <w:pPr>
              <w:pStyle w:val="TABLE-cell"/>
              <w:rPr>
                <w:rFonts w:cs="Times New Roman"/>
                <w:i/>
              </w:rPr>
            </w:pPr>
            <w:r w:rsidRPr="00413B46">
              <w:t>TPM_RC_ATTRIBUTES</w:t>
            </w:r>
          </w:p>
        </w:tc>
      </w:tr>
      <w:tr w:rsidR="00C53E66" w:rsidRPr="00413B46" w:rsidTr="00B8394F">
        <w:trPr>
          <w:cantSplit/>
          <w:jc w:val="center"/>
        </w:trPr>
        <w:tc>
          <w:tcPr>
            <w:tcW w:w="9360" w:type="dxa"/>
            <w:gridSpan w:val="4"/>
            <w:tcBorders>
              <w:top w:val="single" w:sz="12" w:space="0" w:color="auto"/>
              <w:left w:val="single" w:sz="12" w:space="0" w:color="000000"/>
              <w:bottom w:val="single" w:sz="12" w:space="0" w:color="auto"/>
              <w:right w:val="single" w:sz="12" w:space="0" w:color="000000"/>
            </w:tcBorders>
          </w:tcPr>
          <w:p w:rsidR="00C53E66" w:rsidRPr="00413B46" w:rsidRDefault="00C53E66" w:rsidP="00B8394F">
            <w:pPr>
              <w:pStyle w:val="TABLE-cell-footnote"/>
            </w:pPr>
            <w:r w:rsidRPr="00413B46">
              <w:t>NOTES:</w:t>
            </w:r>
          </w:p>
          <w:p w:rsidR="00C53E66" w:rsidRPr="00413B46" w:rsidRDefault="00C53E66" w:rsidP="00B8394F">
            <w:pPr>
              <w:pStyle w:val="TABLE-cell-footnote"/>
            </w:pPr>
            <w:r w:rsidRPr="00413B46">
              <w:t>1)</w:t>
            </w:r>
            <w:r w:rsidRPr="00413B46">
              <w:tab/>
              <w:t>A hash algorithm is required for the HMAC.</w:t>
            </w:r>
          </w:p>
        </w:tc>
      </w:tr>
    </w:tbl>
    <w:p w:rsidR="00C57E70" w:rsidRPr="00413B46" w:rsidRDefault="00C57E70" w:rsidP="00C57E70">
      <w:pPr>
        <w:pStyle w:val="NOTE"/>
      </w:pPr>
      <w:r w:rsidRPr="00413B46">
        <w:t>NOTE 1</w:t>
      </w:r>
      <w:r w:rsidRPr="00413B46">
        <w:tab/>
        <w:t>A TPM may implement either TPM2_HMAC_</w:t>
      </w:r>
      <w:proofErr w:type="gramStart"/>
      <w:r w:rsidRPr="00413B46">
        <w:t>Start(</w:t>
      </w:r>
      <w:proofErr w:type="gramEnd"/>
      <w:r w:rsidRPr="00413B46">
        <w:t>) or TPM2_MAC_Start() but not both, as they have the same command code and there is no way to distinguish them. A TPM that supports TPM2_MAC_</w:t>
      </w:r>
      <w:proofErr w:type="gramStart"/>
      <w:r w:rsidRPr="00413B46">
        <w:t>Start(</w:t>
      </w:r>
      <w:proofErr w:type="gramEnd"/>
      <w:r w:rsidRPr="00413B46">
        <w:t>) will support any code that was written to use TPM2_HMAC_Start(), but a TPM that supports TPM2_HMAC_Start() will not support a MAC based on symmetric block ciphers.</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3260" w:name="_Toc380749701"/>
      <w:bookmarkStart w:id="3261" w:name="_Toc432774148"/>
      <w:bookmarkStart w:id="3262" w:name="_Toc443576295"/>
      <w:bookmarkStart w:id="3263" w:name="_Toc473814029"/>
      <w:bookmarkStart w:id="3264" w:name="_Toc536440990"/>
      <w:bookmarkStart w:id="3265" w:name="_Toc24725672"/>
      <w:r w:rsidRPr="00413B46">
        <w:t xml:space="preserve">Table </w:t>
      </w:r>
      <w:r w:rsidRPr="00C42EAF">
        <w:fldChar w:fldCharType="begin"/>
      </w:r>
      <w:r w:rsidRPr="00413B46">
        <w:instrText xml:space="preserve"> SEQ Table \* ARABIC </w:instrText>
      </w:r>
      <w:r w:rsidRPr="00C42EAF">
        <w:fldChar w:fldCharType="separate"/>
      </w:r>
      <w:ins w:id="3266" w:author="David Wooten" w:date="2019-11-15T15:49:00Z">
        <w:r w:rsidR="00D51C42">
          <w:rPr>
            <w:noProof/>
          </w:rPr>
          <w:t>77</w:t>
        </w:r>
      </w:ins>
      <w:del w:id="3267" w:author="David Wooten" w:date="2019-11-15T15:49:00Z">
        <w:r w:rsidR="00E90F60" w:rsidDel="00D51C42">
          <w:rPr>
            <w:noProof/>
          </w:rPr>
          <w:delText>73</w:delText>
        </w:r>
      </w:del>
      <w:r w:rsidRPr="00C42EAF">
        <w:fldChar w:fldCharType="end"/>
      </w:r>
      <w:r w:rsidRPr="00413B46">
        <w:t xml:space="preserve"> — TPM2_HMAC_Start Command</w:t>
      </w:r>
      <w:bookmarkEnd w:id="3260"/>
      <w:bookmarkEnd w:id="3261"/>
      <w:bookmarkEnd w:id="3262"/>
      <w:bookmarkEnd w:id="3263"/>
      <w:bookmarkEnd w:id="3264"/>
      <w:bookmarkEnd w:id="326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41"/>
        <w:gridCol w:w="2020"/>
        <w:gridCol w:w="4599"/>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590"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000000" w:themeColor="text1"/>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590"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commandSize</w:t>
            </w:r>
          </w:p>
        </w:tc>
        <w:tc>
          <w:tcPr>
            <w:tcW w:w="4590"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000000" w:themeColor="text1"/>
            </w:tcBorders>
            <w:vAlign w:val="center"/>
          </w:tcPr>
          <w:p w:rsidR="00C53E66" w:rsidRPr="00413B46" w:rsidRDefault="00C53E66" w:rsidP="00B8394F">
            <w:pPr>
              <w:pStyle w:val="TABLE-cell"/>
            </w:pPr>
            <w:r w:rsidRPr="00413B46">
              <w:t>TPM_CC</w:t>
            </w:r>
          </w:p>
        </w:tc>
        <w:tc>
          <w:tcPr>
            <w:tcW w:w="2016" w:type="dxa"/>
            <w:tcBorders>
              <w:left w:val="single" w:sz="8" w:space="0" w:color="000000" w:themeColor="text1"/>
              <w:bottom w:val="dashDotStroked" w:sz="24" w:space="0" w:color="auto"/>
              <w:right w:val="single" w:sz="8" w:space="0" w:color="000000" w:themeColor="text1"/>
            </w:tcBorders>
            <w:vAlign w:val="center"/>
          </w:tcPr>
          <w:p w:rsidR="00C53E66" w:rsidRPr="00413B46" w:rsidRDefault="00C53E66" w:rsidP="00B8394F">
            <w:pPr>
              <w:pStyle w:val="TABLE-cell"/>
            </w:pPr>
            <w:r w:rsidRPr="00413B46">
              <w:t>commandCode</w:t>
            </w:r>
          </w:p>
        </w:tc>
        <w:tc>
          <w:tcPr>
            <w:tcW w:w="4590" w:type="dxa"/>
            <w:tcBorders>
              <w:left w:val="single" w:sz="8" w:space="0" w:color="000000" w:themeColor="text1"/>
              <w:bottom w:val="dashDotStroked" w:sz="24" w:space="0" w:color="auto"/>
              <w:right w:val="single" w:sz="12" w:space="0" w:color="auto"/>
            </w:tcBorders>
            <w:vAlign w:val="center"/>
          </w:tcPr>
          <w:p w:rsidR="00C53E66" w:rsidRPr="00413B46" w:rsidRDefault="00C53E66" w:rsidP="00B8394F">
            <w:pPr>
              <w:pStyle w:val="TABLE-cell"/>
            </w:pPr>
            <w:r w:rsidRPr="00413B46">
              <w:t>TPM_CC_HMAC_Start</w:t>
            </w:r>
          </w:p>
        </w:tc>
      </w:tr>
      <w:tr w:rsidR="00C53E66" w:rsidRPr="00413B46" w:rsidTr="00B8394F">
        <w:trPr>
          <w:cantSplit/>
          <w:jc w:val="center"/>
        </w:trPr>
        <w:tc>
          <w:tcPr>
            <w:tcW w:w="2736" w:type="dxa"/>
            <w:tcBorders>
              <w:top w:val="dashDotStroked" w:sz="24" w:space="0" w:color="auto"/>
              <w:left w:val="single" w:sz="12" w:space="0" w:color="auto"/>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TPMI_DH_OBJECT</w:t>
            </w:r>
          </w:p>
        </w:tc>
        <w:tc>
          <w:tcPr>
            <w:tcW w:w="2016" w:type="dxa"/>
            <w:tcBorders>
              <w:top w:val="dashDotStroked" w:sz="24" w:space="0" w:color="auto"/>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@handle</w:t>
            </w:r>
          </w:p>
        </w:tc>
        <w:tc>
          <w:tcPr>
            <w:tcW w:w="4590" w:type="dxa"/>
            <w:tcBorders>
              <w:top w:val="dashDotStroked" w:sz="24" w:space="0" w:color="auto"/>
              <w:left w:val="single" w:sz="8" w:space="0" w:color="000000" w:themeColor="text1"/>
              <w:bottom w:val="thinThickThinSmallGap" w:sz="12" w:space="0" w:color="auto"/>
              <w:right w:val="single" w:sz="12" w:space="0" w:color="auto"/>
            </w:tcBorders>
            <w:vAlign w:val="center"/>
          </w:tcPr>
          <w:p w:rsidR="00C53E66" w:rsidRPr="00413B46" w:rsidRDefault="00C53E66" w:rsidP="00B8394F">
            <w:pPr>
              <w:pStyle w:val="TABLE-cell"/>
            </w:pPr>
            <w:r w:rsidRPr="00413B46">
              <w:t>handle of an HMAC key</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B8394F">
        <w:trPr>
          <w:cantSplit/>
          <w:jc w:val="center"/>
        </w:trPr>
        <w:tc>
          <w:tcPr>
            <w:tcW w:w="2736" w:type="dxa"/>
            <w:tcBorders>
              <w:top w:val="thinThickThinSmallGap" w:sz="12" w:space="0" w:color="auto"/>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TPM2B_AUTH</w:t>
            </w:r>
          </w:p>
        </w:tc>
        <w:tc>
          <w:tcPr>
            <w:tcW w:w="2016" w:type="dxa"/>
            <w:tcBorders>
              <w:top w:val="thinThickThinSmallGap" w:sz="12" w:space="0" w:color="auto"/>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auth</w:t>
            </w:r>
          </w:p>
        </w:tc>
        <w:tc>
          <w:tcPr>
            <w:tcW w:w="4590" w:type="dxa"/>
            <w:tcBorders>
              <w:top w:val="thinThickThinSmallGap" w:sz="12" w:space="0" w:color="auto"/>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r w:rsidRPr="00413B46">
              <w:t>authorization value for subsequent use of the sequence</w:t>
            </w:r>
          </w:p>
        </w:tc>
      </w:tr>
      <w:tr w:rsidR="00C53E66" w:rsidRPr="00413B46" w:rsidTr="00B8394F">
        <w:trPr>
          <w:cantSplit/>
          <w:jc w:val="center"/>
        </w:trPr>
        <w:tc>
          <w:tcPr>
            <w:tcW w:w="2736" w:type="dxa"/>
            <w:tcBorders>
              <w:top w:val="single" w:sz="6" w:space="0" w:color="auto"/>
              <w:left w:val="single" w:sz="12" w:space="0" w:color="auto"/>
              <w:bottom w:val="single" w:sz="12" w:space="0" w:color="auto"/>
              <w:right w:val="single" w:sz="8" w:space="0" w:color="000000" w:themeColor="text1"/>
            </w:tcBorders>
            <w:vAlign w:val="center"/>
          </w:tcPr>
          <w:p w:rsidR="00C53E66" w:rsidRPr="00413B46" w:rsidRDefault="00C53E66" w:rsidP="00B8394F">
            <w:pPr>
              <w:pStyle w:val="TABLE-cell"/>
            </w:pPr>
            <w:r w:rsidRPr="00413B46">
              <w:t>TPMI_ALG_HASH+</w:t>
            </w:r>
          </w:p>
        </w:tc>
        <w:tc>
          <w:tcPr>
            <w:tcW w:w="2016" w:type="dxa"/>
            <w:tcBorders>
              <w:top w:val="single" w:sz="6" w:space="0" w:color="auto"/>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hashAlg</w:t>
            </w:r>
          </w:p>
        </w:tc>
        <w:tc>
          <w:tcPr>
            <w:tcW w:w="4590" w:type="dxa"/>
            <w:tcBorders>
              <w:top w:val="single" w:sz="6" w:space="0" w:color="auto"/>
              <w:left w:val="single" w:sz="8" w:space="0" w:color="000000" w:themeColor="text1"/>
              <w:bottom w:val="single" w:sz="12" w:space="0" w:color="auto"/>
              <w:right w:val="single" w:sz="12" w:space="0" w:color="auto"/>
            </w:tcBorders>
            <w:vAlign w:val="center"/>
          </w:tcPr>
          <w:p w:rsidR="00C53E66" w:rsidRPr="00413B46" w:rsidRDefault="00C53E66" w:rsidP="00B8394F">
            <w:pPr>
              <w:pStyle w:val="TABLE-cell"/>
            </w:pPr>
            <w:r w:rsidRPr="00413B46">
              <w:t>the hash algorithm to use for the HMAC</w:t>
            </w:r>
          </w:p>
        </w:tc>
      </w:tr>
    </w:tbl>
    <w:p w:rsidR="00C53E66" w:rsidRPr="00413B46" w:rsidRDefault="00C53E66" w:rsidP="00C53E66">
      <w:pPr>
        <w:pStyle w:val="TABLE-title"/>
      </w:pPr>
      <w:bookmarkStart w:id="3268" w:name="_Toc380749702"/>
      <w:bookmarkStart w:id="3269" w:name="_Toc432774149"/>
      <w:bookmarkStart w:id="3270" w:name="_Toc443576296"/>
      <w:bookmarkStart w:id="3271" w:name="_Toc473814030"/>
      <w:bookmarkStart w:id="3272" w:name="_Toc536440991"/>
      <w:bookmarkStart w:id="3273" w:name="_Toc24725673"/>
      <w:r w:rsidRPr="00413B46">
        <w:t xml:space="preserve">Table </w:t>
      </w:r>
      <w:r w:rsidRPr="00C42EAF">
        <w:fldChar w:fldCharType="begin"/>
      </w:r>
      <w:r w:rsidRPr="00413B46">
        <w:instrText xml:space="preserve"> SEQ Table \* ARABIC </w:instrText>
      </w:r>
      <w:r w:rsidRPr="00C42EAF">
        <w:fldChar w:fldCharType="separate"/>
      </w:r>
      <w:ins w:id="3274" w:author="David Wooten" w:date="2019-11-15T15:49:00Z">
        <w:r w:rsidR="00D51C42">
          <w:rPr>
            <w:noProof/>
          </w:rPr>
          <w:t>78</w:t>
        </w:r>
      </w:ins>
      <w:del w:id="3275" w:author="David Wooten" w:date="2019-11-15T15:49:00Z">
        <w:r w:rsidR="00E90F60" w:rsidDel="00D51C42">
          <w:rPr>
            <w:noProof/>
          </w:rPr>
          <w:delText>74</w:delText>
        </w:r>
      </w:del>
      <w:r w:rsidRPr="00C42EAF">
        <w:fldChar w:fldCharType="end"/>
      </w:r>
      <w:r w:rsidRPr="00413B46">
        <w:t xml:space="preserve"> — TPM2_HMAC_Start Response</w:t>
      </w:r>
      <w:bookmarkEnd w:id="3268"/>
      <w:bookmarkEnd w:id="3269"/>
      <w:bookmarkEnd w:id="3270"/>
      <w:bookmarkEnd w:id="3271"/>
      <w:bookmarkEnd w:id="3272"/>
      <w:bookmarkEnd w:id="3273"/>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41"/>
        <w:gridCol w:w="2020"/>
        <w:gridCol w:w="4599"/>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590"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000000" w:themeColor="text1"/>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590"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responseSize</w:t>
            </w:r>
          </w:p>
        </w:tc>
        <w:tc>
          <w:tcPr>
            <w:tcW w:w="4590"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000000" w:themeColor="text1"/>
            </w:tcBorders>
            <w:vAlign w:val="center"/>
          </w:tcPr>
          <w:p w:rsidR="00C53E66" w:rsidRPr="00413B46" w:rsidRDefault="00C53E66" w:rsidP="00B8394F">
            <w:pPr>
              <w:pStyle w:val="TABLE-cell"/>
            </w:pPr>
            <w:r w:rsidRPr="00413B46">
              <w:t>TPM_RC</w:t>
            </w:r>
          </w:p>
        </w:tc>
        <w:tc>
          <w:tcPr>
            <w:tcW w:w="2016" w:type="dxa"/>
            <w:tcBorders>
              <w:left w:val="single" w:sz="8" w:space="0" w:color="000000" w:themeColor="text1"/>
              <w:bottom w:val="dashDotStroked" w:sz="24" w:space="0" w:color="auto"/>
              <w:right w:val="single" w:sz="8" w:space="0" w:color="000000" w:themeColor="text1"/>
            </w:tcBorders>
            <w:vAlign w:val="center"/>
          </w:tcPr>
          <w:p w:rsidR="00C53E66" w:rsidRPr="00413B46" w:rsidRDefault="00C53E66" w:rsidP="00B8394F">
            <w:pPr>
              <w:pStyle w:val="TABLE-cell"/>
            </w:pPr>
            <w:r w:rsidRPr="00413B46">
              <w:t>responseCode</w:t>
            </w:r>
          </w:p>
        </w:tc>
        <w:tc>
          <w:tcPr>
            <w:tcW w:w="4590" w:type="dxa"/>
            <w:tcBorders>
              <w:left w:val="single" w:sz="8" w:space="0" w:color="000000" w:themeColor="text1"/>
              <w:bottom w:val="dashDotStroked" w:sz="24"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dashDotStroked" w:sz="24" w:space="0" w:color="auto"/>
              <w:left w:val="single" w:sz="12" w:space="0" w:color="auto"/>
              <w:bottom w:val="single" w:sz="12" w:space="0" w:color="auto"/>
              <w:right w:val="single" w:sz="8" w:space="0" w:color="000000" w:themeColor="text1"/>
            </w:tcBorders>
            <w:vAlign w:val="center"/>
          </w:tcPr>
          <w:p w:rsidR="00C53E66" w:rsidRPr="00413B46" w:rsidRDefault="00C53E66" w:rsidP="00B8394F">
            <w:pPr>
              <w:pStyle w:val="TABLE-cell"/>
            </w:pPr>
            <w:r w:rsidRPr="00413B46">
              <w:t>TPMI_DH_OBJECT</w:t>
            </w:r>
          </w:p>
        </w:tc>
        <w:tc>
          <w:tcPr>
            <w:tcW w:w="2016" w:type="dxa"/>
            <w:tcBorders>
              <w:top w:val="dashDotStroked" w:sz="24" w:space="0" w:color="auto"/>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sequenceHandle</w:t>
            </w:r>
          </w:p>
        </w:tc>
        <w:tc>
          <w:tcPr>
            <w:tcW w:w="4590" w:type="dxa"/>
            <w:tcBorders>
              <w:top w:val="dashDotStroked" w:sz="24" w:space="0" w:color="auto"/>
              <w:left w:val="single" w:sz="8" w:space="0" w:color="000000" w:themeColor="text1"/>
              <w:bottom w:val="single" w:sz="12" w:space="0" w:color="auto"/>
              <w:right w:val="single" w:sz="12" w:space="0" w:color="auto"/>
            </w:tcBorders>
            <w:vAlign w:val="center"/>
          </w:tcPr>
          <w:p w:rsidR="00C53E66" w:rsidRPr="00413B46" w:rsidRDefault="00C53E66" w:rsidP="00B8394F">
            <w:pPr>
              <w:pStyle w:val="TABLE-cell"/>
            </w:pPr>
            <w:r w:rsidRPr="00413B46">
              <w:t>a handle to reference the sequence</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[[HMAC_Start]]</w:t>
      </w:r>
    </w:p>
    <w:p w:rsidR="00AA4296" w:rsidRPr="00413B46" w:rsidRDefault="00AA4296" w:rsidP="00AA4296">
      <w:pPr>
        <w:pStyle w:val="Heading2"/>
        <w:pageBreakBefore/>
        <w:ind w:left="634" w:hanging="634"/>
      </w:pPr>
      <w:bookmarkStart w:id="3276" w:name="_Toc459213068"/>
      <w:bookmarkStart w:id="3277" w:name="_Toc536440798"/>
      <w:bookmarkStart w:id="3278" w:name="_Toc24725473"/>
      <w:bookmarkStart w:id="3279" w:name="_Toc310935422"/>
      <w:bookmarkStart w:id="3280" w:name="_Toc380749527"/>
      <w:bookmarkStart w:id="3281" w:name="_Toc432773968"/>
      <w:bookmarkStart w:id="3282" w:name="_Toc443720826"/>
      <w:bookmarkStart w:id="3283" w:name="_Toc443576118"/>
      <w:bookmarkStart w:id="3284" w:name="_Toc473813839"/>
      <w:r w:rsidRPr="00413B46">
        <w:lastRenderedPageBreak/>
        <w:t>TPM2_MAC_Start</w:t>
      </w:r>
      <w:bookmarkEnd w:id="3276"/>
      <w:bookmarkEnd w:id="3277"/>
      <w:bookmarkEnd w:id="3278"/>
    </w:p>
    <w:p w:rsidR="00AA4296" w:rsidRPr="00413B46" w:rsidRDefault="00AA4296" w:rsidP="00AA4296">
      <w:pPr>
        <w:pStyle w:val="Heading3"/>
        <w:pageBreakBefore w:val="0"/>
      </w:pPr>
      <w:r w:rsidRPr="00413B46">
        <w:t>General Description</w:t>
      </w:r>
    </w:p>
    <w:p w:rsidR="00AA4296" w:rsidRPr="00413B46" w:rsidRDefault="00AA4296" w:rsidP="00AA4296">
      <w:pPr>
        <w:pStyle w:val="BodyText"/>
      </w:pPr>
      <w:r w:rsidRPr="00413B46">
        <w:t>This command starts a MAC sequence. The TPM will create and initialize a MAC sequence structure, assign a handle to the sequence, and</w:t>
      </w:r>
      <w:r w:rsidRPr="00413B46" w:rsidDel="00A61EAB">
        <w:t xml:space="preserve"> </w:t>
      </w:r>
      <w:r w:rsidRPr="00413B46">
        <w:t xml:space="preserve">set the </w:t>
      </w:r>
      <w:r w:rsidRPr="00413B46">
        <w:rPr>
          <w:i/>
        </w:rPr>
        <w:t>authValue</w:t>
      </w:r>
      <w:r w:rsidRPr="00413B46">
        <w:t xml:space="preserve"> of the sequence object to the value in </w:t>
      </w:r>
      <w:r w:rsidRPr="00413B46">
        <w:rPr>
          <w:i/>
        </w:rPr>
        <w:t>auth</w:t>
      </w:r>
      <w:r w:rsidRPr="00413B46">
        <w:t>.</w:t>
      </w:r>
    </w:p>
    <w:p w:rsidR="00AA4296" w:rsidRPr="00413B46" w:rsidRDefault="00AA4296" w:rsidP="00AA4296">
      <w:pPr>
        <w:pStyle w:val="NOTE"/>
      </w:pPr>
      <w:r w:rsidRPr="00413B46">
        <w:t>NOTE 1</w:t>
      </w:r>
      <w:r w:rsidRPr="00413B46">
        <w:tab/>
        <w:t>The structure of a sequence object is vendor-dependent.</w:t>
      </w:r>
    </w:p>
    <w:p w:rsidR="00AA4296" w:rsidRPr="00413B46" w:rsidRDefault="00AA4296" w:rsidP="00AA4296">
      <w:pPr>
        <w:pStyle w:val="BodyText"/>
      </w:pPr>
      <w:r w:rsidRPr="00413B46">
        <w:t xml:space="preserve">The caller shall provide proper authorization for use of </w:t>
      </w:r>
      <w:r w:rsidRPr="00413B46">
        <w:rPr>
          <w:i/>
        </w:rPr>
        <w:t>handle</w:t>
      </w:r>
      <w:r w:rsidRPr="00413B46">
        <w:t>.</w:t>
      </w:r>
    </w:p>
    <w:p w:rsidR="00AA4296" w:rsidRPr="00413B46" w:rsidRDefault="00AA4296" w:rsidP="00AA4296">
      <w:pPr>
        <w:pStyle w:val="BodyText"/>
      </w:pPr>
      <w:r w:rsidRPr="00413B46">
        <w:t xml:space="preserve">If the </w:t>
      </w:r>
      <w:r w:rsidRPr="00413B46">
        <w:rPr>
          <w:i/>
        </w:rPr>
        <w:t>sign</w:t>
      </w:r>
      <w:r w:rsidRPr="00413B46">
        <w:t xml:space="preserve"> attribute is not SET in the key referenced by </w:t>
      </w:r>
      <w:r w:rsidRPr="00413B46">
        <w:rPr>
          <w:i/>
        </w:rPr>
        <w:t>handle</w:t>
      </w:r>
      <w:r w:rsidRPr="00413B46">
        <w:t xml:space="preserve"> then the TPM shall return TPM_RC_KEY. If the key type is not TPM_ALG_KEYEDHASH or TPM_ALG_SYMCIPHER</w:t>
      </w:r>
      <w:r w:rsidRPr="00413B46">
        <w:rPr>
          <w:i/>
        </w:rPr>
        <w:t xml:space="preserve"> </w:t>
      </w:r>
      <w:r w:rsidRPr="00413B46">
        <w:t xml:space="preserve">then the TPM shall return TPM_RC_TYPE. If the key referenced by </w:t>
      </w:r>
      <w:r w:rsidRPr="00413B46">
        <w:rPr>
          <w:i/>
        </w:rPr>
        <w:t>handle</w:t>
      </w:r>
      <w:r w:rsidRPr="00413B46">
        <w:t xml:space="preserve"> has the </w:t>
      </w:r>
      <w:r w:rsidRPr="00413B46">
        <w:rPr>
          <w:i/>
        </w:rPr>
        <w:t>restricted</w:t>
      </w:r>
      <w:r w:rsidRPr="00413B46">
        <w:t xml:space="preserve"> attribute SET, the TPM shall return TPM_RC_ATTRIBUTES.</w:t>
      </w:r>
    </w:p>
    <w:p w:rsidR="00AA4296" w:rsidRPr="00413B46" w:rsidRDefault="00AA4296" w:rsidP="00AA4296">
      <w:pPr>
        <w:pStyle w:val="NOTE"/>
      </w:pPr>
      <w:r w:rsidRPr="00413B46">
        <w:t>NOTE 2</w:t>
      </w:r>
      <w:r w:rsidRPr="00413B46">
        <w:tab/>
        <w:t>For symmetric signing with a restricted key, see TPM2_Sign.</w:t>
      </w:r>
    </w:p>
    <w:p w:rsidR="006B74E4" w:rsidRDefault="00AA4296" w:rsidP="00AA4296">
      <w:pPr>
        <w:pStyle w:val="BodyText"/>
      </w:pPr>
      <w:r w:rsidRPr="00413B46">
        <w:t xml:space="preserve">If the default scheme of the key referenced by </w:t>
      </w:r>
      <w:r w:rsidRPr="00413B46">
        <w:rPr>
          <w:i/>
        </w:rPr>
        <w:t>handle</w:t>
      </w:r>
      <w:r w:rsidRPr="00413B46">
        <w:t xml:space="preserve"> is not TPM_ALG_NULL, then the </w:t>
      </w:r>
      <w:r w:rsidRPr="00413B46">
        <w:rPr>
          <w:i/>
        </w:rPr>
        <w:t xml:space="preserve">inScheme </w:t>
      </w:r>
      <w:r w:rsidRPr="00413B46">
        <w:t xml:space="preserve">parameter is required to be either the same as the key’s default or TPM_ALG_NULL (TPM_RC_VALUE). If the default scheme of the key is TPM_ALG_NULL, then </w:t>
      </w:r>
      <w:r w:rsidRPr="00413B46">
        <w:rPr>
          <w:i/>
        </w:rPr>
        <w:t>inScheme</w:t>
      </w:r>
      <w:r w:rsidRPr="00413B46">
        <w:t>is required to be a valid hash or symmetric MAC scheme and not TPM_ALG_NULL (TPM_RC_VALUE).</w:t>
      </w:r>
      <w:bookmarkStart w:id="3285" w:name="_Ref479274039"/>
      <w:bookmarkStart w:id="3286" w:name="_Toc459213251"/>
      <w:bookmarkStart w:id="3287" w:name="_Toc536440992"/>
    </w:p>
    <w:p w:rsidR="00AA4296" w:rsidRPr="00413B46" w:rsidRDefault="00AA4296" w:rsidP="00AA4296">
      <w:pPr>
        <w:pStyle w:val="TABLE-title"/>
      </w:pPr>
      <w:bookmarkStart w:id="3288" w:name="_Toc24725674"/>
      <w:r w:rsidRPr="00413B46">
        <w:t xml:space="preserve">Table </w:t>
      </w:r>
      <w:r w:rsidRPr="00C42EAF">
        <w:fldChar w:fldCharType="begin"/>
      </w:r>
      <w:r w:rsidRPr="00413B46">
        <w:instrText xml:space="preserve"> SEQ Table \* ARABIC </w:instrText>
      </w:r>
      <w:r w:rsidRPr="00C42EAF">
        <w:fldChar w:fldCharType="separate"/>
      </w:r>
      <w:ins w:id="3289" w:author="David Wooten" w:date="2019-11-15T15:49:00Z">
        <w:r w:rsidR="00D51C42">
          <w:rPr>
            <w:noProof/>
          </w:rPr>
          <w:t>79</w:t>
        </w:r>
      </w:ins>
      <w:del w:id="3290" w:author="David Wooten" w:date="2019-11-15T15:49:00Z">
        <w:r w:rsidR="00E90F60" w:rsidDel="00D51C42">
          <w:rPr>
            <w:noProof/>
          </w:rPr>
          <w:delText>75</w:delText>
        </w:r>
      </w:del>
      <w:r w:rsidRPr="00C42EAF">
        <w:fldChar w:fldCharType="end"/>
      </w:r>
      <w:bookmarkEnd w:id="3285"/>
      <w:r w:rsidRPr="00413B46">
        <w:t xml:space="preserve"> — Algorithm Selection Matrix</w:t>
      </w:r>
      <w:bookmarkEnd w:id="3286"/>
      <w:bookmarkEnd w:id="3287"/>
      <w:bookmarkEnd w:id="328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1955"/>
        <w:gridCol w:w="2095"/>
        <w:gridCol w:w="2700"/>
        <w:gridCol w:w="2610"/>
      </w:tblGrid>
      <w:tr w:rsidR="00AA4296" w:rsidRPr="00413B46" w:rsidTr="00024AD0">
        <w:trPr>
          <w:cantSplit/>
          <w:jc w:val="center"/>
        </w:trPr>
        <w:tc>
          <w:tcPr>
            <w:tcW w:w="1955" w:type="dxa"/>
            <w:tcBorders>
              <w:top w:val="single" w:sz="12" w:space="0" w:color="000000"/>
              <w:left w:val="single" w:sz="12" w:space="0" w:color="000000"/>
              <w:bottom w:val="single" w:sz="12" w:space="0" w:color="000000"/>
              <w:right w:val="single" w:sz="6" w:space="0" w:color="auto"/>
            </w:tcBorders>
            <w:vAlign w:val="bottom"/>
            <w:hideMark/>
          </w:tcPr>
          <w:p w:rsidR="00AA4296" w:rsidRPr="00413B46" w:rsidRDefault="00AA4296" w:rsidP="00024AD0">
            <w:pPr>
              <w:pStyle w:val="TABLE-col-heading"/>
              <w:rPr>
                <w:i/>
              </w:rPr>
            </w:pPr>
            <w:r w:rsidRPr="00413B46">
              <w:rPr>
                <w:i/>
              </w:rPr>
              <w:t>handle→restricted</w:t>
            </w:r>
          </w:p>
          <w:p w:rsidR="00AA4296" w:rsidRPr="00413B46" w:rsidRDefault="00AA4296" w:rsidP="00024AD0">
            <w:pPr>
              <w:pStyle w:val="TABLE-col-heading"/>
            </w:pPr>
            <w:r w:rsidRPr="00413B46">
              <w:t>(key's restricted attribute)</w:t>
            </w:r>
          </w:p>
        </w:tc>
        <w:tc>
          <w:tcPr>
            <w:tcW w:w="2095" w:type="dxa"/>
            <w:tcBorders>
              <w:top w:val="single" w:sz="12" w:space="0" w:color="000000"/>
              <w:left w:val="single" w:sz="6" w:space="0" w:color="auto"/>
              <w:bottom w:val="single" w:sz="12" w:space="0" w:color="000000"/>
              <w:right w:val="single" w:sz="6" w:space="0" w:color="auto"/>
            </w:tcBorders>
            <w:vAlign w:val="bottom"/>
            <w:hideMark/>
          </w:tcPr>
          <w:p w:rsidR="00AA4296" w:rsidRPr="00413B46" w:rsidRDefault="00AA4296" w:rsidP="00024AD0">
            <w:pPr>
              <w:pStyle w:val="TABLE-col-heading"/>
              <w:rPr>
                <w:i/>
              </w:rPr>
            </w:pPr>
            <w:r w:rsidRPr="00413B46">
              <w:rPr>
                <w:i/>
              </w:rPr>
              <w:t>handle→scheme</w:t>
            </w:r>
          </w:p>
          <w:p w:rsidR="00AA4296" w:rsidRPr="00413B46" w:rsidRDefault="00AA4296" w:rsidP="00024AD0">
            <w:pPr>
              <w:pStyle w:val="TABLE-col-heading"/>
            </w:pPr>
            <w:r w:rsidRPr="00413B46">
              <w:t xml:space="preserve">(algorithm from key's </w:t>
            </w:r>
            <w:r w:rsidRPr="00413B46">
              <w:rPr>
                <w:i/>
              </w:rPr>
              <w:t>scheme</w:t>
            </w:r>
            <w:r w:rsidRPr="00413B46">
              <w:t>)</w:t>
            </w:r>
          </w:p>
        </w:tc>
        <w:tc>
          <w:tcPr>
            <w:tcW w:w="2700" w:type="dxa"/>
            <w:tcBorders>
              <w:top w:val="single" w:sz="12" w:space="0" w:color="000000"/>
              <w:left w:val="single" w:sz="6" w:space="0" w:color="auto"/>
              <w:bottom w:val="single" w:sz="12" w:space="0" w:color="000000"/>
              <w:right w:val="single" w:sz="12" w:space="0" w:color="000000"/>
            </w:tcBorders>
            <w:vAlign w:val="bottom"/>
            <w:hideMark/>
          </w:tcPr>
          <w:p w:rsidR="00AA4296" w:rsidRPr="00413B46" w:rsidRDefault="00AA4296" w:rsidP="00024AD0">
            <w:pPr>
              <w:pStyle w:val="TABLE-col-heading"/>
              <w:rPr>
                <w:i/>
              </w:rPr>
            </w:pPr>
            <w:r w:rsidRPr="00413B46">
              <w:rPr>
                <w:i/>
              </w:rPr>
              <w:t xml:space="preserve">inScheme </w:t>
            </w:r>
          </w:p>
        </w:tc>
        <w:tc>
          <w:tcPr>
            <w:tcW w:w="2610" w:type="dxa"/>
            <w:tcBorders>
              <w:top w:val="single" w:sz="12" w:space="0" w:color="000000"/>
              <w:left w:val="single" w:sz="6" w:space="0" w:color="auto"/>
              <w:bottom w:val="single" w:sz="12" w:space="0" w:color="000000"/>
              <w:right w:val="single" w:sz="12" w:space="0" w:color="000000"/>
            </w:tcBorders>
            <w:vAlign w:val="bottom"/>
            <w:hideMark/>
          </w:tcPr>
          <w:p w:rsidR="00AA4296" w:rsidRPr="00413B46" w:rsidRDefault="00AA4296" w:rsidP="00024AD0">
            <w:pPr>
              <w:pStyle w:val="TABLE-col-heading"/>
            </w:pPr>
            <w:r w:rsidRPr="00413B46">
              <w:t xml:space="preserve">algorithm used </w:t>
            </w:r>
          </w:p>
        </w:tc>
      </w:tr>
      <w:tr w:rsidR="00AA4296" w:rsidRPr="00413B46" w:rsidTr="00024AD0">
        <w:trPr>
          <w:cantSplit/>
          <w:jc w:val="center"/>
        </w:trPr>
        <w:tc>
          <w:tcPr>
            <w:tcW w:w="1955" w:type="dxa"/>
            <w:tcBorders>
              <w:top w:val="single" w:sz="12" w:space="0" w:color="000000"/>
              <w:left w:val="single" w:sz="12" w:space="0" w:color="000000"/>
              <w:bottom w:val="single" w:sz="6" w:space="0" w:color="auto"/>
              <w:right w:val="single" w:sz="6" w:space="0" w:color="auto"/>
            </w:tcBorders>
            <w:vAlign w:val="center"/>
            <w:hideMark/>
          </w:tcPr>
          <w:p w:rsidR="00AA4296" w:rsidRPr="00413B46" w:rsidRDefault="00AA4296" w:rsidP="00024AD0">
            <w:pPr>
              <w:pStyle w:val="TABLE-cell"/>
              <w:rPr>
                <w:rFonts w:cs="Times New Roman"/>
              </w:rPr>
            </w:pPr>
            <w:r w:rsidRPr="00413B46">
              <w:t>CLEAR (unrestricted)</w:t>
            </w:r>
          </w:p>
        </w:tc>
        <w:tc>
          <w:tcPr>
            <w:tcW w:w="2095" w:type="dxa"/>
            <w:tcBorders>
              <w:top w:val="single" w:sz="12" w:space="0" w:color="000000"/>
              <w:left w:val="single" w:sz="6" w:space="0" w:color="auto"/>
              <w:bottom w:val="single" w:sz="6" w:space="0" w:color="auto"/>
              <w:right w:val="single" w:sz="6" w:space="0" w:color="auto"/>
            </w:tcBorders>
            <w:vAlign w:val="center"/>
            <w:hideMark/>
          </w:tcPr>
          <w:p w:rsidR="00AA4296" w:rsidRPr="00413B46" w:rsidRDefault="00AA4296" w:rsidP="00024AD0">
            <w:pPr>
              <w:pStyle w:val="TABLE-cell"/>
              <w:rPr>
                <w:rFonts w:cs="Times New Roman"/>
              </w:rPr>
            </w:pPr>
            <w:r w:rsidRPr="00413B46">
              <w:t>TPM_ALG_NULL</w:t>
            </w:r>
            <w:r w:rsidRPr="00413B46">
              <w:rPr>
                <w:vertAlign w:val="superscript"/>
              </w:rPr>
              <w:t>(1)</w:t>
            </w:r>
          </w:p>
        </w:tc>
        <w:tc>
          <w:tcPr>
            <w:tcW w:w="2700" w:type="dxa"/>
            <w:tcBorders>
              <w:top w:val="single" w:sz="12" w:space="0" w:color="000000"/>
              <w:left w:val="single" w:sz="6" w:space="0" w:color="auto"/>
              <w:bottom w:val="single" w:sz="6" w:space="0" w:color="auto"/>
              <w:right w:val="single" w:sz="12" w:space="0" w:color="000000"/>
            </w:tcBorders>
            <w:vAlign w:val="center"/>
            <w:hideMark/>
          </w:tcPr>
          <w:p w:rsidR="00AA4296" w:rsidRPr="00413B46" w:rsidRDefault="00AA4296" w:rsidP="00024AD0">
            <w:pPr>
              <w:pStyle w:val="TABLE-cell"/>
              <w:rPr>
                <w:rFonts w:cs="Times New Roman"/>
              </w:rPr>
            </w:pPr>
            <w:r w:rsidRPr="00413B46">
              <w:t>TPM_ALG_NULL</w:t>
            </w:r>
          </w:p>
        </w:tc>
        <w:tc>
          <w:tcPr>
            <w:tcW w:w="2610" w:type="dxa"/>
            <w:tcBorders>
              <w:top w:val="single" w:sz="12" w:space="0" w:color="000000"/>
              <w:left w:val="single" w:sz="6" w:space="0" w:color="auto"/>
              <w:bottom w:val="single" w:sz="6" w:space="0" w:color="auto"/>
              <w:right w:val="single" w:sz="12" w:space="0" w:color="000000"/>
            </w:tcBorders>
            <w:hideMark/>
          </w:tcPr>
          <w:p w:rsidR="00AA4296" w:rsidRPr="00413B46" w:rsidRDefault="00AA4296" w:rsidP="00024AD0">
            <w:pPr>
              <w:pStyle w:val="TABLE-cell"/>
            </w:pPr>
            <w:r w:rsidRPr="00413B46">
              <w:t>error</w:t>
            </w:r>
            <w:r w:rsidRPr="00413B46">
              <w:rPr>
                <w:vertAlign w:val="superscript"/>
              </w:rPr>
              <w:t>(1)</w:t>
            </w:r>
            <w:r w:rsidRPr="00413B46">
              <w:t xml:space="preserve"> (TPM_RC_VALUE)</w:t>
            </w:r>
          </w:p>
        </w:tc>
      </w:tr>
      <w:tr w:rsidR="00AA4296" w:rsidRPr="00413B46" w:rsidTr="00024AD0">
        <w:trPr>
          <w:cantSplit/>
          <w:jc w:val="center"/>
        </w:trPr>
        <w:tc>
          <w:tcPr>
            <w:tcW w:w="1955" w:type="dxa"/>
            <w:tcBorders>
              <w:top w:val="single" w:sz="6" w:space="0" w:color="auto"/>
              <w:left w:val="single" w:sz="12" w:space="0" w:color="000000"/>
              <w:bottom w:val="single" w:sz="6" w:space="0" w:color="auto"/>
              <w:right w:val="single" w:sz="6" w:space="0" w:color="auto"/>
            </w:tcBorders>
            <w:hideMark/>
          </w:tcPr>
          <w:p w:rsidR="00AA4296" w:rsidRPr="00413B46" w:rsidRDefault="00AA4296" w:rsidP="00024AD0">
            <w:pPr>
              <w:pStyle w:val="TABLE-cell"/>
              <w:rPr>
                <w:rFonts w:ascii="Calibri" w:hAnsi="Calibri" w:cs="Times New Roman"/>
                <w:sz w:val="22"/>
                <w:szCs w:val="22"/>
              </w:rPr>
            </w:pPr>
            <w:r w:rsidRPr="00413B46">
              <w:t>CLEAR</w:t>
            </w:r>
          </w:p>
        </w:tc>
        <w:tc>
          <w:tcPr>
            <w:tcW w:w="2095" w:type="dxa"/>
            <w:tcBorders>
              <w:top w:val="single" w:sz="6" w:space="0" w:color="auto"/>
              <w:left w:val="single" w:sz="6" w:space="0" w:color="auto"/>
              <w:bottom w:val="single" w:sz="6" w:space="0" w:color="auto"/>
              <w:right w:val="single" w:sz="6" w:space="0" w:color="auto"/>
            </w:tcBorders>
            <w:hideMark/>
          </w:tcPr>
          <w:p w:rsidR="00AA4296" w:rsidRPr="00413B46" w:rsidRDefault="00AA4296" w:rsidP="00024AD0">
            <w:pPr>
              <w:pStyle w:val="TABLE-cell"/>
              <w:rPr>
                <w:rFonts w:cs="Times New Roman"/>
              </w:rPr>
            </w:pPr>
            <w:r w:rsidRPr="00413B46">
              <w:t>TPM_ALG_NULL</w:t>
            </w:r>
          </w:p>
        </w:tc>
        <w:tc>
          <w:tcPr>
            <w:tcW w:w="2700" w:type="dxa"/>
            <w:tcBorders>
              <w:top w:val="single" w:sz="6" w:space="0" w:color="auto"/>
              <w:left w:val="single" w:sz="6" w:space="0" w:color="auto"/>
              <w:bottom w:val="single" w:sz="6" w:space="0" w:color="auto"/>
              <w:right w:val="single" w:sz="12" w:space="0" w:color="000000"/>
            </w:tcBorders>
            <w:hideMark/>
          </w:tcPr>
          <w:p w:rsidR="00AA4296" w:rsidRPr="00413B46" w:rsidRDefault="00AA4296" w:rsidP="00024AD0">
            <w:pPr>
              <w:pStyle w:val="TABLE-cell"/>
              <w:rPr>
                <w:rFonts w:cs="Times New Roman"/>
                <w:i/>
              </w:rPr>
            </w:pPr>
            <w:r w:rsidRPr="00413B46">
              <w:t>valid hash or symmetric MAC</w:t>
            </w:r>
          </w:p>
        </w:tc>
        <w:tc>
          <w:tcPr>
            <w:tcW w:w="2610" w:type="dxa"/>
            <w:tcBorders>
              <w:top w:val="single" w:sz="6" w:space="0" w:color="auto"/>
              <w:left w:val="single" w:sz="6" w:space="0" w:color="auto"/>
              <w:bottom w:val="single" w:sz="6" w:space="0" w:color="auto"/>
              <w:right w:val="single" w:sz="12" w:space="0" w:color="000000"/>
            </w:tcBorders>
            <w:hideMark/>
          </w:tcPr>
          <w:p w:rsidR="00AA4296" w:rsidRPr="00413B46" w:rsidRDefault="00AA4296" w:rsidP="00024AD0">
            <w:pPr>
              <w:pStyle w:val="TABLE-cell"/>
              <w:rPr>
                <w:rFonts w:cs="Times New Roman"/>
                <w:i/>
              </w:rPr>
            </w:pPr>
            <w:r w:rsidRPr="00413B46">
              <w:rPr>
                <w:i/>
              </w:rPr>
              <w:t>inScheme</w:t>
            </w:r>
          </w:p>
        </w:tc>
      </w:tr>
      <w:tr w:rsidR="00AA4296" w:rsidRPr="00413B46" w:rsidTr="00024AD0">
        <w:trPr>
          <w:cantSplit/>
          <w:jc w:val="center"/>
        </w:trPr>
        <w:tc>
          <w:tcPr>
            <w:tcW w:w="1955" w:type="dxa"/>
            <w:tcBorders>
              <w:top w:val="single" w:sz="6" w:space="0" w:color="auto"/>
              <w:left w:val="single" w:sz="12" w:space="0" w:color="000000"/>
              <w:bottom w:val="single" w:sz="6" w:space="0" w:color="auto"/>
              <w:right w:val="single" w:sz="6" w:space="0" w:color="auto"/>
            </w:tcBorders>
            <w:hideMark/>
          </w:tcPr>
          <w:p w:rsidR="00AA4296" w:rsidRPr="00413B46" w:rsidRDefault="00AA4296" w:rsidP="00024AD0">
            <w:pPr>
              <w:pStyle w:val="TABLE-cell"/>
              <w:rPr>
                <w:rFonts w:ascii="Calibri" w:hAnsi="Calibri" w:cs="Times New Roman"/>
                <w:sz w:val="22"/>
                <w:szCs w:val="22"/>
              </w:rPr>
            </w:pPr>
            <w:r w:rsidRPr="00413B46">
              <w:t>CLEAR</w:t>
            </w:r>
          </w:p>
        </w:tc>
        <w:tc>
          <w:tcPr>
            <w:tcW w:w="2095" w:type="dxa"/>
            <w:tcBorders>
              <w:top w:val="single" w:sz="6" w:space="0" w:color="auto"/>
              <w:left w:val="single" w:sz="6" w:space="0" w:color="auto"/>
              <w:bottom w:val="single" w:sz="6" w:space="0" w:color="auto"/>
              <w:right w:val="single" w:sz="6" w:space="0" w:color="auto"/>
            </w:tcBorders>
            <w:hideMark/>
          </w:tcPr>
          <w:p w:rsidR="00AA4296" w:rsidRPr="00413B46" w:rsidRDefault="00AA4296" w:rsidP="00024AD0">
            <w:pPr>
              <w:pStyle w:val="TABLE-cell"/>
              <w:rPr>
                <w:rFonts w:cs="Times New Roman"/>
              </w:rPr>
            </w:pPr>
            <w:r w:rsidRPr="00413B46">
              <w:t>not TPM_ALG_NULL</w:t>
            </w:r>
          </w:p>
        </w:tc>
        <w:tc>
          <w:tcPr>
            <w:tcW w:w="2700" w:type="dxa"/>
            <w:tcBorders>
              <w:top w:val="single" w:sz="6" w:space="0" w:color="auto"/>
              <w:left w:val="single" w:sz="6" w:space="0" w:color="auto"/>
              <w:bottom w:val="single" w:sz="6" w:space="0" w:color="auto"/>
              <w:right w:val="single" w:sz="12" w:space="0" w:color="000000"/>
            </w:tcBorders>
            <w:hideMark/>
          </w:tcPr>
          <w:p w:rsidR="00AA4296" w:rsidRPr="00413B46" w:rsidRDefault="00AA4296" w:rsidP="00024AD0">
            <w:pPr>
              <w:pStyle w:val="TABLE-cell"/>
              <w:rPr>
                <w:rFonts w:cs="Times New Roman"/>
              </w:rPr>
            </w:pPr>
            <w:r w:rsidRPr="00413B46">
              <w:t xml:space="preserve">TPM_ALG_NULL or same as </w:t>
            </w:r>
            <w:r w:rsidRPr="00413B46">
              <w:rPr>
                <w:i/>
              </w:rPr>
              <w:t xml:space="preserve">handle→scheme </w:t>
            </w:r>
          </w:p>
        </w:tc>
        <w:tc>
          <w:tcPr>
            <w:tcW w:w="2610" w:type="dxa"/>
            <w:tcBorders>
              <w:top w:val="single" w:sz="6" w:space="0" w:color="auto"/>
              <w:left w:val="single" w:sz="6" w:space="0" w:color="auto"/>
              <w:bottom w:val="single" w:sz="6" w:space="0" w:color="auto"/>
              <w:right w:val="single" w:sz="12" w:space="0" w:color="000000"/>
            </w:tcBorders>
            <w:hideMark/>
          </w:tcPr>
          <w:p w:rsidR="00AA4296" w:rsidRPr="00413B46" w:rsidRDefault="00AA4296" w:rsidP="00024AD0">
            <w:pPr>
              <w:pStyle w:val="TABLE-cell"/>
              <w:rPr>
                <w:rFonts w:cs="Times New Roman"/>
                <w:i/>
              </w:rPr>
            </w:pPr>
            <w:r w:rsidRPr="00413B46">
              <w:rPr>
                <w:i/>
              </w:rPr>
              <w:t>handle→scheme</w:t>
            </w:r>
          </w:p>
        </w:tc>
      </w:tr>
      <w:tr w:rsidR="00AA4296" w:rsidRPr="00413B46" w:rsidTr="00024AD0">
        <w:trPr>
          <w:cantSplit/>
          <w:jc w:val="center"/>
        </w:trPr>
        <w:tc>
          <w:tcPr>
            <w:tcW w:w="1955" w:type="dxa"/>
            <w:tcBorders>
              <w:top w:val="single" w:sz="6" w:space="0" w:color="auto"/>
              <w:left w:val="single" w:sz="12" w:space="0" w:color="000000"/>
              <w:bottom w:val="single" w:sz="6" w:space="0" w:color="auto"/>
              <w:right w:val="single" w:sz="6" w:space="0" w:color="auto"/>
            </w:tcBorders>
          </w:tcPr>
          <w:p w:rsidR="00AA4296" w:rsidRPr="00413B46" w:rsidRDefault="00AA4296" w:rsidP="00024AD0">
            <w:pPr>
              <w:pStyle w:val="TABLE-cell"/>
            </w:pPr>
            <w:r w:rsidRPr="00413B46">
              <w:t>CLEAR</w:t>
            </w:r>
          </w:p>
        </w:tc>
        <w:tc>
          <w:tcPr>
            <w:tcW w:w="2095" w:type="dxa"/>
            <w:tcBorders>
              <w:top w:val="single" w:sz="6" w:space="0" w:color="auto"/>
              <w:left w:val="single" w:sz="6" w:space="0" w:color="auto"/>
              <w:bottom w:val="single" w:sz="6" w:space="0" w:color="auto"/>
              <w:right w:val="single" w:sz="6" w:space="0" w:color="auto"/>
            </w:tcBorders>
          </w:tcPr>
          <w:p w:rsidR="00AA4296" w:rsidRPr="00413B46" w:rsidRDefault="00AA4296" w:rsidP="00024AD0">
            <w:pPr>
              <w:pStyle w:val="TABLE-cell"/>
            </w:pPr>
            <w:r w:rsidRPr="00413B46">
              <w:t>not TPM_ALG_NULL</w:t>
            </w:r>
          </w:p>
        </w:tc>
        <w:tc>
          <w:tcPr>
            <w:tcW w:w="2700" w:type="dxa"/>
            <w:tcBorders>
              <w:top w:val="single" w:sz="6" w:space="0" w:color="auto"/>
              <w:left w:val="single" w:sz="6" w:space="0" w:color="auto"/>
              <w:bottom w:val="single" w:sz="6" w:space="0" w:color="auto"/>
              <w:right w:val="single" w:sz="12" w:space="0" w:color="000000"/>
            </w:tcBorders>
          </w:tcPr>
          <w:p w:rsidR="00AA4296" w:rsidRPr="00413B46" w:rsidRDefault="00AA4296" w:rsidP="00024AD0">
            <w:pPr>
              <w:pStyle w:val="TABLE-cell"/>
            </w:pPr>
            <w:r w:rsidRPr="00413B46">
              <w:t>not TPM_AGL_NULL</w:t>
            </w:r>
          </w:p>
        </w:tc>
        <w:tc>
          <w:tcPr>
            <w:tcW w:w="2610" w:type="dxa"/>
            <w:tcBorders>
              <w:top w:val="single" w:sz="6" w:space="0" w:color="auto"/>
              <w:left w:val="single" w:sz="6" w:space="0" w:color="auto"/>
              <w:bottom w:val="single" w:sz="6" w:space="0" w:color="auto"/>
              <w:right w:val="single" w:sz="12" w:space="0" w:color="000000"/>
            </w:tcBorders>
          </w:tcPr>
          <w:p w:rsidR="00AA4296" w:rsidRPr="00413B46" w:rsidRDefault="00AA4296" w:rsidP="00024AD0">
            <w:pPr>
              <w:pStyle w:val="TABLE-cell"/>
            </w:pPr>
            <w:r w:rsidRPr="00413B46">
              <w:t>error (TPM_RC_VALUE) if</w:t>
            </w:r>
            <w:r w:rsidRPr="00413B46">
              <w:rPr>
                <w:i/>
              </w:rPr>
              <w:t>inScheme</w:t>
            </w:r>
            <w:r w:rsidRPr="00413B46">
              <w:t xml:space="preserve">!= </w:t>
            </w:r>
            <w:r w:rsidRPr="00413B46">
              <w:rPr>
                <w:i/>
              </w:rPr>
              <w:t>handle-&gt;scheme</w:t>
            </w:r>
          </w:p>
        </w:tc>
      </w:tr>
      <w:tr w:rsidR="00AA4296" w:rsidRPr="00413B46" w:rsidTr="00024AD0">
        <w:trPr>
          <w:cantSplit/>
          <w:jc w:val="center"/>
        </w:trPr>
        <w:tc>
          <w:tcPr>
            <w:tcW w:w="1955" w:type="dxa"/>
            <w:tcBorders>
              <w:top w:val="single" w:sz="6" w:space="0" w:color="auto"/>
              <w:left w:val="single" w:sz="12" w:space="0" w:color="000000"/>
              <w:bottom w:val="single" w:sz="6" w:space="0" w:color="auto"/>
              <w:right w:val="single" w:sz="6" w:space="0" w:color="auto"/>
            </w:tcBorders>
            <w:hideMark/>
          </w:tcPr>
          <w:p w:rsidR="00AA4296" w:rsidRPr="00413B46" w:rsidRDefault="00AA4296" w:rsidP="00024AD0">
            <w:pPr>
              <w:pStyle w:val="TABLE-cell"/>
              <w:rPr>
                <w:rFonts w:cs="Times New Roman"/>
              </w:rPr>
            </w:pPr>
            <w:r w:rsidRPr="00413B46">
              <w:t>SET (restricted)</w:t>
            </w:r>
          </w:p>
        </w:tc>
        <w:tc>
          <w:tcPr>
            <w:tcW w:w="2095" w:type="dxa"/>
            <w:tcBorders>
              <w:top w:val="single" w:sz="6" w:space="0" w:color="auto"/>
              <w:left w:val="single" w:sz="6" w:space="0" w:color="auto"/>
              <w:bottom w:val="single" w:sz="6" w:space="0" w:color="auto"/>
              <w:right w:val="single" w:sz="6" w:space="0" w:color="auto"/>
            </w:tcBorders>
            <w:hideMark/>
          </w:tcPr>
          <w:p w:rsidR="00AA4296" w:rsidRPr="00413B46" w:rsidRDefault="00AA4296" w:rsidP="00024AD0">
            <w:pPr>
              <w:pStyle w:val="TABLE-cell"/>
              <w:rPr>
                <w:rFonts w:cs="Times New Roman"/>
              </w:rPr>
            </w:pPr>
            <w:r w:rsidRPr="00413B46">
              <w:t>don't care</w:t>
            </w:r>
          </w:p>
        </w:tc>
        <w:tc>
          <w:tcPr>
            <w:tcW w:w="2700" w:type="dxa"/>
            <w:tcBorders>
              <w:top w:val="single" w:sz="6" w:space="0" w:color="auto"/>
              <w:left w:val="single" w:sz="6" w:space="0" w:color="auto"/>
              <w:bottom w:val="single" w:sz="6" w:space="0" w:color="auto"/>
              <w:right w:val="single" w:sz="12" w:space="0" w:color="000000"/>
            </w:tcBorders>
            <w:hideMark/>
          </w:tcPr>
          <w:p w:rsidR="00AA4296" w:rsidRPr="00413B46" w:rsidRDefault="00AA4296" w:rsidP="00024AD0">
            <w:pPr>
              <w:pStyle w:val="TABLE-cell"/>
              <w:rPr>
                <w:rFonts w:cs="Times New Roman"/>
              </w:rPr>
            </w:pPr>
            <w:r w:rsidRPr="00413B46">
              <w:t>don't care</w:t>
            </w:r>
          </w:p>
        </w:tc>
        <w:tc>
          <w:tcPr>
            <w:tcW w:w="2610" w:type="dxa"/>
            <w:tcBorders>
              <w:top w:val="single" w:sz="6" w:space="0" w:color="auto"/>
              <w:left w:val="single" w:sz="6" w:space="0" w:color="auto"/>
              <w:bottom w:val="single" w:sz="6" w:space="0" w:color="auto"/>
              <w:right w:val="single" w:sz="12" w:space="0" w:color="000000"/>
            </w:tcBorders>
            <w:hideMark/>
          </w:tcPr>
          <w:p w:rsidR="00AA4296" w:rsidRPr="00413B46" w:rsidRDefault="00AA4296" w:rsidP="00024AD0">
            <w:pPr>
              <w:pStyle w:val="TABLE-cell"/>
              <w:rPr>
                <w:rFonts w:cs="Times New Roman"/>
                <w:i/>
              </w:rPr>
            </w:pPr>
            <w:r w:rsidRPr="00413B46">
              <w:t>TPM_RC_ATTRIBUTES</w:t>
            </w:r>
          </w:p>
        </w:tc>
      </w:tr>
      <w:tr w:rsidR="00AA4296" w:rsidRPr="00413B46" w:rsidTr="00024AD0">
        <w:trPr>
          <w:cantSplit/>
          <w:jc w:val="center"/>
        </w:trPr>
        <w:tc>
          <w:tcPr>
            <w:tcW w:w="9360" w:type="dxa"/>
            <w:gridSpan w:val="4"/>
            <w:tcBorders>
              <w:top w:val="single" w:sz="12" w:space="0" w:color="auto"/>
              <w:left w:val="single" w:sz="12" w:space="0" w:color="000000"/>
              <w:bottom w:val="single" w:sz="12" w:space="0" w:color="auto"/>
              <w:right w:val="single" w:sz="12" w:space="0" w:color="000000"/>
            </w:tcBorders>
          </w:tcPr>
          <w:p w:rsidR="00AA4296" w:rsidRPr="00413B46" w:rsidRDefault="00AA4296" w:rsidP="00024AD0">
            <w:pPr>
              <w:pStyle w:val="TABLE-cell-footnote"/>
            </w:pPr>
            <w:r w:rsidRPr="00413B46">
              <w:t>NOTES:</w:t>
            </w:r>
          </w:p>
          <w:p w:rsidR="00AA4296" w:rsidRPr="00413B46" w:rsidRDefault="00AA4296" w:rsidP="00024AD0">
            <w:pPr>
              <w:pStyle w:val="TABLE-cell-footnote"/>
            </w:pPr>
            <w:r w:rsidRPr="00413B46">
              <w:t>1)</w:t>
            </w:r>
            <w:r w:rsidRPr="00413B46">
              <w:tab/>
              <w:t>A hash algorithm is required for the HMAC.</w:t>
            </w:r>
          </w:p>
          <w:p w:rsidR="00AA4296" w:rsidRPr="00413B46" w:rsidRDefault="00AA4296" w:rsidP="00024AD0">
            <w:pPr>
              <w:pStyle w:val="TABLE-cell-footnote"/>
            </w:pPr>
            <w:r w:rsidRPr="00413B46">
              <w:t>2)</w:t>
            </w:r>
            <w:r w:rsidRPr="00413B46">
              <w:tab/>
            </w:r>
            <w:proofErr w:type="gramStart"/>
            <w:r w:rsidRPr="00413B46">
              <w:t>hashAlg</w:t>
            </w:r>
            <w:proofErr w:type="gramEnd"/>
            <w:r w:rsidRPr="00413B46">
              <w:t xml:space="preserve"> shall be TPM_ALG_NULL for handle referencing </w:t>
            </w:r>
            <w:r w:rsidR="006C2D7E" w:rsidRPr="00413B46">
              <w:t xml:space="preserve">a </w:t>
            </w:r>
            <w:r w:rsidRPr="00413B46">
              <w:t>CMAC key.</w:t>
            </w:r>
          </w:p>
        </w:tc>
      </w:tr>
    </w:tbl>
    <w:p w:rsidR="00AA4296" w:rsidRDefault="00AA4296" w:rsidP="00AA4296">
      <w:pPr>
        <w:pStyle w:val="NOTE"/>
      </w:pPr>
      <w:r w:rsidRPr="00413B46">
        <w:t>NOTE 3</w:t>
      </w:r>
      <w:r w:rsidRPr="00413B46">
        <w:tab/>
        <w:t>For a TPM_ALG_SYMCIPHER key, the symmetric block cipher algorithm is part of the key definition.</w:t>
      </w:r>
    </w:p>
    <w:p w:rsidR="006B74E4" w:rsidRDefault="00465F45" w:rsidP="00465F45">
      <w:pPr>
        <w:pStyle w:val="NOTE"/>
      </w:pPr>
      <w:r>
        <w:t>NOTE 4</w:t>
      </w:r>
      <w:r>
        <w:tab/>
        <w:t>TPM2_MAC_</w:t>
      </w:r>
      <w:proofErr w:type="gramStart"/>
      <w:r>
        <w:t>Start(</w:t>
      </w:r>
      <w:proofErr w:type="gramEnd"/>
      <w:r>
        <w:t xml:space="preserve">) was added in revision </w:t>
      </w:r>
      <w:r w:rsidR="000267FA">
        <w:t>0</w:t>
      </w:r>
      <w:r>
        <w:t>1</w:t>
      </w:r>
      <w:r w:rsidR="000267FA">
        <w:t>.</w:t>
      </w:r>
      <w:r>
        <w:t>43.</w:t>
      </w:r>
    </w:p>
    <w:p w:rsidR="00AA4296" w:rsidRPr="00413B46" w:rsidRDefault="00AA4296" w:rsidP="00AA4296">
      <w:pPr>
        <w:pStyle w:val="Heading3Break"/>
      </w:pPr>
      <w:r w:rsidRPr="00413B46">
        <w:lastRenderedPageBreak/>
        <w:t>Command and Response</w:t>
      </w:r>
    </w:p>
    <w:p w:rsidR="00AA4296" w:rsidRPr="00413B46" w:rsidRDefault="00AA4296" w:rsidP="00AA4296">
      <w:pPr>
        <w:pStyle w:val="TABLE-title"/>
      </w:pPr>
      <w:bookmarkStart w:id="3291" w:name="_Toc459213252"/>
      <w:bookmarkStart w:id="3292" w:name="_Toc536440993"/>
      <w:bookmarkStart w:id="3293" w:name="_Toc24725675"/>
      <w:r w:rsidRPr="00413B46">
        <w:t xml:space="preserve">Table </w:t>
      </w:r>
      <w:r w:rsidRPr="00C42EAF">
        <w:fldChar w:fldCharType="begin"/>
      </w:r>
      <w:r w:rsidRPr="00413B46">
        <w:instrText xml:space="preserve"> SEQ Table \* ARABIC </w:instrText>
      </w:r>
      <w:r w:rsidRPr="00C42EAF">
        <w:fldChar w:fldCharType="separate"/>
      </w:r>
      <w:ins w:id="3294" w:author="David Wooten" w:date="2019-11-15T15:49:00Z">
        <w:r w:rsidR="00D51C42">
          <w:rPr>
            <w:noProof/>
          </w:rPr>
          <w:t>80</w:t>
        </w:r>
      </w:ins>
      <w:del w:id="3295" w:author="David Wooten" w:date="2019-11-15T15:49:00Z">
        <w:r w:rsidR="00E90F60" w:rsidDel="00D51C42">
          <w:rPr>
            <w:noProof/>
          </w:rPr>
          <w:delText>76</w:delText>
        </w:r>
      </w:del>
      <w:r w:rsidRPr="00C42EAF">
        <w:fldChar w:fldCharType="end"/>
      </w:r>
      <w:r w:rsidRPr="00413B46">
        <w:t xml:space="preserve"> — TPM2_MAC_Start Command</w:t>
      </w:r>
      <w:bookmarkEnd w:id="3291"/>
      <w:bookmarkEnd w:id="3292"/>
      <w:bookmarkEnd w:id="3293"/>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41"/>
        <w:gridCol w:w="2020"/>
        <w:gridCol w:w="4599"/>
      </w:tblGrid>
      <w:tr w:rsidR="00AA4296" w:rsidRPr="00413B46" w:rsidTr="00024AD0">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AA4296" w:rsidRPr="00413B46" w:rsidRDefault="00AA4296" w:rsidP="00024AD0">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AA4296" w:rsidRPr="00413B46" w:rsidRDefault="00AA4296" w:rsidP="00024AD0">
            <w:pPr>
              <w:pStyle w:val="TABLE-col-heading"/>
            </w:pPr>
            <w:r w:rsidRPr="00413B46">
              <w:t>Name</w:t>
            </w:r>
          </w:p>
        </w:tc>
        <w:tc>
          <w:tcPr>
            <w:tcW w:w="4590" w:type="dxa"/>
            <w:tcBorders>
              <w:top w:val="single" w:sz="12" w:space="0" w:color="auto"/>
              <w:left w:val="single" w:sz="8" w:space="0" w:color="000000" w:themeColor="text1"/>
              <w:bottom w:val="single" w:sz="12" w:space="0" w:color="000000"/>
              <w:right w:val="single" w:sz="12" w:space="0" w:color="auto"/>
            </w:tcBorders>
            <w:vAlign w:val="center"/>
          </w:tcPr>
          <w:p w:rsidR="00AA4296" w:rsidRPr="00413B46" w:rsidRDefault="00AA4296" w:rsidP="00024AD0">
            <w:pPr>
              <w:pStyle w:val="TABLE-col-heading"/>
            </w:pPr>
            <w:r w:rsidRPr="00413B46">
              <w:t>Description</w:t>
            </w:r>
          </w:p>
        </w:tc>
      </w:tr>
      <w:tr w:rsidR="00AA4296" w:rsidRPr="00413B46" w:rsidTr="00024AD0">
        <w:trPr>
          <w:cantSplit/>
          <w:jc w:val="center"/>
        </w:trPr>
        <w:tc>
          <w:tcPr>
            <w:tcW w:w="2736" w:type="dxa"/>
            <w:tcBorders>
              <w:top w:val="single" w:sz="12" w:space="0" w:color="000000"/>
              <w:left w:val="single" w:sz="12" w:space="0" w:color="auto"/>
              <w:right w:val="single" w:sz="8" w:space="0" w:color="000000" w:themeColor="text1"/>
            </w:tcBorders>
            <w:vAlign w:val="center"/>
          </w:tcPr>
          <w:p w:rsidR="00AA4296" w:rsidRPr="00413B46" w:rsidRDefault="00AA4296" w:rsidP="00024AD0">
            <w:pPr>
              <w:pStyle w:val="TABLE-cell"/>
            </w:pPr>
            <w:r w:rsidRPr="00413B46">
              <w:t>TPMI_ST_COMMAND_TAG</w:t>
            </w:r>
          </w:p>
        </w:tc>
        <w:tc>
          <w:tcPr>
            <w:tcW w:w="2016" w:type="dxa"/>
            <w:tcBorders>
              <w:top w:val="single" w:sz="12" w:space="0" w:color="000000"/>
              <w:left w:val="single" w:sz="8" w:space="0" w:color="000000" w:themeColor="text1"/>
              <w:right w:val="single" w:sz="8" w:space="0" w:color="000000" w:themeColor="text1"/>
            </w:tcBorders>
            <w:vAlign w:val="center"/>
          </w:tcPr>
          <w:p w:rsidR="00AA4296" w:rsidRPr="00413B46" w:rsidRDefault="00AA4296" w:rsidP="00024AD0">
            <w:pPr>
              <w:pStyle w:val="TABLE-cell"/>
            </w:pPr>
            <w:r w:rsidRPr="00413B46">
              <w:t>tag</w:t>
            </w:r>
          </w:p>
        </w:tc>
        <w:tc>
          <w:tcPr>
            <w:tcW w:w="4590" w:type="dxa"/>
            <w:tcBorders>
              <w:top w:val="single" w:sz="12" w:space="0" w:color="000000"/>
              <w:left w:val="single" w:sz="8" w:space="0" w:color="000000" w:themeColor="text1"/>
              <w:right w:val="single" w:sz="12" w:space="0" w:color="auto"/>
            </w:tcBorders>
            <w:vAlign w:val="center"/>
          </w:tcPr>
          <w:p w:rsidR="00AA4296" w:rsidRPr="00413B46" w:rsidRDefault="00AA4296" w:rsidP="00024AD0">
            <w:pPr>
              <w:pStyle w:val="TABLE-cell"/>
            </w:pPr>
            <w:r w:rsidRPr="00413B46">
              <w:rPr>
                <w:lang w:eastAsia="zh-CN"/>
              </w:rPr>
              <w:t>TPM_ST_SESSIONS</w:t>
            </w:r>
          </w:p>
        </w:tc>
      </w:tr>
      <w:tr w:rsidR="00AA4296" w:rsidRPr="00413B46" w:rsidTr="00024AD0">
        <w:trPr>
          <w:cantSplit/>
          <w:jc w:val="center"/>
        </w:trPr>
        <w:tc>
          <w:tcPr>
            <w:tcW w:w="2736" w:type="dxa"/>
            <w:tcBorders>
              <w:left w:val="single" w:sz="12" w:space="0" w:color="auto"/>
              <w:bottom w:val="single" w:sz="6" w:space="0" w:color="auto"/>
              <w:right w:val="single" w:sz="8" w:space="0" w:color="000000" w:themeColor="text1"/>
            </w:tcBorders>
            <w:vAlign w:val="center"/>
          </w:tcPr>
          <w:p w:rsidR="00AA4296" w:rsidRPr="00413B46" w:rsidRDefault="00AA4296" w:rsidP="00024AD0">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AA4296" w:rsidRPr="00413B46" w:rsidRDefault="00AA4296" w:rsidP="00024AD0">
            <w:pPr>
              <w:pStyle w:val="TABLE-cell"/>
            </w:pPr>
            <w:r w:rsidRPr="00413B46">
              <w:t>commandSize</w:t>
            </w:r>
          </w:p>
        </w:tc>
        <w:tc>
          <w:tcPr>
            <w:tcW w:w="4590" w:type="dxa"/>
            <w:tcBorders>
              <w:left w:val="single" w:sz="8" w:space="0" w:color="000000" w:themeColor="text1"/>
              <w:bottom w:val="single" w:sz="6" w:space="0" w:color="auto"/>
              <w:right w:val="single" w:sz="12" w:space="0" w:color="auto"/>
            </w:tcBorders>
            <w:vAlign w:val="center"/>
          </w:tcPr>
          <w:p w:rsidR="00AA4296" w:rsidRPr="00413B46" w:rsidRDefault="00AA4296" w:rsidP="00024AD0">
            <w:pPr>
              <w:pStyle w:val="TABLE-cell"/>
            </w:pPr>
          </w:p>
        </w:tc>
      </w:tr>
      <w:tr w:rsidR="00AA4296" w:rsidRPr="00413B46" w:rsidTr="00024AD0">
        <w:trPr>
          <w:cantSplit/>
          <w:jc w:val="center"/>
        </w:trPr>
        <w:tc>
          <w:tcPr>
            <w:tcW w:w="2736" w:type="dxa"/>
            <w:tcBorders>
              <w:left w:val="single" w:sz="12" w:space="0" w:color="auto"/>
              <w:bottom w:val="dashDotStroked" w:sz="24" w:space="0" w:color="auto"/>
              <w:right w:val="single" w:sz="8" w:space="0" w:color="000000" w:themeColor="text1"/>
            </w:tcBorders>
            <w:vAlign w:val="center"/>
          </w:tcPr>
          <w:p w:rsidR="00AA4296" w:rsidRPr="00413B46" w:rsidRDefault="00AA4296" w:rsidP="00024AD0">
            <w:pPr>
              <w:pStyle w:val="TABLE-cell"/>
            </w:pPr>
            <w:r w:rsidRPr="00413B46">
              <w:t>TPM_CC</w:t>
            </w:r>
          </w:p>
        </w:tc>
        <w:tc>
          <w:tcPr>
            <w:tcW w:w="2016" w:type="dxa"/>
            <w:tcBorders>
              <w:left w:val="single" w:sz="8" w:space="0" w:color="000000" w:themeColor="text1"/>
              <w:bottom w:val="dashDotStroked" w:sz="24" w:space="0" w:color="auto"/>
              <w:right w:val="single" w:sz="8" w:space="0" w:color="000000" w:themeColor="text1"/>
            </w:tcBorders>
            <w:vAlign w:val="center"/>
          </w:tcPr>
          <w:p w:rsidR="00AA4296" w:rsidRPr="00413B46" w:rsidRDefault="00AA4296" w:rsidP="00024AD0">
            <w:pPr>
              <w:pStyle w:val="TABLE-cell"/>
            </w:pPr>
            <w:r w:rsidRPr="00413B46">
              <w:t>commandCode</w:t>
            </w:r>
          </w:p>
        </w:tc>
        <w:tc>
          <w:tcPr>
            <w:tcW w:w="4590" w:type="dxa"/>
            <w:tcBorders>
              <w:left w:val="single" w:sz="8" w:space="0" w:color="000000" w:themeColor="text1"/>
              <w:bottom w:val="dashDotStroked" w:sz="24" w:space="0" w:color="auto"/>
              <w:right w:val="single" w:sz="12" w:space="0" w:color="auto"/>
            </w:tcBorders>
            <w:vAlign w:val="center"/>
          </w:tcPr>
          <w:p w:rsidR="00AA4296" w:rsidRPr="00413B46" w:rsidRDefault="00AA4296" w:rsidP="00024AD0">
            <w:pPr>
              <w:pStyle w:val="TABLE-cell"/>
            </w:pPr>
            <w:r w:rsidRPr="00413B46">
              <w:t>TPM_CC_MAC_Start</w:t>
            </w:r>
          </w:p>
        </w:tc>
      </w:tr>
      <w:tr w:rsidR="00AA4296" w:rsidRPr="00413B46" w:rsidTr="00024AD0">
        <w:trPr>
          <w:cantSplit/>
          <w:jc w:val="center"/>
        </w:trPr>
        <w:tc>
          <w:tcPr>
            <w:tcW w:w="2736" w:type="dxa"/>
            <w:tcBorders>
              <w:top w:val="dashDotStroked" w:sz="24" w:space="0" w:color="auto"/>
              <w:left w:val="single" w:sz="12" w:space="0" w:color="auto"/>
              <w:bottom w:val="thinThickThinSmallGap" w:sz="12" w:space="0" w:color="auto"/>
              <w:right w:val="single" w:sz="8" w:space="0" w:color="000000" w:themeColor="text1"/>
            </w:tcBorders>
            <w:vAlign w:val="center"/>
          </w:tcPr>
          <w:p w:rsidR="00AA4296" w:rsidRPr="00413B46" w:rsidRDefault="00AA4296" w:rsidP="00024AD0">
            <w:pPr>
              <w:pStyle w:val="TABLE-cell"/>
            </w:pPr>
            <w:r w:rsidRPr="00413B46">
              <w:t>TPMI_DH_OBJECT</w:t>
            </w:r>
          </w:p>
        </w:tc>
        <w:tc>
          <w:tcPr>
            <w:tcW w:w="2016" w:type="dxa"/>
            <w:tcBorders>
              <w:top w:val="dashDotStroked" w:sz="24" w:space="0" w:color="auto"/>
              <w:left w:val="single" w:sz="8" w:space="0" w:color="000000" w:themeColor="text1"/>
              <w:bottom w:val="thinThickThinSmallGap" w:sz="12" w:space="0" w:color="auto"/>
              <w:right w:val="single" w:sz="8" w:space="0" w:color="000000" w:themeColor="text1"/>
            </w:tcBorders>
            <w:vAlign w:val="center"/>
          </w:tcPr>
          <w:p w:rsidR="00AA4296" w:rsidRPr="00413B46" w:rsidRDefault="00AA4296" w:rsidP="00024AD0">
            <w:pPr>
              <w:pStyle w:val="TABLE-cell"/>
            </w:pPr>
            <w:r w:rsidRPr="00413B46">
              <w:t>@handle</w:t>
            </w:r>
          </w:p>
        </w:tc>
        <w:tc>
          <w:tcPr>
            <w:tcW w:w="4590" w:type="dxa"/>
            <w:tcBorders>
              <w:top w:val="dashDotStroked" w:sz="24" w:space="0" w:color="auto"/>
              <w:left w:val="single" w:sz="8" w:space="0" w:color="000000" w:themeColor="text1"/>
              <w:bottom w:val="thinThickThinSmallGap" w:sz="12" w:space="0" w:color="auto"/>
              <w:right w:val="single" w:sz="12" w:space="0" w:color="auto"/>
            </w:tcBorders>
            <w:vAlign w:val="center"/>
          </w:tcPr>
          <w:p w:rsidR="00AA4296" w:rsidRPr="00413B46" w:rsidRDefault="00AA4296" w:rsidP="00024AD0">
            <w:pPr>
              <w:pStyle w:val="TABLE-cell"/>
            </w:pPr>
            <w:r w:rsidRPr="00413B46">
              <w:t>handle of a MAC key</w:t>
            </w:r>
          </w:p>
          <w:p w:rsidR="00AA4296" w:rsidRPr="00413B46" w:rsidRDefault="00AA4296" w:rsidP="00024AD0">
            <w:pPr>
              <w:pStyle w:val="TABLE-cell"/>
            </w:pPr>
            <w:r w:rsidRPr="00413B46">
              <w:t>Auth Index: 1</w:t>
            </w:r>
          </w:p>
          <w:p w:rsidR="00AA4296" w:rsidRPr="00413B46" w:rsidRDefault="00AA4296" w:rsidP="00024AD0">
            <w:pPr>
              <w:pStyle w:val="TABLE-cell"/>
            </w:pPr>
            <w:r w:rsidRPr="00413B46">
              <w:t>Auth Role: USER</w:t>
            </w:r>
          </w:p>
        </w:tc>
      </w:tr>
      <w:tr w:rsidR="00AA4296" w:rsidRPr="00413B46" w:rsidTr="00024AD0">
        <w:trPr>
          <w:cantSplit/>
          <w:jc w:val="center"/>
        </w:trPr>
        <w:tc>
          <w:tcPr>
            <w:tcW w:w="2736" w:type="dxa"/>
            <w:tcBorders>
              <w:top w:val="thinThickThinSmallGap" w:sz="12" w:space="0" w:color="auto"/>
              <w:left w:val="single" w:sz="12" w:space="0" w:color="auto"/>
              <w:bottom w:val="single" w:sz="6" w:space="0" w:color="auto"/>
              <w:right w:val="single" w:sz="8" w:space="0" w:color="000000" w:themeColor="text1"/>
            </w:tcBorders>
            <w:vAlign w:val="center"/>
          </w:tcPr>
          <w:p w:rsidR="00AA4296" w:rsidRPr="00413B46" w:rsidRDefault="00AA4296" w:rsidP="00024AD0">
            <w:pPr>
              <w:pStyle w:val="TABLE-cell"/>
            </w:pPr>
            <w:r w:rsidRPr="00413B46">
              <w:t>TPM2B_AUTH</w:t>
            </w:r>
          </w:p>
        </w:tc>
        <w:tc>
          <w:tcPr>
            <w:tcW w:w="2016" w:type="dxa"/>
            <w:tcBorders>
              <w:top w:val="thinThickThinSmallGap" w:sz="12" w:space="0" w:color="auto"/>
              <w:left w:val="single" w:sz="8" w:space="0" w:color="000000" w:themeColor="text1"/>
              <w:bottom w:val="single" w:sz="6" w:space="0" w:color="auto"/>
              <w:right w:val="single" w:sz="8" w:space="0" w:color="000000" w:themeColor="text1"/>
            </w:tcBorders>
            <w:vAlign w:val="center"/>
          </w:tcPr>
          <w:p w:rsidR="00AA4296" w:rsidRPr="00413B46" w:rsidRDefault="00AA4296" w:rsidP="00024AD0">
            <w:pPr>
              <w:pStyle w:val="TABLE-cell"/>
            </w:pPr>
            <w:r w:rsidRPr="00413B46">
              <w:t>auth</w:t>
            </w:r>
          </w:p>
        </w:tc>
        <w:tc>
          <w:tcPr>
            <w:tcW w:w="4590" w:type="dxa"/>
            <w:tcBorders>
              <w:top w:val="thinThickThinSmallGap" w:sz="12" w:space="0" w:color="auto"/>
              <w:left w:val="single" w:sz="8" w:space="0" w:color="000000" w:themeColor="text1"/>
              <w:bottom w:val="single" w:sz="6" w:space="0" w:color="auto"/>
              <w:right w:val="single" w:sz="12" w:space="0" w:color="auto"/>
            </w:tcBorders>
            <w:vAlign w:val="center"/>
          </w:tcPr>
          <w:p w:rsidR="00AA4296" w:rsidRPr="00413B46" w:rsidRDefault="00AA4296" w:rsidP="00024AD0">
            <w:pPr>
              <w:pStyle w:val="TABLE-cell"/>
            </w:pPr>
            <w:r w:rsidRPr="00413B46">
              <w:t>authorization value for subsequent use of the sequence</w:t>
            </w:r>
          </w:p>
        </w:tc>
      </w:tr>
      <w:tr w:rsidR="00AA4296" w:rsidRPr="00413B46" w:rsidTr="00024AD0">
        <w:trPr>
          <w:cantSplit/>
          <w:jc w:val="center"/>
        </w:trPr>
        <w:tc>
          <w:tcPr>
            <w:tcW w:w="2736" w:type="dxa"/>
            <w:tcBorders>
              <w:top w:val="single" w:sz="6" w:space="0" w:color="auto"/>
              <w:left w:val="single" w:sz="12" w:space="0" w:color="auto"/>
              <w:bottom w:val="single" w:sz="12" w:space="0" w:color="auto"/>
              <w:right w:val="single" w:sz="8" w:space="0" w:color="000000" w:themeColor="text1"/>
            </w:tcBorders>
            <w:vAlign w:val="center"/>
          </w:tcPr>
          <w:p w:rsidR="00AA4296" w:rsidRPr="00413B46" w:rsidRDefault="00AA4296" w:rsidP="00024AD0">
            <w:pPr>
              <w:pStyle w:val="TABLE-cell"/>
            </w:pPr>
            <w:r w:rsidRPr="00413B46">
              <w:t>TPMI_ALG_MAC_SCHEME+</w:t>
            </w:r>
          </w:p>
        </w:tc>
        <w:tc>
          <w:tcPr>
            <w:tcW w:w="2016" w:type="dxa"/>
            <w:tcBorders>
              <w:top w:val="single" w:sz="6" w:space="0" w:color="auto"/>
              <w:left w:val="single" w:sz="8" w:space="0" w:color="000000" w:themeColor="text1"/>
              <w:bottom w:val="single" w:sz="12" w:space="0" w:color="auto"/>
              <w:right w:val="single" w:sz="8" w:space="0" w:color="000000" w:themeColor="text1"/>
            </w:tcBorders>
            <w:vAlign w:val="center"/>
          </w:tcPr>
          <w:p w:rsidR="00AA4296" w:rsidRPr="00413B46" w:rsidRDefault="00AA4296" w:rsidP="00024AD0">
            <w:pPr>
              <w:pStyle w:val="TABLE-cell"/>
            </w:pPr>
            <w:r w:rsidRPr="00413B46">
              <w:t>inScheme</w:t>
            </w:r>
          </w:p>
        </w:tc>
        <w:tc>
          <w:tcPr>
            <w:tcW w:w="4590" w:type="dxa"/>
            <w:tcBorders>
              <w:top w:val="single" w:sz="6" w:space="0" w:color="auto"/>
              <w:left w:val="single" w:sz="8" w:space="0" w:color="000000" w:themeColor="text1"/>
              <w:bottom w:val="single" w:sz="12" w:space="0" w:color="auto"/>
              <w:right w:val="single" w:sz="12" w:space="0" w:color="auto"/>
            </w:tcBorders>
            <w:vAlign w:val="center"/>
          </w:tcPr>
          <w:p w:rsidR="00AA4296" w:rsidRPr="00413B46" w:rsidRDefault="00AA4296" w:rsidP="00024AD0">
            <w:pPr>
              <w:pStyle w:val="TABLE-cell"/>
            </w:pPr>
            <w:r w:rsidRPr="00413B46">
              <w:t xml:space="preserve">the algorithm to use for the MAC </w:t>
            </w:r>
          </w:p>
        </w:tc>
      </w:tr>
    </w:tbl>
    <w:p w:rsidR="00AA4296" w:rsidRPr="00413B46" w:rsidRDefault="00AA4296" w:rsidP="00AA4296">
      <w:pPr>
        <w:pStyle w:val="TABLE-title"/>
      </w:pPr>
      <w:bookmarkStart w:id="3296" w:name="_Toc459213253"/>
      <w:bookmarkStart w:id="3297" w:name="_Toc536440994"/>
      <w:bookmarkStart w:id="3298" w:name="_Toc24725676"/>
      <w:r w:rsidRPr="00413B46">
        <w:t xml:space="preserve">Table </w:t>
      </w:r>
      <w:r w:rsidRPr="00C42EAF">
        <w:fldChar w:fldCharType="begin"/>
      </w:r>
      <w:r w:rsidRPr="00413B46">
        <w:instrText xml:space="preserve"> SEQ Table \* ARABIC </w:instrText>
      </w:r>
      <w:r w:rsidRPr="00C42EAF">
        <w:fldChar w:fldCharType="separate"/>
      </w:r>
      <w:ins w:id="3299" w:author="David Wooten" w:date="2019-11-15T15:49:00Z">
        <w:r w:rsidR="00D51C42">
          <w:rPr>
            <w:noProof/>
          </w:rPr>
          <w:t>81</w:t>
        </w:r>
      </w:ins>
      <w:del w:id="3300" w:author="David Wooten" w:date="2019-11-15T15:49:00Z">
        <w:r w:rsidR="00E90F60" w:rsidDel="00D51C42">
          <w:rPr>
            <w:noProof/>
          </w:rPr>
          <w:delText>77</w:delText>
        </w:r>
      </w:del>
      <w:r w:rsidRPr="00C42EAF">
        <w:fldChar w:fldCharType="end"/>
      </w:r>
      <w:r w:rsidRPr="00413B46">
        <w:t xml:space="preserve"> — TPM2_MAC_Start Response</w:t>
      </w:r>
      <w:bookmarkEnd w:id="3296"/>
      <w:bookmarkEnd w:id="3297"/>
      <w:bookmarkEnd w:id="329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41"/>
        <w:gridCol w:w="2020"/>
        <w:gridCol w:w="4599"/>
      </w:tblGrid>
      <w:tr w:rsidR="00AA4296" w:rsidRPr="00413B46" w:rsidTr="00024AD0">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AA4296" w:rsidRPr="00413B46" w:rsidRDefault="00AA4296" w:rsidP="00024AD0">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AA4296" w:rsidRPr="00413B46" w:rsidRDefault="00AA4296" w:rsidP="00024AD0">
            <w:pPr>
              <w:pStyle w:val="TABLE-col-heading"/>
            </w:pPr>
            <w:r w:rsidRPr="00413B46">
              <w:t>Name</w:t>
            </w:r>
          </w:p>
        </w:tc>
        <w:tc>
          <w:tcPr>
            <w:tcW w:w="4590" w:type="dxa"/>
            <w:tcBorders>
              <w:top w:val="single" w:sz="12" w:space="0" w:color="auto"/>
              <w:left w:val="single" w:sz="8" w:space="0" w:color="000000" w:themeColor="text1"/>
              <w:bottom w:val="single" w:sz="12" w:space="0" w:color="000000"/>
              <w:right w:val="single" w:sz="12" w:space="0" w:color="auto"/>
            </w:tcBorders>
            <w:vAlign w:val="center"/>
          </w:tcPr>
          <w:p w:rsidR="00AA4296" w:rsidRPr="00413B46" w:rsidRDefault="00AA4296" w:rsidP="00024AD0">
            <w:pPr>
              <w:pStyle w:val="TABLE-col-heading"/>
            </w:pPr>
            <w:r w:rsidRPr="00413B46">
              <w:t>Description</w:t>
            </w:r>
          </w:p>
        </w:tc>
      </w:tr>
      <w:tr w:rsidR="00AA4296" w:rsidRPr="00413B46" w:rsidTr="00024AD0">
        <w:trPr>
          <w:cantSplit/>
          <w:jc w:val="center"/>
        </w:trPr>
        <w:tc>
          <w:tcPr>
            <w:tcW w:w="2736" w:type="dxa"/>
            <w:tcBorders>
              <w:top w:val="single" w:sz="12" w:space="0" w:color="000000"/>
              <w:left w:val="single" w:sz="12" w:space="0" w:color="auto"/>
              <w:right w:val="single" w:sz="8" w:space="0" w:color="000000" w:themeColor="text1"/>
            </w:tcBorders>
            <w:vAlign w:val="center"/>
          </w:tcPr>
          <w:p w:rsidR="00AA4296" w:rsidRPr="00413B46" w:rsidRDefault="00AA4296" w:rsidP="00024AD0">
            <w:pPr>
              <w:pStyle w:val="TABLE-cell"/>
            </w:pPr>
            <w:r w:rsidRPr="00413B46">
              <w:t>TPM_ST</w:t>
            </w:r>
          </w:p>
        </w:tc>
        <w:tc>
          <w:tcPr>
            <w:tcW w:w="2016" w:type="dxa"/>
            <w:tcBorders>
              <w:top w:val="single" w:sz="12" w:space="0" w:color="000000"/>
              <w:left w:val="single" w:sz="8" w:space="0" w:color="000000" w:themeColor="text1"/>
              <w:right w:val="single" w:sz="8" w:space="0" w:color="000000" w:themeColor="text1"/>
            </w:tcBorders>
            <w:vAlign w:val="center"/>
          </w:tcPr>
          <w:p w:rsidR="00AA4296" w:rsidRPr="00413B46" w:rsidRDefault="00AA4296" w:rsidP="00024AD0">
            <w:pPr>
              <w:pStyle w:val="TABLE-cell"/>
            </w:pPr>
            <w:r w:rsidRPr="00413B46">
              <w:t>tag</w:t>
            </w:r>
          </w:p>
        </w:tc>
        <w:tc>
          <w:tcPr>
            <w:tcW w:w="4590" w:type="dxa"/>
            <w:tcBorders>
              <w:top w:val="single" w:sz="12" w:space="0" w:color="000000"/>
              <w:left w:val="single" w:sz="8" w:space="0" w:color="000000" w:themeColor="text1"/>
              <w:right w:val="single" w:sz="12" w:space="0" w:color="auto"/>
            </w:tcBorders>
            <w:vAlign w:val="center"/>
          </w:tcPr>
          <w:p w:rsidR="00AA4296" w:rsidRPr="00413B46" w:rsidRDefault="00AA4296" w:rsidP="00024AD0">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AA4296" w:rsidRPr="00413B46" w:rsidTr="00024AD0">
        <w:trPr>
          <w:cantSplit/>
          <w:jc w:val="center"/>
        </w:trPr>
        <w:tc>
          <w:tcPr>
            <w:tcW w:w="2736" w:type="dxa"/>
            <w:tcBorders>
              <w:left w:val="single" w:sz="12" w:space="0" w:color="auto"/>
              <w:bottom w:val="single" w:sz="6" w:space="0" w:color="auto"/>
              <w:right w:val="single" w:sz="8" w:space="0" w:color="000000" w:themeColor="text1"/>
            </w:tcBorders>
            <w:vAlign w:val="center"/>
          </w:tcPr>
          <w:p w:rsidR="00AA4296" w:rsidRPr="00413B46" w:rsidRDefault="00AA4296" w:rsidP="00024AD0">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AA4296" w:rsidRPr="00413B46" w:rsidRDefault="00AA4296" w:rsidP="00024AD0">
            <w:pPr>
              <w:pStyle w:val="TABLE-cell"/>
            </w:pPr>
            <w:r w:rsidRPr="00413B46">
              <w:t>responseSize</w:t>
            </w:r>
          </w:p>
        </w:tc>
        <w:tc>
          <w:tcPr>
            <w:tcW w:w="4590" w:type="dxa"/>
            <w:tcBorders>
              <w:left w:val="single" w:sz="8" w:space="0" w:color="000000" w:themeColor="text1"/>
              <w:bottom w:val="single" w:sz="6" w:space="0" w:color="auto"/>
              <w:right w:val="single" w:sz="12" w:space="0" w:color="auto"/>
            </w:tcBorders>
            <w:vAlign w:val="center"/>
          </w:tcPr>
          <w:p w:rsidR="00AA4296" w:rsidRPr="00413B46" w:rsidRDefault="00AA4296" w:rsidP="00024AD0">
            <w:pPr>
              <w:pStyle w:val="TABLE-cell"/>
            </w:pPr>
          </w:p>
        </w:tc>
      </w:tr>
      <w:tr w:rsidR="00AA4296" w:rsidRPr="00413B46" w:rsidTr="00024AD0">
        <w:trPr>
          <w:cantSplit/>
          <w:jc w:val="center"/>
        </w:trPr>
        <w:tc>
          <w:tcPr>
            <w:tcW w:w="2736" w:type="dxa"/>
            <w:tcBorders>
              <w:left w:val="single" w:sz="12" w:space="0" w:color="auto"/>
              <w:bottom w:val="dashDotStroked" w:sz="24" w:space="0" w:color="auto"/>
              <w:right w:val="single" w:sz="8" w:space="0" w:color="000000" w:themeColor="text1"/>
            </w:tcBorders>
            <w:vAlign w:val="center"/>
          </w:tcPr>
          <w:p w:rsidR="00AA4296" w:rsidRPr="00413B46" w:rsidRDefault="00AA4296" w:rsidP="00024AD0">
            <w:pPr>
              <w:pStyle w:val="TABLE-cell"/>
            </w:pPr>
            <w:r w:rsidRPr="00413B46">
              <w:t>TPM_RC</w:t>
            </w:r>
          </w:p>
        </w:tc>
        <w:tc>
          <w:tcPr>
            <w:tcW w:w="2016" w:type="dxa"/>
            <w:tcBorders>
              <w:left w:val="single" w:sz="8" w:space="0" w:color="000000" w:themeColor="text1"/>
              <w:bottom w:val="dashDotStroked" w:sz="24" w:space="0" w:color="auto"/>
              <w:right w:val="single" w:sz="8" w:space="0" w:color="000000" w:themeColor="text1"/>
            </w:tcBorders>
            <w:vAlign w:val="center"/>
          </w:tcPr>
          <w:p w:rsidR="00AA4296" w:rsidRPr="00413B46" w:rsidRDefault="00AA4296" w:rsidP="00024AD0">
            <w:pPr>
              <w:pStyle w:val="TABLE-cell"/>
            </w:pPr>
            <w:r w:rsidRPr="00413B46">
              <w:t>responseCode</w:t>
            </w:r>
          </w:p>
        </w:tc>
        <w:tc>
          <w:tcPr>
            <w:tcW w:w="4590" w:type="dxa"/>
            <w:tcBorders>
              <w:left w:val="single" w:sz="8" w:space="0" w:color="000000" w:themeColor="text1"/>
              <w:bottom w:val="dashDotStroked" w:sz="24" w:space="0" w:color="auto"/>
              <w:right w:val="single" w:sz="12" w:space="0" w:color="auto"/>
            </w:tcBorders>
            <w:vAlign w:val="center"/>
          </w:tcPr>
          <w:p w:rsidR="00AA4296" w:rsidRPr="00413B46" w:rsidRDefault="00AA4296" w:rsidP="00024AD0">
            <w:pPr>
              <w:pStyle w:val="TABLE-cell"/>
            </w:pPr>
          </w:p>
        </w:tc>
      </w:tr>
      <w:tr w:rsidR="00AA4296" w:rsidRPr="00413B46" w:rsidTr="00024AD0">
        <w:trPr>
          <w:cantSplit/>
          <w:jc w:val="center"/>
        </w:trPr>
        <w:tc>
          <w:tcPr>
            <w:tcW w:w="2736" w:type="dxa"/>
            <w:tcBorders>
              <w:top w:val="dashDotStroked" w:sz="24" w:space="0" w:color="auto"/>
              <w:left w:val="single" w:sz="12" w:space="0" w:color="auto"/>
              <w:bottom w:val="single" w:sz="12" w:space="0" w:color="auto"/>
              <w:right w:val="single" w:sz="8" w:space="0" w:color="000000" w:themeColor="text1"/>
            </w:tcBorders>
            <w:vAlign w:val="center"/>
          </w:tcPr>
          <w:p w:rsidR="00AA4296" w:rsidRPr="00413B46" w:rsidRDefault="00AA4296" w:rsidP="00024AD0">
            <w:pPr>
              <w:pStyle w:val="TABLE-cell"/>
            </w:pPr>
            <w:r w:rsidRPr="00413B46">
              <w:t>TPMI_DH_OBJECT</w:t>
            </w:r>
          </w:p>
        </w:tc>
        <w:tc>
          <w:tcPr>
            <w:tcW w:w="2016" w:type="dxa"/>
            <w:tcBorders>
              <w:top w:val="dashDotStroked" w:sz="24" w:space="0" w:color="auto"/>
              <w:left w:val="single" w:sz="8" w:space="0" w:color="000000" w:themeColor="text1"/>
              <w:bottom w:val="single" w:sz="12" w:space="0" w:color="auto"/>
              <w:right w:val="single" w:sz="8" w:space="0" w:color="000000" w:themeColor="text1"/>
            </w:tcBorders>
            <w:vAlign w:val="center"/>
          </w:tcPr>
          <w:p w:rsidR="00AA4296" w:rsidRPr="00413B46" w:rsidRDefault="00AA4296" w:rsidP="00024AD0">
            <w:pPr>
              <w:pStyle w:val="TABLE-cell"/>
            </w:pPr>
            <w:r w:rsidRPr="00413B46">
              <w:t>sequenceHandle</w:t>
            </w:r>
          </w:p>
        </w:tc>
        <w:tc>
          <w:tcPr>
            <w:tcW w:w="4590" w:type="dxa"/>
            <w:tcBorders>
              <w:top w:val="dashDotStroked" w:sz="24" w:space="0" w:color="auto"/>
              <w:left w:val="single" w:sz="8" w:space="0" w:color="000000" w:themeColor="text1"/>
              <w:bottom w:val="single" w:sz="12" w:space="0" w:color="auto"/>
              <w:right w:val="single" w:sz="12" w:space="0" w:color="auto"/>
            </w:tcBorders>
            <w:vAlign w:val="center"/>
          </w:tcPr>
          <w:p w:rsidR="00AA4296" w:rsidRPr="00413B46" w:rsidRDefault="00AA4296" w:rsidP="00024AD0">
            <w:pPr>
              <w:pStyle w:val="TABLE-cell"/>
            </w:pPr>
            <w:r w:rsidRPr="00413B46">
              <w:t>a handle to reference the sequence</w:t>
            </w:r>
          </w:p>
        </w:tc>
      </w:tr>
    </w:tbl>
    <w:p w:rsidR="00AA4296" w:rsidRPr="00413B46" w:rsidRDefault="00AA4296" w:rsidP="00AA4296">
      <w:pPr>
        <w:pStyle w:val="Heading3Break"/>
      </w:pPr>
      <w:r w:rsidRPr="00413B46">
        <w:lastRenderedPageBreak/>
        <w:t>Detailed Actions</w:t>
      </w:r>
    </w:p>
    <w:p w:rsidR="00AA4296" w:rsidRPr="00413B46" w:rsidRDefault="00AA4296" w:rsidP="00AA4296">
      <w:pPr>
        <w:pStyle w:val="CodeNameTag"/>
      </w:pPr>
      <w:r w:rsidRPr="00413B46">
        <w:t>[[MAC_Start]]</w:t>
      </w:r>
    </w:p>
    <w:p w:rsidR="00C53E66" w:rsidRPr="00413B46" w:rsidRDefault="00C53E66" w:rsidP="00C53E66">
      <w:pPr>
        <w:pStyle w:val="Heading2"/>
        <w:pageBreakBefore/>
      </w:pPr>
      <w:bookmarkStart w:id="3301" w:name="_Toc536440799"/>
      <w:bookmarkStart w:id="3302" w:name="_Toc24725474"/>
      <w:r w:rsidRPr="00413B46">
        <w:lastRenderedPageBreak/>
        <w:t>TPM2_HashSequenceStart</w:t>
      </w:r>
      <w:bookmarkEnd w:id="3279"/>
      <w:bookmarkEnd w:id="3280"/>
      <w:bookmarkEnd w:id="3281"/>
      <w:bookmarkEnd w:id="3282"/>
      <w:bookmarkEnd w:id="3283"/>
      <w:bookmarkEnd w:id="3284"/>
      <w:bookmarkEnd w:id="3301"/>
      <w:bookmarkEnd w:id="3302"/>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 xml:space="preserve">This command starts a hash or an Event Sequence. If </w:t>
      </w:r>
      <w:r w:rsidRPr="00413B46">
        <w:rPr>
          <w:i/>
        </w:rPr>
        <w:t>hashAlg</w:t>
      </w:r>
      <w:r w:rsidRPr="00413B46">
        <w:t xml:space="preserve"> is an implemented hash, then a hash sequence is started. If </w:t>
      </w:r>
      <w:r w:rsidRPr="00413B46">
        <w:rPr>
          <w:i/>
        </w:rPr>
        <w:t>hashAlg</w:t>
      </w:r>
      <w:r w:rsidRPr="00413B46">
        <w:t xml:space="preserve"> is TPM_ALG_NULL, then an Event Sequence is started. If </w:t>
      </w:r>
      <w:r w:rsidRPr="00413B46">
        <w:rPr>
          <w:i/>
        </w:rPr>
        <w:t>hashAlg</w:t>
      </w:r>
      <w:r w:rsidRPr="00413B46">
        <w:t xml:space="preserve"> is neither an implemented algorithm nor TPM_ALG_NULL, then the TPM shall return TPM_RC_HASH.</w:t>
      </w:r>
    </w:p>
    <w:p w:rsidR="00C53E66" w:rsidRPr="00413B46" w:rsidRDefault="00C53E66" w:rsidP="00C53E66">
      <w:pPr>
        <w:pStyle w:val="BodyText"/>
      </w:pPr>
      <w:r w:rsidRPr="00413B46">
        <w:t xml:space="preserve">Depending on </w:t>
      </w:r>
      <w:r w:rsidRPr="00413B46">
        <w:rPr>
          <w:i/>
        </w:rPr>
        <w:t>hashAlg</w:t>
      </w:r>
      <w:r w:rsidRPr="00413B46">
        <w:t xml:space="preserve">, the TPM will create and initialize a Hash Sequence context or an Event Sequence context. Additionally, it will assign a handle to the context and set the </w:t>
      </w:r>
      <w:r w:rsidRPr="00413B46">
        <w:rPr>
          <w:i/>
        </w:rPr>
        <w:t>authValue</w:t>
      </w:r>
      <w:r w:rsidRPr="00413B46">
        <w:t xml:space="preserve"> of the context to the value in </w:t>
      </w:r>
      <w:r w:rsidRPr="00413B46">
        <w:rPr>
          <w:i/>
        </w:rPr>
        <w:t>auth</w:t>
      </w:r>
      <w:r w:rsidRPr="00413B46">
        <w:t>. A sequence context for an Event (</w:t>
      </w:r>
      <w:r w:rsidRPr="00413B46">
        <w:rPr>
          <w:i/>
        </w:rPr>
        <w:t>hashAlg</w:t>
      </w:r>
      <w:r w:rsidRPr="00413B46">
        <w:t xml:space="preserve"> = TPM_ALG_NULL) contains a hash context for each of the PCR banks implemented on the TPM.</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3303" w:name="_Toc380749703"/>
      <w:bookmarkStart w:id="3304" w:name="_Toc432774150"/>
      <w:bookmarkStart w:id="3305" w:name="_Toc443576297"/>
      <w:bookmarkStart w:id="3306" w:name="_Toc473814031"/>
      <w:bookmarkStart w:id="3307" w:name="_Toc536440995"/>
      <w:bookmarkStart w:id="3308" w:name="_Toc24725677"/>
      <w:r w:rsidRPr="00413B46">
        <w:t xml:space="preserve">Table </w:t>
      </w:r>
      <w:r w:rsidRPr="00C42EAF">
        <w:fldChar w:fldCharType="begin"/>
      </w:r>
      <w:r w:rsidRPr="00413B46">
        <w:instrText xml:space="preserve"> SEQ Table \* ARABIC </w:instrText>
      </w:r>
      <w:r w:rsidRPr="00C42EAF">
        <w:fldChar w:fldCharType="separate"/>
      </w:r>
      <w:ins w:id="3309" w:author="David Wooten" w:date="2019-11-15T15:49:00Z">
        <w:r w:rsidR="00D51C42">
          <w:rPr>
            <w:noProof/>
          </w:rPr>
          <w:t>82</w:t>
        </w:r>
      </w:ins>
      <w:del w:id="3310" w:author="David Wooten" w:date="2019-11-15T15:49:00Z">
        <w:r w:rsidR="00E90F60" w:rsidDel="00D51C42">
          <w:rPr>
            <w:noProof/>
          </w:rPr>
          <w:delText>78</w:delText>
        </w:r>
      </w:del>
      <w:r w:rsidRPr="00C42EAF">
        <w:fldChar w:fldCharType="end"/>
      </w:r>
      <w:r w:rsidRPr="00413B46">
        <w:t xml:space="preserve"> — TPM2_HashSequenceStart Command</w:t>
      </w:r>
      <w:bookmarkEnd w:id="3303"/>
      <w:bookmarkEnd w:id="3304"/>
      <w:bookmarkEnd w:id="3305"/>
      <w:bookmarkEnd w:id="3306"/>
      <w:bookmarkEnd w:id="3307"/>
      <w:bookmarkEnd w:id="330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41"/>
        <w:gridCol w:w="2020"/>
        <w:gridCol w:w="4599"/>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590"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000000" w:themeColor="text1"/>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590"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t>TPM_ST_SESSIONS if an audit or decrypt session is present; otherwise, TPM_ST_NO_SESSIONS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commandSize</w:t>
            </w:r>
          </w:p>
        </w:tc>
        <w:tc>
          <w:tcPr>
            <w:tcW w:w="4590"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TPM_CC</w:t>
            </w:r>
          </w:p>
        </w:tc>
        <w:tc>
          <w:tcPr>
            <w:tcW w:w="2016" w:type="dxa"/>
            <w:tcBorders>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commandCode</w:t>
            </w:r>
          </w:p>
        </w:tc>
        <w:tc>
          <w:tcPr>
            <w:tcW w:w="4590" w:type="dxa"/>
            <w:tcBorders>
              <w:left w:val="single" w:sz="8" w:space="0" w:color="000000" w:themeColor="text1"/>
              <w:bottom w:val="thinThickThinSmallGap" w:sz="12" w:space="0" w:color="auto"/>
              <w:right w:val="single" w:sz="12" w:space="0" w:color="auto"/>
            </w:tcBorders>
            <w:vAlign w:val="center"/>
          </w:tcPr>
          <w:p w:rsidR="00C53E66" w:rsidRPr="00413B46" w:rsidRDefault="00C53E66" w:rsidP="00B8394F">
            <w:pPr>
              <w:pStyle w:val="TABLE-cell"/>
            </w:pPr>
            <w:r w:rsidRPr="00413B46">
              <w:t>TPM_CC_HashSequenceStart</w:t>
            </w:r>
          </w:p>
        </w:tc>
      </w:tr>
      <w:tr w:rsidR="00C53E66" w:rsidRPr="00413B46" w:rsidTr="00B8394F">
        <w:trPr>
          <w:cantSplit/>
          <w:jc w:val="center"/>
        </w:trPr>
        <w:tc>
          <w:tcPr>
            <w:tcW w:w="2736" w:type="dxa"/>
            <w:tcBorders>
              <w:top w:val="thinThickThinSmallGap" w:sz="12" w:space="0" w:color="auto"/>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TPM2B_AUTH</w:t>
            </w:r>
          </w:p>
        </w:tc>
        <w:tc>
          <w:tcPr>
            <w:tcW w:w="2016" w:type="dxa"/>
            <w:tcBorders>
              <w:top w:val="thinThickThinSmallGap" w:sz="12" w:space="0" w:color="auto"/>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auth</w:t>
            </w:r>
          </w:p>
        </w:tc>
        <w:tc>
          <w:tcPr>
            <w:tcW w:w="4590" w:type="dxa"/>
            <w:tcBorders>
              <w:top w:val="thinThickThinSmallGap" w:sz="12" w:space="0" w:color="auto"/>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r w:rsidRPr="00413B46">
              <w:t>authorization value for subsequent use of the sequence</w:t>
            </w:r>
          </w:p>
        </w:tc>
      </w:tr>
      <w:tr w:rsidR="00C53E66" w:rsidRPr="00413B46" w:rsidTr="00B8394F">
        <w:trPr>
          <w:cantSplit/>
          <w:jc w:val="center"/>
        </w:trPr>
        <w:tc>
          <w:tcPr>
            <w:tcW w:w="2736" w:type="dxa"/>
            <w:tcBorders>
              <w:top w:val="single" w:sz="6" w:space="0" w:color="auto"/>
              <w:left w:val="single" w:sz="12" w:space="0" w:color="auto"/>
              <w:bottom w:val="single" w:sz="12" w:space="0" w:color="auto"/>
              <w:right w:val="single" w:sz="8" w:space="0" w:color="000000" w:themeColor="text1"/>
            </w:tcBorders>
            <w:vAlign w:val="center"/>
          </w:tcPr>
          <w:p w:rsidR="00C53E66" w:rsidRPr="00413B46" w:rsidRDefault="00C53E66" w:rsidP="00B8394F">
            <w:pPr>
              <w:pStyle w:val="TABLE-cell"/>
            </w:pPr>
            <w:r w:rsidRPr="00413B46">
              <w:t>TPMI_ALG_HASH+</w:t>
            </w:r>
          </w:p>
        </w:tc>
        <w:tc>
          <w:tcPr>
            <w:tcW w:w="2016" w:type="dxa"/>
            <w:tcBorders>
              <w:top w:val="single" w:sz="6" w:space="0" w:color="auto"/>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hashAlg</w:t>
            </w:r>
          </w:p>
        </w:tc>
        <w:tc>
          <w:tcPr>
            <w:tcW w:w="4590" w:type="dxa"/>
            <w:tcBorders>
              <w:top w:val="single" w:sz="6" w:space="0" w:color="auto"/>
              <w:left w:val="single" w:sz="8" w:space="0" w:color="000000" w:themeColor="text1"/>
              <w:bottom w:val="single" w:sz="12" w:space="0" w:color="auto"/>
              <w:right w:val="single" w:sz="12" w:space="0" w:color="auto"/>
            </w:tcBorders>
            <w:vAlign w:val="center"/>
          </w:tcPr>
          <w:p w:rsidR="00C53E66" w:rsidRPr="00413B46" w:rsidRDefault="00C53E66" w:rsidP="00B8394F">
            <w:pPr>
              <w:pStyle w:val="TABLE-cell"/>
            </w:pPr>
            <w:r w:rsidRPr="00413B46">
              <w:t>the hash algorithm to use for the hash sequence</w:t>
            </w:r>
          </w:p>
          <w:p w:rsidR="00C53E66" w:rsidRPr="00413B46" w:rsidRDefault="00C53E66" w:rsidP="00B8394F">
            <w:pPr>
              <w:pStyle w:val="TABLE-cell"/>
            </w:pPr>
            <w:r w:rsidRPr="00413B46">
              <w:t xml:space="preserve">An Event Sequence starts if this is TPM_ALG_NULL. </w:t>
            </w:r>
          </w:p>
        </w:tc>
      </w:tr>
    </w:tbl>
    <w:p w:rsidR="00C53E66" w:rsidRPr="00413B46" w:rsidRDefault="00C53E66" w:rsidP="00C53E66">
      <w:pPr>
        <w:pStyle w:val="TABLE-title"/>
      </w:pPr>
      <w:bookmarkStart w:id="3311" w:name="_Toc380749704"/>
      <w:bookmarkStart w:id="3312" w:name="_Toc432774151"/>
      <w:bookmarkStart w:id="3313" w:name="_Toc443576298"/>
      <w:bookmarkStart w:id="3314" w:name="_Toc473814032"/>
      <w:bookmarkStart w:id="3315" w:name="_Toc536440996"/>
      <w:bookmarkStart w:id="3316" w:name="_Toc24725678"/>
      <w:r w:rsidRPr="00413B46">
        <w:t xml:space="preserve">Table </w:t>
      </w:r>
      <w:r w:rsidRPr="00C42EAF">
        <w:fldChar w:fldCharType="begin"/>
      </w:r>
      <w:r w:rsidRPr="00413B46">
        <w:instrText xml:space="preserve"> SEQ Table \* ARABIC </w:instrText>
      </w:r>
      <w:r w:rsidRPr="00C42EAF">
        <w:fldChar w:fldCharType="separate"/>
      </w:r>
      <w:ins w:id="3317" w:author="David Wooten" w:date="2019-11-15T15:49:00Z">
        <w:r w:rsidR="00D51C42">
          <w:rPr>
            <w:noProof/>
          </w:rPr>
          <w:t>83</w:t>
        </w:r>
      </w:ins>
      <w:del w:id="3318" w:author="David Wooten" w:date="2019-11-15T15:49:00Z">
        <w:r w:rsidR="00E90F60" w:rsidDel="00D51C42">
          <w:rPr>
            <w:noProof/>
          </w:rPr>
          <w:delText>79</w:delText>
        </w:r>
      </w:del>
      <w:r w:rsidRPr="00C42EAF">
        <w:fldChar w:fldCharType="end"/>
      </w:r>
      <w:r w:rsidRPr="00413B46">
        <w:t xml:space="preserve"> — TPM2_HashSequenceStart Response</w:t>
      </w:r>
      <w:bookmarkEnd w:id="3311"/>
      <w:bookmarkEnd w:id="3312"/>
      <w:bookmarkEnd w:id="3313"/>
      <w:bookmarkEnd w:id="3314"/>
      <w:bookmarkEnd w:id="3315"/>
      <w:bookmarkEnd w:id="3316"/>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41"/>
        <w:gridCol w:w="2020"/>
        <w:gridCol w:w="4599"/>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590"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000000" w:themeColor="text1"/>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590"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responseSize</w:t>
            </w:r>
          </w:p>
        </w:tc>
        <w:tc>
          <w:tcPr>
            <w:tcW w:w="4590"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000000" w:themeColor="text1"/>
            </w:tcBorders>
            <w:vAlign w:val="center"/>
          </w:tcPr>
          <w:p w:rsidR="00C53E66" w:rsidRPr="00413B46" w:rsidRDefault="00C53E66" w:rsidP="00B8394F">
            <w:pPr>
              <w:pStyle w:val="TABLE-cell"/>
            </w:pPr>
            <w:r w:rsidRPr="00413B46">
              <w:t>TPM_RC</w:t>
            </w:r>
          </w:p>
        </w:tc>
        <w:tc>
          <w:tcPr>
            <w:tcW w:w="2016" w:type="dxa"/>
            <w:tcBorders>
              <w:left w:val="single" w:sz="8" w:space="0" w:color="000000" w:themeColor="text1"/>
              <w:bottom w:val="dashDotStroked" w:sz="24" w:space="0" w:color="auto"/>
              <w:right w:val="single" w:sz="8" w:space="0" w:color="000000" w:themeColor="text1"/>
            </w:tcBorders>
            <w:vAlign w:val="center"/>
          </w:tcPr>
          <w:p w:rsidR="00C53E66" w:rsidRPr="00413B46" w:rsidRDefault="00C53E66" w:rsidP="00B8394F">
            <w:pPr>
              <w:pStyle w:val="TABLE-cell"/>
            </w:pPr>
            <w:r w:rsidRPr="00413B46">
              <w:t>responseCode</w:t>
            </w:r>
          </w:p>
        </w:tc>
        <w:tc>
          <w:tcPr>
            <w:tcW w:w="4590" w:type="dxa"/>
            <w:tcBorders>
              <w:left w:val="single" w:sz="8" w:space="0" w:color="000000" w:themeColor="text1"/>
              <w:bottom w:val="dashDotStroked" w:sz="24"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dashDotStroked" w:sz="24" w:space="0" w:color="auto"/>
              <w:left w:val="single" w:sz="12" w:space="0" w:color="auto"/>
              <w:bottom w:val="single" w:sz="12" w:space="0" w:color="auto"/>
              <w:right w:val="single" w:sz="8" w:space="0" w:color="000000" w:themeColor="text1"/>
            </w:tcBorders>
            <w:vAlign w:val="center"/>
          </w:tcPr>
          <w:p w:rsidR="00C53E66" w:rsidRPr="00413B46" w:rsidRDefault="00C53E66" w:rsidP="00B8394F">
            <w:pPr>
              <w:pStyle w:val="TABLE-cell"/>
            </w:pPr>
            <w:r w:rsidRPr="00413B46">
              <w:t>TPMI_DH_OBJECT</w:t>
            </w:r>
          </w:p>
        </w:tc>
        <w:tc>
          <w:tcPr>
            <w:tcW w:w="2016" w:type="dxa"/>
            <w:tcBorders>
              <w:top w:val="dashDotStroked" w:sz="24" w:space="0" w:color="auto"/>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sequenceHandle</w:t>
            </w:r>
          </w:p>
        </w:tc>
        <w:tc>
          <w:tcPr>
            <w:tcW w:w="4590" w:type="dxa"/>
            <w:tcBorders>
              <w:top w:val="dashDotStroked" w:sz="24" w:space="0" w:color="auto"/>
              <w:left w:val="single" w:sz="8" w:space="0" w:color="000000" w:themeColor="text1"/>
              <w:bottom w:val="single" w:sz="12" w:space="0" w:color="auto"/>
              <w:right w:val="single" w:sz="12" w:space="0" w:color="auto"/>
            </w:tcBorders>
            <w:vAlign w:val="center"/>
          </w:tcPr>
          <w:p w:rsidR="00C53E66" w:rsidRPr="00413B46" w:rsidRDefault="00C53E66" w:rsidP="00B8394F">
            <w:pPr>
              <w:pStyle w:val="TABLE-cell"/>
            </w:pPr>
            <w:r w:rsidRPr="00413B46">
              <w:t>a handle to reference the sequence</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[[HashSequenceStart]]</w:t>
      </w:r>
    </w:p>
    <w:p w:rsidR="00C53E66" w:rsidRPr="00413B46" w:rsidRDefault="00C53E66" w:rsidP="00C53E66">
      <w:pPr>
        <w:pStyle w:val="Heading2"/>
        <w:pageBreakBefore/>
      </w:pPr>
      <w:bookmarkStart w:id="3319" w:name="_Toc310935423"/>
      <w:bookmarkStart w:id="3320" w:name="_Toc380749528"/>
      <w:bookmarkStart w:id="3321" w:name="_Toc432773969"/>
      <w:bookmarkStart w:id="3322" w:name="_Toc443720827"/>
      <w:bookmarkStart w:id="3323" w:name="_Toc443576119"/>
      <w:bookmarkStart w:id="3324" w:name="_Toc473813840"/>
      <w:bookmarkStart w:id="3325" w:name="_Toc536440800"/>
      <w:bookmarkStart w:id="3326" w:name="_Toc24725475"/>
      <w:r w:rsidRPr="00413B46">
        <w:lastRenderedPageBreak/>
        <w:t>TPM2_SequenceUpdate</w:t>
      </w:r>
      <w:bookmarkEnd w:id="3319"/>
      <w:bookmarkEnd w:id="3320"/>
      <w:bookmarkEnd w:id="3321"/>
      <w:bookmarkEnd w:id="3322"/>
      <w:bookmarkEnd w:id="3323"/>
      <w:bookmarkEnd w:id="3324"/>
      <w:bookmarkEnd w:id="3325"/>
      <w:bookmarkEnd w:id="3326"/>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is used to add data to a hash or HMAC sequence. The amount of data in buffer may be any size up to the limits of the TPM.</w:t>
      </w:r>
    </w:p>
    <w:p w:rsidR="00C53E66" w:rsidRPr="00413B46" w:rsidRDefault="00C53E66" w:rsidP="00C53E66">
      <w:pPr>
        <w:pStyle w:val="NOTE"/>
      </w:pPr>
      <w:r w:rsidRPr="00413B46">
        <w:t>NOTE 1</w:t>
      </w:r>
      <w:r w:rsidRPr="00413B46">
        <w:tab/>
        <w:t xml:space="preserve">In all TPM, a </w:t>
      </w:r>
      <w:r w:rsidRPr="00413B46">
        <w:rPr>
          <w:i/>
        </w:rPr>
        <w:t>buffer</w:t>
      </w:r>
      <w:r w:rsidRPr="00413B46">
        <w:t xml:space="preserve"> size of 1,024 octets is allowed.</w:t>
      </w:r>
    </w:p>
    <w:p w:rsidR="00C53E66" w:rsidRPr="00413B46" w:rsidRDefault="00C53E66" w:rsidP="00C53E66">
      <w:pPr>
        <w:pStyle w:val="BodyText"/>
      </w:pPr>
      <w:r w:rsidRPr="00413B46">
        <w:t xml:space="preserve">Proper authorization for the sequence object associated with </w:t>
      </w:r>
      <w:r w:rsidRPr="00413B46">
        <w:rPr>
          <w:i/>
        </w:rPr>
        <w:t>sequenceHandle</w:t>
      </w:r>
      <w:r w:rsidRPr="00413B46">
        <w:t xml:space="preserve"> is required. If an authorization or audit of this command requires computation of a </w:t>
      </w:r>
      <w:r w:rsidRPr="00413B46">
        <w:rPr>
          <w:i/>
        </w:rPr>
        <w:t>cpHash</w:t>
      </w:r>
      <w:r w:rsidRPr="00413B46">
        <w:t xml:space="preserve"> and an </w:t>
      </w:r>
      <w:r w:rsidRPr="00413B46">
        <w:rPr>
          <w:i/>
        </w:rPr>
        <w:t>rpHash</w:t>
      </w:r>
      <w:r w:rsidRPr="00413B46">
        <w:t xml:space="preserve">, the Name associated with </w:t>
      </w:r>
      <w:r w:rsidRPr="00413B46">
        <w:rPr>
          <w:i/>
        </w:rPr>
        <w:t>sequenceHandle</w:t>
      </w:r>
      <w:r w:rsidRPr="00413B46">
        <w:t xml:space="preserve"> will be the Empty Buffer.</w:t>
      </w:r>
    </w:p>
    <w:p w:rsidR="00C53E66" w:rsidRPr="00413B46" w:rsidRDefault="00C53E66" w:rsidP="00C53E66">
      <w:pPr>
        <w:pStyle w:val="BodyText"/>
      </w:pPr>
      <w:r w:rsidRPr="00413B46">
        <w:t>If the command does not return TPM_RC_SUCCESS, the state of the sequence is unmodified.</w:t>
      </w:r>
    </w:p>
    <w:p w:rsidR="00C53E66" w:rsidRPr="00413B46" w:rsidRDefault="00C53E66" w:rsidP="00C53E66">
      <w:pPr>
        <w:pStyle w:val="BodyText"/>
      </w:pPr>
      <w:r w:rsidRPr="00413B46">
        <w:t xml:space="preserve">If the sequence is intended to produce a digest that will be signed by a restricted signing key, then the first block of data shall contain </w:t>
      </w:r>
      <w:proofErr w:type="gramStart"/>
      <w:r w:rsidRPr="00413B46">
        <w:t>sizeof(</w:t>
      </w:r>
      <w:proofErr w:type="gramEnd"/>
      <w:r w:rsidRPr="00413B46">
        <w:t>TPM_GENERATED) octets and the first octets shall not be TPM_GENERATED_VALUE.</w:t>
      </w:r>
    </w:p>
    <w:p w:rsidR="00C53E66" w:rsidRPr="00413B46" w:rsidRDefault="00C53E66" w:rsidP="00C53E66">
      <w:pPr>
        <w:pStyle w:val="NOTE"/>
      </w:pPr>
      <w:r w:rsidRPr="00413B46">
        <w:t>NOTE 2</w:t>
      </w:r>
      <w:r w:rsidRPr="00413B46">
        <w:tab/>
        <w:t>This requirement allows the TPM to validate that the first block is safe to sign without having to accumulate octets over multiple calls.</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3327" w:name="_Toc380749705"/>
      <w:bookmarkStart w:id="3328" w:name="_Toc432774152"/>
      <w:bookmarkStart w:id="3329" w:name="_Toc443576299"/>
      <w:bookmarkStart w:id="3330" w:name="_Toc473814033"/>
      <w:bookmarkStart w:id="3331" w:name="_Toc536440997"/>
      <w:bookmarkStart w:id="3332" w:name="_Toc24725679"/>
      <w:r w:rsidRPr="00413B46">
        <w:t xml:space="preserve">Table </w:t>
      </w:r>
      <w:r w:rsidRPr="00C42EAF">
        <w:fldChar w:fldCharType="begin"/>
      </w:r>
      <w:r w:rsidRPr="00413B46">
        <w:instrText xml:space="preserve"> SEQ Table \* ARABIC </w:instrText>
      </w:r>
      <w:r w:rsidRPr="00C42EAF">
        <w:fldChar w:fldCharType="separate"/>
      </w:r>
      <w:ins w:id="3333" w:author="David Wooten" w:date="2019-11-15T15:49:00Z">
        <w:r w:rsidR="00D51C42">
          <w:rPr>
            <w:noProof/>
          </w:rPr>
          <w:t>84</w:t>
        </w:r>
      </w:ins>
      <w:del w:id="3334" w:author="David Wooten" w:date="2019-11-15T15:49:00Z">
        <w:r w:rsidR="00E90F60" w:rsidDel="00D51C42">
          <w:rPr>
            <w:noProof/>
          </w:rPr>
          <w:delText>80</w:delText>
        </w:r>
      </w:del>
      <w:r w:rsidRPr="00C42EAF">
        <w:fldChar w:fldCharType="end"/>
      </w:r>
      <w:r w:rsidRPr="00413B46">
        <w:t xml:space="preserve"> — TPM2_SequenceUpdate Command</w:t>
      </w:r>
      <w:bookmarkEnd w:id="3327"/>
      <w:bookmarkEnd w:id="3328"/>
      <w:bookmarkEnd w:id="3329"/>
      <w:bookmarkEnd w:id="3330"/>
      <w:bookmarkEnd w:id="3331"/>
      <w:bookmarkEnd w:id="3332"/>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000000" w:themeColor="text1"/>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commandSize</w:t>
            </w:r>
          </w:p>
        </w:tc>
        <w:tc>
          <w:tcPr>
            <w:tcW w:w="4608"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000000" w:themeColor="text1"/>
            </w:tcBorders>
            <w:vAlign w:val="center"/>
          </w:tcPr>
          <w:p w:rsidR="00C53E66" w:rsidRPr="00413B46" w:rsidRDefault="00C53E66" w:rsidP="00B8394F">
            <w:pPr>
              <w:pStyle w:val="TABLE-cell"/>
            </w:pPr>
            <w:r w:rsidRPr="00413B46">
              <w:t>TPM_CC</w:t>
            </w:r>
          </w:p>
        </w:tc>
        <w:tc>
          <w:tcPr>
            <w:tcW w:w="2016" w:type="dxa"/>
            <w:tcBorders>
              <w:left w:val="single" w:sz="8" w:space="0" w:color="000000" w:themeColor="text1"/>
              <w:bottom w:val="dashDotStroked" w:sz="24" w:space="0" w:color="auto"/>
              <w:right w:val="single" w:sz="8" w:space="0" w:color="000000" w:themeColor="text1"/>
            </w:tcBorders>
            <w:vAlign w:val="center"/>
          </w:tcPr>
          <w:p w:rsidR="00C53E66" w:rsidRPr="00413B46" w:rsidRDefault="00C53E66" w:rsidP="00B8394F">
            <w:pPr>
              <w:pStyle w:val="TABLE-cell"/>
            </w:pPr>
            <w:r w:rsidRPr="00413B46">
              <w:t>commandCode</w:t>
            </w:r>
          </w:p>
        </w:tc>
        <w:tc>
          <w:tcPr>
            <w:tcW w:w="4608" w:type="dxa"/>
            <w:tcBorders>
              <w:left w:val="single" w:sz="8" w:space="0" w:color="000000" w:themeColor="text1"/>
              <w:bottom w:val="dashDotStroked" w:sz="24" w:space="0" w:color="auto"/>
              <w:right w:val="single" w:sz="12" w:space="0" w:color="auto"/>
            </w:tcBorders>
            <w:vAlign w:val="center"/>
          </w:tcPr>
          <w:p w:rsidR="00C53E66" w:rsidRPr="00413B46" w:rsidRDefault="00C53E66" w:rsidP="00B8394F">
            <w:pPr>
              <w:pStyle w:val="TABLE-cell"/>
            </w:pPr>
            <w:r w:rsidRPr="00413B46">
              <w:t>TPM_CC_SequenceUpdate</w:t>
            </w:r>
          </w:p>
        </w:tc>
      </w:tr>
      <w:tr w:rsidR="00C53E66" w:rsidRPr="00413B46" w:rsidTr="00B8394F">
        <w:trPr>
          <w:cantSplit/>
          <w:jc w:val="center"/>
        </w:trPr>
        <w:tc>
          <w:tcPr>
            <w:tcW w:w="2736" w:type="dxa"/>
            <w:tcBorders>
              <w:top w:val="dashDotStroked" w:sz="24" w:space="0" w:color="auto"/>
              <w:left w:val="single" w:sz="12" w:space="0" w:color="auto"/>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TPMI_DH_OBJECT</w:t>
            </w:r>
          </w:p>
        </w:tc>
        <w:tc>
          <w:tcPr>
            <w:tcW w:w="2016" w:type="dxa"/>
            <w:tcBorders>
              <w:top w:val="dashDotStroked" w:sz="24" w:space="0" w:color="auto"/>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@sequenceHandle</w:t>
            </w:r>
          </w:p>
        </w:tc>
        <w:tc>
          <w:tcPr>
            <w:tcW w:w="4608" w:type="dxa"/>
            <w:tcBorders>
              <w:top w:val="dashDotStroked" w:sz="24" w:space="0" w:color="auto"/>
              <w:left w:val="single" w:sz="8" w:space="0" w:color="000000" w:themeColor="text1"/>
              <w:bottom w:val="thinThickThinSmallGap" w:sz="12" w:space="0" w:color="auto"/>
              <w:right w:val="single" w:sz="12" w:space="0" w:color="auto"/>
            </w:tcBorders>
            <w:vAlign w:val="center"/>
          </w:tcPr>
          <w:p w:rsidR="00C53E66" w:rsidRPr="00413B46" w:rsidRDefault="00C53E66" w:rsidP="00B8394F">
            <w:pPr>
              <w:pStyle w:val="TABLE-cell"/>
            </w:pPr>
            <w:r w:rsidRPr="00413B46">
              <w:t>handle for the sequence object</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B8394F">
        <w:trPr>
          <w:cantSplit/>
          <w:jc w:val="center"/>
        </w:trPr>
        <w:tc>
          <w:tcPr>
            <w:tcW w:w="2736" w:type="dxa"/>
            <w:tcBorders>
              <w:top w:val="thinThickThinSmallGap" w:sz="12" w:space="0" w:color="auto"/>
              <w:left w:val="single" w:sz="12" w:space="0" w:color="auto"/>
              <w:bottom w:val="single" w:sz="12" w:space="0" w:color="auto"/>
              <w:right w:val="single" w:sz="8" w:space="0" w:color="000000" w:themeColor="text1"/>
            </w:tcBorders>
            <w:vAlign w:val="center"/>
          </w:tcPr>
          <w:p w:rsidR="00C53E66" w:rsidRPr="00413B46" w:rsidRDefault="00C53E66" w:rsidP="00B8394F">
            <w:pPr>
              <w:pStyle w:val="TABLE-cell"/>
            </w:pPr>
            <w:r w:rsidRPr="00413B46">
              <w:t>TPM2B_MAX_BUFFER</w:t>
            </w:r>
          </w:p>
        </w:tc>
        <w:tc>
          <w:tcPr>
            <w:tcW w:w="2016" w:type="dxa"/>
            <w:tcBorders>
              <w:top w:val="thinThickThinSmallGap" w:sz="12" w:space="0" w:color="auto"/>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buffer</w:t>
            </w:r>
          </w:p>
        </w:tc>
        <w:tc>
          <w:tcPr>
            <w:tcW w:w="4608" w:type="dxa"/>
            <w:tcBorders>
              <w:top w:val="thinThickThinSmallGap" w:sz="12" w:space="0" w:color="auto"/>
              <w:left w:val="single" w:sz="8" w:space="0" w:color="000000" w:themeColor="text1"/>
              <w:bottom w:val="single" w:sz="12" w:space="0" w:color="auto"/>
              <w:right w:val="single" w:sz="12" w:space="0" w:color="auto"/>
            </w:tcBorders>
            <w:vAlign w:val="center"/>
          </w:tcPr>
          <w:p w:rsidR="00C53E66" w:rsidRPr="00413B46" w:rsidRDefault="00C53E66" w:rsidP="00B8394F">
            <w:pPr>
              <w:pStyle w:val="TABLE-cell"/>
            </w:pPr>
            <w:r w:rsidRPr="00413B46">
              <w:t>data to be added to hash</w:t>
            </w:r>
          </w:p>
        </w:tc>
      </w:tr>
    </w:tbl>
    <w:p w:rsidR="00C53E66" w:rsidRPr="00413B46" w:rsidRDefault="00C53E66" w:rsidP="00C53E66">
      <w:pPr>
        <w:pStyle w:val="TABLE-title"/>
      </w:pPr>
      <w:bookmarkStart w:id="3335" w:name="_Toc380749706"/>
      <w:bookmarkStart w:id="3336" w:name="_Toc432774153"/>
      <w:bookmarkStart w:id="3337" w:name="_Toc443576300"/>
      <w:bookmarkStart w:id="3338" w:name="_Toc473814034"/>
      <w:bookmarkStart w:id="3339" w:name="_Toc536440998"/>
      <w:bookmarkStart w:id="3340" w:name="_Toc24725680"/>
      <w:r w:rsidRPr="00413B46">
        <w:t xml:space="preserve">Table </w:t>
      </w:r>
      <w:r w:rsidRPr="00C42EAF">
        <w:fldChar w:fldCharType="begin"/>
      </w:r>
      <w:r w:rsidRPr="00413B46">
        <w:instrText xml:space="preserve"> SEQ Table \* ARABIC </w:instrText>
      </w:r>
      <w:r w:rsidRPr="00C42EAF">
        <w:fldChar w:fldCharType="separate"/>
      </w:r>
      <w:ins w:id="3341" w:author="David Wooten" w:date="2019-11-15T15:49:00Z">
        <w:r w:rsidR="00D51C42">
          <w:rPr>
            <w:noProof/>
          </w:rPr>
          <w:t>85</w:t>
        </w:r>
      </w:ins>
      <w:del w:id="3342" w:author="David Wooten" w:date="2019-11-15T15:49:00Z">
        <w:r w:rsidR="00E90F60" w:rsidDel="00D51C42">
          <w:rPr>
            <w:noProof/>
          </w:rPr>
          <w:delText>81</w:delText>
        </w:r>
      </w:del>
      <w:r w:rsidRPr="00C42EAF">
        <w:fldChar w:fldCharType="end"/>
      </w:r>
      <w:r w:rsidRPr="00413B46">
        <w:t xml:space="preserve"> — TPM2_SequenceUpdate Response</w:t>
      </w:r>
      <w:bookmarkEnd w:id="3335"/>
      <w:bookmarkEnd w:id="3336"/>
      <w:bookmarkEnd w:id="3337"/>
      <w:bookmarkEnd w:id="3338"/>
      <w:bookmarkEnd w:id="3339"/>
      <w:bookmarkEnd w:id="334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000000"/>
              <w:left w:val="single" w:sz="12" w:space="0" w:color="000000"/>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000000"/>
              <w:left w:val="single" w:sz="8" w:space="0" w:color="000000" w:themeColor="text1"/>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000000" w:themeColor="text1"/>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000000"/>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responseSize</w:t>
            </w:r>
          </w:p>
        </w:tc>
        <w:tc>
          <w:tcPr>
            <w:tcW w:w="4608" w:type="dxa"/>
            <w:tcBorders>
              <w:left w:val="single" w:sz="8" w:space="0" w:color="000000" w:themeColor="text1"/>
              <w:bottom w:val="single" w:sz="6"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single" w:sz="12" w:space="0" w:color="auto"/>
              <w:right w:val="single" w:sz="8" w:space="0" w:color="000000" w:themeColor="text1"/>
            </w:tcBorders>
            <w:vAlign w:val="center"/>
          </w:tcPr>
          <w:p w:rsidR="00C53E66" w:rsidRPr="00413B46" w:rsidRDefault="00C53E66" w:rsidP="00B8394F">
            <w:pPr>
              <w:pStyle w:val="TABLE-cell"/>
            </w:pPr>
            <w:r w:rsidRPr="00413B46">
              <w:t>TPM_RC</w:t>
            </w:r>
          </w:p>
        </w:tc>
        <w:tc>
          <w:tcPr>
            <w:tcW w:w="2016" w:type="dxa"/>
            <w:tcBorders>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responseCode</w:t>
            </w:r>
          </w:p>
        </w:tc>
        <w:tc>
          <w:tcPr>
            <w:tcW w:w="4608" w:type="dxa"/>
            <w:tcBorders>
              <w:left w:val="single" w:sz="8" w:space="0" w:color="000000" w:themeColor="text1"/>
              <w:bottom w:val="single" w:sz="12" w:space="0" w:color="auto"/>
              <w:right w:val="single" w:sz="12" w:space="0" w:color="000000"/>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[[SequenceUpdate]]</w:t>
      </w:r>
    </w:p>
    <w:p w:rsidR="00C53E66" w:rsidRPr="00413B46" w:rsidRDefault="00C53E66" w:rsidP="00C53E66">
      <w:pPr>
        <w:pStyle w:val="Heading2"/>
        <w:pageBreakBefore/>
      </w:pPr>
      <w:bookmarkStart w:id="3343" w:name="_Toc310935424"/>
      <w:bookmarkStart w:id="3344" w:name="_Toc380749529"/>
      <w:bookmarkStart w:id="3345" w:name="_Toc432773970"/>
      <w:bookmarkStart w:id="3346" w:name="_Toc443720828"/>
      <w:bookmarkStart w:id="3347" w:name="_Toc443576120"/>
      <w:bookmarkStart w:id="3348" w:name="_Toc473813841"/>
      <w:bookmarkStart w:id="3349" w:name="_Toc536440801"/>
      <w:bookmarkStart w:id="3350" w:name="_Toc24725476"/>
      <w:r w:rsidRPr="00413B46">
        <w:lastRenderedPageBreak/>
        <w:t>TPM2_SequenceComplete</w:t>
      </w:r>
      <w:bookmarkEnd w:id="3343"/>
      <w:bookmarkEnd w:id="3344"/>
      <w:bookmarkEnd w:id="3345"/>
      <w:bookmarkEnd w:id="3346"/>
      <w:bookmarkEnd w:id="3347"/>
      <w:bookmarkEnd w:id="3348"/>
      <w:bookmarkEnd w:id="3349"/>
      <w:bookmarkEnd w:id="3350"/>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adds the last part of data, if any, to a hash/HMAC sequence and returns the result.</w:t>
      </w:r>
    </w:p>
    <w:p w:rsidR="00C53E66" w:rsidRPr="00413B46" w:rsidRDefault="00C53E66" w:rsidP="00C53E66">
      <w:pPr>
        <w:pStyle w:val="NOTE"/>
      </w:pPr>
      <w:r w:rsidRPr="00413B46">
        <w:t>NOTE 1</w:t>
      </w:r>
      <w:r w:rsidRPr="00413B46">
        <w:tab/>
        <w:t>This command is not used to complete an Event Sequence. TPM2_</w:t>
      </w:r>
      <w:proofErr w:type="gramStart"/>
      <w:r w:rsidRPr="00413B46">
        <w:t>EventSequenceComplete(</w:t>
      </w:r>
      <w:proofErr w:type="gramEnd"/>
      <w:r w:rsidRPr="00413B46">
        <w:t>) is used for that purpose.</w:t>
      </w:r>
    </w:p>
    <w:p w:rsidR="00C53E66" w:rsidRPr="00413B46" w:rsidRDefault="00C53E66" w:rsidP="00C53E66">
      <w:pPr>
        <w:pStyle w:val="BodyText"/>
      </w:pPr>
      <w:r w:rsidRPr="00413B46">
        <w:t>For a hash sequence, if the results of the hash will be used in a signing operation that uses a restricted signing key, then the ticket returned by this command can indicate that the hash is safe to sign.</w:t>
      </w:r>
    </w:p>
    <w:p w:rsidR="00C53E66" w:rsidRDefault="00C53E66" w:rsidP="00C53E66">
      <w:pPr>
        <w:pStyle w:val="BodyText"/>
      </w:pPr>
      <w:r w:rsidRPr="00413B46">
        <w:t xml:space="preserve">If the </w:t>
      </w:r>
      <w:r w:rsidRPr="00413B46">
        <w:rPr>
          <w:i/>
        </w:rPr>
        <w:t>digest</w:t>
      </w:r>
      <w:r w:rsidRPr="00413B46">
        <w:t xml:space="preserve"> is not safe to sign, then </w:t>
      </w:r>
      <w:r w:rsidRPr="00413B46">
        <w:rPr>
          <w:i/>
        </w:rPr>
        <w:t>validation</w:t>
      </w:r>
      <w:r w:rsidRPr="00413B46">
        <w:t xml:space="preserve"> will be a TPMT_TK_HASHCHECK with the hierarchy set to TPM_RH_NULL and </w:t>
      </w:r>
      <w:r w:rsidRPr="00413B46">
        <w:rPr>
          <w:i/>
        </w:rPr>
        <w:t>digest</w:t>
      </w:r>
      <w:r w:rsidRPr="00413B46">
        <w:t xml:space="preserve"> set to the Empty Buffer.</w:t>
      </w:r>
    </w:p>
    <w:p w:rsidR="004757D0" w:rsidRPr="00413B46" w:rsidRDefault="004757D0" w:rsidP="00C53E66">
      <w:pPr>
        <w:pStyle w:val="BodyText"/>
      </w:pPr>
      <w:r w:rsidRPr="00413B46">
        <w:t xml:space="preserve">If </w:t>
      </w:r>
      <w:r w:rsidRPr="00413B46">
        <w:rPr>
          <w:i/>
        </w:rPr>
        <w:t>hierarchy</w:t>
      </w:r>
      <w:r w:rsidRPr="00413B46">
        <w:t xml:space="preserve"> is TPM_RH_NULL, then </w:t>
      </w:r>
      <w:r w:rsidRPr="00413B46">
        <w:rPr>
          <w:i/>
        </w:rPr>
        <w:t>digest</w:t>
      </w:r>
      <w:r w:rsidRPr="00413B46">
        <w:t xml:space="preserve"> in the ticket will be the Empty Buffer</w:t>
      </w:r>
      <w:r w:rsidRPr="00413B46">
        <w:rPr>
          <w:i/>
        </w:rPr>
        <w:t>.</w:t>
      </w:r>
    </w:p>
    <w:p w:rsidR="00C53E66" w:rsidRPr="00413B46" w:rsidRDefault="00C53E66" w:rsidP="00C53E66">
      <w:pPr>
        <w:pStyle w:val="NOTE"/>
      </w:pPr>
      <w:r w:rsidRPr="00413B46">
        <w:t>NOTE 2</w:t>
      </w:r>
      <w:r w:rsidRPr="00413B46">
        <w:tab/>
        <w:t xml:space="preserve">Regardless of the contents of the first octets of the hashed message, if the first buffer sent to the TPM had fewer than </w:t>
      </w:r>
      <w:proofErr w:type="gramStart"/>
      <w:r w:rsidRPr="00413B46">
        <w:t>sizeof(</w:t>
      </w:r>
      <w:proofErr w:type="gramEnd"/>
      <w:r w:rsidRPr="00413B46">
        <w:t xml:space="preserve">TPM_GENERATED) octets, then the TPM will operate as if </w:t>
      </w:r>
      <w:r w:rsidRPr="00413B46">
        <w:rPr>
          <w:i/>
        </w:rPr>
        <w:t>digest</w:t>
      </w:r>
      <w:r w:rsidRPr="00413B46">
        <w:t xml:space="preserve"> is not safe to sign.</w:t>
      </w:r>
    </w:p>
    <w:p w:rsidR="00C53E66" w:rsidRPr="00413B46" w:rsidRDefault="00C53E66" w:rsidP="00C53E66">
      <w:pPr>
        <w:pStyle w:val="NOTE"/>
      </w:pPr>
      <w:r w:rsidRPr="00413B46">
        <w:t>NOTE 3</w:t>
      </w:r>
      <w:r w:rsidRPr="00413B46">
        <w:tab/>
        <w:t>The ticket is only required for a signing operation that uses a restricted signing key. It is always returned, but can be ignored if not needed.</w:t>
      </w:r>
    </w:p>
    <w:p w:rsidR="00C53E66" w:rsidRPr="00413B46" w:rsidRDefault="00C53E66" w:rsidP="00C53E66">
      <w:pPr>
        <w:pStyle w:val="BodyText"/>
      </w:pPr>
      <w:r w:rsidRPr="00413B46">
        <w:t xml:space="preserve">If </w:t>
      </w:r>
      <w:r w:rsidRPr="00413B46">
        <w:rPr>
          <w:i/>
        </w:rPr>
        <w:t>sequenceHandle</w:t>
      </w:r>
      <w:r w:rsidRPr="00413B46">
        <w:t xml:space="preserve"> references an Event Sequence, then the TPM shall return TPM_RC_MODE.</w:t>
      </w:r>
    </w:p>
    <w:p w:rsidR="00C53E66" w:rsidRPr="00413B46" w:rsidRDefault="00C53E66" w:rsidP="00C53E66">
      <w:pPr>
        <w:pStyle w:val="BodyText"/>
      </w:pPr>
      <w:r w:rsidRPr="00413B46">
        <w:t xml:space="preserve">Proper authorization for the sequence object associated with </w:t>
      </w:r>
      <w:r w:rsidRPr="00413B46">
        <w:rPr>
          <w:i/>
        </w:rPr>
        <w:t>sequenceHandle</w:t>
      </w:r>
      <w:r w:rsidRPr="00413B46">
        <w:t xml:space="preserve"> is required. If an authorization or audit of this command requires computation of a </w:t>
      </w:r>
      <w:r w:rsidRPr="00413B46">
        <w:rPr>
          <w:i/>
        </w:rPr>
        <w:t>cpHash</w:t>
      </w:r>
      <w:r w:rsidRPr="00413B46">
        <w:t xml:space="preserve"> and an </w:t>
      </w:r>
      <w:r w:rsidRPr="00413B46">
        <w:rPr>
          <w:i/>
        </w:rPr>
        <w:t>rpHash</w:t>
      </w:r>
      <w:r w:rsidRPr="00413B46">
        <w:t xml:space="preserve">, the Name associated with </w:t>
      </w:r>
      <w:r w:rsidRPr="00413B46">
        <w:rPr>
          <w:i/>
        </w:rPr>
        <w:t>sequenceHandle</w:t>
      </w:r>
      <w:r w:rsidRPr="00413B46">
        <w:t xml:space="preserve"> will be the Empty Buffer.</w:t>
      </w:r>
    </w:p>
    <w:p w:rsidR="00C53E66" w:rsidRPr="00413B46" w:rsidRDefault="00C53E66" w:rsidP="00C53E66">
      <w:pPr>
        <w:pStyle w:val="BodyText"/>
      </w:pPr>
      <w:r w:rsidRPr="00413B46">
        <w:t xml:space="preserve">If this command completes successfully, the </w:t>
      </w:r>
      <w:r w:rsidRPr="00413B46">
        <w:rPr>
          <w:i/>
        </w:rPr>
        <w:t>sequenceHandle</w:t>
      </w:r>
      <w:r w:rsidRPr="00413B46">
        <w:t xml:space="preserve"> object will be flushed.</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3351" w:name="_Toc380749707"/>
      <w:bookmarkStart w:id="3352" w:name="_Toc432774154"/>
      <w:bookmarkStart w:id="3353" w:name="_Toc443576301"/>
      <w:bookmarkStart w:id="3354" w:name="_Toc473814035"/>
      <w:bookmarkStart w:id="3355" w:name="_Toc536440999"/>
      <w:bookmarkStart w:id="3356" w:name="_Toc24725681"/>
      <w:r w:rsidRPr="00413B46">
        <w:t xml:space="preserve">Table </w:t>
      </w:r>
      <w:r w:rsidRPr="00C42EAF">
        <w:fldChar w:fldCharType="begin"/>
      </w:r>
      <w:r w:rsidRPr="00413B46">
        <w:instrText xml:space="preserve"> SEQ Table \* ARABIC </w:instrText>
      </w:r>
      <w:r w:rsidRPr="00C42EAF">
        <w:fldChar w:fldCharType="separate"/>
      </w:r>
      <w:ins w:id="3357" w:author="David Wooten" w:date="2019-11-15T15:49:00Z">
        <w:r w:rsidR="00D51C42">
          <w:rPr>
            <w:noProof/>
          </w:rPr>
          <w:t>86</w:t>
        </w:r>
      </w:ins>
      <w:del w:id="3358" w:author="David Wooten" w:date="2019-11-15T15:49:00Z">
        <w:r w:rsidR="00E90F60" w:rsidDel="00D51C42">
          <w:rPr>
            <w:noProof/>
          </w:rPr>
          <w:delText>82</w:delText>
        </w:r>
      </w:del>
      <w:r w:rsidRPr="00C42EAF">
        <w:fldChar w:fldCharType="end"/>
      </w:r>
      <w:r w:rsidRPr="00413B46">
        <w:t xml:space="preserve"> — TPM2_SequenceComplete Command</w:t>
      </w:r>
      <w:bookmarkEnd w:id="3351"/>
      <w:bookmarkEnd w:id="3352"/>
      <w:bookmarkEnd w:id="3353"/>
      <w:bookmarkEnd w:id="3354"/>
      <w:bookmarkEnd w:id="3355"/>
      <w:bookmarkEnd w:id="3356"/>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000000" w:themeColor="text1"/>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commandSize</w:t>
            </w:r>
          </w:p>
        </w:tc>
        <w:tc>
          <w:tcPr>
            <w:tcW w:w="4608"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000000" w:themeColor="text1"/>
            </w:tcBorders>
            <w:vAlign w:val="center"/>
          </w:tcPr>
          <w:p w:rsidR="00C53E66" w:rsidRPr="00413B46" w:rsidRDefault="00C53E66" w:rsidP="00B8394F">
            <w:pPr>
              <w:pStyle w:val="TABLE-cell"/>
            </w:pPr>
            <w:r w:rsidRPr="00413B46">
              <w:t>TPM_CC</w:t>
            </w:r>
          </w:p>
        </w:tc>
        <w:tc>
          <w:tcPr>
            <w:tcW w:w="2016" w:type="dxa"/>
            <w:tcBorders>
              <w:left w:val="single" w:sz="8" w:space="0" w:color="000000" w:themeColor="text1"/>
              <w:bottom w:val="dashDotStroked" w:sz="24" w:space="0" w:color="auto"/>
              <w:right w:val="single" w:sz="8" w:space="0" w:color="000000" w:themeColor="text1"/>
            </w:tcBorders>
            <w:vAlign w:val="center"/>
          </w:tcPr>
          <w:p w:rsidR="00C53E66" w:rsidRPr="00413B46" w:rsidRDefault="00C53E66" w:rsidP="00B8394F">
            <w:pPr>
              <w:pStyle w:val="TABLE-cell"/>
            </w:pPr>
            <w:r w:rsidRPr="00413B46">
              <w:t>commandCode</w:t>
            </w:r>
          </w:p>
        </w:tc>
        <w:tc>
          <w:tcPr>
            <w:tcW w:w="4608" w:type="dxa"/>
            <w:tcBorders>
              <w:left w:val="single" w:sz="8" w:space="0" w:color="000000" w:themeColor="text1"/>
              <w:bottom w:val="dashDotStroked" w:sz="24" w:space="0" w:color="auto"/>
              <w:right w:val="single" w:sz="12" w:space="0" w:color="auto"/>
            </w:tcBorders>
            <w:vAlign w:val="center"/>
          </w:tcPr>
          <w:p w:rsidR="00C53E66" w:rsidRPr="00413B46" w:rsidRDefault="00C53E66" w:rsidP="00B8394F">
            <w:pPr>
              <w:pStyle w:val="TABLE-cell"/>
            </w:pPr>
            <w:r w:rsidRPr="00413B46">
              <w:t>TPM_CC_SequenceComplete {F}</w:t>
            </w:r>
          </w:p>
        </w:tc>
      </w:tr>
      <w:tr w:rsidR="00C53E66" w:rsidRPr="00413B46" w:rsidTr="00B8394F">
        <w:trPr>
          <w:cantSplit/>
          <w:jc w:val="center"/>
        </w:trPr>
        <w:tc>
          <w:tcPr>
            <w:tcW w:w="2736" w:type="dxa"/>
            <w:tcBorders>
              <w:top w:val="dashDotStroked" w:sz="24" w:space="0" w:color="auto"/>
              <w:left w:val="single" w:sz="12" w:space="0" w:color="auto"/>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TPMI_DH_OBJECT</w:t>
            </w:r>
          </w:p>
        </w:tc>
        <w:tc>
          <w:tcPr>
            <w:tcW w:w="2016" w:type="dxa"/>
            <w:tcBorders>
              <w:top w:val="dashDotStroked" w:sz="24" w:space="0" w:color="auto"/>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@sequenceHandle</w:t>
            </w:r>
          </w:p>
        </w:tc>
        <w:tc>
          <w:tcPr>
            <w:tcW w:w="4608" w:type="dxa"/>
            <w:tcBorders>
              <w:top w:val="dashDotStroked" w:sz="24" w:space="0" w:color="auto"/>
              <w:left w:val="single" w:sz="8" w:space="0" w:color="000000" w:themeColor="text1"/>
              <w:bottom w:val="thinThickThinSmallGap" w:sz="12" w:space="0" w:color="auto"/>
              <w:right w:val="single" w:sz="12" w:space="0" w:color="auto"/>
            </w:tcBorders>
            <w:vAlign w:val="center"/>
          </w:tcPr>
          <w:p w:rsidR="00C53E66" w:rsidRPr="00413B46" w:rsidRDefault="00C53E66" w:rsidP="00B8394F">
            <w:pPr>
              <w:pStyle w:val="TABLE-cell"/>
            </w:pPr>
            <w:r w:rsidRPr="00413B46">
              <w:t>authorization for the sequence</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B8394F">
        <w:trPr>
          <w:cantSplit/>
          <w:jc w:val="center"/>
        </w:trPr>
        <w:tc>
          <w:tcPr>
            <w:tcW w:w="2736" w:type="dxa"/>
            <w:tcBorders>
              <w:top w:val="thinThickThinSmallGap" w:sz="12" w:space="0" w:color="auto"/>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TPM2B_MAX_BUFFER</w:t>
            </w:r>
          </w:p>
        </w:tc>
        <w:tc>
          <w:tcPr>
            <w:tcW w:w="2016" w:type="dxa"/>
            <w:tcBorders>
              <w:top w:val="thinThickThinSmallGap" w:sz="12" w:space="0" w:color="auto"/>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buffer</w:t>
            </w:r>
          </w:p>
        </w:tc>
        <w:tc>
          <w:tcPr>
            <w:tcW w:w="4608" w:type="dxa"/>
            <w:tcBorders>
              <w:top w:val="thinThickThinSmallGap" w:sz="12" w:space="0" w:color="auto"/>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r w:rsidRPr="00413B46">
              <w:t>data to be added to the hash/HMAC</w:t>
            </w:r>
          </w:p>
        </w:tc>
      </w:tr>
      <w:tr w:rsidR="00C53E66" w:rsidRPr="00413B46" w:rsidTr="00B8394F">
        <w:trPr>
          <w:cantSplit/>
          <w:jc w:val="center"/>
        </w:trPr>
        <w:tc>
          <w:tcPr>
            <w:tcW w:w="2736" w:type="dxa"/>
            <w:tcBorders>
              <w:top w:val="single" w:sz="6" w:space="0" w:color="auto"/>
              <w:left w:val="single" w:sz="12" w:space="0" w:color="auto"/>
              <w:bottom w:val="single" w:sz="12" w:space="0" w:color="auto"/>
              <w:right w:val="single" w:sz="8" w:space="0" w:color="000000" w:themeColor="text1"/>
            </w:tcBorders>
            <w:vAlign w:val="center"/>
          </w:tcPr>
          <w:p w:rsidR="00C53E66" w:rsidRPr="00413B46" w:rsidRDefault="00C53E66" w:rsidP="00B8394F">
            <w:pPr>
              <w:pStyle w:val="TABLE-cell"/>
            </w:pPr>
            <w:bookmarkStart w:id="3359" w:name="_Toc283540359"/>
            <w:r w:rsidRPr="00413B46">
              <w:t>TPMI_RH_HIERARCHY</w:t>
            </w:r>
            <w:bookmarkEnd w:id="3359"/>
            <w:r w:rsidRPr="00413B46">
              <w:t>+</w:t>
            </w:r>
          </w:p>
        </w:tc>
        <w:tc>
          <w:tcPr>
            <w:tcW w:w="2016" w:type="dxa"/>
            <w:tcBorders>
              <w:top w:val="single" w:sz="6" w:space="0" w:color="auto"/>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hierarchy</w:t>
            </w:r>
          </w:p>
        </w:tc>
        <w:tc>
          <w:tcPr>
            <w:tcW w:w="4608" w:type="dxa"/>
            <w:tcBorders>
              <w:top w:val="single" w:sz="6" w:space="0" w:color="auto"/>
              <w:left w:val="single" w:sz="8" w:space="0" w:color="000000" w:themeColor="text1"/>
              <w:bottom w:val="single" w:sz="12" w:space="0" w:color="auto"/>
              <w:right w:val="single" w:sz="12" w:space="0" w:color="auto"/>
            </w:tcBorders>
            <w:vAlign w:val="center"/>
          </w:tcPr>
          <w:p w:rsidR="00C53E66" w:rsidRPr="00413B46" w:rsidRDefault="00C53E66" w:rsidP="00B8394F">
            <w:pPr>
              <w:pStyle w:val="TABLE-cell"/>
            </w:pPr>
            <w:r w:rsidRPr="00413B46">
              <w:t>hierarchy of the ticket for a hash</w:t>
            </w:r>
          </w:p>
        </w:tc>
      </w:tr>
    </w:tbl>
    <w:p w:rsidR="00C53E66" w:rsidRPr="00413B46" w:rsidRDefault="00C53E66" w:rsidP="00C53E66">
      <w:pPr>
        <w:pStyle w:val="TABLE-title"/>
      </w:pPr>
      <w:bookmarkStart w:id="3360" w:name="_Toc380749708"/>
      <w:bookmarkStart w:id="3361" w:name="_Toc432774155"/>
      <w:bookmarkStart w:id="3362" w:name="_Toc443576302"/>
      <w:bookmarkStart w:id="3363" w:name="_Toc473814036"/>
      <w:bookmarkStart w:id="3364" w:name="_Toc536441000"/>
      <w:bookmarkStart w:id="3365" w:name="_Toc24725682"/>
      <w:r w:rsidRPr="00413B46">
        <w:t xml:space="preserve">Table </w:t>
      </w:r>
      <w:r w:rsidRPr="00C42EAF">
        <w:fldChar w:fldCharType="begin"/>
      </w:r>
      <w:r w:rsidRPr="00413B46">
        <w:instrText xml:space="preserve"> SEQ Table \* ARABIC </w:instrText>
      </w:r>
      <w:r w:rsidRPr="00C42EAF">
        <w:fldChar w:fldCharType="separate"/>
      </w:r>
      <w:ins w:id="3366" w:author="David Wooten" w:date="2019-11-15T15:49:00Z">
        <w:r w:rsidR="00D51C42">
          <w:rPr>
            <w:noProof/>
          </w:rPr>
          <w:t>87</w:t>
        </w:r>
      </w:ins>
      <w:del w:id="3367" w:author="David Wooten" w:date="2019-11-15T15:49:00Z">
        <w:r w:rsidR="00E90F60" w:rsidDel="00D51C42">
          <w:rPr>
            <w:noProof/>
          </w:rPr>
          <w:delText>83</w:delText>
        </w:r>
      </w:del>
      <w:r w:rsidRPr="00C42EAF">
        <w:fldChar w:fldCharType="end"/>
      </w:r>
      <w:r w:rsidRPr="00413B46">
        <w:t xml:space="preserve"> — TPM2_SequenceComplete Response</w:t>
      </w:r>
      <w:bookmarkEnd w:id="3360"/>
      <w:bookmarkEnd w:id="3361"/>
      <w:bookmarkEnd w:id="3362"/>
      <w:bookmarkEnd w:id="3363"/>
      <w:bookmarkEnd w:id="3364"/>
      <w:bookmarkEnd w:id="336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000000"/>
              <w:left w:val="single" w:sz="12" w:space="0" w:color="000000"/>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000000"/>
              <w:left w:val="single" w:sz="8" w:space="0" w:color="000000" w:themeColor="text1"/>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000000" w:themeColor="text1"/>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000000"/>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responseSize</w:t>
            </w:r>
          </w:p>
        </w:tc>
        <w:tc>
          <w:tcPr>
            <w:tcW w:w="4608" w:type="dxa"/>
            <w:tcBorders>
              <w:left w:val="single" w:sz="8" w:space="0" w:color="000000" w:themeColor="text1"/>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TPM_RC</w:t>
            </w:r>
          </w:p>
        </w:tc>
        <w:tc>
          <w:tcPr>
            <w:tcW w:w="2016" w:type="dxa"/>
            <w:tcBorders>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responseCode</w:t>
            </w:r>
          </w:p>
        </w:tc>
        <w:tc>
          <w:tcPr>
            <w:tcW w:w="4608" w:type="dxa"/>
            <w:tcBorders>
              <w:left w:val="single" w:sz="8" w:space="0" w:color="000000" w:themeColor="text1"/>
              <w:bottom w:val="thinThickThinSmallGap" w:sz="12"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thinThickThinSmallGap" w:sz="12" w:space="0" w:color="auto"/>
              <w:left w:val="single" w:sz="12" w:space="0" w:color="000000"/>
              <w:right w:val="single" w:sz="8" w:space="0" w:color="000000" w:themeColor="text1"/>
            </w:tcBorders>
            <w:vAlign w:val="center"/>
          </w:tcPr>
          <w:p w:rsidR="00C53E66" w:rsidRPr="00413B46" w:rsidRDefault="00C53E66" w:rsidP="00B8394F">
            <w:pPr>
              <w:pStyle w:val="TABLE-cell"/>
            </w:pPr>
            <w:r w:rsidRPr="00413B46">
              <w:t>TPM2B_DIGEST</w:t>
            </w:r>
          </w:p>
        </w:tc>
        <w:tc>
          <w:tcPr>
            <w:tcW w:w="2016" w:type="dxa"/>
            <w:tcBorders>
              <w:top w:val="thinThickThinSmallGap" w:sz="12" w:space="0" w:color="auto"/>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result</w:t>
            </w:r>
          </w:p>
        </w:tc>
        <w:tc>
          <w:tcPr>
            <w:tcW w:w="4608" w:type="dxa"/>
            <w:tcBorders>
              <w:top w:val="thinThickThinSmallGap" w:sz="12" w:space="0" w:color="auto"/>
              <w:left w:val="single" w:sz="8" w:space="0" w:color="000000" w:themeColor="text1"/>
              <w:right w:val="single" w:sz="12" w:space="0" w:color="000000"/>
            </w:tcBorders>
            <w:vAlign w:val="center"/>
          </w:tcPr>
          <w:p w:rsidR="00C53E66" w:rsidRPr="00413B46" w:rsidRDefault="00C53E66" w:rsidP="00B8394F">
            <w:pPr>
              <w:pStyle w:val="TABLE-cell"/>
            </w:pPr>
            <w:r w:rsidRPr="00413B46">
              <w:t>the returned HMAC or digest in a sized buffer</w:t>
            </w:r>
          </w:p>
        </w:tc>
      </w:tr>
      <w:tr w:rsidR="00C53E66" w:rsidRPr="00413B46" w:rsidTr="00B8394F">
        <w:trPr>
          <w:cantSplit/>
          <w:jc w:val="center"/>
        </w:trPr>
        <w:tc>
          <w:tcPr>
            <w:tcW w:w="2736" w:type="dxa"/>
            <w:tcBorders>
              <w:left w:val="single" w:sz="12" w:space="0" w:color="000000"/>
              <w:bottom w:val="single" w:sz="12" w:space="0" w:color="000000"/>
              <w:right w:val="single" w:sz="8" w:space="0" w:color="000000" w:themeColor="text1"/>
            </w:tcBorders>
            <w:vAlign w:val="center"/>
          </w:tcPr>
          <w:p w:rsidR="00C53E66" w:rsidRPr="00413B46" w:rsidRDefault="00C53E66" w:rsidP="00B8394F">
            <w:pPr>
              <w:pStyle w:val="TABLE-cell"/>
            </w:pPr>
            <w:r w:rsidRPr="00413B46">
              <w:t>TPMT_TK_HASHCHECK</w:t>
            </w:r>
          </w:p>
        </w:tc>
        <w:tc>
          <w:tcPr>
            <w:tcW w:w="2016" w:type="dxa"/>
            <w:tcBorders>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ell"/>
            </w:pPr>
            <w:r w:rsidRPr="00413B46">
              <w:t>validation</w:t>
            </w:r>
          </w:p>
        </w:tc>
        <w:tc>
          <w:tcPr>
            <w:tcW w:w="4608" w:type="dxa"/>
            <w:tcBorders>
              <w:left w:val="single" w:sz="8" w:space="0" w:color="000000" w:themeColor="text1"/>
              <w:bottom w:val="single" w:sz="12" w:space="0" w:color="000000"/>
              <w:right w:val="single" w:sz="12" w:space="0" w:color="000000"/>
            </w:tcBorders>
            <w:vAlign w:val="center"/>
          </w:tcPr>
          <w:p w:rsidR="00C53E66" w:rsidRPr="00413B46" w:rsidRDefault="00C53E66" w:rsidP="00B8394F">
            <w:pPr>
              <w:pStyle w:val="TABLE-cell"/>
            </w:pPr>
            <w:r w:rsidRPr="00413B46">
              <w:t xml:space="preserve">ticket indicating that the sequence of octets used to compute </w:t>
            </w:r>
            <w:r w:rsidRPr="00413B46">
              <w:rPr>
                <w:i/>
              </w:rPr>
              <w:t>outDigest</w:t>
            </w:r>
            <w:r w:rsidRPr="00413B46">
              <w:t xml:space="preserve"> did not start with TPM_GENERATED_VALUE</w:t>
            </w:r>
          </w:p>
          <w:p w:rsidR="00C53E66" w:rsidRPr="00413B46" w:rsidRDefault="00C53E66" w:rsidP="00B8394F">
            <w:pPr>
              <w:pStyle w:val="TABLE-cell"/>
            </w:pPr>
            <w:r w:rsidRPr="00413B46">
              <w:t>This is a NULL Ticket when the sequence is HMAC.</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[[SequenceComplete]]</w:t>
      </w:r>
    </w:p>
    <w:p w:rsidR="00C53E66" w:rsidRPr="00413B46" w:rsidRDefault="00C53E66" w:rsidP="00C53E66">
      <w:pPr>
        <w:pStyle w:val="Heading2"/>
        <w:pageBreakBefore/>
      </w:pPr>
      <w:bookmarkStart w:id="3368" w:name="_Toc310935425"/>
      <w:bookmarkStart w:id="3369" w:name="_Toc380749530"/>
      <w:bookmarkStart w:id="3370" w:name="_Toc432773971"/>
      <w:bookmarkStart w:id="3371" w:name="_Toc443720829"/>
      <w:bookmarkStart w:id="3372" w:name="_Toc443576121"/>
      <w:bookmarkStart w:id="3373" w:name="_Toc473813842"/>
      <w:bookmarkStart w:id="3374" w:name="_Toc536440802"/>
      <w:bookmarkStart w:id="3375" w:name="_Toc24725477"/>
      <w:r w:rsidRPr="00413B46">
        <w:lastRenderedPageBreak/>
        <w:t>TPM2_EventSequenceComplete</w:t>
      </w:r>
      <w:bookmarkEnd w:id="3368"/>
      <w:bookmarkEnd w:id="3369"/>
      <w:bookmarkEnd w:id="3370"/>
      <w:bookmarkEnd w:id="3371"/>
      <w:bookmarkEnd w:id="3372"/>
      <w:bookmarkEnd w:id="3373"/>
      <w:bookmarkEnd w:id="3374"/>
      <w:bookmarkEnd w:id="3375"/>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 xml:space="preserve">This command adds the last part of data, if any, to an Event Sequence and returns the result in a digest list. If </w:t>
      </w:r>
      <w:r w:rsidRPr="00413B46">
        <w:rPr>
          <w:i/>
        </w:rPr>
        <w:t>pcrHandle</w:t>
      </w:r>
      <w:r w:rsidRPr="00413B46">
        <w:t xml:space="preserve"> references a PCR and not TPM_RH_NULL, then the returned digest list is processed in the same manner as the digest list input parameter to TPM2_PCR_</w:t>
      </w:r>
      <w:proofErr w:type="gramStart"/>
      <w:r w:rsidRPr="00413B46">
        <w:t>Extend(</w:t>
      </w:r>
      <w:proofErr w:type="gramEnd"/>
      <w:r w:rsidRPr="00413B46">
        <w:t>)</w:t>
      </w:r>
      <w:r w:rsidR="004541DE">
        <w:t>.  That is, if a bank contains a PCR associated</w:t>
      </w:r>
      <w:r w:rsidRPr="00413B46">
        <w:t xml:space="preserve"> with </w:t>
      </w:r>
      <w:r w:rsidRPr="00413B46">
        <w:rPr>
          <w:i/>
        </w:rPr>
        <w:t>pcrHandle</w:t>
      </w:r>
      <w:r w:rsidR="004541DE">
        <w:rPr>
          <w:i/>
        </w:rPr>
        <w:t xml:space="preserve">, </w:t>
      </w:r>
      <w:r w:rsidR="004541DE" w:rsidRPr="004541DE">
        <w:t>it</w:t>
      </w:r>
      <w:r w:rsidRPr="00413B46">
        <w:t xml:space="preserve"> </w:t>
      </w:r>
      <w:r w:rsidR="004541DE">
        <w:t>is</w:t>
      </w:r>
      <w:r w:rsidRPr="00413B46">
        <w:t xml:space="preserve"> extended with the associated digest value</w:t>
      </w:r>
      <w:r w:rsidR="004541DE">
        <w:t xml:space="preserve"> from the list</w:t>
      </w:r>
      <w:r w:rsidRPr="00413B46">
        <w:t>.</w:t>
      </w:r>
    </w:p>
    <w:p w:rsidR="00C53E66" w:rsidRPr="00413B46" w:rsidRDefault="00C53E66" w:rsidP="00C53E66">
      <w:pPr>
        <w:pStyle w:val="BodyText"/>
      </w:pPr>
      <w:r w:rsidRPr="00413B46">
        <w:t xml:space="preserve">If </w:t>
      </w:r>
      <w:r w:rsidRPr="00413B46">
        <w:rPr>
          <w:i/>
        </w:rPr>
        <w:t>sequenceHandle</w:t>
      </w:r>
      <w:r w:rsidRPr="00413B46">
        <w:t xml:space="preserve"> references a hash or HMAC sequence, the TPM shall return TPM_RC_MODE.</w:t>
      </w:r>
    </w:p>
    <w:p w:rsidR="00C53E66" w:rsidRPr="00413B46" w:rsidRDefault="00C53E66" w:rsidP="00C53E66">
      <w:pPr>
        <w:pStyle w:val="BodyText"/>
      </w:pPr>
      <w:r w:rsidRPr="00413B46">
        <w:t xml:space="preserve">Proper authorization for the sequence object associated with </w:t>
      </w:r>
      <w:r w:rsidRPr="00413B46">
        <w:rPr>
          <w:i/>
        </w:rPr>
        <w:t>sequenceHandle</w:t>
      </w:r>
      <w:r w:rsidRPr="00413B46">
        <w:t xml:space="preserve"> is required. If an authorization or audit of this command requires computation of a </w:t>
      </w:r>
      <w:r w:rsidRPr="00413B46">
        <w:rPr>
          <w:i/>
        </w:rPr>
        <w:t>cpHash</w:t>
      </w:r>
      <w:r w:rsidRPr="00413B46">
        <w:t xml:space="preserve"> and an </w:t>
      </w:r>
      <w:r w:rsidRPr="00413B46">
        <w:rPr>
          <w:i/>
        </w:rPr>
        <w:t>rpHash</w:t>
      </w:r>
      <w:r w:rsidRPr="00413B46">
        <w:t xml:space="preserve">, the Name associated with </w:t>
      </w:r>
      <w:r w:rsidRPr="00413B46">
        <w:rPr>
          <w:i/>
        </w:rPr>
        <w:t>sequenceHandle</w:t>
      </w:r>
      <w:r w:rsidRPr="00413B46">
        <w:t xml:space="preserve"> will be the Empty Buffer.</w:t>
      </w:r>
    </w:p>
    <w:p w:rsidR="00C53E66" w:rsidRDefault="00C53E66" w:rsidP="00C53E66">
      <w:pPr>
        <w:pStyle w:val="BodyText"/>
      </w:pPr>
      <w:r w:rsidRPr="00413B46">
        <w:t xml:space="preserve">If this command completes successfully, the </w:t>
      </w:r>
      <w:r w:rsidRPr="00413B46">
        <w:rPr>
          <w:i/>
        </w:rPr>
        <w:t>sequenceHandle</w:t>
      </w:r>
      <w:r w:rsidRPr="00413B46">
        <w:t xml:space="preserve"> object will be flushed.</w:t>
      </w:r>
    </w:p>
    <w:p w:rsidR="00507BAA" w:rsidRPr="00413B46" w:rsidRDefault="00507BAA" w:rsidP="00507BAA">
      <w:pPr>
        <w:pStyle w:val="NOTE"/>
      </w:pPr>
      <w:r>
        <w:t>NOTE:</w:t>
      </w:r>
      <w:r>
        <w:tab/>
        <w:t>Unlike TPM2_PCR_</w:t>
      </w:r>
      <w:proofErr w:type="gramStart"/>
      <w:r>
        <w:t>Event(</w:t>
      </w:r>
      <w:proofErr w:type="gramEnd"/>
      <w:r>
        <w:t>), a digest is always returned for each implemented hash algorithm</w:t>
      </w:r>
      <w:r w:rsidR="006B74E4">
        <w:t xml:space="preserve">. </w:t>
      </w:r>
      <w:r>
        <w:t xml:space="preserve">There is no option to only return digests for which </w:t>
      </w:r>
      <w:r w:rsidRPr="00507BAA">
        <w:rPr>
          <w:i/>
        </w:rPr>
        <w:t>pcrHandle</w:t>
      </w:r>
      <w:r>
        <w:t xml:space="preserve"> is allocated.</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3376" w:name="_Toc380749709"/>
      <w:bookmarkStart w:id="3377" w:name="_Toc432774156"/>
      <w:bookmarkStart w:id="3378" w:name="_Toc443576303"/>
      <w:bookmarkStart w:id="3379" w:name="_Toc473814037"/>
      <w:bookmarkStart w:id="3380" w:name="_Toc536441001"/>
      <w:bookmarkStart w:id="3381" w:name="_Toc24725683"/>
      <w:r w:rsidRPr="00413B46">
        <w:t xml:space="preserve">Table </w:t>
      </w:r>
      <w:r w:rsidRPr="00C42EAF">
        <w:fldChar w:fldCharType="begin"/>
      </w:r>
      <w:r w:rsidRPr="00413B46">
        <w:instrText xml:space="preserve"> SEQ Table \* ARABIC </w:instrText>
      </w:r>
      <w:r w:rsidRPr="00C42EAF">
        <w:fldChar w:fldCharType="separate"/>
      </w:r>
      <w:ins w:id="3382" w:author="David Wooten" w:date="2019-11-15T15:49:00Z">
        <w:r w:rsidR="00D51C42">
          <w:rPr>
            <w:noProof/>
          </w:rPr>
          <w:t>88</w:t>
        </w:r>
      </w:ins>
      <w:del w:id="3383" w:author="David Wooten" w:date="2019-11-15T15:49:00Z">
        <w:r w:rsidR="00E90F60" w:rsidDel="00D51C42">
          <w:rPr>
            <w:noProof/>
          </w:rPr>
          <w:delText>84</w:delText>
        </w:r>
      </w:del>
      <w:r w:rsidRPr="00C42EAF">
        <w:fldChar w:fldCharType="end"/>
      </w:r>
      <w:r w:rsidRPr="00413B46">
        <w:t xml:space="preserve"> — TPM2_EventSequenceComplete Command</w:t>
      </w:r>
      <w:bookmarkEnd w:id="3376"/>
      <w:bookmarkEnd w:id="3377"/>
      <w:bookmarkEnd w:id="3378"/>
      <w:bookmarkEnd w:id="3379"/>
      <w:bookmarkEnd w:id="3380"/>
      <w:bookmarkEnd w:id="3381"/>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000000" w:themeColor="text1"/>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000000" w:themeColor="text1"/>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commandSize</w:t>
            </w:r>
          </w:p>
        </w:tc>
        <w:tc>
          <w:tcPr>
            <w:tcW w:w="4608" w:type="dxa"/>
            <w:tcBorders>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000000" w:themeColor="text1"/>
            </w:tcBorders>
            <w:vAlign w:val="center"/>
          </w:tcPr>
          <w:p w:rsidR="00C53E66" w:rsidRPr="00413B46" w:rsidRDefault="00C53E66" w:rsidP="00B8394F">
            <w:pPr>
              <w:pStyle w:val="TABLE-cell"/>
            </w:pPr>
            <w:r w:rsidRPr="00413B46">
              <w:t>TPM_CC</w:t>
            </w:r>
          </w:p>
        </w:tc>
        <w:tc>
          <w:tcPr>
            <w:tcW w:w="2016" w:type="dxa"/>
            <w:tcBorders>
              <w:left w:val="single" w:sz="8" w:space="0" w:color="000000" w:themeColor="text1"/>
              <w:bottom w:val="dashDotStroked" w:sz="24" w:space="0" w:color="auto"/>
              <w:right w:val="single" w:sz="8" w:space="0" w:color="000000" w:themeColor="text1"/>
            </w:tcBorders>
            <w:vAlign w:val="center"/>
          </w:tcPr>
          <w:p w:rsidR="00C53E66" w:rsidRPr="00413B46" w:rsidRDefault="00C53E66" w:rsidP="00B8394F">
            <w:pPr>
              <w:pStyle w:val="TABLE-cell"/>
            </w:pPr>
            <w:r w:rsidRPr="00413B46">
              <w:t>commandCode</w:t>
            </w:r>
          </w:p>
        </w:tc>
        <w:tc>
          <w:tcPr>
            <w:tcW w:w="4608" w:type="dxa"/>
            <w:tcBorders>
              <w:left w:val="single" w:sz="8" w:space="0" w:color="000000" w:themeColor="text1"/>
              <w:bottom w:val="dashDotStroked" w:sz="24" w:space="0" w:color="auto"/>
              <w:right w:val="single" w:sz="12" w:space="0" w:color="auto"/>
            </w:tcBorders>
            <w:vAlign w:val="center"/>
          </w:tcPr>
          <w:p w:rsidR="00C53E66" w:rsidRPr="00413B46" w:rsidRDefault="00C53E66" w:rsidP="00B8394F">
            <w:pPr>
              <w:pStyle w:val="TABLE-cell"/>
            </w:pPr>
            <w:r w:rsidRPr="00413B46">
              <w:t>TPM_CC_EventSequenceComplete {NV F}</w:t>
            </w:r>
          </w:p>
        </w:tc>
      </w:tr>
      <w:tr w:rsidR="00C53E66" w:rsidRPr="00413B46" w:rsidTr="00B8394F">
        <w:trPr>
          <w:cantSplit/>
          <w:jc w:val="center"/>
        </w:trPr>
        <w:tc>
          <w:tcPr>
            <w:tcW w:w="2736" w:type="dxa"/>
            <w:tcBorders>
              <w:top w:val="dashDotStroked" w:sz="24" w:space="0" w:color="auto"/>
              <w:left w:val="single" w:sz="12" w:space="0" w:color="auto"/>
              <w:bottom w:val="single" w:sz="6" w:space="0" w:color="auto"/>
              <w:right w:val="single" w:sz="8" w:space="0" w:color="000000" w:themeColor="text1"/>
            </w:tcBorders>
            <w:vAlign w:val="center"/>
          </w:tcPr>
          <w:p w:rsidR="00C53E66" w:rsidRPr="00413B46" w:rsidRDefault="00C53E66" w:rsidP="00B8394F">
            <w:pPr>
              <w:pStyle w:val="TABLE-cell"/>
            </w:pPr>
            <w:r w:rsidRPr="00413B46">
              <w:t>TPMI_DH_PCR+</w:t>
            </w:r>
          </w:p>
        </w:tc>
        <w:tc>
          <w:tcPr>
            <w:tcW w:w="2016" w:type="dxa"/>
            <w:tcBorders>
              <w:top w:val="dashDotStroked" w:sz="24" w:space="0" w:color="auto"/>
              <w:left w:val="single" w:sz="8" w:space="0" w:color="000000" w:themeColor="text1"/>
              <w:bottom w:val="single" w:sz="6" w:space="0" w:color="auto"/>
              <w:right w:val="single" w:sz="8" w:space="0" w:color="000000" w:themeColor="text1"/>
            </w:tcBorders>
            <w:vAlign w:val="center"/>
          </w:tcPr>
          <w:p w:rsidR="00C53E66" w:rsidRPr="00413B46" w:rsidRDefault="00C53E66" w:rsidP="00B8394F">
            <w:pPr>
              <w:pStyle w:val="TABLE-cell"/>
            </w:pPr>
            <w:r w:rsidRPr="00413B46">
              <w:t>@</w:t>
            </w:r>
            <w:r w:rsidRPr="00413B46">
              <w:rPr>
                <w:szCs w:val="22"/>
              </w:rPr>
              <w:t>pcrHandle</w:t>
            </w:r>
          </w:p>
        </w:tc>
        <w:tc>
          <w:tcPr>
            <w:tcW w:w="4608" w:type="dxa"/>
            <w:tcBorders>
              <w:top w:val="dashDotStroked" w:sz="24" w:space="0" w:color="auto"/>
              <w:left w:val="single" w:sz="8" w:space="0" w:color="000000" w:themeColor="text1"/>
              <w:bottom w:val="single" w:sz="6" w:space="0" w:color="auto"/>
              <w:right w:val="single" w:sz="12" w:space="0" w:color="auto"/>
            </w:tcBorders>
            <w:vAlign w:val="center"/>
          </w:tcPr>
          <w:p w:rsidR="00C53E66" w:rsidRPr="00413B46" w:rsidRDefault="00C53E66" w:rsidP="00B8394F">
            <w:pPr>
              <w:pStyle w:val="TABLE-cell"/>
            </w:pPr>
            <w:r w:rsidRPr="00413B46">
              <w:t>PCR to be extended with the Event data</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B8394F">
        <w:trPr>
          <w:cantSplit/>
          <w:jc w:val="center"/>
        </w:trPr>
        <w:tc>
          <w:tcPr>
            <w:tcW w:w="2736" w:type="dxa"/>
            <w:tcBorders>
              <w:top w:val="single" w:sz="6" w:space="0" w:color="auto"/>
              <w:left w:val="single" w:sz="12" w:space="0" w:color="auto"/>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TPMI_DH_OBJECT</w:t>
            </w:r>
          </w:p>
        </w:tc>
        <w:tc>
          <w:tcPr>
            <w:tcW w:w="2016" w:type="dxa"/>
            <w:tcBorders>
              <w:top w:val="single" w:sz="6" w:space="0" w:color="auto"/>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@sequenceHandle</w:t>
            </w:r>
          </w:p>
        </w:tc>
        <w:tc>
          <w:tcPr>
            <w:tcW w:w="4608" w:type="dxa"/>
            <w:tcBorders>
              <w:top w:val="single" w:sz="6" w:space="0" w:color="auto"/>
              <w:left w:val="single" w:sz="8" w:space="0" w:color="000000" w:themeColor="text1"/>
              <w:bottom w:val="thinThickThinSmallGap" w:sz="12" w:space="0" w:color="auto"/>
              <w:right w:val="single" w:sz="12" w:space="0" w:color="auto"/>
            </w:tcBorders>
            <w:vAlign w:val="center"/>
          </w:tcPr>
          <w:p w:rsidR="00C53E66" w:rsidRPr="00413B46" w:rsidRDefault="00C53E66" w:rsidP="00B8394F">
            <w:pPr>
              <w:pStyle w:val="TABLE-cell"/>
            </w:pPr>
            <w:r w:rsidRPr="00413B46">
              <w:t>authorization for the sequence</w:t>
            </w:r>
          </w:p>
          <w:p w:rsidR="00C53E66" w:rsidRPr="00413B46" w:rsidRDefault="00C53E66" w:rsidP="00B8394F">
            <w:pPr>
              <w:pStyle w:val="TABLE-cell"/>
            </w:pPr>
            <w:r w:rsidRPr="00413B46">
              <w:t>Auth Index: 2</w:t>
            </w:r>
          </w:p>
          <w:p w:rsidR="00C53E66" w:rsidRPr="00413B46" w:rsidRDefault="00C53E66" w:rsidP="00B8394F">
            <w:pPr>
              <w:pStyle w:val="TABLE-cell"/>
            </w:pPr>
            <w:r w:rsidRPr="00413B46">
              <w:t>Auth Role: USER</w:t>
            </w:r>
          </w:p>
        </w:tc>
      </w:tr>
      <w:tr w:rsidR="00C53E66" w:rsidRPr="00413B46" w:rsidTr="00B8394F">
        <w:trPr>
          <w:cantSplit/>
          <w:jc w:val="center"/>
        </w:trPr>
        <w:tc>
          <w:tcPr>
            <w:tcW w:w="2736" w:type="dxa"/>
            <w:tcBorders>
              <w:top w:val="thinThickThinSmallGap" w:sz="12" w:space="0" w:color="auto"/>
              <w:left w:val="single" w:sz="12" w:space="0" w:color="auto"/>
              <w:bottom w:val="single" w:sz="12" w:space="0" w:color="auto"/>
              <w:right w:val="single" w:sz="8" w:space="0" w:color="000000" w:themeColor="text1"/>
            </w:tcBorders>
            <w:vAlign w:val="center"/>
          </w:tcPr>
          <w:p w:rsidR="00C53E66" w:rsidRPr="00413B46" w:rsidRDefault="00C53E66" w:rsidP="00B8394F">
            <w:pPr>
              <w:pStyle w:val="TABLE-cell"/>
            </w:pPr>
            <w:r w:rsidRPr="00413B46">
              <w:t>TPM2B_MAX_BUFFER</w:t>
            </w:r>
          </w:p>
        </w:tc>
        <w:tc>
          <w:tcPr>
            <w:tcW w:w="2016" w:type="dxa"/>
            <w:tcBorders>
              <w:top w:val="thinThickThinSmallGap" w:sz="12" w:space="0" w:color="auto"/>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buffer</w:t>
            </w:r>
          </w:p>
        </w:tc>
        <w:tc>
          <w:tcPr>
            <w:tcW w:w="4608" w:type="dxa"/>
            <w:tcBorders>
              <w:top w:val="thinThickThinSmallGap" w:sz="12" w:space="0" w:color="auto"/>
              <w:left w:val="single" w:sz="8" w:space="0" w:color="000000" w:themeColor="text1"/>
              <w:bottom w:val="single" w:sz="12" w:space="0" w:color="auto"/>
              <w:right w:val="single" w:sz="12" w:space="0" w:color="auto"/>
            </w:tcBorders>
            <w:vAlign w:val="center"/>
          </w:tcPr>
          <w:p w:rsidR="00C53E66" w:rsidRPr="00413B46" w:rsidRDefault="00C53E66" w:rsidP="00B8394F">
            <w:pPr>
              <w:pStyle w:val="TABLE-cell"/>
            </w:pPr>
            <w:r w:rsidRPr="00413B46">
              <w:t>data to be added to the Event</w:t>
            </w:r>
          </w:p>
        </w:tc>
      </w:tr>
    </w:tbl>
    <w:p w:rsidR="00C53E66" w:rsidRPr="00413B46" w:rsidRDefault="00C53E66" w:rsidP="00C53E66">
      <w:pPr>
        <w:pStyle w:val="TABLE-title"/>
      </w:pPr>
      <w:bookmarkStart w:id="3384" w:name="_Toc380749710"/>
      <w:bookmarkStart w:id="3385" w:name="_Toc432774157"/>
      <w:bookmarkStart w:id="3386" w:name="_Toc443576304"/>
      <w:bookmarkStart w:id="3387" w:name="_Toc473814038"/>
      <w:bookmarkStart w:id="3388" w:name="_Toc536441002"/>
      <w:bookmarkStart w:id="3389" w:name="_Toc24725684"/>
      <w:r w:rsidRPr="00413B46">
        <w:t xml:space="preserve">Table </w:t>
      </w:r>
      <w:r w:rsidRPr="00C42EAF">
        <w:fldChar w:fldCharType="begin"/>
      </w:r>
      <w:r w:rsidRPr="00413B46">
        <w:instrText xml:space="preserve"> SEQ Table \* ARABIC </w:instrText>
      </w:r>
      <w:r w:rsidRPr="00C42EAF">
        <w:fldChar w:fldCharType="separate"/>
      </w:r>
      <w:ins w:id="3390" w:author="David Wooten" w:date="2019-11-15T15:49:00Z">
        <w:r w:rsidR="00D51C42">
          <w:rPr>
            <w:noProof/>
          </w:rPr>
          <w:t>89</w:t>
        </w:r>
      </w:ins>
      <w:del w:id="3391" w:author="David Wooten" w:date="2019-11-15T15:49:00Z">
        <w:r w:rsidR="00E90F60" w:rsidDel="00D51C42">
          <w:rPr>
            <w:noProof/>
          </w:rPr>
          <w:delText>85</w:delText>
        </w:r>
      </w:del>
      <w:r w:rsidRPr="00C42EAF">
        <w:fldChar w:fldCharType="end"/>
      </w:r>
      <w:r w:rsidRPr="00413B46">
        <w:t xml:space="preserve"> — TPM2_EventSequenceComplete Response</w:t>
      </w:r>
      <w:bookmarkEnd w:id="3384"/>
      <w:bookmarkEnd w:id="3385"/>
      <w:bookmarkEnd w:id="3386"/>
      <w:bookmarkEnd w:id="3387"/>
      <w:bookmarkEnd w:id="3388"/>
      <w:bookmarkEnd w:id="338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000000"/>
              <w:left w:val="single" w:sz="12" w:space="0" w:color="000000"/>
              <w:bottom w:val="single" w:sz="12" w:space="0" w:color="000000"/>
              <w:right w:val="single" w:sz="8" w:space="0" w:color="000000" w:themeColor="text1"/>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000000" w:themeColor="text1"/>
              <w:bottom w:val="single" w:sz="12" w:space="0" w:color="000000"/>
              <w:right w:val="single" w:sz="8" w:space="0" w:color="000000" w:themeColor="text1"/>
            </w:tcBorders>
            <w:vAlign w:val="center"/>
          </w:tcPr>
          <w:p w:rsidR="00C53E66" w:rsidRPr="00413B46" w:rsidRDefault="00C53E66" w:rsidP="00B8394F">
            <w:pPr>
              <w:pStyle w:val="TABLE-col-heading"/>
            </w:pPr>
            <w:r w:rsidRPr="00413B46">
              <w:t>Name</w:t>
            </w:r>
          </w:p>
        </w:tc>
        <w:tc>
          <w:tcPr>
            <w:tcW w:w="4608" w:type="dxa"/>
            <w:tcBorders>
              <w:top w:val="single" w:sz="12" w:space="0" w:color="000000"/>
              <w:left w:val="single" w:sz="8" w:space="0" w:color="000000" w:themeColor="text1"/>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000000" w:themeColor="text1"/>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000000" w:themeColor="text1"/>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000000"/>
              <w:right w:val="single" w:sz="8" w:space="0" w:color="000000" w:themeColor="text1"/>
            </w:tcBorders>
            <w:vAlign w:val="center"/>
          </w:tcPr>
          <w:p w:rsidR="00C53E66" w:rsidRPr="00413B46" w:rsidRDefault="00C53E66" w:rsidP="00B8394F">
            <w:pPr>
              <w:pStyle w:val="TABLE-cell"/>
            </w:pPr>
            <w:r w:rsidRPr="00413B46">
              <w:t>UINT32</w:t>
            </w:r>
          </w:p>
        </w:tc>
        <w:tc>
          <w:tcPr>
            <w:tcW w:w="2016" w:type="dxa"/>
            <w:tcBorders>
              <w:left w:val="single" w:sz="8" w:space="0" w:color="000000" w:themeColor="text1"/>
              <w:right w:val="single" w:sz="8" w:space="0" w:color="000000" w:themeColor="text1"/>
            </w:tcBorders>
            <w:vAlign w:val="center"/>
          </w:tcPr>
          <w:p w:rsidR="00C53E66" w:rsidRPr="00413B46" w:rsidRDefault="00C53E66" w:rsidP="00B8394F">
            <w:pPr>
              <w:pStyle w:val="TABLE-cell"/>
            </w:pPr>
            <w:r w:rsidRPr="00413B46">
              <w:t>responseSize</w:t>
            </w:r>
          </w:p>
        </w:tc>
        <w:tc>
          <w:tcPr>
            <w:tcW w:w="4608" w:type="dxa"/>
            <w:tcBorders>
              <w:left w:val="single" w:sz="8" w:space="0" w:color="000000" w:themeColor="text1"/>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TPM_RC</w:t>
            </w:r>
          </w:p>
        </w:tc>
        <w:tc>
          <w:tcPr>
            <w:tcW w:w="2016" w:type="dxa"/>
            <w:tcBorders>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responseCode</w:t>
            </w:r>
          </w:p>
        </w:tc>
        <w:tc>
          <w:tcPr>
            <w:tcW w:w="4608" w:type="dxa"/>
            <w:tcBorders>
              <w:left w:val="single" w:sz="8" w:space="0" w:color="000000" w:themeColor="text1"/>
              <w:bottom w:val="thinThickThinSmallGap" w:sz="12"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thinThickThinSmallGap" w:sz="12" w:space="0" w:color="auto"/>
              <w:left w:val="single" w:sz="12" w:space="0" w:color="000000"/>
              <w:bottom w:val="single" w:sz="12" w:space="0" w:color="auto"/>
              <w:right w:val="single" w:sz="8" w:space="0" w:color="000000" w:themeColor="text1"/>
            </w:tcBorders>
            <w:vAlign w:val="center"/>
          </w:tcPr>
          <w:p w:rsidR="00C53E66" w:rsidRPr="00413B46" w:rsidRDefault="00C53E66" w:rsidP="00B8394F">
            <w:pPr>
              <w:pStyle w:val="TABLE-cell"/>
            </w:pPr>
            <w:r w:rsidRPr="00413B46">
              <w:t>TPML_DIGEST_VALUES</w:t>
            </w:r>
          </w:p>
        </w:tc>
        <w:tc>
          <w:tcPr>
            <w:tcW w:w="2016" w:type="dxa"/>
            <w:tcBorders>
              <w:top w:val="thinThickThinSmallGap" w:sz="12" w:space="0" w:color="auto"/>
              <w:left w:val="single" w:sz="8" w:space="0" w:color="000000" w:themeColor="text1"/>
              <w:bottom w:val="single" w:sz="12" w:space="0" w:color="auto"/>
              <w:right w:val="single" w:sz="8" w:space="0" w:color="000000" w:themeColor="text1"/>
            </w:tcBorders>
            <w:vAlign w:val="center"/>
          </w:tcPr>
          <w:p w:rsidR="00C53E66" w:rsidRPr="00413B46" w:rsidRDefault="00C53E66" w:rsidP="00B8394F">
            <w:pPr>
              <w:pStyle w:val="TABLE-cell"/>
            </w:pPr>
            <w:r w:rsidRPr="00413B46">
              <w:t>results</w:t>
            </w:r>
          </w:p>
        </w:tc>
        <w:tc>
          <w:tcPr>
            <w:tcW w:w="4608" w:type="dxa"/>
            <w:tcBorders>
              <w:top w:val="thinThickThinSmallGap" w:sz="12" w:space="0" w:color="auto"/>
              <w:left w:val="single" w:sz="8" w:space="0" w:color="000000" w:themeColor="text1"/>
              <w:bottom w:val="single" w:sz="12" w:space="0" w:color="auto"/>
              <w:right w:val="single" w:sz="12" w:space="0" w:color="000000"/>
            </w:tcBorders>
            <w:vAlign w:val="center"/>
          </w:tcPr>
          <w:p w:rsidR="00C53E66" w:rsidRPr="00413B46" w:rsidRDefault="00C53E66" w:rsidP="00B8394F">
            <w:pPr>
              <w:pStyle w:val="TABLE-cell"/>
            </w:pPr>
            <w:r w:rsidRPr="00413B46">
              <w:t>list of digests computed for the PCR</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[[EventSequenceComplete]]</w:t>
      </w:r>
    </w:p>
    <w:p w:rsidR="00C53E66" w:rsidRPr="00413B46" w:rsidRDefault="00C53E66" w:rsidP="00C53E66">
      <w:pPr>
        <w:pStyle w:val="Heading1"/>
      </w:pPr>
      <w:bookmarkStart w:id="3392" w:name="_Toc310935426"/>
      <w:bookmarkStart w:id="3393" w:name="_Toc380749531"/>
      <w:bookmarkStart w:id="3394" w:name="_Toc432773972"/>
      <w:bookmarkStart w:id="3395" w:name="_Toc443720830"/>
      <w:bookmarkStart w:id="3396" w:name="_Toc443576122"/>
      <w:bookmarkStart w:id="3397" w:name="_Toc473813843"/>
      <w:bookmarkStart w:id="3398" w:name="_Toc536440803"/>
      <w:bookmarkStart w:id="3399" w:name="_Toc24725478"/>
      <w:r w:rsidRPr="00413B46">
        <w:lastRenderedPageBreak/>
        <w:t>Attestation Commands</w:t>
      </w:r>
      <w:bookmarkEnd w:id="3220"/>
      <w:bookmarkEnd w:id="3392"/>
      <w:bookmarkEnd w:id="3393"/>
      <w:bookmarkEnd w:id="3394"/>
      <w:bookmarkEnd w:id="3395"/>
      <w:bookmarkEnd w:id="3396"/>
      <w:bookmarkEnd w:id="3397"/>
      <w:bookmarkEnd w:id="3398"/>
      <w:bookmarkEnd w:id="3399"/>
    </w:p>
    <w:p w:rsidR="00C53E66" w:rsidRPr="00413B46" w:rsidRDefault="00C53E66" w:rsidP="00C53E66">
      <w:pPr>
        <w:pStyle w:val="Heading2"/>
        <w:ind w:left="634" w:hanging="634"/>
      </w:pPr>
      <w:bookmarkStart w:id="3400" w:name="_Ref280265148"/>
      <w:bookmarkStart w:id="3401" w:name="_Toc310935427"/>
      <w:bookmarkStart w:id="3402" w:name="_Toc380749532"/>
      <w:bookmarkStart w:id="3403" w:name="_Toc432773973"/>
      <w:bookmarkStart w:id="3404" w:name="_Toc443720831"/>
      <w:bookmarkStart w:id="3405" w:name="_Toc443576123"/>
      <w:bookmarkStart w:id="3406" w:name="_Toc473813844"/>
      <w:bookmarkStart w:id="3407" w:name="_Toc536440804"/>
      <w:bookmarkStart w:id="3408" w:name="_Toc24725479"/>
      <w:r w:rsidRPr="00413B46">
        <w:t>Introduction</w:t>
      </w:r>
      <w:bookmarkEnd w:id="3400"/>
      <w:bookmarkEnd w:id="3401"/>
      <w:bookmarkEnd w:id="3402"/>
      <w:bookmarkEnd w:id="3403"/>
      <w:bookmarkEnd w:id="3404"/>
      <w:bookmarkEnd w:id="3405"/>
      <w:bookmarkEnd w:id="3406"/>
      <w:bookmarkEnd w:id="3407"/>
      <w:bookmarkEnd w:id="3408"/>
    </w:p>
    <w:p w:rsidR="00C53E66" w:rsidRPr="00413B46" w:rsidRDefault="00C53E66" w:rsidP="00C53E66">
      <w:pPr>
        <w:pStyle w:val="BodyText"/>
      </w:pPr>
      <w:r w:rsidRPr="00413B46">
        <w:t>The attestation commands cause the TPM to sign an internally generated data structure. The contents of the data structure vary according to the command.</w:t>
      </w:r>
    </w:p>
    <w:p w:rsidR="00C53E66" w:rsidRPr="00413B46" w:rsidRDefault="00C53E66" w:rsidP="00C53E66">
      <w:pPr>
        <w:pStyle w:val="BodyText"/>
      </w:pPr>
      <w:r w:rsidRPr="00413B46">
        <w:t xml:space="preserve">If the </w:t>
      </w:r>
      <w:r w:rsidRPr="00413B46">
        <w:rPr>
          <w:i/>
        </w:rPr>
        <w:t>sign</w:t>
      </w:r>
      <w:r w:rsidRPr="00413B46">
        <w:t xml:space="preserve"> attribute is not SET in the key referenced by </w:t>
      </w:r>
      <w:r w:rsidRPr="00413B46">
        <w:rPr>
          <w:i/>
        </w:rPr>
        <w:t xml:space="preserve">signHandle </w:t>
      </w:r>
      <w:r w:rsidRPr="00413B46">
        <w:t>then the TPM shall return TPM_RC_KEY.</w:t>
      </w:r>
    </w:p>
    <w:p w:rsidR="00C53E66" w:rsidRPr="00413B46" w:rsidRDefault="00C53E66" w:rsidP="00C53E66">
      <w:pPr>
        <w:pStyle w:val="BodyText"/>
      </w:pPr>
      <w:r w:rsidRPr="00413B46">
        <w:t xml:space="preserve">All signing commands include a parameter (typically </w:t>
      </w:r>
      <w:r w:rsidRPr="00413B46">
        <w:rPr>
          <w:i/>
        </w:rPr>
        <w:t>inScheme</w:t>
      </w:r>
      <w:r w:rsidRPr="00413B46">
        <w:t xml:space="preserve">) for the caller to specify a scheme to be used for the signing operation. This scheme will be applied only if the scheme of the key is TPM_ALG_NULL or the key handle is TPM_RH_NULL. If the scheme for </w:t>
      </w:r>
      <w:r w:rsidRPr="00413B46">
        <w:rPr>
          <w:i/>
        </w:rPr>
        <w:t>signHandle</w:t>
      </w:r>
      <w:r w:rsidRPr="00413B46">
        <w:t xml:space="preserve"> is not TPM_ALG_NULL, then </w:t>
      </w:r>
      <w:r w:rsidRPr="00413B46">
        <w:rPr>
          <w:i/>
        </w:rPr>
        <w:t xml:space="preserve">inScheme.scheme </w:t>
      </w:r>
      <w:r w:rsidRPr="00413B46">
        <w:t xml:space="preserve">shall be TPM_ALG_NULL or the same as </w:t>
      </w:r>
      <w:r w:rsidRPr="00413B46">
        <w:rPr>
          <w:i/>
        </w:rPr>
        <w:t>scheme</w:t>
      </w:r>
      <w:r w:rsidRPr="00413B46">
        <w:t xml:space="preserve"> in the public area of the key. If the scheme for </w:t>
      </w:r>
      <w:r w:rsidRPr="00413B46">
        <w:rPr>
          <w:i/>
        </w:rPr>
        <w:t>signHandle</w:t>
      </w:r>
      <w:r w:rsidRPr="00413B46">
        <w:t xml:space="preserve"> is TPM_ALG_NULL or the key handle is TPM_RH_NULL, then </w:t>
      </w:r>
      <w:r w:rsidRPr="00413B46">
        <w:rPr>
          <w:i/>
        </w:rPr>
        <w:t>inScheme</w:t>
      </w:r>
      <w:r w:rsidRPr="00413B46">
        <w:t xml:space="preserve"> will be used for the signing operation and may not be TPM_ALG_NULL. The TPM shall return TPM_RC_SCHEME to indicate that the scheme is not appropriate.</w:t>
      </w:r>
    </w:p>
    <w:p w:rsidR="00C53E66" w:rsidRPr="00413B46" w:rsidRDefault="00C53E66" w:rsidP="00C53E66">
      <w:pPr>
        <w:pStyle w:val="BodyText"/>
      </w:pPr>
      <w:r w:rsidRPr="00413B46">
        <w:t xml:space="preserve">For a signing key that is not restricted, the caller may specify the scheme to be used as long as the scheme is compatible with the family of the key (for example, TPM_ALG_RSAPSS cannot be selected for an ECC key). If the caller sets </w:t>
      </w:r>
      <w:r w:rsidRPr="00413B46">
        <w:rPr>
          <w:i/>
        </w:rPr>
        <w:t>scheme</w:t>
      </w:r>
      <w:r w:rsidRPr="00413B46">
        <w:t xml:space="preserve"> to TPM_ALG_NULL, then the default scheme of the key is used. </w:t>
      </w:r>
      <w:bookmarkStart w:id="3409" w:name="_Toc52767707"/>
      <w:bookmarkStart w:id="3410" w:name="_Toc110952258"/>
      <w:bookmarkStart w:id="3411" w:name="_Toc104168298"/>
      <w:bookmarkStart w:id="3412" w:name="_Toc114043891"/>
      <w:bookmarkStart w:id="3413" w:name="_Toc115396687"/>
      <w:bookmarkStart w:id="3414" w:name="_Toc156227750"/>
      <w:bookmarkStart w:id="3415" w:name="_Toc156725957"/>
      <w:bookmarkStart w:id="3416" w:name="_Toc156727645"/>
      <w:bookmarkStart w:id="3417" w:name="_Toc156831514"/>
      <w:bookmarkStart w:id="3418" w:name="_Toc157430489"/>
      <w:bookmarkStart w:id="3419" w:name="_Toc157615560"/>
      <w:bookmarkStart w:id="3420" w:name="_Toc157679555"/>
      <w:bookmarkStart w:id="3421" w:name="_Toc158714187"/>
      <w:bookmarkStart w:id="3422" w:name="_Toc158714381"/>
      <w:bookmarkStart w:id="3423" w:name="_Toc158724238"/>
      <w:bookmarkStart w:id="3424" w:name="_Toc184444611"/>
      <w:bookmarkStart w:id="3425" w:name="_Toc490261731"/>
      <w:bookmarkStart w:id="3426" w:name="_Toc490292277"/>
      <w:bookmarkStart w:id="3427" w:name="_Toc490294030"/>
      <w:bookmarkStart w:id="3428" w:name="_Toc490457269"/>
      <w:bookmarkStart w:id="3429" w:name="_Toc490457537"/>
      <w:bookmarkStart w:id="3430" w:name="_Toc498080302"/>
      <w:bookmarkStart w:id="3431" w:name="_Toc498247472"/>
      <w:bookmarkStart w:id="3432" w:name="_Toc498247794"/>
      <w:bookmarkStart w:id="3433" w:name="_Toc498424414"/>
      <w:bookmarkStart w:id="3434" w:name="_Toc499723247"/>
      <w:bookmarkStart w:id="3435" w:name="_Toc500036733"/>
      <w:bookmarkStart w:id="3436" w:name="_Toc501089363"/>
      <w:bookmarkStart w:id="3437" w:name="_Toc503697752"/>
      <w:bookmarkStart w:id="3438" w:name="_Toc504790646"/>
      <w:bookmarkStart w:id="3439" w:name="_Toc504816175"/>
      <w:bookmarkStart w:id="3440" w:name="_Ref504818353"/>
      <w:bookmarkStart w:id="3441" w:name="_Toc504973915"/>
      <w:bookmarkStart w:id="3442" w:name="_Toc509990200"/>
      <w:bookmarkStart w:id="3443" w:name="_Toc510862151"/>
      <w:bookmarkStart w:id="3444" w:name="_Toc510931678"/>
      <w:bookmarkStart w:id="3445" w:name="_Toc511203726"/>
      <w:bookmarkStart w:id="3446" w:name="_Toc511534019"/>
      <w:bookmarkStart w:id="3447" w:name="_Toc511637176"/>
      <w:bookmarkStart w:id="3448" w:name="_Toc512181126"/>
      <w:bookmarkStart w:id="3449" w:name="_Toc513861219"/>
      <w:bookmarkStart w:id="3450" w:name="_Toc515343846"/>
      <w:bookmarkStart w:id="3451" w:name="_Toc516199305"/>
      <w:bookmarkStart w:id="3452" w:name="_Toc516291102"/>
      <w:r w:rsidRPr="00413B46">
        <w:t>For a restricted signing key, the key's scheme cannot be TPM_ALG_NULL and cannot be overridden.</w:t>
      </w:r>
    </w:p>
    <w:p w:rsidR="00C53E66" w:rsidRPr="00413B46" w:rsidRDefault="00C53E66" w:rsidP="00C53E66">
      <w:pPr>
        <w:pStyle w:val="BodyText"/>
      </w:pPr>
      <w:r w:rsidRPr="00413B46">
        <w:t>If the handle for the signing key (</w:t>
      </w:r>
      <w:r w:rsidRPr="00413B46">
        <w:rPr>
          <w:i/>
        </w:rPr>
        <w:t>signHandle</w:t>
      </w:r>
      <w:r w:rsidRPr="00413B46">
        <w:t>) is TPM_RH_NULL, then all of the actions of the command are performed and the attestation block is “signed” with the NULL Signature.</w:t>
      </w:r>
    </w:p>
    <w:p w:rsidR="00C53E66" w:rsidRPr="00413B46" w:rsidRDefault="00C53E66" w:rsidP="00C53E66">
      <w:pPr>
        <w:pStyle w:val="NOTE"/>
      </w:pPr>
      <w:r w:rsidRPr="00413B46">
        <w:t>NOTE 1</w:t>
      </w:r>
      <w:r w:rsidRPr="00413B46">
        <w:tab/>
        <w:t>This mechanism is provided so that additional commands are not required to access the data that might be in an attestation structure.</w:t>
      </w:r>
    </w:p>
    <w:p w:rsidR="00C53E66" w:rsidRPr="00413B46" w:rsidRDefault="00C53E66" w:rsidP="00C53E66">
      <w:pPr>
        <w:pStyle w:val="NOTE"/>
      </w:pPr>
      <w:r w:rsidRPr="00413B46">
        <w:t>NOTE 2</w:t>
      </w:r>
      <w:r w:rsidRPr="00413B46">
        <w:tab/>
        <w:t xml:space="preserve">When </w:t>
      </w:r>
      <w:r w:rsidRPr="00413B46">
        <w:rPr>
          <w:i/>
        </w:rPr>
        <w:t>signHandle</w:t>
      </w:r>
      <w:r w:rsidRPr="00413B46">
        <w:t xml:space="preserve"> is TPM_RH_NULL, </w:t>
      </w:r>
      <w:r w:rsidRPr="00413B46">
        <w:rPr>
          <w:i/>
        </w:rPr>
        <w:t>scheme</w:t>
      </w:r>
      <w:r w:rsidRPr="00413B46">
        <w:t xml:space="preserve"> is still required to be a valid signing scheme (may be TPM_ALG_NULL), but the scheme will have no effect on the format of the signature. It will always be the NULL Signature.</w:t>
      </w:r>
    </w:p>
    <w:p w:rsidR="00C53E66" w:rsidRPr="00413B46" w:rsidRDefault="00C53E66" w:rsidP="00C53E66">
      <w:pPr>
        <w:pStyle w:val="BodyText"/>
      </w:pPr>
      <w:r w:rsidRPr="00413B46">
        <w:t>TPM2_NV_</w:t>
      </w:r>
      <w:proofErr w:type="gramStart"/>
      <w:r w:rsidRPr="00413B46">
        <w:t>Certify(</w:t>
      </w:r>
      <w:proofErr w:type="gramEnd"/>
      <w:r w:rsidRPr="00413B46">
        <w:t xml:space="preserve">) is an attestation command that is documented in </w:t>
      </w:r>
      <w:r w:rsidRPr="00C42EAF">
        <w:fldChar w:fldCharType="begin"/>
      </w:r>
      <w:r w:rsidRPr="00413B46">
        <w:instrText xml:space="preserve"> REF _Ref291934211 \r \h </w:instrText>
      </w:r>
      <w:r w:rsidRPr="00C42EAF">
        <w:fldChar w:fldCharType="separate"/>
      </w:r>
      <w:r w:rsidR="00D51C42">
        <w:t>31.16</w:t>
      </w:r>
      <w:r w:rsidRPr="00C42EAF">
        <w:fldChar w:fldCharType="end"/>
      </w:r>
      <w:r w:rsidRPr="00413B46">
        <w:t>. The remaining attestation commands are collected in the remainder of this clause.</w:t>
      </w:r>
    </w:p>
    <w:p w:rsidR="00C53E66" w:rsidRPr="00413B46" w:rsidRDefault="00C53E66" w:rsidP="00C53E66">
      <w:pPr>
        <w:pStyle w:val="BodyText"/>
      </w:pPr>
      <w:r w:rsidRPr="00413B46">
        <w:t xml:space="preserve">Each of the attestation structures contains a TPMS_CLOCK_INFO structure and a firmware version number. These values may be considered privacy-sensitive, because they would aid in the correlation of attestations by different keys. To provide improved privacy, the </w:t>
      </w:r>
      <w:r w:rsidRPr="00413B46">
        <w:rPr>
          <w:i/>
        </w:rPr>
        <w:t>resetCount</w:t>
      </w:r>
      <w:r w:rsidRPr="00413B46">
        <w:t xml:space="preserve">, </w:t>
      </w:r>
      <w:r w:rsidRPr="00413B46">
        <w:rPr>
          <w:i/>
        </w:rPr>
        <w:t>restartCount</w:t>
      </w:r>
      <w:r w:rsidRPr="00413B46">
        <w:t xml:space="preserve">, and </w:t>
      </w:r>
      <w:r w:rsidRPr="00413B46">
        <w:rPr>
          <w:i/>
        </w:rPr>
        <w:t>firmwareV</w:t>
      </w:r>
      <w:r w:rsidRPr="00413B46">
        <w:t>ersion numbers are obfuscated when the signing key is not in the Endorsement or Platform hierarchies.</w:t>
      </w:r>
    </w:p>
    <w:p w:rsidR="00C53E66" w:rsidRPr="00413B46" w:rsidRDefault="00C53E66" w:rsidP="00C53E66">
      <w:pPr>
        <w:pStyle w:val="BodyText"/>
      </w:pPr>
      <w:r w:rsidRPr="00413B46">
        <w:t>The obfuscation value is computed by:</w:t>
      </w:r>
    </w:p>
    <w:p w:rsidR="00C53E66" w:rsidRPr="00413B46" w:rsidRDefault="00C53E66" w:rsidP="00C53E66">
      <w:pPr>
        <w:pStyle w:val="Equation"/>
        <w:rPr>
          <w:i w:val="0"/>
        </w:rPr>
      </w:pPr>
      <w:r w:rsidRPr="00413B46">
        <w:rPr>
          <w:i w:val="0"/>
        </w:rPr>
        <w:tab/>
      </w:r>
      <w:r w:rsidRPr="00413B46">
        <w:t>obfuscation</w:t>
      </w:r>
      <w:r w:rsidRPr="00413B46">
        <w:rPr>
          <w:i w:val="0"/>
        </w:rPr>
        <w:t xml:space="preserve"> </w:t>
      </w:r>
      <w:r w:rsidRPr="00413B46">
        <w:rPr>
          <w:rFonts w:ascii="Cambria Math" w:hAnsi="Cambria Math" w:cs="Cambria Math"/>
          <w:i w:val="0"/>
        </w:rPr>
        <w:t>≔</w:t>
      </w:r>
      <w:r w:rsidRPr="00413B46">
        <w:rPr>
          <w:i w:val="0"/>
        </w:rPr>
        <w:t xml:space="preserve"> </w:t>
      </w:r>
      <w:r w:rsidRPr="00413B46">
        <w:rPr>
          <w:b/>
          <w:i w:val="0"/>
        </w:rPr>
        <w:t>KDFa</w:t>
      </w:r>
      <w:r w:rsidRPr="00413B46">
        <w:rPr>
          <w:i w:val="0"/>
        </w:rPr>
        <w:t>(</w:t>
      </w:r>
      <w:r w:rsidRPr="00413B46">
        <w:t>signHandle</w:t>
      </w:r>
      <w:r w:rsidRPr="00413B46">
        <w:rPr>
          <w:i w:val="0"/>
        </w:rPr>
        <w:t>→</w:t>
      </w:r>
      <w:r w:rsidRPr="00413B46">
        <w:t>nameAlg</w:t>
      </w:r>
      <w:r w:rsidRPr="00413B46">
        <w:rPr>
          <w:i w:val="0"/>
        </w:rPr>
        <w:t xml:space="preserve">, </w:t>
      </w:r>
      <w:r w:rsidRPr="00413B46">
        <w:t>shProof</w:t>
      </w:r>
      <w:r w:rsidRPr="00413B46">
        <w:rPr>
          <w:i w:val="0"/>
        </w:rPr>
        <w:t xml:space="preserve">, </w:t>
      </w:r>
      <w:r w:rsidRPr="00413B46">
        <w:rPr>
          <w:rFonts w:ascii="Arial" w:hAnsi="Arial"/>
          <w:i w:val="0"/>
          <w:sz w:val="20"/>
          <w:szCs w:val="20"/>
        </w:rPr>
        <w:t>“OBFUSCATE”,</w:t>
      </w:r>
      <w:r w:rsidRPr="00413B46">
        <w:rPr>
          <w:i w:val="0"/>
        </w:rPr>
        <w:t xml:space="preserve"> </w:t>
      </w:r>
      <w:r w:rsidRPr="00413B46">
        <w:t>signHandle</w:t>
      </w:r>
      <w:r w:rsidRPr="00413B46">
        <w:rPr>
          <w:i w:val="0"/>
        </w:rPr>
        <w:t>→</w:t>
      </w:r>
      <w:r w:rsidRPr="00413B46">
        <w:t>QN</w:t>
      </w:r>
      <w:r w:rsidRPr="00413B46">
        <w:rPr>
          <w:i w:val="0"/>
        </w:rPr>
        <w:t xml:space="preserve">, </w:t>
      </w:r>
      <w:r w:rsidRPr="00413B46">
        <w:rPr>
          <w:rFonts w:ascii="Arial" w:hAnsi="Arial"/>
          <w:i w:val="0"/>
          <w:sz w:val="20"/>
        </w:rPr>
        <w:t>0, 128</w:t>
      </w:r>
      <w:r w:rsidRPr="00413B46">
        <w:rPr>
          <w:i w:val="0"/>
        </w:rPr>
        <w:t>)</w:t>
      </w:r>
      <w:r w:rsidRPr="00413B46">
        <w:rPr>
          <w:i w:val="0"/>
        </w:rPr>
        <w:tab/>
      </w:r>
      <w:r w:rsidRPr="00C42EAF">
        <w:rPr>
          <w:rFonts w:ascii="Arial" w:hAnsi="Arial"/>
          <w:i w:val="0"/>
          <w:sz w:val="20"/>
          <w:szCs w:val="20"/>
        </w:rPr>
        <w:fldChar w:fldCharType="begin"/>
      </w:r>
      <w:r w:rsidRPr="00413B46">
        <w:rPr>
          <w:rFonts w:ascii="Arial" w:hAnsi="Arial"/>
          <w:i w:val="0"/>
          <w:sz w:val="20"/>
          <w:szCs w:val="20"/>
        </w:rPr>
        <w:instrText xml:space="preserve"> LISTNUM Equ </w:instrText>
      </w:r>
      <w:r w:rsidRPr="00C42EAF">
        <w:rPr>
          <w:rFonts w:ascii="Arial" w:hAnsi="Arial"/>
          <w:i w:val="0"/>
          <w:sz w:val="20"/>
          <w:szCs w:val="20"/>
        </w:rPr>
        <w:fldChar w:fldCharType="separate"/>
      </w:r>
      <w:r w:rsidRPr="00413B46">
        <w:rPr>
          <w:rFonts w:ascii="Arial" w:hAnsi="Arial"/>
          <w:i w:val="0"/>
          <w:sz w:val="20"/>
          <w:szCs w:val="20"/>
        </w:rPr>
        <w:t>1</w:t>
      </w:r>
      <w:r w:rsidRPr="00C42EAF">
        <w:rPr>
          <w:rFonts w:ascii="Arial" w:hAnsi="Arial"/>
          <w:i w:val="0"/>
          <w:sz w:val="20"/>
          <w:szCs w:val="20"/>
        </w:rPr>
        <w:fldChar w:fldCharType="end">
          <w:numberingChange w:id="3453" w:author="David Wooten" w:date="2019-11-15T15:17:00Z" w:original="(3)"/>
        </w:fldChar>
      </w:r>
    </w:p>
    <w:p w:rsidR="00C53E66" w:rsidRPr="00413B46" w:rsidRDefault="00C53E66" w:rsidP="00C53E66">
      <w:pPr>
        <w:pStyle w:val="BodyText"/>
      </w:pPr>
      <w:r w:rsidRPr="00413B46">
        <w:t xml:space="preserve">Of the returned 128 bits, 64 bits are added to the </w:t>
      </w:r>
      <w:r w:rsidRPr="00413B46">
        <w:rPr>
          <w:i/>
        </w:rPr>
        <w:t>versionNumber</w:t>
      </w:r>
      <w:r w:rsidRPr="00413B46">
        <w:t xml:space="preserve"> field of the attestation structure; 32 bits are added to the </w:t>
      </w:r>
      <w:r w:rsidRPr="00413B46">
        <w:rPr>
          <w:i/>
        </w:rPr>
        <w:t>clockInfo.resetCount</w:t>
      </w:r>
      <w:r w:rsidRPr="00413B46">
        <w:t xml:space="preserve"> and 32 bits are added to the </w:t>
      </w:r>
      <w:r w:rsidRPr="00413B46">
        <w:rPr>
          <w:i/>
        </w:rPr>
        <w:t>clockInfo.restartCount</w:t>
      </w:r>
      <w:r w:rsidRPr="00413B46">
        <w:t>. The order in which the bits are added is implementation-dependent.</w:t>
      </w:r>
    </w:p>
    <w:p w:rsidR="00C53E66" w:rsidRPr="00413B46" w:rsidRDefault="00C53E66" w:rsidP="00C53E66">
      <w:pPr>
        <w:pStyle w:val="NOTE"/>
      </w:pPr>
      <w:r w:rsidRPr="00413B46">
        <w:t>NOTE 3</w:t>
      </w:r>
      <w:r w:rsidRPr="00413B46">
        <w:tab/>
        <w:t>The obfuscation value for each signing key will be unique to that key in a specific location. That is, each version of a duplicated signing key will have a different obfuscation value.</w:t>
      </w:r>
    </w:p>
    <w:p w:rsidR="00C53E66" w:rsidRPr="00413B46" w:rsidRDefault="00C53E66" w:rsidP="00C53E66">
      <w:pPr>
        <w:pStyle w:val="BodyText"/>
      </w:pPr>
      <w:r w:rsidRPr="00413B46">
        <w:t>When the signing key is TPM_RH_NULL, the data structure is produced but not signed; and the values in the signed data structure are obfuscated. When computing the obfuscation value for TPM_RH_NULL, the hash used for context integrity is used.</w:t>
      </w:r>
    </w:p>
    <w:p w:rsidR="00C53E66" w:rsidRPr="00413B46" w:rsidRDefault="00C53E66" w:rsidP="00C53E66">
      <w:pPr>
        <w:pStyle w:val="NOTE"/>
      </w:pPr>
      <w:r w:rsidRPr="00413B46">
        <w:t>NOTE 4</w:t>
      </w:r>
      <w:r w:rsidRPr="00413B46">
        <w:tab/>
        <w:t>The QN for TPM_RH_NULL is TPM_RH_NULL.</w:t>
      </w:r>
    </w:p>
    <w:p w:rsidR="00C53E66" w:rsidRPr="00413B46" w:rsidRDefault="00C53E66" w:rsidP="00C53E66">
      <w:pPr>
        <w:pStyle w:val="BodyText"/>
      </w:pPr>
      <w:r w:rsidRPr="00413B46">
        <w:lastRenderedPageBreak/>
        <w:t xml:space="preserve">If the signing scheme of </w:t>
      </w:r>
      <w:r w:rsidRPr="00413B46">
        <w:rPr>
          <w:i/>
        </w:rPr>
        <w:t>signHandle</w:t>
      </w:r>
      <w:r w:rsidRPr="00413B46">
        <w:t xml:space="preserve"> is an anonymous scheme, then the attestation blocks will not contain the Qualified Name of the </w:t>
      </w:r>
      <w:r w:rsidRPr="00413B46">
        <w:rPr>
          <w:i/>
        </w:rPr>
        <w:t>signHandle</w:t>
      </w:r>
      <w:r w:rsidRPr="00413B46">
        <w:t>.</w:t>
      </w:r>
    </w:p>
    <w:p w:rsidR="00C53E66" w:rsidRPr="00413B46" w:rsidRDefault="00C53E66" w:rsidP="00C53E66">
      <w:pPr>
        <w:pStyle w:val="BodyText"/>
      </w:pPr>
      <w:r w:rsidRPr="00413B46">
        <w:t>Each of the attestation structures allows the caller to provide some qualifying data (</w:t>
      </w:r>
      <w:r w:rsidRPr="00413B46">
        <w:rPr>
          <w:i/>
        </w:rPr>
        <w:t>qualifyingData</w:t>
      </w:r>
      <w:r w:rsidRPr="00413B46">
        <w:t>). For most signing schemes, this value will be placed in the TPMS_ATTEST.</w:t>
      </w:r>
      <w:r w:rsidRPr="00413B46">
        <w:rPr>
          <w:i/>
        </w:rPr>
        <w:t>extraData</w:t>
      </w:r>
      <w:r w:rsidRPr="00413B46">
        <w:t xml:space="preserve"> parameter that is then hashed and signed. However, for some schemes such as ECDAA, the </w:t>
      </w:r>
      <w:r w:rsidRPr="00413B46">
        <w:rPr>
          <w:i/>
        </w:rPr>
        <w:t>qualifyingData</w:t>
      </w:r>
      <w:r w:rsidRPr="00413B46">
        <w:t xml:space="preserve"> is used in a different manner (for details, see “ECDAA” in TPM 2.0 Part 1).</w:t>
      </w:r>
    </w:p>
    <w:p w:rsidR="00C53E66" w:rsidRPr="00413B46" w:rsidRDefault="00C53E66" w:rsidP="00C53E66">
      <w:pPr>
        <w:pStyle w:val="Heading2"/>
        <w:pageBreakBefore/>
      </w:pPr>
      <w:bookmarkStart w:id="3454" w:name="_Toc310935428"/>
      <w:bookmarkStart w:id="3455" w:name="_Toc380749533"/>
      <w:bookmarkStart w:id="3456" w:name="_Toc432773974"/>
      <w:bookmarkStart w:id="3457" w:name="_Toc443720832"/>
      <w:bookmarkStart w:id="3458" w:name="_Toc443576124"/>
      <w:bookmarkStart w:id="3459" w:name="_Toc473813845"/>
      <w:bookmarkStart w:id="3460" w:name="_Toc536440805"/>
      <w:bookmarkStart w:id="3461" w:name="_Toc24725480"/>
      <w:bookmarkEnd w:id="3409"/>
      <w:bookmarkEnd w:id="3410"/>
      <w:bookmarkEnd w:id="3411"/>
      <w:bookmarkEnd w:id="3412"/>
      <w:bookmarkEnd w:id="3413"/>
      <w:r w:rsidRPr="00413B46">
        <w:lastRenderedPageBreak/>
        <w:t>TPM2_Certify</w:t>
      </w:r>
      <w:bookmarkEnd w:id="3414"/>
      <w:bookmarkEnd w:id="3415"/>
      <w:bookmarkEnd w:id="3416"/>
      <w:bookmarkEnd w:id="3417"/>
      <w:bookmarkEnd w:id="3418"/>
      <w:bookmarkEnd w:id="3419"/>
      <w:bookmarkEnd w:id="3420"/>
      <w:bookmarkEnd w:id="3421"/>
      <w:bookmarkEnd w:id="3422"/>
      <w:bookmarkEnd w:id="3423"/>
      <w:bookmarkEnd w:id="3424"/>
      <w:bookmarkEnd w:id="3454"/>
      <w:bookmarkEnd w:id="3455"/>
      <w:bookmarkEnd w:id="3456"/>
      <w:bookmarkEnd w:id="3457"/>
      <w:bookmarkEnd w:id="3458"/>
      <w:bookmarkEnd w:id="3459"/>
      <w:bookmarkEnd w:id="3460"/>
      <w:bookmarkEnd w:id="3461"/>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The purpose of this command is to prove that an object with a specific Name is loaded in the TPM. By certifying that the object is loaded, the TPM warrants that a public area with a given Name is self-consistent and associated with a valid sensitive area. If a relying party has a public area that has the same Name as a Name certified with this command, then the values in that public area are correct.</w:t>
      </w:r>
    </w:p>
    <w:p w:rsidR="00C53E66" w:rsidRPr="00413B46" w:rsidRDefault="00C53E66" w:rsidP="00C53E66">
      <w:pPr>
        <w:pStyle w:val="NOTE"/>
      </w:pPr>
      <w:r w:rsidRPr="00413B46">
        <w:t>NOTE 1</w:t>
      </w:r>
      <w:r w:rsidRPr="00413B46">
        <w:tab/>
        <w:t xml:space="preserve">See </w:t>
      </w:r>
      <w:r w:rsidRPr="00C42EAF">
        <w:fldChar w:fldCharType="begin"/>
      </w:r>
      <w:r w:rsidRPr="00413B46">
        <w:instrText xml:space="preserve"> REF _Ref280265148 \r \h </w:instrText>
      </w:r>
      <w:r w:rsidRPr="00C42EAF">
        <w:fldChar w:fldCharType="separate"/>
      </w:r>
      <w:r w:rsidR="00D51C42">
        <w:t>18.1</w:t>
      </w:r>
      <w:r w:rsidRPr="00C42EAF">
        <w:fldChar w:fldCharType="end"/>
      </w:r>
      <w:r w:rsidRPr="00413B46">
        <w:t xml:space="preserve"> for description of how the signing scheme is selected.</w:t>
      </w:r>
    </w:p>
    <w:p w:rsidR="00C53E66" w:rsidRPr="00413B46" w:rsidRDefault="00C53E66" w:rsidP="00C53E66">
      <w:pPr>
        <w:pStyle w:val="BodyText"/>
      </w:pPr>
      <w:r w:rsidRPr="00413B46">
        <w:t xml:space="preserve">Authorization for </w:t>
      </w:r>
      <w:r w:rsidRPr="00413B46">
        <w:rPr>
          <w:i/>
        </w:rPr>
        <w:t>objectHandle</w:t>
      </w:r>
      <w:r w:rsidRPr="00413B46">
        <w:t xml:space="preserve"> requires ADMIN role authorization. If performed with a policy session, the session shall have a policySession→</w:t>
      </w:r>
      <w:r w:rsidRPr="00413B46">
        <w:rPr>
          <w:i/>
        </w:rPr>
        <w:t>commandCode</w:t>
      </w:r>
      <w:r w:rsidRPr="00413B46">
        <w:t xml:space="preserve"> set to TPM_CC_Certify. This indicates that the policy that is being used is a policy that is for certification, and not a policy that would approve another use. That is, authority to use an object does not grant authority to certify the object.</w:t>
      </w:r>
    </w:p>
    <w:p w:rsidR="00C53E66" w:rsidRPr="00413B46" w:rsidRDefault="00C53E66" w:rsidP="00C53E66">
      <w:pPr>
        <w:pStyle w:val="BodyText"/>
      </w:pPr>
      <w:r w:rsidRPr="00413B46">
        <w:t>The object may be any object that is loaded with TPM2_</w:t>
      </w:r>
      <w:proofErr w:type="gramStart"/>
      <w:r w:rsidRPr="00413B46">
        <w:t>Load(</w:t>
      </w:r>
      <w:proofErr w:type="gramEnd"/>
      <w:r w:rsidRPr="00413B46">
        <w:t>) or TPM2_CreatePrimary(). An object that only has its public area loaded cannot be certified.</w:t>
      </w:r>
    </w:p>
    <w:p w:rsidR="00C53E66" w:rsidRPr="00413B46" w:rsidRDefault="00C53E66" w:rsidP="00C53E66">
      <w:pPr>
        <w:pStyle w:val="NOTE"/>
      </w:pPr>
      <w:r w:rsidRPr="00413B46">
        <w:t>NOTE 2</w:t>
      </w:r>
      <w:r w:rsidRPr="00413B46">
        <w:tab/>
        <w:t>The restriction occurs because the Name is used to identify the object being certified. If the TPM has not validated that the public area is associated with a matched sensitive area, then the public area may not represent a valid object and cannot be certified.</w:t>
      </w:r>
    </w:p>
    <w:p w:rsidR="00C53E66" w:rsidRPr="00413B46" w:rsidRDefault="00C53E66" w:rsidP="00C53E66">
      <w:pPr>
        <w:pStyle w:val="BodyText"/>
      </w:pPr>
      <w:r w:rsidRPr="00413B46">
        <w:t>The certification includes the Name and Qualified Name of the certified object as well as the Name and the Qualified Name of the certifying object.</w:t>
      </w:r>
    </w:p>
    <w:p w:rsidR="00C53E66" w:rsidRPr="00413B46" w:rsidRDefault="00C53E66" w:rsidP="00C53E66">
      <w:pPr>
        <w:pStyle w:val="NOTE"/>
      </w:pPr>
      <w:r w:rsidRPr="00413B46">
        <w:t>NOTE 3</w:t>
      </w:r>
      <w:r w:rsidRPr="00413B46">
        <w:tab/>
        <w:t xml:space="preserve">If </w:t>
      </w:r>
      <w:r w:rsidRPr="00413B46">
        <w:rPr>
          <w:i/>
        </w:rPr>
        <w:t>signHandle</w:t>
      </w:r>
      <w:r w:rsidRPr="00413B46">
        <w:t xml:space="preserve"> is TPM_RH_NULL, the TPMS_ATTEST structure is returned and </w:t>
      </w:r>
      <w:r w:rsidRPr="00413B46">
        <w:rPr>
          <w:i/>
        </w:rPr>
        <w:t>signature</w:t>
      </w:r>
      <w:r w:rsidRPr="00413B46">
        <w:t xml:space="preserve"> is a NULL Signature.</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3462" w:name="_Toc380749711"/>
      <w:bookmarkStart w:id="3463" w:name="_Toc432774158"/>
      <w:bookmarkStart w:id="3464" w:name="_Toc443576305"/>
      <w:bookmarkStart w:id="3465" w:name="_Toc473814039"/>
      <w:bookmarkStart w:id="3466" w:name="_Toc536441003"/>
      <w:bookmarkStart w:id="3467" w:name="_Toc24725685"/>
      <w:r w:rsidRPr="00413B46">
        <w:t xml:space="preserve">Table </w:t>
      </w:r>
      <w:r w:rsidRPr="00C42EAF">
        <w:fldChar w:fldCharType="begin"/>
      </w:r>
      <w:r w:rsidRPr="00413B46">
        <w:instrText xml:space="preserve"> SEQ Table \* ARABIC </w:instrText>
      </w:r>
      <w:r w:rsidRPr="00C42EAF">
        <w:fldChar w:fldCharType="separate"/>
      </w:r>
      <w:ins w:id="3468" w:author="David Wooten" w:date="2019-11-15T15:49:00Z">
        <w:r w:rsidR="00D51C42">
          <w:rPr>
            <w:noProof/>
          </w:rPr>
          <w:t>90</w:t>
        </w:r>
      </w:ins>
      <w:del w:id="3469" w:author="David Wooten" w:date="2019-11-15T15:49:00Z">
        <w:r w:rsidR="00E90F60" w:rsidDel="00D51C42">
          <w:rPr>
            <w:noProof/>
          </w:rPr>
          <w:delText>86</w:delText>
        </w:r>
      </w:del>
      <w:r w:rsidRPr="00C42EAF">
        <w:fldChar w:fldCharType="end"/>
      </w:r>
      <w:r w:rsidRPr="00413B46">
        <w:t xml:space="preserve"> — TPM2_Certify Command</w:t>
      </w:r>
      <w:bookmarkEnd w:id="3462"/>
      <w:bookmarkEnd w:id="3463"/>
      <w:bookmarkEnd w:id="3464"/>
      <w:bookmarkEnd w:id="3465"/>
      <w:bookmarkEnd w:id="3466"/>
      <w:bookmarkEnd w:id="3467"/>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TPM_CC_Certify</w:t>
            </w:r>
          </w:p>
        </w:tc>
      </w:tr>
      <w:tr w:rsidR="00C53E66" w:rsidRPr="00413B46" w:rsidTr="00B8394F">
        <w:trPr>
          <w:cantSplit/>
          <w:jc w:val="center"/>
        </w:trPr>
        <w:tc>
          <w:tcPr>
            <w:tcW w:w="2736"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TPMI_DH_OBJECT</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@objectHandle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handle of the object to be certified</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ADMIN</w:t>
            </w:r>
          </w:p>
        </w:tc>
      </w:tr>
      <w:tr w:rsidR="00C53E66" w:rsidRPr="00413B46" w:rsidTr="00B8394F">
        <w:trPr>
          <w:cantSplit/>
          <w:jc w:val="center"/>
        </w:trPr>
        <w:tc>
          <w:tcPr>
            <w:tcW w:w="2736" w:type="dxa"/>
            <w:tcBorders>
              <w:top w:val="single" w:sz="6"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TPMI_DH_OBJECT+</w:t>
            </w:r>
          </w:p>
        </w:tc>
        <w:tc>
          <w:tcPr>
            <w:tcW w:w="2016" w:type="dxa"/>
            <w:tcBorders>
              <w:top w:val="single" w:sz="6"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@signHandle</w:t>
            </w:r>
          </w:p>
        </w:tc>
        <w:tc>
          <w:tcPr>
            <w:tcW w:w="4608" w:type="dxa"/>
            <w:tcBorders>
              <w:top w:val="single" w:sz="6"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handle of the key used to sign the attestation structure</w:t>
            </w:r>
          </w:p>
          <w:p w:rsidR="00C53E66" w:rsidRPr="00413B46" w:rsidRDefault="00C53E66" w:rsidP="00B8394F">
            <w:pPr>
              <w:pStyle w:val="TABLE-cell"/>
            </w:pPr>
            <w:r w:rsidRPr="00413B46">
              <w:t>Auth Index: 2</w:t>
            </w:r>
          </w:p>
          <w:p w:rsidR="00C53E66" w:rsidRPr="00413B46" w:rsidRDefault="00C53E66" w:rsidP="00B8394F">
            <w:pPr>
              <w:pStyle w:val="TABLE-cell"/>
            </w:pPr>
            <w:r w:rsidRPr="00413B46">
              <w:t>Auth Role: USER</w:t>
            </w:r>
          </w:p>
        </w:tc>
      </w:tr>
      <w:tr w:rsidR="00C53E66" w:rsidRPr="00413B46" w:rsidTr="00B8394F">
        <w:trPr>
          <w:cantSplit/>
          <w:jc w:val="center"/>
        </w:trPr>
        <w:tc>
          <w:tcPr>
            <w:tcW w:w="2736" w:type="dxa"/>
            <w:tcBorders>
              <w:top w:val="thinThickThinSmallGap" w:sz="12"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TPM2B_DATA</w:t>
            </w:r>
          </w:p>
        </w:tc>
        <w:tc>
          <w:tcPr>
            <w:tcW w:w="2016" w:type="dxa"/>
            <w:tcBorders>
              <w:top w:val="thinThickThinSmallGap" w:sz="12"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qualifyingData</w:t>
            </w:r>
          </w:p>
        </w:tc>
        <w:tc>
          <w:tcPr>
            <w:tcW w:w="4608" w:type="dxa"/>
            <w:tcBorders>
              <w:top w:val="thinThickThinSmallGap" w:sz="12"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user provided qualifying data</w:t>
            </w:r>
          </w:p>
        </w:tc>
      </w:tr>
      <w:tr w:rsidR="00C53E66" w:rsidRPr="00413B46" w:rsidTr="00B8394F">
        <w:trPr>
          <w:cantSplit/>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TPMT_SIG_SCHEME+</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inScheme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 xml:space="preserve">signing scheme to use if the </w:t>
            </w:r>
            <w:r w:rsidRPr="00413B46">
              <w:rPr>
                <w:i/>
              </w:rPr>
              <w:t>scheme</w:t>
            </w:r>
            <w:r w:rsidRPr="00413B46">
              <w:t xml:space="preserve"> for </w:t>
            </w:r>
            <w:r w:rsidRPr="00413B46">
              <w:rPr>
                <w:i/>
              </w:rPr>
              <w:t>signHandle</w:t>
            </w:r>
            <w:r w:rsidRPr="00413B46">
              <w:t xml:space="preserve"> is TPM_ALG_NULL</w:t>
            </w:r>
          </w:p>
        </w:tc>
      </w:tr>
    </w:tbl>
    <w:p w:rsidR="00C53E66" w:rsidRPr="00413B46" w:rsidRDefault="00C53E66" w:rsidP="00C53E66">
      <w:pPr>
        <w:pStyle w:val="TABLE-title"/>
      </w:pPr>
      <w:bookmarkStart w:id="3470" w:name="_Toc380749712"/>
      <w:bookmarkStart w:id="3471" w:name="_Toc432774159"/>
      <w:bookmarkStart w:id="3472" w:name="_Toc443576306"/>
      <w:bookmarkStart w:id="3473" w:name="_Toc473814040"/>
      <w:bookmarkStart w:id="3474" w:name="_Toc536441004"/>
      <w:bookmarkStart w:id="3475" w:name="_Toc24725686"/>
      <w:r w:rsidRPr="00413B46">
        <w:t xml:space="preserve">Table </w:t>
      </w:r>
      <w:r w:rsidRPr="00C42EAF">
        <w:fldChar w:fldCharType="begin"/>
      </w:r>
      <w:r w:rsidRPr="00413B46">
        <w:instrText xml:space="preserve"> SEQ Table \* ARABIC </w:instrText>
      </w:r>
      <w:r w:rsidRPr="00C42EAF">
        <w:fldChar w:fldCharType="separate"/>
      </w:r>
      <w:ins w:id="3476" w:author="David Wooten" w:date="2019-11-15T15:49:00Z">
        <w:r w:rsidR="00D51C42">
          <w:rPr>
            <w:noProof/>
          </w:rPr>
          <w:t>91</w:t>
        </w:r>
      </w:ins>
      <w:del w:id="3477" w:author="David Wooten" w:date="2019-11-15T15:49:00Z">
        <w:r w:rsidR="00E90F60" w:rsidDel="00D51C42">
          <w:rPr>
            <w:noProof/>
          </w:rPr>
          <w:delText>87</w:delText>
        </w:r>
      </w:del>
      <w:r w:rsidRPr="00C42EAF">
        <w:fldChar w:fldCharType="end"/>
      </w:r>
      <w:r w:rsidRPr="00413B46">
        <w:t xml:space="preserve"> — TPM2_Certify Response</w:t>
      </w:r>
      <w:bookmarkEnd w:id="3470"/>
      <w:bookmarkEnd w:id="3471"/>
      <w:bookmarkEnd w:id="3472"/>
      <w:bookmarkEnd w:id="3473"/>
      <w:bookmarkEnd w:id="3474"/>
      <w:bookmarkEnd w:id="347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000000"/>
              <w:left w:val="single" w:sz="12" w:space="0" w:color="000000"/>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000000"/>
              <w:left w:val="single" w:sz="8" w:space="0" w:color="auto"/>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000000"/>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thinThickThinSmallGap"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thinThickThinSmallGap" w:sz="12" w:space="0" w:color="auto"/>
              <w:right w:val="single" w:sz="12" w:space="0" w:color="000000"/>
            </w:tcBorders>
            <w:vAlign w:val="center"/>
          </w:tcPr>
          <w:p w:rsidR="00C53E66" w:rsidRPr="00413B46" w:rsidRDefault="00C53E66" w:rsidP="00B8394F">
            <w:pPr>
              <w:pStyle w:val="TABLE-cell"/>
            </w:pPr>
            <w:r w:rsidRPr="00413B46">
              <w:t>.</w:t>
            </w:r>
          </w:p>
        </w:tc>
      </w:tr>
      <w:tr w:rsidR="00C53E66" w:rsidRPr="00413B46" w:rsidTr="00B8394F">
        <w:trPr>
          <w:cantSplit/>
          <w:jc w:val="center"/>
        </w:trPr>
        <w:tc>
          <w:tcPr>
            <w:tcW w:w="2736" w:type="dxa"/>
            <w:tcBorders>
              <w:top w:val="thinThickThinSmallGap" w:sz="12" w:space="0" w:color="auto"/>
              <w:left w:val="single" w:sz="12" w:space="0" w:color="000000"/>
              <w:right w:val="single" w:sz="8" w:space="0" w:color="auto"/>
            </w:tcBorders>
            <w:vAlign w:val="center"/>
          </w:tcPr>
          <w:p w:rsidR="00C53E66" w:rsidRPr="00413B46" w:rsidRDefault="00C53E66" w:rsidP="00B8394F">
            <w:pPr>
              <w:pStyle w:val="TABLE-cell"/>
            </w:pPr>
            <w:r w:rsidRPr="00413B46">
              <w:t>TPM2B_ATTEST</w:t>
            </w:r>
          </w:p>
        </w:tc>
        <w:tc>
          <w:tcPr>
            <w:tcW w:w="2016" w:type="dxa"/>
            <w:tcBorders>
              <w:top w:val="thinThickThinSmallGap" w:sz="12" w:space="0" w:color="auto"/>
              <w:left w:val="single" w:sz="8" w:space="0" w:color="auto"/>
              <w:right w:val="single" w:sz="8" w:space="0" w:color="auto"/>
            </w:tcBorders>
            <w:vAlign w:val="center"/>
          </w:tcPr>
          <w:p w:rsidR="00C53E66" w:rsidRPr="00413B46" w:rsidRDefault="00C53E66" w:rsidP="00B8394F">
            <w:pPr>
              <w:pStyle w:val="TABLE-cell"/>
            </w:pPr>
            <w:r w:rsidRPr="00413B46">
              <w:t>certifyInfo</w:t>
            </w:r>
          </w:p>
        </w:tc>
        <w:tc>
          <w:tcPr>
            <w:tcW w:w="4608" w:type="dxa"/>
            <w:tcBorders>
              <w:top w:val="thinThickThinSmallGap" w:sz="12" w:space="0" w:color="auto"/>
              <w:left w:val="single" w:sz="8" w:space="0" w:color="auto"/>
              <w:right w:val="single" w:sz="12" w:space="0" w:color="000000"/>
            </w:tcBorders>
            <w:vAlign w:val="center"/>
          </w:tcPr>
          <w:p w:rsidR="00C53E66" w:rsidRPr="00413B46" w:rsidRDefault="00C53E66" w:rsidP="00B8394F">
            <w:pPr>
              <w:pStyle w:val="TABLE-cell"/>
            </w:pPr>
            <w:r w:rsidRPr="00413B46">
              <w:t>the structure that was signed</w:t>
            </w:r>
          </w:p>
        </w:tc>
      </w:tr>
      <w:tr w:rsidR="00C53E66" w:rsidRPr="00413B46" w:rsidTr="00B8394F">
        <w:trPr>
          <w:cantSplit/>
          <w:jc w:val="center"/>
        </w:trPr>
        <w:tc>
          <w:tcPr>
            <w:tcW w:w="2736" w:type="dxa"/>
            <w:tcBorders>
              <w:left w:val="single" w:sz="12" w:space="0" w:color="000000"/>
              <w:bottom w:val="single" w:sz="12" w:space="0" w:color="000000"/>
              <w:right w:val="single" w:sz="8" w:space="0" w:color="auto"/>
            </w:tcBorders>
            <w:vAlign w:val="center"/>
          </w:tcPr>
          <w:p w:rsidR="00C53E66" w:rsidRPr="00413B46" w:rsidRDefault="00C53E66" w:rsidP="00B8394F">
            <w:pPr>
              <w:pStyle w:val="TABLE-cell"/>
            </w:pPr>
            <w:r w:rsidRPr="00413B46">
              <w:t>TPMT_SIGNATURE</w:t>
            </w:r>
          </w:p>
        </w:tc>
        <w:tc>
          <w:tcPr>
            <w:tcW w:w="2016" w:type="dxa"/>
            <w:tcBorders>
              <w:left w:val="single" w:sz="8" w:space="0" w:color="auto"/>
              <w:bottom w:val="single" w:sz="12" w:space="0" w:color="000000"/>
              <w:right w:val="single" w:sz="8" w:space="0" w:color="auto"/>
            </w:tcBorders>
            <w:vAlign w:val="center"/>
          </w:tcPr>
          <w:p w:rsidR="00C53E66" w:rsidRPr="00413B46" w:rsidRDefault="00C53E66" w:rsidP="00B8394F">
            <w:pPr>
              <w:pStyle w:val="TABLE-cell"/>
            </w:pPr>
            <w:r w:rsidRPr="00413B46">
              <w:t>signature</w:t>
            </w:r>
          </w:p>
        </w:tc>
        <w:tc>
          <w:tcPr>
            <w:tcW w:w="4608" w:type="dxa"/>
            <w:tcBorders>
              <w:left w:val="single" w:sz="8" w:space="0" w:color="auto"/>
              <w:bottom w:val="single" w:sz="12" w:space="0" w:color="000000"/>
              <w:right w:val="single" w:sz="12" w:space="0" w:color="000000"/>
            </w:tcBorders>
            <w:vAlign w:val="center"/>
          </w:tcPr>
          <w:p w:rsidR="00C53E66" w:rsidRPr="00413B46" w:rsidRDefault="00C53E66" w:rsidP="00B8394F">
            <w:pPr>
              <w:pStyle w:val="TABLE-cell"/>
            </w:pPr>
            <w:r w:rsidRPr="00413B46">
              <w:t xml:space="preserve">the asymmetric signature over </w:t>
            </w:r>
            <w:r w:rsidRPr="00413B46">
              <w:rPr>
                <w:i/>
              </w:rPr>
              <w:t>certifyInfo</w:t>
            </w:r>
            <w:r w:rsidRPr="00413B46">
              <w:t xml:space="preserve"> using the key referenced by </w:t>
            </w:r>
            <w:r w:rsidRPr="00413B46">
              <w:rPr>
                <w:i/>
              </w:rPr>
              <w:t>signHandle</w:t>
            </w:r>
          </w:p>
        </w:tc>
      </w:tr>
    </w:tbl>
    <w:p w:rsidR="00C53E66" w:rsidRPr="00413B46" w:rsidRDefault="00C53E66" w:rsidP="00C53E66">
      <w:pPr>
        <w:pStyle w:val="Heading3Break"/>
      </w:pPr>
      <w:r w:rsidRPr="00413B46">
        <w:lastRenderedPageBreak/>
        <w:t>Detailed Actions</w:t>
      </w:r>
    </w:p>
    <w:bookmarkEnd w:id="3221"/>
    <w:bookmarkEnd w:id="3222"/>
    <w:bookmarkEnd w:id="3223"/>
    <w:bookmarkEnd w:id="3224"/>
    <w:bookmarkEnd w:id="3225"/>
    <w:bookmarkEnd w:id="3226"/>
    <w:bookmarkEnd w:id="3227"/>
    <w:bookmarkEnd w:id="3228"/>
    <w:bookmarkEnd w:id="3229"/>
    <w:bookmarkEnd w:id="3230"/>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p w:rsidR="00C53E66" w:rsidRPr="00413B46" w:rsidRDefault="00C53E66" w:rsidP="00C53E66">
      <w:pPr>
        <w:pStyle w:val="CodeNameTag"/>
      </w:pPr>
      <w:r w:rsidRPr="00413B46">
        <w:t>[[Certify]]</w:t>
      </w:r>
    </w:p>
    <w:p w:rsidR="00C53E66" w:rsidRPr="00413B46" w:rsidRDefault="00C53E66" w:rsidP="00C53E66">
      <w:pPr>
        <w:pStyle w:val="Heading2"/>
        <w:pageBreakBefore/>
      </w:pPr>
      <w:bookmarkStart w:id="3478" w:name="_Toc310935429"/>
      <w:bookmarkStart w:id="3479" w:name="_Toc380749534"/>
      <w:bookmarkStart w:id="3480" w:name="_Toc432773975"/>
      <w:bookmarkStart w:id="3481" w:name="_Toc443720833"/>
      <w:bookmarkStart w:id="3482" w:name="_Toc443576125"/>
      <w:bookmarkStart w:id="3483" w:name="_Toc473813846"/>
      <w:bookmarkStart w:id="3484" w:name="_Toc536440806"/>
      <w:bookmarkStart w:id="3485" w:name="_Toc24725481"/>
      <w:r w:rsidRPr="00413B46">
        <w:lastRenderedPageBreak/>
        <w:t>TPM2_CertifyCreation</w:t>
      </w:r>
      <w:bookmarkEnd w:id="3478"/>
      <w:bookmarkEnd w:id="3479"/>
      <w:bookmarkEnd w:id="3480"/>
      <w:bookmarkEnd w:id="3481"/>
      <w:bookmarkEnd w:id="3482"/>
      <w:bookmarkEnd w:id="3483"/>
      <w:bookmarkEnd w:id="3484"/>
      <w:bookmarkEnd w:id="3485"/>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is used to prove the association between an object and its creation data. The TPM will validate that the ticket was produced by the TPM and that the ticket validates the association between a loaded public area and the provided hash of the creation data (</w:t>
      </w:r>
      <w:r w:rsidRPr="00413B46">
        <w:rPr>
          <w:i/>
        </w:rPr>
        <w:t>creationHash</w:t>
      </w:r>
      <w:r w:rsidRPr="00413B46">
        <w:t>).</w:t>
      </w:r>
    </w:p>
    <w:p w:rsidR="00C53E66" w:rsidRPr="00413B46" w:rsidRDefault="00C53E66" w:rsidP="00C53E66">
      <w:pPr>
        <w:pStyle w:val="NOTE"/>
      </w:pPr>
      <w:r w:rsidRPr="00413B46">
        <w:t>NOTE 1</w:t>
      </w:r>
      <w:r w:rsidRPr="00413B46">
        <w:tab/>
        <w:t xml:space="preserve">See </w:t>
      </w:r>
      <w:r w:rsidRPr="00C42EAF">
        <w:fldChar w:fldCharType="begin"/>
      </w:r>
      <w:r w:rsidRPr="00413B46">
        <w:instrText xml:space="preserve"> REF _Ref280265148 \r \h </w:instrText>
      </w:r>
      <w:r w:rsidRPr="00C42EAF">
        <w:fldChar w:fldCharType="separate"/>
      </w:r>
      <w:r w:rsidR="00D51C42">
        <w:t>18.1</w:t>
      </w:r>
      <w:r w:rsidRPr="00C42EAF">
        <w:fldChar w:fldCharType="end"/>
      </w:r>
      <w:r w:rsidRPr="00413B46">
        <w:t xml:space="preserve"> for description of how the signing scheme is selected.</w:t>
      </w:r>
    </w:p>
    <w:p w:rsidR="00C53E66" w:rsidRPr="00413B46" w:rsidRDefault="00C53E66" w:rsidP="00C53E66">
      <w:pPr>
        <w:pStyle w:val="BodyText"/>
      </w:pPr>
      <w:r w:rsidRPr="00413B46">
        <w:t xml:space="preserve">The TPM will create a test ticket using the Name associated with </w:t>
      </w:r>
      <w:r w:rsidRPr="00413B46">
        <w:rPr>
          <w:i/>
        </w:rPr>
        <w:t>objectHandle</w:t>
      </w:r>
      <w:r w:rsidRPr="00413B46">
        <w:t xml:space="preserve"> and </w:t>
      </w:r>
      <w:r w:rsidRPr="00413B46">
        <w:rPr>
          <w:i/>
        </w:rPr>
        <w:t>creationHash</w:t>
      </w:r>
      <w:r w:rsidRPr="00413B46">
        <w:t xml:space="preserve"> as:</w:t>
      </w:r>
    </w:p>
    <w:p w:rsidR="00C53E66" w:rsidRPr="00413B46" w:rsidRDefault="00C53E66" w:rsidP="00C53E66">
      <w:pPr>
        <w:pStyle w:val="Equation"/>
        <w:rPr>
          <w:i w:val="0"/>
        </w:rPr>
      </w:pPr>
      <w:r w:rsidRPr="00413B46">
        <w:rPr>
          <w:i w:val="0"/>
        </w:rPr>
        <w:tab/>
      </w:r>
      <w:r w:rsidRPr="00413B46">
        <w:rPr>
          <w:b/>
          <w:i w:val="0"/>
        </w:rPr>
        <w:t>HMAC</w:t>
      </w:r>
      <w:r w:rsidRPr="00413B46">
        <w:rPr>
          <w:i w:val="0"/>
        </w:rPr>
        <w:t>(</w:t>
      </w:r>
      <w:r w:rsidRPr="00413B46">
        <w:t>proof</w:t>
      </w:r>
      <w:r w:rsidRPr="00413B46">
        <w:rPr>
          <w:i w:val="0"/>
        </w:rPr>
        <w:t xml:space="preserve">, (TPM_ST_CREATION || </w:t>
      </w:r>
      <w:r w:rsidRPr="00413B46">
        <w:t>objectHandle</w:t>
      </w:r>
      <w:r w:rsidRPr="00413B46">
        <w:rPr>
          <w:i w:val="0"/>
        </w:rPr>
        <w:t>→</w:t>
      </w:r>
      <w:r w:rsidRPr="00413B46">
        <w:t>Name</w:t>
      </w:r>
      <w:r w:rsidRPr="00413B46">
        <w:rPr>
          <w:i w:val="0"/>
        </w:rPr>
        <w:t xml:space="preserve"> || </w:t>
      </w:r>
      <w:r w:rsidRPr="00413B46">
        <w:t>creationHash</w:t>
      </w:r>
      <w:r w:rsidRPr="00413B46">
        <w:rPr>
          <w:i w:val="0"/>
        </w:rPr>
        <w:t>))</w:t>
      </w:r>
      <w:r w:rsidRPr="00413B46">
        <w:rPr>
          <w:i w:val="0"/>
        </w:rPr>
        <w:tab/>
      </w:r>
      <w:r w:rsidRPr="00C42EAF">
        <w:rPr>
          <w:rFonts w:ascii="Arial" w:hAnsi="Arial"/>
          <w:i w:val="0"/>
          <w:sz w:val="20"/>
        </w:rPr>
        <w:fldChar w:fldCharType="begin"/>
      </w:r>
      <w:r w:rsidRPr="00413B46">
        <w:rPr>
          <w:rFonts w:ascii="Arial" w:hAnsi="Arial"/>
          <w:i w:val="0"/>
          <w:sz w:val="20"/>
        </w:rPr>
        <w:instrText xml:space="preserve"> LISTNUM Equ </w:instrText>
      </w:r>
      <w:r w:rsidRPr="00C42EAF">
        <w:rPr>
          <w:rFonts w:ascii="Arial" w:hAnsi="Arial"/>
          <w:i w:val="0"/>
          <w:sz w:val="20"/>
        </w:rPr>
        <w:fldChar w:fldCharType="separate"/>
      </w:r>
      <w:r w:rsidRPr="00413B46">
        <w:rPr>
          <w:rFonts w:ascii="Arial" w:hAnsi="Arial"/>
          <w:i w:val="0"/>
          <w:sz w:val="20"/>
        </w:rPr>
        <w:t>1</w:t>
      </w:r>
      <w:r w:rsidRPr="00C42EAF">
        <w:rPr>
          <w:rFonts w:ascii="Arial" w:hAnsi="Arial"/>
          <w:i w:val="0"/>
          <w:sz w:val="20"/>
        </w:rPr>
        <w:fldChar w:fldCharType="end">
          <w:numberingChange w:id="3486" w:author="David Wooten" w:date="2019-11-15T15:17:00Z" w:original="(4)"/>
        </w:fldChar>
      </w:r>
    </w:p>
    <w:p w:rsidR="00C53E66" w:rsidRPr="00413B46" w:rsidRDefault="00C53E66" w:rsidP="00C53E66">
      <w:pPr>
        <w:pStyle w:val="BodyText"/>
      </w:pPr>
      <w:r w:rsidRPr="00413B46">
        <w:t>This ticket is then compared to creation ticket. If the tickets are not the same, the TPM shall return TPM_RC_TICKET.</w:t>
      </w:r>
    </w:p>
    <w:p w:rsidR="00C53E66" w:rsidRPr="00413B46" w:rsidRDefault="00C53E66" w:rsidP="00C53E66">
      <w:pPr>
        <w:pStyle w:val="BodyText"/>
      </w:pPr>
      <w:r w:rsidRPr="00413B46">
        <w:t xml:space="preserve">If the ticket is valid, then the TPM will create a TPMS_ATTEST structure and place </w:t>
      </w:r>
      <w:r w:rsidRPr="00413B46">
        <w:rPr>
          <w:i/>
        </w:rPr>
        <w:t>creationHash</w:t>
      </w:r>
      <w:r w:rsidRPr="00413B46">
        <w:t xml:space="preserve"> of the command in the </w:t>
      </w:r>
      <w:r w:rsidRPr="00413B46">
        <w:rPr>
          <w:i/>
        </w:rPr>
        <w:t>creationHash</w:t>
      </w:r>
      <w:r w:rsidRPr="00413B46">
        <w:t xml:space="preserve"> field of the structure. The Name associated with </w:t>
      </w:r>
      <w:r w:rsidRPr="00413B46">
        <w:rPr>
          <w:i/>
        </w:rPr>
        <w:t>objectHandle</w:t>
      </w:r>
      <w:r w:rsidRPr="00413B46">
        <w:t xml:space="preserve"> will be included in the attestation data that is then signed using the key associated with </w:t>
      </w:r>
      <w:r w:rsidRPr="00413B46">
        <w:rPr>
          <w:i/>
        </w:rPr>
        <w:t>signHandle</w:t>
      </w:r>
      <w:r w:rsidRPr="00413B46">
        <w:t>.</w:t>
      </w:r>
    </w:p>
    <w:p w:rsidR="00C53E66" w:rsidRPr="00413B46" w:rsidRDefault="00C53E66" w:rsidP="00C53E66">
      <w:pPr>
        <w:pStyle w:val="NOTE"/>
      </w:pPr>
      <w:r w:rsidRPr="00413B46">
        <w:t>NOTE 2</w:t>
      </w:r>
      <w:r w:rsidRPr="00413B46">
        <w:tab/>
        <w:t xml:space="preserve">If </w:t>
      </w:r>
      <w:r w:rsidRPr="00413B46">
        <w:rPr>
          <w:i/>
        </w:rPr>
        <w:t>signHandle</w:t>
      </w:r>
      <w:r w:rsidRPr="00413B46">
        <w:t xml:space="preserve"> is TPM_RH_NULL, the TPMS_ATTEST structure is returned and </w:t>
      </w:r>
      <w:r w:rsidRPr="00413B46">
        <w:rPr>
          <w:i/>
        </w:rPr>
        <w:t>signature</w:t>
      </w:r>
      <w:r w:rsidRPr="00413B46">
        <w:t xml:space="preserve"> is a NULL Signature.</w:t>
      </w:r>
    </w:p>
    <w:p w:rsidR="00C53E66" w:rsidRPr="00413B46" w:rsidRDefault="00C53E66" w:rsidP="00C53E66">
      <w:pPr>
        <w:pStyle w:val="BodyText"/>
      </w:pPr>
      <w:proofErr w:type="gramStart"/>
      <w:r w:rsidRPr="00413B46">
        <w:rPr>
          <w:i/>
        </w:rPr>
        <w:t>objectHandle</w:t>
      </w:r>
      <w:proofErr w:type="gramEnd"/>
      <w:r w:rsidRPr="00413B46">
        <w:t xml:space="preserve"> may be any object that is loaded with TPM2_Load() or TPM2_CreatePrimary().</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3487" w:name="_Toc380749713"/>
      <w:bookmarkStart w:id="3488" w:name="_Toc432774160"/>
      <w:bookmarkStart w:id="3489" w:name="_Toc443576307"/>
      <w:bookmarkStart w:id="3490" w:name="_Toc473814041"/>
      <w:bookmarkStart w:id="3491" w:name="_Toc536441005"/>
      <w:bookmarkStart w:id="3492" w:name="_Toc24725687"/>
      <w:r w:rsidRPr="00413B46">
        <w:t xml:space="preserve">Table </w:t>
      </w:r>
      <w:r w:rsidRPr="00C42EAF">
        <w:fldChar w:fldCharType="begin"/>
      </w:r>
      <w:r w:rsidRPr="00413B46">
        <w:instrText xml:space="preserve"> SEQ Table \* ARABIC </w:instrText>
      </w:r>
      <w:r w:rsidRPr="00C42EAF">
        <w:fldChar w:fldCharType="separate"/>
      </w:r>
      <w:ins w:id="3493" w:author="David Wooten" w:date="2019-11-15T15:49:00Z">
        <w:r w:rsidR="00D51C42">
          <w:rPr>
            <w:noProof/>
          </w:rPr>
          <w:t>92</w:t>
        </w:r>
      </w:ins>
      <w:del w:id="3494" w:author="David Wooten" w:date="2019-11-15T15:49:00Z">
        <w:r w:rsidR="00E90F60" w:rsidDel="00D51C42">
          <w:rPr>
            <w:noProof/>
          </w:rPr>
          <w:delText>88</w:delText>
        </w:r>
      </w:del>
      <w:r w:rsidRPr="00C42EAF">
        <w:fldChar w:fldCharType="end"/>
      </w:r>
      <w:r w:rsidRPr="00413B46">
        <w:t xml:space="preserve"> — TPM2_CertifyCreation Command</w:t>
      </w:r>
      <w:bookmarkEnd w:id="3487"/>
      <w:bookmarkEnd w:id="3488"/>
      <w:bookmarkEnd w:id="3489"/>
      <w:bookmarkEnd w:id="3490"/>
      <w:bookmarkEnd w:id="3491"/>
      <w:bookmarkEnd w:id="3492"/>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TPM_CC_CertifyCreation</w:t>
            </w:r>
          </w:p>
        </w:tc>
      </w:tr>
      <w:tr w:rsidR="00C53E66" w:rsidRPr="00413B46" w:rsidTr="00B8394F">
        <w:trPr>
          <w:cantSplit/>
          <w:jc w:val="center"/>
        </w:trPr>
        <w:tc>
          <w:tcPr>
            <w:tcW w:w="2736" w:type="dxa"/>
            <w:tcBorders>
              <w:top w:val="dashDotStroked" w:sz="2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TPMI_DH_OBJECT+</w:t>
            </w:r>
          </w:p>
        </w:tc>
        <w:tc>
          <w:tcPr>
            <w:tcW w:w="2016" w:type="dxa"/>
            <w:tcBorders>
              <w:top w:val="dashDotStroked" w:sz="2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@signHandle</w:t>
            </w:r>
          </w:p>
        </w:tc>
        <w:tc>
          <w:tcPr>
            <w:tcW w:w="4608" w:type="dxa"/>
            <w:tcBorders>
              <w:top w:val="dashDotStroked" w:sz="2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handle of the key that will sign the attestation block</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B8394F">
        <w:trPr>
          <w:cantSplit/>
          <w:jc w:val="center"/>
        </w:trPr>
        <w:tc>
          <w:tcPr>
            <w:tcW w:w="2736" w:type="dxa"/>
            <w:tcBorders>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TPMI_DH_OBJECT</w:t>
            </w:r>
          </w:p>
        </w:tc>
        <w:tc>
          <w:tcPr>
            <w:tcW w:w="2016" w:type="dxa"/>
            <w:tcBorders>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objectHandle</w:t>
            </w:r>
          </w:p>
        </w:tc>
        <w:tc>
          <w:tcPr>
            <w:tcW w:w="4608" w:type="dxa"/>
            <w:tcBorders>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the object associated with the creation data</w:t>
            </w:r>
          </w:p>
          <w:p w:rsidR="00C53E66" w:rsidRPr="00413B46" w:rsidRDefault="00C53E66" w:rsidP="00B8394F">
            <w:pPr>
              <w:pStyle w:val="TABLE-cell"/>
            </w:pPr>
            <w:r w:rsidRPr="00413B46">
              <w:t>Auth Index: None</w:t>
            </w:r>
          </w:p>
        </w:tc>
      </w:tr>
      <w:tr w:rsidR="00C53E66" w:rsidRPr="00413B46" w:rsidTr="00B8394F">
        <w:trPr>
          <w:cantSplit/>
          <w:jc w:val="center"/>
        </w:trPr>
        <w:tc>
          <w:tcPr>
            <w:tcW w:w="2736" w:type="dxa"/>
            <w:tcBorders>
              <w:top w:val="thinThickThinSmallGap" w:sz="12" w:space="0" w:color="auto"/>
              <w:left w:val="single" w:sz="12" w:space="0" w:color="auto"/>
              <w:right w:val="single" w:sz="8" w:space="0" w:color="auto"/>
            </w:tcBorders>
            <w:vAlign w:val="center"/>
          </w:tcPr>
          <w:p w:rsidR="00C53E66" w:rsidRPr="00413B46" w:rsidRDefault="00C53E66" w:rsidP="00B8394F">
            <w:pPr>
              <w:pStyle w:val="TABLE-cell"/>
            </w:pPr>
            <w:r w:rsidRPr="00413B46">
              <w:t>TPM2B_DATA</w:t>
            </w:r>
          </w:p>
        </w:tc>
        <w:tc>
          <w:tcPr>
            <w:tcW w:w="2016" w:type="dxa"/>
            <w:tcBorders>
              <w:top w:val="thinThickThinSmallGap" w:sz="12" w:space="0" w:color="auto"/>
              <w:left w:val="single" w:sz="8" w:space="0" w:color="auto"/>
              <w:right w:val="single" w:sz="8" w:space="0" w:color="auto"/>
            </w:tcBorders>
            <w:vAlign w:val="center"/>
          </w:tcPr>
          <w:p w:rsidR="00C53E66" w:rsidRPr="00413B46" w:rsidRDefault="00C53E66" w:rsidP="00B8394F">
            <w:pPr>
              <w:pStyle w:val="TABLE-cell"/>
            </w:pPr>
            <w:r w:rsidRPr="00413B46">
              <w:t>qualifyingData</w:t>
            </w:r>
          </w:p>
        </w:tc>
        <w:tc>
          <w:tcPr>
            <w:tcW w:w="4608" w:type="dxa"/>
            <w:tcBorders>
              <w:top w:val="thinThickThinSmallGap" w:sz="12" w:space="0" w:color="auto"/>
              <w:left w:val="single" w:sz="8" w:space="0" w:color="auto"/>
              <w:right w:val="single" w:sz="12" w:space="0" w:color="auto"/>
            </w:tcBorders>
            <w:vAlign w:val="center"/>
          </w:tcPr>
          <w:p w:rsidR="00C53E66" w:rsidRPr="00413B46" w:rsidRDefault="00C53E66" w:rsidP="00B8394F">
            <w:pPr>
              <w:pStyle w:val="TABLE-cell"/>
            </w:pPr>
            <w:r w:rsidRPr="00413B46">
              <w:t>user-provided qualifying data</w:t>
            </w:r>
          </w:p>
        </w:tc>
      </w:tr>
      <w:tr w:rsidR="00C53E66" w:rsidRPr="00413B46" w:rsidTr="00B8394F">
        <w:trPr>
          <w:cantSplit/>
          <w:jc w:val="center"/>
        </w:trPr>
        <w:tc>
          <w:tcPr>
            <w:tcW w:w="2736" w:type="dxa"/>
            <w:tcBorders>
              <w:left w:val="single" w:sz="12" w:space="0" w:color="auto"/>
              <w:right w:val="single" w:sz="8" w:space="0" w:color="auto"/>
            </w:tcBorders>
            <w:vAlign w:val="center"/>
          </w:tcPr>
          <w:p w:rsidR="00C53E66" w:rsidRPr="00413B46" w:rsidRDefault="00C53E66" w:rsidP="00B8394F">
            <w:pPr>
              <w:pStyle w:val="TABLE-cell"/>
            </w:pPr>
            <w:r w:rsidRPr="00413B46">
              <w:t>TPM2B_DIGEST</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creationHash</w:t>
            </w:r>
          </w:p>
        </w:tc>
        <w:tc>
          <w:tcPr>
            <w:tcW w:w="4608" w:type="dxa"/>
            <w:tcBorders>
              <w:left w:val="single" w:sz="8" w:space="0" w:color="auto"/>
              <w:right w:val="single" w:sz="12" w:space="0" w:color="auto"/>
            </w:tcBorders>
            <w:vAlign w:val="center"/>
          </w:tcPr>
          <w:p w:rsidR="00C53E66" w:rsidRPr="00413B46" w:rsidRDefault="00C53E66" w:rsidP="00B8394F">
            <w:pPr>
              <w:pStyle w:val="TABLE-cell"/>
            </w:pPr>
            <w:r w:rsidRPr="00413B46">
              <w:t>hash of the creation data produced by TPM2_Create() or TPM2_CreatePrimary()</w:t>
            </w:r>
          </w:p>
        </w:tc>
      </w:tr>
      <w:tr w:rsidR="00C53E66" w:rsidRPr="00413B46" w:rsidTr="00B8394F">
        <w:trPr>
          <w:cantSplit/>
          <w:jc w:val="center"/>
        </w:trPr>
        <w:tc>
          <w:tcPr>
            <w:tcW w:w="2736" w:type="dxa"/>
            <w:tcBorders>
              <w:left w:val="single" w:sz="12" w:space="0" w:color="auto"/>
              <w:right w:val="single" w:sz="8" w:space="0" w:color="auto"/>
            </w:tcBorders>
            <w:vAlign w:val="center"/>
          </w:tcPr>
          <w:p w:rsidR="00C53E66" w:rsidRPr="00413B46" w:rsidRDefault="00C53E66" w:rsidP="00B8394F">
            <w:pPr>
              <w:pStyle w:val="TABLE-cell"/>
            </w:pPr>
            <w:r w:rsidRPr="00413B46">
              <w:t>TPMT_SIG_SCHEME+</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inScheme</w:t>
            </w:r>
          </w:p>
        </w:tc>
        <w:tc>
          <w:tcPr>
            <w:tcW w:w="4608" w:type="dxa"/>
            <w:tcBorders>
              <w:left w:val="single" w:sz="8" w:space="0" w:color="auto"/>
              <w:right w:val="single" w:sz="12" w:space="0" w:color="auto"/>
            </w:tcBorders>
            <w:vAlign w:val="center"/>
          </w:tcPr>
          <w:p w:rsidR="00C53E66" w:rsidRPr="00413B46" w:rsidRDefault="00C53E66" w:rsidP="00B8394F">
            <w:pPr>
              <w:pStyle w:val="TABLE-cell"/>
            </w:pPr>
            <w:r w:rsidRPr="00413B46">
              <w:t xml:space="preserve">signing scheme to use if the </w:t>
            </w:r>
            <w:r w:rsidRPr="00413B46">
              <w:rPr>
                <w:i/>
              </w:rPr>
              <w:t>scheme</w:t>
            </w:r>
            <w:r w:rsidRPr="00413B46">
              <w:t xml:space="preserve"> for </w:t>
            </w:r>
            <w:r w:rsidRPr="00413B46">
              <w:rPr>
                <w:i/>
              </w:rPr>
              <w:t>signHandle</w:t>
            </w:r>
            <w:r w:rsidRPr="00413B46">
              <w:t xml:space="preserve"> is TPM_ALG_NULL</w:t>
            </w:r>
          </w:p>
        </w:tc>
      </w:tr>
      <w:tr w:rsidR="00C53E66" w:rsidRPr="00413B46" w:rsidTr="00B8394F">
        <w:trPr>
          <w:cantSplit/>
          <w:trHeight w:val="41"/>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TPMT_TK_CREATION</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creationTicket</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ticket produced by TPM2_Create() or TPM2_CreatePrimary()</w:t>
            </w:r>
          </w:p>
        </w:tc>
      </w:tr>
    </w:tbl>
    <w:p w:rsidR="00C53E66" w:rsidRPr="00413B46" w:rsidRDefault="00C53E66" w:rsidP="00C53E66">
      <w:pPr>
        <w:pStyle w:val="TABLE-title"/>
      </w:pPr>
      <w:bookmarkStart w:id="3495" w:name="_Toc380749714"/>
      <w:bookmarkStart w:id="3496" w:name="_Toc432774161"/>
      <w:bookmarkStart w:id="3497" w:name="_Toc443576308"/>
      <w:bookmarkStart w:id="3498" w:name="_Toc473814042"/>
      <w:bookmarkStart w:id="3499" w:name="_Toc536441006"/>
      <w:bookmarkStart w:id="3500" w:name="_Toc24725688"/>
      <w:r w:rsidRPr="00413B46">
        <w:t xml:space="preserve">Table </w:t>
      </w:r>
      <w:r w:rsidRPr="00C42EAF">
        <w:fldChar w:fldCharType="begin"/>
      </w:r>
      <w:r w:rsidRPr="00413B46">
        <w:instrText xml:space="preserve"> SEQ Table \* ARABIC </w:instrText>
      </w:r>
      <w:r w:rsidRPr="00C42EAF">
        <w:fldChar w:fldCharType="separate"/>
      </w:r>
      <w:ins w:id="3501" w:author="David Wooten" w:date="2019-11-15T15:49:00Z">
        <w:r w:rsidR="00D51C42">
          <w:rPr>
            <w:noProof/>
          </w:rPr>
          <w:t>93</w:t>
        </w:r>
      </w:ins>
      <w:del w:id="3502" w:author="David Wooten" w:date="2019-11-15T15:49:00Z">
        <w:r w:rsidR="00E90F60" w:rsidDel="00D51C42">
          <w:rPr>
            <w:noProof/>
          </w:rPr>
          <w:delText>89</w:delText>
        </w:r>
      </w:del>
      <w:r w:rsidRPr="00C42EAF">
        <w:fldChar w:fldCharType="end"/>
      </w:r>
      <w:r w:rsidRPr="00413B46">
        <w:t xml:space="preserve"> — TPM2_CertifyCreation Response</w:t>
      </w:r>
      <w:bookmarkEnd w:id="3495"/>
      <w:bookmarkEnd w:id="3496"/>
      <w:bookmarkEnd w:id="3497"/>
      <w:bookmarkEnd w:id="3498"/>
      <w:bookmarkEnd w:id="3499"/>
      <w:bookmarkEnd w:id="350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000000"/>
              <w:left w:val="single" w:sz="12" w:space="0" w:color="000000"/>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000000"/>
              <w:left w:val="single" w:sz="8" w:space="0" w:color="auto"/>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000000"/>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thinThickThinSmallGap"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thinThickThinSmallGap" w:sz="12"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thinThickThinSmallGap" w:sz="12" w:space="0" w:color="auto"/>
              <w:left w:val="single" w:sz="12" w:space="0" w:color="000000"/>
              <w:right w:val="single" w:sz="8" w:space="0" w:color="auto"/>
            </w:tcBorders>
            <w:vAlign w:val="center"/>
          </w:tcPr>
          <w:p w:rsidR="00C53E66" w:rsidRPr="00413B46" w:rsidRDefault="00C53E66" w:rsidP="00B8394F">
            <w:pPr>
              <w:pStyle w:val="TABLE-cell"/>
            </w:pPr>
            <w:r w:rsidRPr="00413B46">
              <w:t>TPM2B_ATTEST</w:t>
            </w:r>
          </w:p>
        </w:tc>
        <w:tc>
          <w:tcPr>
            <w:tcW w:w="2016" w:type="dxa"/>
            <w:tcBorders>
              <w:top w:val="thinThickThinSmallGap" w:sz="12" w:space="0" w:color="auto"/>
              <w:left w:val="single" w:sz="8" w:space="0" w:color="auto"/>
              <w:right w:val="single" w:sz="8" w:space="0" w:color="auto"/>
            </w:tcBorders>
            <w:vAlign w:val="center"/>
          </w:tcPr>
          <w:p w:rsidR="00C53E66" w:rsidRPr="00413B46" w:rsidRDefault="00C53E66" w:rsidP="00B8394F">
            <w:pPr>
              <w:pStyle w:val="TABLE-cell"/>
            </w:pPr>
            <w:r w:rsidRPr="00413B46">
              <w:t>certifyInfo</w:t>
            </w:r>
          </w:p>
        </w:tc>
        <w:tc>
          <w:tcPr>
            <w:tcW w:w="4608" w:type="dxa"/>
            <w:tcBorders>
              <w:top w:val="thinThickThinSmallGap" w:sz="12" w:space="0" w:color="auto"/>
              <w:left w:val="single" w:sz="8" w:space="0" w:color="auto"/>
              <w:right w:val="single" w:sz="12" w:space="0" w:color="000000"/>
            </w:tcBorders>
            <w:vAlign w:val="center"/>
          </w:tcPr>
          <w:p w:rsidR="00C53E66" w:rsidRPr="00413B46" w:rsidRDefault="00C53E66" w:rsidP="00B8394F">
            <w:pPr>
              <w:pStyle w:val="TABLE-cell"/>
            </w:pPr>
            <w:r w:rsidRPr="00413B46">
              <w:t>the structure that was signed</w:t>
            </w:r>
          </w:p>
        </w:tc>
      </w:tr>
      <w:tr w:rsidR="00C53E66" w:rsidRPr="00413B46" w:rsidTr="00B8394F">
        <w:trPr>
          <w:cantSplit/>
          <w:jc w:val="center"/>
        </w:trPr>
        <w:tc>
          <w:tcPr>
            <w:tcW w:w="2736" w:type="dxa"/>
            <w:tcBorders>
              <w:left w:val="single" w:sz="12" w:space="0" w:color="000000"/>
              <w:bottom w:val="single" w:sz="12" w:space="0" w:color="000000"/>
              <w:right w:val="single" w:sz="8" w:space="0" w:color="auto"/>
            </w:tcBorders>
            <w:vAlign w:val="center"/>
          </w:tcPr>
          <w:p w:rsidR="00C53E66" w:rsidRPr="00413B46" w:rsidRDefault="00C53E66" w:rsidP="00B8394F">
            <w:pPr>
              <w:pStyle w:val="TABLE-cell"/>
            </w:pPr>
            <w:r w:rsidRPr="00413B46">
              <w:t>TPMT_SIGNATURE</w:t>
            </w:r>
          </w:p>
        </w:tc>
        <w:tc>
          <w:tcPr>
            <w:tcW w:w="2016" w:type="dxa"/>
            <w:tcBorders>
              <w:left w:val="single" w:sz="8" w:space="0" w:color="auto"/>
              <w:bottom w:val="single" w:sz="12" w:space="0" w:color="000000"/>
              <w:right w:val="single" w:sz="8" w:space="0" w:color="auto"/>
            </w:tcBorders>
            <w:vAlign w:val="center"/>
          </w:tcPr>
          <w:p w:rsidR="00C53E66" w:rsidRPr="00413B46" w:rsidRDefault="00C53E66" w:rsidP="00B8394F">
            <w:pPr>
              <w:pStyle w:val="TABLE-cell"/>
            </w:pPr>
            <w:r w:rsidRPr="00413B46">
              <w:t>signature</w:t>
            </w:r>
          </w:p>
        </w:tc>
        <w:tc>
          <w:tcPr>
            <w:tcW w:w="4608" w:type="dxa"/>
            <w:tcBorders>
              <w:left w:val="single" w:sz="8" w:space="0" w:color="auto"/>
              <w:bottom w:val="single" w:sz="12" w:space="0" w:color="000000"/>
              <w:right w:val="single" w:sz="12" w:space="0" w:color="000000"/>
            </w:tcBorders>
            <w:vAlign w:val="center"/>
          </w:tcPr>
          <w:p w:rsidR="00C53E66" w:rsidRPr="00413B46" w:rsidRDefault="00C53E66" w:rsidP="00B8394F">
            <w:pPr>
              <w:pStyle w:val="TABLE-cell"/>
            </w:pPr>
            <w:r w:rsidRPr="00413B46">
              <w:t xml:space="preserve">the signature over </w:t>
            </w:r>
            <w:r w:rsidRPr="00413B46">
              <w:rPr>
                <w:i/>
              </w:rPr>
              <w:t>certifyInfo</w:t>
            </w:r>
            <w:r w:rsidRPr="00413B46">
              <w:t xml:space="preserve"> </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[[CertifyCreation]]</w:t>
      </w:r>
    </w:p>
    <w:p w:rsidR="00C53E66" w:rsidRPr="00413B46" w:rsidRDefault="00C53E66" w:rsidP="00C53E66">
      <w:pPr>
        <w:pStyle w:val="Heading2"/>
        <w:pageBreakBefore/>
      </w:pPr>
      <w:bookmarkStart w:id="3503" w:name="_Toc310935430"/>
      <w:bookmarkStart w:id="3504" w:name="_Toc380749535"/>
      <w:bookmarkStart w:id="3505" w:name="_Toc432773976"/>
      <w:bookmarkStart w:id="3506" w:name="_Toc443720834"/>
      <w:bookmarkStart w:id="3507" w:name="_Toc443576126"/>
      <w:bookmarkStart w:id="3508" w:name="_Toc473813847"/>
      <w:bookmarkStart w:id="3509" w:name="_Toc536440807"/>
      <w:bookmarkStart w:id="3510" w:name="_Toc24725482"/>
      <w:r w:rsidRPr="00413B46">
        <w:lastRenderedPageBreak/>
        <w:t>TPM2_Quote</w:t>
      </w:r>
      <w:bookmarkEnd w:id="3503"/>
      <w:bookmarkEnd w:id="3504"/>
      <w:bookmarkEnd w:id="3505"/>
      <w:bookmarkEnd w:id="3506"/>
      <w:bookmarkEnd w:id="3507"/>
      <w:bookmarkEnd w:id="3508"/>
      <w:bookmarkEnd w:id="3509"/>
      <w:bookmarkEnd w:id="3510"/>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is used to quote PCR values.</w:t>
      </w:r>
    </w:p>
    <w:p w:rsidR="00C53E66" w:rsidRPr="00413B46" w:rsidRDefault="00C53E66" w:rsidP="00C53E66">
      <w:pPr>
        <w:pStyle w:val="BodyText"/>
      </w:pPr>
      <w:r w:rsidRPr="00413B46">
        <w:t xml:space="preserve">The TPM will hash the list of PCR selected by </w:t>
      </w:r>
      <w:r w:rsidRPr="00413B46">
        <w:rPr>
          <w:i/>
        </w:rPr>
        <w:t>PCRselect</w:t>
      </w:r>
      <w:r w:rsidRPr="00413B46">
        <w:t xml:space="preserve"> using the hash algorithm in the selected signing scheme. If the selected signing scheme or the scheme hash algorithm is TPM_ALG_NULL, then the TPM shall return TPM_RC_SCHEME.</w:t>
      </w:r>
    </w:p>
    <w:p w:rsidR="00C53E66" w:rsidRPr="00413B46" w:rsidRDefault="00C53E66" w:rsidP="00C53E66">
      <w:pPr>
        <w:pStyle w:val="NOTE"/>
      </w:pPr>
      <w:r w:rsidRPr="00413B46">
        <w:t>NOTE 1</w:t>
      </w:r>
      <w:r w:rsidRPr="00413B46">
        <w:tab/>
        <w:t xml:space="preserve">See </w:t>
      </w:r>
      <w:r w:rsidRPr="00C42EAF">
        <w:fldChar w:fldCharType="begin"/>
      </w:r>
      <w:r w:rsidRPr="00413B46">
        <w:instrText xml:space="preserve"> REF _Ref280265148 \r \h </w:instrText>
      </w:r>
      <w:r w:rsidRPr="00C42EAF">
        <w:fldChar w:fldCharType="separate"/>
      </w:r>
      <w:r w:rsidR="00D51C42">
        <w:t>18.1</w:t>
      </w:r>
      <w:r w:rsidRPr="00C42EAF">
        <w:fldChar w:fldCharType="end"/>
      </w:r>
      <w:r w:rsidRPr="00413B46">
        <w:t xml:space="preserve"> for description of how the signing scheme is selected.</w:t>
      </w:r>
    </w:p>
    <w:p w:rsidR="00C53E66" w:rsidRPr="00413B46" w:rsidRDefault="00C53E66" w:rsidP="00C53E66">
      <w:pPr>
        <w:pStyle w:val="BodyText"/>
      </w:pPr>
      <w:r w:rsidRPr="00413B46">
        <w:t>The digest is computed as the hash of the concatenation of all of the digest values of the selected PCR.</w:t>
      </w:r>
    </w:p>
    <w:p w:rsidR="00C53E66" w:rsidRPr="00413B46" w:rsidRDefault="00C53E66" w:rsidP="00C53E66">
      <w:pPr>
        <w:pStyle w:val="BodyText"/>
        <w:rPr>
          <w:i/>
        </w:rPr>
      </w:pPr>
      <w:r w:rsidRPr="00413B46">
        <w:t xml:space="preserve">The concatenation of PCR is described in TPM 2.0 Part 1, </w:t>
      </w:r>
      <w:r w:rsidRPr="00413B46">
        <w:rPr>
          <w:i/>
        </w:rPr>
        <w:t>Selecting Multiple PCR.</w:t>
      </w:r>
    </w:p>
    <w:p w:rsidR="00C53E66" w:rsidRPr="00413B46" w:rsidRDefault="00C53E66" w:rsidP="00C53E66">
      <w:pPr>
        <w:pStyle w:val="NOTE"/>
      </w:pPr>
      <w:r w:rsidRPr="00413B46">
        <w:t>NOTE 2</w:t>
      </w:r>
      <w:r w:rsidRPr="00413B46">
        <w:tab/>
        <w:t xml:space="preserve">If </w:t>
      </w:r>
      <w:r w:rsidRPr="00413B46">
        <w:rPr>
          <w:i/>
        </w:rPr>
        <w:t>signHandle</w:t>
      </w:r>
      <w:r w:rsidRPr="00413B46">
        <w:t xml:space="preserve"> is TPM_RH_NULL, the TPMS_ATTEST structure is returned and </w:t>
      </w:r>
      <w:r w:rsidRPr="00413B46">
        <w:rPr>
          <w:i/>
        </w:rPr>
        <w:t>signature</w:t>
      </w:r>
      <w:r w:rsidRPr="00413B46">
        <w:t xml:space="preserve"> is a NULL Signature.</w:t>
      </w:r>
    </w:p>
    <w:p w:rsidR="00C53E66" w:rsidRPr="00413B46" w:rsidRDefault="00C53E66" w:rsidP="00C53E66">
      <w:pPr>
        <w:pStyle w:val="NOTE"/>
      </w:pPr>
      <w:r w:rsidRPr="00413B46">
        <w:t>NOTE 3</w:t>
      </w:r>
      <w:r w:rsidRPr="00413B46">
        <w:tab/>
        <w:t xml:space="preserve">A TPM may optionally return TPM_RC_SCHEME if </w:t>
      </w:r>
      <w:r w:rsidRPr="00413B46">
        <w:rPr>
          <w:i/>
        </w:rPr>
        <w:t>signHandle</w:t>
      </w:r>
      <w:r w:rsidRPr="00413B46">
        <w:t xml:space="preserve"> is TPM_RH_NULL.</w:t>
      </w:r>
    </w:p>
    <w:p w:rsidR="00C53E66" w:rsidRPr="00413B46" w:rsidRDefault="00C53E66" w:rsidP="00C53E66">
      <w:pPr>
        <w:pStyle w:val="NOTE"/>
      </w:pPr>
      <w:r w:rsidRPr="00413B46">
        <w:t>NOTE 4</w:t>
      </w:r>
      <w:r w:rsidRPr="00413B46">
        <w:tab/>
        <w:t>Unlike TPM 1.2, TPM2_Quote does not return the PCR values. See Part 1, “Attesting to PCR” for a discussion of this issue.</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3511" w:name="_Toc380749715"/>
      <w:bookmarkStart w:id="3512" w:name="_Toc432774162"/>
      <w:bookmarkStart w:id="3513" w:name="_Toc443576309"/>
      <w:bookmarkStart w:id="3514" w:name="_Toc473814043"/>
      <w:bookmarkStart w:id="3515" w:name="_Toc536441007"/>
      <w:bookmarkStart w:id="3516" w:name="_Toc24725689"/>
      <w:r w:rsidRPr="00413B46">
        <w:t xml:space="preserve">Table </w:t>
      </w:r>
      <w:r w:rsidRPr="00C42EAF">
        <w:fldChar w:fldCharType="begin"/>
      </w:r>
      <w:r w:rsidRPr="00413B46">
        <w:instrText xml:space="preserve"> SEQ Table \* ARABIC </w:instrText>
      </w:r>
      <w:r w:rsidRPr="00C42EAF">
        <w:fldChar w:fldCharType="separate"/>
      </w:r>
      <w:ins w:id="3517" w:author="David Wooten" w:date="2019-11-15T15:49:00Z">
        <w:r w:rsidR="00D51C42">
          <w:rPr>
            <w:noProof/>
          </w:rPr>
          <w:t>94</w:t>
        </w:r>
      </w:ins>
      <w:del w:id="3518" w:author="David Wooten" w:date="2019-11-15T15:49:00Z">
        <w:r w:rsidR="00E90F60" w:rsidDel="00D51C42">
          <w:rPr>
            <w:noProof/>
          </w:rPr>
          <w:delText>90</w:delText>
        </w:r>
      </w:del>
      <w:r w:rsidRPr="00C42EAF">
        <w:fldChar w:fldCharType="end"/>
      </w:r>
      <w:r w:rsidRPr="00413B46">
        <w:t xml:space="preserve"> — TPM2_Quote Command</w:t>
      </w:r>
      <w:bookmarkEnd w:id="3511"/>
      <w:bookmarkEnd w:id="3512"/>
      <w:bookmarkEnd w:id="3513"/>
      <w:bookmarkEnd w:id="3514"/>
      <w:bookmarkEnd w:id="3515"/>
      <w:bookmarkEnd w:id="3516"/>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TPM_CC_Quote</w:t>
            </w:r>
          </w:p>
        </w:tc>
      </w:tr>
      <w:tr w:rsidR="00C53E66" w:rsidRPr="00413B46" w:rsidTr="00B8394F">
        <w:trPr>
          <w:cantSplit/>
          <w:jc w:val="center"/>
        </w:trPr>
        <w:tc>
          <w:tcPr>
            <w:tcW w:w="2736" w:type="dxa"/>
            <w:tcBorders>
              <w:top w:val="dashDotStroked" w:sz="24"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TPMI_DH_OBJECT+</w:t>
            </w:r>
          </w:p>
        </w:tc>
        <w:tc>
          <w:tcPr>
            <w:tcW w:w="2016" w:type="dxa"/>
            <w:tcBorders>
              <w:top w:val="dashDotStroked" w:sz="24"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@signHandle</w:t>
            </w:r>
          </w:p>
        </w:tc>
        <w:tc>
          <w:tcPr>
            <w:tcW w:w="4608" w:type="dxa"/>
            <w:tcBorders>
              <w:top w:val="dashDotStroked" w:sz="24"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handle of key that will perform signature</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B8394F">
        <w:trPr>
          <w:cantSplit/>
          <w:jc w:val="center"/>
        </w:trPr>
        <w:tc>
          <w:tcPr>
            <w:tcW w:w="2736" w:type="dxa"/>
            <w:tcBorders>
              <w:top w:val="thinThickThinSmallGap" w:sz="12" w:space="0" w:color="auto"/>
              <w:left w:val="single" w:sz="12" w:space="0" w:color="auto"/>
              <w:right w:val="single" w:sz="8" w:space="0" w:color="auto"/>
            </w:tcBorders>
            <w:vAlign w:val="center"/>
          </w:tcPr>
          <w:p w:rsidR="00C53E66" w:rsidRPr="00413B46" w:rsidRDefault="00C53E66" w:rsidP="00B8394F">
            <w:pPr>
              <w:pStyle w:val="TABLE-cell"/>
            </w:pPr>
            <w:r w:rsidRPr="00413B46">
              <w:t>TPM2B_DATA</w:t>
            </w:r>
          </w:p>
        </w:tc>
        <w:tc>
          <w:tcPr>
            <w:tcW w:w="2016" w:type="dxa"/>
            <w:tcBorders>
              <w:top w:val="thinThickThinSmallGap" w:sz="12" w:space="0" w:color="auto"/>
              <w:left w:val="single" w:sz="8" w:space="0" w:color="auto"/>
              <w:right w:val="single" w:sz="8" w:space="0" w:color="auto"/>
            </w:tcBorders>
            <w:vAlign w:val="center"/>
          </w:tcPr>
          <w:p w:rsidR="00C53E66" w:rsidRPr="00413B46" w:rsidRDefault="00C53E66" w:rsidP="00B8394F">
            <w:pPr>
              <w:pStyle w:val="TABLE-cell"/>
            </w:pPr>
            <w:r w:rsidRPr="00413B46">
              <w:t>qualifyingData</w:t>
            </w:r>
          </w:p>
        </w:tc>
        <w:tc>
          <w:tcPr>
            <w:tcW w:w="4608" w:type="dxa"/>
            <w:tcBorders>
              <w:top w:val="thinThickThinSmallGap" w:sz="12" w:space="0" w:color="auto"/>
              <w:left w:val="single" w:sz="8" w:space="0" w:color="auto"/>
              <w:right w:val="single" w:sz="12" w:space="0" w:color="auto"/>
            </w:tcBorders>
            <w:vAlign w:val="center"/>
          </w:tcPr>
          <w:p w:rsidR="00C53E66" w:rsidRPr="00413B46" w:rsidRDefault="00C53E66" w:rsidP="00B8394F">
            <w:pPr>
              <w:pStyle w:val="TABLE-cell"/>
            </w:pPr>
            <w:r w:rsidRPr="00413B46">
              <w:t>data supplied by the caller</w:t>
            </w:r>
          </w:p>
        </w:tc>
      </w:tr>
      <w:tr w:rsidR="00C53E66" w:rsidRPr="00413B46" w:rsidTr="00B8394F">
        <w:trPr>
          <w:cantSplit/>
          <w:jc w:val="center"/>
        </w:trPr>
        <w:tc>
          <w:tcPr>
            <w:tcW w:w="2736" w:type="dxa"/>
            <w:tcBorders>
              <w:left w:val="single" w:sz="12" w:space="0" w:color="auto"/>
              <w:right w:val="single" w:sz="8" w:space="0" w:color="auto"/>
            </w:tcBorders>
            <w:vAlign w:val="center"/>
          </w:tcPr>
          <w:p w:rsidR="00C53E66" w:rsidRPr="00413B46" w:rsidRDefault="00C53E66" w:rsidP="00B8394F">
            <w:pPr>
              <w:pStyle w:val="TABLE-cell"/>
            </w:pPr>
            <w:r w:rsidRPr="00413B46">
              <w:t>TPMT_SIG_SCHEME+</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inScheme</w:t>
            </w:r>
          </w:p>
        </w:tc>
        <w:tc>
          <w:tcPr>
            <w:tcW w:w="4608" w:type="dxa"/>
            <w:tcBorders>
              <w:left w:val="single" w:sz="8" w:space="0" w:color="auto"/>
              <w:right w:val="single" w:sz="12" w:space="0" w:color="auto"/>
            </w:tcBorders>
            <w:vAlign w:val="center"/>
          </w:tcPr>
          <w:p w:rsidR="00C53E66" w:rsidRPr="00413B46" w:rsidRDefault="00C53E66" w:rsidP="00B8394F">
            <w:pPr>
              <w:pStyle w:val="TABLE-cell"/>
            </w:pPr>
            <w:r w:rsidRPr="00413B46">
              <w:t xml:space="preserve">signing scheme to use if the </w:t>
            </w:r>
            <w:r w:rsidRPr="00413B46">
              <w:rPr>
                <w:i/>
              </w:rPr>
              <w:t>scheme</w:t>
            </w:r>
            <w:r w:rsidRPr="00413B46">
              <w:t xml:space="preserve"> for </w:t>
            </w:r>
            <w:r w:rsidRPr="00413B46">
              <w:rPr>
                <w:i/>
              </w:rPr>
              <w:t>signHandle</w:t>
            </w:r>
            <w:r w:rsidRPr="00413B46">
              <w:t xml:space="preserve"> is TPM_ALG_NULL</w:t>
            </w:r>
          </w:p>
        </w:tc>
      </w:tr>
      <w:tr w:rsidR="00C53E66" w:rsidRPr="00413B46" w:rsidTr="00B8394F">
        <w:trPr>
          <w:cantSplit/>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TPML_PCR_SELECTION</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PCRselect</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PCR set to quote</w:t>
            </w:r>
          </w:p>
        </w:tc>
      </w:tr>
    </w:tbl>
    <w:p w:rsidR="00C53E66" w:rsidRPr="00413B46" w:rsidRDefault="00C53E66" w:rsidP="00C53E66">
      <w:pPr>
        <w:pStyle w:val="TABLE-title"/>
      </w:pPr>
      <w:bookmarkStart w:id="3519" w:name="_Toc380749716"/>
      <w:bookmarkStart w:id="3520" w:name="_Toc432774163"/>
      <w:bookmarkStart w:id="3521" w:name="_Toc443576310"/>
      <w:bookmarkStart w:id="3522" w:name="_Toc473814044"/>
      <w:bookmarkStart w:id="3523" w:name="_Toc536441008"/>
      <w:bookmarkStart w:id="3524" w:name="_Toc24725690"/>
      <w:r w:rsidRPr="00413B46">
        <w:t xml:space="preserve">Table </w:t>
      </w:r>
      <w:r w:rsidRPr="00C42EAF">
        <w:fldChar w:fldCharType="begin"/>
      </w:r>
      <w:r w:rsidRPr="00413B46">
        <w:instrText xml:space="preserve"> SEQ Table \* ARABIC </w:instrText>
      </w:r>
      <w:r w:rsidRPr="00C42EAF">
        <w:fldChar w:fldCharType="separate"/>
      </w:r>
      <w:ins w:id="3525" w:author="David Wooten" w:date="2019-11-15T15:49:00Z">
        <w:r w:rsidR="00D51C42">
          <w:rPr>
            <w:noProof/>
          </w:rPr>
          <w:t>95</w:t>
        </w:r>
      </w:ins>
      <w:del w:id="3526" w:author="David Wooten" w:date="2019-11-15T15:49:00Z">
        <w:r w:rsidR="00E90F60" w:rsidDel="00D51C42">
          <w:rPr>
            <w:noProof/>
          </w:rPr>
          <w:delText>91</w:delText>
        </w:r>
      </w:del>
      <w:r w:rsidRPr="00C42EAF">
        <w:fldChar w:fldCharType="end"/>
      </w:r>
      <w:r w:rsidRPr="00413B46">
        <w:t xml:space="preserve"> — TPM2_Quote Response</w:t>
      </w:r>
      <w:bookmarkEnd w:id="3519"/>
      <w:bookmarkEnd w:id="3520"/>
      <w:bookmarkEnd w:id="3521"/>
      <w:bookmarkEnd w:id="3522"/>
      <w:bookmarkEnd w:id="3523"/>
      <w:bookmarkEnd w:id="3524"/>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000000"/>
              <w:left w:val="single" w:sz="12" w:space="0" w:color="000000"/>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000000"/>
              <w:left w:val="single" w:sz="8" w:space="0" w:color="auto"/>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000000"/>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thinThickThinSmallGap"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thinThickThinSmallGap" w:sz="12"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thinThickThinSmallGap" w:sz="12" w:space="0" w:color="auto"/>
              <w:left w:val="single" w:sz="12" w:space="0" w:color="000000"/>
              <w:right w:val="single" w:sz="8" w:space="0" w:color="auto"/>
            </w:tcBorders>
            <w:vAlign w:val="center"/>
          </w:tcPr>
          <w:p w:rsidR="00C53E66" w:rsidRPr="00413B46" w:rsidRDefault="00C53E66" w:rsidP="00B8394F">
            <w:pPr>
              <w:pStyle w:val="TABLE-cell"/>
            </w:pPr>
            <w:r w:rsidRPr="00413B46">
              <w:t>TPM2B_ATTEST</w:t>
            </w:r>
          </w:p>
        </w:tc>
        <w:tc>
          <w:tcPr>
            <w:tcW w:w="2016" w:type="dxa"/>
            <w:tcBorders>
              <w:top w:val="thinThickThinSmallGap" w:sz="12" w:space="0" w:color="auto"/>
              <w:left w:val="single" w:sz="8" w:space="0" w:color="auto"/>
              <w:right w:val="single" w:sz="8" w:space="0" w:color="auto"/>
            </w:tcBorders>
            <w:vAlign w:val="center"/>
          </w:tcPr>
          <w:p w:rsidR="00C53E66" w:rsidRPr="00413B46" w:rsidRDefault="00C53E66" w:rsidP="00B8394F">
            <w:pPr>
              <w:pStyle w:val="TABLE-cell"/>
            </w:pPr>
            <w:r w:rsidRPr="00413B46">
              <w:t>quoted</w:t>
            </w:r>
          </w:p>
        </w:tc>
        <w:tc>
          <w:tcPr>
            <w:tcW w:w="4608" w:type="dxa"/>
            <w:tcBorders>
              <w:top w:val="thinThickThinSmallGap" w:sz="12" w:space="0" w:color="auto"/>
              <w:left w:val="single" w:sz="8" w:space="0" w:color="auto"/>
              <w:right w:val="single" w:sz="12" w:space="0" w:color="000000"/>
            </w:tcBorders>
            <w:vAlign w:val="center"/>
          </w:tcPr>
          <w:p w:rsidR="00C53E66" w:rsidRPr="00413B46" w:rsidRDefault="00C53E66" w:rsidP="00B8394F">
            <w:pPr>
              <w:pStyle w:val="TABLE-cell"/>
            </w:pPr>
            <w:r w:rsidRPr="00413B46">
              <w:t>the quoted information</w:t>
            </w:r>
          </w:p>
        </w:tc>
      </w:tr>
      <w:tr w:rsidR="00C53E66" w:rsidRPr="00413B46" w:rsidTr="00B8394F">
        <w:trPr>
          <w:cantSplit/>
          <w:jc w:val="center"/>
        </w:trPr>
        <w:tc>
          <w:tcPr>
            <w:tcW w:w="2736" w:type="dxa"/>
            <w:tcBorders>
              <w:left w:val="single" w:sz="12" w:space="0" w:color="000000"/>
              <w:bottom w:val="single" w:sz="12" w:space="0" w:color="000000"/>
              <w:right w:val="single" w:sz="8" w:space="0" w:color="auto"/>
            </w:tcBorders>
            <w:vAlign w:val="center"/>
          </w:tcPr>
          <w:p w:rsidR="00C53E66" w:rsidRPr="00413B46" w:rsidRDefault="00C53E66" w:rsidP="00B8394F">
            <w:pPr>
              <w:pStyle w:val="TABLE-cell"/>
            </w:pPr>
            <w:r w:rsidRPr="00413B46">
              <w:t>TPMT_SIGNATURE</w:t>
            </w:r>
          </w:p>
        </w:tc>
        <w:tc>
          <w:tcPr>
            <w:tcW w:w="2016" w:type="dxa"/>
            <w:tcBorders>
              <w:left w:val="single" w:sz="8" w:space="0" w:color="auto"/>
              <w:bottom w:val="single" w:sz="12" w:space="0" w:color="000000"/>
              <w:right w:val="single" w:sz="8" w:space="0" w:color="auto"/>
            </w:tcBorders>
            <w:vAlign w:val="center"/>
          </w:tcPr>
          <w:p w:rsidR="00C53E66" w:rsidRPr="00413B46" w:rsidRDefault="00C53E66" w:rsidP="00B8394F">
            <w:pPr>
              <w:pStyle w:val="TABLE-cell"/>
            </w:pPr>
            <w:r w:rsidRPr="00413B46">
              <w:t>signature</w:t>
            </w:r>
          </w:p>
        </w:tc>
        <w:tc>
          <w:tcPr>
            <w:tcW w:w="4608" w:type="dxa"/>
            <w:tcBorders>
              <w:left w:val="single" w:sz="8" w:space="0" w:color="auto"/>
              <w:bottom w:val="single" w:sz="12" w:space="0" w:color="000000"/>
              <w:right w:val="single" w:sz="12" w:space="0" w:color="000000"/>
            </w:tcBorders>
            <w:vAlign w:val="center"/>
          </w:tcPr>
          <w:p w:rsidR="00C53E66" w:rsidRPr="00413B46" w:rsidRDefault="00C53E66" w:rsidP="00B8394F">
            <w:pPr>
              <w:pStyle w:val="TABLE-cell"/>
            </w:pPr>
            <w:r w:rsidRPr="00413B46">
              <w:t xml:space="preserve">the signature over </w:t>
            </w:r>
            <w:r w:rsidRPr="00413B46">
              <w:rPr>
                <w:i/>
              </w:rPr>
              <w:t>quoted</w:t>
            </w:r>
            <w:r w:rsidRPr="00413B46">
              <w:t xml:space="preserve"> </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bookmarkStart w:id="3527" w:name="_Toc36546727"/>
      <w:bookmarkStart w:id="3528" w:name="_Toc110952310"/>
      <w:bookmarkStart w:id="3529" w:name="_Toc104168350"/>
      <w:bookmarkStart w:id="3530" w:name="_Toc114043943"/>
      <w:bookmarkStart w:id="3531" w:name="_Toc205277669"/>
      <w:bookmarkStart w:id="3532" w:name="_Toc36546749"/>
      <w:bookmarkStart w:id="3533" w:name="_Toc110952306"/>
      <w:bookmarkStart w:id="3534" w:name="_Toc104168346"/>
      <w:bookmarkStart w:id="3535" w:name="_Toc114043939"/>
      <w:bookmarkStart w:id="3536" w:name="_Toc205277665"/>
      <w:r w:rsidRPr="00413B46">
        <w:t>[[Quote]]</w:t>
      </w:r>
    </w:p>
    <w:p w:rsidR="00C53E66" w:rsidRPr="00413B46" w:rsidRDefault="00C53E66" w:rsidP="00C53E66">
      <w:pPr>
        <w:pStyle w:val="Heading2"/>
        <w:pageBreakBefore/>
      </w:pPr>
      <w:bookmarkStart w:id="3537" w:name="_Toc310935431"/>
      <w:bookmarkStart w:id="3538" w:name="_Toc380749536"/>
      <w:bookmarkStart w:id="3539" w:name="_Toc432773977"/>
      <w:bookmarkStart w:id="3540" w:name="_Toc443720835"/>
      <w:bookmarkStart w:id="3541" w:name="_Toc443576127"/>
      <w:bookmarkStart w:id="3542" w:name="_Toc473813848"/>
      <w:bookmarkStart w:id="3543" w:name="_Toc536440808"/>
      <w:bookmarkStart w:id="3544" w:name="_Toc24725483"/>
      <w:r w:rsidRPr="00413B46">
        <w:lastRenderedPageBreak/>
        <w:t>TPM2_Get</w:t>
      </w:r>
      <w:bookmarkEnd w:id="3527"/>
      <w:bookmarkEnd w:id="3528"/>
      <w:bookmarkEnd w:id="3529"/>
      <w:bookmarkEnd w:id="3530"/>
      <w:bookmarkEnd w:id="3531"/>
      <w:r w:rsidRPr="00413B46">
        <w:t>SessionAuditDigest</w:t>
      </w:r>
      <w:bookmarkEnd w:id="3537"/>
      <w:bookmarkEnd w:id="3538"/>
      <w:bookmarkEnd w:id="3539"/>
      <w:bookmarkEnd w:id="3540"/>
      <w:bookmarkEnd w:id="3541"/>
      <w:bookmarkEnd w:id="3542"/>
      <w:bookmarkEnd w:id="3543"/>
      <w:bookmarkEnd w:id="3544"/>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returns a digital signature of the audit session digest.</w:t>
      </w:r>
    </w:p>
    <w:p w:rsidR="00C53E66" w:rsidRPr="00413B46" w:rsidRDefault="00C53E66" w:rsidP="00C53E66">
      <w:pPr>
        <w:pStyle w:val="NOTE"/>
      </w:pPr>
      <w:r w:rsidRPr="00413B46">
        <w:t>NOTE 1</w:t>
      </w:r>
      <w:r w:rsidRPr="00413B46">
        <w:tab/>
        <w:t xml:space="preserve">See </w:t>
      </w:r>
      <w:r w:rsidRPr="00C42EAF">
        <w:fldChar w:fldCharType="begin"/>
      </w:r>
      <w:r w:rsidRPr="00413B46">
        <w:instrText xml:space="preserve"> REF _Ref280265148 \r \h </w:instrText>
      </w:r>
      <w:r w:rsidRPr="00C42EAF">
        <w:fldChar w:fldCharType="separate"/>
      </w:r>
      <w:r w:rsidR="00D51C42">
        <w:t>18.1</w:t>
      </w:r>
      <w:r w:rsidRPr="00C42EAF">
        <w:fldChar w:fldCharType="end"/>
      </w:r>
      <w:r w:rsidRPr="00413B46">
        <w:t xml:space="preserve"> for description of how the signing scheme is selected.</w:t>
      </w:r>
    </w:p>
    <w:p w:rsidR="00C53E66" w:rsidRPr="00413B46" w:rsidRDefault="00C53E66" w:rsidP="00C53E66">
      <w:pPr>
        <w:pStyle w:val="BodyText"/>
      </w:pPr>
      <w:r w:rsidRPr="00413B46">
        <w:t xml:space="preserve">If </w:t>
      </w:r>
      <w:r w:rsidRPr="00413B46">
        <w:rPr>
          <w:i/>
        </w:rPr>
        <w:t>sessionHandle</w:t>
      </w:r>
      <w:r w:rsidRPr="00413B46">
        <w:t xml:space="preserve"> is not an audit session, the TPM shall return TPM_RC_TYPE.</w:t>
      </w:r>
    </w:p>
    <w:p w:rsidR="00C53E66" w:rsidRPr="00413B46" w:rsidRDefault="00C53E66" w:rsidP="00C53E66">
      <w:pPr>
        <w:pStyle w:val="NOTE"/>
      </w:pPr>
      <w:r w:rsidRPr="00413B46">
        <w:t>NOTE 2</w:t>
      </w:r>
      <w:r w:rsidRPr="00413B46">
        <w:tab/>
        <w:t xml:space="preserve">A </w:t>
      </w:r>
      <w:proofErr w:type="gramStart"/>
      <w:r w:rsidRPr="00413B46">
        <w:t>session</w:t>
      </w:r>
      <w:proofErr w:type="gramEnd"/>
      <w:r w:rsidRPr="00413B46">
        <w:t xml:space="preserve"> does not become an audit session until the successful completion of the command in which the session is first used as an audit session.</w:t>
      </w:r>
    </w:p>
    <w:p w:rsidR="00C53E66" w:rsidRPr="00413B46" w:rsidRDefault="00C53E66" w:rsidP="00C53E66">
      <w:pPr>
        <w:pStyle w:val="BodyText"/>
      </w:pPr>
      <w:r w:rsidRPr="00413B46">
        <w:t xml:space="preserve">This command requires authorization from the privacy administrator of the TPM (expressed with Endorsement Authorization) as well as authorization to use the key associated with </w:t>
      </w:r>
      <w:r w:rsidRPr="00413B46">
        <w:rPr>
          <w:i/>
        </w:rPr>
        <w:t>signHandle</w:t>
      </w:r>
      <w:r w:rsidRPr="00413B46">
        <w:t>.</w:t>
      </w:r>
    </w:p>
    <w:p w:rsidR="00C53E66" w:rsidRPr="00413B46" w:rsidRDefault="00C53E66" w:rsidP="00C53E66">
      <w:pPr>
        <w:pStyle w:val="BodyText"/>
      </w:pPr>
      <w:r w:rsidRPr="00413B46">
        <w:t>If this command is audited, then the audit digest that is signed will not include the digest of this command because the audit digest is only updated when the command completes successfully.</w:t>
      </w:r>
    </w:p>
    <w:p w:rsidR="00C53E66" w:rsidRPr="00413B46" w:rsidRDefault="00C53E66" w:rsidP="00C53E66">
      <w:pPr>
        <w:pStyle w:val="BodyText"/>
      </w:pPr>
      <w:r w:rsidRPr="00413B46">
        <w:t>This command does not cause the audit session to be closed and does not reset the digest value.</w:t>
      </w:r>
    </w:p>
    <w:p w:rsidR="00C53E66" w:rsidRPr="00413B46" w:rsidRDefault="00C53E66" w:rsidP="00C53E66">
      <w:pPr>
        <w:pStyle w:val="NOTE"/>
      </w:pPr>
      <w:r w:rsidRPr="00413B46">
        <w:t>NOTE 3</w:t>
      </w:r>
      <w:r w:rsidRPr="00413B46">
        <w:tab/>
        <w:t>If sessionHandle is used as an audit session for this command, the command is audited in the same manner as any other command.</w:t>
      </w:r>
    </w:p>
    <w:p w:rsidR="00C53E66" w:rsidRPr="00413B46" w:rsidRDefault="00C53E66" w:rsidP="00C53E66">
      <w:pPr>
        <w:pStyle w:val="NOTE"/>
      </w:pPr>
      <w:r w:rsidRPr="00413B46">
        <w:t>NOTE 4</w:t>
      </w:r>
      <w:r w:rsidRPr="00413B46">
        <w:tab/>
        <w:t xml:space="preserve">If </w:t>
      </w:r>
      <w:r w:rsidRPr="00413B46">
        <w:rPr>
          <w:i/>
        </w:rPr>
        <w:t>signHandle</w:t>
      </w:r>
      <w:r w:rsidRPr="00413B46">
        <w:t xml:space="preserve"> is TPM_RH_NULL, the TPMS_ATTEST structure is returned and </w:t>
      </w:r>
      <w:r w:rsidRPr="00413B46">
        <w:rPr>
          <w:i/>
        </w:rPr>
        <w:t>signature</w:t>
      </w:r>
      <w:r w:rsidRPr="00413B46">
        <w:t xml:space="preserve"> is a NULL Signature.</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3545" w:name="_Toc380749717"/>
      <w:bookmarkStart w:id="3546" w:name="_Toc432774164"/>
      <w:bookmarkStart w:id="3547" w:name="_Toc443576311"/>
      <w:bookmarkStart w:id="3548" w:name="_Toc473814045"/>
      <w:bookmarkStart w:id="3549" w:name="_Toc536441009"/>
      <w:bookmarkStart w:id="3550" w:name="_Toc24725691"/>
      <w:r w:rsidRPr="00413B46">
        <w:t xml:space="preserve">Table </w:t>
      </w:r>
      <w:r w:rsidRPr="00C42EAF">
        <w:fldChar w:fldCharType="begin"/>
      </w:r>
      <w:r w:rsidRPr="00413B46">
        <w:instrText xml:space="preserve"> SEQ Table \* ARABIC </w:instrText>
      </w:r>
      <w:r w:rsidRPr="00C42EAF">
        <w:fldChar w:fldCharType="separate"/>
      </w:r>
      <w:ins w:id="3551" w:author="David Wooten" w:date="2019-11-15T15:49:00Z">
        <w:r w:rsidR="00D51C42">
          <w:rPr>
            <w:noProof/>
          </w:rPr>
          <w:t>96</w:t>
        </w:r>
      </w:ins>
      <w:del w:id="3552" w:author="David Wooten" w:date="2019-11-15T15:49:00Z">
        <w:r w:rsidR="00E90F60" w:rsidDel="00D51C42">
          <w:rPr>
            <w:noProof/>
          </w:rPr>
          <w:delText>92</w:delText>
        </w:r>
      </w:del>
      <w:r w:rsidRPr="00C42EAF">
        <w:fldChar w:fldCharType="end"/>
      </w:r>
      <w:r w:rsidRPr="00413B46">
        <w:t xml:space="preserve"> — TPM2_GetSessionAuditDigest Command</w:t>
      </w:r>
      <w:bookmarkEnd w:id="3545"/>
      <w:bookmarkEnd w:id="3546"/>
      <w:bookmarkEnd w:id="3547"/>
      <w:bookmarkEnd w:id="3548"/>
      <w:bookmarkEnd w:id="3549"/>
      <w:bookmarkEnd w:id="355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29"/>
        <w:gridCol w:w="2018"/>
        <w:gridCol w:w="4613"/>
      </w:tblGrid>
      <w:tr w:rsidR="00C53E66" w:rsidRPr="00413B46" w:rsidTr="00B8394F">
        <w:trPr>
          <w:cantSplit/>
          <w:jc w:val="center"/>
        </w:trPr>
        <w:tc>
          <w:tcPr>
            <w:tcW w:w="2729"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8"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13"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29"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TPMI_ST_COMMAND_TAG</w:t>
            </w:r>
          </w:p>
        </w:tc>
        <w:tc>
          <w:tcPr>
            <w:tcW w:w="2018"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13"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cantSplit/>
          <w:jc w:val="center"/>
        </w:trPr>
        <w:tc>
          <w:tcPr>
            <w:tcW w:w="2729"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8"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13"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29"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8"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13"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TPM_CC_GetSessionAuditDigest</w:t>
            </w:r>
          </w:p>
        </w:tc>
      </w:tr>
      <w:tr w:rsidR="00C53E66" w:rsidRPr="00413B46" w:rsidTr="00B8394F">
        <w:trPr>
          <w:cantSplit/>
          <w:jc w:val="center"/>
        </w:trPr>
        <w:tc>
          <w:tcPr>
            <w:tcW w:w="2729" w:type="dxa"/>
            <w:tcBorders>
              <w:top w:val="dashDotStroked" w:sz="24" w:space="0" w:color="auto"/>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TPMI_RH_ENDORSEMENT</w:t>
            </w:r>
          </w:p>
        </w:tc>
        <w:tc>
          <w:tcPr>
            <w:tcW w:w="2018" w:type="dxa"/>
            <w:tcBorders>
              <w:top w:val="dashDotStroked" w:sz="24" w:space="0" w:color="auto"/>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@privacyAdminHandle</w:t>
            </w:r>
          </w:p>
        </w:tc>
        <w:tc>
          <w:tcPr>
            <w:tcW w:w="4613" w:type="dxa"/>
            <w:tcBorders>
              <w:top w:val="dashDotStroked" w:sz="24" w:space="0" w:color="auto"/>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t>handle of the privacy administrator (TPM_RH_ENDORSEMENT)</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B8394F">
        <w:trPr>
          <w:cantSplit/>
          <w:jc w:val="center"/>
        </w:trPr>
        <w:tc>
          <w:tcPr>
            <w:tcW w:w="2729" w:type="dxa"/>
            <w:tcBorders>
              <w:top w:val="single" w:sz="4" w:space="0" w:color="auto"/>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TPMI_DH_OBJECT+</w:t>
            </w:r>
          </w:p>
        </w:tc>
        <w:tc>
          <w:tcPr>
            <w:tcW w:w="2018" w:type="dxa"/>
            <w:tcBorders>
              <w:top w:val="single" w:sz="4" w:space="0" w:color="auto"/>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@signHandle</w:t>
            </w:r>
          </w:p>
        </w:tc>
        <w:tc>
          <w:tcPr>
            <w:tcW w:w="4613" w:type="dxa"/>
            <w:tcBorders>
              <w:top w:val="single" w:sz="4" w:space="0" w:color="auto"/>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t>handle of the signing key</w:t>
            </w:r>
          </w:p>
          <w:p w:rsidR="00C53E66" w:rsidRPr="00413B46" w:rsidRDefault="00C53E66" w:rsidP="00B8394F">
            <w:pPr>
              <w:pStyle w:val="TABLE-cell"/>
            </w:pPr>
            <w:r w:rsidRPr="00413B46">
              <w:t>Auth Index: 2</w:t>
            </w:r>
          </w:p>
          <w:p w:rsidR="00C53E66" w:rsidRPr="00413B46" w:rsidRDefault="00C53E66" w:rsidP="00B8394F">
            <w:pPr>
              <w:pStyle w:val="TABLE-cell"/>
            </w:pPr>
            <w:r w:rsidRPr="00413B46">
              <w:t>Auth Role: USER</w:t>
            </w:r>
          </w:p>
        </w:tc>
      </w:tr>
      <w:tr w:rsidR="00C53E66" w:rsidRPr="00413B46" w:rsidTr="00B8394F">
        <w:trPr>
          <w:cantSplit/>
          <w:jc w:val="center"/>
        </w:trPr>
        <w:tc>
          <w:tcPr>
            <w:tcW w:w="2729" w:type="dxa"/>
            <w:tcBorders>
              <w:top w:val="single" w:sz="4"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TPMI_SH_HMAC</w:t>
            </w:r>
          </w:p>
        </w:tc>
        <w:tc>
          <w:tcPr>
            <w:tcW w:w="2018" w:type="dxa"/>
            <w:tcBorders>
              <w:top w:val="single" w:sz="4"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sessionHandle</w:t>
            </w:r>
          </w:p>
        </w:tc>
        <w:tc>
          <w:tcPr>
            <w:tcW w:w="4613" w:type="dxa"/>
            <w:tcBorders>
              <w:top w:val="single" w:sz="4"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handle of the audit session</w:t>
            </w:r>
          </w:p>
          <w:p w:rsidR="00C53E66" w:rsidRPr="00413B46" w:rsidRDefault="00C53E66" w:rsidP="00B8394F">
            <w:pPr>
              <w:pStyle w:val="TABLE-cell"/>
            </w:pPr>
            <w:r w:rsidRPr="00413B46">
              <w:t>Auth Index: None</w:t>
            </w:r>
          </w:p>
        </w:tc>
      </w:tr>
      <w:tr w:rsidR="00C53E66" w:rsidRPr="00413B46" w:rsidTr="00B8394F">
        <w:trPr>
          <w:cantSplit/>
          <w:jc w:val="center"/>
        </w:trPr>
        <w:tc>
          <w:tcPr>
            <w:tcW w:w="2729" w:type="dxa"/>
            <w:tcBorders>
              <w:top w:val="thinThickThinSmallGap" w:sz="12" w:space="0" w:color="auto"/>
              <w:left w:val="single" w:sz="12" w:space="0" w:color="auto"/>
              <w:right w:val="single" w:sz="8" w:space="0" w:color="auto"/>
            </w:tcBorders>
            <w:vAlign w:val="center"/>
          </w:tcPr>
          <w:p w:rsidR="00C53E66" w:rsidRPr="00413B46" w:rsidRDefault="00C53E66" w:rsidP="00B8394F">
            <w:pPr>
              <w:pStyle w:val="TABLE-cell"/>
            </w:pPr>
            <w:r w:rsidRPr="00413B46">
              <w:t>TPM2B_DATA</w:t>
            </w:r>
          </w:p>
        </w:tc>
        <w:tc>
          <w:tcPr>
            <w:tcW w:w="2018" w:type="dxa"/>
            <w:tcBorders>
              <w:top w:val="thinThickThinSmallGap" w:sz="12" w:space="0" w:color="auto"/>
              <w:left w:val="single" w:sz="8" w:space="0" w:color="auto"/>
              <w:right w:val="single" w:sz="8" w:space="0" w:color="auto"/>
            </w:tcBorders>
            <w:vAlign w:val="center"/>
          </w:tcPr>
          <w:p w:rsidR="00C53E66" w:rsidRPr="00413B46" w:rsidRDefault="00C53E66" w:rsidP="00B8394F">
            <w:pPr>
              <w:pStyle w:val="TABLE-cell"/>
            </w:pPr>
            <w:r w:rsidRPr="00413B46">
              <w:t>qualifyingData</w:t>
            </w:r>
          </w:p>
        </w:tc>
        <w:tc>
          <w:tcPr>
            <w:tcW w:w="4613" w:type="dxa"/>
            <w:tcBorders>
              <w:top w:val="thinThickThinSmallGap" w:sz="12" w:space="0" w:color="auto"/>
              <w:left w:val="single" w:sz="8" w:space="0" w:color="auto"/>
              <w:right w:val="single" w:sz="12" w:space="0" w:color="auto"/>
            </w:tcBorders>
            <w:vAlign w:val="center"/>
          </w:tcPr>
          <w:p w:rsidR="00C53E66" w:rsidRPr="00413B46" w:rsidRDefault="00C53E66" w:rsidP="00B8394F">
            <w:pPr>
              <w:pStyle w:val="TABLE-cell"/>
            </w:pPr>
            <w:r w:rsidRPr="00413B46">
              <w:t>user-provided qualifying data – may be zero-length</w:t>
            </w:r>
          </w:p>
        </w:tc>
      </w:tr>
      <w:tr w:rsidR="00C53E66" w:rsidRPr="00413B46" w:rsidTr="00B8394F">
        <w:trPr>
          <w:cantSplit/>
          <w:jc w:val="center"/>
        </w:trPr>
        <w:tc>
          <w:tcPr>
            <w:tcW w:w="2729"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TPMT_SIG_SCHEME+</w:t>
            </w:r>
          </w:p>
        </w:tc>
        <w:tc>
          <w:tcPr>
            <w:tcW w:w="2018"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inScheme</w:t>
            </w:r>
          </w:p>
        </w:tc>
        <w:tc>
          <w:tcPr>
            <w:tcW w:w="4613"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 xml:space="preserve">signing scheme to use if the </w:t>
            </w:r>
            <w:r w:rsidRPr="00413B46">
              <w:rPr>
                <w:i/>
              </w:rPr>
              <w:t>scheme</w:t>
            </w:r>
            <w:r w:rsidRPr="00413B46">
              <w:t xml:space="preserve"> for </w:t>
            </w:r>
            <w:r w:rsidRPr="00413B46">
              <w:rPr>
                <w:i/>
              </w:rPr>
              <w:t>signHandle</w:t>
            </w:r>
            <w:r w:rsidRPr="00413B46">
              <w:t xml:space="preserve"> is TPM_ALG_NULL</w:t>
            </w:r>
          </w:p>
        </w:tc>
      </w:tr>
    </w:tbl>
    <w:p w:rsidR="00C53E66" w:rsidRPr="00413B46" w:rsidRDefault="00C53E66" w:rsidP="00C53E66">
      <w:pPr>
        <w:pStyle w:val="TABLE-title"/>
      </w:pPr>
      <w:bookmarkStart w:id="3553" w:name="_Toc380749718"/>
      <w:bookmarkStart w:id="3554" w:name="_Toc432774165"/>
      <w:bookmarkStart w:id="3555" w:name="_Toc443576312"/>
      <w:bookmarkStart w:id="3556" w:name="_Toc473814046"/>
      <w:bookmarkStart w:id="3557" w:name="_Toc536441010"/>
      <w:bookmarkStart w:id="3558" w:name="_Toc24725692"/>
      <w:r w:rsidRPr="00413B46">
        <w:t xml:space="preserve">Table </w:t>
      </w:r>
      <w:r w:rsidRPr="00C42EAF">
        <w:fldChar w:fldCharType="begin"/>
      </w:r>
      <w:r w:rsidRPr="00413B46">
        <w:instrText xml:space="preserve"> SEQ Table \* ARABIC </w:instrText>
      </w:r>
      <w:r w:rsidRPr="00C42EAF">
        <w:fldChar w:fldCharType="separate"/>
      </w:r>
      <w:ins w:id="3559" w:author="David Wooten" w:date="2019-11-15T15:49:00Z">
        <w:r w:rsidR="00D51C42">
          <w:rPr>
            <w:noProof/>
          </w:rPr>
          <w:t>97</w:t>
        </w:r>
      </w:ins>
      <w:del w:id="3560" w:author="David Wooten" w:date="2019-11-15T15:49:00Z">
        <w:r w:rsidR="00E90F60" w:rsidDel="00D51C42">
          <w:rPr>
            <w:noProof/>
          </w:rPr>
          <w:delText>93</w:delText>
        </w:r>
      </w:del>
      <w:r w:rsidRPr="00C42EAF">
        <w:fldChar w:fldCharType="end"/>
      </w:r>
      <w:r w:rsidRPr="00413B46">
        <w:t xml:space="preserve"> — TPM2_GetSessionAuditDigest Response</w:t>
      </w:r>
      <w:bookmarkEnd w:id="3553"/>
      <w:bookmarkEnd w:id="3554"/>
      <w:bookmarkEnd w:id="3555"/>
      <w:bookmarkEnd w:id="3556"/>
      <w:bookmarkEnd w:id="3557"/>
      <w:bookmarkEnd w:id="355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000000"/>
              <w:left w:val="single" w:sz="12" w:space="0" w:color="000000"/>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000000"/>
              <w:left w:val="single" w:sz="8" w:space="0" w:color="auto"/>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000000"/>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bottom w:val="single" w:sz="6"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thinThickThinSmallGap"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thinThickThinSmallGap" w:sz="12"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thinThickThinSmallGap" w:sz="12" w:space="0" w:color="auto"/>
              <w:left w:val="single" w:sz="12" w:space="0" w:color="000000"/>
              <w:right w:val="single" w:sz="8" w:space="0" w:color="auto"/>
            </w:tcBorders>
            <w:vAlign w:val="center"/>
          </w:tcPr>
          <w:p w:rsidR="00C53E66" w:rsidRPr="00413B46" w:rsidRDefault="00C53E66" w:rsidP="00B8394F">
            <w:pPr>
              <w:pStyle w:val="TABLE-cell"/>
              <w:rPr>
                <w:highlight w:val="yellow"/>
              </w:rPr>
            </w:pPr>
            <w:r w:rsidRPr="00413B46">
              <w:t>TPM2B_ATTEST</w:t>
            </w:r>
          </w:p>
        </w:tc>
        <w:tc>
          <w:tcPr>
            <w:tcW w:w="2016" w:type="dxa"/>
            <w:tcBorders>
              <w:top w:val="thinThickThinSmallGap" w:sz="12" w:space="0" w:color="auto"/>
              <w:left w:val="single" w:sz="8" w:space="0" w:color="auto"/>
              <w:right w:val="single" w:sz="8" w:space="0" w:color="auto"/>
            </w:tcBorders>
            <w:vAlign w:val="center"/>
          </w:tcPr>
          <w:p w:rsidR="00C53E66" w:rsidRPr="00413B46" w:rsidRDefault="00C53E66" w:rsidP="00B8394F">
            <w:pPr>
              <w:pStyle w:val="TABLE-cell"/>
            </w:pPr>
            <w:r w:rsidRPr="00413B46">
              <w:t>auditInfo</w:t>
            </w:r>
          </w:p>
        </w:tc>
        <w:tc>
          <w:tcPr>
            <w:tcW w:w="4608" w:type="dxa"/>
            <w:tcBorders>
              <w:top w:val="thinThickThinSmallGap" w:sz="12" w:space="0" w:color="auto"/>
              <w:left w:val="single" w:sz="8" w:space="0" w:color="auto"/>
              <w:right w:val="single" w:sz="12" w:space="0" w:color="000000"/>
            </w:tcBorders>
            <w:vAlign w:val="center"/>
          </w:tcPr>
          <w:p w:rsidR="00C53E66" w:rsidRPr="00413B46" w:rsidRDefault="00C53E66" w:rsidP="00B8394F">
            <w:pPr>
              <w:pStyle w:val="TABLE-cell"/>
            </w:pPr>
            <w:r w:rsidRPr="00413B46">
              <w:t>the audit information that was signed</w:t>
            </w:r>
          </w:p>
        </w:tc>
      </w:tr>
      <w:tr w:rsidR="00C53E66" w:rsidRPr="00413B46" w:rsidTr="00B8394F">
        <w:trPr>
          <w:cantSplit/>
          <w:jc w:val="center"/>
        </w:trPr>
        <w:tc>
          <w:tcPr>
            <w:tcW w:w="2736" w:type="dxa"/>
            <w:tcBorders>
              <w:left w:val="single" w:sz="12" w:space="0" w:color="000000"/>
              <w:bottom w:val="single" w:sz="12" w:space="0" w:color="auto"/>
              <w:right w:val="single" w:sz="8" w:space="0" w:color="auto"/>
            </w:tcBorders>
            <w:vAlign w:val="center"/>
          </w:tcPr>
          <w:p w:rsidR="00C53E66" w:rsidRPr="00413B46" w:rsidRDefault="00C53E66" w:rsidP="00B8394F">
            <w:pPr>
              <w:pStyle w:val="TABLE-cell"/>
            </w:pPr>
            <w:r w:rsidRPr="00413B46">
              <w:t>TPMT_SIGNATURE</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signature</w:t>
            </w:r>
          </w:p>
        </w:tc>
        <w:tc>
          <w:tcPr>
            <w:tcW w:w="4608" w:type="dxa"/>
            <w:tcBorders>
              <w:left w:val="single" w:sz="8" w:space="0" w:color="auto"/>
              <w:bottom w:val="single" w:sz="12" w:space="0" w:color="auto"/>
              <w:right w:val="single" w:sz="12" w:space="0" w:color="000000"/>
            </w:tcBorders>
            <w:vAlign w:val="center"/>
          </w:tcPr>
          <w:p w:rsidR="00C53E66" w:rsidRPr="00413B46" w:rsidRDefault="00C53E66" w:rsidP="00B8394F">
            <w:pPr>
              <w:pStyle w:val="TABLE-cell"/>
            </w:pPr>
            <w:r w:rsidRPr="00413B46">
              <w:t xml:space="preserve">the signature over </w:t>
            </w:r>
            <w:r w:rsidRPr="00413B46">
              <w:rPr>
                <w:i/>
              </w:rPr>
              <w:t>auditInfo</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[[GetSessionAuditDigest]]</w:t>
      </w:r>
    </w:p>
    <w:p w:rsidR="00C53E66" w:rsidRPr="00413B46" w:rsidRDefault="00C53E66" w:rsidP="00C53E66">
      <w:pPr>
        <w:pStyle w:val="Heading2"/>
        <w:pageBreakBefore/>
      </w:pPr>
      <w:bookmarkStart w:id="3561" w:name="_Toc310935432"/>
      <w:bookmarkStart w:id="3562" w:name="_Toc380749537"/>
      <w:bookmarkStart w:id="3563" w:name="_Toc432773978"/>
      <w:bookmarkStart w:id="3564" w:name="_Toc443720836"/>
      <w:bookmarkStart w:id="3565" w:name="_Toc443576128"/>
      <w:bookmarkStart w:id="3566" w:name="_Toc473813849"/>
      <w:bookmarkStart w:id="3567" w:name="_Toc536440809"/>
      <w:bookmarkStart w:id="3568" w:name="_Toc24725484"/>
      <w:r w:rsidRPr="00413B46">
        <w:lastRenderedPageBreak/>
        <w:t>TPM2_GetCommandAuditDigest</w:t>
      </w:r>
      <w:bookmarkEnd w:id="3561"/>
      <w:bookmarkEnd w:id="3562"/>
      <w:bookmarkEnd w:id="3563"/>
      <w:bookmarkEnd w:id="3564"/>
      <w:bookmarkEnd w:id="3565"/>
      <w:bookmarkEnd w:id="3566"/>
      <w:bookmarkEnd w:id="3567"/>
      <w:bookmarkEnd w:id="3568"/>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 xml:space="preserve">This command returns the current value of the command audit digest, a digest of the commands being audited, and the audit hash algorithm. These values are placed in an attestation structure and signed with the key referenced by </w:t>
      </w:r>
      <w:r w:rsidRPr="00413B46">
        <w:rPr>
          <w:i/>
        </w:rPr>
        <w:t>signHandle</w:t>
      </w:r>
      <w:r w:rsidRPr="00413B46">
        <w:t>.</w:t>
      </w:r>
    </w:p>
    <w:p w:rsidR="00C53E66" w:rsidRPr="00413B46" w:rsidRDefault="00C53E66" w:rsidP="00C53E66">
      <w:pPr>
        <w:pStyle w:val="NOTE"/>
      </w:pPr>
      <w:r w:rsidRPr="00413B46">
        <w:t>NOTE 1</w:t>
      </w:r>
      <w:r w:rsidRPr="00413B46">
        <w:tab/>
        <w:t xml:space="preserve">See </w:t>
      </w:r>
      <w:r w:rsidRPr="00C42EAF">
        <w:fldChar w:fldCharType="begin"/>
      </w:r>
      <w:r w:rsidRPr="00413B46">
        <w:instrText xml:space="preserve"> REF _Ref280265148 \r \h </w:instrText>
      </w:r>
      <w:r w:rsidRPr="00C42EAF">
        <w:fldChar w:fldCharType="separate"/>
      </w:r>
      <w:r w:rsidR="00D51C42">
        <w:t>18.1</w:t>
      </w:r>
      <w:r w:rsidRPr="00C42EAF">
        <w:fldChar w:fldCharType="end"/>
      </w:r>
      <w:r w:rsidRPr="00413B46">
        <w:t xml:space="preserve"> for description of how the signing scheme is selected.</w:t>
      </w:r>
    </w:p>
    <w:p w:rsidR="00C53E66" w:rsidRPr="00413B46" w:rsidRDefault="00C53E66" w:rsidP="00C53E66">
      <w:pPr>
        <w:pStyle w:val="BodyText"/>
      </w:pPr>
      <w:r w:rsidRPr="00413B46">
        <w:t xml:space="preserve">When this command completes successfully, and </w:t>
      </w:r>
      <w:r w:rsidRPr="00413B46">
        <w:rPr>
          <w:i/>
        </w:rPr>
        <w:t>signHandle</w:t>
      </w:r>
      <w:r w:rsidRPr="00413B46">
        <w:t xml:space="preserve"> is not TPM_RH_NULL, the audit digest is cleared. If signHandle is TPM_RH_NULL, </w:t>
      </w:r>
      <w:r w:rsidRPr="00413B46">
        <w:rPr>
          <w:i/>
        </w:rPr>
        <w:t>signature</w:t>
      </w:r>
      <w:r w:rsidRPr="00413B46">
        <w:t xml:space="preserve"> is the Empty Buffer and the audit digest is not cleared.</w:t>
      </w:r>
    </w:p>
    <w:p w:rsidR="00C53E66" w:rsidRPr="00413B46" w:rsidRDefault="00C53E66" w:rsidP="00C53E66">
      <w:pPr>
        <w:pStyle w:val="NOTE"/>
      </w:pPr>
      <w:r w:rsidRPr="00413B46">
        <w:t>NOTE 2</w:t>
      </w:r>
      <w:r w:rsidRPr="00413B46">
        <w:tab/>
        <w:t>The way that the TPM tracks that the digest is clear is vendor-dependent. The reference implementation resets the size of the digest to zero.</w:t>
      </w:r>
    </w:p>
    <w:p w:rsidR="00C53E66" w:rsidRPr="00413B46" w:rsidRDefault="00C53E66" w:rsidP="00C53E66">
      <w:pPr>
        <w:pStyle w:val="BodyText"/>
      </w:pPr>
      <w:r w:rsidRPr="00413B46">
        <w:t xml:space="preserve">If this command is being audited, then the signed digest produced by the command will not include the command. At the end of this command, the audit digest will be extended with </w:t>
      </w:r>
      <w:r w:rsidRPr="00413B46">
        <w:rPr>
          <w:i/>
        </w:rPr>
        <w:t>cpHash</w:t>
      </w:r>
      <w:r w:rsidRPr="00413B46">
        <w:t xml:space="preserve"> and the </w:t>
      </w:r>
      <w:r w:rsidRPr="00413B46">
        <w:rPr>
          <w:i/>
        </w:rPr>
        <w:t>rpHash</w:t>
      </w:r>
      <w:r w:rsidRPr="00413B46">
        <w:t xml:space="preserve"> of the command, which would change the command audit digest signed by the next invocation of this command.</w:t>
      </w:r>
    </w:p>
    <w:p w:rsidR="00C53E66" w:rsidRPr="00413B46" w:rsidRDefault="00C53E66" w:rsidP="00C53E66">
      <w:pPr>
        <w:pStyle w:val="BodyText"/>
      </w:pPr>
      <w:r w:rsidRPr="00413B46">
        <w:t xml:space="preserve">This command requires authorization from the privacy administrator of the TPM (expressed with Endorsement Authorization) as well as authorization to use the key associated with </w:t>
      </w:r>
      <w:r w:rsidRPr="00413B46">
        <w:rPr>
          <w:i/>
        </w:rPr>
        <w:t>signHandle</w:t>
      </w:r>
      <w:r w:rsidRPr="00413B46">
        <w:t>.</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3569" w:name="_Toc380749719"/>
      <w:bookmarkStart w:id="3570" w:name="_Toc432774166"/>
      <w:bookmarkStart w:id="3571" w:name="_Toc443576313"/>
      <w:bookmarkStart w:id="3572" w:name="_Toc473814047"/>
      <w:bookmarkStart w:id="3573" w:name="_Toc536441011"/>
      <w:bookmarkStart w:id="3574" w:name="_Toc24725693"/>
      <w:r w:rsidRPr="00413B46">
        <w:t xml:space="preserve">Table </w:t>
      </w:r>
      <w:r w:rsidRPr="00C42EAF">
        <w:fldChar w:fldCharType="begin"/>
      </w:r>
      <w:r w:rsidRPr="00413B46">
        <w:instrText xml:space="preserve"> SEQ Table \* ARABIC </w:instrText>
      </w:r>
      <w:r w:rsidRPr="00C42EAF">
        <w:fldChar w:fldCharType="separate"/>
      </w:r>
      <w:ins w:id="3575" w:author="David Wooten" w:date="2019-11-15T15:49:00Z">
        <w:r w:rsidR="00D51C42">
          <w:rPr>
            <w:noProof/>
          </w:rPr>
          <w:t>98</w:t>
        </w:r>
      </w:ins>
      <w:del w:id="3576" w:author="David Wooten" w:date="2019-11-15T15:49:00Z">
        <w:r w:rsidR="00E90F60" w:rsidDel="00D51C42">
          <w:rPr>
            <w:noProof/>
          </w:rPr>
          <w:delText>94</w:delText>
        </w:r>
      </w:del>
      <w:r w:rsidRPr="00C42EAF">
        <w:fldChar w:fldCharType="end"/>
      </w:r>
      <w:r w:rsidRPr="00413B46">
        <w:t xml:space="preserve"> — TPM2_GetCommandAuditDigest Command</w:t>
      </w:r>
      <w:bookmarkEnd w:id="3569"/>
      <w:bookmarkEnd w:id="3570"/>
      <w:bookmarkEnd w:id="3571"/>
      <w:bookmarkEnd w:id="3572"/>
      <w:bookmarkEnd w:id="3573"/>
      <w:bookmarkEnd w:id="3574"/>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41"/>
        <w:gridCol w:w="2020"/>
        <w:gridCol w:w="4599"/>
      </w:tblGrid>
      <w:tr w:rsidR="00C53E66" w:rsidRPr="00413B46" w:rsidTr="00B8394F">
        <w:trPr>
          <w:trHeight w:val="230"/>
          <w:jc w:val="center"/>
        </w:trPr>
        <w:tc>
          <w:tcPr>
            <w:tcW w:w="2741"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20"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599"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41" w:type="dxa"/>
            <w:tcBorders>
              <w:top w:val="single" w:sz="12" w:space="0" w:color="000000"/>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TPMI_ST_COMMAND_TAG</w:t>
            </w:r>
          </w:p>
        </w:tc>
        <w:tc>
          <w:tcPr>
            <w:tcW w:w="2020" w:type="dxa"/>
            <w:tcBorders>
              <w:top w:val="single" w:sz="12" w:space="0" w:color="000000"/>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599" w:type="dxa"/>
            <w:tcBorders>
              <w:top w:val="single" w:sz="12" w:space="0" w:color="000000"/>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jc w:val="center"/>
        </w:trPr>
        <w:tc>
          <w:tcPr>
            <w:tcW w:w="2741" w:type="dxa"/>
            <w:tcBorders>
              <w:top w:val="single" w:sz="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20" w:type="dxa"/>
            <w:tcBorders>
              <w:top w:val="single" w:sz="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599" w:type="dxa"/>
            <w:tcBorders>
              <w:top w:val="single" w:sz="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41"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20"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599"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TPM_CC_GetCommandAuditDigest {NV}</w:t>
            </w:r>
          </w:p>
        </w:tc>
      </w:tr>
      <w:tr w:rsidR="00C53E66" w:rsidRPr="00413B46" w:rsidTr="00B8394F">
        <w:trPr>
          <w:trHeight w:val="1065"/>
          <w:jc w:val="center"/>
        </w:trPr>
        <w:tc>
          <w:tcPr>
            <w:tcW w:w="2741" w:type="dxa"/>
            <w:tcBorders>
              <w:top w:val="dashDotStroked" w:sz="24" w:space="0" w:color="auto"/>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TPMI_RH_ENDORSEMENT</w:t>
            </w:r>
          </w:p>
        </w:tc>
        <w:tc>
          <w:tcPr>
            <w:tcW w:w="2020" w:type="dxa"/>
            <w:tcBorders>
              <w:top w:val="dashDotStroked" w:sz="24" w:space="0" w:color="auto"/>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@privacyHandle</w:t>
            </w:r>
          </w:p>
        </w:tc>
        <w:tc>
          <w:tcPr>
            <w:tcW w:w="4599" w:type="dxa"/>
            <w:tcBorders>
              <w:top w:val="dashDotStroked" w:sz="24" w:space="0" w:color="auto"/>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t>handle of the privacy administrator (TPM_RH_ENDORSEMENT)</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B8394F">
        <w:trPr>
          <w:jc w:val="center"/>
        </w:trPr>
        <w:tc>
          <w:tcPr>
            <w:tcW w:w="2741" w:type="dxa"/>
            <w:tcBorders>
              <w:top w:val="single" w:sz="4"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TPMI_DH_OBJECT+</w:t>
            </w:r>
          </w:p>
        </w:tc>
        <w:tc>
          <w:tcPr>
            <w:tcW w:w="2020" w:type="dxa"/>
            <w:tcBorders>
              <w:top w:val="single" w:sz="4"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@signHandle</w:t>
            </w:r>
          </w:p>
        </w:tc>
        <w:tc>
          <w:tcPr>
            <w:tcW w:w="4599" w:type="dxa"/>
            <w:tcBorders>
              <w:top w:val="single" w:sz="4"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the handle of the signing key</w:t>
            </w:r>
          </w:p>
          <w:p w:rsidR="00C53E66" w:rsidRPr="00413B46" w:rsidRDefault="00C53E66" w:rsidP="00B8394F">
            <w:pPr>
              <w:pStyle w:val="TABLE-cell"/>
            </w:pPr>
            <w:r w:rsidRPr="00413B46">
              <w:t>Auth Index: 2</w:t>
            </w:r>
          </w:p>
          <w:p w:rsidR="00C53E66" w:rsidRPr="00413B46" w:rsidRDefault="00C53E66" w:rsidP="00B8394F">
            <w:pPr>
              <w:pStyle w:val="TABLE-cell"/>
            </w:pPr>
            <w:r w:rsidRPr="00413B46">
              <w:t>Auth Role: USER</w:t>
            </w:r>
          </w:p>
        </w:tc>
      </w:tr>
      <w:tr w:rsidR="00C53E66" w:rsidRPr="00413B46" w:rsidTr="00B8394F">
        <w:trPr>
          <w:jc w:val="center"/>
        </w:trPr>
        <w:tc>
          <w:tcPr>
            <w:tcW w:w="2741" w:type="dxa"/>
            <w:tcBorders>
              <w:top w:val="thinThickThinSmallGap" w:sz="12" w:space="0" w:color="auto"/>
              <w:left w:val="single" w:sz="12" w:space="0" w:color="auto"/>
              <w:right w:val="single" w:sz="8" w:space="0" w:color="auto"/>
            </w:tcBorders>
            <w:vAlign w:val="center"/>
          </w:tcPr>
          <w:p w:rsidR="00C53E66" w:rsidRPr="00413B46" w:rsidRDefault="00C53E66" w:rsidP="00B8394F">
            <w:pPr>
              <w:pStyle w:val="TABLE-cell"/>
            </w:pPr>
            <w:r w:rsidRPr="00413B46">
              <w:t>TPM2B_DATA</w:t>
            </w:r>
          </w:p>
        </w:tc>
        <w:tc>
          <w:tcPr>
            <w:tcW w:w="2020" w:type="dxa"/>
            <w:tcBorders>
              <w:top w:val="thinThickThinSmallGap" w:sz="12" w:space="0" w:color="auto"/>
              <w:left w:val="single" w:sz="8" w:space="0" w:color="auto"/>
              <w:right w:val="single" w:sz="8" w:space="0" w:color="auto"/>
            </w:tcBorders>
            <w:vAlign w:val="center"/>
          </w:tcPr>
          <w:p w:rsidR="00C53E66" w:rsidRPr="00413B46" w:rsidRDefault="00C53E66" w:rsidP="00B8394F">
            <w:pPr>
              <w:pStyle w:val="TABLE-cell"/>
            </w:pPr>
            <w:r w:rsidRPr="00413B46">
              <w:t>qualifyingData</w:t>
            </w:r>
          </w:p>
        </w:tc>
        <w:tc>
          <w:tcPr>
            <w:tcW w:w="4599" w:type="dxa"/>
            <w:tcBorders>
              <w:top w:val="thinThickThinSmallGap" w:sz="12" w:space="0" w:color="auto"/>
              <w:left w:val="single" w:sz="8" w:space="0" w:color="auto"/>
              <w:right w:val="single" w:sz="12" w:space="0" w:color="auto"/>
            </w:tcBorders>
            <w:vAlign w:val="center"/>
          </w:tcPr>
          <w:p w:rsidR="00C53E66" w:rsidRPr="00413B46" w:rsidRDefault="00C53E66" w:rsidP="00B8394F">
            <w:pPr>
              <w:pStyle w:val="TABLE-cell"/>
            </w:pPr>
            <w:r w:rsidRPr="00413B46">
              <w:t>other data to associate with this audit digest</w:t>
            </w:r>
          </w:p>
        </w:tc>
      </w:tr>
      <w:tr w:rsidR="00C53E66" w:rsidRPr="00413B46" w:rsidTr="00B8394F">
        <w:trPr>
          <w:jc w:val="center"/>
        </w:trPr>
        <w:tc>
          <w:tcPr>
            <w:tcW w:w="2741"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TPMT_SIG_SCHEME+</w:t>
            </w:r>
          </w:p>
        </w:tc>
        <w:tc>
          <w:tcPr>
            <w:tcW w:w="2020"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inScheme</w:t>
            </w:r>
          </w:p>
        </w:tc>
        <w:tc>
          <w:tcPr>
            <w:tcW w:w="4599"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 xml:space="preserve">signing scheme to use if the </w:t>
            </w:r>
            <w:r w:rsidRPr="00413B46">
              <w:rPr>
                <w:i/>
              </w:rPr>
              <w:t>scheme</w:t>
            </w:r>
            <w:r w:rsidRPr="00413B46">
              <w:t xml:space="preserve"> for </w:t>
            </w:r>
            <w:r w:rsidRPr="00413B46">
              <w:rPr>
                <w:i/>
              </w:rPr>
              <w:t>signHandle</w:t>
            </w:r>
            <w:r w:rsidRPr="00413B46">
              <w:t xml:space="preserve"> is TPM_ALG_NULL</w:t>
            </w:r>
          </w:p>
        </w:tc>
      </w:tr>
    </w:tbl>
    <w:p w:rsidR="00C53E66" w:rsidRPr="00413B46" w:rsidRDefault="00C53E66" w:rsidP="00C53E66">
      <w:pPr>
        <w:pStyle w:val="TABLE-title"/>
      </w:pPr>
      <w:bookmarkStart w:id="3577" w:name="_Toc380749720"/>
      <w:bookmarkStart w:id="3578" w:name="_Toc432774167"/>
      <w:bookmarkStart w:id="3579" w:name="_Toc443576314"/>
      <w:bookmarkStart w:id="3580" w:name="_Toc473814048"/>
      <w:bookmarkStart w:id="3581" w:name="_Toc536441012"/>
      <w:bookmarkStart w:id="3582" w:name="_Toc24725694"/>
      <w:r w:rsidRPr="00413B46">
        <w:t xml:space="preserve">Table </w:t>
      </w:r>
      <w:r w:rsidRPr="00C42EAF">
        <w:fldChar w:fldCharType="begin"/>
      </w:r>
      <w:r w:rsidRPr="00413B46">
        <w:instrText xml:space="preserve"> SEQ Table \* ARABIC </w:instrText>
      </w:r>
      <w:r w:rsidRPr="00C42EAF">
        <w:fldChar w:fldCharType="separate"/>
      </w:r>
      <w:ins w:id="3583" w:author="David Wooten" w:date="2019-11-15T15:49:00Z">
        <w:r w:rsidR="00D51C42">
          <w:rPr>
            <w:noProof/>
          </w:rPr>
          <w:t>99</w:t>
        </w:r>
      </w:ins>
      <w:del w:id="3584" w:author="David Wooten" w:date="2019-11-15T15:49:00Z">
        <w:r w:rsidR="00E90F60" w:rsidDel="00D51C42">
          <w:rPr>
            <w:noProof/>
          </w:rPr>
          <w:delText>95</w:delText>
        </w:r>
      </w:del>
      <w:r w:rsidRPr="00C42EAF">
        <w:fldChar w:fldCharType="end"/>
      </w:r>
      <w:r w:rsidRPr="00413B46">
        <w:t xml:space="preserve"> — TPM2_GetCommandAuditDigest Response</w:t>
      </w:r>
      <w:bookmarkEnd w:id="3577"/>
      <w:bookmarkEnd w:id="3578"/>
      <w:bookmarkEnd w:id="3579"/>
      <w:bookmarkEnd w:id="3580"/>
      <w:bookmarkEnd w:id="3581"/>
      <w:bookmarkEnd w:id="3582"/>
    </w:p>
    <w:tbl>
      <w:tblPr>
        <w:tblW w:w="932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1"/>
        <w:gridCol w:w="2013"/>
        <w:gridCol w:w="4583"/>
      </w:tblGrid>
      <w:tr w:rsidR="00C53E66" w:rsidRPr="00413B46" w:rsidTr="00B8394F">
        <w:trPr>
          <w:trHeight w:val="230"/>
          <w:jc w:val="center"/>
        </w:trPr>
        <w:tc>
          <w:tcPr>
            <w:tcW w:w="2736" w:type="dxa"/>
            <w:tcBorders>
              <w:top w:val="single" w:sz="12" w:space="0" w:color="000000"/>
              <w:left w:val="single" w:sz="12" w:space="0" w:color="000000"/>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590" w:type="dxa"/>
            <w:tcBorders>
              <w:top w:val="single" w:sz="12" w:space="0" w:color="000000"/>
              <w:left w:val="single" w:sz="8" w:space="0" w:color="auto"/>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000000"/>
              <w:left w:val="single" w:sz="12" w:space="0" w:color="000000"/>
              <w:bottom w:val="single" w:sz="4"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590" w:type="dxa"/>
            <w:tcBorders>
              <w:top w:val="single" w:sz="12" w:space="0" w:color="000000"/>
              <w:left w:val="single" w:sz="8" w:space="0" w:color="auto"/>
              <w:bottom w:val="single" w:sz="4" w:space="0" w:color="auto"/>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jc w:val="center"/>
        </w:trPr>
        <w:tc>
          <w:tcPr>
            <w:tcW w:w="2736" w:type="dxa"/>
            <w:tcBorders>
              <w:top w:val="single" w:sz="4" w:space="0" w:color="auto"/>
              <w:left w:val="single" w:sz="12" w:space="0" w:color="000000"/>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responseSize</w:t>
            </w:r>
          </w:p>
        </w:tc>
        <w:tc>
          <w:tcPr>
            <w:tcW w:w="4590" w:type="dxa"/>
            <w:tcBorders>
              <w:top w:val="single" w:sz="4" w:space="0" w:color="auto"/>
              <w:left w:val="single" w:sz="8" w:space="0" w:color="auto"/>
              <w:bottom w:val="single" w:sz="6" w:space="0" w:color="auto"/>
              <w:right w:val="single" w:sz="12" w:space="0" w:color="000000"/>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000000"/>
              <w:bottom w:val="thinThickThinSmallGap"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responseCode</w:t>
            </w:r>
          </w:p>
        </w:tc>
        <w:tc>
          <w:tcPr>
            <w:tcW w:w="4590" w:type="dxa"/>
            <w:tcBorders>
              <w:left w:val="single" w:sz="8" w:space="0" w:color="auto"/>
              <w:bottom w:val="thinThickThinSmallGap" w:sz="12" w:space="0" w:color="auto"/>
              <w:right w:val="single" w:sz="12" w:space="0" w:color="000000"/>
            </w:tcBorders>
            <w:vAlign w:val="center"/>
          </w:tcPr>
          <w:p w:rsidR="00C53E66" w:rsidRPr="00413B46" w:rsidRDefault="00C53E66" w:rsidP="00B8394F">
            <w:pPr>
              <w:pStyle w:val="TABLE-cell"/>
            </w:pPr>
          </w:p>
        </w:tc>
      </w:tr>
      <w:tr w:rsidR="00C53E66" w:rsidRPr="00413B46" w:rsidTr="00B8394F">
        <w:trPr>
          <w:jc w:val="center"/>
        </w:trPr>
        <w:tc>
          <w:tcPr>
            <w:tcW w:w="2736" w:type="dxa"/>
            <w:tcBorders>
              <w:top w:val="thinThickThinSmallGap" w:sz="12" w:space="0" w:color="auto"/>
              <w:left w:val="single" w:sz="12" w:space="0" w:color="000000"/>
              <w:right w:val="single" w:sz="8" w:space="0" w:color="auto"/>
            </w:tcBorders>
            <w:vAlign w:val="center"/>
          </w:tcPr>
          <w:p w:rsidR="00C53E66" w:rsidRPr="00413B46" w:rsidRDefault="00C53E66" w:rsidP="00B8394F">
            <w:pPr>
              <w:pStyle w:val="TABLE-cell"/>
              <w:rPr>
                <w:highlight w:val="yellow"/>
              </w:rPr>
            </w:pPr>
            <w:r w:rsidRPr="00413B46">
              <w:t>TPM2B_ATTEST</w:t>
            </w:r>
          </w:p>
        </w:tc>
        <w:tc>
          <w:tcPr>
            <w:tcW w:w="2016" w:type="dxa"/>
            <w:tcBorders>
              <w:top w:val="thinThickThinSmallGap" w:sz="12" w:space="0" w:color="auto"/>
              <w:left w:val="single" w:sz="8" w:space="0" w:color="auto"/>
              <w:right w:val="single" w:sz="8" w:space="0" w:color="auto"/>
            </w:tcBorders>
            <w:vAlign w:val="center"/>
          </w:tcPr>
          <w:p w:rsidR="00C53E66" w:rsidRPr="00413B46" w:rsidRDefault="00C53E66" w:rsidP="00B8394F">
            <w:pPr>
              <w:pStyle w:val="TABLE-cell"/>
            </w:pPr>
            <w:r w:rsidRPr="00413B46">
              <w:t>auditInfo</w:t>
            </w:r>
          </w:p>
        </w:tc>
        <w:tc>
          <w:tcPr>
            <w:tcW w:w="4590" w:type="dxa"/>
            <w:tcBorders>
              <w:top w:val="thinThickThinSmallGap" w:sz="12" w:space="0" w:color="auto"/>
              <w:left w:val="single" w:sz="8" w:space="0" w:color="auto"/>
              <w:right w:val="single" w:sz="12" w:space="0" w:color="000000"/>
            </w:tcBorders>
            <w:vAlign w:val="center"/>
          </w:tcPr>
          <w:p w:rsidR="00C53E66" w:rsidRPr="00413B46" w:rsidRDefault="00C53E66" w:rsidP="00B8394F">
            <w:pPr>
              <w:pStyle w:val="TABLE-cell"/>
            </w:pPr>
            <w:r w:rsidRPr="00413B46">
              <w:t>the auditInfo that was signed</w:t>
            </w:r>
          </w:p>
        </w:tc>
      </w:tr>
      <w:tr w:rsidR="00C53E66" w:rsidRPr="00413B46" w:rsidTr="00B8394F">
        <w:trPr>
          <w:jc w:val="center"/>
        </w:trPr>
        <w:tc>
          <w:tcPr>
            <w:tcW w:w="2736" w:type="dxa"/>
            <w:tcBorders>
              <w:left w:val="single" w:sz="12" w:space="0" w:color="000000"/>
              <w:bottom w:val="single" w:sz="12" w:space="0" w:color="auto"/>
              <w:right w:val="single" w:sz="8" w:space="0" w:color="auto"/>
            </w:tcBorders>
            <w:vAlign w:val="center"/>
          </w:tcPr>
          <w:p w:rsidR="00C53E66" w:rsidRPr="00413B46" w:rsidRDefault="00C53E66" w:rsidP="00B8394F">
            <w:pPr>
              <w:pStyle w:val="TABLE-cell"/>
            </w:pPr>
            <w:r w:rsidRPr="00413B46">
              <w:t>TPMT_SIGNATURE</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signature</w:t>
            </w:r>
          </w:p>
        </w:tc>
        <w:tc>
          <w:tcPr>
            <w:tcW w:w="4590" w:type="dxa"/>
            <w:tcBorders>
              <w:left w:val="single" w:sz="8" w:space="0" w:color="auto"/>
              <w:bottom w:val="single" w:sz="12" w:space="0" w:color="auto"/>
              <w:right w:val="single" w:sz="12" w:space="0" w:color="000000"/>
            </w:tcBorders>
            <w:vAlign w:val="center"/>
          </w:tcPr>
          <w:p w:rsidR="00C53E66" w:rsidRPr="00413B46" w:rsidRDefault="00C53E66" w:rsidP="00B8394F">
            <w:pPr>
              <w:pStyle w:val="TABLE-cell"/>
            </w:pPr>
            <w:r w:rsidRPr="00413B46">
              <w:t xml:space="preserve">the signature over </w:t>
            </w:r>
            <w:r w:rsidRPr="00413B46">
              <w:rPr>
                <w:i/>
              </w:rPr>
              <w:t>auditInfo</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[[GetCommandAuditDigest]]</w:t>
      </w:r>
    </w:p>
    <w:p w:rsidR="00C53E66" w:rsidRPr="00413B46" w:rsidRDefault="00C53E66" w:rsidP="00C53E66">
      <w:pPr>
        <w:pStyle w:val="Heading2"/>
        <w:pageBreakBefore/>
      </w:pPr>
      <w:bookmarkStart w:id="3585" w:name="_Toc310935433"/>
      <w:bookmarkStart w:id="3586" w:name="_Toc380749538"/>
      <w:bookmarkStart w:id="3587" w:name="_Toc432773979"/>
      <w:bookmarkStart w:id="3588" w:name="_Toc443720837"/>
      <w:bookmarkStart w:id="3589" w:name="_Toc443576129"/>
      <w:bookmarkStart w:id="3590" w:name="_Toc473813850"/>
      <w:bookmarkStart w:id="3591" w:name="_Toc536440810"/>
      <w:bookmarkStart w:id="3592" w:name="_Toc24725485"/>
      <w:r w:rsidRPr="00413B46">
        <w:lastRenderedPageBreak/>
        <w:t>TPM2_</w:t>
      </w:r>
      <w:bookmarkEnd w:id="3532"/>
      <w:bookmarkEnd w:id="3533"/>
      <w:bookmarkEnd w:id="3534"/>
      <w:bookmarkEnd w:id="3535"/>
      <w:bookmarkEnd w:id="3536"/>
      <w:r w:rsidRPr="00413B46">
        <w:t>GetTime</w:t>
      </w:r>
      <w:bookmarkEnd w:id="3585"/>
      <w:bookmarkEnd w:id="3586"/>
      <w:bookmarkEnd w:id="3587"/>
      <w:bookmarkEnd w:id="3588"/>
      <w:bookmarkEnd w:id="3589"/>
      <w:bookmarkEnd w:id="3590"/>
      <w:bookmarkEnd w:id="3591"/>
      <w:bookmarkEnd w:id="3592"/>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 xml:space="preserve">This command returns the current values of </w:t>
      </w:r>
      <w:r w:rsidRPr="00413B46">
        <w:rPr>
          <w:i/>
        </w:rPr>
        <w:t>Time</w:t>
      </w:r>
      <w:r w:rsidRPr="00413B46">
        <w:t xml:space="preserve"> and </w:t>
      </w:r>
      <w:r w:rsidRPr="00413B46">
        <w:rPr>
          <w:i/>
        </w:rPr>
        <w:t>Clock</w:t>
      </w:r>
      <w:r w:rsidRPr="00413B46">
        <w:t>.</w:t>
      </w:r>
    </w:p>
    <w:p w:rsidR="00C53E66" w:rsidRPr="00413B46" w:rsidRDefault="00C53E66" w:rsidP="00C53E66">
      <w:pPr>
        <w:pStyle w:val="NOTE"/>
      </w:pPr>
      <w:r w:rsidRPr="00413B46">
        <w:t>NOTE 1</w:t>
      </w:r>
      <w:r w:rsidRPr="00413B46">
        <w:tab/>
        <w:t xml:space="preserve">See </w:t>
      </w:r>
      <w:r w:rsidRPr="00C42EAF">
        <w:fldChar w:fldCharType="begin"/>
      </w:r>
      <w:r w:rsidRPr="00413B46">
        <w:instrText xml:space="preserve"> REF _Ref280265148 \r \h </w:instrText>
      </w:r>
      <w:r w:rsidRPr="00C42EAF">
        <w:fldChar w:fldCharType="separate"/>
      </w:r>
      <w:r w:rsidR="00D51C42">
        <w:t>18.1</w:t>
      </w:r>
      <w:r w:rsidRPr="00C42EAF">
        <w:fldChar w:fldCharType="end"/>
      </w:r>
      <w:r w:rsidRPr="00413B46">
        <w:t xml:space="preserve"> for description of how the signing scheme is selected.</w:t>
      </w:r>
    </w:p>
    <w:p w:rsidR="00C53E66" w:rsidRPr="00413B46" w:rsidRDefault="00C53E66" w:rsidP="00C53E66">
      <w:pPr>
        <w:pStyle w:val="BodyText"/>
      </w:pPr>
      <w:r w:rsidRPr="00413B46">
        <w:t xml:space="preserve">The values of </w:t>
      </w:r>
      <w:r w:rsidRPr="00413B46">
        <w:rPr>
          <w:i/>
        </w:rPr>
        <w:t>Clock</w:t>
      </w:r>
      <w:r w:rsidRPr="00413B46">
        <w:t xml:space="preserve">, </w:t>
      </w:r>
      <w:r w:rsidRPr="00413B46">
        <w:rPr>
          <w:i/>
        </w:rPr>
        <w:t>resetCount</w:t>
      </w:r>
      <w:r w:rsidRPr="00413B46">
        <w:t xml:space="preserve"> and </w:t>
      </w:r>
      <w:r w:rsidRPr="00413B46">
        <w:rPr>
          <w:i/>
        </w:rPr>
        <w:t>restartCount</w:t>
      </w:r>
      <w:r w:rsidRPr="00413B46">
        <w:t xml:space="preserve"> appear in two places in </w:t>
      </w:r>
      <w:r w:rsidRPr="00413B46">
        <w:rPr>
          <w:i/>
        </w:rPr>
        <w:t>timeInfo</w:t>
      </w:r>
      <w:r w:rsidRPr="00413B46">
        <w:t>: once in TPMS_ATTEST.</w:t>
      </w:r>
      <w:r w:rsidRPr="00413B46">
        <w:rPr>
          <w:i/>
        </w:rPr>
        <w:t>clockInfo</w:t>
      </w:r>
      <w:r w:rsidRPr="00413B46">
        <w:t xml:space="preserve"> and again in TPMS_ATTEST.</w:t>
      </w:r>
      <w:r w:rsidRPr="00413B46">
        <w:rPr>
          <w:i/>
        </w:rPr>
        <w:t xml:space="preserve">attested.time.clockInfo. </w:t>
      </w:r>
      <w:r w:rsidRPr="00413B46">
        <w:t>The firmware version number also appears in two places (TPMS_ATTEST.</w:t>
      </w:r>
      <w:r w:rsidRPr="00413B46">
        <w:rPr>
          <w:i/>
        </w:rPr>
        <w:t>firmwareVersion</w:t>
      </w:r>
      <w:r w:rsidRPr="00413B46">
        <w:t xml:space="preserve"> and TPMS_ATTEST.</w:t>
      </w:r>
      <w:r w:rsidRPr="00413B46">
        <w:rPr>
          <w:i/>
        </w:rPr>
        <w:t>attested.time.firmwareVersion</w:t>
      </w:r>
      <w:r w:rsidRPr="00413B46">
        <w:t xml:space="preserve">). If </w:t>
      </w:r>
      <w:r w:rsidRPr="00413B46">
        <w:rPr>
          <w:i/>
        </w:rPr>
        <w:t>signHandle</w:t>
      </w:r>
      <w:r w:rsidRPr="00413B46">
        <w:t xml:space="preserve"> is in the endorsement or platform hierarchies, both copies of the data will be the same. However, if </w:t>
      </w:r>
      <w:r w:rsidRPr="00413B46">
        <w:rPr>
          <w:i/>
        </w:rPr>
        <w:t>signHandle</w:t>
      </w:r>
      <w:r w:rsidRPr="00413B46">
        <w:t xml:space="preserve"> is in the storage hierarchy or is TPM_RH_NULL, the values in TPMS_ATTEST.</w:t>
      </w:r>
      <w:r w:rsidRPr="00413B46">
        <w:rPr>
          <w:i/>
        </w:rPr>
        <w:t>clockInfo</w:t>
      </w:r>
      <w:r w:rsidRPr="00413B46">
        <w:t xml:space="preserve"> and TPMS_ATTEST.</w:t>
      </w:r>
      <w:r w:rsidRPr="00413B46">
        <w:rPr>
          <w:i/>
        </w:rPr>
        <w:t>firmwareVersion</w:t>
      </w:r>
      <w:r w:rsidRPr="00413B46">
        <w:t xml:space="preserve"> are obfuscated but the values in TPMS_ATTEST.</w:t>
      </w:r>
      <w:r w:rsidRPr="00413B46">
        <w:rPr>
          <w:i/>
        </w:rPr>
        <w:t>attested.time</w:t>
      </w:r>
      <w:r w:rsidRPr="00413B46">
        <w:t xml:space="preserve"> are not.</w:t>
      </w:r>
    </w:p>
    <w:p w:rsidR="00C53E66" w:rsidRPr="00413B46" w:rsidRDefault="00C53E66" w:rsidP="00C53E66">
      <w:pPr>
        <w:pStyle w:val="NOTE"/>
      </w:pPr>
      <w:r w:rsidRPr="00413B46">
        <w:t>NOTE 2</w:t>
      </w:r>
      <w:r w:rsidRPr="00413B46">
        <w:tab/>
        <w:t>The purpose of this duplication is to allow an entity who is trusted by the privacy Administrator to correlate the obfuscated values with the clear-text values. This command requires Endorsement Authorization.</w:t>
      </w:r>
    </w:p>
    <w:p w:rsidR="00C53E66" w:rsidRPr="00413B46" w:rsidRDefault="00C53E66" w:rsidP="00C53E66">
      <w:pPr>
        <w:pStyle w:val="NOTE"/>
      </w:pPr>
      <w:r w:rsidRPr="00413B46">
        <w:t>NOTE 3</w:t>
      </w:r>
      <w:r w:rsidRPr="00413B46">
        <w:tab/>
        <w:t xml:space="preserve">If </w:t>
      </w:r>
      <w:r w:rsidRPr="00413B46">
        <w:rPr>
          <w:i/>
        </w:rPr>
        <w:t>signHandle</w:t>
      </w:r>
      <w:r w:rsidRPr="00413B46">
        <w:t xml:space="preserve"> is TPM_RH_NULL, the TPMS_ATTEST structure is returned and </w:t>
      </w:r>
      <w:r w:rsidRPr="00413B46">
        <w:rPr>
          <w:i/>
        </w:rPr>
        <w:t>signature</w:t>
      </w:r>
      <w:r w:rsidRPr="00413B46">
        <w:t xml:space="preserve"> is a NULL Signature.</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3593" w:name="_Toc380749721"/>
      <w:bookmarkStart w:id="3594" w:name="_Toc432774168"/>
      <w:bookmarkStart w:id="3595" w:name="_Toc443576315"/>
      <w:bookmarkStart w:id="3596" w:name="_Toc473814049"/>
      <w:bookmarkStart w:id="3597" w:name="_Toc536441013"/>
      <w:bookmarkStart w:id="3598" w:name="_Toc24725695"/>
      <w:r w:rsidRPr="00413B46">
        <w:t xml:space="preserve">Table </w:t>
      </w:r>
      <w:r w:rsidRPr="00C42EAF">
        <w:fldChar w:fldCharType="begin"/>
      </w:r>
      <w:r w:rsidRPr="00413B46">
        <w:instrText xml:space="preserve"> SEQ Table \* ARABIC </w:instrText>
      </w:r>
      <w:r w:rsidRPr="00C42EAF">
        <w:fldChar w:fldCharType="separate"/>
      </w:r>
      <w:ins w:id="3599" w:author="David Wooten" w:date="2019-11-15T15:49:00Z">
        <w:r w:rsidR="00D51C42">
          <w:rPr>
            <w:noProof/>
          </w:rPr>
          <w:t>100</w:t>
        </w:r>
      </w:ins>
      <w:del w:id="3600" w:author="David Wooten" w:date="2019-11-15T15:49:00Z">
        <w:r w:rsidR="00E90F60" w:rsidDel="00D51C42">
          <w:rPr>
            <w:noProof/>
          </w:rPr>
          <w:delText>96</w:delText>
        </w:r>
      </w:del>
      <w:r w:rsidRPr="00C42EAF">
        <w:fldChar w:fldCharType="end"/>
      </w:r>
      <w:r w:rsidRPr="00413B46">
        <w:t xml:space="preserve"> — TPM2_GetTime Command</w:t>
      </w:r>
      <w:bookmarkEnd w:id="3593"/>
      <w:bookmarkEnd w:id="3594"/>
      <w:bookmarkEnd w:id="3595"/>
      <w:bookmarkEnd w:id="3596"/>
      <w:bookmarkEnd w:id="3597"/>
      <w:bookmarkEnd w:id="359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jc w:val="center"/>
        </w:trPr>
        <w:tc>
          <w:tcPr>
            <w:tcW w:w="2736" w:type="dxa"/>
            <w:tcBorders>
              <w:top w:val="single"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auto"/>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auto"/>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auto"/>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jc w:val="center"/>
        </w:trPr>
        <w:tc>
          <w:tcPr>
            <w:tcW w:w="2736" w:type="dxa"/>
            <w:tcBorders>
              <w:top w:val="single" w:sz="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top w:val="single" w:sz="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TPM_CC_GetTime</w:t>
            </w:r>
          </w:p>
        </w:tc>
      </w:tr>
      <w:tr w:rsidR="00C53E66" w:rsidRPr="00413B46" w:rsidTr="00B8394F">
        <w:trPr>
          <w:jc w:val="center"/>
        </w:trPr>
        <w:tc>
          <w:tcPr>
            <w:tcW w:w="2736" w:type="dxa"/>
            <w:tcBorders>
              <w:top w:val="dashDotStroked" w:sz="24" w:space="0" w:color="auto"/>
              <w:left w:val="single" w:sz="12" w:space="0" w:color="auto"/>
              <w:bottom w:val="single" w:sz="6" w:space="0" w:color="000000" w:themeColor="text1"/>
              <w:right w:val="single" w:sz="8" w:space="0" w:color="auto"/>
            </w:tcBorders>
            <w:vAlign w:val="center"/>
          </w:tcPr>
          <w:p w:rsidR="00C53E66" w:rsidRPr="00413B46" w:rsidRDefault="00C53E66" w:rsidP="00B8394F">
            <w:pPr>
              <w:pStyle w:val="TABLE-cell"/>
            </w:pPr>
            <w:r w:rsidRPr="00413B46">
              <w:t>TPMI_RH_ENDORSEMENT</w:t>
            </w:r>
          </w:p>
        </w:tc>
        <w:tc>
          <w:tcPr>
            <w:tcW w:w="2016" w:type="dxa"/>
            <w:tcBorders>
              <w:top w:val="dashDotStroked" w:sz="24" w:space="0" w:color="auto"/>
              <w:left w:val="single" w:sz="8" w:space="0" w:color="auto"/>
              <w:bottom w:val="single" w:sz="6" w:space="0" w:color="000000" w:themeColor="text1"/>
              <w:right w:val="single" w:sz="8" w:space="0" w:color="auto"/>
            </w:tcBorders>
            <w:vAlign w:val="center"/>
          </w:tcPr>
          <w:p w:rsidR="00C53E66" w:rsidRPr="00413B46" w:rsidRDefault="00C53E66" w:rsidP="00B8394F">
            <w:pPr>
              <w:pStyle w:val="TABLE-cell"/>
            </w:pPr>
            <w:r w:rsidRPr="00413B46">
              <w:t>@privacyAdminHandle</w:t>
            </w:r>
          </w:p>
        </w:tc>
        <w:tc>
          <w:tcPr>
            <w:tcW w:w="4608" w:type="dxa"/>
            <w:tcBorders>
              <w:top w:val="dashDotStroked" w:sz="24" w:space="0" w:color="auto"/>
              <w:left w:val="single" w:sz="8" w:space="0" w:color="auto"/>
              <w:bottom w:val="single" w:sz="6" w:space="0" w:color="000000" w:themeColor="text1"/>
              <w:right w:val="single" w:sz="12" w:space="0" w:color="auto"/>
            </w:tcBorders>
            <w:vAlign w:val="center"/>
          </w:tcPr>
          <w:p w:rsidR="00C53E66" w:rsidRPr="00413B46" w:rsidRDefault="00C53E66" w:rsidP="00B8394F">
            <w:pPr>
              <w:pStyle w:val="TABLE-cell"/>
            </w:pPr>
            <w:r w:rsidRPr="00413B46">
              <w:t>handle of the privacy administrator (TPM_RH_ENDORSEMENT)</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B8394F">
        <w:trPr>
          <w:jc w:val="center"/>
        </w:trPr>
        <w:tc>
          <w:tcPr>
            <w:tcW w:w="2736" w:type="dxa"/>
            <w:tcBorders>
              <w:top w:val="single" w:sz="6" w:space="0" w:color="000000" w:themeColor="text1"/>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TPMI_DH_OBJECT+</w:t>
            </w:r>
          </w:p>
        </w:tc>
        <w:tc>
          <w:tcPr>
            <w:tcW w:w="2016" w:type="dxa"/>
            <w:tcBorders>
              <w:top w:val="single" w:sz="6" w:space="0" w:color="000000" w:themeColor="text1"/>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@signHandle</w:t>
            </w:r>
          </w:p>
        </w:tc>
        <w:tc>
          <w:tcPr>
            <w:tcW w:w="4608" w:type="dxa"/>
            <w:tcBorders>
              <w:top w:val="single" w:sz="6" w:space="0" w:color="000000" w:themeColor="text1"/>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 xml:space="preserve">the </w:t>
            </w:r>
            <w:r w:rsidRPr="00413B46">
              <w:rPr>
                <w:i/>
              </w:rPr>
              <w:t>keyHandle</w:t>
            </w:r>
            <w:r w:rsidRPr="00413B46">
              <w:t xml:space="preserve"> identifier of a loaded key that can perform digital signatures</w:t>
            </w:r>
          </w:p>
          <w:p w:rsidR="00C53E66" w:rsidRPr="00413B46" w:rsidRDefault="00C53E66" w:rsidP="00B8394F">
            <w:pPr>
              <w:pStyle w:val="TABLE-cell"/>
            </w:pPr>
            <w:r w:rsidRPr="00413B46">
              <w:t>Auth Index: 2</w:t>
            </w:r>
          </w:p>
          <w:p w:rsidR="00C53E66" w:rsidRPr="00413B46" w:rsidRDefault="00C53E66" w:rsidP="00B8394F">
            <w:pPr>
              <w:pStyle w:val="TABLE-cell"/>
            </w:pPr>
            <w:r w:rsidRPr="00413B46">
              <w:t>Auth Role: USER</w:t>
            </w:r>
          </w:p>
        </w:tc>
      </w:tr>
      <w:tr w:rsidR="00C53E66" w:rsidRPr="00413B46" w:rsidTr="00B8394F">
        <w:trPr>
          <w:jc w:val="center"/>
        </w:trPr>
        <w:tc>
          <w:tcPr>
            <w:tcW w:w="2736" w:type="dxa"/>
            <w:tcBorders>
              <w:top w:val="thinThickThinSmallGap" w:sz="12" w:space="0" w:color="auto"/>
              <w:left w:val="single" w:sz="12" w:space="0" w:color="auto"/>
              <w:right w:val="single" w:sz="8" w:space="0" w:color="auto"/>
            </w:tcBorders>
            <w:vAlign w:val="center"/>
          </w:tcPr>
          <w:p w:rsidR="00C53E66" w:rsidRPr="00413B46" w:rsidRDefault="00C53E66" w:rsidP="00B8394F">
            <w:pPr>
              <w:pStyle w:val="TABLE-cell"/>
            </w:pPr>
            <w:r w:rsidRPr="00413B46">
              <w:t>TPM2B_DATA</w:t>
            </w:r>
          </w:p>
        </w:tc>
        <w:tc>
          <w:tcPr>
            <w:tcW w:w="2016" w:type="dxa"/>
            <w:tcBorders>
              <w:top w:val="thinThickThinSmallGap" w:sz="12" w:space="0" w:color="auto"/>
              <w:left w:val="single" w:sz="8" w:space="0" w:color="auto"/>
              <w:right w:val="single" w:sz="8" w:space="0" w:color="auto"/>
            </w:tcBorders>
            <w:vAlign w:val="center"/>
          </w:tcPr>
          <w:p w:rsidR="00C53E66" w:rsidRPr="00413B46" w:rsidRDefault="00C53E66" w:rsidP="00B8394F">
            <w:pPr>
              <w:pStyle w:val="TABLE-cell"/>
            </w:pPr>
            <w:r w:rsidRPr="00413B46">
              <w:t>qualifyingData</w:t>
            </w:r>
          </w:p>
        </w:tc>
        <w:tc>
          <w:tcPr>
            <w:tcW w:w="4608" w:type="dxa"/>
            <w:tcBorders>
              <w:top w:val="thinThickThinSmallGap" w:sz="12" w:space="0" w:color="auto"/>
              <w:left w:val="single" w:sz="8" w:space="0" w:color="auto"/>
              <w:right w:val="single" w:sz="12" w:space="0" w:color="auto"/>
            </w:tcBorders>
            <w:vAlign w:val="center"/>
          </w:tcPr>
          <w:p w:rsidR="00C53E66" w:rsidRPr="00413B46" w:rsidRDefault="00C53E66" w:rsidP="00B8394F">
            <w:pPr>
              <w:pStyle w:val="TABLE-cell"/>
            </w:pPr>
            <w:r w:rsidRPr="00413B46">
              <w:t>data to tick stamp</w:t>
            </w:r>
          </w:p>
        </w:tc>
      </w:tr>
      <w:tr w:rsidR="00C53E66" w:rsidRPr="00413B46" w:rsidTr="00B8394F">
        <w:trPr>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TPMT_SIG_SCHEME+</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inScheme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 xml:space="preserve">signing scheme to use if the </w:t>
            </w:r>
            <w:r w:rsidRPr="00413B46">
              <w:rPr>
                <w:i/>
              </w:rPr>
              <w:t>scheme</w:t>
            </w:r>
            <w:r w:rsidRPr="00413B46">
              <w:t xml:space="preserve"> for </w:t>
            </w:r>
            <w:r w:rsidRPr="00413B46">
              <w:rPr>
                <w:i/>
              </w:rPr>
              <w:t>signHandle</w:t>
            </w:r>
            <w:r w:rsidRPr="00413B46">
              <w:t xml:space="preserve"> is TPM_ALG_NULL</w:t>
            </w:r>
          </w:p>
        </w:tc>
      </w:tr>
    </w:tbl>
    <w:p w:rsidR="00C53E66" w:rsidRPr="00413B46" w:rsidRDefault="00C53E66" w:rsidP="00C53E66">
      <w:pPr>
        <w:pStyle w:val="TABLE-title"/>
      </w:pPr>
      <w:bookmarkStart w:id="3601" w:name="_Toc380749722"/>
      <w:bookmarkStart w:id="3602" w:name="_Toc432774169"/>
      <w:bookmarkStart w:id="3603" w:name="_Toc443576316"/>
      <w:bookmarkStart w:id="3604" w:name="_Toc473814050"/>
      <w:bookmarkStart w:id="3605" w:name="_Toc536441014"/>
      <w:bookmarkStart w:id="3606" w:name="_Toc24725696"/>
      <w:r w:rsidRPr="00413B46">
        <w:t xml:space="preserve">Table </w:t>
      </w:r>
      <w:r w:rsidRPr="00C42EAF">
        <w:fldChar w:fldCharType="begin"/>
      </w:r>
      <w:r w:rsidRPr="00413B46">
        <w:instrText xml:space="preserve"> SEQ Table \* ARABIC </w:instrText>
      </w:r>
      <w:r w:rsidRPr="00C42EAF">
        <w:fldChar w:fldCharType="separate"/>
      </w:r>
      <w:ins w:id="3607" w:author="David Wooten" w:date="2019-11-15T15:49:00Z">
        <w:r w:rsidR="00D51C42">
          <w:rPr>
            <w:noProof/>
          </w:rPr>
          <w:t>101</w:t>
        </w:r>
      </w:ins>
      <w:del w:id="3608" w:author="David Wooten" w:date="2019-11-15T15:49:00Z">
        <w:r w:rsidR="00E90F60" w:rsidDel="00D51C42">
          <w:rPr>
            <w:noProof/>
          </w:rPr>
          <w:delText>97</w:delText>
        </w:r>
      </w:del>
      <w:r w:rsidRPr="00C42EAF">
        <w:fldChar w:fldCharType="end"/>
      </w:r>
      <w:r w:rsidRPr="00413B46">
        <w:t xml:space="preserve"> — TPM2_GetTime Response</w:t>
      </w:r>
      <w:bookmarkEnd w:id="3601"/>
      <w:bookmarkEnd w:id="3602"/>
      <w:bookmarkEnd w:id="3603"/>
      <w:bookmarkEnd w:id="3604"/>
      <w:bookmarkEnd w:id="3605"/>
      <w:bookmarkEnd w:id="3606"/>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jc w:val="center"/>
        </w:trPr>
        <w:tc>
          <w:tcPr>
            <w:tcW w:w="2736" w:type="dxa"/>
            <w:tcBorders>
              <w:top w:val="single" w:sz="12" w:space="0" w:color="000000"/>
              <w:left w:val="single" w:sz="12" w:space="0" w:color="auto"/>
              <w:bottom w:val="single" w:sz="12" w:space="0" w:color="auto"/>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auto"/>
              <w:bottom w:val="single" w:sz="12" w:space="0" w:color="auto"/>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000000"/>
              <w:left w:val="single" w:sz="8" w:space="0" w:color="auto"/>
              <w:bottom w:val="single" w:sz="12" w:space="0" w:color="auto"/>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auto"/>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auto"/>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auto"/>
              <w:left w:val="single" w:sz="8" w:space="0" w:color="auto"/>
              <w:bottom w:val="single" w:sz="4" w:space="0" w:color="auto"/>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jc w:val="center"/>
        </w:trPr>
        <w:tc>
          <w:tcPr>
            <w:tcW w:w="2736" w:type="dxa"/>
            <w:tcBorders>
              <w:top w:val="single" w:sz="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top w:val="single" w:sz="4" w:space="0" w:color="auto"/>
              <w:left w:val="single" w:sz="8" w:space="0" w:color="auto"/>
              <w:bottom w:val="single" w:sz="6" w:space="0" w:color="auto"/>
              <w:right w:val="single" w:sz="12" w:space="0" w:color="000000"/>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thinThickThinSmallGap" w:sz="12" w:space="0" w:color="auto"/>
              <w:right w:val="single" w:sz="12" w:space="0" w:color="000000"/>
            </w:tcBorders>
            <w:vAlign w:val="center"/>
          </w:tcPr>
          <w:p w:rsidR="00C53E66" w:rsidRPr="00413B46" w:rsidRDefault="00C53E66" w:rsidP="00B8394F">
            <w:pPr>
              <w:pStyle w:val="TABLE-cell"/>
            </w:pPr>
            <w:r w:rsidRPr="00413B46">
              <w:t>.</w:t>
            </w:r>
          </w:p>
        </w:tc>
      </w:tr>
      <w:tr w:rsidR="00C53E66" w:rsidRPr="00413B46" w:rsidTr="00B8394F">
        <w:trPr>
          <w:jc w:val="center"/>
        </w:trPr>
        <w:tc>
          <w:tcPr>
            <w:tcW w:w="2736" w:type="dxa"/>
            <w:tcBorders>
              <w:top w:val="thinThickThinSmallGap" w:sz="12" w:space="0" w:color="auto"/>
              <w:left w:val="single" w:sz="12" w:space="0" w:color="auto"/>
              <w:right w:val="single" w:sz="8" w:space="0" w:color="auto"/>
            </w:tcBorders>
            <w:vAlign w:val="center"/>
          </w:tcPr>
          <w:p w:rsidR="00C53E66" w:rsidRPr="00413B46" w:rsidRDefault="00C53E66" w:rsidP="00B8394F">
            <w:pPr>
              <w:pStyle w:val="TABLE-cell"/>
            </w:pPr>
            <w:r w:rsidRPr="00413B46">
              <w:t>TPM2B_ATTEST</w:t>
            </w:r>
          </w:p>
        </w:tc>
        <w:tc>
          <w:tcPr>
            <w:tcW w:w="2016" w:type="dxa"/>
            <w:tcBorders>
              <w:top w:val="thinThickThinSmallGap" w:sz="12" w:space="0" w:color="auto"/>
              <w:left w:val="single" w:sz="8" w:space="0" w:color="auto"/>
              <w:right w:val="single" w:sz="8" w:space="0" w:color="auto"/>
            </w:tcBorders>
            <w:vAlign w:val="center"/>
          </w:tcPr>
          <w:p w:rsidR="00C53E66" w:rsidRPr="00413B46" w:rsidRDefault="00C53E66" w:rsidP="00B8394F">
            <w:pPr>
              <w:pStyle w:val="TABLE-cell"/>
            </w:pPr>
            <w:r w:rsidRPr="00413B46">
              <w:t>timeInfo</w:t>
            </w:r>
          </w:p>
        </w:tc>
        <w:tc>
          <w:tcPr>
            <w:tcW w:w="4608" w:type="dxa"/>
            <w:tcBorders>
              <w:top w:val="thinThickThinSmallGap" w:sz="12" w:space="0" w:color="auto"/>
              <w:left w:val="single" w:sz="8" w:space="0" w:color="auto"/>
              <w:right w:val="single" w:sz="12" w:space="0" w:color="000000"/>
            </w:tcBorders>
            <w:vAlign w:val="center"/>
          </w:tcPr>
          <w:p w:rsidR="00C53E66" w:rsidRPr="00413B46" w:rsidRDefault="00C53E66" w:rsidP="00B8394F">
            <w:pPr>
              <w:pStyle w:val="TABLE-cell"/>
            </w:pPr>
            <w:r w:rsidRPr="00413B46">
              <w:t>standard TPM-generated attestation block</w:t>
            </w:r>
          </w:p>
        </w:tc>
      </w:tr>
      <w:tr w:rsidR="00C53E66" w:rsidRPr="00413B46" w:rsidTr="00B8394F">
        <w:trPr>
          <w:jc w:val="center"/>
        </w:trPr>
        <w:tc>
          <w:tcPr>
            <w:tcW w:w="2736" w:type="dxa"/>
            <w:tcBorders>
              <w:left w:val="single" w:sz="12" w:space="0" w:color="auto"/>
              <w:bottom w:val="single" w:sz="12" w:space="0" w:color="000000"/>
              <w:right w:val="single" w:sz="8" w:space="0" w:color="auto"/>
            </w:tcBorders>
            <w:vAlign w:val="center"/>
          </w:tcPr>
          <w:p w:rsidR="00C53E66" w:rsidRPr="00413B46" w:rsidRDefault="00C53E66" w:rsidP="00B8394F">
            <w:pPr>
              <w:pStyle w:val="TABLE-cell"/>
            </w:pPr>
            <w:r w:rsidRPr="00413B46">
              <w:t>TPMT_SIGNATURE</w:t>
            </w:r>
          </w:p>
        </w:tc>
        <w:tc>
          <w:tcPr>
            <w:tcW w:w="2016" w:type="dxa"/>
            <w:tcBorders>
              <w:left w:val="single" w:sz="8" w:space="0" w:color="auto"/>
              <w:bottom w:val="single" w:sz="12" w:space="0" w:color="000000"/>
              <w:right w:val="single" w:sz="8" w:space="0" w:color="auto"/>
            </w:tcBorders>
            <w:vAlign w:val="center"/>
          </w:tcPr>
          <w:p w:rsidR="00C53E66" w:rsidRPr="00413B46" w:rsidRDefault="00C53E66" w:rsidP="00B8394F">
            <w:pPr>
              <w:pStyle w:val="TABLE-cell"/>
            </w:pPr>
            <w:r w:rsidRPr="00413B46">
              <w:t>signature</w:t>
            </w:r>
          </w:p>
        </w:tc>
        <w:tc>
          <w:tcPr>
            <w:tcW w:w="4608" w:type="dxa"/>
            <w:tcBorders>
              <w:left w:val="single" w:sz="8" w:space="0" w:color="auto"/>
              <w:bottom w:val="single" w:sz="12" w:space="0" w:color="000000"/>
              <w:right w:val="single" w:sz="12" w:space="0" w:color="000000"/>
            </w:tcBorders>
            <w:vAlign w:val="center"/>
          </w:tcPr>
          <w:p w:rsidR="00C53E66" w:rsidRPr="00413B46" w:rsidRDefault="00C53E66" w:rsidP="00B8394F">
            <w:pPr>
              <w:pStyle w:val="TABLE-cell"/>
            </w:pPr>
            <w:r w:rsidRPr="00413B46">
              <w:t xml:space="preserve">the signature over </w:t>
            </w:r>
            <w:r w:rsidRPr="00413B46">
              <w:rPr>
                <w:i/>
              </w:rPr>
              <w:t>timeInfo</w:t>
            </w:r>
            <w:r w:rsidRPr="00413B46">
              <w:t xml:space="preserve"> </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[[GetTime]]</w:t>
      </w:r>
      <w:bookmarkStart w:id="3609" w:name="_Toc110952214"/>
      <w:bookmarkStart w:id="3610" w:name="_Toc104168254"/>
      <w:bookmarkStart w:id="3611" w:name="_Toc114043847"/>
      <w:bookmarkStart w:id="3612" w:name="_Toc205277573"/>
      <w:bookmarkStart w:id="3613" w:name="_Toc110952307"/>
      <w:bookmarkStart w:id="3614" w:name="_Toc104168347"/>
      <w:bookmarkStart w:id="3615" w:name="_Toc114043940"/>
      <w:bookmarkStart w:id="3616" w:name="_Toc205277666"/>
      <w:bookmarkStart w:id="3617" w:name="_Toc36546725"/>
    </w:p>
    <w:p w:rsidR="009D219B" w:rsidRPr="002A38E9" w:rsidRDefault="009D219B" w:rsidP="003C0E39">
      <w:pPr>
        <w:pStyle w:val="Heading2"/>
      </w:pPr>
      <w:bookmarkStart w:id="3618" w:name="_Toc536440811"/>
      <w:bookmarkStart w:id="3619" w:name="_Toc24725486"/>
      <w:bookmarkStart w:id="3620" w:name="_Toc310935434"/>
      <w:bookmarkStart w:id="3621" w:name="_Toc380749539"/>
      <w:bookmarkStart w:id="3622" w:name="_Toc432773980"/>
      <w:bookmarkStart w:id="3623" w:name="_Toc443720838"/>
      <w:bookmarkStart w:id="3624" w:name="_Toc443576130"/>
      <w:bookmarkStart w:id="3625" w:name="_Toc473813851"/>
      <w:r w:rsidRPr="002A38E9">
        <w:t>TPM2_Certify</w:t>
      </w:r>
      <w:r>
        <w:t>X509</w:t>
      </w:r>
      <w:bookmarkEnd w:id="3618"/>
      <w:bookmarkEnd w:id="3619"/>
    </w:p>
    <w:p w:rsidR="009D219B" w:rsidRPr="002A38E9" w:rsidRDefault="009D219B" w:rsidP="009D219B">
      <w:pPr>
        <w:pStyle w:val="Heading3"/>
        <w:pageBreakBefore w:val="0"/>
        <w:tabs>
          <w:tab w:val="num" w:pos="720"/>
        </w:tabs>
        <w:ind w:left="0" w:firstLine="0"/>
      </w:pPr>
      <w:r w:rsidRPr="002A38E9">
        <w:t>General Description</w:t>
      </w:r>
    </w:p>
    <w:p w:rsidR="009D219B" w:rsidRDefault="009D219B" w:rsidP="009D219B">
      <w:pPr>
        <w:pStyle w:val="BodyText"/>
        <w:rPr>
          <w:i/>
        </w:rPr>
      </w:pPr>
      <w:r w:rsidRPr="002A38E9">
        <w:t xml:space="preserve">The purpose of this command is to </w:t>
      </w:r>
      <w:r>
        <w:t xml:space="preserve">generate an X.509 certificate </w:t>
      </w:r>
      <w:r w:rsidRPr="002A38E9">
        <w:t xml:space="preserve">that </w:t>
      </w:r>
      <w:r>
        <w:t xml:space="preserve">proves an </w:t>
      </w:r>
      <w:r w:rsidRPr="002A38E9">
        <w:t xml:space="preserve">object with </w:t>
      </w:r>
      <w:r w:rsidR="000C12F1">
        <w:t xml:space="preserve">a </w:t>
      </w:r>
      <w:r>
        <w:t xml:space="preserve">specific public key and attributes </w:t>
      </w:r>
      <w:r w:rsidRPr="002A38E9">
        <w:t xml:space="preserve">is loaded in the TPM. </w:t>
      </w:r>
      <w:r>
        <w:t xml:space="preserve">In contrast to TPM2_Certify, which uses a TCG-defined data structure to convey attestation information, TPM2_CertifyX509 encodes the attestation information in a DER-encoded X.509 certificate that is compliant with RFC5280 </w:t>
      </w:r>
      <w:r w:rsidRPr="00E80ABC">
        <w:rPr>
          <w:i/>
        </w:rPr>
        <w:t>Internet X.509 Public Key Infrastructure Certificate and Certificate Revocation List (CRL) Profile</w:t>
      </w:r>
      <w:r w:rsidR="001771FA">
        <w:rPr>
          <w:i/>
        </w:rPr>
        <w:t>.</w:t>
      </w:r>
    </w:p>
    <w:p w:rsidR="001771FA" w:rsidRDefault="001771FA" w:rsidP="009D219B">
      <w:pPr>
        <w:pStyle w:val="BodyText"/>
      </w:pPr>
      <w:r>
        <w:t xml:space="preserve">As described in RFC, an X.509 certificate contains a collection of data that is hashed and signed. The full signature is the combination of </w:t>
      </w:r>
      <w:proofErr w:type="gramStart"/>
      <w:r>
        <w:t xml:space="preserve">the </w:t>
      </w:r>
      <w:r>
        <w:rPr>
          <w:i/>
        </w:rPr>
        <w:t>to</w:t>
      </w:r>
      <w:proofErr w:type="gramEnd"/>
      <w:r>
        <w:rPr>
          <w:i/>
        </w:rPr>
        <w:t xml:space="preserve"> be signed </w:t>
      </w:r>
      <w:r>
        <w:t>(TBS) data, a description of the signature algorithm, and the signature</w:t>
      </w:r>
      <w:r w:rsidR="00BF44F8">
        <w:t xml:space="preserve"> over the TBS data. The elements of the TBS data structure are DER-encoded values. Th</w:t>
      </w:r>
      <w:r w:rsidR="005C5EA6">
        <w:t>ey</w:t>
      </w:r>
      <w:r w:rsidR="00BF44F8">
        <w:t xml:space="preserve"> are:</w:t>
      </w:r>
    </w:p>
    <w:p w:rsidR="00BF44F8" w:rsidRDefault="00BF44F8" w:rsidP="00015772">
      <w:pPr>
        <w:pStyle w:val="ListNumbered"/>
        <w:numPr>
          <w:ilvl w:val="0"/>
          <w:numId w:val="20"/>
        </w:numPr>
      </w:pPr>
      <w:r>
        <w:t>Version [0] – integer value of 2 indicating version 3</w:t>
      </w:r>
    </w:p>
    <w:p w:rsidR="00BF44F8" w:rsidRDefault="00BF44F8" w:rsidP="00A35ED1">
      <w:pPr>
        <w:pStyle w:val="ListNumbered"/>
      </w:pPr>
      <w:r>
        <w:t xml:space="preserve">Certificate Serial Number – </w:t>
      </w:r>
      <w:r w:rsidR="00110BB0">
        <w:t>integer value</w:t>
      </w:r>
    </w:p>
    <w:p w:rsidR="00BF44F8" w:rsidRDefault="00BF44F8" w:rsidP="00A35ED1">
      <w:pPr>
        <w:pStyle w:val="ListNumbered"/>
      </w:pPr>
      <w:r>
        <w:t>Signature Algorithm Identifier – values (usually a collection of OID</w:t>
      </w:r>
      <w:r w:rsidR="005C5EA6">
        <w:t>s</w:t>
      </w:r>
      <w:r>
        <w:t>) identifying the algorithm used for the signature</w:t>
      </w:r>
    </w:p>
    <w:p w:rsidR="00BF44F8" w:rsidRDefault="00BF44F8" w:rsidP="00A35ED1">
      <w:pPr>
        <w:pStyle w:val="ListNumbered"/>
      </w:pPr>
      <w:r>
        <w:t xml:space="preserve">Issuer Name </w:t>
      </w:r>
      <w:r w:rsidR="00110BB0">
        <w:t>–</w:t>
      </w:r>
      <w:r>
        <w:t xml:space="preserve"> </w:t>
      </w:r>
      <w:r w:rsidRPr="00BF44F8">
        <w:t xml:space="preserve">X.501 type </w:t>
      </w:r>
      <w:r w:rsidRPr="00110BB0">
        <w:rPr>
          <w:i/>
        </w:rPr>
        <w:t>Name</w:t>
      </w:r>
      <w:r w:rsidR="00110BB0">
        <w:t xml:space="preserve"> to identify the entity that has authorized the use of </w:t>
      </w:r>
      <w:r w:rsidR="00110BB0" w:rsidRPr="00110BB0">
        <w:rPr>
          <w:i/>
        </w:rPr>
        <w:t>signHandle</w:t>
      </w:r>
      <w:r w:rsidR="00110BB0">
        <w:t xml:space="preserve"> to create the certificate.</w:t>
      </w:r>
    </w:p>
    <w:p w:rsidR="00110BB0" w:rsidRDefault="00BF44F8" w:rsidP="00A35ED1">
      <w:pPr>
        <w:pStyle w:val="ListNumbered"/>
      </w:pPr>
      <w:r>
        <w:t>Validity</w:t>
      </w:r>
      <w:r w:rsidR="00110BB0">
        <w:t xml:space="preserve"> – two time values indica</w:t>
      </w:r>
      <w:r w:rsidR="005C5EA6">
        <w:t>t</w:t>
      </w:r>
      <w:r w:rsidR="00110BB0">
        <w:t>ing the period during which the certificate is valid</w:t>
      </w:r>
    </w:p>
    <w:p w:rsidR="00BF44F8" w:rsidRDefault="00110BB0" w:rsidP="00A35ED1">
      <w:pPr>
        <w:pStyle w:val="ListNumbered"/>
      </w:pPr>
      <w:r>
        <w:t>S</w:t>
      </w:r>
      <w:r w:rsidR="00BF44F8">
        <w:t>ubject</w:t>
      </w:r>
      <w:r>
        <w:t xml:space="preserve"> Name – </w:t>
      </w:r>
      <w:r w:rsidRPr="00BF44F8">
        <w:t xml:space="preserve">X.501 type </w:t>
      </w:r>
      <w:r w:rsidRPr="00110BB0">
        <w:rPr>
          <w:i/>
        </w:rPr>
        <w:t>Name</w:t>
      </w:r>
      <w:r>
        <w:t xml:space="preserve"> that identifies the entity that authorized the use of </w:t>
      </w:r>
      <w:r w:rsidRPr="00110BB0">
        <w:rPr>
          <w:i/>
        </w:rPr>
        <w:t>objectHandle</w:t>
      </w:r>
    </w:p>
    <w:p w:rsidR="00BF44F8" w:rsidRDefault="00BF44F8" w:rsidP="00A35ED1">
      <w:pPr>
        <w:pStyle w:val="ListNumbered"/>
      </w:pPr>
      <w:r>
        <w:t>Subject</w:t>
      </w:r>
      <w:r w:rsidR="00110BB0">
        <w:t xml:space="preserve"> </w:t>
      </w:r>
      <w:r>
        <w:t>Public</w:t>
      </w:r>
      <w:r w:rsidR="00110BB0">
        <w:t xml:space="preserve"> </w:t>
      </w:r>
      <w:r>
        <w:t>Key</w:t>
      </w:r>
      <w:r w:rsidR="00110BB0">
        <w:t xml:space="preserve"> </w:t>
      </w:r>
      <w:r>
        <w:t>Info</w:t>
      </w:r>
      <w:r w:rsidR="00110BB0">
        <w:t xml:space="preserve"> – the public key associated with </w:t>
      </w:r>
      <w:r w:rsidR="00110BB0">
        <w:rPr>
          <w:i/>
        </w:rPr>
        <w:t>objectHandle</w:t>
      </w:r>
      <w:r>
        <w:t>,</w:t>
      </w:r>
    </w:p>
    <w:p w:rsidR="00BF44F8" w:rsidRDefault="00383BDD" w:rsidP="00A35ED1">
      <w:pPr>
        <w:pStyle w:val="ListNumbered"/>
      </w:pPr>
      <w:r>
        <w:t>Extensions [3] – a set of values that “provide methods for associating additional attributes with users or public keys and for managing relationships between CAs.</w:t>
      </w:r>
      <w:r w:rsidR="00A35ED1">
        <w:t>”</w:t>
      </w:r>
    </w:p>
    <w:p w:rsidR="00A35ED1" w:rsidRDefault="00A35ED1" w:rsidP="00A35ED1">
      <w:pPr>
        <w:pStyle w:val="NOTE"/>
      </w:pPr>
      <w:r>
        <w:t>NOTE 1:</w:t>
      </w:r>
      <w:r>
        <w:tab/>
        <w:t>The numbers in square brackets (e.g., [0]) indicate application-speci</w:t>
      </w:r>
      <w:r w:rsidR="005C5EA6">
        <w:t>f</w:t>
      </w:r>
      <w:r>
        <w:t>ic tag values that are used to identify the type of the field.</w:t>
      </w:r>
    </w:p>
    <w:p w:rsidR="00383BDD" w:rsidRDefault="00383BDD" w:rsidP="00383BDD">
      <w:pPr>
        <w:pStyle w:val="NOTE"/>
      </w:pPr>
      <w:r>
        <w:t>NOTE</w:t>
      </w:r>
      <w:r w:rsidR="00A35ED1">
        <w:t xml:space="preserve"> 2</w:t>
      </w:r>
      <w:r>
        <w:t>:</w:t>
      </w:r>
      <w:r>
        <w:tab/>
        <w:t xml:space="preserve">RFC 5280 describes two fields (issuerUniqueID and subjectUniqueID) but goes on to say: “CAs conforming to this profile MUST NOT </w:t>
      </w:r>
      <w:proofErr w:type="gramStart"/>
      <w:r>
        <w:t>generate</w:t>
      </w:r>
      <w:proofErr w:type="gramEnd"/>
      <w:r>
        <w:t xml:space="preserve"> certificates with unique identifiers.” The TPM does not allow them to be present.</w:t>
      </w:r>
    </w:p>
    <w:p w:rsidR="00FF27DF" w:rsidRDefault="009D219B" w:rsidP="009D219B">
      <w:pPr>
        <w:pStyle w:val="BodyText"/>
      </w:pPr>
      <w:r>
        <w:t>The caller provides a partial certificate (</w:t>
      </w:r>
      <w:r w:rsidRPr="00E80ABC">
        <w:rPr>
          <w:i/>
        </w:rPr>
        <w:t>partialCe</w:t>
      </w:r>
      <w:r w:rsidR="005C5EA6">
        <w:rPr>
          <w:i/>
        </w:rPr>
        <w:t>r</w:t>
      </w:r>
      <w:r w:rsidRPr="00E80ABC">
        <w:rPr>
          <w:i/>
        </w:rPr>
        <w:t>tificate</w:t>
      </w:r>
      <w:r>
        <w:t xml:space="preserve">) </w:t>
      </w:r>
      <w:r w:rsidRPr="00E80ABC">
        <w:t>parameter</w:t>
      </w:r>
      <w:r>
        <w:t xml:space="preserve"> that contains </w:t>
      </w:r>
      <w:r w:rsidR="00FF27DF">
        <w:t xml:space="preserve">four </w:t>
      </w:r>
      <w:r w:rsidR="00383BDD">
        <w:t>or five</w:t>
      </w:r>
      <w:r w:rsidR="00FF27DF">
        <w:t xml:space="preserve"> </w:t>
      </w:r>
      <w:r w:rsidR="00A35ED1">
        <w:t>of the elements enumerated above</w:t>
      </w:r>
      <w:r w:rsidR="00894FEA">
        <w:t xml:space="preserve"> in a DER encoded SEQUENCE</w:t>
      </w:r>
      <w:r w:rsidR="00A35ED1">
        <w:t>. They are:</w:t>
      </w:r>
    </w:p>
    <w:p w:rsidR="00A35ED1" w:rsidRDefault="00A35ED1" w:rsidP="00015772">
      <w:pPr>
        <w:pStyle w:val="ListNumbered"/>
        <w:numPr>
          <w:ilvl w:val="0"/>
          <w:numId w:val="21"/>
        </w:numPr>
      </w:pPr>
      <w:r>
        <w:t>Signature Algorithm Identifier (optional)</w:t>
      </w:r>
    </w:p>
    <w:p w:rsidR="00A35ED1" w:rsidRDefault="00A35ED1" w:rsidP="00A35ED1">
      <w:pPr>
        <w:pStyle w:val="ListNumbered"/>
      </w:pPr>
      <w:r>
        <w:t>Issuer (mandatory)</w:t>
      </w:r>
    </w:p>
    <w:p w:rsidR="00A35ED1" w:rsidRDefault="00A35ED1" w:rsidP="00A35ED1">
      <w:pPr>
        <w:pStyle w:val="ListNumbered"/>
      </w:pPr>
      <w:r>
        <w:t>Validity (mandatory)</w:t>
      </w:r>
    </w:p>
    <w:p w:rsidR="00A35ED1" w:rsidRDefault="00A35ED1" w:rsidP="00A35ED1">
      <w:pPr>
        <w:pStyle w:val="ListNumbered"/>
      </w:pPr>
      <w:r>
        <w:t>Subject Name (mandatory)</w:t>
      </w:r>
    </w:p>
    <w:p w:rsidR="00A35ED1" w:rsidRDefault="00A35ED1" w:rsidP="00A35ED1">
      <w:pPr>
        <w:pStyle w:val="ListNumbered"/>
      </w:pPr>
      <w:r>
        <w:t>Extensions (mandatory)</w:t>
      </w:r>
    </w:p>
    <w:p w:rsidR="00A35ED1" w:rsidRDefault="00A35ED1" w:rsidP="009D219B">
      <w:pPr>
        <w:pStyle w:val="BodyText"/>
      </w:pPr>
      <w:r>
        <w:t>The fields are required to be in the order in which they are listed above.</w:t>
      </w:r>
    </w:p>
    <w:p w:rsidR="008433BE" w:rsidRDefault="008433BE" w:rsidP="008433BE">
      <w:pPr>
        <w:pStyle w:val="NOTE"/>
      </w:pPr>
      <w:r>
        <w:t>NOTE 3:</w:t>
      </w:r>
      <w:r>
        <w:tab/>
        <w:t>The TPM determines if the Signature Algorithm Identifier element is present by counting the elements.</w:t>
      </w:r>
    </w:p>
    <w:p w:rsidR="001771FA" w:rsidRDefault="001771FA" w:rsidP="009D219B">
      <w:pPr>
        <w:pStyle w:val="BodyText"/>
      </w:pPr>
      <w:r>
        <w:lastRenderedPageBreak/>
        <w:t xml:space="preserve">The optional Signature </w:t>
      </w:r>
      <w:r w:rsidR="00A35ED1">
        <w:t>Algorithm Identif</w:t>
      </w:r>
      <w:r w:rsidR="00742BA9">
        <w:t>i</w:t>
      </w:r>
      <w:r w:rsidR="00A35ED1">
        <w:t xml:space="preserve">er </w:t>
      </w:r>
      <w:r>
        <w:t xml:space="preserve">may be provided by the caller. If it is not present, the TPM will generate the </w:t>
      </w:r>
      <w:r w:rsidR="00A35ED1">
        <w:t>value</w:t>
      </w:r>
      <w:r>
        <w:t xml:space="preserve"> based on the selected signing sch</w:t>
      </w:r>
      <w:r w:rsidR="00A35ED1">
        <w:t xml:space="preserve">eme. If the caller provides this value, then the TPM will use it </w:t>
      </w:r>
      <w:r>
        <w:t>in the completed TBS</w:t>
      </w:r>
      <w:r w:rsidR="00A35ED1">
        <w:t>. The TPM will not validate that the provided values are compatible with the signing scheme.</w:t>
      </w:r>
      <w:r w:rsidR="00C3471B">
        <w:t xml:space="preserve"> If the caller does not provide this field and the TPM does not have OID values for the signing scheme, then the TPM will return an error (TPM_RC_SCHEME).</w:t>
      </w:r>
    </w:p>
    <w:p w:rsidR="00A35ED1" w:rsidRDefault="00A35ED1" w:rsidP="00C3471B">
      <w:pPr>
        <w:pStyle w:val="NOTE"/>
      </w:pPr>
      <w:r>
        <w:t>NOTE</w:t>
      </w:r>
      <w:r w:rsidR="008433BE">
        <w:t xml:space="preserve"> 4</w:t>
      </w:r>
      <w:r>
        <w:t>:</w:t>
      </w:r>
      <w:r>
        <w:tab/>
        <w:t>The TPM may implement signing schemes for which OIDs are not defined at the time t</w:t>
      </w:r>
      <w:r w:rsidR="00C3471B">
        <w:t>he TPM was manufactured. Those schemes may still be used if the caller can provide the Signature Algorithm Identifier.</w:t>
      </w:r>
    </w:p>
    <w:p w:rsidR="009D219B" w:rsidRDefault="00FF27DF" w:rsidP="009D219B">
      <w:pPr>
        <w:pStyle w:val="BodyText"/>
      </w:pPr>
      <w:r>
        <w:t>The Extensions element</w:t>
      </w:r>
      <w:r w:rsidR="009D219B">
        <w:t xml:space="preserve"> is required to </w:t>
      </w:r>
      <w:r w:rsidR="00332557">
        <w:t>contain</w:t>
      </w:r>
      <w:r w:rsidR="009D219B">
        <w:t xml:space="preserve"> a Key Usage </w:t>
      </w:r>
      <w:r w:rsidR="00332557">
        <w:t>extension</w:t>
      </w:r>
      <w:r>
        <w:t>.</w:t>
      </w:r>
      <w:r w:rsidR="005C5EA6">
        <w:t xml:space="preserve"> </w:t>
      </w:r>
      <w:r w:rsidR="009D219B">
        <w:t xml:space="preserve">The TPM will </w:t>
      </w:r>
      <w:r>
        <w:t>extract</w:t>
      </w:r>
      <w:r w:rsidR="009D219B">
        <w:t xml:space="preserve"> the Key Usage values and verify that the attributes of</w:t>
      </w:r>
      <w:r w:rsidR="009D219B" w:rsidRPr="00E80ABC">
        <w:t xml:space="preserve"> </w:t>
      </w:r>
      <w:r w:rsidR="009D219B" w:rsidRPr="00E80ABC">
        <w:rPr>
          <w:i/>
        </w:rPr>
        <w:t>objectHandle</w:t>
      </w:r>
      <w:r w:rsidR="009D219B" w:rsidRPr="00E80ABC">
        <w:t xml:space="preserve"> </w:t>
      </w:r>
      <w:r w:rsidR="009D219B">
        <w:t xml:space="preserve">are consistent with the selected values </w:t>
      </w:r>
      <w:r>
        <w:t>(TPM_RC_ATTRIBUTES</w:t>
      </w:r>
      <w:proofErr w:type="gramStart"/>
      <w:r>
        <w:t>)</w:t>
      </w:r>
      <w:r w:rsidR="009D219B">
        <w:t>(</w:t>
      </w:r>
      <w:proofErr w:type="gramEnd"/>
      <w:r w:rsidR="009D219B">
        <w:t xml:space="preserve">See Part 2, </w:t>
      </w:r>
      <w:r w:rsidR="009D219B" w:rsidRPr="00E80ABC">
        <w:rPr>
          <w:i/>
        </w:rPr>
        <w:t>TPMA_X509_KEY_USAGE</w:t>
      </w:r>
      <w:r w:rsidR="009D219B">
        <w:t>).</w:t>
      </w:r>
    </w:p>
    <w:p w:rsidR="00FF27DF" w:rsidRDefault="00FF27DF" w:rsidP="009D219B">
      <w:pPr>
        <w:pStyle w:val="BodyText"/>
      </w:pPr>
      <w:r>
        <w:t xml:space="preserve">The Extensions element may contain a TPMA_OBJECT extension. If present, the TPM will extract the value and verify that the extension value exactly matches the TPMA_OBJECT of </w:t>
      </w:r>
      <w:r>
        <w:rPr>
          <w:i/>
        </w:rPr>
        <w:t xml:space="preserve">objectKey </w:t>
      </w:r>
      <w:r>
        <w:t xml:space="preserve">(TPM_RC_ATTRIBUTES). </w:t>
      </w:r>
      <w:r w:rsidR="00B648B1">
        <w:t xml:space="preserve">The </w:t>
      </w:r>
      <w:r w:rsidR="00564144">
        <w:t>element uses the TCG OID tcg-tpmaObject, 2.23.133.10.1.1</w:t>
      </w:r>
      <w:r w:rsidR="006B74E4">
        <w:t>.</w:t>
      </w:r>
      <w:r w:rsidR="00F150B4">
        <w:t>1.</w:t>
      </w:r>
      <w:r w:rsidR="006B74E4">
        <w:t xml:space="preserve"> </w:t>
      </w:r>
      <w:r w:rsidR="00564144">
        <w:t>It is a SEQUENCE containing that OID and an OCTET STRING encapsulating a 4-byte BIT STRING holding the big endian</w:t>
      </w:r>
      <w:r w:rsidR="00564144" w:rsidRPr="00564144">
        <w:t xml:space="preserve"> </w:t>
      </w:r>
      <w:r w:rsidR="00564144">
        <w:t>TPMA_OBJECT.</w:t>
      </w:r>
    </w:p>
    <w:p w:rsidR="009D219B" w:rsidRDefault="00B15A9B" w:rsidP="009D219B">
      <w:pPr>
        <w:pStyle w:val="BodyText"/>
      </w:pPr>
      <w:proofErr w:type="gramStart"/>
      <w:r>
        <w:rPr>
          <w:i/>
        </w:rPr>
        <w:t>s</w:t>
      </w:r>
      <w:r w:rsidR="009D219B">
        <w:rPr>
          <w:i/>
        </w:rPr>
        <w:t>ignHandle</w:t>
      </w:r>
      <w:proofErr w:type="gramEnd"/>
      <w:r w:rsidR="009D219B">
        <w:rPr>
          <w:i/>
        </w:rPr>
        <w:t xml:space="preserve"> </w:t>
      </w:r>
      <w:r w:rsidR="009D219B">
        <w:t xml:space="preserve">is required to have the </w:t>
      </w:r>
      <w:r w:rsidR="009D219B" w:rsidRPr="00C23B2D">
        <w:rPr>
          <w:i/>
        </w:rPr>
        <w:t>sign</w:t>
      </w:r>
      <w:r w:rsidR="009D219B">
        <w:rPr>
          <w:i/>
        </w:rPr>
        <w:t xml:space="preserve"> </w:t>
      </w:r>
      <w:r w:rsidR="009D219B">
        <w:t>attribute SET</w:t>
      </w:r>
      <w:r w:rsidR="000528D2">
        <w:t xml:space="preserve"> (TPM_RC_KEY)</w:t>
      </w:r>
      <w:r w:rsidR="009D219B">
        <w:t>.</w:t>
      </w:r>
    </w:p>
    <w:p w:rsidR="009D219B" w:rsidRPr="002A38E9" w:rsidRDefault="00C3471B" w:rsidP="009D219B">
      <w:pPr>
        <w:pStyle w:val="NOTE"/>
      </w:pPr>
      <w:r>
        <w:t xml:space="preserve">NOTE </w:t>
      </w:r>
      <w:r w:rsidR="008433BE">
        <w:t>5</w:t>
      </w:r>
      <w:r>
        <w:t>:</w:t>
      </w:r>
      <w:r w:rsidR="009D219B">
        <w:tab/>
        <w:t xml:space="preserve">See </w:t>
      </w:r>
      <w:r w:rsidR="009D219B">
        <w:fldChar w:fldCharType="begin"/>
      </w:r>
      <w:r w:rsidR="009D219B">
        <w:instrText xml:space="preserve"> REF _Ref280265148 \r \h </w:instrText>
      </w:r>
      <w:r w:rsidR="009D219B">
        <w:fldChar w:fldCharType="separate"/>
      </w:r>
      <w:r w:rsidR="00D51C42">
        <w:t>18.1</w:t>
      </w:r>
      <w:r w:rsidR="009D219B">
        <w:fldChar w:fldCharType="end"/>
      </w:r>
      <w:r w:rsidR="009D219B">
        <w:t xml:space="preserve"> for description of how the signing scheme is selected.</w:t>
      </w:r>
    </w:p>
    <w:p w:rsidR="009D219B" w:rsidRDefault="009D219B" w:rsidP="009D219B">
      <w:pPr>
        <w:pStyle w:val="BodyText"/>
      </w:pPr>
      <w:r w:rsidRPr="002A38E9">
        <w:t xml:space="preserve">Authorization for </w:t>
      </w:r>
      <w:r w:rsidRPr="002A38E9">
        <w:rPr>
          <w:i/>
        </w:rPr>
        <w:t>objectHandle</w:t>
      </w:r>
      <w:r>
        <w:t xml:space="preserve"> requires ADMIN role authorization. If performed with a policy </w:t>
      </w:r>
      <w:r w:rsidRPr="002A38E9">
        <w:t>session</w:t>
      </w:r>
      <w:r>
        <w:t>,</w:t>
      </w:r>
      <w:r w:rsidRPr="002A38E9">
        <w:t xml:space="preserve"> the session shall have a </w:t>
      </w:r>
      <w:r>
        <w:t>policySession→</w:t>
      </w:r>
      <w:r w:rsidRPr="002A38E9">
        <w:rPr>
          <w:i/>
        </w:rPr>
        <w:t>commandCode</w:t>
      </w:r>
      <w:r w:rsidRPr="002A38E9">
        <w:t xml:space="preserve"> set to TPM_CC_Certify</w:t>
      </w:r>
      <w:r>
        <w:t>X509</w:t>
      </w:r>
      <w:r w:rsidRPr="002A38E9">
        <w:t>.</w:t>
      </w:r>
      <w:r w:rsidRPr="00BC6CA3">
        <w:t xml:space="preserve"> </w:t>
      </w:r>
      <w:r>
        <w:t>This indicates that the policy that is being used is a policy that is for certification, and not a policy that would approve another use. That is, authority to use an object does not grant authority to certify the object.</w:t>
      </w:r>
    </w:p>
    <w:p w:rsidR="009D219B" w:rsidRPr="002A38E9" w:rsidRDefault="009D219B" w:rsidP="009D219B">
      <w:pPr>
        <w:pStyle w:val="BodyText"/>
      </w:pPr>
      <w:r>
        <w:t xml:space="preserve">If </w:t>
      </w:r>
      <w:r w:rsidRPr="00E80ABC">
        <w:rPr>
          <w:i/>
        </w:rPr>
        <w:t>objectHandle</w:t>
      </w:r>
      <w:r w:rsidRPr="002A38E9" w:rsidDel="00EA44CC">
        <w:t xml:space="preserve"> </w:t>
      </w:r>
      <w:r>
        <w:t>does not have a sensitive area loaded, the TPM will return an error (</w:t>
      </w:r>
      <w:r w:rsidRPr="00E80ABC">
        <w:t>TPM_RC_AUTH_UNAVAILABLE</w:t>
      </w:r>
      <w:r>
        <w:t>).</w:t>
      </w:r>
    </w:p>
    <w:p w:rsidR="009D219B" w:rsidRPr="00E80ABC" w:rsidRDefault="009D219B" w:rsidP="009D219B">
      <w:pPr>
        <w:pStyle w:val="NOTE"/>
      </w:pPr>
      <w:r w:rsidRPr="002A38E9">
        <w:t>NOTE</w:t>
      </w:r>
      <w:r w:rsidR="00C3471B">
        <w:t xml:space="preserve"> </w:t>
      </w:r>
      <w:r w:rsidR="008433BE">
        <w:t>6</w:t>
      </w:r>
      <w:r w:rsidR="00C3471B">
        <w:t>:</w:t>
      </w:r>
      <w:r w:rsidRPr="002A38E9">
        <w:tab/>
      </w:r>
      <w:r>
        <w:t xml:space="preserve">The command requires that authorization be provided for use of </w:t>
      </w:r>
      <w:r>
        <w:rPr>
          <w:i/>
        </w:rPr>
        <w:t>objectHandle.</w:t>
      </w:r>
      <w:r>
        <w:t xml:space="preserve"> An object that only has its </w:t>
      </w:r>
      <w:r w:rsidRPr="00E80ABC">
        <w:rPr>
          <w:i/>
        </w:rPr>
        <w:t>publicArea</w:t>
      </w:r>
      <w:r>
        <w:t xml:space="preserve"> loaded does not have an authorization value and the </w:t>
      </w:r>
      <w:r w:rsidRPr="00E80ABC">
        <w:rPr>
          <w:i/>
        </w:rPr>
        <w:t>authPolicy</w:t>
      </w:r>
      <w:r>
        <w:t xml:space="preserve"> has no meaning </w:t>
      </w:r>
      <w:r w:rsidR="00332557">
        <w:t>as</w:t>
      </w:r>
      <w:r>
        <w:t xml:space="preserve"> the sensitive area </w:t>
      </w:r>
      <w:r w:rsidR="00332557">
        <w:t>is not present</w:t>
      </w:r>
      <w:r>
        <w:t>.</w:t>
      </w:r>
    </w:p>
    <w:p w:rsidR="009D219B" w:rsidRDefault="009D219B" w:rsidP="009D219B">
      <w:pPr>
        <w:pStyle w:val="BodyText"/>
      </w:pPr>
      <w:r>
        <w:t xml:space="preserve">The </w:t>
      </w:r>
      <w:r w:rsidRPr="00A91521">
        <w:t>TPM</w:t>
      </w:r>
      <w:r w:rsidR="00C3471B">
        <w:t xml:space="preserve"> will </w:t>
      </w:r>
      <w:r w:rsidR="000528D2">
        <w:t xml:space="preserve">create the </w:t>
      </w:r>
      <w:r w:rsidR="00C3471B" w:rsidRPr="00005090">
        <w:t>V</w:t>
      </w:r>
      <w:r w:rsidR="000528D2" w:rsidRPr="00005090">
        <w:t>ersion</w:t>
      </w:r>
      <w:r w:rsidR="000528D2">
        <w:t xml:space="preserve">, </w:t>
      </w:r>
      <w:r w:rsidR="00C3471B">
        <w:t>the Certificate Serial Number</w:t>
      </w:r>
      <w:r w:rsidR="000528D2">
        <w:t xml:space="preserve">, </w:t>
      </w:r>
      <w:r w:rsidR="00C3471B">
        <w:t>the Subject Public Key Info</w:t>
      </w:r>
      <w:r w:rsidR="00C3471B">
        <w:rPr>
          <w:i/>
        </w:rPr>
        <w:t xml:space="preserve">, </w:t>
      </w:r>
      <w:r w:rsidR="00C3471B">
        <w:t>and, if not pro</w:t>
      </w:r>
      <w:r w:rsidR="00005090">
        <w:t>v</w:t>
      </w:r>
      <w:r w:rsidR="00C3471B">
        <w:t>ided by the caller, the Signature Algorithm Identifier. These TPM-create</w:t>
      </w:r>
      <w:r w:rsidR="00005090">
        <w:t>d</w:t>
      </w:r>
      <w:r w:rsidR="00C3471B">
        <w:t xml:space="preserve"> values will be combined with the provided values to make a</w:t>
      </w:r>
      <w:r w:rsidR="00A91521">
        <w:t xml:space="preserve"> full TBSCerfificate structure (See RFC 5280, clause 4.1)</w:t>
      </w:r>
      <w:r>
        <w:t xml:space="preserve">. </w:t>
      </w:r>
      <w:r w:rsidR="00C3471B">
        <w:t xml:space="preserve">The TPM </w:t>
      </w:r>
      <w:r>
        <w:t>will then sign the certifi</w:t>
      </w:r>
      <w:r w:rsidR="00A91521">
        <w:t xml:space="preserve">cate using the </w:t>
      </w:r>
      <w:r w:rsidR="00C3471B">
        <w:t xml:space="preserve">selected </w:t>
      </w:r>
      <w:r w:rsidR="00A91521">
        <w:t>signing scheme</w:t>
      </w:r>
      <w:r>
        <w:t>.</w:t>
      </w:r>
    </w:p>
    <w:p w:rsidR="00A36019" w:rsidRPr="00143C81" w:rsidRDefault="00143C81" w:rsidP="009D219B">
      <w:pPr>
        <w:pStyle w:val="BodyText"/>
      </w:pPr>
      <w:r>
        <w:t>The TPM-created values will be returned in</w:t>
      </w:r>
      <w:r w:rsidR="00A36019">
        <w:t xml:space="preserve"> </w:t>
      </w:r>
      <w:r w:rsidR="00A36019">
        <w:rPr>
          <w:i/>
        </w:rPr>
        <w:t>addedToCertificate.</w:t>
      </w:r>
      <w:r>
        <w:rPr>
          <w:i/>
        </w:rPr>
        <w:t xml:space="preserve"> </w:t>
      </w:r>
      <w:r>
        <w:t xml:space="preserve">If the TPM creates the Signature Algorithm Identifier, it will be in </w:t>
      </w:r>
      <w:r>
        <w:rPr>
          <w:i/>
        </w:rPr>
        <w:t xml:space="preserve">addedToCertificate </w:t>
      </w:r>
      <w:r>
        <w:t>before the Subject Public Key Info.</w:t>
      </w:r>
      <w:r w:rsidR="005E2B1F">
        <w:t xml:space="preserve"> The TPM returns </w:t>
      </w:r>
      <w:r w:rsidR="005E2B1F" w:rsidRPr="007C0672">
        <w:rPr>
          <w:i/>
        </w:rPr>
        <w:t>tbsDigest</w:t>
      </w:r>
      <w:r w:rsidR="005E2B1F">
        <w:t xml:space="preserve"> as a debugging aid.</w:t>
      </w:r>
    </w:p>
    <w:p w:rsidR="00A36019" w:rsidRDefault="00A36019" w:rsidP="00A36019">
      <w:pPr>
        <w:pStyle w:val="NOTE"/>
      </w:pPr>
      <w:r>
        <w:t>NOTE</w:t>
      </w:r>
      <w:r w:rsidR="00C3471B">
        <w:t xml:space="preserve"> </w:t>
      </w:r>
      <w:r w:rsidR="008433BE">
        <w:t>7</w:t>
      </w:r>
      <w:r w:rsidR="00C3471B">
        <w:t>:</w:t>
      </w:r>
      <w:r>
        <w:tab/>
        <w:t>These returned fields al</w:t>
      </w:r>
      <w:r w:rsidR="003B6488">
        <w:t>low the caller to unambiguously create a full RFC5280-defined TBSCertificate.</w:t>
      </w:r>
    </w:p>
    <w:p w:rsidR="00BB592C" w:rsidRPr="00BB592C" w:rsidRDefault="00BB592C" w:rsidP="00BB592C">
      <w:pPr>
        <w:pStyle w:val="NOTE"/>
      </w:pPr>
      <w:r>
        <w:t>NOTE 8:</w:t>
      </w:r>
      <w:r>
        <w:tab/>
        <w:t xml:space="preserve">This command was added in revision </w:t>
      </w:r>
      <w:r w:rsidR="000267FA">
        <w:t>0</w:t>
      </w:r>
      <w:r>
        <w:t>1</w:t>
      </w:r>
      <w:r w:rsidR="000267FA">
        <w:t>.</w:t>
      </w:r>
      <w:r>
        <w:t>53.</w:t>
      </w:r>
    </w:p>
    <w:p w:rsidR="009D219B" w:rsidRPr="002A38E9" w:rsidRDefault="009D219B" w:rsidP="009D219B">
      <w:pPr>
        <w:pStyle w:val="Heading3"/>
        <w:tabs>
          <w:tab w:val="num" w:pos="720"/>
        </w:tabs>
        <w:ind w:left="0" w:firstLine="0"/>
      </w:pPr>
      <w:r w:rsidRPr="002A38E9">
        <w:lastRenderedPageBreak/>
        <w:t>Command and Response</w:t>
      </w:r>
    </w:p>
    <w:p w:rsidR="009D219B" w:rsidRPr="002A38E9" w:rsidRDefault="009D219B" w:rsidP="009D219B">
      <w:pPr>
        <w:pStyle w:val="TABLE-title"/>
      </w:pPr>
      <w:bookmarkStart w:id="3626" w:name="_Toc424287710"/>
      <w:bookmarkStart w:id="3627" w:name="_Toc536441015"/>
      <w:bookmarkStart w:id="3628" w:name="_Toc24725697"/>
      <w:r w:rsidRPr="002A38E9">
        <w:t xml:space="preserve">Table </w:t>
      </w:r>
      <w:r w:rsidR="00F31D64">
        <w:rPr>
          <w:noProof/>
        </w:rPr>
        <w:fldChar w:fldCharType="begin"/>
      </w:r>
      <w:r w:rsidR="00F31D64">
        <w:rPr>
          <w:noProof/>
        </w:rPr>
        <w:instrText xml:space="preserve"> SEQ Table \* ARABIC </w:instrText>
      </w:r>
      <w:r w:rsidR="00F31D64">
        <w:rPr>
          <w:noProof/>
        </w:rPr>
        <w:fldChar w:fldCharType="separate"/>
      </w:r>
      <w:ins w:id="3629" w:author="David Wooten" w:date="2019-11-15T15:49:00Z">
        <w:r w:rsidR="00D51C42">
          <w:rPr>
            <w:noProof/>
          </w:rPr>
          <w:t>102</w:t>
        </w:r>
      </w:ins>
      <w:del w:id="3630" w:author="David Wooten" w:date="2019-11-15T15:49:00Z">
        <w:r w:rsidR="00E90F60" w:rsidDel="00D51C42">
          <w:rPr>
            <w:noProof/>
          </w:rPr>
          <w:delText>98</w:delText>
        </w:r>
      </w:del>
      <w:r w:rsidR="00F31D64">
        <w:rPr>
          <w:noProof/>
        </w:rPr>
        <w:fldChar w:fldCharType="end"/>
      </w:r>
      <w:r w:rsidRPr="002A38E9">
        <w:t xml:space="preserve"> — TPM2_Certify</w:t>
      </w:r>
      <w:r>
        <w:t>X509</w:t>
      </w:r>
      <w:r w:rsidRPr="002A38E9">
        <w:t xml:space="preserve"> Command</w:t>
      </w:r>
      <w:bookmarkEnd w:id="3626"/>
      <w:bookmarkEnd w:id="3627"/>
      <w:bookmarkEnd w:id="362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9D219B" w:rsidRPr="002A38E9" w:rsidTr="00332557">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9D219B" w:rsidRPr="002A38E9" w:rsidRDefault="009D219B" w:rsidP="00332557">
            <w:pPr>
              <w:pStyle w:val="TABLE-col-heading"/>
            </w:pPr>
            <w:r w:rsidRPr="002A38E9">
              <w:t>Type</w:t>
            </w:r>
          </w:p>
        </w:tc>
        <w:tc>
          <w:tcPr>
            <w:tcW w:w="2016" w:type="dxa"/>
            <w:tcBorders>
              <w:top w:val="single" w:sz="12" w:space="0" w:color="auto"/>
              <w:left w:val="single" w:sz="8" w:space="0" w:color="auto"/>
              <w:bottom w:val="single" w:sz="12" w:space="0" w:color="000000"/>
              <w:right w:val="single" w:sz="8" w:space="0" w:color="auto"/>
            </w:tcBorders>
            <w:vAlign w:val="center"/>
          </w:tcPr>
          <w:p w:rsidR="009D219B" w:rsidRPr="002A38E9" w:rsidRDefault="009D219B" w:rsidP="00332557">
            <w:pPr>
              <w:pStyle w:val="TABLE-col-heading"/>
            </w:pPr>
            <w:r w:rsidRPr="002A38E9">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9D219B" w:rsidRPr="002A38E9" w:rsidRDefault="009D219B" w:rsidP="00332557">
            <w:pPr>
              <w:pStyle w:val="TABLE-col-heading"/>
            </w:pPr>
            <w:r w:rsidRPr="002A38E9">
              <w:t>Description</w:t>
            </w:r>
          </w:p>
        </w:tc>
      </w:tr>
      <w:tr w:rsidR="009D219B" w:rsidRPr="002A38E9" w:rsidTr="00332557">
        <w:trPr>
          <w:cantSplit/>
          <w:jc w:val="center"/>
        </w:trPr>
        <w:tc>
          <w:tcPr>
            <w:tcW w:w="2736" w:type="dxa"/>
            <w:tcBorders>
              <w:top w:val="single" w:sz="12" w:space="0" w:color="000000"/>
              <w:left w:val="single" w:sz="12" w:space="0" w:color="auto"/>
              <w:right w:val="single" w:sz="8" w:space="0" w:color="auto"/>
            </w:tcBorders>
            <w:vAlign w:val="center"/>
          </w:tcPr>
          <w:p w:rsidR="009D219B" w:rsidRPr="002A38E9" w:rsidRDefault="009D219B" w:rsidP="00332557">
            <w:pPr>
              <w:pStyle w:val="TABLE-cell"/>
            </w:pPr>
            <w:r w:rsidRPr="002A38E9">
              <w:t>TPMI_ST_COMMAND_TAG</w:t>
            </w:r>
          </w:p>
        </w:tc>
        <w:tc>
          <w:tcPr>
            <w:tcW w:w="2016" w:type="dxa"/>
            <w:tcBorders>
              <w:top w:val="single" w:sz="12" w:space="0" w:color="000000"/>
              <w:left w:val="single" w:sz="8" w:space="0" w:color="auto"/>
              <w:right w:val="single" w:sz="8" w:space="0" w:color="auto"/>
            </w:tcBorders>
            <w:vAlign w:val="center"/>
          </w:tcPr>
          <w:p w:rsidR="009D219B" w:rsidRPr="002A38E9" w:rsidRDefault="009D219B" w:rsidP="00332557">
            <w:pPr>
              <w:pStyle w:val="TABLE-cell"/>
            </w:pPr>
            <w:r w:rsidRPr="002A38E9">
              <w:t>tag</w:t>
            </w:r>
          </w:p>
        </w:tc>
        <w:tc>
          <w:tcPr>
            <w:tcW w:w="4608" w:type="dxa"/>
            <w:tcBorders>
              <w:top w:val="single" w:sz="12" w:space="0" w:color="000000"/>
              <w:left w:val="single" w:sz="8" w:space="0" w:color="auto"/>
              <w:right w:val="single" w:sz="12" w:space="0" w:color="auto"/>
            </w:tcBorders>
            <w:vAlign w:val="center"/>
          </w:tcPr>
          <w:p w:rsidR="009D219B" w:rsidRPr="002A38E9" w:rsidRDefault="009D219B" w:rsidP="00332557">
            <w:pPr>
              <w:pStyle w:val="TABLE-cell"/>
            </w:pPr>
            <w:r>
              <w:rPr>
                <w:lang w:eastAsia="zh-CN"/>
              </w:rPr>
              <w:t>TPM_ST_SESSIONS</w:t>
            </w:r>
          </w:p>
        </w:tc>
      </w:tr>
      <w:tr w:rsidR="009D219B" w:rsidRPr="002A38E9" w:rsidTr="00332557">
        <w:trPr>
          <w:cantSplit/>
          <w:jc w:val="center"/>
        </w:trPr>
        <w:tc>
          <w:tcPr>
            <w:tcW w:w="2736" w:type="dxa"/>
            <w:tcBorders>
              <w:left w:val="single" w:sz="12" w:space="0" w:color="auto"/>
              <w:bottom w:val="single" w:sz="6" w:space="0" w:color="auto"/>
              <w:right w:val="single" w:sz="8" w:space="0" w:color="auto"/>
            </w:tcBorders>
            <w:vAlign w:val="center"/>
          </w:tcPr>
          <w:p w:rsidR="009D219B" w:rsidRPr="002A38E9" w:rsidRDefault="009D219B" w:rsidP="00332557">
            <w:pPr>
              <w:pStyle w:val="TABLE-cell"/>
            </w:pPr>
            <w:r w:rsidRPr="002A38E9">
              <w:t>UINT32</w:t>
            </w:r>
          </w:p>
        </w:tc>
        <w:tc>
          <w:tcPr>
            <w:tcW w:w="2016" w:type="dxa"/>
            <w:tcBorders>
              <w:left w:val="single" w:sz="8" w:space="0" w:color="auto"/>
              <w:bottom w:val="single" w:sz="6" w:space="0" w:color="auto"/>
              <w:right w:val="single" w:sz="8" w:space="0" w:color="auto"/>
            </w:tcBorders>
            <w:vAlign w:val="center"/>
          </w:tcPr>
          <w:p w:rsidR="009D219B" w:rsidRPr="002A38E9" w:rsidRDefault="009D219B" w:rsidP="00332557">
            <w:pPr>
              <w:pStyle w:val="TABLE-cell"/>
            </w:pPr>
            <w:r w:rsidRPr="002A38E9">
              <w:t>commandSize</w:t>
            </w:r>
          </w:p>
        </w:tc>
        <w:tc>
          <w:tcPr>
            <w:tcW w:w="4608" w:type="dxa"/>
            <w:tcBorders>
              <w:left w:val="single" w:sz="8" w:space="0" w:color="auto"/>
              <w:bottom w:val="single" w:sz="6" w:space="0" w:color="auto"/>
              <w:right w:val="single" w:sz="12" w:space="0" w:color="auto"/>
            </w:tcBorders>
            <w:vAlign w:val="center"/>
          </w:tcPr>
          <w:p w:rsidR="009D219B" w:rsidRPr="002A38E9" w:rsidRDefault="009D219B" w:rsidP="00332557">
            <w:pPr>
              <w:pStyle w:val="TABLE-cell"/>
            </w:pPr>
          </w:p>
        </w:tc>
      </w:tr>
      <w:tr w:rsidR="009D219B" w:rsidRPr="002A38E9" w:rsidTr="00332557">
        <w:trPr>
          <w:cantSplit/>
          <w:jc w:val="center"/>
        </w:trPr>
        <w:tc>
          <w:tcPr>
            <w:tcW w:w="2736" w:type="dxa"/>
            <w:tcBorders>
              <w:left w:val="single" w:sz="12" w:space="0" w:color="auto"/>
              <w:bottom w:val="dashDotStroked" w:sz="24" w:space="0" w:color="auto"/>
              <w:right w:val="single" w:sz="8" w:space="0" w:color="auto"/>
            </w:tcBorders>
            <w:vAlign w:val="center"/>
          </w:tcPr>
          <w:p w:rsidR="009D219B" w:rsidRPr="002A38E9" w:rsidRDefault="009D219B" w:rsidP="00332557">
            <w:pPr>
              <w:pStyle w:val="TABLE-cell"/>
            </w:pPr>
            <w:r w:rsidRPr="002A38E9">
              <w:t>TPM_CC</w:t>
            </w:r>
          </w:p>
        </w:tc>
        <w:tc>
          <w:tcPr>
            <w:tcW w:w="2016" w:type="dxa"/>
            <w:tcBorders>
              <w:left w:val="single" w:sz="8" w:space="0" w:color="auto"/>
              <w:bottom w:val="dashDotStroked" w:sz="24" w:space="0" w:color="auto"/>
              <w:right w:val="single" w:sz="8" w:space="0" w:color="auto"/>
            </w:tcBorders>
            <w:vAlign w:val="center"/>
          </w:tcPr>
          <w:p w:rsidR="009D219B" w:rsidRPr="002A38E9" w:rsidRDefault="009D219B" w:rsidP="00332557">
            <w:pPr>
              <w:pStyle w:val="TABLE-cell"/>
            </w:pPr>
            <w:r w:rsidRPr="002A38E9">
              <w:t>commandCode</w:t>
            </w:r>
          </w:p>
        </w:tc>
        <w:tc>
          <w:tcPr>
            <w:tcW w:w="4608" w:type="dxa"/>
            <w:tcBorders>
              <w:left w:val="single" w:sz="8" w:space="0" w:color="auto"/>
              <w:bottom w:val="dashDotStroked" w:sz="24" w:space="0" w:color="auto"/>
              <w:right w:val="single" w:sz="12" w:space="0" w:color="auto"/>
            </w:tcBorders>
            <w:vAlign w:val="center"/>
          </w:tcPr>
          <w:p w:rsidR="009D219B" w:rsidRPr="002A38E9" w:rsidRDefault="009D219B" w:rsidP="00332557">
            <w:pPr>
              <w:pStyle w:val="TABLE-cell"/>
            </w:pPr>
            <w:r w:rsidRPr="002A38E9">
              <w:t>TPM_CC_Certify</w:t>
            </w:r>
            <w:r>
              <w:t>X509</w:t>
            </w:r>
          </w:p>
        </w:tc>
      </w:tr>
      <w:tr w:rsidR="009D219B" w:rsidRPr="002A38E9" w:rsidTr="00332557">
        <w:trPr>
          <w:cantSplit/>
          <w:jc w:val="center"/>
        </w:trPr>
        <w:tc>
          <w:tcPr>
            <w:tcW w:w="2736" w:type="dxa"/>
            <w:tcBorders>
              <w:left w:val="single" w:sz="12" w:space="0" w:color="auto"/>
              <w:bottom w:val="single" w:sz="6" w:space="0" w:color="auto"/>
              <w:right w:val="single" w:sz="8" w:space="0" w:color="auto"/>
            </w:tcBorders>
            <w:vAlign w:val="center"/>
          </w:tcPr>
          <w:p w:rsidR="009D219B" w:rsidRPr="002A38E9" w:rsidRDefault="009D219B" w:rsidP="00332557">
            <w:pPr>
              <w:pStyle w:val="TABLE-cell"/>
            </w:pPr>
            <w:r w:rsidRPr="002A38E9">
              <w:t>TPMI_DH_OBJECT</w:t>
            </w:r>
          </w:p>
        </w:tc>
        <w:tc>
          <w:tcPr>
            <w:tcW w:w="2016" w:type="dxa"/>
            <w:tcBorders>
              <w:left w:val="single" w:sz="8" w:space="0" w:color="auto"/>
              <w:bottom w:val="single" w:sz="6" w:space="0" w:color="auto"/>
              <w:right w:val="single" w:sz="8" w:space="0" w:color="auto"/>
            </w:tcBorders>
            <w:vAlign w:val="center"/>
          </w:tcPr>
          <w:p w:rsidR="009D219B" w:rsidRPr="002A38E9" w:rsidRDefault="009D219B" w:rsidP="00332557">
            <w:pPr>
              <w:pStyle w:val="TABLE-cell"/>
            </w:pPr>
            <w:r w:rsidRPr="002A38E9">
              <w:t>@objectHandle</w:t>
            </w:r>
          </w:p>
        </w:tc>
        <w:tc>
          <w:tcPr>
            <w:tcW w:w="4608" w:type="dxa"/>
            <w:tcBorders>
              <w:left w:val="single" w:sz="8" w:space="0" w:color="auto"/>
              <w:bottom w:val="single" w:sz="6" w:space="0" w:color="auto"/>
              <w:right w:val="single" w:sz="12" w:space="0" w:color="auto"/>
            </w:tcBorders>
            <w:vAlign w:val="center"/>
          </w:tcPr>
          <w:p w:rsidR="009D219B" w:rsidRPr="002A38E9" w:rsidRDefault="009D219B" w:rsidP="00332557">
            <w:pPr>
              <w:pStyle w:val="TABLE-cell"/>
            </w:pPr>
            <w:r w:rsidRPr="002A38E9">
              <w:t>handle of the object to be certified</w:t>
            </w:r>
          </w:p>
          <w:p w:rsidR="009D219B" w:rsidRPr="002A38E9" w:rsidRDefault="009D219B" w:rsidP="00332557">
            <w:pPr>
              <w:pStyle w:val="TABLE-cell"/>
            </w:pPr>
            <w:r w:rsidRPr="002A38E9">
              <w:t xml:space="preserve">Auth </w:t>
            </w:r>
            <w:r>
              <w:t>Index</w:t>
            </w:r>
            <w:r w:rsidRPr="002A38E9">
              <w:t>: 1</w:t>
            </w:r>
          </w:p>
          <w:p w:rsidR="009D219B" w:rsidRPr="002A38E9" w:rsidRDefault="009D219B" w:rsidP="00332557">
            <w:pPr>
              <w:pStyle w:val="TABLE-cell"/>
            </w:pPr>
            <w:r w:rsidRPr="002A38E9">
              <w:t>Auth Role: ADMIN</w:t>
            </w:r>
          </w:p>
        </w:tc>
      </w:tr>
      <w:tr w:rsidR="009D219B" w:rsidRPr="002A38E9" w:rsidTr="00332557">
        <w:trPr>
          <w:cantSplit/>
          <w:jc w:val="center"/>
        </w:trPr>
        <w:tc>
          <w:tcPr>
            <w:tcW w:w="2736" w:type="dxa"/>
            <w:tcBorders>
              <w:top w:val="single" w:sz="6" w:space="0" w:color="auto"/>
              <w:left w:val="single" w:sz="12" w:space="0" w:color="auto"/>
              <w:bottom w:val="thinThickThinSmallGap" w:sz="12" w:space="0" w:color="auto"/>
              <w:right w:val="single" w:sz="8" w:space="0" w:color="auto"/>
            </w:tcBorders>
            <w:vAlign w:val="center"/>
          </w:tcPr>
          <w:p w:rsidR="009D219B" w:rsidRPr="002A38E9" w:rsidRDefault="009D219B" w:rsidP="00332557">
            <w:pPr>
              <w:pStyle w:val="TABLE-cell"/>
            </w:pPr>
            <w:r w:rsidRPr="002A38E9">
              <w:t>TPMI_DH_OBJECT+</w:t>
            </w:r>
          </w:p>
        </w:tc>
        <w:tc>
          <w:tcPr>
            <w:tcW w:w="2016" w:type="dxa"/>
            <w:tcBorders>
              <w:top w:val="single" w:sz="6" w:space="0" w:color="auto"/>
              <w:left w:val="single" w:sz="8" w:space="0" w:color="auto"/>
              <w:bottom w:val="thinThickThinSmallGap" w:sz="12" w:space="0" w:color="auto"/>
              <w:right w:val="single" w:sz="8" w:space="0" w:color="auto"/>
            </w:tcBorders>
            <w:vAlign w:val="center"/>
          </w:tcPr>
          <w:p w:rsidR="009D219B" w:rsidRPr="002A38E9" w:rsidRDefault="009D219B" w:rsidP="00332557">
            <w:pPr>
              <w:pStyle w:val="TABLE-cell"/>
            </w:pPr>
            <w:r w:rsidRPr="002A38E9">
              <w:t>@signHandle</w:t>
            </w:r>
          </w:p>
        </w:tc>
        <w:tc>
          <w:tcPr>
            <w:tcW w:w="4608" w:type="dxa"/>
            <w:tcBorders>
              <w:top w:val="single" w:sz="6" w:space="0" w:color="auto"/>
              <w:left w:val="single" w:sz="8" w:space="0" w:color="auto"/>
              <w:bottom w:val="thinThickThinSmallGap" w:sz="12" w:space="0" w:color="auto"/>
              <w:right w:val="single" w:sz="12" w:space="0" w:color="auto"/>
            </w:tcBorders>
            <w:vAlign w:val="center"/>
          </w:tcPr>
          <w:p w:rsidR="009D219B" w:rsidRPr="002A38E9" w:rsidRDefault="009D219B" w:rsidP="00332557">
            <w:pPr>
              <w:pStyle w:val="TABLE-cell"/>
            </w:pPr>
            <w:r w:rsidRPr="002A38E9">
              <w:t>handle of the key used to sign the attestation structure</w:t>
            </w:r>
          </w:p>
          <w:p w:rsidR="009D219B" w:rsidRPr="002A38E9" w:rsidRDefault="009D219B" w:rsidP="00332557">
            <w:pPr>
              <w:pStyle w:val="TABLE-cell"/>
            </w:pPr>
            <w:r w:rsidRPr="002A38E9">
              <w:t xml:space="preserve">Auth </w:t>
            </w:r>
            <w:r>
              <w:t>Index</w:t>
            </w:r>
            <w:r w:rsidRPr="002A38E9">
              <w:t>: 2</w:t>
            </w:r>
          </w:p>
          <w:p w:rsidR="009D219B" w:rsidRPr="002A38E9" w:rsidRDefault="009D219B" w:rsidP="00332557">
            <w:pPr>
              <w:pStyle w:val="TABLE-cell"/>
            </w:pPr>
            <w:r w:rsidRPr="002A38E9">
              <w:t>Auth Role: USER</w:t>
            </w:r>
          </w:p>
        </w:tc>
      </w:tr>
      <w:tr w:rsidR="009D219B" w:rsidRPr="002A38E9" w:rsidTr="00332557">
        <w:trPr>
          <w:cantSplit/>
          <w:jc w:val="center"/>
        </w:trPr>
        <w:tc>
          <w:tcPr>
            <w:tcW w:w="2736" w:type="dxa"/>
            <w:tcBorders>
              <w:top w:val="thinThickThinSmallGap" w:sz="12" w:space="0" w:color="auto"/>
              <w:left w:val="single" w:sz="12" w:space="0" w:color="auto"/>
              <w:bottom w:val="single" w:sz="6" w:space="0" w:color="auto"/>
              <w:right w:val="single" w:sz="8" w:space="0" w:color="auto"/>
            </w:tcBorders>
            <w:vAlign w:val="center"/>
          </w:tcPr>
          <w:p w:rsidR="009D219B" w:rsidRPr="002A38E9" w:rsidRDefault="009D219B" w:rsidP="00332557">
            <w:pPr>
              <w:pStyle w:val="TABLE-cell"/>
            </w:pPr>
            <w:r w:rsidRPr="002A38E9">
              <w:t>TPM2B_DATA</w:t>
            </w:r>
          </w:p>
        </w:tc>
        <w:tc>
          <w:tcPr>
            <w:tcW w:w="2016" w:type="dxa"/>
            <w:tcBorders>
              <w:top w:val="thinThickThinSmallGap" w:sz="12" w:space="0" w:color="auto"/>
              <w:left w:val="single" w:sz="8" w:space="0" w:color="auto"/>
              <w:bottom w:val="single" w:sz="6" w:space="0" w:color="auto"/>
              <w:right w:val="single" w:sz="8" w:space="0" w:color="auto"/>
            </w:tcBorders>
            <w:vAlign w:val="center"/>
          </w:tcPr>
          <w:p w:rsidR="009D219B" w:rsidRPr="002A38E9" w:rsidRDefault="00BC7098" w:rsidP="00332557">
            <w:pPr>
              <w:pStyle w:val="TABLE-cell"/>
            </w:pPr>
            <w:r>
              <w:t>rese</w:t>
            </w:r>
            <w:r w:rsidR="008C6E5D">
              <w:t>r</w:t>
            </w:r>
            <w:r>
              <w:t>ved</w:t>
            </w:r>
          </w:p>
        </w:tc>
        <w:tc>
          <w:tcPr>
            <w:tcW w:w="4608" w:type="dxa"/>
            <w:tcBorders>
              <w:top w:val="thinThickThinSmallGap" w:sz="12" w:space="0" w:color="auto"/>
              <w:left w:val="single" w:sz="8" w:space="0" w:color="auto"/>
              <w:bottom w:val="single" w:sz="6" w:space="0" w:color="auto"/>
              <w:right w:val="single" w:sz="12" w:space="0" w:color="auto"/>
            </w:tcBorders>
            <w:vAlign w:val="center"/>
          </w:tcPr>
          <w:p w:rsidR="009D219B" w:rsidRPr="002A38E9" w:rsidRDefault="005F228F" w:rsidP="00332557">
            <w:pPr>
              <w:pStyle w:val="TABLE-cell"/>
            </w:pPr>
            <w:r>
              <w:t>shall be an Empty Buffer</w:t>
            </w:r>
          </w:p>
        </w:tc>
      </w:tr>
      <w:tr w:rsidR="009D219B" w:rsidRPr="002A38E9" w:rsidTr="00332557">
        <w:trPr>
          <w:cantSplit/>
          <w:jc w:val="center"/>
        </w:trPr>
        <w:tc>
          <w:tcPr>
            <w:tcW w:w="2736" w:type="dxa"/>
            <w:tcBorders>
              <w:left w:val="single" w:sz="12" w:space="0" w:color="auto"/>
              <w:right w:val="single" w:sz="8" w:space="0" w:color="auto"/>
            </w:tcBorders>
            <w:vAlign w:val="center"/>
          </w:tcPr>
          <w:p w:rsidR="009D219B" w:rsidRPr="002A38E9" w:rsidRDefault="009D219B" w:rsidP="00332557">
            <w:pPr>
              <w:pStyle w:val="TABLE-cell"/>
            </w:pPr>
            <w:r w:rsidRPr="002A38E9">
              <w:t>TPMT_SIG_SCHEME+</w:t>
            </w:r>
          </w:p>
        </w:tc>
        <w:tc>
          <w:tcPr>
            <w:tcW w:w="2016" w:type="dxa"/>
            <w:tcBorders>
              <w:left w:val="single" w:sz="8" w:space="0" w:color="auto"/>
              <w:right w:val="single" w:sz="8" w:space="0" w:color="auto"/>
            </w:tcBorders>
            <w:vAlign w:val="center"/>
          </w:tcPr>
          <w:p w:rsidR="009D219B" w:rsidRPr="002A38E9" w:rsidRDefault="009D219B" w:rsidP="00332557">
            <w:pPr>
              <w:pStyle w:val="TABLE-cell"/>
            </w:pPr>
            <w:r w:rsidRPr="002A38E9">
              <w:t>inScheme</w:t>
            </w:r>
          </w:p>
        </w:tc>
        <w:tc>
          <w:tcPr>
            <w:tcW w:w="4608" w:type="dxa"/>
            <w:tcBorders>
              <w:left w:val="single" w:sz="8" w:space="0" w:color="auto"/>
              <w:right w:val="single" w:sz="12" w:space="0" w:color="auto"/>
            </w:tcBorders>
            <w:vAlign w:val="center"/>
          </w:tcPr>
          <w:p w:rsidR="009D219B" w:rsidRPr="002A38E9" w:rsidRDefault="009D219B" w:rsidP="00332557">
            <w:pPr>
              <w:pStyle w:val="TABLE-cell"/>
            </w:pPr>
            <w:r w:rsidRPr="002A38E9">
              <w:t xml:space="preserve">signing scheme to use if the </w:t>
            </w:r>
            <w:r w:rsidRPr="002A38E9">
              <w:rPr>
                <w:i/>
              </w:rPr>
              <w:t>scheme</w:t>
            </w:r>
            <w:r w:rsidRPr="002A38E9">
              <w:t xml:space="preserve"> for </w:t>
            </w:r>
            <w:r w:rsidRPr="002A38E9">
              <w:rPr>
                <w:i/>
              </w:rPr>
              <w:t>signHandle</w:t>
            </w:r>
            <w:r w:rsidRPr="002A38E9">
              <w:t xml:space="preserve"> is TPM_ALG_NULL</w:t>
            </w:r>
          </w:p>
        </w:tc>
      </w:tr>
      <w:tr w:rsidR="009D219B" w:rsidRPr="002A38E9" w:rsidTr="00332557">
        <w:trPr>
          <w:cantSplit/>
          <w:jc w:val="center"/>
        </w:trPr>
        <w:tc>
          <w:tcPr>
            <w:tcW w:w="2736" w:type="dxa"/>
            <w:tcBorders>
              <w:left w:val="single" w:sz="12" w:space="0" w:color="auto"/>
              <w:bottom w:val="single" w:sz="12" w:space="0" w:color="auto"/>
              <w:right w:val="single" w:sz="8" w:space="0" w:color="auto"/>
            </w:tcBorders>
            <w:vAlign w:val="center"/>
          </w:tcPr>
          <w:p w:rsidR="009D219B" w:rsidRDefault="009D219B" w:rsidP="00332557">
            <w:pPr>
              <w:pStyle w:val="TABLE-cell"/>
            </w:pPr>
            <w:r>
              <w:t>TPM2B_MAX_BUFFER</w:t>
            </w:r>
          </w:p>
        </w:tc>
        <w:tc>
          <w:tcPr>
            <w:tcW w:w="2016" w:type="dxa"/>
            <w:tcBorders>
              <w:left w:val="single" w:sz="8" w:space="0" w:color="auto"/>
              <w:bottom w:val="single" w:sz="12" w:space="0" w:color="auto"/>
              <w:right w:val="single" w:sz="8" w:space="0" w:color="auto"/>
            </w:tcBorders>
            <w:vAlign w:val="center"/>
          </w:tcPr>
          <w:p w:rsidR="009D219B" w:rsidRDefault="009D219B" w:rsidP="00332557">
            <w:pPr>
              <w:pStyle w:val="TABLE-cell"/>
            </w:pPr>
            <w:r>
              <w:t>partialCertificate</w:t>
            </w:r>
          </w:p>
        </w:tc>
        <w:tc>
          <w:tcPr>
            <w:tcW w:w="4608" w:type="dxa"/>
            <w:tcBorders>
              <w:left w:val="single" w:sz="8" w:space="0" w:color="auto"/>
              <w:bottom w:val="single" w:sz="12" w:space="0" w:color="auto"/>
              <w:right w:val="single" w:sz="12" w:space="0" w:color="auto"/>
            </w:tcBorders>
            <w:vAlign w:val="center"/>
          </w:tcPr>
          <w:p w:rsidR="009D219B" w:rsidRPr="002A38E9" w:rsidRDefault="009D219B" w:rsidP="00332557">
            <w:pPr>
              <w:pStyle w:val="TABLE-cell"/>
            </w:pPr>
            <w:r>
              <w:t>a DER encoded partial certificate</w:t>
            </w:r>
          </w:p>
        </w:tc>
      </w:tr>
    </w:tbl>
    <w:p w:rsidR="009D219B" w:rsidRPr="002A38E9" w:rsidRDefault="009D219B" w:rsidP="009D219B">
      <w:pPr>
        <w:pStyle w:val="TABLE-title"/>
      </w:pPr>
      <w:bookmarkStart w:id="3631" w:name="_Toc424287711"/>
      <w:bookmarkStart w:id="3632" w:name="_Toc536441016"/>
      <w:bookmarkStart w:id="3633" w:name="_Toc24725698"/>
      <w:r w:rsidRPr="002A38E9">
        <w:t xml:space="preserve">Table </w:t>
      </w:r>
      <w:r w:rsidR="00F31D64">
        <w:rPr>
          <w:noProof/>
        </w:rPr>
        <w:fldChar w:fldCharType="begin"/>
      </w:r>
      <w:r w:rsidR="00F31D64">
        <w:rPr>
          <w:noProof/>
        </w:rPr>
        <w:instrText xml:space="preserve"> SEQ Table \* ARABIC </w:instrText>
      </w:r>
      <w:r w:rsidR="00F31D64">
        <w:rPr>
          <w:noProof/>
        </w:rPr>
        <w:fldChar w:fldCharType="separate"/>
      </w:r>
      <w:ins w:id="3634" w:author="David Wooten" w:date="2019-11-15T15:49:00Z">
        <w:r w:rsidR="00D51C42">
          <w:rPr>
            <w:noProof/>
          </w:rPr>
          <w:t>103</w:t>
        </w:r>
      </w:ins>
      <w:del w:id="3635" w:author="David Wooten" w:date="2019-11-15T15:49:00Z">
        <w:r w:rsidR="00E90F60" w:rsidDel="00D51C42">
          <w:rPr>
            <w:noProof/>
          </w:rPr>
          <w:delText>99</w:delText>
        </w:r>
      </w:del>
      <w:r w:rsidR="00F31D64">
        <w:rPr>
          <w:noProof/>
        </w:rPr>
        <w:fldChar w:fldCharType="end"/>
      </w:r>
      <w:r w:rsidRPr="002A38E9">
        <w:t xml:space="preserve"> — TPM2_</w:t>
      </w:r>
      <w:r w:rsidR="000B4AA1">
        <w:t>CertifyX</w:t>
      </w:r>
      <w:r>
        <w:t>509</w:t>
      </w:r>
      <w:r w:rsidRPr="002A38E9">
        <w:t xml:space="preserve"> Response</w:t>
      </w:r>
      <w:bookmarkEnd w:id="3631"/>
      <w:bookmarkEnd w:id="3632"/>
      <w:bookmarkEnd w:id="3633"/>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9D219B" w:rsidRPr="002A38E9" w:rsidTr="00332557">
        <w:trPr>
          <w:cantSplit/>
          <w:jc w:val="center"/>
        </w:trPr>
        <w:tc>
          <w:tcPr>
            <w:tcW w:w="2736" w:type="dxa"/>
            <w:tcBorders>
              <w:top w:val="single" w:sz="12" w:space="0" w:color="000000"/>
              <w:left w:val="single" w:sz="12" w:space="0" w:color="000000"/>
              <w:bottom w:val="single" w:sz="12" w:space="0" w:color="000000"/>
              <w:right w:val="single" w:sz="8" w:space="0" w:color="auto"/>
            </w:tcBorders>
            <w:vAlign w:val="center"/>
          </w:tcPr>
          <w:p w:rsidR="009D219B" w:rsidRPr="002A38E9" w:rsidRDefault="009D219B" w:rsidP="00332557">
            <w:pPr>
              <w:pStyle w:val="TABLE-col-heading"/>
            </w:pPr>
            <w:r w:rsidRPr="002A38E9">
              <w:t>Type</w:t>
            </w:r>
          </w:p>
        </w:tc>
        <w:tc>
          <w:tcPr>
            <w:tcW w:w="2016" w:type="dxa"/>
            <w:tcBorders>
              <w:top w:val="single" w:sz="12" w:space="0" w:color="000000"/>
              <w:left w:val="single" w:sz="8" w:space="0" w:color="auto"/>
              <w:bottom w:val="single" w:sz="12" w:space="0" w:color="000000"/>
              <w:right w:val="single" w:sz="8" w:space="0" w:color="auto"/>
            </w:tcBorders>
            <w:vAlign w:val="center"/>
          </w:tcPr>
          <w:p w:rsidR="009D219B" w:rsidRPr="002A38E9" w:rsidRDefault="009D219B" w:rsidP="00332557">
            <w:pPr>
              <w:pStyle w:val="TABLE-col-heading"/>
            </w:pPr>
            <w:r w:rsidRPr="002A38E9">
              <w:t>Name</w:t>
            </w:r>
          </w:p>
        </w:tc>
        <w:tc>
          <w:tcPr>
            <w:tcW w:w="4608" w:type="dxa"/>
            <w:tcBorders>
              <w:top w:val="single" w:sz="12" w:space="0" w:color="000000"/>
              <w:left w:val="single" w:sz="8" w:space="0" w:color="auto"/>
              <w:bottom w:val="single" w:sz="12" w:space="0" w:color="000000"/>
              <w:right w:val="single" w:sz="12" w:space="0" w:color="000000"/>
            </w:tcBorders>
            <w:vAlign w:val="center"/>
          </w:tcPr>
          <w:p w:rsidR="009D219B" w:rsidRPr="002A38E9" w:rsidRDefault="009D219B" w:rsidP="00332557">
            <w:pPr>
              <w:pStyle w:val="TABLE-col-heading"/>
            </w:pPr>
            <w:r w:rsidRPr="002A38E9">
              <w:t>Description</w:t>
            </w:r>
          </w:p>
        </w:tc>
      </w:tr>
      <w:tr w:rsidR="009D219B" w:rsidRPr="002A38E9" w:rsidTr="00332557">
        <w:trPr>
          <w:cantSplit/>
          <w:jc w:val="center"/>
        </w:trPr>
        <w:tc>
          <w:tcPr>
            <w:tcW w:w="2736" w:type="dxa"/>
            <w:tcBorders>
              <w:top w:val="single" w:sz="12" w:space="0" w:color="000000"/>
              <w:left w:val="single" w:sz="12" w:space="0" w:color="000000"/>
              <w:right w:val="single" w:sz="8" w:space="0" w:color="auto"/>
            </w:tcBorders>
            <w:vAlign w:val="center"/>
          </w:tcPr>
          <w:p w:rsidR="009D219B" w:rsidRPr="002A38E9" w:rsidRDefault="009D219B" w:rsidP="00332557">
            <w:pPr>
              <w:pStyle w:val="TABLE-cell"/>
            </w:pPr>
            <w:r w:rsidRPr="002A38E9">
              <w:t>TPM_ST</w:t>
            </w:r>
          </w:p>
        </w:tc>
        <w:tc>
          <w:tcPr>
            <w:tcW w:w="2016" w:type="dxa"/>
            <w:tcBorders>
              <w:top w:val="single" w:sz="12" w:space="0" w:color="000000"/>
              <w:left w:val="single" w:sz="8" w:space="0" w:color="auto"/>
              <w:right w:val="single" w:sz="8" w:space="0" w:color="auto"/>
            </w:tcBorders>
            <w:vAlign w:val="center"/>
          </w:tcPr>
          <w:p w:rsidR="009D219B" w:rsidRPr="002A38E9" w:rsidRDefault="009D219B" w:rsidP="00332557">
            <w:pPr>
              <w:pStyle w:val="TABLE-cell"/>
            </w:pPr>
            <w:r w:rsidRPr="002A38E9">
              <w:t>tag</w:t>
            </w:r>
          </w:p>
        </w:tc>
        <w:tc>
          <w:tcPr>
            <w:tcW w:w="4608" w:type="dxa"/>
            <w:tcBorders>
              <w:top w:val="single" w:sz="12" w:space="0" w:color="000000"/>
              <w:left w:val="single" w:sz="8" w:space="0" w:color="auto"/>
              <w:right w:val="single" w:sz="12" w:space="0" w:color="000000"/>
            </w:tcBorders>
            <w:vAlign w:val="center"/>
          </w:tcPr>
          <w:p w:rsidR="009D219B" w:rsidRPr="002A38E9" w:rsidRDefault="009D219B" w:rsidP="00332557">
            <w:pPr>
              <w:pStyle w:val="TABLE-cell"/>
            </w:pPr>
            <w:r>
              <w:t xml:space="preserve">see clause </w:t>
            </w:r>
            <w:r>
              <w:fldChar w:fldCharType="begin"/>
            </w:r>
            <w:r>
              <w:instrText xml:space="preserve"> REF _Ref329850920 \r \h </w:instrText>
            </w:r>
            <w:r>
              <w:fldChar w:fldCharType="separate"/>
            </w:r>
            <w:r w:rsidR="00D51C42">
              <w:t>6</w:t>
            </w:r>
            <w:r>
              <w:fldChar w:fldCharType="end"/>
            </w:r>
          </w:p>
        </w:tc>
      </w:tr>
      <w:tr w:rsidR="009D219B" w:rsidRPr="002A38E9" w:rsidTr="00332557">
        <w:trPr>
          <w:cantSplit/>
          <w:jc w:val="center"/>
        </w:trPr>
        <w:tc>
          <w:tcPr>
            <w:tcW w:w="2736" w:type="dxa"/>
            <w:tcBorders>
              <w:left w:val="single" w:sz="12" w:space="0" w:color="000000"/>
              <w:right w:val="single" w:sz="8" w:space="0" w:color="auto"/>
            </w:tcBorders>
            <w:vAlign w:val="center"/>
          </w:tcPr>
          <w:p w:rsidR="009D219B" w:rsidRPr="002A38E9" w:rsidRDefault="009D219B" w:rsidP="00332557">
            <w:pPr>
              <w:pStyle w:val="TABLE-cell"/>
            </w:pPr>
            <w:r w:rsidRPr="002A38E9">
              <w:t>UINT32</w:t>
            </w:r>
          </w:p>
        </w:tc>
        <w:tc>
          <w:tcPr>
            <w:tcW w:w="2016" w:type="dxa"/>
            <w:tcBorders>
              <w:left w:val="single" w:sz="8" w:space="0" w:color="auto"/>
              <w:right w:val="single" w:sz="8" w:space="0" w:color="auto"/>
            </w:tcBorders>
            <w:vAlign w:val="center"/>
          </w:tcPr>
          <w:p w:rsidR="009D219B" w:rsidRPr="002A38E9" w:rsidRDefault="009D219B" w:rsidP="00332557">
            <w:pPr>
              <w:pStyle w:val="TABLE-cell"/>
            </w:pPr>
            <w:r w:rsidRPr="002A38E9">
              <w:t>responseSize</w:t>
            </w:r>
          </w:p>
        </w:tc>
        <w:tc>
          <w:tcPr>
            <w:tcW w:w="4608" w:type="dxa"/>
            <w:tcBorders>
              <w:left w:val="single" w:sz="8" w:space="0" w:color="auto"/>
              <w:right w:val="single" w:sz="12" w:space="0" w:color="000000"/>
            </w:tcBorders>
            <w:vAlign w:val="center"/>
          </w:tcPr>
          <w:p w:rsidR="009D219B" w:rsidRPr="002A38E9" w:rsidRDefault="009D219B" w:rsidP="00332557">
            <w:pPr>
              <w:pStyle w:val="TABLE-cell"/>
            </w:pPr>
          </w:p>
        </w:tc>
      </w:tr>
      <w:tr w:rsidR="009D219B" w:rsidRPr="002A38E9" w:rsidTr="00332557">
        <w:trPr>
          <w:cantSplit/>
          <w:jc w:val="center"/>
        </w:trPr>
        <w:tc>
          <w:tcPr>
            <w:tcW w:w="2736" w:type="dxa"/>
            <w:tcBorders>
              <w:left w:val="single" w:sz="12" w:space="0" w:color="000000"/>
              <w:bottom w:val="thinThickThinSmallGap" w:sz="12" w:space="0" w:color="auto"/>
              <w:right w:val="single" w:sz="8" w:space="0" w:color="auto"/>
            </w:tcBorders>
            <w:vAlign w:val="center"/>
          </w:tcPr>
          <w:p w:rsidR="009D219B" w:rsidRPr="002A38E9" w:rsidRDefault="009D219B" w:rsidP="00332557">
            <w:pPr>
              <w:pStyle w:val="TABLE-cell"/>
            </w:pPr>
            <w:r w:rsidRPr="002A38E9">
              <w:t>TPM_RC</w:t>
            </w:r>
          </w:p>
        </w:tc>
        <w:tc>
          <w:tcPr>
            <w:tcW w:w="2016" w:type="dxa"/>
            <w:tcBorders>
              <w:left w:val="single" w:sz="8" w:space="0" w:color="auto"/>
              <w:bottom w:val="thinThickThinSmallGap" w:sz="12" w:space="0" w:color="auto"/>
              <w:right w:val="single" w:sz="8" w:space="0" w:color="auto"/>
            </w:tcBorders>
            <w:vAlign w:val="center"/>
          </w:tcPr>
          <w:p w:rsidR="009D219B" w:rsidRPr="002A38E9" w:rsidRDefault="009D219B" w:rsidP="00332557">
            <w:pPr>
              <w:pStyle w:val="TABLE-cell"/>
            </w:pPr>
            <w:r w:rsidRPr="002A38E9">
              <w:t>responseCode</w:t>
            </w:r>
          </w:p>
        </w:tc>
        <w:tc>
          <w:tcPr>
            <w:tcW w:w="4608" w:type="dxa"/>
            <w:tcBorders>
              <w:left w:val="single" w:sz="8" w:space="0" w:color="auto"/>
              <w:bottom w:val="thinThickThinSmallGap" w:sz="12" w:space="0" w:color="auto"/>
              <w:right w:val="single" w:sz="12" w:space="0" w:color="000000"/>
            </w:tcBorders>
            <w:vAlign w:val="center"/>
          </w:tcPr>
          <w:p w:rsidR="009D219B" w:rsidRPr="002A38E9" w:rsidRDefault="009D219B" w:rsidP="00332557">
            <w:pPr>
              <w:pStyle w:val="TABLE-cell"/>
            </w:pPr>
            <w:r w:rsidRPr="002A38E9">
              <w:t>.</w:t>
            </w:r>
          </w:p>
        </w:tc>
      </w:tr>
      <w:tr w:rsidR="009D219B" w:rsidRPr="002A38E9" w:rsidTr="00332557">
        <w:trPr>
          <w:cantSplit/>
          <w:jc w:val="center"/>
        </w:trPr>
        <w:tc>
          <w:tcPr>
            <w:tcW w:w="2736" w:type="dxa"/>
            <w:tcBorders>
              <w:top w:val="thinThickThinSmallGap" w:sz="12" w:space="0" w:color="auto"/>
              <w:left w:val="single" w:sz="12" w:space="0" w:color="000000"/>
              <w:right w:val="single" w:sz="8" w:space="0" w:color="auto"/>
            </w:tcBorders>
            <w:vAlign w:val="center"/>
          </w:tcPr>
          <w:p w:rsidR="009D219B" w:rsidRPr="002A38E9" w:rsidRDefault="009D219B" w:rsidP="00332557">
            <w:pPr>
              <w:pStyle w:val="TABLE-cell"/>
            </w:pPr>
            <w:r>
              <w:t>TPM2B</w:t>
            </w:r>
            <w:r w:rsidR="00A36019">
              <w:t>_MAX_BUFFER</w:t>
            </w:r>
          </w:p>
        </w:tc>
        <w:tc>
          <w:tcPr>
            <w:tcW w:w="2016" w:type="dxa"/>
            <w:tcBorders>
              <w:top w:val="thinThickThinSmallGap" w:sz="12" w:space="0" w:color="auto"/>
              <w:left w:val="single" w:sz="8" w:space="0" w:color="auto"/>
              <w:right w:val="single" w:sz="8" w:space="0" w:color="auto"/>
            </w:tcBorders>
            <w:vAlign w:val="center"/>
          </w:tcPr>
          <w:p w:rsidR="009D219B" w:rsidRPr="002A38E9" w:rsidRDefault="00A36019" w:rsidP="00332557">
            <w:pPr>
              <w:pStyle w:val="TABLE-cell"/>
            </w:pPr>
            <w:r>
              <w:t>addedToCertificate</w:t>
            </w:r>
          </w:p>
        </w:tc>
        <w:tc>
          <w:tcPr>
            <w:tcW w:w="4608" w:type="dxa"/>
            <w:tcBorders>
              <w:top w:val="thinThickThinSmallGap" w:sz="12" w:space="0" w:color="auto"/>
              <w:left w:val="single" w:sz="8" w:space="0" w:color="auto"/>
              <w:right w:val="single" w:sz="12" w:space="0" w:color="000000"/>
            </w:tcBorders>
            <w:vAlign w:val="center"/>
          </w:tcPr>
          <w:p w:rsidR="009D219B" w:rsidRPr="002A38E9" w:rsidRDefault="00E372C5" w:rsidP="00332557">
            <w:pPr>
              <w:pStyle w:val="TABLE-cell"/>
            </w:pPr>
            <w:proofErr w:type="gramStart"/>
            <w:r>
              <w:t>a</w:t>
            </w:r>
            <w:proofErr w:type="gramEnd"/>
            <w:r>
              <w:t xml:space="preserve"> DER encoded SEQUENCE containing </w:t>
            </w:r>
            <w:r w:rsidR="009D219B">
              <w:t xml:space="preserve">the </w:t>
            </w:r>
            <w:r w:rsidR="00A36019">
              <w:t>DER encoded fields added to partialCertificate to make it a complete RFC5280 TBSCertificate.</w:t>
            </w:r>
          </w:p>
        </w:tc>
      </w:tr>
      <w:tr w:rsidR="009D219B" w:rsidRPr="002A38E9" w:rsidTr="00B31435">
        <w:trPr>
          <w:cantSplit/>
          <w:jc w:val="center"/>
        </w:trPr>
        <w:tc>
          <w:tcPr>
            <w:tcW w:w="2736" w:type="dxa"/>
            <w:tcBorders>
              <w:left w:val="single" w:sz="12" w:space="0" w:color="000000"/>
              <w:right w:val="single" w:sz="8" w:space="0" w:color="auto"/>
            </w:tcBorders>
            <w:vAlign w:val="center"/>
          </w:tcPr>
          <w:p w:rsidR="009D219B" w:rsidRDefault="00B31435" w:rsidP="00332557">
            <w:pPr>
              <w:pStyle w:val="TABLE-cell"/>
            </w:pPr>
            <w:r>
              <w:t>TPM2B_DIGEST</w:t>
            </w:r>
          </w:p>
        </w:tc>
        <w:tc>
          <w:tcPr>
            <w:tcW w:w="2016" w:type="dxa"/>
            <w:tcBorders>
              <w:left w:val="single" w:sz="8" w:space="0" w:color="auto"/>
              <w:right w:val="single" w:sz="8" w:space="0" w:color="auto"/>
            </w:tcBorders>
            <w:vAlign w:val="center"/>
          </w:tcPr>
          <w:p w:rsidR="009D219B" w:rsidRDefault="003577AF" w:rsidP="00332557">
            <w:pPr>
              <w:pStyle w:val="TABLE-cell"/>
            </w:pPr>
            <w:r>
              <w:t>tbsDigest</w:t>
            </w:r>
          </w:p>
        </w:tc>
        <w:tc>
          <w:tcPr>
            <w:tcW w:w="4608" w:type="dxa"/>
            <w:tcBorders>
              <w:left w:val="single" w:sz="8" w:space="0" w:color="auto"/>
              <w:right w:val="single" w:sz="12" w:space="0" w:color="000000"/>
            </w:tcBorders>
            <w:vAlign w:val="center"/>
          </w:tcPr>
          <w:p w:rsidR="009D219B" w:rsidRPr="00BE2ABB" w:rsidDel="00AF4345" w:rsidRDefault="00B31435" w:rsidP="003577AF">
            <w:pPr>
              <w:pStyle w:val="TABLE-cell"/>
            </w:pPr>
            <w:r>
              <w:t xml:space="preserve">the </w:t>
            </w:r>
            <w:r w:rsidR="003577AF">
              <w:t>digest</w:t>
            </w:r>
            <w:r>
              <w:t xml:space="preserve"> that was signed</w:t>
            </w:r>
          </w:p>
        </w:tc>
      </w:tr>
      <w:tr w:rsidR="00B31435" w:rsidRPr="002A38E9" w:rsidTr="00332557">
        <w:trPr>
          <w:cantSplit/>
          <w:jc w:val="center"/>
        </w:trPr>
        <w:tc>
          <w:tcPr>
            <w:tcW w:w="2736" w:type="dxa"/>
            <w:tcBorders>
              <w:left w:val="single" w:sz="12" w:space="0" w:color="000000"/>
              <w:bottom w:val="single" w:sz="12" w:space="0" w:color="auto"/>
              <w:right w:val="single" w:sz="8" w:space="0" w:color="auto"/>
            </w:tcBorders>
            <w:vAlign w:val="center"/>
          </w:tcPr>
          <w:p w:rsidR="00B31435" w:rsidRDefault="00B31435" w:rsidP="00332557">
            <w:pPr>
              <w:pStyle w:val="TABLE-cell"/>
            </w:pPr>
            <w:r>
              <w:t>TPMT_SIGNATURE</w:t>
            </w:r>
          </w:p>
        </w:tc>
        <w:tc>
          <w:tcPr>
            <w:tcW w:w="2016" w:type="dxa"/>
            <w:tcBorders>
              <w:left w:val="single" w:sz="8" w:space="0" w:color="auto"/>
              <w:bottom w:val="single" w:sz="12" w:space="0" w:color="auto"/>
              <w:right w:val="single" w:sz="8" w:space="0" w:color="auto"/>
            </w:tcBorders>
            <w:vAlign w:val="center"/>
          </w:tcPr>
          <w:p w:rsidR="00B31435" w:rsidRDefault="00B31435" w:rsidP="00332557">
            <w:pPr>
              <w:pStyle w:val="TABLE-cell"/>
            </w:pPr>
            <w:r>
              <w:t>signature</w:t>
            </w:r>
          </w:p>
        </w:tc>
        <w:tc>
          <w:tcPr>
            <w:tcW w:w="4608" w:type="dxa"/>
            <w:tcBorders>
              <w:left w:val="single" w:sz="8" w:space="0" w:color="auto"/>
              <w:bottom w:val="single" w:sz="12" w:space="0" w:color="auto"/>
              <w:right w:val="single" w:sz="12" w:space="0" w:color="000000"/>
            </w:tcBorders>
            <w:vAlign w:val="center"/>
          </w:tcPr>
          <w:p w:rsidR="00B31435" w:rsidRDefault="00B31435" w:rsidP="00BB592C">
            <w:pPr>
              <w:pStyle w:val="TABLE-cell"/>
            </w:pPr>
            <w:r>
              <w:t xml:space="preserve">The signature over </w:t>
            </w:r>
            <w:r>
              <w:rPr>
                <w:i/>
              </w:rPr>
              <w:t>tbs</w:t>
            </w:r>
            <w:r w:rsidR="00BB592C">
              <w:rPr>
                <w:i/>
              </w:rPr>
              <w:t>Digest</w:t>
            </w:r>
          </w:p>
        </w:tc>
      </w:tr>
    </w:tbl>
    <w:p w:rsidR="005F5A19" w:rsidRPr="00413B46" w:rsidRDefault="005F5A19" w:rsidP="005F5A19">
      <w:pPr>
        <w:pStyle w:val="Heading3Break"/>
      </w:pPr>
      <w:r w:rsidRPr="00413B46">
        <w:lastRenderedPageBreak/>
        <w:t>Detailed Actions</w:t>
      </w:r>
    </w:p>
    <w:p w:rsidR="005F5A19" w:rsidRPr="009D219B" w:rsidRDefault="005F5A19" w:rsidP="009D219B">
      <w:pPr>
        <w:pStyle w:val="CodeNameTag"/>
      </w:pPr>
      <w:r w:rsidRPr="009D219B">
        <w:t>[[certifyX509]]</w:t>
      </w:r>
    </w:p>
    <w:p w:rsidR="00C53E66" w:rsidRPr="00413B46" w:rsidRDefault="00C53E66" w:rsidP="00C53E66">
      <w:pPr>
        <w:pStyle w:val="Heading1"/>
      </w:pPr>
      <w:bookmarkStart w:id="3636" w:name="_Toc536440812"/>
      <w:bookmarkStart w:id="3637" w:name="_Toc24725487"/>
      <w:r w:rsidRPr="00413B46">
        <w:lastRenderedPageBreak/>
        <w:t>Ephemeral EC Keys</w:t>
      </w:r>
      <w:bookmarkEnd w:id="3620"/>
      <w:bookmarkEnd w:id="3621"/>
      <w:bookmarkEnd w:id="3622"/>
      <w:bookmarkEnd w:id="3623"/>
      <w:bookmarkEnd w:id="3624"/>
      <w:bookmarkEnd w:id="3625"/>
      <w:bookmarkEnd w:id="3636"/>
      <w:bookmarkEnd w:id="3637"/>
    </w:p>
    <w:p w:rsidR="00C53E66" w:rsidRPr="00413B46" w:rsidRDefault="00C53E66" w:rsidP="00C53E66">
      <w:pPr>
        <w:pStyle w:val="Heading2"/>
        <w:ind w:left="0" w:firstLine="0"/>
      </w:pPr>
      <w:bookmarkStart w:id="3638" w:name="_Toc310935435"/>
      <w:bookmarkStart w:id="3639" w:name="_Toc380749540"/>
      <w:bookmarkStart w:id="3640" w:name="_Toc432773981"/>
      <w:bookmarkStart w:id="3641" w:name="_Toc443720839"/>
      <w:bookmarkStart w:id="3642" w:name="_Toc443576131"/>
      <w:bookmarkStart w:id="3643" w:name="_Toc473813852"/>
      <w:bookmarkStart w:id="3644" w:name="_Toc536440813"/>
      <w:bookmarkStart w:id="3645" w:name="_Toc24725488"/>
      <w:r w:rsidRPr="00413B46">
        <w:t>Introduction</w:t>
      </w:r>
      <w:bookmarkEnd w:id="3638"/>
      <w:bookmarkEnd w:id="3639"/>
      <w:bookmarkEnd w:id="3640"/>
      <w:bookmarkEnd w:id="3641"/>
      <w:bookmarkEnd w:id="3642"/>
      <w:bookmarkEnd w:id="3643"/>
      <w:bookmarkEnd w:id="3644"/>
      <w:bookmarkEnd w:id="3645"/>
    </w:p>
    <w:p w:rsidR="00C53E66" w:rsidRPr="00413B46" w:rsidRDefault="00C53E66" w:rsidP="00C53E66">
      <w:pPr>
        <w:pStyle w:val="BodyText"/>
      </w:pPr>
      <w:r w:rsidRPr="00413B46">
        <w:t>The TPM generates keys that have different lifetimes. TPM keys in a hierarchy can be persistent for as long as the seed of the hierarchy is unchanged and these keys may be used multiple times. Other TPM-generated keys are only useful for a single operation. Some of these single-use keys are used in the command in which they are created. Examples of this use are TPM2_</w:t>
      </w:r>
      <w:proofErr w:type="gramStart"/>
      <w:r w:rsidRPr="00413B46">
        <w:t>Duplicate(</w:t>
      </w:r>
      <w:proofErr w:type="gramEnd"/>
      <w:r w:rsidRPr="00413B46">
        <w:t>) where an ephemeral key is created for a single pass key exchange with another TPM. However, there are other cases, such as anonymous attestation, where the protocol requires two passes where the public part of the ephemeral key is used outside of the TPM before the final command "consumes" the ephemeral key.</w:t>
      </w:r>
    </w:p>
    <w:p w:rsidR="00C53E66" w:rsidRPr="00413B46" w:rsidRDefault="00C53E66" w:rsidP="00C53E66">
      <w:pPr>
        <w:pStyle w:val="BodyText"/>
      </w:pPr>
      <w:r w:rsidRPr="00413B46">
        <w:t>For these uses, TPM2_</w:t>
      </w:r>
      <w:proofErr w:type="gramStart"/>
      <w:r w:rsidRPr="00413B46">
        <w:t>Commit(</w:t>
      </w:r>
      <w:proofErr w:type="gramEnd"/>
      <w:r w:rsidRPr="00413B46">
        <w:t>) or TPM2_EC_Ephemeral() may be used to have the TPM create an ephemeral EC key and return the public part of the key for external use. Then in a subsequent command, the caller provides a reference to the ephemeral key so that the TPM can retrieve or recreate the associated private key.</w:t>
      </w:r>
    </w:p>
    <w:p w:rsidR="00C53E66" w:rsidRPr="00413B46" w:rsidRDefault="00C53E66" w:rsidP="00C53E66">
      <w:pPr>
        <w:pStyle w:val="BodyText"/>
      </w:pPr>
      <w:r w:rsidRPr="00413B46">
        <w:t>When an ephemeral EC key is created, it is assigned a number and that number is returned to the caller as the identifier for the key. This number is not a handle. A handle is assigned to a key that may be context saved but these ephemeral EC keys may not be saved and do not have a full key context. When a subsequent command uses the ephemeral key, the caller provides the number of the ephemeral key. The TPM uses that number to either look up or recompute the associated private key. After the key is used, the TPM records the fact that the key has been used so that it cannot be used again.</w:t>
      </w:r>
    </w:p>
    <w:p w:rsidR="006B74E4" w:rsidRDefault="00C53E66" w:rsidP="00C53E66">
      <w:pPr>
        <w:pStyle w:val="BodyText"/>
      </w:pPr>
      <w:r w:rsidRPr="00413B46">
        <w:t>As mentioned, the TPM can keep each assigned private ephemeral key in memory until it is used. However, this could consume a large amount of memory. To limit the memory size, the TPM is allowed to restrict the number of pending private keys – keys that have been allocated but not used.</w:t>
      </w:r>
    </w:p>
    <w:p w:rsidR="00C53E66" w:rsidRPr="00413B46" w:rsidRDefault="00C53E66" w:rsidP="00C53E66">
      <w:pPr>
        <w:pStyle w:val="NOTE"/>
      </w:pPr>
      <w:r w:rsidRPr="00413B46">
        <w:t>NOTE</w:t>
      </w:r>
      <w:r w:rsidRPr="00413B46">
        <w:tab/>
        <w:t>The minimum number of ephemeral keys is determined by a platform specific specification</w:t>
      </w:r>
    </w:p>
    <w:p w:rsidR="00C53E66" w:rsidRPr="00413B46" w:rsidRDefault="00C53E66" w:rsidP="00C53E66">
      <w:pPr>
        <w:pStyle w:val="BodyText"/>
      </w:pPr>
      <w:r w:rsidRPr="00413B46">
        <w:t>To further reduce the memory requirements for the ephemeral private keys, the TPM is allowed to use pseudo-random values for the ephemeral keys. Instead of keeping the full value of the key in memory, the TPM can use a counter as input to a KDF. Incrementing the counter will cause the TPM to generate a new pseudo-random value.</w:t>
      </w:r>
    </w:p>
    <w:p w:rsidR="00C53E66" w:rsidRPr="00413B46" w:rsidRDefault="00C53E66" w:rsidP="00C53E66">
      <w:pPr>
        <w:pStyle w:val="BodyText"/>
      </w:pPr>
      <w:r w:rsidRPr="00413B46">
        <w:t>Using the counter to generate pseudo-random private ephemeral keys greatly simplifies tracking of key usage. When a counter value is used to create a key, a bit in an array may be set to indicate that the key use is pending. When the ephemeral key is consumed, the bit is cleared. This prevents the key from being used more than once.</w:t>
      </w:r>
    </w:p>
    <w:p w:rsidR="00C53E66" w:rsidRPr="00413B46" w:rsidRDefault="00C53E66" w:rsidP="00C53E66">
      <w:pPr>
        <w:pStyle w:val="BodyText"/>
      </w:pPr>
      <w:r w:rsidRPr="00413B46">
        <w:t>Since the TPM is allowed to restrict the number of pending ephemeral keys, the array size can be limited. For example, a 128 bit array would allow 128 keys to be "pending".</w:t>
      </w:r>
    </w:p>
    <w:p w:rsidR="006B74E4" w:rsidRDefault="00C53E66" w:rsidP="00C53E66">
      <w:pPr>
        <w:pStyle w:val="BodyText"/>
      </w:pPr>
      <w:r w:rsidRPr="00413B46">
        <w:t xml:space="preserve">The management of the array is described in greater detail in the </w:t>
      </w:r>
      <w:r w:rsidRPr="00413B46">
        <w:rPr>
          <w:i/>
        </w:rPr>
        <w:t>Split Operations</w:t>
      </w:r>
      <w:r w:rsidRPr="00413B46">
        <w:t xml:space="preserve"> clause in Annex C of TPM 2.0 Part 1.</w:t>
      </w:r>
      <w:bookmarkStart w:id="3646" w:name="_Toc310935436"/>
      <w:bookmarkStart w:id="3647" w:name="_Toc328498895"/>
      <w:bookmarkStart w:id="3648" w:name="_Toc380749541"/>
      <w:bookmarkStart w:id="3649" w:name="_Toc432773982"/>
      <w:bookmarkStart w:id="3650" w:name="_Toc443720840"/>
      <w:bookmarkStart w:id="3651" w:name="_Toc443576132"/>
      <w:bookmarkStart w:id="3652" w:name="_Toc473813853"/>
      <w:bookmarkStart w:id="3653" w:name="_Toc536440814"/>
      <w:bookmarkStart w:id="3654" w:name="_Toc310935437"/>
    </w:p>
    <w:p w:rsidR="00C53E66" w:rsidRPr="00413B46" w:rsidRDefault="00C53E66" w:rsidP="00C53E66">
      <w:pPr>
        <w:pStyle w:val="Heading2"/>
        <w:pageBreakBefore/>
      </w:pPr>
      <w:bookmarkStart w:id="3655" w:name="_Toc24725489"/>
      <w:r w:rsidRPr="00413B46">
        <w:lastRenderedPageBreak/>
        <w:t>TPM2_Commit</w:t>
      </w:r>
      <w:bookmarkEnd w:id="3646"/>
      <w:bookmarkEnd w:id="3647"/>
      <w:bookmarkEnd w:id="3648"/>
      <w:bookmarkEnd w:id="3649"/>
      <w:bookmarkEnd w:id="3650"/>
      <w:bookmarkEnd w:id="3651"/>
      <w:bookmarkEnd w:id="3652"/>
      <w:bookmarkEnd w:id="3653"/>
      <w:bookmarkEnd w:id="3655"/>
    </w:p>
    <w:p w:rsidR="00C53E66" w:rsidRPr="00413B46" w:rsidRDefault="00C53E66" w:rsidP="00C53E66">
      <w:pPr>
        <w:pStyle w:val="Heading3"/>
        <w:pageBreakBefore w:val="0"/>
      </w:pPr>
      <w:r w:rsidRPr="00413B46">
        <w:t>General Description</w:t>
      </w:r>
    </w:p>
    <w:p w:rsidR="006B74E4" w:rsidRDefault="00C53E66" w:rsidP="00C53E66">
      <w:pPr>
        <w:pStyle w:val="BodyText"/>
      </w:pPr>
      <w:r w:rsidRPr="00413B46">
        <w:t>TPM2_</w:t>
      </w:r>
      <w:proofErr w:type="gramStart"/>
      <w:r w:rsidRPr="00413B46">
        <w:t>Commit(</w:t>
      </w:r>
      <w:proofErr w:type="gramEnd"/>
      <w:r w:rsidRPr="00413B46">
        <w:t xml:space="preserve">) performs the first part of an ECC anonymous signing operation. The TPM will perform the point multiplications on the provided points and return intermediate signing values. The </w:t>
      </w:r>
      <w:r w:rsidRPr="00413B46">
        <w:rPr>
          <w:i/>
        </w:rPr>
        <w:t>signHandle</w:t>
      </w:r>
      <w:r w:rsidRPr="00413B46">
        <w:t xml:space="preserve"> parameter shall refer to an ECC key and the signing scheme must be anonymous (TPM_RC_SCHEME).</w:t>
      </w:r>
    </w:p>
    <w:p w:rsidR="00C53E66" w:rsidRPr="00413B46" w:rsidRDefault="00C53E66" w:rsidP="00C53E66">
      <w:pPr>
        <w:pStyle w:val="NOTE"/>
      </w:pPr>
      <w:r w:rsidRPr="00413B46">
        <w:t>NOTE 1</w:t>
      </w:r>
      <w:r w:rsidRPr="00413B46">
        <w:tab/>
        <w:t>Currently, TPM_ALG_ECDAA is the only defined anonymous scheme.</w:t>
      </w:r>
    </w:p>
    <w:p w:rsidR="00C53E66" w:rsidRPr="00413B46" w:rsidRDefault="00C53E66" w:rsidP="00C53E66">
      <w:pPr>
        <w:pStyle w:val="NOTE"/>
      </w:pPr>
      <w:r w:rsidRPr="00413B46">
        <w:t>NOTE 2</w:t>
      </w:r>
      <w:r w:rsidRPr="00413B46">
        <w:tab/>
        <w:t>This command cannot be used with a sign+decrypt key because that type of key is required to have a scheme of TPM_ALG_NULL.</w:t>
      </w:r>
    </w:p>
    <w:p w:rsidR="006B74E4" w:rsidRDefault="00C53E66" w:rsidP="00C53E66">
      <w:pPr>
        <w:pStyle w:val="BodyText"/>
      </w:pPr>
      <w:r w:rsidRPr="00413B46">
        <w:t xml:space="preserve">For this command, </w:t>
      </w:r>
      <w:r w:rsidRPr="00413B46">
        <w:rPr>
          <w:i/>
        </w:rPr>
        <w:t>p1</w:t>
      </w:r>
      <w:r w:rsidRPr="00413B46">
        <w:t xml:space="preserve">, </w:t>
      </w:r>
      <w:r w:rsidRPr="00413B46">
        <w:rPr>
          <w:i/>
        </w:rPr>
        <w:t>s2</w:t>
      </w:r>
      <w:r w:rsidRPr="00413B46">
        <w:t xml:space="preserve"> and </w:t>
      </w:r>
      <w:r w:rsidRPr="00413B46">
        <w:rPr>
          <w:i/>
        </w:rPr>
        <w:t>y2</w:t>
      </w:r>
      <w:r w:rsidRPr="00413B46">
        <w:t xml:space="preserve"> are optional parameters. If </w:t>
      </w:r>
      <w:r w:rsidRPr="00413B46">
        <w:rPr>
          <w:i/>
        </w:rPr>
        <w:t>s2</w:t>
      </w:r>
      <w:r w:rsidRPr="00413B46">
        <w:t xml:space="preserve"> is an Empty Buffer, then the TPM shall return TPM_RC_SIZE if </w:t>
      </w:r>
      <w:r w:rsidRPr="00413B46">
        <w:rPr>
          <w:i/>
        </w:rPr>
        <w:t>y2</w:t>
      </w:r>
      <w:r w:rsidRPr="00413B46">
        <w:t xml:space="preserve"> is not an Empty Buffer.</w:t>
      </w:r>
    </w:p>
    <w:p w:rsidR="00C53E66" w:rsidRPr="00413B46" w:rsidRDefault="00C53E66" w:rsidP="00C53E66">
      <w:pPr>
        <w:pStyle w:val="BodyText"/>
      </w:pPr>
      <w:r w:rsidRPr="00413B46">
        <w:t>The algorithm is specified in the TPM 2.0 Part 1 Annex for ECC, TPM2_</w:t>
      </w:r>
      <w:proofErr w:type="gramStart"/>
      <w:r w:rsidRPr="00413B46">
        <w:t>Commit(</w:t>
      </w:r>
      <w:proofErr w:type="gramEnd"/>
      <w:r w:rsidRPr="00413B46">
        <w:t>).</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3656" w:name="_Toc380749723"/>
      <w:bookmarkStart w:id="3657" w:name="_Toc432774170"/>
      <w:bookmarkStart w:id="3658" w:name="_Toc443576317"/>
      <w:bookmarkStart w:id="3659" w:name="_Toc473814051"/>
      <w:bookmarkStart w:id="3660" w:name="_Toc536441017"/>
      <w:bookmarkStart w:id="3661" w:name="_Toc24725699"/>
      <w:r w:rsidRPr="00413B46">
        <w:t xml:space="preserve">Table </w:t>
      </w:r>
      <w:r w:rsidRPr="00C42EAF">
        <w:fldChar w:fldCharType="begin"/>
      </w:r>
      <w:r w:rsidRPr="00413B46">
        <w:instrText xml:space="preserve"> SEQ Table \* ARABIC </w:instrText>
      </w:r>
      <w:r w:rsidRPr="00C42EAF">
        <w:fldChar w:fldCharType="separate"/>
      </w:r>
      <w:ins w:id="3662" w:author="David Wooten" w:date="2019-11-15T15:49:00Z">
        <w:r w:rsidR="00D51C42">
          <w:rPr>
            <w:noProof/>
          </w:rPr>
          <w:t>104</w:t>
        </w:r>
      </w:ins>
      <w:del w:id="3663" w:author="David Wooten" w:date="2019-11-15T15:49:00Z">
        <w:r w:rsidR="00E90F60" w:rsidDel="00D51C42">
          <w:rPr>
            <w:noProof/>
          </w:rPr>
          <w:delText>100</w:delText>
        </w:r>
      </w:del>
      <w:r w:rsidRPr="00C42EAF">
        <w:fldChar w:fldCharType="end"/>
      </w:r>
      <w:r w:rsidRPr="00413B46">
        <w:t xml:space="preserve"> — TPM2_Commit Command</w:t>
      </w:r>
      <w:bookmarkEnd w:id="3656"/>
      <w:bookmarkEnd w:id="3657"/>
      <w:bookmarkEnd w:id="3658"/>
      <w:bookmarkEnd w:id="3659"/>
      <w:bookmarkEnd w:id="3660"/>
      <w:bookmarkEnd w:id="3661"/>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4A0" w:firstRow="1" w:lastRow="0" w:firstColumn="1" w:lastColumn="0" w:noHBand="0" w:noVBand="1"/>
      </w:tblPr>
      <w:tblGrid>
        <w:gridCol w:w="2880"/>
        <w:gridCol w:w="1908"/>
        <w:gridCol w:w="4572"/>
      </w:tblGrid>
      <w:tr w:rsidR="00C53E66" w:rsidRPr="00413B46" w:rsidTr="00B8394F">
        <w:trPr>
          <w:cantSplit/>
          <w:jc w:val="center"/>
        </w:trPr>
        <w:tc>
          <w:tcPr>
            <w:tcW w:w="2880" w:type="dxa"/>
            <w:tcBorders>
              <w:top w:val="single" w:sz="12" w:space="0" w:color="auto"/>
              <w:left w:val="single" w:sz="12" w:space="0" w:color="auto"/>
              <w:bottom w:val="single" w:sz="12" w:space="0" w:color="000000"/>
              <w:right w:val="single" w:sz="6" w:space="0" w:color="auto"/>
            </w:tcBorders>
            <w:vAlign w:val="center"/>
            <w:hideMark/>
          </w:tcPr>
          <w:p w:rsidR="00C53E66" w:rsidRPr="00413B46" w:rsidRDefault="00C53E66" w:rsidP="00B8394F">
            <w:pPr>
              <w:pStyle w:val="TABLE-col-heading"/>
              <w:spacing w:line="276" w:lineRule="auto"/>
              <w:rPr>
                <w:lang w:eastAsia="zh-CN"/>
              </w:rPr>
            </w:pPr>
            <w:r w:rsidRPr="00413B46">
              <w:rPr>
                <w:lang w:eastAsia="zh-CN"/>
              </w:rPr>
              <w:t>Type</w:t>
            </w:r>
          </w:p>
        </w:tc>
        <w:tc>
          <w:tcPr>
            <w:tcW w:w="1908" w:type="dxa"/>
            <w:tcBorders>
              <w:top w:val="single" w:sz="12" w:space="0" w:color="auto"/>
              <w:left w:val="single" w:sz="6" w:space="0" w:color="auto"/>
              <w:bottom w:val="single" w:sz="12" w:space="0" w:color="000000"/>
              <w:right w:val="single" w:sz="6" w:space="0" w:color="auto"/>
            </w:tcBorders>
            <w:vAlign w:val="center"/>
            <w:hideMark/>
          </w:tcPr>
          <w:p w:rsidR="00C53E66" w:rsidRPr="00413B46" w:rsidRDefault="00C53E66" w:rsidP="00B8394F">
            <w:pPr>
              <w:pStyle w:val="TABLE-col-heading"/>
              <w:spacing w:line="276" w:lineRule="auto"/>
              <w:rPr>
                <w:lang w:eastAsia="zh-CN"/>
              </w:rPr>
            </w:pPr>
            <w:r w:rsidRPr="00413B46">
              <w:rPr>
                <w:lang w:eastAsia="zh-CN"/>
              </w:rPr>
              <w:t>Name</w:t>
            </w:r>
          </w:p>
        </w:tc>
        <w:tc>
          <w:tcPr>
            <w:tcW w:w="4572" w:type="dxa"/>
            <w:tcBorders>
              <w:top w:val="single" w:sz="12" w:space="0" w:color="auto"/>
              <w:left w:val="single" w:sz="6" w:space="0" w:color="auto"/>
              <w:bottom w:val="single" w:sz="12" w:space="0" w:color="000000"/>
              <w:right w:val="single" w:sz="12" w:space="0" w:color="auto"/>
            </w:tcBorders>
            <w:vAlign w:val="center"/>
            <w:hideMark/>
          </w:tcPr>
          <w:p w:rsidR="00C53E66" w:rsidRPr="00413B46" w:rsidRDefault="00C53E66" w:rsidP="00B8394F">
            <w:pPr>
              <w:pStyle w:val="TABLE-col-heading"/>
              <w:spacing w:line="276" w:lineRule="auto"/>
              <w:rPr>
                <w:lang w:eastAsia="zh-CN"/>
              </w:rPr>
            </w:pPr>
            <w:r w:rsidRPr="00413B46">
              <w:rPr>
                <w:lang w:eastAsia="zh-CN"/>
              </w:rPr>
              <w:t>Description</w:t>
            </w:r>
          </w:p>
        </w:tc>
      </w:tr>
      <w:tr w:rsidR="00C53E66" w:rsidRPr="00413B46" w:rsidTr="00B8394F">
        <w:trPr>
          <w:cantSplit/>
          <w:jc w:val="center"/>
        </w:trPr>
        <w:tc>
          <w:tcPr>
            <w:tcW w:w="2880" w:type="dxa"/>
            <w:tcBorders>
              <w:top w:val="single" w:sz="12" w:space="0" w:color="000000"/>
              <w:left w:val="single" w:sz="12" w:space="0" w:color="auto"/>
              <w:bottom w:val="single" w:sz="6" w:space="0" w:color="auto"/>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TPMI_ST_COMMAND_TAG</w:t>
            </w:r>
          </w:p>
        </w:tc>
        <w:tc>
          <w:tcPr>
            <w:tcW w:w="1908" w:type="dxa"/>
            <w:tcBorders>
              <w:top w:val="single" w:sz="12" w:space="0" w:color="000000"/>
              <w:left w:val="single" w:sz="6" w:space="0" w:color="auto"/>
              <w:bottom w:val="single" w:sz="6" w:space="0" w:color="auto"/>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tag</w:t>
            </w:r>
          </w:p>
        </w:tc>
        <w:tc>
          <w:tcPr>
            <w:tcW w:w="4572" w:type="dxa"/>
            <w:tcBorders>
              <w:top w:val="single" w:sz="12" w:space="0" w:color="000000"/>
              <w:left w:val="single" w:sz="6" w:space="0" w:color="auto"/>
              <w:bottom w:val="single" w:sz="6" w:space="0" w:color="auto"/>
              <w:right w:val="single" w:sz="12" w:space="0" w:color="auto"/>
            </w:tcBorders>
            <w:vAlign w:val="center"/>
          </w:tcPr>
          <w:p w:rsidR="00C53E66" w:rsidRPr="00413B46" w:rsidRDefault="00C53E66" w:rsidP="00B8394F">
            <w:pPr>
              <w:pStyle w:val="TABLE-cell"/>
              <w:spacing w:line="276" w:lineRule="auto"/>
              <w:rPr>
                <w:lang w:eastAsia="zh-CN"/>
              </w:rPr>
            </w:pPr>
            <w:r w:rsidRPr="00413B46">
              <w:rPr>
                <w:lang w:eastAsia="zh-CN"/>
              </w:rPr>
              <w:t>TPM_ST_SESSIONS</w:t>
            </w:r>
          </w:p>
        </w:tc>
      </w:tr>
      <w:tr w:rsidR="00C53E66" w:rsidRPr="00413B46" w:rsidTr="00B8394F">
        <w:trPr>
          <w:cantSplit/>
          <w:jc w:val="center"/>
        </w:trPr>
        <w:tc>
          <w:tcPr>
            <w:tcW w:w="2880" w:type="dxa"/>
            <w:tcBorders>
              <w:top w:val="single" w:sz="6" w:space="0" w:color="auto"/>
              <w:left w:val="single" w:sz="12" w:space="0" w:color="auto"/>
              <w:bottom w:val="single" w:sz="6" w:space="0" w:color="auto"/>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UINT32</w:t>
            </w:r>
          </w:p>
        </w:tc>
        <w:tc>
          <w:tcPr>
            <w:tcW w:w="1908" w:type="dxa"/>
            <w:tcBorders>
              <w:top w:val="single" w:sz="6" w:space="0" w:color="auto"/>
              <w:left w:val="single" w:sz="6" w:space="0" w:color="auto"/>
              <w:bottom w:val="single" w:sz="6" w:space="0" w:color="auto"/>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commandSize</w:t>
            </w:r>
          </w:p>
        </w:tc>
        <w:tc>
          <w:tcPr>
            <w:tcW w:w="4572" w:type="dxa"/>
            <w:tcBorders>
              <w:top w:val="single" w:sz="6" w:space="0" w:color="auto"/>
              <w:left w:val="single" w:sz="6" w:space="0" w:color="auto"/>
              <w:bottom w:val="single" w:sz="6" w:space="0" w:color="auto"/>
              <w:right w:val="single" w:sz="12" w:space="0" w:color="auto"/>
            </w:tcBorders>
            <w:vAlign w:val="center"/>
          </w:tcPr>
          <w:p w:rsidR="00C53E66" w:rsidRPr="00413B46" w:rsidRDefault="00C53E66" w:rsidP="00B8394F">
            <w:pPr>
              <w:pStyle w:val="TABLE-cell"/>
              <w:spacing w:line="276" w:lineRule="auto"/>
              <w:rPr>
                <w:lang w:eastAsia="zh-CN"/>
              </w:rPr>
            </w:pPr>
          </w:p>
        </w:tc>
      </w:tr>
      <w:tr w:rsidR="00C53E66" w:rsidRPr="00413B46" w:rsidTr="00B8394F">
        <w:trPr>
          <w:cantSplit/>
          <w:jc w:val="center"/>
        </w:trPr>
        <w:tc>
          <w:tcPr>
            <w:tcW w:w="2880" w:type="dxa"/>
            <w:tcBorders>
              <w:top w:val="single" w:sz="6" w:space="0" w:color="auto"/>
              <w:left w:val="single" w:sz="12" w:space="0" w:color="auto"/>
              <w:bottom w:val="dashDotStroked" w:sz="24" w:space="0" w:color="auto"/>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TPM_CC</w:t>
            </w:r>
          </w:p>
        </w:tc>
        <w:tc>
          <w:tcPr>
            <w:tcW w:w="1908" w:type="dxa"/>
            <w:tcBorders>
              <w:top w:val="single" w:sz="6" w:space="0" w:color="auto"/>
              <w:left w:val="single" w:sz="6" w:space="0" w:color="auto"/>
              <w:bottom w:val="dashDotStroked" w:sz="24" w:space="0" w:color="auto"/>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commandCode</w:t>
            </w:r>
          </w:p>
        </w:tc>
        <w:tc>
          <w:tcPr>
            <w:tcW w:w="4572" w:type="dxa"/>
            <w:tcBorders>
              <w:top w:val="single" w:sz="6" w:space="0" w:color="auto"/>
              <w:left w:val="single" w:sz="6" w:space="0" w:color="auto"/>
              <w:bottom w:val="dashDotStroked" w:sz="24" w:space="0" w:color="auto"/>
              <w:right w:val="single" w:sz="12"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TPM_CC_Commit</w:t>
            </w:r>
          </w:p>
        </w:tc>
      </w:tr>
      <w:tr w:rsidR="00C53E66" w:rsidRPr="00413B46" w:rsidTr="00B8394F">
        <w:trPr>
          <w:cantSplit/>
          <w:jc w:val="center"/>
        </w:trPr>
        <w:tc>
          <w:tcPr>
            <w:tcW w:w="2880" w:type="dxa"/>
            <w:tcBorders>
              <w:top w:val="single" w:sz="6" w:space="0" w:color="auto"/>
              <w:left w:val="single" w:sz="12" w:space="0" w:color="auto"/>
              <w:bottom w:val="single" w:sz="6" w:space="0" w:color="auto"/>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TPMI_DH_OBJECT</w:t>
            </w:r>
          </w:p>
        </w:tc>
        <w:tc>
          <w:tcPr>
            <w:tcW w:w="1908" w:type="dxa"/>
            <w:tcBorders>
              <w:top w:val="single" w:sz="6" w:space="0" w:color="auto"/>
              <w:left w:val="single" w:sz="6" w:space="0" w:color="auto"/>
              <w:bottom w:val="single" w:sz="6" w:space="0" w:color="auto"/>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@signHandle</w:t>
            </w:r>
          </w:p>
        </w:tc>
        <w:tc>
          <w:tcPr>
            <w:tcW w:w="4572" w:type="dxa"/>
            <w:tcBorders>
              <w:top w:val="single" w:sz="6" w:space="0" w:color="auto"/>
              <w:left w:val="single" w:sz="6" w:space="0" w:color="auto"/>
              <w:bottom w:val="single" w:sz="6" w:space="0" w:color="auto"/>
              <w:right w:val="single" w:sz="12"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handle of the key that will be used in the signing operation</w:t>
            </w:r>
          </w:p>
          <w:p w:rsidR="00C53E66" w:rsidRPr="00413B46" w:rsidRDefault="00C53E66" w:rsidP="00B8394F">
            <w:pPr>
              <w:pStyle w:val="TABLE-cell"/>
              <w:spacing w:line="276" w:lineRule="auto"/>
              <w:rPr>
                <w:lang w:eastAsia="zh-CN"/>
              </w:rPr>
            </w:pPr>
            <w:r w:rsidRPr="00413B46">
              <w:rPr>
                <w:lang w:eastAsia="zh-CN"/>
              </w:rPr>
              <w:t>Auth Index: 1</w:t>
            </w:r>
          </w:p>
          <w:p w:rsidR="00C53E66" w:rsidRPr="00413B46" w:rsidRDefault="00C53E66" w:rsidP="00B8394F">
            <w:pPr>
              <w:pStyle w:val="TABLE-cell"/>
              <w:spacing w:line="276" w:lineRule="auto"/>
              <w:rPr>
                <w:lang w:eastAsia="zh-CN"/>
              </w:rPr>
            </w:pPr>
            <w:r w:rsidRPr="00413B46">
              <w:rPr>
                <w:lang w:eastAsia="zh-CN"/>
              </w:rPr>
              <w:t>Auth Role: USER</w:t>
            </w:r>
          </w:p>
        </w:tc>
      </w:tr>
      <w:tr w:rsidR="00C53E66" w:rsidRPr="00413B46" w:rsidTr="00B8394F">
        <w:trPr>
          <w:cantSplit/>
          <w:jc w:val="center"/>
        </w:trPr>
        <w:tc>
          <w:tcPr>
            <w:tcW w:w="2880" w:type="dxa"/>
            <w:tcBorders>
              <w:top w:val="thinThickThinSmallGap" w:sz="12" w:space="0" w:color="auto"/>
              <w:left w:val="single" w:sz="12" w:space="0" w:color="auto"/>
              <w:bottom w:val="single" w:sz="6" w:space="0" w:color="auto"/>
              <w:right w:val="single" w:sz="6" w:space="0" w:color="auto"/>
            </w:tcBorders>
            <w:vAlign w:val="center"/>
          </w:tcPr>
          <w:p w:rsidR="00C53E66" w:rsidRPr="00413B46" w:rsidRDefault="00C53E66" w:rsidP="00B8394F">
            <w:pPr>
              <w:pStyle w:val="TABLE-cell"/>
              <w:spacing w:line="276" w:lineRule="auto"/>
              <w:rPr>
                <w:lang w:eastAsia="zh-CN"/>
              </w:rPr>
            </w:pPr>
            <w:r w:rsidRPr="00413B46">
              <w:rPr>
                <w:lang w:eastAsia="zh-CN"/>
              </w:rPr>
              <w:t>TPM2B_ECC_POINT</w:t>
            </w:r>
          </w:p>
        </w:tc>
        <w:tc>
          <w:tcPr>
            <w:tcW w:w="1908" w:type="dxa"/>
            <w:tcBorders>
              <w:top w:val="thinThickThinSmallGap" w:sz="12" w:space="0" w:color="auto"/>
              <w:left w:val="single" w:sz="6" w:space="0" w:color="auto"/>
              <w:bottom w:val="single" w:sz="6" w:space="0" w:color="auto"/>
              <w:right w:val="single" w:sz="6" w:space="0" w:color="auto"/>
            </w:tcBorders>
            <w:vAlign w:val="center"/>
          </w:tcPr>
          <w:p w:rsidR="00C53E66" w:rsidRPr="00413B46" w:rsidRDefault="00C53E66" w:rsidP="00B8394F">
            <w:pPr>
              <w:pStyle w:val="TABLE-cell"/>
              <w:spacing w:line="276" w:lineRule="auto"/>
              <w:rPr>
                <w:lang w:eastAsia="zh-CN"/>
              </w:rPr>
            </w:pPr>
            <w:r w:rsidRPr="00413B46">
              <w:rPr>
                <w:lang w:eastAsia="zh-CN"/>
              </w:rPr>
              <w:t>P1</w:t>
            </w:r>
          </w:p>
        </w:tc>
        <w:tc>
          <w:tcPr>
            <w:tcW w:w="4572" w:type="dxa"/>
            <w:tcBorders>
              <w:top w:val="thinThickThinSmallGap" w:sz="12" w:space="0" w:color="auto"/>
              <w:left w:val="single" w:sz="6" w:space="0" w:color="auto"/>
              <w:bottom w:val="single" w:sz="6" w:space="0" w:color="auto"/>
              <w:right w:val="single" w:sz="12" w:space="0" w:color="auto"/>
            </w:tcBorders>
            <w:vAlign w:val="center"/>
          </w:tcPr>
          <w:p w:rsidR="00C53E66" w:rsidRPr="00413B46" w:rsidRDefault="00C53E66" w:rsidP="00B8394F">
            <w:pPr>
              <w:pStyle w:val="TABLE-cell"/>
              <w:spacing w:line="276" w:lineRule="auto"/>
              <w:rPr>
                <w:lang w:eastAsia="zh-CN"/>
              </w:rPr>
            </w:pPr>
            <w:r w:rsidRPr="00413B46">
              <w:rPr>
                <w:lang w:eastAsia="zh-CN"/>
              </w:rPr>
              <w:t>a point (</w:t>
            </w:r>
            <w:r w:rsidRPr="00413B46">
              <w:rPr>
                <w:rFonts w:ascii="Cambria Math" w:hAnsi="Cambria Math"/>
                <w:i/>
                <w:sz w:val="20"/>
                <w:szCs w:val="20"/>
                <w:lang w:eastAsia="zh-CN"/>
              </w:rPr>
              <w:t>M</w:t>
            </w:r>
            <w:r w:rsidRPr="00413B46">
              <w:rPr>
                <w:lang w:eastAsia="zh-CN"/>
              </w:rPr>
              <w:t xml:space="preserve">) on the curve used by </w:t>
            </w:r>
            <w:r w:rsidRPr="00413B46">
              <w:rPr>
                <w:i/>
              </w:rPr>
              <w:t>signHandle</w:t>
            </w:r>
            <w:r w:rsidRPr="00413B46">
              <w:rPr>
                <w:lang w:eastAsia="zh-CN"/>
              </w:rPr>
              <w:t xml:space="preserve"> </w:t>
            </w:r>
          </w:p>
        </w:tc>
      </w:tr>
      <w:tr w:rsidR="00C53E66" w:rsidRPr="00413B46" w:rsidTr="00B8394F">
        <w:trPr>
          <w:cantSplit/>
          <w:jc w:val="center"/>
        </w:trPr>
        <w:tc>
          <w:tcPr>
            <w:tcW w:w="2880" w:type="dxa"/>
            <w:tcBorders>
              <w:top w:val="single" w:sz="6" w:space="0" w:color="auto"/>
              <w:left w:val="single" w:sz="12" w:space="0" w:color="auto"/>
              <w:bottom w:val="single" w:sz="6" w:space="0" w:color="auto"/>
              <w:right w:val="single" w:sz="6" w:space="0" w:color="auto"/>
            </w:tcBorders>
            <w:vAlign w:val="center"/>
          </w:tcPr>
          <w:p w:rsidR="00C53E66" w:rsidRPr="00413B46" w:rsidRDefault="00C53E66" w:rsidP="00B8394F">
            <w:pPr>
              <w:pStyle w:val="TABLE-cell"/>
              <w:spacing w:line="276" w:lineRule="auto"/>
              <w:rPr>
                <w:lang w:eastAsia="zh-CN"/>
              </w:rPr>
            </w:pPr>
            <w:r w:rsidRPr="00413B46">
              <w:rPr>
                <w:lang w:eastAsia="zh-CN"/>
              </w:rPr>
              <w:t>TPM2B_SENSITIVE_DATA</w:t>
            </w:r>
          </w:p>
        </w:tc>
        <w:tc>
          <w:tcPr>
            <w:tcW w:w="1908" w:type="dxa"/>
            <w:tcBorders>
              <w:top w:val="single" w:sz="6" w:space="0" w:color="auto"/>
              <w:left w:val="single" w:sz="6" w:space="0" w:color="auto"/>
              <w:bottom w:val="single" w:sz="6" w:space="0" w:color="auto"/>
              <w:right w:val="single" w:sz="6" w:space="0" w:color="auto"/>
            </w:tcBorders>
            <w:vAlign w:val="center"/>
          </w:tcPr>
          <w:p w:rsidR="00C53E66" w:rsidRPr="00413B46" w:rsidRDefault="00C53E66" w:rsidP="00B8394F">
            <w:pPr>
              <w:pStyle w:val="TABLE-cell"/>
              <w:spacing w:line="276" w:lineRule="auto"/>
              <w:rPr>
                <w:lang w:eastAsia="zh-CN"/>
              </w:rPr>
            </w:pPr>
            <w:r w:rsidRPr="00413B46">
              <w:rPr>
                <w:lang w:eastAsia="zh-CN"/>
              </w:rPr>
              <w:t>s2</w:t>
            </w:r>
          </w:p>
        </w:tc>
        <w:tc>
          <w:tcPr>
            <w:tcW w:w="4572" w:type="dxa"/>
            <w:tcBorders>
              <w:top w:val="single" w:sz="6" w:space="0" w:color="auto"/>
              <w:left w:val="single" w:sz="6" w:space="0" w:color="auto"/>
              <w:bottom w:val="single" w:sz="6" w:space="0" w:color="auto"/>
              <w:right w:val="single" w:sz="12" w:space="0" w:color="auto"/>
            </w:tcBorders>
            <w:vAlign w:val="center"/>
          </w:tcPr>
          <w:p w:rsidR="00C53E66" w:rsidRPr="00413B46" w:rsidRDefault="00C53E66" w:rsidP="00B8394F">
            <w:pPr>
              <w:pStyle w:val="TABLE-cell"/>
              <w:spacing w:line="276" w:lineRule="auto"/>
              <w:rPr>
                <w:lang w:eastAsia="zh-CN"/>
              </w:rPr>
            </w:pPr>
            <w:r w:rsidRPr="00413B46">
              <w:rPr>
                <w:lang w:eastAsia="zh-CN"/>
              </w:rPr>
              <w:t>octet array used to derive x-coordinate of a base point</w:t>
            </w:r>
          </w:p>
        </w:tc>
      </w:tr>
      <w:tr w:rsidR="00C53E66" w:rsidRPr="00413B46" w:rsidTr="00B8394F">
        <w:trPr>
          <w:cantSplit/>
          <w:jc w:val="center"/>
        </w:trPr>
        <w:tc>
          <w:tcPr>
            <w:tcW w:w="2880" w:type="dxa"/>
            <w:tcBorders>
              <w:top w:val="single" w:sz="6" w:space="0" w:color="auto"/>
              <w:left w:val="single" w:sz="12" w:space="0" w:color="auto"/>
              <w:bottom w:val="single" w:sz="12" w:space="0" w:color="auto"/>
              <w:right w:val="single" w:sz="6" w:space="0" w:color="auto"/>
            </w:tcBorders>
            <w:vAlign w:val="center"/>
          </w:tcPr>
          <w:p w:rsidR="00C53E66" w:rsidRPr="00413B46" w:rsidRDefault="00C53E66" w:rsidP="00B8394F">
            <w:pPr>
              <w:pStyle w:val="TABLE-cell"/>
              <w:spacing w:line="276" w:lineRule="auto"/>
              <w:rPr>
                <w:lang w:eastAsia="zh-CN"/>
              </w:rPr>
            </w:pPr>
            <w:r w:rsidRPr="00413B46">
              <w:rPr>
                <w:lang w:eastAsia="zh-CN"/>
              </w:rPr>
              <w:t>TPM2B_ECC_PARAMETER</w:t>
            </w:r>
          </w:p>
        </w:tc>
        <w:tc>
          <w:tcPr>
            <w:tcW w:w="1908" w:type="dxa"/>
            <w:tcBorders>
              <w:top w:val="single" w:sz="6" w:space="0" w:color="auto"/>
              <w:left w:val="single" w:sz="6" w:space="0" w:color="auto"/>
              <w:bottom w:val="single" w:sz="12" w:space="0" w:color="auto"/>
              <w:right w:val="single" w:sz="6" w:space="0" w:color="auto"/>
            </w:tcBorders>
            <w:vAlign w:val="center"/>
          </w:tcPr>
          <w:p w:rsidR="00C53E66" w:rsidRPr="00413B46" w:rsidRDefault="00C53E66" w:rsidP="00B8394F">
            <w:pPr>
              <w:pStyle w:val="TABLE-cell"/>
              <w:spacing w:line="276" w:lineRule="auto"/>
              <w:rPr>
                <w:lang w:eastAsia="zh-CN"/>
              </w:rPr>
            </w:pPr>
            <w:r w:rsidRPr="00413B46">
              <w:rPr>
                <w:lang w:eastAsia="zh-CN"/>
              </w:rPr>
              <w:t>y2</w:t>
            </w:r>
          </w:p>
        </w:tc>
        <w:tc>
          <w:tcPr>
            <w:tcW w:w="4572" w:type="dxa"/>
            <w:tcBorders>
              <w:top w:val="single" w:sz="6" w:space="0" w:color="auto"/>
              <w:left w:val="single" w:sz="6" w:space="0" w:color="auto"/>
              <w:bottom w:val="single" w:sz="12" w:space="0" w:color="auto"/>
              <w:right w:val="single" w:sz="12" w:space="0" w:color="auto"/>
            </w:tcBorders>
            <w:vAlign w:val="center"/>
          </w:tcPr>
          <w:p w:rsidR="00C53E66" w:rsidRPr="00413B46" w:rsidRDefault="00C53E66" w:rsidP="00B8394F">
            <w:pPr>
              <w:pStyle w:val="TABLE-cell"/>
              <w:spacing w:line="276" w:lineRule="auto"/>
              <w:rPr>
                <w:lang w:eastAsia="zh-CN"/>
              </w:rPr>
            </w:pPr>
            <w:r w:rsidRPr="00413B46">
              <w:rPr>
                <w:lang w:eastAsia="zh-CN"/>
              </w:rPr>
              <w:t xml:space="preserve">y coordinate of the point associated with </w:t>
            </w:r>
            <w:r w:rsidRPr="00413B46">
              <w:rPr>
                <w:i/>
                <w:lang w:eastAsia="zh-CN"/>
              </w:rPr>
              <w:t>s2</w:t>
            </w:r>
          </w:p>
        </w:tc>
      </w:tr>
    </w:tbl>
    <w:p w:rsidR="00C53E66" w:rsidRPr="00413B46" w:rsidRDefault="00C53E66" w:rsidP="00C53E66">
      <w:pPr>
        <w:pStyle w:val="TABLE-title"/>
      </w:pPr>
      <w:bookmarkStart w:id="3664" w:name="_Toc380749724"/>
      <w:bookmarkStart w:id="3665" w:name="_Toc432774171"/>
      <w:bookmarkStart w:id="3666" w:name="_Toc443576318"/>
      <w:bookmarkStart w:id="3667" w:name="_Toc473814052"/>
      <w:bookmarkStart w:id="3668" w:name="_Toc536441018"/>
      <w:bookmarkStart w:id="3669" w:name="_Toc24725700"/>
      <w:r w:rsidRPr="00413B46">
        <w:t xml:space="preserve">Table </w:t>
      </w:r>
      <w:r w:rsidRPr="00C42EAF">
        <w:fldChar w:fldCharType="begin"/>
      </w:r>
      <w:r w:rsidRPr="00413B46">
        <w:instrText xml:space="preserve"> SEQ Table \* ARABIC </w:instrText>
      </w:r>
      <w:r w:rsidRPr="00C42EAF">
        <w:fldChar w:fldCharType="separate"/>
      </w:r>
      <w:ins w:id="3670" w:author="David Wooten" w:date="2019-11-15T15:49:00Z">
        <w:r w:rsidR="00D51C42">
          <w:rPr>
            <w:noProof/>
          </w:rPr>
          <w:t>105</w:t>
        </w:r>
      </w:ins>
      <w:del w:id="3671" w:author="David Wooten" w:date="2019-11-15T15:49:00Z">
        <w:r w:rsidR="00E90F60" w:rsidDel="00D51C42">
          <w:rPr>
            <w:noProof/>
          </w:rPr>
          <w:delText>101</w:delText>
        </w:r>
      </w:del>
      <w:r w:rsidRPr="00C42EAF">
        <w:fldChar w:fldCharType="end"/>
      </w:r>
      <w:r w:rsidRPr="00413B46">
        <w:t xml:space="preserve"> — TPM2_Commit Response</w:t>
      </w:r>
      <w:bookmarkEnd w:id="3664"/>
      <w:bookmarkEnd w:id="3665"/>
      <w:bookmarkEnd w:id="3666"/>
      <w:bookmarkEnd w:id="3667"/>
      <w:bookmarkEnd w:id="3668"/>
      <w:bookmarkEnd w:id="366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4A0" w:firstRow="1" w:lastRow="0" w:firstColumn="1" w:lastColumn="0" w:noHBand="0" w:noVBand="1"/>
      </w:tblPr>
      <w:tblGrid>
        <w:gridCol w:w="2880"/>
        <w:gridCol w:w="1908"/>
        <w:gridCol w:w="4572"/>
      </w:tblGrid>
      <w:tr w:rsidR="00C53E66" w:rsidRPr="00413B46" w:rsidTr="00B8394F">
        <w:trPr>
          <w:cantSplit/>
          <w:jc w:val="center"/>
        </w:trPr>
        <w:tc>
          <w:tcPr>
            <w:tcW w:w="2880" w:type="dxa"/>
            <w:tcBorders>
              <w:top w:val="single" w:sz="12" w:space="0" w:color="000000"/>
              <w:left w:val="single" w:sz="12" w:space="0" w:color="000000"/>
              <w:bottom w:val="single" w:sz="12" w:space="0" w:color="000000"/>
              <w:right w:val="single" w:sz="6" w:space="0" w:color="auto"/>
            </w:tcBorders>
            <w:vAlign w:val="center"/>
            <w:hideMark/>
          </w:tcPr>
          <w:p w:rsidR="00C53E66" w:rsidRPr="00413B46" w:rsidRDefault="00C53E66" w:rsidP="00B8394F">
            <w:pPr>
              <w:pStyle w:val="TABLE-col-heading"/>
              <w:spacing w:line="276" w:lineRule="auto"/>
              <w:rPr>
                <w:lang w:eastAsia="zh-CN"/>
              </w:rPr>
            </w:pPr>
            <w:r w:rsidRPr="00413B46">
              <w:rPr>
                <w:lang w:eastAsia="zh-CN"/>
              </w:rPr>
              <w:t>Type</w:t>
            </w:r>
          </w:p>
        </w:tc>
        <w:tc>
          <w:tcPr>
            <w:tcW w:w="1908" w:type="dxa"/>
            <w:tcBorders>
              <w:top w:val="single" w:sz="12" w:space="0" w:color="000000"/>
              <w:left w:val="single" w:sz="6" w:space="0" w:color="auto"/>
              <w:bottom w:val="single" w:sz="12" w:space="0" w:color="000000"/>
              <w:right w:val="single" w:sz="6" w:space="0" w:color="auto"/>
            </w:tcBorders>
            <w:vAlign w:val="center"/>
            <w:hideMark/>
          </w:tcPr>
          <w:p w:rsidR="00C53E66" w:rsidRPr="00413B46" w:rsidRDefault="00C53E66" w:rsidP="00B8394F">
            <w:pPr>
              <w:pStyle w:val="TABLE-col-heading"/>
              <w:spacing w:line="276" w:lineRule="auto"/>
              <w:rPr>
                <w:lang w:eastAsia="zh-CN"/>
              </w:rPr>
            </w:pPr>
            <w:r w:rsidRPr="00413B46">
              <w:rPr>
                <w:lang w:eastAsia="zh-CN"/>
              </w:rPr>
              <w:t>Name</w:t>
            </w:r>
          </w:p>
        </w:tc>
        <w:tc>
          <w:tcPr>
            <w:tcW w:w="4572" w:type="dxa"/>
            <w:tcBorders>
              <w:top w:val="single" w:sz="12" w:space="0" w:color="000000"/>
              <w:left w:val="single" w:sz="6" w:space="0" w:color="auto"/>
              <w:bottom w:val="single" w:sz="12" w:space="0" w:color="000000"/>
              <w:right w:val="single" w:sz="12" w:space="0" w:color="000000"/>
            </w:tcBorders>
            <w:vAlign w:val="center"/>
            <w:hideMark/>
          </w:tcPr>
          <w:p w:rsidR="00C53E66" w:rsidRPr="00413B46" w:rsidRDefault="00C53E66" w:rsidP="00B8394F">
            <w:pPr>
              <w:pStyle w:val="TABLE-col-heading"/>
              <w:spacing w:line="276" w:lineRule="auto"/>
              <w:rPr>
                <w:lang w:eastAsia="zh-CN"/>
              </w:rPr>
            </w:pPr>
            <w:r w:rsidRPr="00413B46">
              <w:rPr>
                <w:lang w:eastAsia="zh-CN"/>
              </w:rPr>
              <w:t>Description</w:t>
            </w:r>
          </w:p>
        </w:tc>
      </w:tr>
      <w:tr w:rsidR="00C53E66" w:rsidRPr="00413B46" w:rsidTr="00B8394F">
        <w:trPr>
          <w:cantSplit/>
          <w:jc w:val="center"/>
        </w:trPr>
        <w:tc>
          <w:tcPr>
            <w:tcW w:w="2880" w:type="dxa"/>
            <w:tcBorders>
              <w:top w:val="single" w:sz="12" w:space="0" w:color="000000"/>
              <w:left w:val="single" w:sz="12" w:space="0" w:color="000000"/>
              <w:bottom w:val="single" w:sz="6" w:space="0" w:color="auto"/>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TPM_ST</w:t>
            </w:r>
          </w:p>
        </w:tc>
        <w:tc>
          <w:tcPr>
            <w:tcW w:w="1908" w:type="dxa"/>
            <w:tcBorders>
              <w:top w:val="single" w:sz="12" w:space="0" w:color="000000"/>
              <w:left w:val="single" w:sz="6" w:space="0" w:color="auto"/>
              <w:bottom w:val="single" w:sz="6" w:space="0" w:color="auto"/>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tag</w:t>
            </w:r>
          </w:p>
        </w:tc>
        <w:tc>
          <w:tcPr>
            <w:tcW w:w="4572" w:type="dxa"/>
            <w:tcBorders>
              <w:top w:val="single" w:sz="12" w:space="0" w:color="000000"/>
              <w:left w:val="single" w:sz="6" w:space="0" w:color="auto"/>
              <w:bottom w:val="single" w:sz="6" w:space="0" w:color="auto"/>
              <w:right w:val="single" w:sz="12" w:space="0" w:color="000000"/>
            </w:tcBorders>
            <w:vAlign w:val="center"/>
          </w:tcPr>
          <w:p w:rsidR="00C53E66" w:rsidRPr="00413B46" w:rsidRDefault="00C53E66" w:rsidP="00B8394F">
            <w:pPr>
              <w:pStyle w:val="TABLE-cell"/>
              <w:spacing w:line="276" w:lineRule="auto"/>
              <w:rPr>
                <w:lang w:eastAsia="zh-CN"/>
              </w:rPr>
            </w:pPr>
            <w:r w:rsidRPr="00413B46">
              <w:t xml:space="preserve">see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880" w:type="dxa"/>
            <w:tcBorders>
              <w:top w:val="single" w:sz="6" w:space="0" w:color="auto"/>
              <w:left w:val="single" w:sz="12" w:space="0" w:color="000000"/>
              <w:bottom w:val="single" w:sz="6" w:space="0" w:color="auto"/>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UINT32</w:t>
            </w:r>
          </w:p>
        </w:tc>
        <w:tc>
          <w:tcPr>
            <w:tcW w:w="1908" w:type="dxa"/>
            <w:tcBorders>
              <w:top w:val="single" w:sz="6" w:space="0" w:color="auto"/>
              <w:left w:val="single" w:sz="6" w:space="0" w:color="auto"/>
              <w:bottom w:val="single" w:sz="6" w:space="0" w:color="auto"/>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responseSize</w:t>
            </w:r>
          </w:p>
        </w:tc>
        <w:tc>
          <w:tcPr>
            <w:tcW w:w="4572" w:type="dxa"/>
            <w:tcBorders>
              <w:top w:val="single" w:sz="6" w:space="0" w:color="auto"/>
              <w:left w:val="single" w:sz="6" w:space="0" w:color="auto"/>
              <w:bottom w:val="single" w:sz="6" w:space="0" w:color="auto"/>
              <w:right w:val="single" w:sz="12" w:space="0" w:color="000000"/>
            </w:tcBorders>
            <w:vAlign w:val="center"/>
          </w:tcPr>
          <w:p w:rsidR="00C53E66" w:rsidRPr="00413B46" w:rsidRDefault="00C53E66" w:rsidP="00B8394F">
            <w:pPr>
              <w:pStyle w:val="TABLE-cell"/>
              <w:spacing w:line="276" w:lineRule="auto"/>
              <w:rPr>
                <w:lang w:eastAsia="zh-CN"/>
              </w:rPr>
            </w:pPr>
          </w:p>
        </w:tc>
      </w:tr>
      <w:tr w:rsidR="00C53E66" w:rsidRPr="00413B46" w:rsidTr="00B8394F">
        <w:trPr>
          <w:cantSplit/>
          <w:jc w:val="center"/>
        </w:trPr>
        <w:tc>
          <w:tcPr>
            <w:tcW w:w="2880" w:type="dxa"/>
            <w:tcBorders>
              <w:top w:val="single" w:sz="6" w:space="0" w:color="auto"/>
              <w:left w:val="single" w:sz="12" w:space="0" w:color="000000"/>
              <w:bottom w:val="thinThickThinSmallGap" w:sz="12" w:space="0" w:color="auto"/>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TPM_RC</w:t>
            </w:r>
          </w:p>
        </w:tc>
        <w:tc>
          <w:tcPr>
            <w:tcW w:w="1908" w:type="dxa"/>
            <w:tcBorders>
              <w:top w:val="single" w:sz="6" w:space="0" w:color="auto"/>
              <w:left w:val="single" w:sz="6" w:space="0" w:color="auto"/>
              <w:bottom w:val="thinThickThinSmallGap" w:sz="12" w:space="0" w:color="auto"/>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responseCode</w:t>
            </w:r>
          </w:p>
        </w:tc>
        <w:tc>
          <w:tcPr>
            <w:tcW w:w="4572" w:type="dxa"/>
            <w:tcBorders>
              <w:top w:val="single" w:sz="6" w:space="0" w:color="auto"/>
              <w:left w:val="single" w:sz="6" w:space="0" w:color="auto"/>
              <w:bottom w:val="thinThickThinSmallGap" w:sz="12" w:space="0" w:color="auto"/>
              <w:right w:val="single" w:sz="12" w:space="0" w:color="000000"/>
            </w:tcBorders>
            <w:vAlign w:val="center"/>
          </w:tcPr>
          <w:p w:rsidR="00C53E66" w:rsidRPr="00413B46" w:rsidRDefault="00C53E66" w:rsidP="00B8394F">
            <w:pPr>
              <w:pStyle w:val="TABLE-cell"/>
              <w:spacing w:line="276" w:lineRule="auto"/>
              <w:rPr>
                <w:lang w:eastAsia="zh-CN"/>
              </w:rPr>
            </w:pPr>
          </w:p>
        </w:tc>
      </w:tr>
      <w:tr w:rsidR="00C53E66" w:rsidRPr="00413B46" w:rsidTr="00B8394F">
        <w:trPr>
          <w:cantSplit/>
          <w:jc w:val="center"/>
        </w:trPr>
        <w:tc>
          <w:tcPr>
            <w:tcW w:w="2880" w:type="dxa"/>
            <w:tcBorders>
              <w:top w:val="thinThickThinSmallGap" w:sz="12" w:space="0" w:color="auto"/>
              <w:left w:val="single" w:sz="12" w:space="0" w:color="000000"/>
              <w:bottom w:val="single" w:sz="6" w:space="0" w:color="auto"/>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TPM2B_ECC_POINT</w:t>
            </w:r>
          </w:p>
        </w:tc>
        <w:tc>
          <w:tcPr>
            <w:tcW w:w="1908" w:type="dxa"/>
            <w:tcBorders>
              <w:top w:val="thinThickThinSmallGap" w:sz="12" w:space="0" w:color="auto"/>
              <w:left w:val="single" w:sz="6" w:space="0" w:color="auto"/>
              <w:bottom w:val="single" w:sz="6" w:space="0" w:color="auto"/>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K</w:t>
            </w:r>
          </w:p>
        </w:tc>
        <w:tc>
          <w:tcPr>
            <w:tcW w:w="4572" w:type="dxa"/>
            <w:tcBorders>
              <w:top w:val="thinThickThinSmallGap" w:sz="12" w:space="0" w:color="auto"/>
              <w:left w:val="single" w:sz="6" w:space="0" w:color="auto"/>
              <w:bottom w:val="single" w:sz="6" w:space="0" w:color="auto"/>
              <w:right w:val="single" w:sz="12" w:space="0" w:color="000000"/>
            </w:tcBorders>
            <w:vAlign w:val="center"/>
            <w:hideMark/>
          </w:tcPr>
          <w:p w:rsidR="00C53E66" w:rsidRPr="00413B46" w:rsidRDefault="00C53E66" w:rsidP="00B8394F">
            <w:pPr>
              <w:pStyle w:val="TABLE-cell"/>
              <w:spacing w:line="276" w:lineRule="auto"/>
              <w:rPr>
                <w:sz w:val="20"/>
                <w:szCs w:val="20"/>
                <w:lang w:eastAsia="zh-CN"/>
              </w:rPr>
            </w:pPr>
            <w:r w:rsidRPr="00413B46">
              <w:rPr>
                <w:lang w:eastAsia="zh-CN"/>
              </w:rPr>
              <w:t xml:space="preserve">ECC point </w:t>
            </w:r>
            <w:r w:rsidRPr="00413B46">
              <w:rPr>
                <w:rFonts w:ascii="Cambria" w:hAnsi="Cambria"/>
                <w:i/>
                <w:iCs/>
                <w:sz w:val="20"/>
                <w:szCs w:val="20"/>
                <w:lang w:eastAsia="zh-CN"/>
              </w:rPr>
              <w:t>K</w:t>
            </w:r>
            <w:r w:rsidRPr="00413B46">
              <w:rPr>
                <w:sz w:val="20"/>
                <w:szCs w:val="20"/>
                <w:lang w:eastAsia="zh-CN"/>
              </w:rPr>
              <w:t xml:space="preserve"> </w:t>
            </w:r>
            <w:r w:rsidRPr="00413B46">
              <w:rPr>
                <w:rFonts w:ascii="Cambria Math" w:hAnsi="Cambria Math" w:cs="Cambria Math"/>
                <w:sz w:val="20"/>
                <w:szCs w:val="20"/>
                <w:lang w:eastAsia="zh-CN"/>
              </w:rPr>
              <w:t>≔</w:t>
            </w:r>
            <w:r w:rsidRPr="00413B46">
              <w:rPr>
                <w:sz w:val="20"/>
                <w:szCs w:val="20"/>
                <w:lang w:eastAsia="zh-CN"/>
              </w:rPr>
              <w:t xml:space="preserve"> [</w:t>
            </w:r>
            <w:r w:rsidRPr="00413B46">
              <w:rPr>
                <w:rFonts w:ascii="Cambria" w:hAnsi="Cambria"/>
                <w:i/>
                <w:iCs/>
                <w:sz w:val="20"/>
                <w:szCs w:val="20"/>
                <w:lang w:eastAsia="zh-CN"/>
              </w:rPr>
              <w:t>d</w:t>
            </w:r>
            <w:r w:rsidRPr="00413B46">
              <w:rPr>
                <w:rFonts w:ascii="Cambria" w:hAnsi="Cambria"/>
                <w:i/>
                <w:iCs/>
                <w:sz w:val="20"/>
                <w:szCs w:val="20"/>
                <w:vertAlign w:val="subscript"/>
                <w:lang w:eastAsia="zh-CN"/>
              </w:rPr>
              <w:t>s</w:t>
            </w:r>
            <w:r w:rsidRPr="00413B46">
              <w:rPr>
                <w:sz w:val="20"/>
                <w:szCs w:val="20"/>
                <w:lang w:eastAsia="zh-CN"/>
              </w:rPr>
              <w:t>]</w:t>
            </w:r>
            <w:r w:rsidRPr="00413B46">
              <w:rPr>
                <w:rFonts w:ascii="Cambria" w:hAnsi="Cambria"/>
                <w:i/>
                <w:iCs/>
                <w:sz w:val="20"/>
                <w:szCs w:val="20"/>
                <w:lang w:eastAsia="zh-CN"/>
              </w:rPr>
              <w:t>(x2, y2)</w:t>
            </w:r>
          </w:p>
        </w:tc>
      </w:tr>
      <w:tr w:rsidR="00C53E66" w:rsidRPr="00413B46" w:rsidTr="00B8394F">
        <w:trPr>
          <w:cantSplit/>
          <w:jc w:val="center"/>
        </w:trPr>
        <w:tc>
          <w:tcPr>
            <w:tcW w:w="2880" w:type="dxa"/>
            <w:tcBorders>
              <w:top w:val="single" w:sz="6" w:space="0" w:color="auto"/>
              <w:left w:val="single" w:sz="12" w:space="0" w:color="000000"/>
              <w:bottom w:val="single" w:sz="6" w:space="0" w:color="auto"/>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TPM2B_ECC_POINT</w:t>
            </w:r>
          </w:p>
        </w:tc>
        <w:tc>
          <w:tcPr>
            <w:tcW w:w="1908" w:type="dxa"/>
            <w:tcBorders>
              <w:top w:val="single" w:sz="6" w:space="0" w:color="auto"/>
              <w:left w:val="single" w:sz="6" w:space="0" w:color="auto"/>
              <w:bottom w:val="single" w:sz="6" w:space="0" w:color="auto"/>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L</w:t>
            </w:r>
          </w:p>
        </w:tc>
        <w:tc>
          <w:tcPr>
            <w:tcW w:w="4572" w:type="dxa"/>
            <w:tcBorders>
              <w:top w:val="single" w:sz="6" w:space="0" w:color="auto"/>
              <w:left w:val="single" w:sz="6" w:space="0" w:color="auto"/>
              <w:bottom w:val="single" w:sz="6" w:space="0" w:color="auto"/>
              <w:right w:val="single" w:sz="12" w:space="0" w:color="000000"/>
            </w:tcBorders>
            <w:vAlign w:val="center"/>
            <w:hideMark/>
          </w:tcPr>
          <w:p w:rsidR="00C53E66" w:rsidRPr="00413B46" w:rsidRDefault="00C53E66" w:rsidP="00B8394F">
            <w:pPr>
              <w:pStyle w:val="TABLE-cell"/>
              <w:spacing w:line="276" w:lineRule="auto"/>
              <w:rPr>
                <w:sz w:val="20"/>
                <w:szCs w:val="20"/>
                <w:lang w:eastAsia="zh-CN"/>
              </w:rPr>
            </w:pPr>
            <w:r w:rsidRPr="00413B46">
              <w:rPr>
                <w:lang w:eastAsia="zh-CN"/>
              </w:rPr>
              <w:t xml:space="preserve">ECC point </w:t>
            </w:r>
            <w:r w:rsidRPr="00413B46">
              <w:rPr>
                <w:rFonts w:ascii="Cambria" w:hAnsi="Cambria"/>
                <w:i/>
                <w:iCs/>
                <w:sz w:val="20"/>
                <w:szCs w:val="20"/>
                <w:lang w:eastAsia="zh-CN"/>
              </w:rPr>
              <w:t>L</w:t>
            </w:r>
            <w:r w:rsidRPr="00413B46">
              <w:rPr>
                <w:sz w:val="20"/>
                <w:szCs w:val="20"/>
                <w:lang w:eastAsia="zh-CN"/>
              </w:rPr>
              <w:t xml:space="preserve"> </w:t>
            </w:r>
            <w:r w:rsidRPr="00413B46">
              <w:rPr>
                <w:rFonts w:ascii="Cambria Math" w:hAnsi="Cambria Math" w:cs="Cambria Math"/>
                <w:sz w:val="20"/>
                <w:szCs w:val="20"/>
                <w:lang w:eastAsia="zh-CN"/>
              </w:rPr>
              <w:t>≔</w:t>
            </w:r>
            <w:r w:rsidRPr="00413B46">
              <w:rPr>
                <w:rFonts w:ascii="Cambria" w:hAnsi="Cambria"/>
                <w:sz w:val="20"/>
                <w:szCs w:val="20"/>
                <w:lang w:eastAsia="zh-CN"/>
              </w:rPr>
              <w:t xml:space="preserve"> </w:t>
            </w:r>
            <w:r w:rsidRPr="00413B46">
              <w:rPr>
                <w:sz w:val="20"/>
                <w:szCs w:val="20"/>
                <w:lang w:eastAsia="zh-CN"/>
              </w:rPr>
              <w:t>[</w:t>
            </w:r>
            <w:r w:rsidRPr="00413B46">
              <w:rPr>
                <w:rFonts w:ascii="Cambria" w:hAnsi="Cambria"/>
                <w:i/>
                <w:iCs/>
                <w:sz w:val="20"/>
                <w:szCs w:val="20"/>
                <w:lang w:eastAsia="zh-CN"/>
              </w:rPr>
              <w:t>r</w:t>
            </w:r>
            <w:r w:rsidRPr="00413B46">
              <w:rPr>
                <w:sz w:val="20"/>
                <w:szCs w:val="20"/>
                <w:lang w:eastAsia="zh-CN"/>
              </w:rPr>
              <w:t>]</w:t>
            </w:r>
            <w:r w:rsidRPr="00413B46">
              <w:rPr>
                <w:rFonts w:ascii="Cambria" w:hAnsi="Cambria"/>
                <w:i/>
                <w:iCs/>
                <w:sz w:val="20"/>
                <w:szCs w:val="20"/>
                <w:lang w:eastAsia="zh-CN"/>
              </w:rPr>
              <w:t>(x2, y2)</w:t>
            </w:r>
          </w:p>
        </w:tc>
      </w:tr>
      <w:tr w:rsidR="00C53E66" w:rsidRPr="00413B46" w:rsidTr="00B8394F">
        <w:trPr>
          <w:cantSplit/>
          <w:jc w:val="center"/>
        </w:trPr>
        <w:tc>
          <w:tcPr>
            <w:tcW w:w="2880" w:type="dxa"/>
            <w:tcBorders>
              <w:top w:val="single" w:sz="6" w:space="0" w:color="auto"/>
              <w:left w:val="single" w:sz="12" w:space="0" w:color="000000"/>
              <w:bottom w:val="single" w:sz="6" w:space="0" w:color="auto"/>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TPM2B_ECC_POINT</w:t>
            </w:r>
          </w:p>
        </w:tc>
        <w:tc>
          <w:tcPr>
            <w:tcW w:w="1908" w:type="dxa"/>
            <w:tcBorders>
              <w:top w:val="single" w:sz="6" w:space="0" w:color="auto"/>
              <w:left w:val="single" w:sz="6" w:space="0" w:color="auto"/>
              <w:bottom w:val="single" w:sz="6" w:space="0" w:color="auto"/>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E</w:t>
            </w:r>
          </w:p>
        </w:tc>
        <w:tc>
          <w:tcPr>
            <w:tcW w:w="4572" w:type="dxa"/>
            <w:tcBorders>
              <w:top w:val="single" w:sz="6" w:space="0" w:color="auto"/>
              <w:left w:val="single" w:sz="6" w:space="0" w:color="auto"/>
              <w:bottom w:val="single" w:sz="6" w:space="0" w:color="auto"/>
              <w:right w:val="single" w:sz="12" w:space="0" w:color="000000"/>
            </w:tcBorders>
            <w:vAlign w:val="center"/>
            <w:hideMark/>
          </w:tcPr>
          <w:p w:rsidR="00C53E66" w:rsidRPr="00413B46" w:rsidRDefault="00C53E66" w:rsidP="00B8394F">
            <w:pPr>
              <w:pStyle w:val="TABLE-cell"/>
              <w:spacing w:line="276" w:lineRule="auto"/>
              <w:rPr>
                <w:sz w:val="20"/>
                <w:szCs w:val="20"/>
                <w:lang w:eastAsia="zh-CN"/>
              </w:rPr>
            </w:pPr>
            <w:r w:rsidRPr="00413B46">
              <w:rPr>
                <w:lang w:eastAsia="zh-CN"/>
              </w:rPr>
              <w:t xml:space="preserve">ECC point </w:t>
            </w:r>
            <w:r w:rsidRPr="00413B46">
              <w:rPr>
                <w:rFonts w:ascii="Cambria" w:hAnsi="Cambria"/>
                <w:i/>
                <w:iCs/>
                <w:sz w:val="20"/>
                <w:szCs w:val="20"/>
                <w:lang w:eastAsia="zh-CN"/>
              </w:rPr>
              <w:t>E</w:t>
            </w:r>
            <w:r w:rsidRPr="00413B46">
              <w:rPr>
                <w:sz w:val="20"/>
                <w:szCs w:val="20"/>
                <w:lang w:eastAsia="zh-CN"/>
              </w:rPr>
              <w:t xml:space="preserve"> </w:t>
            </w:r>
            <w:r w:rsidRPr="00413B46">
              <w:rPr>
                <w:rFonts w:ascii="Cambria Math" w:hAnsi="Cambria Math" w:cs="Cambria Math"/>
                <w:sz w:val="20"/>
                <w:szCs w:val="20"/>
                <w:lang w:eastAsia="zh-CN"/>
              </w:rPr>
              <w:t>≔</w:t>
            </w:r>
            <w:r w:rsidRPr="00413B46">
              <w:rPr>
                <w:rFonts w:ascii="Cambria" w:hAnsi="Cambria"/>
                <w:sz w:val="20"/>
                <w:szCs w:val="20"/>
                <w:lang w:eastAsia="zh-CN"/>
              </w:rPr>
              <w:t xml:space="preserve"> </w:t>
            </w:r>
            <w:r w:rsidRPr="00413B46">
              <w:rPr>
                <w:sz w:val="20"/>
                <w:szCs w:val="20"/>
                <w:lang w:eastAsia="zh-CN"/>
              </w:rPr>
              <w:t>[</w:t>
            </w:r>
            <w:r w:rsidRPr="00413B46">
              <w:rPr>
                <w:rFonts w:ascii="Cambria" w:hAnsi="Cambria"/>
                <w:i/>
                <w:iCs/>
                <w:sz w:val="20"/>
                <w:szCs w:val="20"/>
                <w:lang w:eastAsia="zh-CN"/>
              </w:rPr>
              <w:t>r</w:t>
            </w:r>
            <w:r w:rsidRPr="00413B46">
              <w:rPr>
                <w:sz w:val="20"/>
                <w:szCs w:val="20"/>
                <w:lang w:eastAsia="zh-CN"/>
              </w:rPr>
              <w:t>]</w:t>
            </w:r>
            <w:r w:rsidRPr="00413B46">
              <w:rPr>
                <w:rFonts w:ascii="Cambria" w:hAnsi="Cambria"/>
                <w:i/>
                <w:iCs/>
                <w:sz w:val="20"/>
                <w:szCs w:val="20"/>
                <w:lang w:eastAsia="zh-CN"/>
              </w:rPr>
              <w:t>P1</w:t>
            </w:r>
          </w:p>
        </w:tc>
      </w:tr>
      <w:tr w:rsidR="00C53E66" w:rsidRPr="00413B46" w:rsidTr="00B8394F">
        <w:trPr>
          <w:cantSplit/>
          <w:jc w:val="center"/>
        </w:trPr>
        <w:tc>
          <w:tcPr>
            <w:tcW w:w="2880" w:type="dxa"/>
            <w:tcBorders>
              <w:top w:val="single" w:sz="6" w:space="0" w:color="auto"/>
              <w:left w:val="single" w:sz="12" w:space="0" w:color="000000"/>
              <w:bottom w:val="single" w:sz="12" w:space="0" w:color="000000"/>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UINT16</w:t>
            </w:r>
          </w:p>
        </w:tc>
        <w:tc>
          <w:tcPr>
            <w:tcW w:w="1908" w:type="dxa"/>
            <w:tcBorders>
              <w:top w:val="single" w:sz="6" w:space="0" w:color="auto"/>
              <w:left w:val="single" w:sz="6" w:space="0" w:color="auto"/>
              <w:bottom w:val="single" w:sz="12" w:space="0" w:color="000000"/>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counter</w:t>
            </w:r>
          </w:p>
        </w:tc>
        <w:tc>
          <w:tcPr>
            <w:tcW w:w="4572" w:type="dxa"/>
            <w:tcBorders>
              <w:top w:val="single" w:sz="6" w:space="0" w:color="auto"/>
              <w:left w:val="single" w:sz="6" w:space="0" w:color="auto"/>
              <w:bottom w:val="single" w:sz="12" w:space="0" w:color="000000"/>
              <w:right w:val="single" w:sz="12" w:space="0" w:color="000000"/>
            </w:tcBorders>
            <w:vAlign w:val="center"/>
            <w:hideMark/>
          </w:tcPr>
          <w:p w:rsidR="00C53E66" w:rsidRPr="00413B46" w:rsidRDefault="00C53E66" w:rsidP="00B8394F">
            <w:pPr>
              <w:pStyle w:val="TABLE-cell"/>
              <w:spacing w:line="276" w:lineRule="auto"/>
              <w:rPr>
                <w:lang w:eastAsia="zh-CN"/>
              </w:rPr>
            </w:pPr>
            <w:r w:rsidRPr="00413B46">
              <w:rPr>
                <w:lang w:eastAsia="zh-CN"/>
              </w:rPr>
              <w:t xml:space="preserve">least-significant 16 bits of </w:t>
            </w:r>
            <w:r w:rsidRPr="00413B46">
              <w:rPr>
                <w:i/>
                <w:lang w:eastAsia="zh-CN"/>
              </w:rPr>
              <w:t>commitCount</w:t>
            </w:r>
          </w:p>
        </w:tc>
      </w:tr>
    </w:tbl>
    <w:p w:rsidR="00C53E66" w:rsidRPr="00413B46" w:rsidRDefault="00C53E66" w:rsidP="00C53E66">
      <w:pPr>
        <w:rPr>
          <w:rFonts w:cs="Calibri"/>
          <w:lang w:eastAsia="zh-CN"/>
        </w:rPr>
      </w:pPr>
    </w:p>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rPr>
          <w:noProof w:val="0"/>
        </w:rPr>
        <w:t>[[Commit]]</w:t>
      </w:r>
    </w:p>
    <w:p w:rsidR="00C53E66" w:rsidRPr="00413B46" w:rsidRDefault="00C53E66" w:rsidP="00C53E66">
      <w:pPr>
        <w:pStyle w:val="Heading2"/>
        <w:pageBreakBefore/>
      </w:pPr>
      <w:bookmarkStart w:id="3672" w:name="_Toc380749542"/>
      <w:bookmarkStart w:id="3673" w:name="_Toc432773983"/>
      <w:bookmarkStart w:id="3674" w:name="_Toc443720841"/>
      <w:bookmarkStart w:id="3675" w:name="_Toc443576133"/>
      <w:bookmarkStart w:id="3676" w:name="_Toc473813854"/>
      <w:bookmarkStart w:id="3677" w:name="_Toc536440815"/>
      <w:bookmarkStart w:id="3678" w:name="_Toc24725490"/>
      <w:r w:rsidRPr="00413B46">
        <w:lastRenderedPageBreak/>
        <w:t>TPM2_EC_Ephemeral</w:t>
      </w:r>
      <w:bookmarkEnd w:id="3672"/>
      <w:bookmarkEnd w:id="3673"/>
      <w:bookmarkEnd w:id="3674"/>
      <w:bookmarkEnd w:id="3675"/>
      <w:bookmarkEnd w:id="3676"/>
      <w:bookmarkEnd w:id="3677"/>
      <w:bookmarkEnd w:id="3678"/>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TPM2_EC_</w:t>
      </w:r>
      <w:proofErr w:type="gramStart"/>
      <w:r w:rsidRPr="00413B46">
        <w:t>Ephemeral(</w:t>
      </w:r>
      <w:proofErr w:type="gramEnd"/>
      <w:r w:rsidRPr="00413B46">
        <w:t>) creates an ephemeral key for use in a two-phase key exchange protocol.</w:t>
      </w:r>
    </w:p>
    <w:p w:rsidR="00C53E66" w:rsidRPr="00413B46" w:rsidRDefault="00C53E66" w:rsidP="00C53E66">
      <w:pPr>
        <w:pStyle w:val="BodyText"/>
      </w:pPr>
      <w:r w:rsidRPr="00413B46">
        <w:t xml:space="preserve">The TPM will use the commit mechanism to assign an ephemeral key </w:t>
      </w:r>
      <w:r w:rsidRPr="00413B46">
        <w:rPr>
          <w:rFonts w:ascii="Cambria" w:hAnsi="Cambria"/>
          <w:i/>
          <w:sz w:val="22"/>
        </w:rPr>
        <w:t>r</w:t>
      </w:r>
      <w:r w:rsidRPr="00413B46">
        <w:t xml:space="preserve"> and compute a public point </w:t>
      </w:r>
      <w:r w:rsidRPr="00413B46">
        <w:rPr>
          <w:rFonts w:ascii="Cambria" w:hAnsi="Cambria"/>
          <w:i/>
          <w:sz w:val="22"/>
        </w:rPr>
        <w:t>Q</w:t>
      </w:r>
      <w:r w:rsidRPr="00413B46">
        <w:t xml:space="preserve"> </w:t>
      </w:r>
      <w:r w:rsidRPr="00413B46">
        <w:rPr>
          <w:rFonts w:ascii="Cambria" w:hAnsi="Cambria"/>
          <w:sz w:val="22"/>
        </w:rPr>
        <w:t>≔</w:t>
      </w:r>
      <w:r w:rsidRPr="00413B46">
        <w:t xml:space="preserve"> [</w:t>
      </w:r>
      <w:r w:rsidRPr="00413B46">
        <w:rPr>
          <w:rFonts w:ascii="Cambria" w:hAnsi="Cambria"/>
          <w:i/>
          <w:sz w:val="22"/>
        </w:rPr>
        <w:t>r</w:t>
      </w:r>
      <w:proofErr w:type="gramStart"/>
      <w:r w:rsidRPr="00413B46">
        <w:t>]</w:t>
      </w:r>
      <w:r w:rsidRPr="00413B46">
        <w:rPr>
          <w:rFonts w:ascii="Cambria" w:hAnsi="Cambria"/>
          <w:i/>
          <w:sz w:val="22"/>
        </w:rPr>
        <w:t>G</w:t>
      </w:r>
      <w:proofErr w:type="gramEnd"/>
      <w:r w:rsidRPr="00413B46">
        <w:t xml:space="preserve"> where </w:t>
      </w:r>
      <w:r w:rsidRPr="00413B46">
        <w:rPr>
          <w:rFonts w:ascii="Cambria" w:hAnsi="Cambria"/>
          <w:i/>
          <w:sz w:val="22"/>
        </w:rPr>
        <w:t>G</w:t>
      </w:r>
      <w:r w:rsidRPr="00413B46">
        <w:t xml:space="preserve"> is the generator point associated with </w:t>
      </w:r>
      <w:r w:rsidRPr="00413B46">
        <w:rPr>
          <w:i/>
        </w:rPr>
        <w:t>curveID</w:t>
      </w:r>
      <w:r w:rsidRPr="00413B46">
        <w:t>.</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3679" w:name="_Toc380749725"/>
      <w:bookmarkStart w:id="3680" w:name="_Toc432774172"/>
      <w:bookmarkStart w:id="3681" w:name="_Toc443576319"/>
      <w:bookmarkStart w:id="3682" w:name="_Toc473814053"/>
      <w:bookmarkStart w:id="3683" w:name="_Toc536441019"/>
      <w:bookmarkStart w:id="3684" w:name="_Toc24725701"/>
      <w:r w:rsidRPr="00413B46">
        <w:t xml:space="preserve">Table </w:t>
      </w:r>
      <w:r w:rsidRPr="00C42EAF">
        <w:fldChar w:fldCharType="begin"/>
      </w:r>
      <w:r w:rsidRPr="00413B46">
        <w:instrText xml:space="preserve"> SEQ Table \* ARABIC </w:instrText>
      </w:r>
      <w:r w:rsidRPr="00C42EAF">
        <w:fldChar w:fldCharType="separate"/>
      </w:r>
      <w:ins w:id="3685" w:author="David Wooten" w:date="2019-11-15T15:49:00Z">
        <w:r w:rsidR="00D51C42">
          <w:rPr>
            <w:noProof/>
          </w:rPr>
          <w:t>106</w:t>
        </w:r>
      </w:ins>
      <w:del w:id="3686" w:author="David Wooten" w:date="2019-11-15T15:49:00Z">
        <w:r w:rsidR="00E90F60" w:rsidDel="00D51C42">
          <w:rPr>
            <w:noProof/>
          </w:rPr>
          <w:delText>102</w:delText>
        </w:r>
      </w:del>
      <w:r w:rsidRPr="00C42EAF">
        <w:fldChar w:fldCharType="end"/>
      </w:r>
      <w:r w:rsidRPr="00413B46">
        <w:t xml:space="preserve"> — TPM2_EC_Ephemeral Command</w:t>
      </w:r>
      <w:bookmarkEnd w:id="3679"/>
      <w:bookmarkEnd w:id="3680"/>
      <w:bookmarkEnd w:id="3681"/>
      <w:bookmarkEnd w:id="3682"/>
      <w:bookmarkEnd w:id="3683"/>
      <w:bookmarkEnd w:id="3684"/>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4A0" w:firstRow="1" w:lastRow="0" w:firstColumn="1" w:lastColumn="0" w:noHBand="0" w:noVBand="1"/>
      </w:tblPr>
      <w:tblGrid>
        <w:gridCol w:w="2880"/>
        <w:gridCol w:w="1908"/>
        <w:gridCol w:w="4572"/>
      </w:tblGrid>
      <w:tr w:rsidR="00C53E66" w:rsidRPr="00413B46" w:rsidTr="00B8394F">
        <w:trPr>
          <w:cantSplit/>
          <w:jc w:val="center"/>
        </w:trPr>
        <w:tc>
          <w:tcPr>
            <w:tcW w:w="2880" w:type="dxa"/>
            <w:tcBorders>
              <w:top w:val="single" w:sz="12" w:space="0" w:color="auto"/>
              <w:left w:val="single" w:sz="12" w:space="0" w:color="auto"/>
              <w:bottom w:val="single" w:sz="12" w:space="0" w:color="000000"/>
              <w:right w:val="single" w:sz="6" w:space="0" w:color="auto"/>
            </w:tcBorders>
            <w:vAlign w:val="center"/>
            <w:hideMark/>
          </w:tcPr>
          <w:p w:rsidR="00C53E66" w:rsidRPr="00413B46" w:rsidRDefault="00C53E66" w:rsidP="00B8394F">
            <w:pPr>
              <w:pStyle w:val="TABLE-col-heading"/>
              <w:spacing w:line="276" w:lineRule="auto"/>
              <w:rPr>
                <w:lang w:eastAsia="zh-CN"/>
              </w:rPr>
            </w:pPr>
            <w:r w:rsidRPr="00413B46">
              <w:rPr>
                <w:lang w:eastAsia="zh-CN"/>
              </w:rPr>
              <w:t>Type</w:t>
            </w:r>
          </w:p>
        </w:tc>
        <w:tc>
          <w:tcPr>
            <w:tcW w:w="1908" w:type="dxa"/>
            <w:tcBorders>
              <w:top w:val="single" w:sz="12" w:space="0" w:color="auto"/>
              <w:left w:val="single" w:sz="6" w:space="0" w:color="auto"/>
              <w:bottom w:val="single" w:sz="12" w:space="0" w:color="000000"/>
              <w:right w:val="single" w:sz="6" w:space="0" w:color="auto"/>
            </w:tcBorders>
            <w:vAlign w:val="center"/>
            <w:hideMark/>
          </w:tcPr>
          <w:p w:rsidR="00C53E66" w:rsidRPr="00413B46" w:rsidRDefault="00C53E66" w:rsidP="00B8394F">
            <w:pPr>
              <w:pStyle w:val="TABLE-col-heading"/>
              <w:spacing w:line="276" w:lineRule="auto"/>
              <w:rPr>
                <w:lang w:eastAsia="zh-CN"/>
              </w:rPr>
            </w:pPr>
            <w:r w:rsidRPr="00413B46">
              <w:rPr>
                <w:lang w:eastAsia="zh-CN"/>
              </w:rPr>
              <w:t>Name</w:t>
            </w:r>
          </w:p>
        </w:tc>
        <w:tc>
          <w:tcPr>
            <w:tcW w:w="4572" w:type="dxa"/>
            <w:tcBorders>
              <w:top w:val="single" w:sz="12" w:space="0" w:color="auto"/>
              <w:left w:val="single" w:sz="6" w:space="0" w:color="auto"/>
              <w:bottom w:val="single" w:sz="12" w:space="0" w:color="000000"/>
              <w:right w:val="single" w:sz="12" w:space="0" w:color="auto"/>
            </w:tcBorders>
            <w:vAlign w:val="center"/>
            <w:hideMark/>
          </w:tcPr>
          <w:p w:rsidR="00C53E66" w:rsidRPr="00413B46" w:rsidRDefault="00C53E66" w:rsidP="00B8394F">
            <w:pPr>
              <w:pStyle w:val="TABLE-col-heading"/>
              <w:spacing w:line="276" w:lineRule="auto"/>
              <w:rPr>
                <w:lang w:eastAsia="zh-CN"/>
              </w:rPr>
            </w:pPr>
            <w:r w:rsidRPr="00413B46">
              <w:rPr>
                <w:lang w:eastAsia="zh-CN"/>
              </w:rPr>
              <w:t>Description</w:t>
            </w:r>
          </w:p>
        </w:tc>
      </w:tr>
      <w:tr w:rsidR="00C53E66" w:rsidRPr="00413B46" w:rsidTr="00B8394F">
        <w:trPr>
          <w:cantSplit/>
          <w:jc w:val="center"/>
        </w:trPr>
        <w:tc>
          <w:tcPr>
            <w:tcW w:w="2880" w:type="dxa"/>
            <w:tcBorders>
              <w:top w:val="single" w:sz="12" w:space="0" w:color="000000"/>
              <w:left w:val="single" w:sz="12" w:space="0" w:color="auto"/>
              <w:bottom w:val="single" w:sz="6" w:space="0" w:color="auto"/>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TPMI_ST_COMMAND_TAG</w:t>
            </w:r>
          </w:p>
        </w:tc>
        <w:tc>
          <w:tcPr>
            <w:tcW w:w="1908" w:type="dxa"/>
            <w:tcBorders>
              <w:top w:val="single" w:sz="12" w:space="0" w:color="000000"/>
              <w:left w:val="single" w:sz="6" w:space="0" w:color="auto"/>
              <w:bottom w:val="single" w:sz="6" w:space="0" w:color="auto"/>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tag</w:t>
            </w:r>
          </w:p>
        </w:tc>
        <w:tc>
          <w:tcPr>
            <w:tcW w:w="4572" w:type="dxa"/>
            <w:tcBorders>
              <w:top w:val="single" w:sz="12" w:space="0" w:color="000000"/>
              <w:left w:val="single" w:sz="6" w:space="0" w:color="auto"/>
              <w:bottom w:val="single" w:sz="6" w:space="0" w:color="auto"/>
              <w:right w:val="single" w:sz="12" w:space="0" w:color="auto"/>
            </w:tcBorders>
            <w:vAlign w:val="center"/>
          </w:tcPr>
          <w:p w:rsidR="00C53E66" w:rsidRPr="00413B46" w:rsidRDefault="00C53E66" w:rsidP="00B8394F">
            <w:pPr>
              <w:pStyle w:val="TABLE-cell"/>
              <w:spacing w:line="276" w:lineRule="auto"/>
              <w:rPr>
                <w:lang w:eastAsia="zh-CN"/>
              </w:rPr>
            </w:pPr>
            <w:r w:rsidRPr="00413B46">
              <w:t>TPM_ST_SESSIONS if an audit or encrypt session is present; otherwise, TPM_ST_NO_SESSIONS</w:t>
            </w:r>
          </w:p>
        </w:tc>
      </w:tr>
      <w:tr w:rsidR="00C53E66" w:rsidRPr="00413B46" w:rsidTr="00B8394F">
        <w:trPr>
          <w:cantSplit/>
          <w:jc w:val="center"/>
        </w:trPr>
        <w:tc>
          <w:tcPr>
            <w:tcW w:w="2880" w:type="dxa"/>
            <w:tcBorders>
              <w:top w:val="single" w:sz="6" w:space="0" w:color="auto"/>
              <w:left w:val="single" w:sz="12" w:space="0" w:color="auto"/>
              <w:bottom w:val="single" w:sz="6" w:space="0" w:color="auto"/>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UINT32</w:t>
            </w:r>
          </w:p>
        </w:tc>
        <w:tc>
          <w:tcPr>
            <w:tcW w:w="1908" w:type="dxa"/>
            <w:tcBorders>
              <w:top w:val="single" w:sz="6" w:space="0" w:color="auto"/>
              <w:left w:val="single" w:sz="6" w:space="0" w:color="auto"/>
              <w:bottom w:val="single" w:sz="6" w:space="0" w:color="auto"/>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commandSize</w:t>
            </w:r>
          </w:p>
        </w:tc>
        <w:tc>
          <w:tcPr>
            <w:tcW w:w="4572" w:type="dxa"/>
            <w:tcBorders>
              <w:top w:val="single" w:sz="6" w:space="0" w:color="auto"/>
              <w:left w:val="single" w:sz="6" w:space="0" w:color="auto"/>
              <w:bottom w:val="single" w:sz="6" w:space="0" w:color="auto"/>
              <w:right w:val="single" w:sz="12" w:space="0" w:color="auto"/>
            </w:tcBorders>
            <w:vAlign w:val="center"/>
          </w:tcPr>
          <w:p w:rsidR="00C53E66" w:rsidRPr="00413B46" w:rsidRDefault="00C53E66" w:rsidP="00B8394F">
            <w:pPr>
              <w:pStyle w:val="TABLE-cell"/>
              <w:spacing w:line="276" w:lineRule="auto"/>
              <w:rPr>
                <w:lang w:eastAsia="zh-CN"/>
              </w:rPr>
            </w:pPr>
          </w:p>
        </w:tc>
      </w:tr>
      <w:tr w:rsidR="00C53E66" w:rsidRPr="00413B46" w:rsidTr="00B8394F">
        <w:trPr>
          <w:cantSplit/>
          <w:jc w:val="center"/>
        </w:trPr>
        <w:tc>
          <w:tcPr>
            <w:tcW w:w="2880" w:type="dxa"/>
            <w:tcBorders>
              <w:top w:val="single" w:sz="6" w:space="0" w:color="auto"/>
              <w:left w:val="single" w:sz="12" w:space="0" w:color="auto"/>
              <w:bottom w:val="thinThickThinSmallGap" w:sz="12" w:space="0" w:color="auto"/>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TPM_CC</w:t>
            </w:r>
          </w:p>
        </w:tc>
        <w:tc>
          <w:tcPr>
            <w:tcW w:w="1908" w:type="dxa"/>
            <w:tcBorders>
              <w:top w:val="single" w:sz="6" w:space="0" w:color="auto"/>
              <w:left w:val="single" w:sz="6" w:space="0" w:color="auto"/>
              <w:bottom w:val="thinThickThinSmallGap" w:sz="12" w:space="0" w:color="auto"/>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commandCode</w:t>
            </w:r>
          </w:p>
        </w:tc>
        <w:tc>
          <w:tcPr>
            <w:tcW w:w="4572" w:type="dxa"/>
            <w:tcBorders>
              <w:top w:val="single" w:sz="6" w:space="0" w:color="auto"/>
              <w:left w:val="single" w:sz="6" w:space="0" w:color="auto"/>
              <w:bottom w:val="thinThickThinSmallGap" w:sz="12" w:space="0" w:color="auto"/>
              <w:right w:val="single" w:sz="12"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TPM_CC_EC_Ephemeral</w:t>
            </w:r>
          </w:p>
        </w:tc>
      </w:tr>
      <w:tr w:rsidR="00C53E66" w:rsidRPr="00413B46" w:rsidTr="00B8394F">
        <w:trPr>
          <w:cantSplit/>
          <w:jc w:val="center"/>
        </w:trPr>
        <w:tc>
          <w:tcPr>
            <w:tcW w:w="2880" w:type="dxa"/>
            <w:tcBorders>
              <w:top w:val="thinThickThinSmallGap" w:sz="12" w:space="0" w:color="auto"/>
              <w:left w:val="single" w:sz="12" w:space="0" w:color="auto"/>
              <w:bottom w:val="single" w:sz="12" w:space="0" w:color="auto"/>
              <w:right w:val="single" w:sz="6" w:space="0" w:color="auto"/>
            </w:tcBorders>
            <w:vAlign w:val="center"/>
          </w:tcPr>
          <w:p w:rsidR="00C53E66" w:rsidRPr="00413B46" w:rsidRDefault="00C53E66" w:rsidP="00B8394F">
            <w:pPr>
              <w:pStyle w:val="TABLE-cell"/>
              <w:spacing w:line="276" w:lineRule="auto"/>
              <w:rPr>
                <w:lang w:eastAsia="zh-CN"/>
              </w:rPr>
            </w:pPr>
            <w:r w:rsidRPr="00413B46">
              <w:rPr>
                <w:lang w:eastAsia="zh-CN"/>
              </w:rPr>
              <w:t>TPMI_ECC_CURVE</w:t>
            </w:r>
          </w:p>
        </w:tc>
        <w:tc>
          <w:tcPr>
            <w:tcW w:w="1908" w:type="dxa"/>
            <w:tcBorders>
              <w:top w:val="thinThickThinSmallGap" w:sz="12" w:space="0" w:color="auto"/>
              <w:left w:val="single" w:sz="6" w:space="0" w:color="auto"/>
              <w:bottom w:val="single" w:sz="12" w:space="0" w:color="auto"/>
              <w:right w:val="single" w:sz="6" w:space="0" w:color="auto"/>
            </w:tcBorders>
            <w:vAlign w:val="center"/>
          </w:tcPr>
          <w:p w:rsidR="00C53E66" w:rsidRPr="00413B46" w:rsidRDefault="00C53E66" w:rsidP="00B8394F">
            <w:pPr>
              <w:pStyle w:val="TABLE-cell"/>
              <w:spacing w:line="276" w:lineRule="auto"/>
              <w:rPr>
                <w:lang w:eastAsia="zh-CN"/>
              </w:rPr>
            </w:pPr>
            <w:r w:rsidRPr="00413B46">
              <w:rPr>
                <w:lang w:eastAsia="zh-CN"/>
              </w:rPr>
              <w:t>curveID</w:t>
            </w:r>
          </w:p>
        </w:tc>
        <w:tc>
          <w:tcPr>
            <w:tcW w:w="4572" w:type="dxa"/>
            <w:tcBorders>
              <w:top w:val="thinThickThinSmallGap" w:sz="12" w:space="0" w:color="auto"/>
              <w:left w:val="single" w:sz="6" w:space="0" w:color="auto"/>
              <w:bottom w:val="single" w:sz="12" w:space="0" w:color="auto"/>
              <w:right w:val="single" w:sz="12" w:space="0" w:color="auto"/>
            </w:tcBorders>
            <w:vAlign w:val="center"/>
          </w:tcPr>
          <w:p w:rsidR="00C53E66" w:rsidRPr="00413B46" w:rsidRDefault="00C53E66" w:rsidP="00B8394F">
            <w:pPr>
              <w:pStyle w:val="TABLE-cell"/>
              <w:spacing w:line="276" w:lineRule="auto"/>
              <w:rPr>
                <w:lang w:eastAsia="zh-CN"/>
              </w:rPr>
            </w:pPr>
            <w:r w:rsidRPr="00413B46">
              <w:rPr>
                <w:lang w:eastAsia="zh-CN"/>
              </w:rPr>
              <w:t xml:space="preserve">The curve for the computed ephemeral point </w:t>
            </w:r>
          </w:p>
        </w:tc>
      </w:tr>
    </w:tbl>
    <w:p w:rsidR="00C53E66" w:rsidRPr="00413B46" w:rsidRDefault="00C53E66" w:rsidP="00C53E66">
      <w:pPr>
        <w:pStyle w:val="TABLE-title"/>
      </w:pPr>
      <w:bookmarkStart w:id="3687" w:name="_Toc380749726"/>
      <w:bookmarkStart w:id="3688" w:name="_Toc432774173"/>
      <w:bookmarkStart w:id="3689" w:name="_Toc443576320"/>
      <w:bookmarkStart w:id="3690" w:name="_Toc473814054"/>
      <w:bookmarkStart w:id="3691" w:name="_Toc536441020"/>
      <w:bookmarkStart w:id="3692" w:name="_Toc24725702"/>
      <w:r w:rsidRPr="00413B46">
        <w:t xml:space="preserve">Table </w:t>
      </w:r>
      <w:r w:rsidRPr="00C42EAF">
        <w:fldChar w:fldCharType="begin"/>
      </w:r>
      <w:r w:rsidRPr="00413B46">
        <w:instrText xml:space="preserve"> SEQ Table \* ARABIC </w:instrText>
      </w:r>
      <w:r w:rsidRPr="00C42EAF">
        <w:fldChar w:fldCharType="separate"/>
      </w:r>
      <w:ins w:id="3693" w:author="David Wooten" w:date="2019-11-15T15:49:00Z">
        <w:r w:rsidR="00D51C42">
          <w:rPr>
            <w:noProof/>
          </w:rPr>
          <w:t>107</w:t>
        </w:r>
      </w:ins>
      <w:del w:id="3694" w:author="David Wooten" w:date="2019-11-15T15:49:00Z">
        <w:r w:rsidR="00E90F60" w:rsidDel="00D51C42">
          <w:rPr>
            <w:noProof/>
          </w:rPr>
          <w:delText>103</w:delText>
        </w:r>
      </w:del>
      <w:r w:rsidRPr="00C42EAF">
        <w:fldChar w:fldCharType="end"/>
      </w:r>
      <w:r w:rsidRPr="00413B46">
        <w:t xml:space="preserve"> — TPM2_EC_Ephemeral Response</w:t>
      </w:r>
      <w:bookmarkEnd w:id="3687"/>
      <w:bookmarkEnd w:id="3688"/>
      <w:bookmarkEnd w:id="3689"/>
      <w:bookmarkEnd w:id="3690"/>
      <w:bookmarkEnd w:id="3691"/>
      <w:bookmarkEnd w:id="3692"/>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4A0" w:firstRow="1" w:lastRow="0" w:firstColumn="1" w:lastColumn="0" w:noHBand="0" w:noVBand="1"/>
      </w:tblPr>
      <w:tblGrid>
        <w:gridCol w:w="2880"/>
        <w:gridCol w:w="1908"/>
        <w:gridCol w:w="4572"/>
      </w:tblGrid>
      <w:tr w:rsidR="00C53E66" w:rsidRPr="00413B46" w:rsidTr="00B8394F">
        <w:trPr>
          <w:cantSplit/>
          <w:jc w:val="center"/>
        </w:trPr>
        <w:tc>
          <w:tcPr>
            <w:tcW w:w="2880" w:type="dxa"/>
            <w:tcBorders>
              <w:top w:val="single" w:sz="12" w:space="0" w:color="000000"/>
              <w:left w:val="single" w:sz="12" w:space="0" w:color="000000"/>
              <w:bottom w:val="single" w:sz="12" w:space="0" w:color="000000"/>
              <w:right w:val="single" w:sz="6" w:space="0" w:color="auto"/>
            </w:tcBorders>
            <w:vAlign w:val="center"/>
            <w:hideMark/>
          </w:tcPr>
          <w:p w:rsidR="00C53E66" w:rsidRPr="00413B46" w:rsidRDefault="00C53E66" w:rsidP="00B8394F">
            <w:pPr>
              <w:pStyle w:val="TABLE-col-heading"/>
              <w:spacing w:line="276" w:lineRule="auto"/>
              <w:rPr>
                <w:lang w:eastAsia="zh-CN"/>
              </w:rPr>
            </w:pPr>
            <w:r w:rsidRPr="00413B46">
              <w:rPr>
                <w:lang w:eastAsia="zh-CN"/>
              </w:rPr>
              <w:t>Type</w:t>
            </w:r>
          </w:p>
        </w:tc>
        <w:tc>
          <w:tcPr>
            <w:tcW w:w="1908" w:type="dxa"/>
            <w:tcBorders>
              <w:top w:val="single" w:sz="12" w:space="0" w:color="000000"/>
              <w:left w:val="single" w:sz="6" w:space="0" w:color="auto"/>
              <w:bottom w:val="single" w:sz="12" w:space="0" w:color="000000"/>
              <w:right w:val="single" w:sz="6" w:space="0" w:color="auto"/>
            </w:tcBorders>
            <w:vAlign w:val="center"/>
            <w:hideMark/>
          </w:tcPr>
          <w:p w:rsidR="00C53E66" w:rsidRPr="00413B46" w:rsidRDefault="00C53E66" w:rsidP="00B8394F">
            <w:pPr>
              <w:pStyle w:val="TABLE-col-heading"/>
              <w:spacing w:line="276" w:lineRule="auto"/>
              <w:rPr>
                <w:lang w:eastAsia="zh-CN"/>
              </w:rPr>
            </w:pPr>
            <w:r w:rsidRPr="00413B46">
              <w:rPr>
                <w:lang w:eastAsia="zh-CN"/>
              </w:rPr>
              <w:t>Name</w:t>
            </w:r>
          </w:p>
        </w:tc>
        <w:tc>
          <w:tcPr>
            <w:tcW w:w="4572" w:type="dxa"/>
            <w:tcBorders>
              <w:top w:val="single" w:sz="12" w:space="0" w:color="000000"/>
              <w:left w:val="single" w:sz="6" w:space="0" w:color="auto"/>
              <w:bottom w:val="single" w:sz="12" w:space="0" w:color="000000"/>
              <w:right w:val="single" w:sz="12" w:space="0" w:color="000000"/>
            </w:tcBorders>
            <w:vAlign w:val="center"/>
            <w:hideMark/>
          </w:tcPr>
          <w:p w:rsidR="00C53E66" w:rsidRPr="00413B46" w:rsidRDefault="00C53E66" w:rsidP="00B8394F">
            <w:pPr>
              <w:pStyle w:val="TABLE-col-heading"/>
              <w:spacing w:line="276" w:lineRule="auto"/>
              <w:rPr>
                <w:lang w:eastAsia="zh-CN"/>
              </w:rPr>
            </w:pPr>
            <w:r w:rsidRPr="00413B46">
              <w:rPr>
                <w:lang w:eastAsia="zh-CN"/>
              </w:rPr>
              <w:t>Description</w:t>
            </w:r>
          </w:p>
        </w:tc>
      </w:tr>
      <w:tr w:rsidR="00C53E66" w:rsidRPr="00413B46" w:rsidTr="00B8394F">
        <w:trPr>
          <w:cantSplit/>
          <w:jc w:val="center"/>
        </w:trPr>
        <w:tc>
          <w:tcPr>
            <w:tcW w:w="2880" w:type="dxa"/>
            <w:tcBorders>
              <w:top w:val="single" w:sz="12" w:space="0" w:color="000000"/>
              <w:left w:val="single" w:sz="12" w:space="0" w:color="000000"/>
              <w:bottom w:val="single" w:sz="6" w:space="0" w:color="auto"/>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TPM_ST</w:t>
            </w:r>
          </w:p>
        </w:tc>
        <w:tc>
          <w:tcPr>
            <w:tcW w:w="1908" w:type="dxa"/>
            <w:tcBorders>
              <w:top w:val="single" w:sz="12" w:space="0" w:color="000000"/>
              <w:left w:val="single" w:sz="6" w:space="0" w:color="auto"/>
              <w:bottom w:val="single" w:sz="6" w:space="0" w:color="auto"/>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tag</w:t>
            </w:r>
          </w:p>
        </w:tc>
        <w:tc>
          <w:tcPr>
            <w:tcW w:w="4572" w:type="dxa"/>
            <w:tcBorders>
              <w:top w:val="single" w:sz="12" w:space="0" w:color="000000"/>
              <w:left w:val="single" w:sz="6" w:space="0" w:color="auto"/>
              <w:bottom w:val="single" w:sz="6" w:space="0" w:color="auto"/>
              <w:right w:val="single" w:sz="12" w:space="0" w:color="000000"/>
            </w:tcBorders>
            <w:vAlign w:val="center"/>
          </w:tcPr>
          <w:p w:rsidR="00C53E66" w:rsidRPr="00413B46" w:rsidRDefault="00C53E66" w:rsidP="00B8394F">
            <w:pPr>
              <w:pStyle w:val="TABLE-cell"/>
              <w:spacing w:line="276" w:lineRule="auto"/>
              <w:rPr>
                <w:lang w:eastAsia="zh-CN"/>
              </w:rPr>
            </w:pPr>
            <w:r w:rsidRPr="00413B46">
              <w:t xml:space="preserve">see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880" w:type="dxa"/>
            <w:tcBorders>
              <w:top w:val="single" w:sz="6" w:space="0" w:color="auto"/>
              <w:left w:val="single" w:sz="12" w:space="0" w:color="000000"/>
              <w:bottom w:val="single" w:sz="6" w:space="0" w:color="auto"/>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UINT32</w:t>
            </w:r>
          </w:p>
        </w:tc>
        <w:tc>
          <w:tcPr>
            <w:tcW w:w="1908" w:type="dxa"/>
            <w:tcBorders>
              <w:top w:val="single" w:sz="6" w:space="0" w:color="auto"/>
              <w:left w:val="single" w:sz="6" w:space="0" w:color="auto"/>
              <w:bottom w:val="single" w:sz="6" w:space="0" w:color="auto"/>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responseSize</w:t>
            </w:r>
          </w:p>
        </w:tc>
        <w:tc>
          <w:tcPr>
            <w:tcW w:w="4572" w:type="dxa"/>
            <w:tcBorders>
              <w:top w:val="single" w:sz="6" w:space="0" w:color="auto"/>
              <w:left w:val="single" w:sz="6" w:space="0" w:color="auto"/>
              <w:bottom w:val="single" w:sz="6" w:space="0" w:color="auto"/>
              <w:right w:val="single" w:sz="12" w:space="0" w:color="000000"/>
            </w:tcBorders>
            <w:vAlign w:val="center"/>
          </w:tcPr>
          <w:p w:rsidR="00C53E66" w:rsidRPr="00413B46" w:rsidRDefault="00C53E66" w:rsidP="00B8394F">
            <w:pPr>
              <w:pStyle w:val="TABLE-cell"/>
              <w:spacing w:line="276" w:lineRule="auto"/>
              <w:rPr>
                <w:lang w:eastAsia="zh-CN"/>
              </w:rPr>
            </w:pPr>
          </w:p>
        </w:tc>
      </w:tr>
      <w:tr w:rsidR="00C53E66" w:rsidRPr="00413B46" w:rsidTr="00B8394F">
        <w:trPr>
          <w:cantSplit/>
          <w:jc w:val="center"/>
        </w:trPr>
        <w:tc>
          <w:tcPr>
            <w:tcW w:w="2880" w:type="dxa"/>
            <w:tcBorders>
              <w:top w:val="single" w:sz="6" w:space="0" w:color="auto"/>
              <w:left w:val="single" w:sz="12" w:space="0" w:color="000000"/>
              <w:bottom w:val="thinThickThinSmallGap" w:sz="12" w:space="0" w:color="auto"/>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TPM_RC</w:t>
            </w:r>
          </w:p>
        </w:tc>
        <w:tc>
          <w:tcPr>
            <w:tcW w:w="1908" w:type="dxa"/>
            <w:tcBorders>
              <w:top w:val="single" w:sz="6" w:space="0" w:color="auto"/>
              <w:left w:val="single" w:sz="6" w:space="0" w:color="auto"/>
              <w:bottom w:val="thinThickThinSmallGap" w:sz="12" w:space="0" w:color="auto"/>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responseCode</w:t>
            </w:r>
          </w:p>
        </w:tc>
        <w:tc>
          <w:tcPr>
            <w:tcW w:w="4572" w:type="dxa"/>
            <w:tcBorders>
              <w:top w:val="single" w:sz="6" w:space="0" w:color="auto"/>
              <w:left w:val="single" w:sz="6" w:space="0" w:color="auto"/>
              <w:bottom w:val="thinThickThinSmallGap" w:sz="12" w:space="0" w:color="auto"/>
              <w:right w:val="single" w:sz="12" w:space="0" w:color="000000"/>
            </w:tcBorders>
            <w:vAlign w:val="center"/>
          </w:tcPr>
          <w:p w:rsidR="00C53E66" w:rsidRPr="00413B46" w:rsidRDefault="00C53E66" w:rsidP="00B8394F">
            <w:pPr>
              <w:pStyle w:val="TABLE-cell"/>
              <w:spacing w:line="276" w:lineRule="auto"/>
              <w:rPr>
                <w:lang w:eastAsia="zh-CN"/>
              </w:rPr>
            </w:pPr>
          </w:p>
        </w:tc>
      </w:tr>
      <w:tr w:rsidR="00C53E66" w:rsidRPr="00413B46" w:rsidTr="00B8394F">
        <w:trPr>
          <w:cantSplit/>
          <w:jc w:val="center"/>
        </w:trPr>
        <w:tc>
          <w:tcPr>
            <w:tcW w:w="2880" w:type="dxa"/>
            <w:tcBorders>
              <w:top w:val="thinThickThinSmallGap" w:sz="12" w:space="0" w:color="auto"/>
              <w:left w:val="single" w:sz="12" w:space="0" w:color="000000"/>
              <w:bottom w:val="single" w:sz="6" w:space="0" w:color="auto"/>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TPM2B_ECC_POINT</w:t>
            </w:r>
          </w:p>
        </w:tc>
        <w:tc>
          <w:tcPr>
            <w:tcW w:w="1908" w:type="dxa"/>
            <w:tcBorders>
              <w:top w:val="thinThickThinSmallGap" w:sz="12" w:space="0" w:color="auto"/>
              <w:left w:val="single" w:sz="6" w:space="0" w:color="auto"/>
              <w:bottom w:val="single" w:sz="6" w:space="0" w:color="auto"/>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Q</w:t>
            </w:r>
          </w:p>
        </w:tc>
        <w:tc>
          <w:tcPr>
            <w:tcW w:w="4572" w:type="dxa"/>
            <w:tcBorders>
              <w:top w:val="thinThickThinSmallGap" w:sz="12" w:space="0" w:color="auto"/>
              <w:left w:val="single" w:sz="6" w:space="0" w:color="auto"/>
              <w:bottom w:val="single" w:sz="6" w:space="0" w:color="auto"/>
              <w:right w:val="single" w:sz="12" w:space="0" w:color="000000"/>
            </w:tcBorders>
            <w:vAlign w:val="center"/>
            <w:hideMark/>
          </w:tcPr>
          <w:p w:rsidR="00C53E66" w:rsidRPr="00413B46" w:rsidRDefault="00C53E66" w:rsidP="00B8394F">
            <w:pPr>
              <w:pStyle w:val="TABLE-cell"/>
              <w:spacing w:line="276" w:lineRule="auto"/>
              <w:rPr>
                <w:sz w:val="20"/>
                <w:szCs w:val="20"/>
                <w:lang w:eastAsia="zh-CN"/>
              </w:rPr>
            </w:pPr>
            <w:r w:rsidRPr="00413B46">
              <w:rPr>
                <w:lang w:eastAsia="zh-CN"/>
              </w:rPr>
              <w:t xml:space="preserve">ephemeral public key </w:t>
            </w:r>
            <w:r w:rsidRPr="00413B46">
              <w:rPr>
                <w:rFonts w:ascii="Cambria" w:hAnsi="Cambria"/>
                <w:i/>
                <w:iCs/>
                <w:sz w:val="20"/>
                <w:szCs w:val="20"/>
                <w:lang w:eastAsia="zh-CN"/>
              </w:rPr>
              <w:t>Q</w:t>
            </w:r>
            <w:r w:rsidRPr="00413B46">
              <w:rPr>
                <w:sz w:val="20"/>
                <w:szCs w:val="20"/>
                <w:lang w:eastAsia="zh-CN"/>
              </w:rPr>
              <w:t xml:space="preserve"> </w:t>
            </w:r>
            <w:r w:rsidRPr="00413B46">
              <w:rPr>
                <w:rFonts w:ascii="Cambria Math" w:hAnsi="Cambria Math" w:cs="Cambria Math"/>
                <w:sz w:val="20"/>
                <w:szCs w:val="20"/>
                <w:lang w:eastAsia="zh-CN"/>
              </w:rPr>
              <w:t>≔</w:t>
            </w:r>
            <w:r w:rsidRPr="00413B46">
              <w:rPr>
                <w:sz w:val="20"/>
                <w:szCs w:val="20"/>
                <w:lang w:eastAsia="zh-CN"/>
              </w:rPr>
              <w:t xml:space="preserve"> [</w:t>
            </w:r>
            <w:r w:rsidRPr="00413B46">
              <w:rPr>
                <w:rFonts w:ascii="Cambria" w:hAnsi="Cambria"/>
                <w:i/>
                <w:iCs/>
                <w:sz w:val="20"/>
                <w:szCs w:val="20"/>
                <w:lang w:eastAsia="zh-CN"/>
              </w:rPr>
              <w:t>r</w:t>
            </w:r>
            <w:r w:rsidRPr="00413B46">
              <w:rPr>
                <w:sz w:val="20"/>
                <w:szCs w:val="20"/>
                <w:lang w:eastAsia="zh-CN"/>
              </w:rPr>
              <w:t>]</w:t>
            </w:r>
            <w:r w:rsidRPr="00413B46">
              <w:rPr>
                <w:rFonts w:ascii="Cambria" w:hAnsi="Cambria"/>
                <w:i/>
                <w:iCs/>
                <w:sz w:val="20"/>
                <w:szCs w:val="20"/>
                <w:lang w:eastAsia="zh-CN"/>
              </w:rPr>
              <w:t>G</w:t>
            </w:r>
          </w:p>
        </w:tc>
      </w:tr>
      <w:tr w:rsidR="00C53E66" w:rsidRPr="00413B46" w:rsidTr="00B8394F">
        <w:trPr>
          <w:cantSplit/>
          <w:jc w:val="center"/>
        </w:trPr>
        <w:tc>
          <w:tcPr>
            <w:tcW w:w="2880" w:type="dxa"/>
            <w:tcBorders>
              <w:top w:val="single" w:sz="6" w:space="0" w:color="auto"/>
              <w:left w:val="single" w:sz="12" w:space="0" w:color="000000"/>
              <w:bottom w:val="single" w:sz="12" w:space="0" w:color="000000"/>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UINT16</w:t>
            </w:r>
          </w:p>
        </w:tc>
        <w:tc>
          <w:tcPr>
            <w:tcW w:w="1908" w:type="dxa"/>
            <w:tcBorders>
              <w:top w:val="single" w:sz="6" w:space="0" w:color="auto"/>
              <w:left w:val="single" w:sz="6" w:space="0" w:color="auto"/>
              <w:bottom w:val="single" w:sz="12" w:space="0" w:color="000000"/>
              <w:right w:val="single" w:sz="6" w:space="0" w:color="auto"/>
            </w:tcBorders>
            <w:vAlign w:val="center"/>
            <w:hideMark/>
          </w:tcPr>
          <w:p w:rsidR="00C53E66" w:rsidRPr="00413B46" w:rsidRDefault="00C53E66" w:rsidP="00B8394F">
            <w:pPr>
              <w:pStyle w:val="TABLE-cell"/>
              <w:spacing w:line="276" w:lineRule="auto"/>
              <w:rPr>
                <w:lang w:eastAsia="zh-CN"/>
              </w:rPr>
            </w:pPr>
            <w:r w:rsidRPr="00413B46">
              <w:rPr>
                <w:lang w:eastAsia="zh-CN"/>
              </w:rPr>
              <w:t>counter</w:t>
            </w:r>
          </w:p>
        </w:tc>
        <w:tc>
          <w:tcPr>
            <w:tcW w:w="4572" w:type="dxa"/>
            <w:tcBorders>
              <w:top w:val="single" w:sz="6" w:space="0" w:color="auto"/>
              <w:left w:val="single" w:sz="6" w:space="0" w:color="auto"/>
              <w:bottom w:val="single" w:sz="12" w:space="0" w:color="000000"/>
              <w:right w:val="single" w:sz="12" w:space="0" w:color="000000"/>
            </w:tcBorders>
            <w:vAlign w:val="center"/>
            <w:hideMark/>
          </w:tcPr>
          <w:p w:rsidR="00C53E66" w:rsidRPr="00413B46" w:rsidRDefault="00C53E66" w:rsidP="00B8394F">
            <w:pPr>
              <w:pStyle w:val="TABLE-cell"/>
              <w:spacing w:line="276" w:lineRule="auto"/>
              <w:rPr>
                <w:lang w:eastAsia="zh-CN"/>
              </w:rPr>
            </w:pPr>
            <w:r w:rsidRPr="00413B46">
              <w:rPr>
                <w:lang w:eastAsia="zh-CN"/>
              </w:rPr>
              <w:t xml:space="preserve">least-significant 16 bits of </w:t>
            </w:r>
            <w:r w:rsidRPr="00413B46">
              <w:rPr>
                <w:i/>
                <w:lang w:eastAsia="zh-CN"/>
              </w:rPr>
              <w:t>commitCount</w:t>
            </w:r>
          </w:p>
        </w:tc>
      </w:tr>
    </w:tbl>
    <w:p w:rsidR="00C53E66" w:rsidRPr="00413B46" w:rsidRDefault="00C53E66" w:rsidP="00C53E66">
      <w:pPr>
        <w:pStyle w:val="Heading3Break"/>
      </w:pPr>
      <w:r w:rsidRPr="00413B46">
        <w:lastRenderedPageBreak/>
        <w:t>Detailed Actions</w:t>
      </w:r>
    </w:p>
    <w:p w:rsidR="006B74E4" w:rsidRDefault="00C53E66" w:rsidP="00C53E66">
      <w:pPr>
        <w:pStyle w:val="CodeNameTag"/>
        <w:rPr>
          <w:noProof w:val="0"/>
        </w:rPr>
      </w:pPr>
      <w:r w:rsidRPr="00413B46">
        <w:rPr>
          <w:noProof w:val="0"/>
        </w:rPr>
        <w:t>[[EC_Ephemeral]]</w:t>
      </w:r>
      <w:bookmarkStart w:id="3695" w:name="_Toc380749543"/>
      <w:bookmarkStart w:id="3696" w:name="_Toc432773984"/>
      <w:bookmarkStart w:id="3697" w:name="_Toc443720842"/>
      <w:bookmarkStart w:id="3698" w:name="_Toc443576134"/>
      <w:bookmarkStart w:id="3699" w:name="_Toc473813855"/>
      <w:bookmarkStart w:id="3700" w:name="_Toc536440816"/>
    </w:p>
    <w:p w:rsidR="00C53E66" w:rsidRPr="00413B46" w:rsidRDefault="00C53E66" w:rsidP="00C53E66">
      <w:pPr>
        <w:pStyle w:val="Heading1"/>
      </w:pPr>
      <w:bookmarkStart w:id="3701" w:name="_Toc24725491"/>
      <w:r w:rsidRPr="00413B46">
        <w:lastRenderedPageBreak/>
        <w:t>Signing and Signature Verification</w:t>
      </w:r>
      <w:bookmarkEnd w:id="3654"/>
      <w:bookmarkEnd w:id="3695"/>
      <w:bookmarkEnd w:id="3696"/>
      <w:bookmarkEnd w:id="3697"/>
      <w:bookmarkEnd w:id="3698"/>
      <w:bookmarkEnd w:id="3699"/>
      <w:bookmarkEnd w:id="3700"/>
      <w:bookmarkEnd w:id="3701"/>
    </w:p>
    <w:p w:rsidR="00C53E66" w:rsidRPr="00413B46" w:rsidRDefault="00C53E66" w:rsidP="00C53E66">
      <w:pPr>
        <w:pStyle w:val="Heading2"/>
        <w:ind w:left="0" w:firstLine="0"/>
      </w:pPr>
      <w:bookmarkStart w:id="3702" w:name="_Toc310935438"/>
      <w:bookmarkStart w:id="3703" w:name="_Toc380749544"/>
      <w:bookmarkStart w:id="3704" w:name="_Toc432773985"/>
      <w:bookmarkStart w:id="3705" w:name="_Toc443720843"/>
      <w:bookmarkStart w:id="3706" w:name="_Toc443576135"/>
      <w:bookmarkStart w:id="3707" w:name="_Toc473813856"/>
      <w:bookmarkStart w:id="3708" w:name="_Ref481047110"/>
      <w:bookmarkStart w:id="3709" w:name="_Toc536440817"/>
      <w:bookmarkStart w:id="3710" w:name="_Toc24725492"/>
      <w:r w:rsidRPr="00413B46">
        <w:t>TPM2_VerifySignature</w:t>
      </w:r>
      <w:bookmarkEnd w:id="3702"/>
      <w:bookmarkEnd w:id="3703"/>
      <w:bookmarkEnd w:id="3704"/>
      <w:bookmarkEnd w:id="3705"/>
      <w:bookmarkEnd w:id="3706"/>
      <w:bookmarkEnd w:id="3707"/>
      <w:bookmarkEnd w:id="3708"/>
      <w:bookmarkEnd w:id="3709"/>
      <w:bookmarkEnd w:id="3710"/>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uses loaded keys to validate a signature on a message with the message digest passed to the TPM.</w:t>
      </w:r>
    </w:p>
    <w:p w:rsidR="00C53E66" w:rsidRDefault="00C53E66" w:rsidP="00C53E66">
      <w:pPr>
        <w:pStyle w:val="BodyText"/>
      </w:pPr>
      <w:r w:rsidRPr="00413B46">
        <w:t>If the signature check succeeds, then the TPM will produce a TPMT_TK_VERIFIED. Otherwise, the TPM shall return TPM_RC_SIGNATURE.</w:t>
      </w:r>
    </w:p>
    <w:p w:rsidR="004C5B5F" w:rsidRPr="00413B46" w:rsidRDefault="004C5B5F" w:rsidP="004C5B5F">
      <w:pPr>
        <w:pStyle w:val="BodyText"/>
      </w:pPr>
      <w:r w:rsidRPr="00413B46">
        <w:t xml:space="preserve">If </w:t>
      </w:r>
      <w:r>
        <w:t>the key is in the NULL hierarchy</w:t>
      </w:r>
      <w:r w:rsidRPr="00413B46">
        <w:t xml:space="preserve">, then </w:t>
      </w:r>
      <w:r w:rsidRPr="00413B46">
        <w:rPr>
          <w:i/>
        </w:rPr>
        <w:t>digest</w:t>
      </w:r>
      <w:r w:rsidRPr="00413B46">
        <w:t xml:space="preserve"> in the ticket will be the Empty Buffer</w:t>
      </w:r>
      <w:r w:rsidRPr="00413B46">
        <w:rPr>
          <w:i/>
        </w:rPr>
        <w:t>.</w:t>
      </w:r>
    </w:p>
    <w:p w:rsidR="00C53E66" w:rsidRPr="00413B46" w:rsidRDefault="00C53E66" w:rsidP="00C53E66">
      <w:pPr>
        <w:pStyle w:val="NOTE"/>
      </w:pPr>
      <w:r w:rsidRPr="00413B46">
        <w:t>NOTE 1</w:t>
      </w:r>
      <w:r w:rsidRPr="00413B46">
        <w:tab/>
        <w:t xml:space="preserve">A valid ticket may be used in subsequent commands to provide proof to the TPM that the TPM has validated the signature over the message using the key referenced by </w:t>
      </w:r>
      <w:r w:rsidRPr="00413B46">
        <w:rPr>
          <w:i/>
        </w:rPr>
        <w:t>keyHandle</w:t>
      </w:r>
      <w:r w:rsidRPr="00413B46">
        <w:t>.</w:t>
      </w:r>
    </w:p>
    <w:p w:rsidR="00C53E66" w:rsidRPr="00413B46" w:rsidRDefault="00C53E66" w:rsidP="00C53E66">
      <w:pPr>
        <w:pStyle w:val="BodyText"/>
      </w:pPr>
      <w:r w:rsidRPr="00413B46">
        <w:t xml:space="preserve">If </w:t>
      </w:r>
      <w:r w:rsidRPr="00413B46">
        <w:rPr>
          <w:i/>
        </w:rPr>
        <w:t>keyHandle</w:t>
      </w:r>
      <w:r w:rsidRPr="00413B46">
        <w:t xml:space="preserve"> references an asymmetric key, only the public portion of the key needs to be loaded. If </w:t>
      </w:r>
      <w:r w:rsidRPr="00413B46">
        <w:rPr>
          <w:i/>
        </w:rPr>
        <w:t>keyHandle</w:t>
      </w:r>
      <w:r w:rsidRPr="00413B46">
        <w:t xml:space="preserve"> references a symmetric key, both the public and private portions need to be loaded.</w:t>
      </w:r>
    </w:p>
    <w:p w:rsidR="00C53E66" w:rsidRPr="00413B46" w:rsidRDefault="00C53E66" w:rsidP="00C53E66">
      <w:pPr>
        <w:pStyle w:val="NOTE"/>
      </w:pPr>
      <w:r w:rsidRPr="00413B46">
        <w:t>NOTE 2</w:t>
      </w:r>
      <w:r w:rsidRPr="00413B46">
        <w:tab/>
        <w:t>The sensitive area of the symmetric object is required to allow verification of the symmetric signature (the HMAC).</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3711" w:name="_Toc380749727"/>
      <w:bookmarkStart w:id="3712" w:name="_Toc432774174"/>
      <w:bookmarkStart w:id="3713" w:name="_Toc443576321"/>
      <w:bookmarkStart w:id="3714" w:name="_Toc473814055"/>
      <w:bookmarkStart w:id="3715" w:name="_Toc536441021"/>
      <w:bookmarkStart w:id="3716" w:name="_Toc24725703"/>
      <w:r w:rsidRPr="00413B46">
        <w:t xml:space="preserve">Table </w:t>
      </w:r>
      <w:r w:rsidRPr="00C42EAF">
        <w:fldChar w:fldCharType="begin"/>
      </w:r>
      <w:r w:rsidRPr="00413B46">
        <w:instrText xml:space="preserve"> SEQ Table \* ARABIC </w:instrText>
      </w:r>
      <w:r w:rsidRPr="00C42EAF">
        <w:fldChar w:fldCharType="separate"/>
      </w:r>
      <w:ins w:id="3717" w:author="David Wooten" w:date="2019-11-15T15:49:00Z">
        <w:r w:rsidR="00D51C42">
          <w:rPr>
            <w:noProof/>
          </w:rPr>
          <w:t>108</w:t>
        </w:r>
      </w:ins>
      <w:del w:id="3718" w:author="David Wooten" w:date="2019-11-15T15:49:00Z">
        <w:r w:rsidR="00E90F60" w:rsidDel="00D51C42">
          <w:rPr>
            <w:noProof/>
          </w:rPr>
          <w:delText>104</w:delText>
        </w:r>
      </w:del>
      <w:r w:rsidRPr="00C42EAF">
        <w:fldChar w:fldCharType="end"/>
      </w:r>
      <w:r w:rsidRPr="00413B46">
        <w:t xml:space="preserve"> — TPM2_VerifySignature Command</w:t>
      </w:r>
      <w:bookmarkEnd w:id="3711"/>
      <w:bookmarkEnd w:id="3712"/>
      <w:bookmarkEnd w:id="3713"/>
      <w:bookmarkEnd w:id="3714"/>
      <w:bookmarkEnd w:id="3715"/>
      <w:bookmarkEnd w:id="3716"/>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TPM_ST_SESSIONS if an audit or encrypt session is present; otherwise, TPM_ST_NO_SESSIONS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TPM_CC_VerifySignature</w:t>
            </w:r>
          </w:p>
        </w:tc>
      </w:tr>
      <w:tr w:rsidR="00C53E66" w:rsidRPr="00413B46" w:rsidTr="00B8394F">
        <w:trPr>
          <w:cantSplit/>
          <w:jc w:val="center"/>
        </w:trPr>
        <w:tc>
          <w:tcPr>
            <w:tcW w:w="2736" w:type="dxa"/>
            <w:tcBorders>
              <w:top w:val="dashDotStroked" w:sz="24"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TPMI_DH_OBJECT</w:t>
            </w:r>
          </w:p>
        </w:tc>
        <w:tc>
          <w:tcPr>
            <w:tcW w:w="2016" w:type="dxa"/>
            <w:tcBorders>
              <w:top w:val="dashDotStroked" w:sz="24"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keyHandle</w:t>
            </w:r>
          </w:p>
        </w:tc>
        <w:tc>
          <w:tcPr>
            <w:tcW w:w="4608" w:type="dxa"/>
            <w:tcBorders>
              <w:top w:val="dashDotStroked" w:sz="24"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handle of public key that will be used in the validation</w:t>
            </w:r>
          </w:p>
          <w:p w:rsidR="00C53E66" w:rsidRPr="00413B46" w:rsidRDefault="00C53E66" w:rsidP="00B8394F">
            <w:pPr>
              <w:pStyle w:val="TABLE-cell"/>
            </w:pPr>
            <w:r w:rsidRPr="00413B46">
              <w:t>Auth Index: None</w:t>
            </w:r>
          </w:p>
        </w:tc>
      </w:tr>
      <w:tr w:rsidR="00C53E66" w:rsidRPr="00413B46" w:rsidTr="00B8394F">
        <w:trPr>
          <w:cantSplit/>
          <w:jc w:val="center"/>
        </w:trPr>
        <w:tc>
          <w:tcPr>
            <w:tcW w:w="2736" w:type="dxa"/>
            <w:tcBorders>
              <w:top w:val="thinThickThinSmallGap" w:sz="12" w:space="0" w:color="auto"/>
              <w:left w:val="single" w:sz="12" w:space="0" w:color="auto"/>
              <w:right w:val="single" w:sz="8" w:space="0" w:color="auto"/>
            </w:tcBorders>
            <w:vAlign w:val="center"/>
          </w:tcPr>
          <w:p w:rsidR="00C53E66" w:rsidRPr="00413B46" w:rsidRDefault="00C53E66" w:rsidP="00B8394F">
            <w:pPr>
              <w:pStyle w:val="TABLE-cell"/>
            </w:pPr>
            <w:r w:rsidRPr="00413B46">
              <w:t>TPM2B_DIGEST</w:t>
            </w:r>
          </w:p>
        </w:tc>
        <w:tc>
          <w:tcPr>
            <w:tcW w:w="2016" w:type="dxa"/>
            <w:tcBorders>
              <w:top w:val="thinThickThinSmallGap" w:sz="12" w:space="0" w:color="auto"/>
              <w:left w:val="single" w:sz="8" w:space="0" w:color="auto"/>
              <w:right w:val="single" w:sz="8" w:space="0" w:color="auto"/>
            </w:tcBorders>
            <w:vAlign w:val="center"/>
          </w:tcPr>
          <w:p w:rsidR="00C53E66" w:rsidRPr="00413B46" w:rsidRDefault="00C53E66" w:rsidP="00B8394F">
            <w:pPr>
              <w:pStyle w:val="TABLE-cell"/>
            </w:pPr>
            <w:r w:rsidRPr="00413B46">
              <w:t>digest</w:t>
            </w:r>
          </w:p>
        </w:tc>
        <w:tc>
          <w:tcPr>
            <w:tcW w:w="4608" w:type="dxa"/>
            <w:tcBorders>
              <w:top w:val="thinThickThinSmallGap" w:sz="12" w:space="0" w:color="auto"/>
              <w:left w:val="single" w:sz="8" w:space="0" w:color="auto"/>
              <w:right w:val="single" w:sz="12" w:space="0" w:color="auto"/>
            </w:tcBorders>
            <w:vAlign w:val="center"/>
          </w:tcPr>
          <w:p w:rsidR="00C53E66" w:rsidRPr="00413B46" w:rsidRDefault="00C53E66" w:rsidP="00B8394F">
            <w:pPr>
              <w:pStyle w:val="TABLE-cell"/>
            </w:pPr>
            <w:r w:rsidRPr="00413B46">
              <w:t>digest of the signed message</w:t>
            </w:r>
          </w:p>
        </w:tc>
      </w:tr>
      <w:tr w:rsidR="00C53E66" w:rsidRPr="00413B46" w:rsidTr="00B8394F">
        <w:trPr>
          <w:cantSplit/>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TPMT_SIGNATURE</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signature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signature to be tested</w:t>
            </w:r>
          </w:p>
        </w:tc>
      </w:tr>
    </w:tbl>
    <w:p w:rsidR="00C53E66" w:rsidRPr="00413B46" w:rsidRDefault="00C53E66" w:rsidP="00C53E66">
      <w:pPr>
        <w:pStyle w:val="TABLE-title"/>
      </w:pPr>
      <w:bookmarkStart w:id="3719" w:name="_Toc380749728"/>
      <w:bookmarkStart w:id="3720" w:name="_Toc432774175"/>
      <w:bookmarkStart w:id="3721" w:name="_Toc443576322"/>
      <w:bookmarkStart w:id="3722" w:name="_Toc473814056"/>
      <w:bookmarkStart w:id="3723" w:name="_Toc536441022"/>
      <w:bookmarkStart w:id="3724" w:name="_Toc24725704"/>
      <w:r w:rsidRPr="00413B46">
        <w:t xml:space="preserve">Table </w:t>
      </w:r>
      <w:r w:rsidRPr="00C42EAF">
        <w:fldChar w:fldCharType="begin"/>
      </w:r>
      <w:r w:rsidRPr="00413B46">
        <w:instrText xml:space="preserve"> SEQ Table \* ARABIC </w:instrText>
      </w:r>
      <w:r w:rsidRPr="00C42EAF">
        <w:fldChar w:fldCharType="separate"/>
      </w:r>
      <w:ins w:id="3725" w:author="David Wooten" w:date="2019-11-15T15:49:00Z">
        <w:r w:rsidR="00D51C42">
          <w:rPr>
            <w:noProof/>
          </w:rPr>
          <w:t>109</w:t>
        </w:r>
      </w:ins>
      <w:del w:id="3726" w:author="David Wooten" w:date="2019-11-15T15:49:00Z">
        <w:r w:rsidR="00E90F60" w:rsidDel="00D51C42">
          <w:rPr>
            <w:noProof/>
          </w:rPr>
          <w:delText>105</w:delText>
        </w:r>
      </w:del>
      <w:r w:rsidRPr="00C42EAF">
        <w:fldChar w:fldCharType="end"/>
      </w:r>
      <w:r w:rsidRPr="00413B46">
        <w:t xml:space="preserve"> — TPM2_VerifySignature Response</w:t>
      </w:r>
      <w:bookmarkEnd w:id="3719"/>
      <w:bookmarkEnd w:id="3720"/>
      <w:bookmarkEnd w:id="3721"/>
      <w:bookmarkEnd w:id="3722"/>
      <w:bookmarkEnd w:id="3723"/>
      <w:bookmarkEnd w:id="3724"/>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000000"/>
              <w:left w:val="single" w:sz="12" w:space="0" w:color="000000"/>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000000"/>
              <w:left w:val="single" w:sz="8" w:space="0" w:color="auto"/>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000000"/>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thinThickThinSmallGap"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thinThickThinSmallGap" w:sz="12"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thinThickThinSmallGap" w:sz="12" w:space="0" w:color="auto"/>
              <w:left w:val="single" w:sz="12" w:space="0" w:color="000000"/>
              <w:bottom w:val="single" w:sz="12" w:space="0" w:color="000000"/>
              <w:right w:val="single" w:sz="8" w:space="0" w:color="auto"/>
            </w:tcBorders>
            <w:vAlign w:val="center"/>
          </w:tcPr>
          <w:p w:rsidR="00C53E66" w:rsidRPr="00413B46" w:rsidRDefault="00C53E66" w:rsidP="00B8394F">
            <w:pPr>
              <w:pStyle w:val="TABLE-cell"/>
            </w:pPr>
            <w:r w:rsidRPr="00413B46">
              <w:t>TPMT_TK_VERIFIED</w:t>
            </w:r>
          </w:p>
        </w:tc>
        <w:tc>
          <w:tcPr>
            <w:tcW w:w="2016" w:type="dxa"/>
            <w:tcBorders>
              <w:top w:val="thinThickThinSmallGap"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ell"/>
            </w:pPr>
            <w:r w:rsidRPr="00413B46">
              <w:t>validation</w:t>
            </w:r>
          </w:p>
        </w:tc>
        <w:tc>
          <w:tcPr>
            <w:tcW w:w="4608" w:type="dxa"/>
            <w:tcBorders>
              <w:top w:val="thinThickThinSmallGap" w:sz="12" w:space="0" w:color="auto"/>
              <w:left w:val="single" w:sz="8" w:space="0" w:color="auto"/>
              <w:bottom w:val="single" w:sz="12" w:space="0" w:color="000000"/>
              <w:right w:val="single" w:sz="12" w:space="0" w:color="000000"/>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[[VerifySignature]]</w:t>
      </w:r>
    </w:p>
    <w:p w:rsidR="00C53E66" w:rsidRPr="00413B46" w:rsidRDefault="00C53E66" w:rsidP="00C53E66">
      <w:pPr>
        <w:pStyle w:val="Heading2"/>
        <w:pageBreakBefore/>
      </w:pPr>
      <w:bookmarkStart w:id="3727" w:name="_Toc310935439"/>
      <w:bookmarkStart w:id="3728" w:name="_Toc380749545"/>
      <w:bookmarkStart w:id="3729" w:name="_Toc432773986"/>
      <w:bookmarkStart w:id="3730" w:name="_Toc443720844"/>
      <w:bookmarkStart w:id="3731" w:name="_Toc443576136"/>
      <w:bookmarkStart w:id="3732" w:name="_Toc473813857"/>
      <w:bookmarkStart w:id="3733" w:name="_Toc536440818"/>
      <w:bookmarkStart w:id="3734" w:name="_Toc24725493"/>
      <w:r w:rsidRPr="00413B46">
        <w:lastRenderedPageBreak/>
        <w:t>TPM2_Sign</w:t>
      </w:r>
      <w:bookmarkEnd w:id="3727"/>
      <w:bookmarkEnd w:id="3728"/>
      <w:bookmarkEnd w:id="3729"/>
      <w:bookmarkEnd w:id="3730"/>
      <w:bookmarkEnd w:id="3731"/>
      <w:bookmarkEnd w:id="3732"/>
      <w:bookmarkEnd w:id="3733"/>
      <w:bookmarkEnd w:id="3734"/>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causes the TPM to sign an externally provided hash with the specified symmetric or asymmetric signing key.</w:t>
      </w:r>
    </w:p>
    <w:p w:rsidR="00C53E66" w:rsidRPr="00413B46" w:rsidRDefault="00C53E66" w:rsidP="00C53E66">
      <w:pPr>
        <w:pStyle w:val="NOTE"/>
      </w:pPr>
      <w:r w:rsidRPr="00413B46">
        <w:t>NOTE 1</w:t>
      </w:r>
      <w:r w:rsidRPr="00413B46">
        <w:tab/>
        <w:t xml:space="preserve">If </w:t>
      </w:r>
      <w:r w:rsidRPr="00413B46">
        <w:rPr>
          <w:i/>
        </w:rPr>
        <w:t>keyhandle</w:t>
      </w:r>
      <w:r w:rsidRPr="00413B46">
        <w:t xml:space="preserve"> references an unrestricted signing key, a digest can be signed using either this command or an HMAC command.</w:t>
      </w:r>
    </w:p>
    <w:p w:rsidR="00C53E66" w:rsidRPr="00413B46" w:rsidRDefault="00C53E66" w:rsidP="00C53E66">
      <w:pPr>
        <w:pStyle w:val="BodyText"/>
      </w:pPr>
      <w:r w:rsidRPr="00413B46">
        <w:t xml:space="preserve">If </w:t>
      </w:r>
      <w:r w:rsidRPr="00413B46">
        <w:rPr>
          <w:i/>
        </w:rPr>
        <w:t>keyHandle</w:t>
      </w:r>
      <w:r w:rsidRPr="00413B46">
        <w:t xml:space="preserve"> references a restricted signing key, then </w:t>
      </w:r>
      <w:r w:rsidRPr="00413B46">
        <w:rPr>
          <w:i/>
        </w:rPr>
        <w:t>validation</w:t>
      </w:r>
      <w:r w:rsidRPr="00413B46">
        <w:t xml:space="preserve"> shall be provided, indicating that the TPM performed the hash of the data and </w:t>
      </w:r>
      <w:r w:rsidRPr="00413B46">
        <w:rPr>
          <w:i/>
        </w:rPr>
        <w:t>validation</w:t>
      </w:r>
      <w:r w:rsidRPr="00413B46">
        <w:t xml:space="preserve"> shall indicate that hashed data did not start with TPM_GENERATED_VALUE.</w:t>
      </w:r>
    </w:p>
    <w:p w:rsidR="00C53E66" w:rsidRPr="00413B46" w:rsidRDefault="00C53E66" w:rsidP="00C53E66">
      <w:pPr>
        <w:pStyle w:val="NOTE"/>
      </w:pPr>
      <w:r w:rsidRPr="00413B46">
        <w:t>NOTE 2</w:t>
      </w:r>
      <w:r w:rsidRPr="00413B46">
        <w:tab/>
        <w:t>If the hashed data did start with TPM_GENERATED_VALUE, then the validation will be a NULL ticket.</w:t>
      </w:r>
    </w:p>
    <w:p w:rsidR="00A36019" w:rsidRDefault="00A36019" w:rsidP="00C53E66">
      <w:pPr>
        <w:pStyle w:val="BodyText"/>
      </w:pPr>
      <w:r>
        <w:t xml:space="preserve">The </w:t>
      </w:r>
      <w:r w:rsidRPr="00A36019">
        <w:rPr>
          <w:i/>
        </w:rPr>
        <w:t>x509</w:t>
      </w:r>
      <w:r>
        <w:rPr>
          <w:i/>
        </w:rPr>
        <w:t>sign</w:t>
      </w:r>
      <w:r>
        <w:t xml:space="preserve"> attribute of keyHandle may not be SET (TPM_RC_ATTRIBUTES).</w:t>
      </w:r>
    </w:p>
    <w:p w:rsidR="00C53E66" w:rsidRPr="00413B46" w:rsidRDefault="00C53E66" w:rsidP="00C53E66">
      <w:pPr>
        <w:pStyle w:val="BodyText"/>
      </w:pPr>
      <w:r w:rsidRPr="00413B46">
        <w:t xml:space="preserve">If the scheme of </w:t>
      </w:r>
      <w:r w:rsidRPr="00413B46">
        <w:rPr>
          <w:i/>
        </w:rPr>
        <w:t>keyHandle</w:t>
      </w:r>
      <w:r w:rsidRPr="00413B46">
        <w:t xml:space="preserve"> is not TPM_ALG_NULL, then </w:t>
      </w:r>
      <w:r w:rsidRPr="00413B46">
        <w:rPr>
          <w:i/>
        </w:rPr>
        <w:t>inScheme</w:t>
      </w:r>
      <w:r w:rsidRPr="00413B46">
        <w:t xml:space="preserve"> shall either be the same scheme as </w:t>
      </w:r>
      <w:r w:rsidRPr="00413B46">
        <w:rPr>
          <w:i/>
        </w:rPr>
        <w:t>keyHandle</w:t>
      </w:r>
      <w:r w:rsidRPr="00413B46">
        <w:t xml:space="preserve"> or TPM_ALG_NULL. If the </w:t>
      </w:r>
      <w:r w:rsidRPr="00413B46">
        <w:rPr>
          <w:i/>
        </w:rPr>
        <w:t>sign</w:t>
      </w:r>
      <w:r w:rsidRPr="00413B46">
        <w:t xml:space="preserve"> attribute is not SET in the key referenced by </w:t>
      </w:r>
      <w:r w:rsidRPr="00413B46">
        <w:rPr>
          <w:i/>
        </w:rPr>
        <w:t>handle</w:t>
      </w:r>
      <w:r w:rsidRPr="00413B46">
        <w:t xml:space="preserve"> then the TPM shall return TPM_RC_KEY.</w:t>
      </w:r>
    </w:p>
    <w:p w:rsidR="00C53E66" w:rsidRPr="00413B46" w:rsidRDefault="00C53E66" w:rsidP="00C53E66">
      <w:pPr>
        <w:pStyle w:val="BodyText"/>
      </w:pPr>
      <w:r w:rsidRPr="00413B46">
        <w:t xml:space="preserve">If the scheme of </w:t>
      </w:r>
      <w:r w:rsidRPr="00413B46">
        <w:rPr>
          <w:i/>
        </w:rPr>
        <w:t>keyHandle</w:t>
      </w:r>
      <w:r w:rsidRPr="00413B46">
        <w:t xml:space="preserve"> is TPM_ALG_NULL, the TPM will sign using </w:t>
      </w:r>
      <w:r w:rsidRPr="00413B46">
        <w:rPr>
          <w:i/>
        </w:rPr>
        <w:t>inScheme</w:t>
      </w:r>
      <w:r w:rsidRPr="00413B46">
        <w:t xml:space="preserve">; otherwise, it will sign using the scheme of </w:t>
      </w:r>
      <w:r w:rsidRPr="00413B46">
        <w:rPr>
          <w:i/>
        </w:rPr>
        <w:t>keyHandle</w:t>
      </w:r>
      <w:r w:rsidRPr="00413B46">
        <w:t>.</w:t>
      </w:r>
    </w:p>
    <w:p w:rsidR="00C53E66" w:rsidRPr="00413B46" w:rsidRDefault="00C53E66" w:rsidP="00C53E66">
      <w:pPr>
        <w:pStyle w:val="NOTE"/>
      </w:pPr>
      <w:r w:rsidRPr="00413B46">
        <w:t>NOTE 3</w:t>
      </w:r>
      <w:r w:rsidRPr="00413B46">
        <w:tab/>
        <w:t xml:space="preserve">When the signing scheme uses a hash algorithm, the algorithm is defined in the qualifying data of the scheme. This is the same algorithm that is required to be used in producing </w:t>
      </w:r>
      <w:r w:rsidRPr="00413B46">
        <w:rPr>
          <w:i/>
        </w:rPr>
        <w:t>digest</w:t>
      </w:r>
      <w:r w:rsidRPr="00413B46">
        <w:t xml:space="preserve">. The size of </w:t>
      </w:r>
      <w:r w:rsidRPr="00413B46">
        <w:rPr>
          <w:i/>
        </w:rPr>
        <w:t>digest</w:t>
      </w:r>
      <w:r w:rsidRPr="00413B46">
        <w:t xml:space="preserve"> must match that of the hash algorithm in the scheme.</w:t>
      </w:r>
    </w:p>
    <w:p w:rsidR="00C53E66" w:rsidRPr="00413B46" w:rsidRDefault="00C53E66" w:rsidP="00C53E66">
      <w:pPr>
        <w:pStyle w:val="BodyText"/>
      </w:pPr>
      <w:proofErr w:type="gramStart"/>
      <w:r w:rsidRPr="00413B46">
        <w:t xml:space="preserve">If </w:t>
      </w:r>
      <w:r w:rsidRPr="00413B46">
        <w:rPr>
          <w:i/>
        </w:rPr>
        <w:t>inScheme</w:t>
      </w:r>
      <w:r w:rsidRPr="00413B46">
        <w:t xml:space="preserve"> is not a valid signing scheme for the type of keyHandle (or TPM_ALG_NULL), then the TPM shall return TPM_RC_SCHEME.</w:t>
      </w:r>
      <w:proofErr w:type="gramEnd"/>
    </w:p>
    <w:p w:rsidR="00C53E66" w:rsidRDefault="00C53E66" w:rsidP="00C53E66">
      <w:pPr>
        <w:pStyle w:val="BodyText"/>
      </w:pPr>
      <w:r w:rsidRPr="00413B46">
        <w:t xml:space="preserve">If the scheme of </w:t>
      </w:r>
      <w:r w:rsidRPr="00413B46">
        <w:rPr>
          <w:i/>
        </w:rPr>
        <w:t>keyHandle</w:t>
      </w:r>
      <w:r w:rsidRPr="00413B46">
        <w:t xml:space="preserve"> is an anonymous </w:t>
      </w:r>
      <w:r w:rsidRPr="00413B46">
        <w:rPr>
          <w:i/>
        </w:rPr>
        <w:t>scheme</w:t>
      </w:r>
      <w:r w:rsidRPr="00413B46">
        <w:t xml:space="preserve">, then </w:t>
      </w:r>
      <w:r w:rsidRPr="00413B46">
        <w:rPr>
          <w:i/>
        </w:rPr>
        <w:t>inScheme</w:t>
      </w:r>
      <w:r w:rsidRPr="00413B46">
        <w:t xml:space="preserve"> shall have the same scheme algorithm as </w:t>
      </w:r>
      <w:r w:rsidRPr="00413B46">
        <w:rPr>
          <w:i/>
        </w:rPr>
        <w:t>keyHandle</w:t>
      </w:r>
      <w:r w:rsidRPr="00413B46">
        <w:t xml:space="preserve"> and </w:t>
      </w:r>
      <w:r w:rsidRPr="00413B46">
        <w:rPr>
          <w:i/>
        </w:rPr>
        <w:t>inScheme</w:t>
      </w:r>
      <w:r w:rsidRPr="00413B46">
        <w:t xml:space="preserve"> will contain a counter value that will be used in the signing process.</w:t>
      </w:r>
    </w:p>
    <w:p w:rsidR="00493897" w:rsidRPr="00413B46" w:rsidRDefault="00493897" w:rsidP="00493897">
      <w:pPr>
        <w:pStyle w:val="EXAMPLE"/>
      </w:pPr>
      <w:r>
        <w:t>EXAMPLE</w:t>
      </w:r>
      <w:r>
        <w:tab/>
        <w:t xml:space="preserve">For ECDAA, </w:t>
      </w:r>
      <w:r w:rsidRPr="00413B46">
        <w:rPr>
          <w:i/>
        </w:rPr>
        <w:t>inScheme</w:t>
      </w:r>
      <w:r>
        <w:rPr>
          <w:i/>
        </w:rPr>
        <w:t>.details.ecdaa.count</w:t>
      </w:r>
      <w:r w:rsidRPr="00413B46">
        <w:t xml:space="preserve"> </w:t>
      </w:r>
      <w:r>
        <w:t>will contain the count value.</w:t>
      </w:r>
    </w:p>
    <w:p w:rsidR="00C53E66" w:rsidRPr="00413B46" w:rsidRDefault="00C53E66" w:rsidP="00C53E66">
      <w:pPr>
        <w:pStyle w:val="BodyText"/>
      </w:pPr>
      <w:r w:rsidRPr="00413B46">
        <w:t xml:space="preserve">If </w:t>
      </w:r>
      <w:r w:rsidRPr="00413B46">
        <w:rPr>
          <w:i/>
        </w:rPr>
        <w:t>validation</w:t>
      </w:r>
      <w:r w:rsidRPr="00413B46">
        <w:t xml:space="preserve"> is provided, then the hash algorithm used in computing the digest is required to be the hash algorithm specified in the scheme of </w:t>
      </w:r>
      <w:r w:rsidRPr="00413B46">
        <w:rPr>
          <w:i/>
        </w:rPr>
        <w:t>keyHandle</w:t>
      </w:r>
      <w:r w:rsidRPr="00413B46">
        <w:t xml:space="preserve"> (TPM_RC_TICKET).</w:t>
      </w:r>
    </w:p>
    <w:p w:rsidR="00C53E66" w:rsidRPr="00413B46" w:rsidRDefault="00C53E66" w:rsidP="00C53E66">
      <w:pPr>
        <w:pStyle w:val="BodyText"/>
      </w:pPr>
      <w:r w:rsidRPr="00413B46">
        <w:t xml:space="preserve">If the </w:t>
      </w:r>
      <w:r w:rsidRPr="00413B46">
        <w:rPr>
          <w:i/>
        </w:rPr>
        <w:t>validation</w:t>
      </w:r>
      <w:r w:rsidRPr="00413B46">
        <w:t xml:space="preserve"> parameter is not the Empty Buffer</w:t>
      </w:r>
      <w:r w:rsidRPr="00413B46">
        <w:rPr>
          <w:i/>
        </w:rPr>
        <w:t>,</w:t>
      </w:r>
      <w:r w:rsidRPr="00413B46">
        <w:t xml:space="preserve"> then it will be checked even if the key referenced by </w:t>
      </w:r>
      <w:r w:rsidRPr="00413B46">
        <w:rPr>
          <w:i/>
        </w:rPr>
        <w:t>keyHandle</w:t>
      </w:r>
      <w:r w:rsidRPr="00413B46">
        <w:t xml:space="preserve"> is not a restricted signing key.</w:t>
      </w:r>
    </w:p>
    <w:p w:rsidR="00C53E66" w:rsidRPr="00413B46" w:rsidRDefault="00C53E66" w:rsidP="00C53E66">
      <w:pPr>
        <w:pStyle w:val="NOTE"/>
      </w:pPr>
      <w:r w:rsidRPr="00413B46">
        <w:t>NOTE 4</w:t>
      </w:r>
      <w:r w:rsidRPr="00413B46">
        <w:tab/>
        <w:t xml:space="preserve">If </w:t>
      </w:r>
      <w:r w:rsidRPr="00413B46">
        <w:rPr>
          <w:i/>
        </w:rPr>
        <w:t>keyHandle</w:t>
      </w:r>
      <w:r w:rsidRPr="00413B46">
        <w:t xml:space="preserve"> is both a sign and decrypt key, </w:t>
      </w:r>
      <w:r w:rsidRPr="00413B46">
        <w:rPr>
          <w:i/>
        </w:rPr>
        <w:t>keyHandle</w:t>
      </w:r>
      <w:r w:rsidRPr="00413B46">
        <w:t xml:space="preserve"> will have a scheme of TPM_ALG_NULL. If </w:t>
      </w:r>
      <w:r w:rsidRPr="00413B46">
        <w:rPr>
          <w:i/>
        </w:rPr>
        <w:t>validation</w:t>
      </w:r>
      <w:r w:rsidRPr="00413B46">
        <w:t xml:space="preserve"> is provided, then it must be a NULL validation ticket or the ticket validation will fail.</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3735" w:name="_Toc380749729"/>
      <w:bookmarkStart w:id="3736" w:name="_Toc432774176"/>
      <w:bookmarkStart w:id="3737" w:name="_Toc443576323"/>
      <w:bookmarkStart w:id="3738" w:name="_Toc473814057"/>
      <w:bookmarkStart w:id="3739" w:name="_Toc536441023"/>
      <w:bookmarkStart w:id="3740" w:name="_Toc24725705"/>
      <w:r w:rsidRPr="00413B46">
        <w:t xml:space="preserve">Table </w:t>
      </w:r>
      <w:r w:rsidRPr="00C42EAF">
        <w:fldChar w:fldCharType="begin"/>
      </w:r>
      <w:r w:rsidRPr="00413B46">
        <w:instrText xml:space="preserve"> SEQ Table \* ARABIC </w:instrText>
      </w:r>
      <w:r w:rsidRPr="00C42EAF">
        <w:fldChar w:fldCharType="separate"/>
      </w:r>
      <w:ins w:id="3741" w:author="David Wooten" w:date="2019-11-15T15:49:00Z">
        <w:r w:rsidR="00D51C42">
          <w:rPr>
            <w:noProof/>
          </w:rPr>
          <w:t>110</w:t>
        </w:r>
      </w:ins>
      <w:del w:id="3742" w:author="David Wooten" w:date="2019-11-15T15:49:00Z">
        <w:r w:rsidR="00E90F60" w:rsidDel="00D51C42">
          <w:rPr>
            <w:noProof/>
          </w:rPr>
          <w:delText>106</w:delText>
        </w:r>
      </w:del>
      <w:r w:rsidRPr="00C42EAF">
        <w:fldChar w:fldCharType="end"/>
      </w:r>
      <w:r w:rsidRPr="00413B46">
        <w:t xml:space="preserve"> — TPM2_Sign Command</w:t>
      </w:r>
      <w:bookmarkEnd w:id="3735"/>
      <w:bookmarkEnd w:id="3736"/>
      <w:bookmarkEnd w:id="3737"/>
      <w:bookmarkEnd w:id="3738"/>
      <w:bookmarkEnd w:id="3739"/>
      <w:bookmarkEnd w:id="374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TPM_CC_Sign</w:t>
            </w:r>
          </w:p>
        </w:tc>
      </w:tr>
      <w:tr w:rsidR="00C53E66" w:rsidRPr="00413B46" w:rsidTr="00B8394F">
        <w:trPr>
          <w:cantSplit/>
          <w:jc w:val="center"/>
        </w:trPr>
        <w:tc>
          <w:tcPr>
            <w:tcW w:w="2736" w:type="dxa"/>
            <w:tcBorders>
              <w:top w:val="dashDotStroked" w:sz="24"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TPMI_DH_OBJECT</w:t>
            </w:r>
          </w:p>
        </w:tc>
        <w:tc>
          <w:tcPr>
            <w:tcW w:w="2016" w:type="dxa"/>
            <w:tcBorders>
              <w:top w:val="dashDotStroked" w:sz="24"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@keyHandle</w:t>
            </w:r>
          </w:p>
        </w:tc>
        <w:tc>
          <w:tcPr>
            <w:tcW w:w="4608" w:type="dxa"/>
            <w:tcBorders>
              <w:top w:val="dashDotStroked" w:sz="24"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Handle of key that will perform signing</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B8394F">
        <w:trPr>
          <w:cantSplit/>
          <w:jc w:val="center"/>
        </w:trPr>
        <w:tc>
          <w:tcPr>
            <w:tcW w:w="2736" w:type="dxa"/>
            <w:tcBorders>
              <w:top w:val="thinThickThinSmallGap" w:sz="12" w:space="0" w:color="auto"/>
              <w:left w:val="single" w:sz="12" w:space="0" w:color="auto"/>
              <w:right w:val="single" w:sz="8" w:space="0" w:color="auto"/>
            </w:tcBorders>
            <w:vAlign w:val="center"/>
          </w:tcPr>
          <w:p w:rsidR="00C53E66" w:rsidRPr="00413B46" w:rsidRDefault="00C53E66" w:rsidP="00B8394F">
            <w:pPr>
              <w:pStyle w:val="TABLE-cell"/>
            </w:pPr>
            <w:r w:rsidRPr="00413B46">
              <w:t>TPM2B_DIGEST</w:t>
            </w:r>
          </w:p>
        </w:tc>
        <w:tc>
          <w:tcPr>
            <w:tcW w:w="2016" w:type="dxa"/>
            <w:tcBorders>
              <w:top w:val="thinThickThinSmallGap" w:sz="12" w:space="0" w:color="auto"/>
              <w:left w:val="single" w:sz="8" w:space="0" w:color="auto"/>
              <w:right w:val="single" w:sz="8" w:space="0" w:color="auto"/>
            </w:tcBorders>
            <w:vAlign w:val="center"/>
          </w:tcPr>
          <w:p w:rsidR="00C53E66" w:rsidRPr="00413B46" w:rsidRDefault="00C53E66" w:rsidP="00B8394F">
            <w:pPr>
              <w:pStyle w:val="TABLE-cell"/>
            </w:pPr>
            <w:r w:rsidRPr="00413B46">
              <w:t>digest</w:t>
            </w:r>
          </w:p>
        </w:tc>
        <w:tc>
          <w:tcPr>
            <w:tcW w:w="4608" w:type="dxa"/>
            <w:tcBorders>
              <w:top w:val="thinThickThinSmallGap" w:sz="12" w:space="0" w:color="auto"/>
              <w:left w:val="single" w:sz="8" w:space="0" w:color="auto"/>
              <w:right w:val="single" w:sz="12" w:space="0" w:color="auto"/>
            </w:tcBorders>
            <w:vAlign w:val="center"/>
          </w:tcPr>
          <w:p w:rsidR="00C53E66" w:rsidRPr="00413B46" w:rsidRDefault="00C53E66" w:rsidP="00B8394F">
            <w:pPr>
              <w:pStyle w:val="TABLE-cell"/>
            </w:pPr>
            <w:r w:rsidRPr="00413B46">
              <w:t>digest to be signed</w:t>
            </w:r>
          </w:p>
        </w:tc>
      </w:tr>
      <w:tr w:rsidR="00C53E66" w:rsidRPr="00413B46" w:rsidTr="00B8394F">
        <w:trPr>
          <w:cantSplit/>
          <w:jc w:val="center"/>
        </w:trPr>
        <w:tc>
          <w:tcPr>
            <w:tcW w:w="2736" w:type="dxa"/>
            <w:tcBorders>
              <w:left w:val="single" w:sz="12" w:space="0" w:color="auto"/>
              <w:right w:val="single" w:sz="8" w:space="0" w:color="auto"/>
            </w:tcBorders>
            <w:vAlign w:val="center"/>
          </w:tcPr>
          <w:p w:rsidR="00C53E66" w:rsidRPr="00413B46" w:rsidRDefault="00C53E66" w:rsidP="00B8394F">
            <w:pPr>
              <w:pStyle w:val="TABLE-cell"/>
            </w:pPr>
            <w:r w:rsidRPr="00413B46">
              <w:t>TPMT_SIG_SCHEME+</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inScheme</w:t>
            </w:r>
          </w:p>
        </w:tc>
        <w:tc>
          <w:tcPr>
            <w:tcW w:w="4608" w:type="dxa"/>
            <w:tcBorders>
              <w:left w:val="single" w:sz="8" w:space="0" w:color="auto"/>
              <w:right w:val="single" w:sz="12" w:space="0" w:color="auto"/>
            </w:tcBorders>
            <w:vAlign w:val="center"/>
          </w:tcPr>
          <w:p w:rsidR="00C53E66" w:rsidRPr="00413B46" w:rsidRDefault="00C53E66" w:rsidP="00B8394F">
            <w:pPr>
              <w:pStyle w:val="TABLE-cell"/>
            </w:pPr>
            <w:r w:rsidRPr="00413B46">
              <w:t xml:space="preserve">signing scheme to use if the </w:t>
            </w:r>
            <w:r w:rsidRPr="00413B46">
              <w:rPr>
                <w:i/>
              </w:rPr>
              <w:t>scheme</w:t>
            </w:r>
            <w:r w:rsidRPr="00413B46">
              <w:t xml:space="preserve"> for </w:t>
            </w:r>
            <w:r w:rsidRPr="00413B46">
              <w:rPr>
                <w:i/>
              </w:rPr>
              <w:t>keyHandle</w:t>
            </w:r>
            <w:r w:rsidRPr="00413B46">
              <w:t xml:space="preserve"> is TPM_ALG_NULL</w:t>
            </w:r>
          </w:p>
        </w:tc>
      </w:tr>
      <w:tr w:rsidR="00C53E66" w:rsidRPr="00413B46" w:rsidTr="00B8394F">
        <w:trPr>
          <w:cantSplit/>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TPMT_TK_HASHCHECK</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validation</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proof that digest was created by the TPM</w:t>
            </w:r>
          </w:p>
          <w:p w:rsidR="00C53E66" w:rsidRPr="00413B46" w:rsidRDefault="00C53E66" w:rsidP="00B8394F">
            <w:pPr>
              <w:pStyle w:val="TABLE-cell"/>
            </w:pPr>
            <w:r w:rsidRPr="00413B46">
              <w:t xml:space="preserve">If </w:t>
            </w:r>
            <w:r w:rsidRPr="00413B46">
              <w:rPr>
                <w:i/>
              </w:rPr>
              <w:t>keyHandle</w:t>
            </w:r>
            <w:r w:rsidRPr="00413B46">
              <w:t xml:space="preserve"> is not a restricted signing key, then this may be a NULL Ticket with </w:t>
            </w:r>
            <w:r w:rsidRPr="00413B46">
              <w:rPr>
                <w:i/>
              </w:rPr>
              <w:t>tag</w:t>
            </w:r>
            <w:r w:rsidRPr="00413B46">
              <w:t xml:space="preserve"> = TPM_ST_CHECKHASH.</w:t>
            </w:r>
          </w:p>
        </w:tc>
      </w:tr>
    </w:tbl>
    <w:p w:rsidR="00C53E66" w:rsidRPr="00413B46" w:rsidRDefault="00C53E66" w:rsidP="00C53E66">
      <w:pPr>
        <w:pStyle w:val="TABLE-title"/>
      </w:pPr>
      <w:bookmarkStart w:id="3743" w:name="_Toc380749730"/>
      <w:bookmarkStart w:id="3744" w:name="_Toc432774177"/>
      <w:bookmarkStart w:id="3745" w:name="_Toc443576324"/>
      <w:bookmarkStart w:id="3746" w:name="_Toc473814058"/>
      <w:bookmarkStart w:id="3747" w:name="_Toc536441024"/>
      <w:bookmarkStart w:id="3748" w:name="_Toc24725706"/>
      <w:r w:rsidRPr="00413B46">
        <w:t xml:space="preserve">Table </w:t>
      </w:r>
      <w:r w:rsidRPr="00C42EAF">
        <w:fldChar w:fldCharType="begin"/>
      </w:r>
      <w:r w:rsidRPr="00413B46">
        <w:instrText xml:space="preserve"> SEQ Table \* ARABIC </w:instrText>
      </w:r>
      <w:r w:rsidRPr="00C42EAF">
        <w:fldChar w:fldCharType="separate"/>
      </w:r>
      <w:ins w:id="3749" w:author="David Wooten" w:date="2019-11-15T15:49:00Z">
        <w:r w:rsidR="00D51C42">
          <w:rPr>
            <w:noProof/>
          </w:rPr>
          <w:t>111</w:t>
        </w:r>
      </w:ins>
      <w:del w:id="3750" w:author="David Wooten" w:date="2019-11-15T15:49:00Z">
        <w:r w:rsidR="00E90F60" w:rsidDel="00D51C42">
          <w:rPr>
            <w:noProof/>
          </w:rPr>
          <w:delText>107</w:delText>
        </w:r>
      </w:del>
      <w:r w:rsidRPr="00C42EAF">
        <w:fldChar w:fldCharType="end"/>
      </w:r>
      <w:r w:rsidRPr="00413B46">
        <w:t xml:space="preserve"> — TPM2_Sign Response</w:t>
      </w:r>
      <w:bookmarkEnd w:id="3743"/>
      <w:bookmarkEnd w:id="3744"/>
      <w:bookmarkEnd w:id="3745"/>
      <w:bookmarkEnd w:id="3746"/>
      <w:bookmarkEnd w:id="3747"/>
      <w:bookmarkEnd w:id="374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3"/>
        <w:gridCol w:w="2025"/>
        <w:gridCol w:w="4602"/>
      </w:tblGrid>
      <w:tr w:rsidR="00C53E66" w:rsidRPr="00413B46" w:rsidTr="00B8394F">
        <w:trPr>
          <w:cantSplit/>
          <w:jc w:val="center"/>
        </w:trPr>
        <w:tc>
          <w:tcPr>
            <w:tcW w:w="2736" w:type="dxa"/>
            <w:tcBorders>
              <w:top w:val="single" w:sz="12" w:space="0" w:color="000000"/>
              <w:left w:val="single" w:sz="12" w:space="0" w:color="000000"/>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28" w:type="dxa"/>
            <w:tcBorders>
              <w:top w:val="single" w:sz="12" w:space="0" w:color="000000"/>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000000"/>
              <w:left w:val="single" w:sz="8" w:space="0" w:color="auto"/>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auto"/>
            </w:tcBorders>
            <w:vAlign w:val="center"/>
          </w:tcPr>
          <w:p w:rsidR="00C53E66" w:rsidRPr="00413B46" w:rsidRDefault="00C53E66" w:rsidP="00B8394F">
            <w:pPr>
              <w:pStyle w:val="TABLE-cell"/>
            </w:pPr>
            <w:r w:rsidRPr="00413B46">
              <w:t>TPM_ST</w:t>
            </w:r>
          </w:p>
        </w:tc>
        <w:tc>
          <w:tcPr>
            <w:tcW w:w="2028"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000000"/>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28"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bottom w:val="single" w:sz="6"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thinThickThinSmallGap" w:sz="12" w:space="0" w:color="auto"/>
              <w:right w:val="single" w:sz="8" w:space="0" w:color="auto"/>
            </w:tcBorders>
            <w:vAlign w:val="center"/>
          </w:tcPr>
          <w:p w:rsidR="00C53E66" w:rsidRPr="00413B46" w:rsidRDefault="00C53E66" w:rsidP="00B8394F">
            <w:pPr>
              <w:pStyle w:val="TABLE-cell"/>
            </w:pPr>
            <w:r w:rsidRPr="00413B46">
              <w:t>TPM_RC</w:t>
            </w:r>
          </w:p>
        </w:tc>
        <w:tc>
          <w:tcPr>
            <w:tcW w:w="2028" w:type="dxa"/>
            <w:tcBorders>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thinThickThinSmallGap" w:sz="12"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thinThickThinSmallGap" w:sz="12" w:space="0" w:color="auto"/>
              <w:left w:val="single" w:sz="12" w:space="0" w:color="000000"/>
              <w:bottom w:val="single" w:sz="12" w:space="0" w:color="000000"/>
              <w:right w:val="single" w:sz="8" w:space="0" w:color="auto"/>
            </w:tcBorders>
            <w:vAlign w:val="center"/>
          </w:tcPr>
          <w:p w:rsidR="00C53E66" w:rsidRPr="00413B46" w:rsidRDefault="00C53E66" w:rsidP="00B8394F">
            <w:pPr>
              <w:pStyle w:val="TABLE-cell"/>
            </w:pPr>
            <w:r w:rsidRPr="00413B46">
              <w:t>TPMT_SIGNATURE</w:t>
            </w:r>
          </w:p>
        </w:tc>
        <w:tc>
          <w:tcPr>
            <w:tcW w:w="2028" w:type="dxa"/>
            <w:tcBorders>
              <w:top w:val="thinThickThinSmallGap"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ell"/>
            </w:pPr>
            <w:r w:rsidRPr="00413B46">
              <w:t>signature</w:t>
            </w:r>
          </w:p>
        </w:tc>
        <w:tc>
          <w:tcPr>
            <w:tcW w:w="4608" w:type="dxa"/>
            <w:tcBorders>
              <w:top w:val="thinThickThinSmallGap" w:sz="12" w:space="0" w:color="auto"/>
              <w:left w:val="single" w:sz="8" w:space="0" w:color="auto"/>
              <w:bottom w:val="single" w:sz="12" w:space="0" w:color="000000"/>
              <w:right w:val="single" w:sz="12" w:space="0" w:color="000000"/>
            </w:tcBorders>
            <w:vAlign w:val="center"/>
          </w:tcPr>
          <w:p w:rsidR="00C53E66" w:rsidRPr="00413B46" w:rsidRDefault="00C53E66" w:rsidP="00B8394F">
            <w:pPr>
              <w:pStyle w:val="TABLE-cell"/>
            </w:pPr>
            <w:r w:rsidRPr="00413B46">
              <w:t>the signature</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[[Sign]]</w:t>
      </w:r>
    </w:p>
    <w:p w:rsidR="00C53E66" w:rsidRPr="00413B46" w:rsidRDefault="00C53E66" w:rsidP="00C53E66">
      <w:pPr>
        <w:pStyle w:val="Heading1"/>
      </w:pPr>
      <w:bookmarkStart w:id="3751" w:name="_Toc310935440"/>
      <w:bookmarkStart w:id="3752" w:name="_Toc380749546"/>
      <w:bookmarkStart w:id="3753" w:name="_Toc432773987"/>
      <w:bookmarkStart w:id="3754" w:name="_Toc443720845"/>
      <w:bookmarkStart w:id="3755" w:name="_Toc443576137"/>
      <w:bookmarkStart w:id="3756" w:name="_Toc473813858"/>
      <w:bookmarkStart w:id="3757" w:name="_Toc536440819"/>
      <w:bookmarkStart w:id="3758" w:name="_Toc24725494"/>
      <w:r w:rsidRPr="00413B46">
        <w:lastRenderedPageBreak/>
        <w:t>Command Audit</w:t>
      </w:r>
      <w:bookmarkEnd w:id="3609"/>
      <w:bookmarkEnd w:id="3610"/>
      <w:bookmarkEnd w:id="3611"/>
      <w:bookmarkEnd w:id="3612"/>
      <w:bookmarkEnd w:id="3751"/>
      <w:bookmarkEnd w:id="3752"/>
      <w:bookmarkEnd w:id="3753"/>
      <w:bookmarkEnd w:id="3754"/>
      <w:bookmarkEnd w:id="3755"/>
      <w:bookmarkEnd w:id="3756"/>
      <w:bookmarkEnd w:id="3757"/>
      <w:bookmarkEnd w:id="3758"/>
    </w:p>
    <w:p w:rsidR="00C53E66" w:rsidRPr="00413B46" w:rsidRDefault="00C53E66" w:rsidP="00C53E66">
      <w:pPr>
        <w:pStyle w:val="Heading2"/>
        <w:ind w:left="0" w:firstLine="0"/>
      </w:pPr>
      <w:bookmarkStart w:id="3759" w:name="_Toc310935441"/>
      <w:bookmarkStart w:id="3760" w:name="_Toc380749547"/>
      <w:bookmarkStart w:id="3761" w:name="_Toc432773988"/>
      <w:bookmarkStart w:id="3762" w:name="_Toc443720846"/>
      <w:bookmarkStart w:id="3763" w:name="_Toc443576138"/>
      <w:bookmarkStart w:id="3764" w:name="_Toc473813859"/>
      <w:bookmarkStart w:id="3765" w:name="_Toc536440820"/>
      <w:bookmarkStart w:id="3766" w:name="_Toc24725495"/>
      <w:bookmarkStart w:id="3767" w:name="_Toc36546732"/>
      <w:bookmarkStart w:id="3768" w:name="_Toc49874003"/>
      <w:r w:rsidRPr="00413B46">
        <w:t>Introduction</w:t>
      </w:r>
      <w:bookmarkEnd w:id="3759"/>
      <w:bookmarkEnd w:id="3760"/>
      <w:bookmarkEnd w:id="3761"/>
      <w:bookmarkEnd w:id="3762"/>
      <w:bookmarkEnd w:id="3763"/>
      <w:bookmarkEnd w:id="3764"/>
      <w:bookmarkEnd w:id="3765"/>
      <w:bookmarkEnd w:id="3766"/>
    </w:p>
    <w:p w:rsidR="00C53E66" w:rsidRPr="00413B46" w:rsidRDefault="00C53E66" w:rsidP="00C53E66">
      <w:pPr>
        <w:pStyle w:val="BodyText"/>
      </w:pPr>
      <w:r w:rsidRPr="00413B46">
        <w:t>If a command has been selected for command audit, the command audit status will be updated when that command completes successfully. The digest is updated as:</w:t>
      </w:r>
    </w:p>
    <w:p w:rsidR="00C53E66" w:rsidRPr="00413B46" w:rsidRDefault="00C53E66" w:rsidP="00C53E66">
      <w:pPr>
        <w:pStyle w:val="Equation"/>
      </w:pPr>
      <w:r w:rsidRPr="00413B46">
        <w:tab/>
        <w:t>commandAuditDigest</w:t>
      </w:r>
      <w:r w:rsidRPr="00413B46">
        <w:rPr>
          <w:vertAlign w:val="subscript"/>
        </w:rPr>
        <w:t>new</w:t>
      </w:r>
      <w:r w:rsidRPr="00413B46">
        <w:t xml:space="preserve"> </w:t>
      </w:r>
      <w:r w:rsidRPr="00413B46">
        <w:rPr>
          <w:rFonts w:ascii="Cambria Math" w:hAnsi="Cambria Math" w:cs="Cambria Math"/>
          <w:i w:val="0"/>
        </w:rPr>
        <w:t>≔</w:t>
      </w:r>
      <w:r w:rsidRPr="00413B46">
        <w:t xml:space="preserve"> </w:t>
      </w:r>
      <w:r w:rsidRPr="00413B46">
        <w:rPr>
          <w:b/>
          <w:i w:val="0"/>
        </w:rPr>
        <w:t>H</w:t>
      </w:r>
      <w:r w:rsidRPr="00413B46">
        <w:rPr>
          <w:vertAlign w:val="subscript"/>
        </w:rPr>
        <w:t>auditAlg</w:t>
      </w:r>
      <w:r w:rsidRPr="00413B46">
        <w:rPr>
          <w:i w:val="0"/>
        </w:rPr>
        <w:t>(</w:t>
      </w:r>
      <w:r w:rsidRPr="00413B46">
        <w:t>commandAuditDigest</w:t>
      </w:r>
      <w:r w:rsidRPr="00413B46">
        <w:rPr>
          <w:vertAlign w:val="subscript"/>
        </w:rPr>
        <w:t>old</w:t>
      </w:r>
      <w:r w:rsidRPr="00413B46">
        <w:t xml:space="preserve"> </w:t>
      </w:r>
      <w:r w:rsidRPr="00413B46">
        <w:rPr>
          <w:i w:val="0"/>
        </w:rPr>
        <w:t>||</w:t>
      </w:r>
      <w:r w:rsidRPr="00413B46">
        <w:t xml:space="preserve"> cpHash </w:t>
      </w:r>
      <w:r w:rsidRPr="00413B46">
        <w:rPr>
          <w:i w:val="0"/>
        </w:rPr>
        <w:t>||</w:t>
      </w:r>
      <w:r w:rsidRPr="00413B46">
        <w:t xml:space="preserve"> rpHash</w:t>
      </w:r>
      <w:r w:rsidRPr="00413B46">
        <w:rPr>
          <w:i w:val="0"/>
        </w:rPr>
        <w:t>)</w:t>
      </w:r>
      <w:r w:rsidRPr="00413B46">
        <w:rPr>
          <w:i w:val="0"/>
        </w:rPr>
        <w:tab/>
      </w:r>
      <w:r w:rsidRPr="00C42EAF">
        <w:rPr>
          <w:rFonts w:ascii="Arial" w:hAnsi="Arial"/>
          <w:i w:val="0"/>
          <w:sz w:val="20"/>
          <w:szCs w:val="20"/>
        </w:rPr>
        <w:fldChar w:fldCharType="begin"/>
      </w:r>
      <w:r w:rsidRPr="00413B46">
        <w:rPr>
          <w:rFonts w:ascii="Arial" w:hAnsi="Arial"/>
          <w:i w:val="0"/>
          <w:sz w:val="20"/>
          <w:szCs w:val="20"/>
        </w:rPr>
        <w:instrText xml:space="preserve"> LISTNUM Equ </w:instrText>
      </w:r>
      <w:r w:rsidRPr="00C42EAF">
        <w:rPr>
          <w:rFonts w:ascii="Arial" w:hAnsi="Arial"/>
          <w:i w:val="0"/>
          <w:sz w:val="20"/>
          <w:szCs w:val="20"/>
        </w:rPr>
        <w:fldChar w:fldCharType="separate"/>
      </w:r>
      <w:r w:rsidRPr="00413B46">
        <w:rPr>
          <w:rFonts w:ascii="Arial" w:hAnsi="Arial"/>
          <w:i w:val="0"/>
          <w:sz w:val="20"/>
          <w:szCs w:val="20"/>
        </w:rPr>
        <w:t>1</w:t>
      </w:r>
      <w:r w:rsidRPr="00C42EAF">
        <w:rPr>
          <w:rFonts w:ascii="Arial" w:hAnsi="Arial"/>
          <w:i w:val="0"/>
          <w:sz w:val="20"/>
          <w:szCs w:val="20"/>
        </w:rPr>
        <w:fldChar w:fldCharType="end">
          <w:numberingChange w:id="3769" w:author="David Wooten" w:date="2019-11-15T15:17:00Z" w:original="(5)"/>
        </w:fldChar>
      </w:r>
    </w:p>
    <w:p w:rsidR="00C53E66" w:rsidRPr="00413B46" w:rsidRDefault="00C53E66" w:rsidP="00C53E66">
      <w:pPr>
        <w:pStyle w:val="BodyText"/>
      </w:pPr>
      <w:proofErr w:type="gramStart"/>
      <w:r w:rsidRPr="00413B46">
        <w:t>where</w:t>
      </w:r>
      <w:proofErr w:type="gramEnd"/>
    </w:p>
    <w:p w:rsidR="00C53E66" w:rsidRPr="00413B46" w:rsidRDefault="00C53E66" w:rsidP="00C53E66">
      <w:pPr>
        <w:pStyle w:val="pList"/>
      </w:pPr>
      <w:r w:rsidRPr="00413B46">
        <w:rPr>
          <w:b/>
        </w:rPr>
        <w:t>H</w:t>
      </w:r>
      <w:r w:rsidRPr="00413B46">
        <w:rPr>
          <w:vertAlign w:val="subscript"/>
        </w:rPr>
        <w:t>auditAlg</w:t>
      </w:r>
      <w:r w:rsidRPr="00413B46">
        <w:rPr>
          <w:vertAlign w:val="subscript"/>
        </w:rPr>
        <w:tab/>
      </w:r>
      <w:r w:rsidRPr="00413B46">
        <w:rPr>
          <w:rFonts w:ascii="Arial" w:hAnsi="Arial"/>
          <w:i w:val="0"/>
          <w:sz w:val="20"/>
        </w:rPr>
        <w:t>hash function using the algorithm of the audit sequence</w:t>
      </w:r>
    </w:p>
    <w:p w:rsidR="00C53E66" w:rsidRPr="00413B46" w:rsidRDefault="00C53E66" w:rsidP="00C53E66">
      <w:pPr>
        <w:pStyle w:val="pList"/>
        <w:rPr>
          <w:i w:val="0"/>
        </w:rPr>
      </w:pPr>
      <w:proofErr w:type="gramStart"/>
      <w:r w:rsidRPr="00413B46">
        <w:t>commandAuditDigest</w:t>
      </w:r>
      <w:proofErr w:type="gramEnd"/>
      <w:r w:rsidRPr="00413B46">
        <w:tab/>
      </w:r>
      <w:r w:rsidRPr="00413B46">
        <w:rPr>
          <w:rFonts w:ascii="Arial" w:hAnsi="Arial"/>
          <w:i w:val="0"/>
          <w:sz w:val="20"/>
        </w:rPr>
        <w:t>accumulated digest</w:t>
      </w:r>
    </w:p>
    <w:p w:rsidR="00C53E66" w:rsidRPr="00413B46" w:rsidRDefault="00C53E66" w:rsidP="00C53E66">
      <w:pPr>
        <w:pStyle w:val="pList"/>
        <w:rPr>
          <w:rFonts w:ascii="Arial" w:hAnsi="Arial"/>
          <w:i w:val="0"/>
          <w:sz w:val="20"/>
        </w:rPr>
      </w:pPr>
      <w:proofErr w:type="gramStart"/>
      <w:r w:rsidRPr="00413B46">
        <w:t>cpHash</w:t>
      </w:r>
      <w:proofErr w:type="gramEnd"/>
      <w:r w:rsidRPr="00413B46">
        <w:tab/>
      </w:r>
      <w:r w:rsidRPr="00413B46">
        <w:rPr>
          <w:rFonts w:ascii="Arial" w:hAnsi="Arial"/>
          <w:i w:val="0"/>
          <w:sz w:val="20"/>
        </w:rPr>
        <w:t>the command parameter hash</w:t>
      </w:r>
    </w:p>
    <w:p w:rsidR="00C53E66" w:rsidRPr="00413B46" w:rsidRDefault="00C53E66" w:rsidP="00C53E66">
      <w:pPr>
        <w:pStyle w:val="pListLast"/>
        <w:rPr>
          <w:rFonts w:ascii="Arial" w:hAnsi="Arial"/>
          <w:sz w:val="20"/>
        </w:rPr>
      </w:pPr>
      <w:proofErr w:type="gramStart"/>
      <w:r w:rsidRPr="00413B46">
        <w:rPr>
          <w:i/>
        </w:rPr>
        <w:t>rpHash</w:t>
      </w:r>
      <w:proofErr w:type="gramEnd"/>
      <w:r w:rsidRPr="00413B46">
        <w:tab/>
      </w:r>
      <w:r w:rsidRPr="00413B46">
        <w:rPr>
          <w:rFonts w:ascii="Arial" w:hAnsi="Arial"/>
          <w:sz w:val="20"/>
        </w:rPr>
        <w:t>the response parameter hash</w:t>
      </w:r>
    </w:p>
    <w:p w:rsidR="00C53E66" w:rsidRPr="00413B46" w:rsidRDefault="00C53E66" w:rsidP="00C53E66">
      <w:pPr>
        <w:pStyle w:val="pListLast"/>
        <w:ind w:left="0" w:firstLine="0"/>
        <w:rPr>
          <w:rFonts w:ascii="Arial" w:hAnsi="Arial"/>
          <w:sz w:val="20"/>
        </w:rPr>
      </w:pPr>
      <w:proofErr w:type="gramStart"/>
      <w:r w:rsidRPr="00413B46">
        <w:rPr>
          <w:rFonts w:ascii="Arial" w:hAnsi="Arial"/>
          <w:i/>
          <w:sz w:val="20"/>
        </w:rPr>
        <w:t>auditAlg</w:t>
      </w:r>
      <w:proofErr w:type="gramEnd"/>
      <w:r w:rsidRPr="00413B46">
        <w:rPr>
          <w:rFonts w:ascii="Arial" w:hAnsi="Arial"/>
          <w:sz w:val="20"/>
        </w:rPr>
        <w:t xml:space="preserve">, the hash algorithm, is set using </w:t>
      </w:r>
      <w:r w:rsidRPr="00C42EAF">
        <w:rPr>
          <w:rFonts w:ascii="Arial" w:hAnsi="Arial"/>
          <w:sz w:val="20"/>
        </w:rPr>
        <w:fldChar w:fldCharType="begin"/>
      </w:r>
      <w:r w:rsidRPr="00413B46">
        <w:rPr>
          <w:rFonts w:ascii="Arial" w:hAnsi="Arial"/>
          <w:sz w:val="20"/>
        </w:rPr>
        <w:instrText xml:space="preserve"> REF _Ref366076553 \h  \* MERGEFORMAT </w:instrText>
      </w:r>
      <w:r w:rsidRPr="00C42EAF">
        <w:rPr>
          <w:rFonts w:ascii="Arial" w:hAnsi="Arial"/>
          <w:sz w:val="20"/>
        </w:rPr>
      </w:r>
      <w:r w:rsidRPr="00C42EAF">
        <w:rPr>
          <w:rFonts w:ascii="Arial" w:hAnsi="Arial"/>
          <w:sz w:val="20"/>
        </w:rPr>
        <w:fldChar w:fldCharType="separate"/>
      </w:r>
      <w:r w:rsidR="00D51C42" w:rsidRPr="00D51C42">
        <w:rPr>
          <w:rFonts w:ascii="Arial" w:hAnsi="Arial"/>
          <w:sz w:val="20"/>
        </w:rPr>
        <w:t>TPM2_SetCommandCodeAuditStatus</w:t>
      </w:r>
      <w:r w:rsidRPr="00C42EAF">
        <w:rPr>
          <w:rFonts w:ascii="Arial" w:hAnsi="Arial"/>
          <w:sz w:val="20"/>
        </w:rPr>
        <w:fldChar w:fldCharType="end"/>
      </w:r>
      <w:r w:rsidR="002873F6" w:rsidRPr="00413B46">
        <w:rPr>
          <w:rFonts w:ascii="Arial" w:hAnsi="Arial"/>
          <w:sz w:val="20"/>
        </w:rPr>
        <w:t>()</w:t>
      </w:r>
      <w:r w:rsidRPr="00413B46">
        <w:rPr>
          <w:rFonts w:ascii="Arial" w:hAnsi="Arial"/>
          <w:sz w:val="20"/>
        </w:rPr>
        <w:t>.</w:t>
      </w:r>
    </w:p>
    <w:p w:rsidR="00C53E66" w:rsidRPr="00413B46" w:rsidRDefault="00C53E66" w:rsidP="00C53E66">
      <w:pPr>
        <w:pStyle w:val="BodyText"/>
      </w:pPr>
      <w:r w:rsidRPr="00413B46">
        <w:t>TPM2_</w:t>
      </w:r>
      <w:proofErr w:type="gramStart"/>
      <w:r w:rsidRPr="00413B46">
        <w:t>Shutdown(</w:t>
      </w:r>
      <w:proofErr w:type="gramEnd"/>
      <w:r w:rsidRPr="00413B46">
        <w:t xml:space="preserve">) cannot be audited but TPM2_Startup() can be audited. If the </w:t>
      </w:r>
      <w:r w:rsidRPr="00413B46">
        <w:rPr>
          <w:i/>
        </w:rPr>
        <w:t>cpHash</w:t>
      </w:r>
      <w:r w:rsidRPr="00413B46">
        <w:t xml:space="preserve"> of the TPM2_</w:t>
      </w:r>
      <w:proofErr w:type="gramStart"/>
      <w:r w:rsidRPr="00413B46">
        <w:t>Startup(</w:t>
      </w:r>
      <w:proofErr w:type="gramEnd"/>
      <w:r w:rsidRPr="00413B46">
        <w:t>) is TPM_SU_STATE, that would indicate that a TPM2_Shutdown() had been successfully executed.</w:t>
      </w:r>
    </w:p>
    <w:p w:rsidR="00C53E66" w:rsidRPr="00413B46" w:rsidRDefault="00C53E66" w:rsidP="00C53E66">
      <w:pPr>
        <w:pStyle w:val="BodyText"/>
      </w:pPr>
      <w:r w:rsidRPr="00413B46">
        <w:t>TPM2_</w:t>
      </w:r>
      <w:proofErr w:type="gramStart"/>
      <w:r w:rsidRPr="00413B46">
        <w:t>SetCommandCodeAuditStatus(</w:t>
      </w:r>
      <w:proofErr w:type="gramEnd"/>
      <w:r w:rsidRPr="00413B46">
        <w:t xml:space="preserve">) is always audited, except when it is used to change </w:t>
      </w:r>
      <w:r w:rsidRPr="00413B46">
        <w:rPr>
          <w:i/>
        </w:rPr>
        <w:t>auditAlg</w:t>
      </w:r>
      <w:r w:rsidRPr="00413B46">
        <w:t>.</w:t>
      </w:r>
    </w:p>
    <w:p w:rsidR="00C53E66" w:rsidRPr="00413B46" w:rsidRDefault="00C53E66" w:rsidP="00C53E66">
      <w:pPr>
        <w:pStyle w:val="BodyText"/>
      </w:pPr>
      <w:bookmarkStart w:id="3770" w:name="_Toc110952219"/>
      <w:bookmarkStart w:id="3771" w:name="_Toc104168259"/>
      <w:bookmarkStart w:id="3772" w:name="_Toc114043852"/>
      <w:bookmarkStart w:id="3773" w:name="_Toc205277578"/>
      <w:r w:rsidRPr="00413B46">
        <w:t>If the TPM is in Failure mode, command audit is not functional.</w:t>
      </w:r>
    </w:p>
    <w:p w:rsidR="00C53E66" w:rsidRPr="00413B46" w:rsidRDefault="00C53E66" w:rsidP="00C53E66">
      <w:pPr>
        <w:pStyle w:val="Heading2"/>
        <w:pageBreakBefore/>
      </w:pPr>
      <w:bookmarkStart w:id="3774" w:name="_Toc310935442"/>
      <w:bookmarkStart w:id="3775" w:name="_Ref366076553"/>
      <w:bookmarkStart w:id="3776" w:name="_Toc380749548"/>
      <w:bookmarkStart w:id="3777" w:name="_Toc432773989"/>
      <w:bookmarkStart w:id="3778" w:name="_Toc443720847"/>
      <w:bookmarkStart w:id="3779" w:name="_Toc443576139"/>
      <w:bookmarkStart w:id="3780" w:name="_Toc473813860"/>
      <w:bookmarkStart w:id="3781" w:name="_Toc536440821"/>
      <w:bookmarkStart w:id="3782" w:name="_Toc24725496"/>
      <w:r w:rsidRPr="00413B46">
        <w:lastRenderedPageBreak/>
        <w:t>TPM2_SetCommandCodeAuditStatus</w:t>
      </w:r>
      <w:bookmarkEnd w:id="3770"/>
      <w:bookmarkEnd w:id="3771"/>
      <w:bookmarkEnd w:id="3772"/>
      <w:bookmarkEnd w:id="3773"/>
      <w:bookmarkEnd w:id="3774"/>
      <w:bookmarkEnd w:id="3775"/>
      <w:bookmarkEnd w:id="3776"/>
      <w:bookmarkEnd w:id="3777"/>
      <w:bookmarkEnd w:id="3778"/>
      <w:bookmarkEnd w:id="3779"/>
      <w:bookmarkEnd w:id="3780"/>
      <w:bookmarkEnd w:id="3781"/>
      <w:bookmarkEnd w:id="3782"/>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may be used by the Privacy Administrator or platform to change the audit status of a command or to set the hash algorithm used for the audit digest, but not both at the same time.</w:t>
      </w:r>
    </w:p>
    <w:p w:rsidR="00C53E66" w:rsidRPr="00413B46" w:rsidRDefault="00C53E66" w:rsidP="00C53E66">
      <w:pPr>
        <w:pStyle w:val="BodyText"/>
      </w:pPr>
      <w:r w:rsidRPr="00413B46">
        <w:t xml:space="preserve">If the </w:t>
      </w:r>
      <w:r w:rsidRPr="00413B46">
        <w:rPr>
          <w:i/>
        </w:rPr>
        <w:t>auditAlg</w:t>
      </w:r>
      <w:r w:rsidRPr="00413B46">
        <w:t xml:space="preserve"> parameter is a supported hash algorithm and not the same as the current algorithm, then the TPM will check both </w:t>
      </w:r>
      <w:r w:rsidRPr="00413B46">
        <w:rPr>
          <w:i/>
        </w:rPr>
        <w:t>setList</w:t>
      </w:r>
      <w:r w:rsidRPr="00413B46">
        <w:t xml:space="preserve"> and </w:t>
      </w:r>
      <w:r w:rsidRPr="00413B46">
        <w:rPr>
          <w:i/>
        </w:rPr>
        <w:t>clearList</w:t>
      </w:r>
      <w:r w:rsidRPr="00413B46">
        <w:t xml:space="preserve"> are empty (zero length). If so, then the algorithm is changed, and the audit digest is cleared. If </w:t>
      </w:r>
      <w:r w:rsidRPr="00413B46">
        <w:rPr>
          <w:i/>
        </w:rPr>
        <w:t>auditAlg</w:t>
      </w:r>
      <w:r w:rsidRPr="00413B46">
        <w:t xml:space="preserve"> is TPM_ALG_NULL or the same as the current algorithm, then the algorithm and audit digest are unchanged and the </w:t>
      </w:r>
      <w:r w:rsidRPr="00413B46">
        <w:rPr>
          <w:i/>
        </w:rPr>
        <w:t>setList</w:t>
      </w:r>
      <w:r w:rsidRPr="00413B46">
        <w:t xml:space="preserve"> and </w:t>
      </w:r>
      <w:r w:rsidRPr="00413B46">
        <w:rPr>
          <w:i/>
        </w:rPr>
        <w:t>clearList</w:t>
      </w:r>
      <w:r w:rsidRPr="00413B46">
        <w:t xml:space="preserve"> will be processed.</w:t>
      </w:r>
    </w:p>
    <w:p w:rsidR="00C53E66" w:rsidRPr="00413B46" w:rsidRDefault="00C53E66" w:rsidP="00C53E66">
      <w:pPr>
        <w:pStyle w:val="NOTE"/>
      </w:pPr>
      <w:r w:rsidRPr="00413B46">
        <w:t>NOTE 1</w:t>
      </w:r>
      <w:r w:rsidRPr="00413B46">
        <w:tab/>
        <w:t>Because the audit digest is cleared, the audit counter will increment the next time that an audited command is executed.</w:t>
      </w:r>
    </w:p>
    <w:p w:rsidR="00C53E66" w:rsidRPr="00413B46" w:rsidRDefault="00C53E66" w:rsidP="00C53E66">
      <w:pPr>
        <w:pStyle w:val="BodyText"/>
      </w:pPr>
      <w:r w:rsidRPr="00413B46">
        <w:t>Use of TPM2_</w:t>
      </w:r>
      <w:proofErr w:type="gramStart"/>
      <w:r w:rsidRPr="00413B46">
        <w:t>SetCommandCodeAuditStatus(</w:t>
      </w:r>
      <w:proofErr w:type="gramEnd"/>
      <w:r w:rsidRPr="00413B46">
        <w:t xml:space="preserve">) to change the list of audited commands is an audited event. If TPM_CC_SetCommandCodeAuditStatus is in </w:t>
      </w:r>
      <w:r w:rsidRPr="00413B46">
        <w:rPr>
          <w:i/>
        </w:rPr>
        <w:t xml:space="preserve">clearList, </w:t>
      </w:r>
      <w:r w:rsidRPr="00413B46">
        <w:t xml:space="preserve">the fact that it is in </w:t>
      </w:r>
      <w:r w:rsidRPr="00413B46">
        <w:rPr>
          <w:i/>
        </w:rPr>
        <w:t>clearList</w:t>
      </w:r>
      <w:r w:rsidRPr="00413B46">
        <w:t xml:space="preserve"> is ignored.</w:t>
      </w:r>
    </w:p>
    <w:p w:rsidR="00C53E66" w:rsidRPr="00413B46" w:rsidRDefault="00C53E66" w:rsidP="00C53E66">
      <w:pPr>
        <w:pStyle w:val="NOTE"/>
      </w:pPr>
      <w:r w:rsidRPr="00413B46">
        <w:t>NOTE 2</w:t>
      </w:r>
      <w:r w:rsidRPr="00413B46">
        <w:tab/>
        <w:t>Use of this command to change the audit hash algorithm is not audited and the digest is reset when the command completes. The change in the audit hash algorithm is the evidence that this command was used to change the algorithm.</w:t>
      </w:r>
    </w:p>
    <w:p w:rsidR="00C53E66" w:rsidRPr="00413B46" w:rsidRDefault="00C53E66" w:rsidP="00C53E66">
      <w:pPr>
        <w:pStyle w:val="BodyText"/>
      </w:pPr>
      <w:r w:rsidRPr="00413B46">
        <w:t xml:space="preserve">The commands in </w:t>
      </w:r>
      <w:r w:rsidRPr="00413B46">
        <w:rPr>
          <w:i/>
        </w:rPr>
        <w:t>setList</w:t>
      </w:r>
      <w:r w:rsidRPr="00413B46">
        <w:t xml:space="preserve"> indicate the commands to be added to the list of audited commands and the commands in </w:t>
      </w:r>
      <w:r w:rsidRPr="00413B46">
        <w:rPr>
          <w:i/>
        </w:rPr>
        <w:t>clearList</w:t>
      </w:r>
      <w:r w:rsidRPr="00413B46">
        <w:t xml:space="preserve"> indicate the commands that will no longer be audited. It is not an error if a command in </w:t>
      </w:r>
      <w:r w:rsidRPr="00413B46">
        <w:rPr>
          <w:i/>
        </w:rPr>
        <w:t>setList</w:t>
      </w:r>
      <w:r w:rsidRPr="00413B46">
        <w:t xml:space="preserve"> is already audited or is not implemented. It is not an error if a command in </w:t>
      </w:r>
      <w:r w:rsidRPr="00413B46">
        <w:rPr>
          <w:i/>
        </w:rPr>
        <w:t>clearList</w:t>
      </w:r>
      <w:r w:rsidRPr="00413B46">
        <w:t xml:space="preserve"> is not currently being audited or is not implemented.</w:t>
      </w:r>
    </w:p>
    <w:p w:rsidR="00C53E66" w:rsidRPr="00413B46" w:rsidRDefault="00C53E66" w:rsidP="00C53E66">
      <w:pPr>
        <w:pStyle w:val="BodyText"/>
      </w:pPr>
      <w:r w:rsidRPr="00413B46">
        <w:t xml:space="preserve">If a command code is in both </w:t>
      </w:r>
      <w:r w:rsidRPr="00413B46">
        <w:rPr>
          <w:i/>
        </w:rPr>
        <w:t>setList</w:t>
      </w:r>
      <w:r w:rsidRPr="00413B46">
        <w:t xml:space="preserve"> and </w:t>
      </w:r>
      <w:r w:rsidRPr="00413B46">
        <w:rPr>
          <w:i/>
        </w:rPr>
        <w:t>clearList</w:t>
      </w:r>
      <w:r w:rsidRPr="00413B46">
        <w:t xml:space="preserve">, then it will not be audited (that is, </w:t>
      </w:r>
      <w:r w:rsidRPr="00413B46">
        <w:rPr>
          <w:i/>
        </w:rPr>
        <w:t>setList</w:t>
      </w:r>
      <w:r w:rsidRPr="00413B46">
        <w:t xml:space="preserve"> shall be processed first).</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3783" w:name="_Toc380749731"/>
      <w:bookmarkStart w:id="3784" w:name="_Toc432774178"/>
      <w:bookmarkStart w:id="3785" w:name="_Toc443576325"/>
      <w:bookmarkStart w:id="3786" w:name="_Toc473814059"/>
      <w:bookmarkStart w:id="3787" w:name="_Toc536441025"/>
      <w:bookmarkStart w:id="3788" w:name="_Toc24725707"/>
      <w:r w:rsidRPr="00413B46">
        <w:t xml:space="preserve">Table </w:t>
      </w:r>
      <w:r w:rsidRPr="00C42EAF">
        <w:fldChar w:fldCharType="begin"/>
      </w:r>
      <w:r w:rsidRPr="00413B46">
        <w:instrText xml:space="preserve"> SEQ Table \* ARABIC </w:instrText>
      </w:r>
      <w:r w:rsidRPr="00C42EAF">
        <w:fldChar w:fldCharType="separate"/>
      </w:r>
      <w:ins w:id="3789" w:author="David Wooten" w:date="2019-11-15T15:49:00Z">
        <w:r w:rsidR="00D51C42">
          <w:rPr>
            <w:noProof/>
          </w:rPr>
          <w:t>112</w:t>
        </w:r>
      </w:ins>
      <w:del w:id="3790" w:author="David Wooten" w:date="2019-11-15T15:49:00Z">
        <w:r w:rsidR="00E90F60" w:rsidDel="00D51C42">
          <w:rPr>
            <w:noProof/>
          </w:rPr>
          <w:delText>108</w:delText>
        </w:r>
      </w:del>
      <w:r w:rsidRPr="00C42EAF">
        <w:fldChar w:fldCharType="end"/>
      </w:r>
      <w:r w:rsidRPr="00413B46">
        <w:t xml:space="preserve"> — TPM2_SetCommandCodeAuditStatus Command</w:t>
      </w:r>
      <w:bookmarkEnd w:id="3783"/>
      <w:bookmarkEnd w:id="3784"/>
      <w:bookmarkEnd w:id="3785"/>
      <w:bookmarkEnd w:id="3786"/>
      <w:bookmarkEnd w:id="3787"/>
      <w:bookmarkEnd w:id="378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000000"/>
              <w:left w:val="single" w:sz="12" w:space="0" w:color="000000"/>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000000"/>
              <w:left w:val="single" w:sz="8" w:space="0" w:color="auto"/>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000000"/>
              <w:left w:val="single" w:sz="12" w:space="0" w:color="000000"/>
              <w:bottom w:val="single" w:sz="4"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bottom w:val="single" w:sz="4" w:space="0" w:color="auto"/>
              <w:right w:val="single" w:sz="12" w:space="0" w:color="000000"/>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jc w:val="center"/>
        </w:trPr>
        <w:tc>
          <w:tcPr>
            <w:tcW w:w="2736" w:type="dxa"/>
            <w:tcBorders>
              <w:top w:val="single" w:sz="4" w:space="0" w:color="auto"/>
              <w:left w:val="single" w:sz="12" w:space="0" w:color="000000"/>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top w:val="single" w:sz="4" w:space="0" w:color="auto"/>
              <w:left w:val="single" w:sz="8" w:space="0" w:color="auto"/>
              <w:right w:val="single" w:sz="12" w:space="0" w:color="000000"/>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000000"/>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000000"/>
            </w:tcBorders>
            <w:vAlign w:val="center"/>
          </w:tcPr>
          <w:p w:rsidR="00C53E66" w:rsidRPr="00413B46" w:rsidRDefault="00C53E66" w:rsidP="00B8394F">
            <w:pPr>
              <w:pStyle w:val="TABLE-cell"/>
            </w:pPr>
            <w:r w:rsidRPr="00413B46">
              <w:t>TPM_CC_SetCommandCodeAuditStatus {NV}</w:t>
            </w:r>
          </w:p>
        </w:tc>
      </w:tr>
      <w:tr w:rsidR="00C53E66" w:rsidRPr="00413B46" w:rsidTr="00B8394F">
        <w:trPr>
          <w:jc w:val="center"/>
        </w:trPr>
        <w:tc>
          <w:tcPr>
            <w:tcW w:w="2736" w:type="dxa"/>
            <w:tcBorders>
              <w:top w:val="dashDotStroked" w:sz="24" w:space="0" w:color="auto"/>
              <w:left w:val="single" w:sz="12" w:space="0" w:color="000000"/>
              <w:bottom w:val="thinThickThinSmallGap" w:sz="12" w:space="0" w:color="auto"/>
              <w:right w:val="single" w:sz="8" w:space="0" w:color="auto"/>
            </w:tcBorders>
            <w:vAlign w:val="center"/>
          </w:tcPr>
          <w:p w:rsidR="00C53E66" w:rsidRPr="00413B46" w:rsidRDefault="00C53E66" w:rsidP="00B8394F">
            <w:pPr>
              <w:pStyle w:val="TABLE-cell"/>
            </w:pPr>
            <w:r w:rsidRPr="00413B46">
              <w:t>TPMI_RH_PROVISION</w:t>
            </w:r>
          </w:p>
        </w:tc>
        <w:tc>
          <w:tcPr>
            <w:tcW w:w="2016" w:type="dxa"/>
            <w:tcBorders>
              <w:top w:val="dashDotStroked" w:sz="24"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@auth</w:t>
            </w:r>
          </w:p>
        </w:tc>
        <w:tc>
          <w:tcPr>
            <w:tcW w:w="4608" w:type="dxa"/>
            <w:tcBorders>
              <w:top w:val="dashDotStroked" w:sz="24" w:space="0" w:color="auto"/>
              <w:left w:val="single" w:sz="8" w:space="0" w:color="auto"/>
              <w:bottom w:val="thinThickThinSmallGap" w:sz="12" w:space="0" w:color="auto"/>
              <w:right w:val="single" w:sz="12" w:space="0" w:color="000000"/>
            </w:tcBorders>
            <w:vAlign w:val="center"/>
          </w:tcPr>
          <w:p w:rsidR="00C53E66" w:rsidRPr="00413B46" w:rsidRDefault="00C53E66" w:rsidP="00B8394F">
            <w:pPr>
              <w:pStyle w:val="TABLE-cell"/>
            </w:pPr>
            <w:r w:rsidRPr="00413B46">
              <w:t>TPM_RH_OWNER or TPM_RH_PLATFORM+{PP}</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B8394F">
        <w:trPr>
          <w:jc w:val="center"/>
        </w:trPr>
        <w:tc>
          <w:tcPr>
            <w:tcW w:w="2736" w:type="dxa"/>
            <w:tcBorders>
              <w:top w:val="thinThickThinSmallGap" w:sz="12" w:space="0" w:color="auto"/>
              <w:left w:val="single" w:sz="12" w:space="0" w:color="000000"/>
              <w:bottom w:val="single" w:sz="6" w:space="0" w:color="auto"/>
              <w:right w:val="single" w:sz="8" w:space="0" w:color="auto"/>
            </w:tcBorders>
            <w:vAlign w:val="center"/>
          </w:tcPr>
          <w:p w:rsidR="00C53E66" w:rsidRPr="00413B46" w:rsidRDefault="00C53E66" w:rsidP="00B8394F">
            <w:pPr>
              <w:pStyle w:val="TABLE-cell"/>
            </w:pPr>
            <w:r w:rsidRPr="00413B46">
              <w:t>TPMI_ALG_HASH+</w:t>
            </w:r>
          </w:p>
        </w:tc>
        <w:tc>
          <w:tcPr>
            <w:tcW w:w="2016" w:type="dxa"/>
            <w:tcBorders>
              <w:top w:val="thinThickThinSmallGap" w:sz="12"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auditAlg</w:t>
            </w:r>
          </w:p>
        </w:tc>
        <w:tc>
          <w:tcPr>
            <w:tcW w:w="4608" w:type="dxa"/>
            <w:tcBorders>
              <w:top w:val="thinThickThinSmallGap" w:sz="12" w:space="0" w:color="auto"/>
              <w:left w:val="single" w:sz="8" w:space="0" w:color="auto"/>
              <w:bottom w:val="single" w:sz="6" w:space="0" w:color="auto"/>
              <w:right w:val="single" w:sz="12" w:space="0" w:color="000000"/>
            </w:tcBorders>
            <w:vAlign w:val="center"/>
          </w:tcPr>
          <w:p w:rsidR="00C53E66" w:rsidRPr="00413B46" w:rsidRDefault="00C53E66" w:rsidP="00B8394F">
            <w:pPr>
              <w:pStyle w:val="TABLE-cell"/>
            </w:pPr>
            <w:r w:rsidRPr="00413B46">
              <w:t>hash algorithm for the audit digest; if TPM_ALG_NULL, then the hash is not changed</w:t>
            </w:r>
          </w:p>
        </w:tc>
      </w:tr>
      <w:tr w:rsidR="00C53E66" w:rsidRPr="00413B46" w:rsidTr="00B8394F">
        <w:trPr>
          <w:jc w:val="center"/>
        </w:trPr>
        <w:tc>
          <w:tcPr>
            <w:tcW w:w="2736" w:type="dxa"/>
            <w:tcBorders>
              <w:top w:val="single" w:sz="6"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TPML_CC</w:t>
            </w:r>
          </w:p>
        </w:tc>
        <w:tc>
          <w:tcPr>
            <w:tcW w:w="2016" w:type="dxa"/>
            <w:tcBorders>
              <w:top w:val="single" w:sz="6"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setList</w:t>
            </w:r>
          </w:p>
        </w:tc>
        <w:tc>
          <w:tcPr>
            <w:tcW w:w="4608" w:type="dxa"/>
            <w:tcBorders>
              <w:top w:val="single" w:sz="6"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list of commands that will be added to those that will be audited</w:t>
            </w:r>
          </w:p>
        </w:tc>
      </w:tr>
      <w:tr w:rsidR="00C53E66" w:rsidRPr="00413B46" w:rsidTr="00B8394F">
        <w:trPr>
          <w:jc w:val="center"/>
        </w:trPr>
        <w:tc>
          <w:tcPr>
            <w:tcW w:w="2736" w:type="dxa"/>
            <w:tcBorders>
              <w:top w:val="single" w:sz="6"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TPML_CC</w:t>
            </w:r>
          </w:p>
        </w:tc>
        <w:tc>
          <w:tcPr>
            <w:tcW w:w="2016" w:type="dxa"/>
            <w:tcBorders>
              <w:top w:val="single" w:sz="6"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clearList</w:t>
            </w:r>
          </w:p>
        </w:tc>
        <w:tc>
          <w:tcPr>
            <w:tcW w:w="4608" w:type="dxa"/>
            <w:tcBorders>
              <w:top w:val="single" w:sz="6"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list of commands that will no longer be audited</w:t>
            </w:r>
          </w:p>
        </w:tc>
      </w:tr>
    </w:tbl>
    <w:p w:rsidR="00C53E66" w:rsidRPr="00413B46" w:rsidRDefault="00C53E66" w:rsidP="00C53E66">
      <w:pPr>
        <w:pStyle w:val="TABLE-title"/>
      </w:pPr>
      <w:bookmarkStart w:id="3791" w:name="_Toc380749732"/>
      <w:bookmarkStart w:id="3792" w:name="_Toc432774179"/>
      <w:bookmarkStart w:id="3793" w:name="_Toc443576326"/>
      <w:bookmarkStart w:id="3794" w:name="_Toc473814060"/>
      <w:bookmarkStart w:id="3795" w:name="_Toc536441026"/>
      <w:bookmarkStart w:id="3796" w:name="_Toc24725708"/>
      <w:r w:rsidRPr="00413B46">
        <w:t xml:space="preserve">Table </w:t>
      </w:r>
      <w:r w:rsidRPr="00C42EAF">
        <w:fldChar w:fldCharType="begin"/>
      </w:r>
      <w:r w:rsidRPr="00413B46">
        <w:instrText xml:space="preserve"> SEQ Table \* ARABIC </w:instrText>
      </w:r>
      <w:r w:rsidRPr="00C42EAF">
        <w:fldChar w:fldCharType="separate"/>
      </w:r>
      <w:ins w:id="3797" w:author="David Wooten" w:date="2019-11-15T15:49:00Z">
        <w:r w:rsidR="00D51C42">
          <w:rPr>
            <w:noProof/>
          </w:rPr>
          <w:t>113</w:t>
        </w:r>
      </w:ins>
      <w:del w:id="3798" w:author="David Wooten" w:date="2019-11-15T15:49:00Z">
        <w:r w:rsidR="00E90F60" w:rsidDel="00D51C42">
          <w:rPr>
            <w:noProof/>
          </w:rPr>
          <w:delText>109</w:delText>
        </w:r>
      </w:del>
      <w:r w:rsidRPr="00C42EAF">
        <w:fldChar w:fldCharType="end"/>
      </w:r>
      <w:r w:rsidRPr="00413B46">
        <w:t xml:space="preserve"> — TPM2_SetCommandCodeAuditStatus Response</w:t>
      </w:r>
      <w:bookmarkEnd w:id="3791"/>
      <w:bookmarkEnd w:id="3792"/>
      <w:bookmarkEnd w:id="3793"/>
      <w:bookmarkEnd w:id="3794"/>
      <w:bookmarkEnd w:id="3795"/>
      <w:bookmarkEnd w:id="3796"/>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000000"/>
              <w:left w:val="single" w:sz="12" w:space="0" w:color="000000"/>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000000"/>
              <w:left w:val="single" w:sz="8" w:space="0" w:color="auto"/>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000000"/>
              <w:left w:val="single" w:sz="12" w:space="0" w:color="000000"/>
              <w:bottom w:val="single" w:sz="4"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bottom w:val="single" w:sz="4" w:space="0" w:color="auto"/>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jc w:val="center"/>
        </w:trPr>
        <w:tc>
          <w:tcPr>
            <w:tcW w:w="2736" w:type="dxa"/>
            <w:tcBorders>
              <w:top w:val="single" w:sz="4" w:space="0" w:color="auto"/>
              <w:left w:val="single" w:sz="12" w:space="0" w:color="000000"/>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top w:val="single" w:sz="4" w:space="0" w:color="auto"/>
              <w:left w:val="single" w:sz="8" w:space="0" w:color="auto"/>
              <w:bottom w:val="single" w:sz="6" w:space="0" w:color="auto"/>
              <w:right w:val="single" w:sz="12" w:space="0" w:color="000000"/>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000000"/>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000000"/>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[[SetCommandCodeAuditStatus]]</w:t>
      </w:r>
    </w:p>
    <w:p w:rsidR="00C53E66" w:rsidRPr="00413B46" w:rsidRDefault="00C53E66" w:rsidP="00C53E66">
      <w:pPr>
        <w:pStyle w:val="Heading1"/>
      </w:pPr>
      <w:bookmarkStart w:id="3799" w:name="_Toc110952268"/>
      <w:bookmarkStart w:id="3800" w:name="_Toc104168308"/>
      <w:bookmarkStart w:id="3801" w:name="_Toc114043901"/>
      <w:bookmarkStart w:id="3802" w:name="_Toc205277627"/>
      <w:bookmarkStart w:id="3803" w:name="_Toc310935443"/>
      <w:bookmarkStart w:id="3804" w:name="_Toc380749549"/>
      <w:bookmarkStart w:id="3805" w:name="_Toc432773990"/>
      <w:bookmarkStart w:id="3806" w:name="_Toc443720848"/>
      <w:bookmarkStart w:id="3807" w:name="_Toc443576140"/>
      <w:bookmarkStart w:id="3808" w:name="_Toc473813861"/>
      <w:bookmarkStart w:id="3809" w:name="_Toc536440822"/>
      <w:bookmarkStart w:id="3810" w:name="_Toc24725497"/>
      <w:bookmarkEnd w:id="3767"/>
      <w:bookmarkEnd w:id="3768"/>
      <w:r w:rsidRPr="00413B46">
        <w:lastRenderedPageBreak/>
        <w:t>Integrity Collection (PCR)</w:t>
      </w:r>
      <w:bookmarkEnd w:id="3799"/>
      <w:bookmarkEnd w:id="3800"/>
      <w:bookmarkEnd w:id="3801"/>
      <w:bookmarkEnd w:id="3802"/>
      <w:bookmarkEnd w:id="3803"/>
      <w:bookmarkEnd w:id="3804"/>
      <w:bookmarkEnd w:id="3805"/>
      <w:bookmarkEnd w:id="3806"/>
      <w:bookmarkEnd w:id="3807"/>
      <w:bookmarkEnd w:id="3808"/>
      <w:bookmarkEnd w:id="3809"/>
      <w:bookmarkEnd w:id="3810"/>
    </w:p>
    <w:p w:rsidR="00C53E66" w:rsidRPr="00413B46" w:rsidRDefault="00C53E66" w:rsidP="00C53E66">
      <w:pPr>
        <w:pStyle w:val="Heading2"/>
        <w:ind w:left="0" w:firstLine="0"/>
      </w:pPr>
      <w:bookmarkStart w:id="3811" w:name="_Toc310935444"/>
      <w:bookmarkStart w:id="3812" w:name="_Toc380749550"/>
      <w:bookmarkStart w:id="3813" w:name="_Toc432773991"/>
      <w:bookmarkStart w:id="3814" w:name="_Toc443720849"/>
      <w:bookmarkStart w:id="3815" w:name="_Toc443576141"/>
      <w:bookmarkStart w:id="3816" w:name="_Toc473813862"/>
      <w:bookmarkStart w:id="3817" w:name="_Toc536440823"/>
      <w:bookmarkStart w:id="3818" w:name="_Toc24725498"/>
      <w:r w:rsidRPr="00413B46">
        <w:t>Introduction</w:t>
      </w:r>
      <w:bookmarkEnd w:id="3811"/>
      <w:bookmarkEnd w:id="3812"/>
      <w:bookmarkEnd w:id="3813"/>
      <w:bookmarkEnd w:id="3814"/>
      <w:bookmarkEnd w:id="3815"/>
      <w:bookmarkEnd w:id="3816"/>
      <w:bookmarkEnd w:id="3817"/>
      <w:bookmarkEnd w:id="3818"/>
    </w:p>
    <w:p w:rsidR="00C53E66" w:rsidRPr="00413B46" w:rsidRDefault="00C53E66" w:rsidP="00C53E66">
      <w:pPr>
        <w:pStyle w:val="BodyText"/>
      </w:pPr>
      <w:bookmarkStart w:id="3819" w:name="_Toc497973574"/>
      <w:bookmarkStart w:id="3820" w:name="_Toc498080205"/>
      <w:bookmarkStart w:id="3821" w:name="_Toc498247374"/>
      <w:bookmarkStart w:id="3822" w:name="_Toc498247696"/>
      <w:bookmarkStart w:id="3823" w:name="_Toc498424313"/>
      <w:bookmarkStart w:id="3824" w:name="_Toc499723142"/>
      <w:bookmarkStart w:id="3825" w:name="_Toc500036632"/>
      <w:bookmarkStart w:id="3826" w:name="_Toc501089261"/>
      <w:bookmarkStart w:id="3827" w:name="_Toc503697649"/>
      <w:bookmarkStart w:id="3828" w:name="_Toc504790541"/>
      <w:bookmarkStart w:id="3829" w:name="_Toc504816070"/>
      <w:bookmarkStart w:id="3830" w:name="_Toc504973810"/>
      <w:bookmarkStart w:id="3831" w:name="_Toc509990095"/>
      <w:bookmarkStart w:id="3832" w:name="_Toc510862046"/>
      <w:bookmarkStart w:id="3833" w:name="_Toc510931571"/>
      <w:bookmarkStart w:id="3834" w:name="_Toc511203614"/>
      <w:bookmarkStart w:id="3835" w:name="_Toc511533907"/>
      <w:bookmarkStart w:id="3836" w:name="_Toc511637064"/>
      <w:bookmarkStart w:id="3837" w:name="_Toc512181012"/>
      <w:bookmarkStart w:id="3838" w:name="_Toc513861099"/>
      <w:bookmarkStart w:id="3839" w:name="_Toc515343722"/>
      <w:bookmarkStart w:id="3840" w:name="_Toc516199181"/>
      <w:bookmarkStart w:id="3841" w:name="_Toc516290978"/>
      <w:r w:rsidRPr="00413B46">
        <w:t>In TPM 1.2, an Event was hashed using SHA-1 and then the 20-octet digest was extended to a PCR using TPM_</w:t>
      </w:r>
      <w:proofErr w:type="gramStart"/>
      <w:r w:rsidRPr="00413B46">
        <w:t>Extend(</w:t>
      </w:r>
      <w:proofErr w:type="gramEnd"/>
      <w:r w:rsidRPr="00413B46">
        <w:t>). This specification allows the use of multiple PCR at a given Index, each using a different hash algorithm. Rather than require that the external software generate multiple hashes of the Event with each being extended to a different PCR, the Event data may be sent to the TPM for hashing. This ensures that the resulting digests will properly reflect the algorithms chosen for the PCR even if the calling software is unable to implement the hash algorithm.</w:t>
      </w:r>
    </w:p>
    <w:p w:rsidR="00C53E66" w:rsidRPr="00413B46" w:rsidRDefault="00C53E66" w:rsidP="00C53E66">
      <w:pPr>
        <w:pStyle w:val="NOTE"/>
      </w:pPr>
      <w:r w:rsidRPr="00413B46">
        <w:t>NOTE 1</w:t>
      </w:r>
      <w:r w:rsidRPr="00413B46">
        <w:tab/>
        <w:t>There is continued support for software hashing of events with TPM2_PCR_</w:t>
      </w:r>
      <w:proofErr w:type="gramStart"/>
      <w:r w:rsidRPr="00413B46">
        <w:t>Extend(</w:t>
      </w:r>
      <w:proofErr w:type="gramEnd"/>
      <w:r w:rsidRPr="00413B46">
        <w:t>).</w:t>
      </w:r>
    </w:p>
    <w:p w:rsidR="00C53E66" w:rsidRPr="00413B46" w:rsidRDefault="00C53E66" w:rsidP="00C53E66">
      <w:pPr>
        <w:pStyle w:val="BodyText"/>
      </w:pPr>
      <w:r w:rsidRPr="00413B46">
        <w:t xml:space="preserve">To support recording of an Event that is larger than the TPM input buffer, the caller may use the command sequence described in clause </w:t>
      </w:r>
      <w:r w:rsidRPr="00C42EAF">
        <w:fldChar w:fldCharType="begin"/>
      </w:r>
      <w:r w:rsidRPr="00413B46">
        <w:instrText xml:space="preserve"> REF _Ref270513663 \r \h </w:instrText>
      </w:r>
      <w:r w:rsidRPr="00C42EAF">
        <w:fldChar w:fldCharType="separate"/>
      </w:r>
      <w:r w:rsidR="00D51C42">
        <w:t>17</w:t>
      </w:r>
      <w:r w:rsidRPr="00C42EAF">
        <w:fldChar w:fldCharType="end"/>
      </w:r>
      <w:r w:rsidRPr="00413B46">
        <w:t>.</w:t>
      </w:r>
    </w:p>
    <w:p w:rsidR="00C53E66" w:rsidRPr="00413B46" w:rsidRDefault="00C53E66" w:rsidP="00C53E66">
      <w:pPr>
        <w:pStyle w:val="BodyText"/>
      </w:pPr>
      <w:r w:rsidRPr="00413B46">
        <w:t>Change to a PCR requires authorization. The authorization may be with either an authorization value or an authorization policy. The platform-specific specifications determine which PCR may be controlled by policy. All other PCR are controlled by authorization.</w:t>
      </w:r>
    </w:p>
    <w:p w:rsidR="00C53E66" w:rsidRPr="00413B46" w:rsidRDefault="00C53E66" w:rsidP="00C53E66">
      <w:pPr>
        <w:pStyle w:val="BodyText"/>
      </w:pPr>
      <w:r w:rsidRPr="00413B46">
        <w:t xml:space="preserve">If a PCR may be associated with a policy, then the algorithm ID of that policy determines whether the policy is to be applied. If the algorithm ID is not TPM_ALG_NULL, then the policy digest associated with the PCR must match the </w:t>
      </w:r>
      <w:r w:rsidRPr="00413B46">
        <w:rPr>
          <w:i/>
        </w:rPr>
        <w:t>policySession</w:t>
      </w:r>
      <w:r w:rsidRPr="00413B46">
        <w:t>→</w:t>
      </w:r>
      <w:r w:rsidRPr="00413B46">
        <w:rPr>
          <w:i/>
        </w:rPr>
        <w:t>policyDigest</w:t>
      </w:r>
      <w:r w:rsidRPr="00413B46">
        <w:t xml:space="preserve"> in a policy session. If the algorithm ID is TPM_ALG_NULL, then no policy is present and the authorization requires an EmptyAuth.</w:t>
      </w:r>
    </w:p>
    <w:p w:rsidR="00C53E66" w:rsidRPr="00413B46" w:rsidRDefault="00C53E66" w:rsidP="00C53E66">
      <w:pPr>
        <w:pStyle w:val="BodyText"/>
      </w:pPr>
      <w:r w:rsidRPr="00413B46">
        <w:t>If a platform-specific specification indicates that PCR are grouped, then all the PCR in the group use the same authorization policy or authorization value.</w:t>
      </w:r>
    </w:p>
    <w:p w:rsidR="00C53E66" w:rsidRPr="00413B46" w:rsidRDefault="00D45EC2" w:rsidP="00C53E66">
      <w:pPr>
        <w:pStyle w:val="BodyText"/>
      </w:pPr>
      <w:proofErr w:type="gramStart"/>
      <w:r w:rsidRPr="00413B46">
        <w:rPr>
          <w:i/>
        </w:rPr>
        <w:t>p</w:t>
      </w:r>
      <w:r w:rsidR="00C53E66" w:rsidRPr="00413B46">
        <w:rPr>
          <w:i/>
        </w:rPr>
        <w:t>crUpdateCounter</w:t>
      </w:r>
      <w:proofErr w:type="gramEnd"/>
      <w:r w:rsidR="00C53E66" w:rsidRPr="00413B46">
        <w:t xml:space="preserve"> counter will be incremented on the successful completion of any command that modifies (Extends or resets) a PCR unless the platform-specific specification explicitly excludes the PCR from being counted.</w:t>
      </w:r>
    </w:p>
    <w:p w:rsidR="0038370B" w:rsidRDefault="00C53E66" w:rsidP="0038370B">
      <w:pPr>
        <w:pStyle w:val="NOTE"/>
      </w:pPr>
      <w:r w:rsidRPr="00413B46">
        <w:t>NOTE 2</w:t>
      </w:r>
      <w:r w:rsidRPr="00413B46">
        <w:tab/>
        <w:t>If a command causes PCR in multiple banks to change, the PCR Update Counter m</w:t>
      </w:r>
      <w:r w:rsidR="0038370B">
        <w:t>ust</w:t>
      </w:r>
      <w:r w:rsidRPr="00413B46">
        <w:t xml:space="preserve"> be incremented once for each bank.</w:t>
      </w:r>
      <w:r w:rsidR="0038370B" w:rsidRPr="0038370B">
        <w:t xml:space="preserve"> </w:t>
      </w:r>
      <w:r w:rsidR="0038370B">
        <w:t>The commands that extend PCR are: TPM2_PCR_Extend, TPM2_PCR_Event, and TPM2_EventSequenceComplete.</w:t>
      </w:r>
    </w:p>
    <w:p w:rsidR="00C53E66" w:rsidRPr="00413B46" w:rsidRDefault="0038370B" w:rsidP="0038370B">
      <w:pPr>
        <w:pStyle w:val="NOTE"/>
        <w:ind w:firstLine="0"/>
      </w:pPr>
      <w:r>
        <w:t>If a command resets PCR in multiple banks, the PCR Update Counter must be incremented only once. The commands that reset PCR are: TPM2_PCR_Reset, and TPM2_Startup.</w:t>
      </w:r>
    </w:p>
    <w:p w:rsidR="00C53E66" w:rsidRPr="00413B46" w:rsidRDefault="00C53E66" w:rsidP="00C53E66">
      <w:pPr>
        <w:pStyle w:val="BodyText"/>
      </w:pPr>
      <w:bookmarkStart w:id="3842" w:name="_Toc529850985"/>
      <w:bookmarkStart w:id="3843" w:name="_Toc110952270"/>
      <w:bookmarkStart w:id="3844" w:name="_Toc104168310"/>
      <w:bookmarkStart w:id="3845" w:name="_Toc114043903"/>
      <w:bookmarkStart w:id="3846" w:name="_Toc205277629"/>
      <w:r w:rsidRPr="00413B46">
        <w:t>A platform-specific specification may designate a set of PCR that are under control of the TCB. These PCR may not be modified without the proper authorization. Updates of these PCR shall not cause the PCR Update Counter to increment.</w:t>
      </w:r>
    </w:p>
    <w:p w:rsidR="00C53E66" w:rsidRPr="00413B46" w:rsidRDefault="00C53E66" w:rsidP="00C53E66">
      <w:pPr>
        <w:pStyle w:val="NOTE"/>
      </w:pPr>
      <w:r w:rsidRPr="00413B46">
        <w:t>EXAMPLE</w:t>
      </w:r>
      <w:r w:rsidRPr="00413B46">
        <w:tab/>
        <w:t>Updates of the TCB PCR will not cause the PCR update counter to increment because these PCR are changed at the whim of the TCB and may not represent the trust state of the platform.</w:t>
      </w:r>
    </w:p>
    <w:p w:rsidR="00C53E66" w:rsidRPr="00413B46" w:rsidRDefault="00C53E66" w:rsidP="00C53E66">
      <w:pPr>
        <w:pStyle w:val="Heading2"/>
        <w:pageBreakBefore/>
      </w:pPr>
      <w:bookmarkStart w:id="3847" w:name="_Toc310935445"/>
      <w:bookmarkStart w:id="3848" w:name="_Toc380749551"/>
      <w:bookmarkStart w:id="3849" w:name="_Toc432773992"/>
      <w:bookmarkStart w:id="3850" w:name="_Toc443720850"/>
      <w:bookmarkStart w:id="3851" w:name="_Toc443576142"/>
      <w:bookmarkStart w:id="3852" w:name="_Toc473813863"/>
      <w:bookmarkStart w:id="3853" w:name="_Toc536440824"/>
      <w:bookmarkStart w:id="3854" w:name="_Toc24725499"/>
      <w:r w:rsidRPr="00413B46">
        <w:lastRenderedPageBreak/>
        <w:t>TPM2_PCR_Extend</w:t>
      </w:r>
      <w:bookmarkEnd w:id="3847"/>
      <w:bookmarkEnd w:id="3848"/>
      <w:bookmarkEnd w:id="3849"/>
      <w:bookmarkEnd w:id="3850"/>
      <w:bookmarkEnd w:id="3851"/>
      <w:bookmarkEnd w:id="3852"/>
      <w:bookmarkEnd w:id="3853"/>
      <w:bookmarkEnd w:id="3854"/>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 xml:space="preserve">This command is used to cause an update to the indicated PCR. The </w:t>
      </w:r>
      <w:r w:rsidRPr="00413B46">
        <w:rPr>
          <w:i/>
        </w:rPr>
        <w:t>digests</w:t>
      </w:r>
      <w:r w:rsidRPr="00413B46">
        <w:t xml:space="preserve"> parameter contains one or more tagged digest values identified by an algorithm ID. For each digest, the PCR associated with </w:t>
      </w:r>
      <w:r w:rsidRPr="00413B46">
        <w:rPr>
          <w:i/>
        </w:rPr>
        <w:t>pcrHandle</w:t>
      </w:r>
      <w:r w:rsidRPr="00413B46">
        <w:t xml:space="preserve"> is </w:t>
      </w:r>
      <w:proofErr w:type="gramStart"/>
      <w:r w:rsidRPr="00413B46">
        <w:t>Extended</w:t>
      </w:r>
      <w:proofErr w:type="gramEnd"/>
      <w:r w:rsidRPr="00413B46">
        <w:t xml:space="preserve"> into the bank identified by the tag (</w:t>
      </w:r>
      <w:r w:rsidRPr="00413B46">
        <w:rPr>
          <w:i/>
        </w:rPr>
        <w:t>hashAlg</w:t>
      </w:r>
      <w:r w:rsidRPr="00413B46">
        <w:t>).</w:t>
      </w:r>
    </w:p>
    <w:p w:rsidR="00C53E66" w:rsidRPr="00413B46" w:rsidRDefault="00C53E66" w:rsidP="00C53E66">
      <w:pPr>
        <w:pStyle w:val="NOTE"/>
      </w:pPr>
      <w:r w:rsidRPr="00413B46">
        <w:t>EXAMPLE</w:t>
      </w:r>
      <w:r w:rsidRPr="00413B46">
        <w:tab/>
        <w:t xml:space="preserve">A SHA1 digest would be </w:t>
      </w:r>
      <w:proofErr w:type="gramStart"/>
      <w:r w:rsidRPr="00413B46">
        <w:t>Extended</w:t>
      </w:r>
      <w:proofErr w:type="gramEnd"/>
      <w:r w:rsidRPr="00413B46">
        <w:t xml:space="preserve"> into the SHA1 bank and a SHA256 digest would be Extended into the SHA256 bank.</w:t>
      </w:r>
    </w:p>
    <w:p w:rsidR="00C53E66" w:rsidRPr="00413B46" w:rsidRDefault="00C53E66" w:rsidP="00C53E66">
      <w:pPr>
        <w:pStyle w:val="BodyText"/>
      </w:pPr>
      <w:r w:rsidRPr="00413B46">
        <w:t xml:space="preserve">For each list entry, the TPM will check to see if </w:t>
      </w:r>
      <w:r w:rsidRPr="00413B46">
        <w:rPr>
          <w:i/>
        </w:rPr>
        <w:t>pcrNum</w:t>
      </w:r>
      <w:r w:rsidRPr="00413B46">
        <w:t xml:space="preserve"> is implemented for that algorithm. If so, the TPM shall perform the following operation:</w:t>
      </w:r>
    </w:p>
    <w:p w:rsidR="00C53E66" w:rsidRPr="00413B46" w:rsidRDefault="00C53E66" w:rsidP="00C53E66">
      <w:pPr>
        <w:pStyle w:val="Equation"/>
      </w:pPr>
      <w:r w:rsidRPr="00413B46">
        <w:tab/>
        <w:t>PCR.digest</w:t>
      </w:r>
      <w:r w:rsidRPr="00413B46">
        <w:rPr>
          <w:vertAlign w:val="subscript"/>
        </w:rPr>
        <w:t>new</w:t>
      </w:r>
      <w:r w:rsidRPr="00413B46">
        <w:t xml:space="preserve"> </w:t>
      </w:r>
      <w:r w:rsidRPr="00413B46">
        <w:rPr>
          <w:i w:val="0"/>
        </w:rPr>
        <w:t>[</w:t>
      </w:r>
      <w:r w:rsidRPr="00413B46">
        <w:t>pcrNum</w:t>
      </w:r>
      <w:r w:rsidRPr="00413B46">
        <w:rPr>
          <w:i w:val="0"/>
        </w:rPr>
        <w:t>][</w:t>
      </w:r>
      <w:r w:rsidRPr="00413B46">
        <w:t>alg</w:t>
      </w:r>
      <w:r w:rsidRPr="00413B46">
        <w:rPr>
          <w:i w:val="0"/>
        </w:rPr>
        <w:t>]</w:t>
      </w:r>
      <w:r w:rsidRPr="00413B46">
        <w:rPr>
          <w:rFonts w:ascii="Cambria Math" w:hAnsi="Cambria Math"/>
          <w:i w:val="0"/>
        </w:rPr>
        <w:t xml:space="preserve"> </w:t>
      </w:r>
      <w:r w:rsidRPr="00413B46">
        <w:rPr>
          <w:rFonts w:ascii="Cambria Math" w:hAnsi="Cambria Math" w:cs="Cambria Math"/>
          <w:i w:val="0"/>
        </w:rPr>
        <w:t>≔</w:t>
      </w:r>
      <w:r w:rsidRPr="00413B46">
        <w:rPr>
          <w:i w:val="0"/>
        </w:rPr>
        <w:t xml:space="preserve"> </w:t>
      </w:r>
      <w:r w:rsidRPr="00413B46">
        <w:rPr>
          <w:b/>
          <w:i w:val="0"/>
        </w:rPr>
        <w:t>H</w:t>
      </w:r>
      <w:r w:rsidRPr="00413B46">
        <w:rPr>
          <w:vertAlign w:val="subscript"/>
        </w:rPr>
        <w:t>alg</w:t>
      </w:r>
      <w:r w:rsidRPr="00413B46">
        <w:rPr>
          <w:i w:val="0"/>
        </w:rPr>
        <w:t>(</w:t>
      </w:r>
      <w:r w:rsidRPr="00413B46">
        <w:t>PCR.digest</w:t>
      </w:r>
      <w:r w:rsidRPr="00413B46">
        <w:rPr>
          <w:vertAlign w:val="subscript"/>
        </w:rPr>
        <w:t>old</w:t>
      </w:r>
      <w:r w:rsidRPr="00413B46">
        <w:t xml:space="preserve"> </w:t>
      </w:r>
      <w:r w:rsidRPr="00413B46">
        <w:rPr>
          <w:i w:val="0"/>
        </w:rPr>
        <w:t>[</w:t>
      </w:r>
      <w:r w:rsidRPr="00413B46">
        <w:t>pcrNum</w:t>
      </w:r>
      <w:r w:rsidRPr="00413B46">
        <w:rPr>
          <w:i w:val="0"/>
        </w:rPr>
        <w:t>][</w:t>
      </w:r>
      <w:r w:rsidRPr="00413B46">
        <w:t>alg</w:t>
      </w:r>
      <w:r w:rsidRPr="00413B46">
        <w:rPr>
          <w:i w:val="0"/>
        </w:rPr>
        <w:t>] ||</w:t>
      </w:r>
      <w:r w:rsidRPr="00413B46">
        <w:t xml:space="preserve"> data</w:t>
      </w:r>
      <w:r w:rsidRPr="00413B46">
        <w:rPr>
          <w:i w:val="0"/>
        </w:rPr>
        <w:t>[</w:t>
      </w:r>
      <w:r w:rsidRPr="00413B46">
        <w:t>alg</w:t>
      </w:r>
      <w:r w:rsidRPr="00413B46">
        <w:rPr>
          <w:i w:val="0"/>
        </w:rPr>
        <w:t>].</w:t>
      </w:r>
      <w:r w:rsidRPr="00413B46">
        <w:t>buffer</w:t>
      </w:r>
      <w:r w:rsidRPr="00413B46">
        <w:rPr>
          <w:i w:val="0"/>
        </w:rPr>
        <w:t>))</w:t>
      </w:r>
      <w:r w:rsidRPr="00413B46">
        <w:rPr>
          <w:i w:val="0"/>
        </w:rPr>
        <w:tab/>
      </w:r>
      <w:r w:rsidRPr="00C42EAF">
        <w:rPr>
          <w:rFonts w:ascii="Arial" w:hAnsi="Arial"/>
          <w:i w:val="0"/>
          <w:sz w:val="20"/>
        </w:rPr>
        <w:fldChar w:fldCharType="begin"/>
      </w:r>
      <w:r w:rsidRPr="00413B46">
        <w:rPr>
          <w:rFonts w:ascii="Arial" w:hAnsi="Arial"/>
          <w:i w:val="0"/>
          <w:sz w:val="20"/>
        </w:rPr>
        <w:instrText xml:space="preserve"> LISTNUM Equ </w:instrText>
      </w:r>
      <w:r w:rsidRPr="00C42EAF">
        <w:rPr>
          <w:rFonts w:ascii="Arial" w:hAnsi="Arial"/>
          <w:i w:val="0"/>
          <w:sz w:val="20"/>
        </w:rPr>
        <w:fldChar w:fldCharType="separate"/>
      </w:r>
      <w:r w:rsidRPr="00413B46">
        <w:rPr>
          <w:rFonts w:ascii="Arial" w:hAnsi="Arial"/>
          <w:i w:val="0"/>
          <w:sz w:val="20"/>
        </w:rPr>
        <w:t>1</w:t>
      </w:r>
      <w:r w:rsidRPr="00C42EAF">
        <w:rPr>
          <w:rFonts w:ascii="Arial" w:hAnsi="Arial"/>
          <w:i w:val="0"/>
          <w:sz w:val="20"/>
        </w:rPr>
        <w:fldChar w:fldCharType="end">
          <w:numberingChange w:id="3855" w:author="David Wooten" w:date="2019-11-15T15:17:00Z" w:original="(6)"/>
        </w:fldChar>
      </w:r>
    </w:p>
    <w:p w:rsidR="00C53E66" w:rsidRPr="00413B46" w:rsidRDefault="00C53E66" w:rsidP="00C53E66">
      <w:pPr>
        <w:pStyle w:val="BodyText"/>
      </w:pPr>
      <w:proofErr w:type="gramStart"/>
      <w:r w:rsidRPr="00413B46">
        <w:t>where</w:t>
      </w:r>
      <w:proofErr w:type="gramEnd"/>
    </w:p>
    <w:p w:rsidR="00C53E66" w:rsidRPr="00413B46" w:rsidRDefault="00C53E66" w:rsidP="00C53E66">
      <w:pPr>
        <w:pStyle w:val="pList"/>
      </w:pPr>
      <w:proofErr w:type="gramStart"/>
      <w:r w:rsidRPr="00413B46">
        <w:rPr>
          <w:b/>
          <w:i w:val="0"/>
        </w:rPr>
        <w:t>H</w:t>
      </w:r>
      <w:r w:rsidRPr="00413B46">
        <w:rPr>
          <w:vertAlign w:val="subscript"/>
        </w:rPr>
        <w:t>alg</w:t>
      </w:r>
      <w:r w:rsidRPr="00413B46">
        <w:rPr>
          <w:i w:val="0"/>
        </w:rPr>
        <w:t>(</w:t>
      </w:r>
      <w:proofErr w:type="gramEnd"/>
      <w:r w:rsidRPr="00413B46">
        <w:rPr>
          <w:i w:val="0"/>
        </w:rPr>
        <w:t>)</w:t>
      </w:r>
      <w:r w:rsidRPr="00413B46">
        <w:tab/>
      </w:r>
      <w:r w:rsidRPr="00413B46">
        <w:rPr>
          <w:rFonts w:ascii="Arial" w:hAnsi="Arial"/>
          <w:i w:val="0"/>
          <w:iCs w:val="0"/>
          <w:sz w:val="20"/>
        </w:rPr>
        <w:t>hash function using the hash algorithm associated with the PCR instance</w:t>
      </w:r>
    </w:p>
    <w:p w:rsidR="00C53E66" w:rsidRPr="00413B46" w:rsidRDefault="00C53E66" w:rsidP="00C53E66">
      <w:pPr>
        <w:pStyle w:val="pList"/>
        <w:rPr>
          <w:rFonts w:ascii="Arial" w:hAnsi="Arial"/>
          <w:i w:val="0"/>
          <w:iCs w:val="0"/>
          <w:sz w:val="20"/>
        </w:rPr>
      </w:pPr>
      <w:r w:rsidRPr="00413B46">
        <w:rPr>
          <w:szCs w:val="22"/>
        </w:rPr>
        <w:t>PCR.digest</w:t>
      </w:r>
      <w:r w:rsidRPr="00413B46">
        <w:tab/>
      </w:r>
      <w:r w:rsidRPr="00413B46">
        <w:rPr>
          <w:rFonts w:ascii="Arial" w:hAnsi="Arial"/>
          <w:i w:val="0"/>
          <w:iCs w:val="0"/>
          <w:sz w:val="20"/>
        </w:rPr>
        <w:t>the digest value in a PCR</w:t>
      </w:r>
    </w:p>
    <w:p w:rsidR="00C53E66" w:rsidRPr="00413B46" w:rsidRDefault="00C53E66" w:rsidP="00C53E66">
      <w:pPr>
        <w:pStyle w:val="pList"/>
      </w:pPr>
      <w:proofErr w:type="gramStart"/>
      <w:r w:rsidRPr="00413B46">
        <w:rPr>
          <w:szCs w:val="22"/>
        </w:rPr>
        <w:t>pcrNum</w:t>
      </w:r>
      <w:proofErr w:type="gramEnd"/>
      <w:r w:rsidRPr="00413B46">
        <w:tab/>
      </w:r>
      <w:r w:rsidRPr="00413B46">
        <w:rPr>
          <w:rFonts w:ascii="Arial" w:hAnsi="Arial"/>
          <w:i w:val="0"/>
          <w:iCs w:val="0"/>
          <w:sz w:val="20"/>
        </w:rPr>
        <w:t>the PCR numeric selector (</w:t>
      </w:r>
      <w:r w:rsidRPr="00413B46">
        <w:rPr>
          <w:rFonts w:ascii="Arial" w:hAnsi="Arial"/>
          <w:iCs w:val="0"/>
          <w:sz w:val="20"/>
        </w:rPr>
        <w:t>pcrHandle</w:t>
      </w:r>
      <w:r w:rsidRPr="00413B46">
        <w:rPr>
          <w:rFonts w:ascii="Arial" w:hAnsi="Arial"/>
          <w:i w:val="0"/>
          <w:iCs w:val="0"/>
          <w:sz w:val="20"/>
        </w:rPr>
        <w:t>)</w:t>
      </w:r>
    </w:p>
    <w:p w:rsidR="00C53E66" w:rsidRPr="00413B46" w:rsidRDefault="00C53E66" w:rsidP="00C53E66">
      <w:pPr>
        <w:pStyle w:val="pList"/>
      </w:pPr>
      <w:proofErr w:type="gramStart"/>
      <w:r w:rsidRPr="00413B46">
        <w:rPr>
          <w:szCs w:val="22"/>
        </w:rPr>
        <w:t>alg</w:t>
      </w:r>
      <w:proofErr w:type="gramEnd"/>
      <w:r w:rsidRPr="00413B46">
        <w:tab/>
      </w:r>
      <w:r w:rsidRPr="00413B46">
        <w:rPr>
          <w:rFonts w:ascii="Arial" w:hAnsi="Arial"/>
          <w:i w:val="0"/>
          <w:iCs w:val="0"/>
          <w:sz w:val="20"/>
        </w:rPr>
        <w:t>the PCR algorithm selector for the digest</w:t>
      </w:r>
    </w:p>
    <w:p w:rsidR="00C53E66" w:rsidRPr="00413B46" w:rsidRDefault="00C53E66" w:rsidP="00C53E66">
      <w:pPr>
        <w:pStyle w:val="pListLast"/>
      </w:pPr>
      <w:proofErr w:type="gramStart"/>
      <w:r w:rsidRPr="00413B46">
        <w:rPr>
          <w:i/>
        </w:rPr>
        <w:t>data</w:t>
      </w:r>
      <w:r w:rsidRPr="00413B46">
        <w:t>[</w:t>
      </w:r>
      <w:proofErr w:type="gramEnd"/>
      <w:r w:rsidRPr="00413B46">
        <w:rPr>
          <w:i/>
        </w:rPr>
        <w:t>alg</w:t>
      </w:r>
      <w:r w:rsidRPr="00413B46">
        <w:t>]</w:t>
      </w:r>
      <w:r w:rsidRPr="00413B46">
        <w:rPr>
          <w:i/>
        </w:rPr>
        <w:t>.buffer</w:t>
      </w:r>
      <w:r w:rsidRPr="00413B46">
        <w:tab/>
      </w:r>
      <w:r w:rsidRPr="00413B46">
        <w:rPr>
          <w:rFonts w:ascii="Arial" w:hAnsi="Arial"/>
          <w:sz w:val="20"/>
        </w:rPr>
        <w:t>the bank-specific data to be extended</w:t>
      </w:r>
    </w:p>
    <w:p w:rsidR="00C53E66" w:rsidRPr="00413B46" w:rsidRDefault="00C53E66" w:rsidP="00C53E66">
      <w:pPr>
        <w:pStyle w:val="BodyText"/>
      </w:pPr>
      <w:r w:rsidRPr="00413B46">
        <w:t>If no digest value is specified for a bank, then the PCR in that bank is not modified.</w:t>
      </w:r>
    </w:p>
    <w:p w:rsidR="00C53E66" w:rsidRPr="00413B46" w:rsidRDefault="00C53E66" w:rsidP="00C53E66">
      <w:pPr>
        <w:pStyle w:val="NOTE"/>
      </w:pPr>
      <w:r w:rsidRPr="00413B46">
        <w:t>NOTE 1</w:t>
      </w:r>
      <w:r w:rsidRPr="00413B46">
        <w:tab/>
        <w:t>This allows consistent operation of the digests list for all of the Event recording commands.</w:t>
      </w:r>
    </w:p>
    <w:p w:rsidR="00C53E66" w:rsidRPr="00413B46" w:rsidRDefault="00C53E66" w:rsidP="00C53E66">
      <w:pPr>
        <w:pStyle w:val="BodyText"/>
      </w:pPr>
      <w:r w:rsidRPr="00413B46">
        <w:t>If a digest is present and the PCR in that bank is not implemented, the digest value is not used.</w:t>
      </w:r>
    </w:p>
    <w:p w:rsidR="00C53E66" w:rsidRPr="00413B46" w:rsidRDefault="00C53E66" w:rsidP="00C53E66">
      <w:pPr>
        <w:pStyle w:val="NOTE"/>
      </w:pPr>
      <w:r w:rsidRPr="00413B46">
        <w:t>NOTE 2</w:t>
      </w:r>
      <w:r w:rsidRPr="00413B46">
        <w:tab/>
        <w:t xml:space="preserve">If the caller includes digests for algorithms that are not implemented, then the TPM will fail the call because the unmarshalling of </w:t>
      </w:r>
      <w:r w:rsidRPr="00413B46">
        <w:rPr>
          <w:i/>
        </w:rPr>
        <w:t>digests</w:t>
      </w:r>
      <w:r w:rsidRPr="00413B46">
        <w:t xml:space="preserve"> will fail. Each of the entries in the list is a TPMT_HA, which is a hash algorithm followed by a digest. If the algorithm is not implemented, unmarshalling of the </w:t>
      </w:r>
      <w:r w:rsidRPr="00413B46">
        <w:rPr>
          <w:i/>
        </w:rPr>
        <w:t>hashAlg</w:t>
      </w:r>
      <w:r w:rsidRPr="00413B46">
        <w:t xml:space="preserve"> will fail and the TPM will return TPM_RC_HASH.</w:t>
      </w:r>
    </w:p>
    <w:p w:rsidR="00C53E66" w:rsidRPr="00413B46" w:rsidRDefault="00C53E66" w:rsidP="00C53E66">
      <w:pPr>
        <w:pStyle w:val="BodyText"/>
      </w:pPr>
      <w:r w:rsidRPr="00413B46">
        <w:t xml:space="preserve">If the TPM unmarshals the </w:t>
      </w:r>
      <w:r w:rsidRPr="00413B46">
        <w:rPr>
          <w:i/>
        </w:rPr>
        <w:t>hashAlg</w:t>
      </w:r>
      <w:r w:rsidRPr="00413B46">
        <w:t xml:space="preserve"> of a list entry and the unmarshaled value is not a hash algorithm implemented on the TPM, the TPM shall return TPM_RC_HASH.</w:t>
      </w:r>
    </w:p>
    <w:p w:rsidR="00C53E66" w:rsidRPr="00413B46" w:rsidRDefault="00C53E66" w:rsidP="00C53E66">
      <w:pPr>
        <w:pStyle w:val="BodyText"/>
      </w:pPr>
      <w:r w:rsidRPr="00413B46">
        <w:t xml:space="preserve">The </w:t>
      </w:r>
      <w:r w:rsidRPr="00413B46">
        <w:rPr>
          <w:i/>
        </w:rPr>
        <w:t>pcrHandle</w:t>
      </w:r>
      <w:r w:rsidRPr="00413B46">
        <w:t xml:space="preserve"> parameter is allowed to reference TPM_RH_NULL. If so, the input parameters are processed but no action is taken by the TPM. This permits the caller to probe for implemented hash algorithms as an alternative to TPM2_GetCapability.</w:t>
      </w:r>
    </w:p>
    <w:p w:rsidR="00C53E66" w:rsidRPr="00413B46" w:rsidRDefault="00C53E66" w:rsidP="00C53E66">
      <w:pPr>
        <w:pStyle w:val="NOTE"/>
      </w:pPr>
      <w:r w:rsidRPr="00413B46">
        <w:t>NOTE 3</w:t>
      </w:r>
      <w:r w:rsidRPr="00413B46">
        <w:tab/>
        <w:t>This command allows a list of digests so that PCR in all banks may be updated in a single command. While the semantics of this command allow multiple extends to a single PCR bank, this is not the preferred use and the limit on the number of entries in the list make this use somewhat impractical.</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3856" w:name="_Toc380749733"/>
      <w:bookmarkStart w:id="3857" w:name="_Toc432774180"/>
      <w:bookmarkStart w:id="3858" w:name="_Toc443576327"/>
      <w:bookmarkStart w:id="3859" w:name="_Toc473814061"/>
      <w:bookmarkStart w:id="3860" w:name="_Toc536441027"/>
      <w:bookmarkStart w:id="3861" w:name="_Toc24725709"/>
      <w:r w:rsidRPr="00413B46">
        <w:t xml:space="preserve">Table </w:t>
      </w:r>
      <w:r w:rsidRPr="00C42EAF">
        <w:fldChar w:fldCharType="begin"/>
      </w:r>
      <w:r w:rsidRPr="00413B46">
        <w:instrText xml:space="preserve"> SEQ Table \* ARABIC </w:instrText>
      </w:r>
      <w:r w:rsidRPr="00C42EAF">
        <w:fldChar w:fldCharType="separate"/>
      </w:r>
      <w:ins w:id="3862" w:author="David Wooten" w:date="2019-11-15T15:49:00Z">
        <w:r w:rsidR="00D51C42">
          <w:rPr>
            <w:noProof/>
          </w:rPr>
          <w:t>114</w:t>
        </w:r>
      </w:ins>
      <w:del w:id="3863" w:author="David Wooten" w:date="2019-11-15T15:49:00Z">
        <w:r w:rsidR="00E90F60" w:rsidDel="00D51C42">
          <w:rPr>
            <w:noProof/>
          </w:rPr>
          <w:delText>110</w:delText>
        </w:r>
      </w:del>
      <w:r w:rsidRPr="00C42EAF">
        <w:fldChar w:fldCharType="end"/>
      </w:r>
      <w:r w:rsidRPr="00413B46">
        <w:t xml:space="preserve"> — TPM2_PCR_Extend Command</w:t>
      </w:r>
      <w:bookmarkEnd w:id="3856"/>
      <w:bookmarkEnd w:id="3857"/>
      <w:bookmarkEnd w:id="3858"/>
      <w:bookmarkEnd w:id="3859"/>
      <w:bookmarkEnd w:id="3860"/>
      <w:bookmarkEnd w:id="3861"/>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TPM_CC_PCR_Extend {NV}</w:t>
            </w:r>
          </w:p>
        </w:tc>
      </w:tr>
      <w:tr w:rsidR="00C53E66" w:rsidRPr="00413B46" w:rsidTr="00B8394F">
        <w:trPr>
          <w:cantSplit/>
          <w:jc w:val="center"/>
        </w:trPr>
        <w:tc>
          <w:tcPr>
            <w:tcW w:w="2736" w:type="dxa"/>
            <w:tcBorders>
              <w:top w:val="dashDotStroked" w:sz="24"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TPMI_DH_PCR+</w:t>
            </w:r>
          </w:p>
        </w:tc>
        <w:tc>
          <w:tcPr>
            <w:tcW w:w="2016" w:type="dxa"/>
            <w:tcBorders>
              <w:top w:val="dashDotStroked" w:sz="24"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@pcrHandle</w:t>
            </w:r>
          </w:p>
        </w:tc>
        <w:tc>
          <w:tcPr>
            <w:tcW w:w="4608" w:type="dxa"/>
            <w:tcBorders>
              <w:top w:val="dashDotStroked" w:sz="24"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handle of the PCR</w:t>
            </w:r>
          </w:p>
          <w:p w:rsidR="00C53E66" w:rsidRPr="00413B46" w:rsidRDefault="00C53E66" w:rsidP="00B8394F">
            <w:pPr>
              <w:pStyle w:val="TABLE-cell"/>
            </w:pPr>
            <w:r w:rsidRPr="00413B46">
              <w:t>Auth Handle: 1</w:t>
            </w:r>
          </w:p>
          <w:p w:rsidR="00C53E66" w:rsidRPr="00413B46" w:rsidRDefault="00C53E66" w:rsidP="00B8394F">
            <w:pPr>
              <w:pStyle w:val="TABLE-cell"/>
            </w:pPr>
            <w:r w:rsidRPr="00413B46">
              <w:t>Auth Role: USER</w:t>
            </w:r>
          </w:p>
        </w:tc>
      </w:tr>
      <w:tr w:rsidR="00C53E66" w:rsidRPr="00413B46" w:rsidTr="00B8394F">
        <w:trPr>
          <w:cantSplit/>
          <w:jc w:val="center"/>
        </w:trPr>
        <w:tc>
          <w:tcPr>
            <w:tcW w:w="2736" w:type="dxa"/>
            <w:tcBorders>
              <w:top w:val="thinThickThinSmallGap"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TPML_DIGEST_VALUES</w:t>
            </w:r>
          </w:p>
        </w:tc>
        <w:tc>
          <w:tcPr>
            <w:tcW w:w="2016" w:type="dxa"/>
            <w:tcBorders>
              <w:top w:val="thinThickThinSmallGap"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digests</w:t>
            </w:r>
          </w:p>
        </w:tc>
        <w:tc>
          <w:tcPr>
            <w:tcW w:w="4608" w:type="dxa"/>
            <w:tcBorders>
              <w:top w:val="thinThickThinSmallGap"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list of tagged digest values to be extended</w:t>
            </w:r>
          </w:p>
        </w:tc>
      </w:tr>
    </w:tbl>
    <w:p w:rsidR="00C53E66" w:rsidRPr="00413B46" w:rsidRDefault="00C53E66" w:rsidP="00C53E66">
      <w:pPr>
        <w:pStyle w:val="TABLE-title"/>
      </w:pPr>
      <w:bookmarkStart w:id="3864" w:name="_Toc380749734"/>
      <w:bookmarkStart w:id="3865" w:name="_Toc432774181"/>
      <w:bookmarkStart w:id="3866" w:name="_Toc443576328"/>
      <w:bookmarkStart w:id="3867" w:name="_Toc473814062"/>
      <w:bookmarkStart w:id="3868" w:name="_Toc536441028"/>
      <w:bookmarkStart w:id="3869" w:name="_Toc24725710"/>
      <w:r w:rsidRPr="00413B46">
        <w:t xml:space="preserve">Table </w:t>
      </w:r>
      <w:r w:rsidRPr="00C42EAF">
        <w:fldChar w:fldCharType="begin"/>
      </w:r>
      <w:r w:rsidRPr="00413B46">
        <w:instrText xml:space="preserve"> SEQ Table \* ARABIC </w:instrText>
      </w:r>
      <w:r w:rsidRPr="00C42EAF">
        <w:fldChar w:fldCharType="separate"/>
      </w:r>
      <w:ins w:id="3870" w:author="David Wooten" w:date="2019-11-15T15:49:00Z">
        <w:r w:rsidR="00D51C42">
          <w:rPr>
            <w:noProof/>
          </w:rPr>
          <w:t>115</w:t>
        </w:r>
      </w:ins>
      <w:del w:id="3871" w:author="David Wooten" w:date="2019-11-15T15:49:00Z">
        <w:r w:rsidR="00E90F60" w:rsidDel="00D51C42">
          <w:rPr>
            <w:noProof/>
          </w:rPr>
          <w:delText>111</w:delText>
        </w:r>
      </w:del>
      <w:r w:rsidRPr="00C42EAF">
        <w:fldChar w:fldCharType="end"/>
      </w:r>
      <w:r w:rsidRPr="00413B46">
        <w:t xml:space="preserve"> — TPM2_PCR_Extend Response</w:t>
      </w:r>
      <w:bookmarkEnd w:id="3864"/>
      <w:bookmarkEnd w:id="3865"/>
      <w:bookmarkEnd w:id="3866"/>
      <w:bookmarkEnd w:id="3867"/>
      <w:bookmarkEnd w:id="3868"/>
      <w:bookmarkEnd w:id="386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[[PCR_Extend]]</w:t>
      </w:r>
    </w:p>
    <w:p w:rsidR="00C53E66" w:rsidRPr="00413B46" w:rsidRDefault="00C53E66" w:rsidP="00C53E66">
      <w:pPr>
        <w:pStyle w:val="Heading2"/>
        <w:pageBreakBefore/>
      </w:pPr>
      <w:bookmarkStart w:id="3872" w:name="_Toc310935446"/>
      <w:bookmarkStart w:id="3873" w:name="_Toc380749552"/>
      <w:bookmarkStart w:id="3874" w:name="_Toc432773993"/>
      <w:bookmarkStart w:id="3875" w:name="_Toc443720851"/>
      <w:bookmarkStart w:id="3876" w:name="_Toc443576143"/>
      <w:bookmarkStart w:id="3877" w:name="_Toc473813864"/>
      <w:bookmarkStart w:id="3878" w:name="_Toc536440825"/>
      <w:bookmarkStart w:id="3879" w:name="_Toc24725500"/>
      <w:r w:rsidRPr="00413B46">
        <w:lastRenderedPageBreak/>
        <w:t>TPM2_PCR_Event</w:t>
      </w:r>
      <w:bookmarkEnd w:id="3872"/>
      <w:bookmarkEnd w:id="3873"/>
      <w:bookmarkEnd w:id="3874"/>
      <w:bookmarkEnd w:id="3875"/>
      <w:bookmarkEnd w:id="3876"/>
      <w:bookmarkEnd w:id="3877"/>
      <w:bookmarkEnd w:id="3878"/>
      <w:bookmarkEnd w:id="3879"/>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is used to cause an update to the indicated PCR.</w:t>
      </w:r>
    </w:p>
    <w:p w:rsidR="00C53E66" w:rsidRPr="00413B46" w:rsidRDefault="00C53E66" w:rsidP="00C53E66">
      <w:pPr>
        <w:pStyle w:val="BodyText"/>
      </w:pPr>
      <w:r w:rsidRPr="00413B46">
        <w:t xml:space="preserve">The data in </w:t>
      </w:r>
      <w:r w:rsidRPr="00413B46">
        <w:rPr>
          <w:i/>
        </w:rPr>
        <w:t>eventData</w:t>
      </w:r>
      <w:r w:rsidRPr="00413B46">
        <w:t xml:space="preserve"> is hashed using the hash algorithm associated with each bank in which the indicated PCR has been allocated. After the data is hashed, the </w:t>
      </w:r>
      <w:r w:rsidRPr="00413B46">
        <w:rPr>
          <w:i/>
        </w:rPr>
        <w:t>digests</w:t>
      </w:r>
      <w:r w:rsidRPr="00413B46">
        <w:t xml:space="preserve"> list is returned. If the </w:t>
      </w:r>
      <w:r w:rsidRPr="00413B46">
        <w:rPr>
          <w:i/>
        </w:rPr>
        <w:t>pcrHandle</w:t>
      </w:r>
      <w:r w:rsidRPr="00413B46">
        <w:t xml:space="preserve"> references an implemented PCR and not TPM_</w:t>
      </w:r>
      <w:r w:rsidR="00D83FFA" w:rsidRPr="00413B46">
        <w:t>RH</w:t>
      </w:r>
      <w:r w:rsidRPr="00413B46">
        <w:t xml:space="preserve">_NULL, the </w:t>
      </w:r>
      <w:r w:rsidRPr="00413B46">
        <w:rPr>
          <w:i/>
        </w:rPr>
        <w:t>digests</w:t>
      </w:r>
      <w:r w:rsidRPr="00413B46">
        <w:t xml:space="preserve"> list is processed as in TPM2_PCR_</w:t>
      </w:r>
      <w:proofErr w:type="gramStart"/>
      <w:r w:rsidRPr="00413B46">
        <w:t>Extend(</w:t>
      </w:r>
      <w:proofErr w:type="gramEnd"/>
      <w:r w:rsidRPr="00413B46">
        <w:t>).</w:t>
      </w:r>
    </w:p>
    <w:p w:rsidR="00C53E66" w:rsidRPr="00413B46" w:rsidRDefault="00C53E66" w:rsidP="00C53E66">
      <w:pPr>
        <w:pStyle w:val="BodyText"/>
      </w:pPr>
      <w:r w:rsidRPr="00413B46">
        <w:t xml:space="preserve">A TPM shall support an </w:t>
      </w:r>
      <w:r w:rsidRPr="00413B46">
        <w:rPr>
          <w:i/>
        </w:rPr>
        <w:t>Event.size</w:t>
      </w:r>
      <w:r w:rsidRPr="00413B46">
        <w:t xml:space="preserve"> of zero through 1,024 inclusive (</w:t>
      </w:r>
      <w:r w:rsidRPr="00413B46">
        <w:rPr>
          <w:i/>
        </w:rPr>
        <w:t>Event.size</w:t>
      </w:r>
      <w:r w:rsidRPr="00413B46">
        <w:t xml:space="preserve"> is an octet count). An </w:t>
      </w:r>
      <w:r w:rsidRPr="00413B46">
        <w:rPr>
          <w:i/>
        </w:rPr>
        <w:t>Event.size</w:t>
      </w:r>
      <w:r w:rsidRPr="00413B46">
        <w:t xml:space="preserve"> of zero indicates that there is no data but the indicated operations will still occur,</w:t>
      </w:r>
    </w:p>
    <w:p w:rsidR="00C53E66" w:rsidRPr="00413B46" w:rsidRDefault="00C53E66" w:rsidP="00C53E66">
      <w:pPr>
        <w:pStyle w:val="NOTE"/>
      </w:pPr>
      <w:r w:rsidRPr="00413B46">
        <w:t>EXAMPLE 1</w:t>
      </w:r>
      <w:r w:rsidRPr="00413B46">
        <w:tab/>
        <w:t xml:space="preserve">If the command implements </w:t>
      </w:r>
      <w:proofErr w:type="gramStart"/>
      <w:r w:rsidRPr="00413B46">
        <w:t>PCR[</w:t>
      </w:r>
      <w:proofErr w:type="gramEnd"/>
      <w:r w:rsidRPr="00413B46">
        <w:t xml:space="preserve">2] in a SHA1 bank and a SHA256 bank, then an extend to PCR[2] will cause </w:t>
      </w:r>
      <w:r w:rsidRPr="00413B46">
        <w:rPr>
          <w:i/>
        </w:rPr>
        <w:t>eventData</w:t>
      </w:r>
      <w:r w:rsidRPr="00413B46">
        <w:t xml:space="preserve"> to be hashed twice, once with SHA1 and once with SHA256. The SHA1 hash of </w:t>
      </w:r>
      <w:r w:rsidRPr="00413B46">
        <w:rPr>
          <w:i/>
        </w:rPr>
        <w:t>eventData</w:t>
      </w:r>
      <w:r w:rsidRPr="00413B46">
        <w:t xml:space="preserve"> will be Extended to </w:t>
      </w:r>
      <w:proofErr w:type="gramStart"/>
      <w:r w:rsidRPr="00413B46">
        <w:t>PCR[</w:t>
      </w:r>
      <w:proofErr w:type="gramEnd"/>
      <w:r w:rsidRPr="00413B46">
        <w:t xml:space="preserve">2] in the SHA1 bank and the SHA256 hash of </w:t>
      </w:r>
      <w:r w:rsidRPr="00413B46">
        <w:rPr>
          <w:i/>
        </w:rPr>
        <w:t>eventData</w:t>
      </w:r>
      <w:r w:rsidRPr="00413B46">
        <w:t xml:space="preserve"> will be Extended to PCR[2] of the SHA256 bank.</w:t>
      </w:r>
    </w:p>
    <w:p w:rsidR="00C53E66" w:rsidRPr="00413B46" w:rsidRDefault="00C53E66" w:rsidP="00C53E66">
      <w:pPr>
        <w:pStyle w:val="BodyText"/>
      </w:pPr>
      <w:r w:rsidRPr="00413B46">
        <w:t xml:space="preserve">On successful command completion, </w:t>
      </w:r>
      <w:r w:rsidRPr="00413B46">
        <w:rPr>
          <w:i/>
        </w:rPr>
        <w:t>digests</w:t>
      </w:r>
      <w:r w:rsidRPr="00413B46">
        <w:t xml:space="preserve"> will contain the list of tagged digests of </w:t>
      </w:r>
      <w:r w:rsidRPr="00413B46">
        <w:rPr>
          <w:i/>
        </w:rPr>
        <w:t>eventData</w:t>
      </w:r>
      <w:r w:rsidRPr="00413B46">
        <w:t xml:space="preserve"> that was computed in preparation for extending the data into the PCR. At the option of the TPM, the list may contain a digest for each bank, or it may only contain a digest for each bank in which </w:t>
      </w:r>
      <w:r w:rsidRPr="00413B46">
        <w:rPr>
          <w:i/>
        </w:rPr>
        <w:t>pcrHandle</w:t>
      </w:r>
      <w:r w:rsidRPr="00413B46">
        <w:t xml:space="preserve"> is extant. If </w:t>
      </w:r>
      <w:r w:rsidRPr="00413B46">
        <w:rPr>
          <w:i/>
        </w:rPr>
        <w:t>pcrHandle</w:t>
      </w:r>
      <w:r w:rsidRPr="00413B46">
        <w:t xml:space="preserve"> is TPM_RH_NULL, the TPM may return either an empty list or a digest for each bank.</w:t>
      </w:r>
    </w:p>
    <w:p w:rsidR="00C53E66" w:rsidRPr="00413B46" w:rsidRDefault="00C53E66" w:rsidP="00C53E66">
      <w:pPr>
        <w:pStyle w:val="NOTE"/>
      </w:pPr>
      <w:r w:rsidRPr="00413B46">
        <w:t>EXAMPLE 2</w:t>
      </w:r>
      <w:r w:rsidRPr="00413B46">
        <w:tab/>
        <w:t xml:space="preserve">Assume a TPM that implements a SHA1 bank and a SHA256 bank and that </w:t>
      </w:r>
      <w:proofErr w:type="gramStart"/>
      <w:r w:rsidRPr="00413B46">
        <w:t>PCR[</w:t>
      </w:r>
      <w:proofErr w:type="gramEnd"/>
      <w:r w:rsidRPr="00413B46">
        <w:t xml:space="preserve">22] is only implemented in the SHA1 bank. If </w:t>
      </w:r>
      <w:r w:rsidRPr="00413B46">
        <w:rPr>
          <w:i/>
        </w:rPr>
        <w:t>pcrHandle</w:t>
      </w:r>
      <w:r w:rsidRPr="00413B46">
        <w:t xml:space="preserve"> references </w:t>
      </w:r>
      <w:proofErr w:type="gramStart"/>
      <w:r w:rsidRPr="00413B46">
        <w:t>PCR[</w:t>
      </w:r>
      <w:proofErr w:type="gramEnd"/>
      <w:r w:rsidRPr="00413B46">
        <w:t xml:space="preserve">22], then </w:t>
      </w:r>
      <w:r w:rsidRPr="00413B46">
        <w:rPr>
          <w:i/>
        </w:rPr>
        <w:t>digests</w:t>
      </w:r>
      <w:r w:rsidRPr="00413B46">
        <w:t xml:space="preserve"> may contain either a SHA1 and a SHA256 digest or just a SHA1 digest.</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3880" w:name="_Toc380749735"/>
      <w:bookmarkStart w:id="3881" w:name="_Toc432774182"/>
      <w:bookmarkStart w:id="3882" w:name="_Toc443576329"/>
      <w:bookmarkStart w:id="3883" w:name="_Toc473814063"/>
      <w:bookmarkStart w:id="3884" w:name="_Toc536441029"/>
      <w:bookmarkStart w:id="3885" w:name="_Toc24725711"/>
      <w:r w:rsidRPr="00413B46">
        <w:t xml:space="preserve">Table </w:t>
      </w:r>
      <w:r w:rsidRPr="00C42EAF">
        <w:fldChar w:fldCharType="begin"/>
      </w:r>
      <w:r w:rsidRPr="00413B46">
        <w:instrText xml:space="preserve"> SEQ Table \* ARABIC </w:instrText>
      </w:r>
      <w:r w:rsidRPr="00C42EAF">
        <w:fldChar w:fldCharType="separate"/>
      </w:r>
      <w:ins w:id="3886" w:author="David Wooten" w:date="2019-11-15T15:49:00Z">
        <w:r w:rsidR="00D51C42">
          <w:rPr>
            <w:noProof/>
          </w:rPr>
          <w:t>116</w:t>
        </w:r>
      </w:ins>
      <w:del w:id="3887" w:author="David Wooten" w:date="2019-11-15T15:49:00Z">
        <w:r w:rsidR="00E90F60" w:rsidDel="00D51C42">
          <w:rPr>
            <w:noProof/>
          </w:rPr>
          <w:delText>112</w:delText>
        </w:r>
      </w:del>
      <w:r w:rsidRPr="00C42EAF">
        <w:fldChar w:fldCharType="end"/>
      </w:r>
      <w:r w:rsidRPr="00413B46">
        <w:t xml:space="preserve"> — TPM2_PCR_Event Command</w:t>
      </w:r>
      <w:bookmarkEnd w:id="3880"/>
      <w:bookmarkEnd w:id="3881"/>
      <w:bookmarkEnd w:id="3882"/>
      <w:bookmarkEnd w:id="3883"/>
      <w:bookmarkEnd w:id="3884"/>
      <w:bookmarkEnd w:id="388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TPM_CC_PCR_Event {NV}</w:t>
            </w:r>
          </w:p>
        </w:tc>
      </w:tr>
      <w:tr w:rsidR="00C53E66" w:rsidRPr="00413B46" w:rsidTr="00B8394F">
        <w:trPr>
          <w:cantSplit/>
          <w:jc w:val="center"/>
        </w:trPr>
        <w:tc>
          <w:tcPr>
            <w:tcW w:w="2736" w:type="dxa"/>
            <w:tcBorders>
              <w:top w:val="dashDotStroked" w:sz="24"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TPMI_DH_PCR+</w:t>
            </w:r>
          </w:p>
        </w:tc>
        <w:tc>
          <w:tcPr>
            <w:tcW w:w="2016" w:type="dxa"/>
            <w:tcBorders>
              <w:top w:val="dashDotStroked" w:sz="24"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@pcrHandle</w:t>
            </w:r>
          </w:p>
        </w:tc>
        <w:tc>
          <w:tcPr>
            <w:tcW w:w="4608" w:type="dxa"/>
            <w:tcBorders>
              <w:top w:val="dashDotStroked" w:sz="24"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Handle of the PCR</w:t>
            </w:r>
          </w:p>
          <w:p w:rsidR="00C53E66" w:rsidRPr="00413B46" w:rsidRDefault="00C53E66" w:rsidP="00B8394F">
            <w:pPr>
              <w:pStyle w:val="TABLE-cell"/>
            </w:pPr>
            <w:r w:rsidRPr="00413B46">
              <w:t>Auth Handle: 1</w:t>
            </w:r>
          </w:p>
          <w:p w:rsidR="00C53E66" w:rsidRPr="00413B46" w:rsidRDefault="00C53E66" w:rsidP="00B8394F">
            <w:pPr>
              <w:pStyle w:val="TABLE-cell"/>
            </w:pPr>
            <w:r w:rsidRPr="00413B46">
              <w:t>Auth Role: USER</w:t>
            </w:r>
          </w:p>
        </w:tc>
      </w:tr>
      <w:tr w:rsidR="00C53E66" w:rsidRPr="00413B46" w:rsidTr="00B8394F">
        <w:trPr>
          <w:cantSplit/>
          <w:jc w:val="center"/>
        </w:trPr>
        <w:tc>
          <w:tcPr>
            <w:tcW w:w="2736" w:type="dxa"/>
            <w:tcBorders>
              <w:top w:val="thinThickThinSmallGap"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TPM2B_EVENT</w:t>
            </w:r>
          </w:p>
        </w:tc>
        <w:tc>
          <w:tcPr>
            <w:tcW w:w="2016" w:type="dxa"/>
            <w:tcBorders>
              <w:top w:val="thinThickThinSmallGap"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eventData</w:t>
            </w:r>
          </w:p>
        </w:tc>
        <w:tc>
          <w:tcPr>
            <w:tcW w:w="4608" w:type="dxa"/>
            <w:tcBorders>
              <w:top w:val="thinThickThinSmallGap"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Event data in sized buffer</w:t>
            </w:r>
          </w:p>
        </w:tc>
      </w:tr>
    </w:tbl>
    <w:p w:rsidR="00C53E66" w:rsidRPr="00413B46" w:rsidRDefault="00C53E66" w:rsidP="00C53E66">
      <w:pPr>
        <w:pStyle w:val="TABLE-title"/>
      </w:pPr>
      <w:bookmarkStart w:id="3888" w:name="_Toc380749736"/>
      <w:bookmarkStart w:id="3889" w:name="_Toc432774183"/>
      <w:bookmarkStart w:id="3890" w:name="_Toc443576330"/>
      <w:bookmarkStart w:id="3891" w:name="_Toc473814064"/>
      <w:bookmarkStart w:id="3892" w:name="_Toc536441030"/>
      <w:bookmarkStart w:id="3893" w:name="_Toc24725712"/>
      <w:r w:rsidRPr="00413B46">
        <w:t xml:space="preserve">Table </w:t>
      </w:r>
      <w:r w:rsidRPr="00C42EAF">
        <w:fldChar w:fldCharType="begin"/>
      </w:r>
      <w:r w:rsidRPr="00413B46">
        <w:instrText xml:space="preserve"> SEQ Table \* ARABIC </w:instrText>
      </w:r>
      <w:r w:rsidRPr="00C42EAF">
        <w:fldChar w:fldCharType="separate"/>
      </w:r>
      <w:ins w:id="3894" w:author="David Wooten" w:date="2019-11-15T15:49:00Z">
        <w:r w:rsidR="00D51C42">
          <w:rPr>
            <w:noProof/>
          </w:rPr>
          <w:t>117</w:t>
        </w:r>
      </w:ins>
      <w:del w:id="3895" w:author="David Wooten" w:date="2019-11-15T15:49:00Z">
        <w:r w:rsidR="00E90F60" w:rsidDel="00D51C42">
          <w:rPr>
            <w:noProof/>
          </w:rPr>
          <w:delText>113</w:delText>
        </w:r>
      </w:del>
      <w:r w:rsidRPr="00C42EAF">
        <w:fldChar w:fldCharType="end"/>
      </w:r>
      <w:r w:rsidRPr="00413B46">
        <w:t xml:space="preserve"> — TPM2_PCR_Event Response</w:t>
      </w:r>
      <w:bookmarkEnd w:id="3888"/>
      <w:bookmarkEnd w:id="3889"/>
      <w:bookmarkEnd w:id="3890"/>
      <w:bookmarkEnd w:id="3891"/>
      <w:bookmarkEnd w:id="3892"/>
      <w:bookmarkEnd w:id="3893"/>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w:t>
            </w:r>
          </w:p>
        </w:tc>
      </w:tr>
      <w:tr w:rsidR="00C53E66" w:rsidRPr="00413B46" w:rsidTr="00B8394F">
        <w:trPr>
          <w:cantSplit/>
          <w:jc w:val="center"/>
        </w:trPr>
        <w:tc>
          <w:tcPr>
            <w:tcW w:w="2736" w:type="dxa"/>
            <w:tcBorders>
              <w:top w:val="thinThickThinSmallGap"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TPML_DIGEST_VALUES</w:t>
            </w:r>
          </w:p>
        </w:tc>
        <w:tc>
          <w:tcPr>
            <w:tcW w:w="2016" w:type="dxa"/>
            <w:tcBorders>
              <w:top w:val="thinThickThinSmallGap"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digests</w:t>
            </w:r>
          </w:p>
        </w:tc>
        <w:tc>
          <w:tcPr>
            <w:tcW w:w="4608" w:type="dxa"/>
            <w:tcBorders>
              <w:top w:val="thinThickThinSmallGap"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[[PCR_Event]]</w:t>
      </w:r>
    </w:p>
    <w:p w:rsidR="00C53E66" w:rsidRPr="00413B46" w:rsidRDefault="00C53E66" w:rsidP="00C53E66">
      <w:pPr>
        <w:pStyle w:val="Heading2"/>
        <w:pageBreakBefore/>
      </w:pPr>
      <w:bookmarkStart w:id="3896" w:name="_Toc310935447"/>
      <w:bookmarkStart w:id="3897" w:name="_Toc380749553"/>
      <w:bookmarkStart w:id="3898" w:name="_Toc432773994"/>
      <w:bookmarkStart w:id="3899" w:name="_Toc443720852"/>
      <w:bookmarkStart w:id="3900" w:name="_Toc443576144"/>
      <w:bookmarkStart w:id="3901" w:name="_Toc473813865"/>
      <w:bookmarkStart w:id="3902" w:name="_Toc536440826"/>
      <w:bookmarkStart w:id="3903" w:name="_Toc24725501"/>
      <w:r w:rsidRPr="00413B46">
        <w:lastRenderedPageBreak/>
        <w:t>TPM2_PCR_Read</w:t>
      </w:r>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96"/>
      <w:bookmarkEnd w:id="3897"/>
      <w:bookmarkEnd w:id="3898"/>
      <w:bookmarkEnd w:id="3899"/>
      <w:bookmarkEnd w:id="3900"/>
      <w:bookmarkEnd w:id="3901"/>
      <w:bookmarkEnd w:id="3902"/>
      <w:bookmarkEnd w:id="3903"/>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 xml:space="preserve">This command returns the values of all PCR specified in </w:t>
      </w:r>
      <w:r w:rsidRPr="00413B46">
        <w:rPr>
          <w:i/>
        </w:rPr>
        <w:t>pcrSelectionIn</w:t>
      </w:r>
      <w:r w:rsidRPr="00413B46">
        <w:t>.</w:t>
      </w:r>
      <w:bookmarkStart w:id="3904" w:name="_Toc490261323"/>
    </w:p>
    <w:p w:rsidR="00C53E66" w:rsidRPr="00413B46" w:rsidRDefault="00C53E66" w:rsidP="00C53E66">
      <w:pPr>
        <w:pStyle w:val="BodyText"/>
      </w:pPr>
      <w:r w:rsidRPr="00413B46">
        <w:t xml:space="preserve">The TPM will process the list of TPMS_PCR_SELECTION in </w:t>
      </w:r>
      <w:r w:rsidRPr="00413B46">
        <w:rPr>
          <w:i/>
        </w:rPr>
        <w:t>pcrSelectionIn</w:t>
      </w:r>
      <w:r w:rsidRPr="00413B46">
        <w:t xml:space="preserve"> in order. Within each TPMS_PCR_SELECTION, the TPM will process the bits in the </w:t>
      </w:r>
      <w:r w:rsidRPr="00413B46">
        <w:rPr>
          <w:i/>
        </w:rPr>
        <w:t xml:space="preserve">pcrSelect </w:t>
      </w:r>
      <w:r w:rsidRPr="00413B46">
        <w:t>array in ascending PCR order (see TPM 2.0 Part 1</w:t>
      </w:r>
      <w:r w:rsidR="00C42EAF">
        <w:t>,</w:t>
      </w:r>
      <w:r w:rsidRPr="00413B46">
        <w:t xml:space="preserve"> </w:t>
      </w:r>
      <w:r w:rsidRPr="00CE6685">
        <w:rPr>
          <w:i/>
        </w:rPr>
        <w:t>Selecting Multiple PCR</w:t>
      </w:r>
      <w:r w:rsidRPr="00413B46">
        <w:t xml:space="preserve">). If a bit is SET, and the indicated PCR is present, then the TPM will add the digest of the PCR to the list of values to be returned in </w:t>
      </w:r>
      <w:r w:rsidRPr="00413B46">
        <w:rPr>
          <w:i/>
        </w:rPr>
        <w:t>pcrValues.</w:t>
      </w:r>
    </w:p>
    <w:p w:rsidR="00C53E66" w:rsidRPr="00413B46" w:rsidRDefault="00C53E66" w:rsidP="00C53E66">
      <w:pPr>
        <w:pStyle w:val="BodyText"/>
      </w:pPr>
      <w:r w:rsidRPr="00413B46">
        <w:t xml:space="preserve">The TPM will continue processing bits until all have been processed or until </w:t>
      </w:r>
      <w:r w:rsidRPr="00413B46">
        <w:rPr>
          <w:i/>
        </w:rPr>
        <w:t>pcrValues</w:t>
      </w:r>
      <w:r w:rsidRPr="00413B46">
        <w:t xml:space="preserve"> would be too large to fit into the output buffer if additional values were added.</w:t>
      </w:r>
    </w:p>
    <w:p w:rsidR="00C53E66" w:rsidRPr="00413B46" w:rsidRDefault="00C53E66" w:rsidP="00C53E66">
      <w:pPr>
        <w:pStyle w:val="BodyText"/>
      </w:pPr>
      <w:r w:rsidRPr="00413B46">
        <w:t xml:space="preserve">The returned </w:t>
      </w:r>
      <w:r w:rsidRPr="00413B46">
        <w:rPr>
          <w:i/>
        </w:rPr>
        <w:t>pcrSelectionOut</w:t>
      </w:r>
      <w:r w:rsidRPr="00413B46">
        <w:t xml:space="preserve"> will have a bit SET in its </w:t>
      </w:r>
      <w:r w:rsidRPr="00413B46">
        <w:rPr>
          <w:i/>
        </w:rPr>
        <w:t>pcrSelect</w:t>
      </w:r>
      <w:r w:rsidRPr="00413B46">
        <w:t xml:space="preserve"> structures for each value present in </w:t>
      </w:r>
      <w:r w:rsidRPr="00413B46">
        <w:rPr>
          <w:i/>
        </w:rPr>
        <w:t>pcrValues</w:t>
      </w:r>
      <w:r w:rsidRPr="00413B46">
        <w:t>.</w:t>
      </w:r>
    </w:p>
    <w:p w:rsidR="00C53E66" w:rsidRPr="00413B46" w:rsidRDefault="00C53E66" w:rsidP="00C53E66">
      <w:pPr>
        <w:pStyle w:val="BodyText"/>
      </w:pPr>
      <w:r w:rsidRPr="00413B46">
        <w:t xml:space="preserve">The current value of the PCR Update Counter is returned in </w:t>
      </w:r>
      <w:r w:rsidRPr="00413B46">
        <w:rPr>
          <w:i/>
        </w:rPr>
        <w:t>pcrUpdateCounter</w:t>
      </w:r>
      <w:r w:rsidRPr="00413B46">
        <w:t>.</w:t>
      </w:r>
    </w:p>
    <w:p w:rsidR="00C53E66" w:rsidRPr="00413B46" w:rsidRDefault="00C53E66" w:rsidP="00C53E66">
      <w:pPr>
        <w:pStyle w:val="BodyText"/>
      </w:pPr>
      <w:r w:rsidRPr="00413B46">
        <w:t xml:space="preserve">The returned list may be empty if none of the selected PCR </w:t>
      </w:r>
      <w:proofErr w:type="gramStart"/>
      <w:r w:rsidRPr="00413B46">
        <w:t>are</w:t>
      </w:r>
      <w:proofErr w:type="gramEnd"/>
      <w:r w:rsidRPr="00413B46">
        <w:t xml:space="preserve"> implemented.</w:t>
      </w:r>
    </w:p>
    <w:p w:rsidR="00C53E66" w:rsidRPr="00413B46" w:rsidRDefault="00C53E66" w:rsidP="00C53E66">
      <w:pPr>
        <w:pStyle w:val="NOTE"/>
      </w:pPr>
      <w:r w:rsidRPr="00413B46">
        <w:t xml:space="preserve">NOTE </w:t>
      </w:r>
      <w:r w:rsidRPr="00413B46">
        <w:tab/>
        <w:t xml:space="preserve">If no PCR are returned from a bank, the selector for the bank will be present in </w:t>
      </w:r>
      <w:r w:rsidRPr="00413B46">
        <w:rPr>
          <w:i/>
        </w:rPr>
        <w:t>pcrSelectionOut</w:t>
      </w:r>
      <w:r w:rsidRPr="00413B46">
        <w:t>.</w:t>
      </w:r>
    </w:p>
    <w:p w:rsidR="00C53E66" w:rsidRPr="00413B46" w:rsidRDefault="00C53E66" w:rsidP="00C53E66">
      <w:pPr>
        <w:pStyle w:val="BodyText"/>
      </w:pPr>
      <w:r w:rsidRPr="00413B46">
        <w:t>No authorization is required to read a PCR and any implemented PCR may be read from any locality.</w:t>
      </w:r>
    </w:p>
    <w:p w:rsidR="00C53E66" w:rsidRPr="00413B46" w:rsidRDefault="00C53E66" w:rsidP="00C53E66">
      <w:pPr>
        <w:pStyle w:val="Heading3Break"/>
      </w:pPr>
      <w:bookmarkStart w:id="3905" w:name="_Toc490261325"/>
      <w:bookmarkEnd w:id="3904"/>
      <w:r w:rsidRPr="00413B46">
        <w:lastRenderedPageBreak/>
        <w:t>Command and Response</w:t>
      </w:r>
    </w:p>
    <w:p w:rsidR="00C53E66" w:rsidRPr="00413B46" w:rsidRDefault="00C53E66" w:rsidP="00C53E66">
      <w:pPr>
        <w:pStyle w:val="TABLE-title"/>
      </w:pPr>
      <w:bookmarkStart w:id="3906" w:name="_Toc380749737"/>
      <w:bookmarkStart w:id="3907" w:name="_Toc432774184"/>
      <w:bookmarkStart w:id="3908" w:name="_Toc443576331"/>
      <w:bookmarkStart w:id="3909" w:name="_Toc473814065"/>
      <w:bookmarkStart w:id="3910" w:name="_Toc536441031"/>
      <w:bookmarkStart w:id="3911" w:name="_Toc24725713"/>
      <w:r w:rsidRPr="00413B46">
        <w:t xml:space="preserve">Table </w:t>
      </w:r>
      <w:r w:rsidRPr="00C42EAF">
        <w:fldChar w:fldCharType="begin"/>
      </w:r>
      <w:r w:rsidRPr="00413B46">
        <w:instrText xml:space="preserve"> SEQ Table \* ARABIC </w:instrText>
      </w:r>
      <w:r w:rsidRPr="00C42EAF">
        <w:fldChar w:fldCharType="separate"/>
      </w:r>
      <w:ins w:id="3912" w:author="David Wooten" w:date="2019-11-15T15:49:00Z">
        <w:r w:rsidR="00D51C42">
          <w:rPr>
            <w:noProof/>
          </w:rPr>
          <w:t>118</w:t>
        </w:r>
      </w:ins>
      <w:del w:id="3913" w:author="David Wooten" w:date="2019-11-15T15:49:00Z">
        <w:r w:rsidR="00E90F60" w:rsidDel="00D51C42">
          <w:rPr>
            <w:noProof/>
          </w:rPr>
          <w:delText>114</w:delText>
        </w:r>
      </w:del>
      <w:r w:rsidRPr="00C42EAF">
        <w:fldChar w:fldCharType="end"/>
      </w:r>
      <w:r w:rsidRPr="00413B46">
        <w:t xml:space="preserve"> — TPM2_PCR_Read Command</w:t>
      </w:r>
      <w:bookmarkEnd w:id="3906"/>
      <w:bookmarkEnd w:id="3907"/>
      <w:bookmarkEnd w:id="3908"/>
      <w:bookmarkEnd w:id="3909"/>
      <w:bookmarkEnd w:id="3910"/>
      <w:bookmarkEnd w:id="3911"/>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TPM_ST_SESSIONS if an audit session is present; otherwise, TPM_ST_NO_SESSIONS</w:t>
            </w:r>
          </w:p>
        </w:tc>
      </w:tr>
      <w:tr w:rsidR="00C53E66" w:rsidRPr="00413B46" w:rsidTr="00B8394F">
        <w:trPr>
          <w:cantSplit/>
          <w:jc w:val="center"/>
        </w:trPr>
        <w:tc>
          <w:tcPr>
            <w:tcW w:w="2736" w:type="dxa"/>
            <w:tcBorders>
              <w:left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TPM_CC_PCR_Read</w:t>
            </w:r>
          </w:p>
        </w:tc>
      </w:tr>
      <w:tr w:rsidR="00C53E66" w:rsidRPr="00413B46" w:rsidTr="00B8394F">
        <w:trPr>
          <w:cantSplit/>
          <w:jc w:val="center"/>
        </w:trPr>
        <w:tc>
          <w:tcPr>
            <w:tcW w:w="2736" w:type="dxa"/>
            <w:tcBorders>
              <w:top w:val="thinThickThinSmallGap"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TPML_PCR_SELECTION</w:t>
            </w:r>
          </w:p>
        </w:tc>
        <w:tc>
          <w:tcPr>
            <w:tcW w:w="2016" w:type="dxa"/>
            <w:tcBorders>
              <w:top w:val="thinThickThinSmallGap"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pcrSelectionIn</w:t>
            </w:r>
          </w:p>
        </w:tc>
        <w:tc>
          <w:tcPr>
            <w:tcW w:w="4608" w:type="dxa"/>
            <w:tcBorders>
              <w:top w:val="thinThickThinSmallGap"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The selection of PCR to read</w:t>
            </w:r>
          </w:p>
        </w:tc>
      </w:tr>
    </w:tbl>
    <w:p w:rsidR="00C53E66" w:rsidRPr="00413B46" w:rsidRDefault="00C53E66" w:rsidP="00C53E66">
      <w:pPr>
        <w:pStyle w:val="TABLE-title"/>
      </w:pPr>
      <w:bookmarkStart w:id="3914" w:name="_Toc380749738"/>
      <w:bookmarkStart w:id="3915" w:name="_Toc432774185"/>
      <w:bookmarkStart w:id="3916" w:name="_Toc443576332"/>
      <w:bookmarkStart w:id="3917" w:name="_Toc473814066"/>
      <w:bookmarkStart w:id="3918" w:name="_Toc536441032"/>
      <w:bookmarkStart w:id="3919" w:name="_Toc24725714"/>
      <w:r w:rsidRPr="00413B46">
        <w:t xml:space="preserve">Table </w:t>
      </w:r>
      <w:r w:rsidRPr="00C42EAF">
        <w:fldChar w:fldCharType="begin"/>
      </w:r>
      <w:r w:rsidRPr="00413B46">
        <w:instrText xml:space="preserve"> SEQ Table \* ARABIC </w:instrText>
      </w:r>
      <w:r w:rsidRPr="00C42EAF">
        <w:fldChar w:fldCharType="separate"/>
      </w:r>
      <w:ins w:id="3920" w:author="David Wooten" w:date="2019-11-15T15:49:00Z">
        <w:r w:rsidR="00D51C42">
          <w:rPr>
            <w:noProof/>
          </w:rPr>
          <w:t>119</w:t>
        </w:r>
      </w:ins>
      <w:del w:id="3921" w:author="David Wooten" w:date="2019-11-15T15:49:00Z">
        <w:r w:rsidR="00E90F60" w:rsidDel="00D51C42">
          <w:rPr>
            <w:noProof/>
          </w:rPr>
          <w:delText>115</w:delText>
        </w:r>
      </w:del>
      <w:r w:rsidRPr="00C42EAF">
        <w:fldChar w:fldCharType="end"/>
      </w:r>
      <w:r w:rsidRPr="00413B46">
        <w:t xml:space="preserve"> — TPM2_PCR_Read Response</w:t>
      </w:r>
      <w:bookmarkEnd w:id="3914"/>
      <w:bookmarkEnd w:id="3915"/>
      <w:bookmarkEnd w:id="3916"/>
      <w:bookmarkEnd w:id="3917"/>
      <w:bookmarkEnd w:id="3918"/>
      <w:bookmarkEnd w:id="391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000000"/>
              <w:left w:val="single" w:sz="12" w:space="0" w:color="000000"/>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000000"/>
              <w:left w:val="single" w:sz="8" w:space="0" w:color="auto"/>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000000"/>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thinThickThinSmallGap"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thinThickThinSmallGap" w:sz="12"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thinThickThinSmallGap" w:sz="12" w:space="0" w:color="auto"/>
              <w:left w:val="single" w:sz="12" w:space="0" w:color="000000"/>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thinThickThinSmallGap" w:sz="12"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pcrUpdateCounter</w:t>
            </w:r>
          </w:p>
        </w:tc>
        <w:tc>
          <w:tcPr>
            <w:tcW w:w="4608" w:type="dxa"/>
            <w:tcBorders>
              <w:top w:val="thinThickThinSmallGap" w:sz="12" w:space="0" w:color="auto"/>
              <w:left w:val="single" w:sz="8" w:space="0" w:color="auto"/>
              <w:bottom w:val="single" w:sz="6" w:space="0" w:color="auto"/>
              <w:right w:val="single" w:sz="12" w:space="0" w:color="000000"/>
            </w:tcBorders>
            <w:vAlign w:val="center"/>
          </w:tcPr>
          <w:p w:rsidR="00C53E66" w:rsidRPr="00413B46" w:rsidRDefault="00C53E66" w:rsidP="00B8394F">
            <w:pPr>
              <w:pStyle w:val="TABLE-cell"/>
            </w:pPr>
            <w:r w:rsidRPr="00413B46">
              <w:t>the current value of the PCR update counter</w:t>
            </w:r>
          </w:p>
        </w:tc>
      </w:tr>
      <w:tr w:rsidR="00C53E66" w:rsidRPr="00413B46" w:rsidTr="00B8394F">
        <w:trPr>
          <w:cantSplit/>
          <w:jc w:val="center"/>
        </w:trPr>
        <w:tc>
          <w:tcPr>
            <w:tcW w:w="2736" w:type="dxa"/>
            <w:tcBorders>
              <w:top w:val="single" w:sz="6" w:space="0" w:color="auto"/>
              <w:left w:val="single" w:sz="12" w:space="0" w:color="000000"/>
              <w:bottom w:val="single" w:sz="6" w:space="0" w:color="auto"/>
              <w:right w:val="single" w:sz="8" w:space="0" w:color="auto"/>
            </w:tcBorders>
            <w:vAlign w:val="center"/>
          </w:tcPr>
          <w:p w:rsidR="00C53E66" w:rsidRPr="00413B46" w:rsidRDefault="00C53E66" w:rsidP="00B8394F">
            <w:pPr>
              <w:pStyle w:val="TABLE-cell"/>
            </w:pPr>
            <w:r w:rsidRPr="00413B46">
              <w:t>TPML_PCR_SELECTION</w:t>
            </w:r>
          </w:p>
        </w:tc>
        <w:tc>
          <w:tcPr>
            <w:tcW w:w="2016" w:type="dxa"/>
            <w:tcBorders>
              <w:top w:val="single" w:sz="6"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pcrSelectionOut</w:t>
            </w:r>
          </w:p>
        </w:tc>
        <w:tc>
          <w:tcPr>
            <w:tcW w:w="4608" w:type="dxa"/>
            <w:tcBorders>
              <w:top w:val="single" w:sz="6" w:space="0" w:color="auto"/>
              <w:left w:val="single" w:sz="8" w:space="0" w:color="auto"/>
              <w:bottom w:val="single" w:sz="6" w:space="0" w:color="auto"/>
              <w:right w:val="single" w:sz="12" w:space="0" w:color="000000"/>
            </w:tcBorders>
            <w:vAlign w:val="center"/>
          </w:tcPr>
          <w:p w:rsidR="00C53E66" w:rsidRPr="00413B46" w:rsidRDefault="00C53E66" w:rsidP="00B8394F">
            <w:pPr>
              <w:pStyle w:val="TABLE-cell"/>
            </w:pPr>
            <w:r w:rsidRPr="00413B46">
              <w:t>the PCR in the returned list</w:t>
            </w:r>
          </w:p>
        </w:tc>
      </w:tr>
      <w:tr w:rsidR="00C53E66" w:rsidRPr="00413B46" w:rsidTr="00B8394F">
        <w:trPr>
          <w:cantSplit/>
          <w:jc w:val="center"/>
        </w:trPr>
        <w:tc>
          <w:tcPr>
            <w:tcW w:w="2736" w:type="dxa"/>
            <w:tcBorders>
              <w:top w:val="single" w:sz="6" w:space="0" w:color="auto"/>
              <w:left w:val="single" w:sz="12" w:space="0" w:color="000000"/>
              <w:bottom w:val="single" w:sz="12" w:space="0" w:color="000000"/>
              <w:right w:val="single" w:sz="8" w:space="0" w:color="auto"/>
            </w:tcBorders>
            <w:vAlign w:val="center"/>
          </w:tcPr>
          <w:p w:rsidR="00C53E66" w:rsidRPr="00413B46" w:rsidRDefault="00C53E66" w:rsidP="00B8394F">
            <w:pPr>
              <w:pStyle w:val="TABLE-cell"/>
            </w:pPr>
            <w:r w:rsidRPr="00413B46">
              <w:t>TPML_DIGEST</w:t>
            </w:r>
          </w:p>
        </w:tc>
        <w:tc>
          <w:tcPr>
            <w:tcW w:w="2016" w:type="dxa"/>
            <w:tcBorders>
              <w:top w:val="single" w:sz="6"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ell"/>
            </w:pPr>
            <w:r w:rsidRPr="00413B46">
              <w:t>pcrValues</w:t>
            </w:r>
          </w:p>
        </w:tc>
        <w:tc>
          <w:tcPr>
            <w:tcW w:w="4608" w:type="dxa"/>
            <w:tcBorders>
              <w:top w:val="single" w:sz="6" w:space="0" w:color="auto"/>
              <w:left w:val="single" w:sz="8" w:space="0" w:color="auto"/>
              <w:bottom w:val="single" w:sz="12" w:space="0" w:color="000000"/>
              <w:right w:val="single" w:sz="12" w:space="0" w:color="000000"/>
            </w:tcBorders>
            <w:vAlign w:val="center"/>
          </w:tcPr>
          <w:p w:rsidR="00C53E66" w:rsidRPr="00413B46" w:rsidRDefault="00C53E66" w:rsidP="00B8394F">
            <w:pPr>
              <w:pStyle w:val="TABLE-cell"/>
            </w:pPr>
            <w:r w:rsidRPr="00413B46">
              <w:t xml:space="preserve">the contents of the PCR indicated in </w:t>
            </w:r>
            <w:r w:rsidRPr="00413B46">
              <w:rPr>
                <w:i/>
              </w:rPr>
              <w:t>pcrSelectOut-&gt; pcrSelection[]</w:t>
            </w:r>
            <w:r w:rsidRPr="00413B46">
              <w:t xml:space="preserve"> as tagged digests</w:t>
            </w:r>
          </w:p>
        </w:tc>
      </w:tr>
    </w:tbl>
    <w:p w:rsidR="00C53E66" w:rsidRPr="00413B46" w:rsidRDefault="00C53E66" w:rsidP="00C53E66">
      <w:pPr>
        <w:pStyle w:val="Heading3Break"/>
      </w:pPr>
      <w:r w:rsidRPr="00413B46">
        <w:lastRenderedPageBreak/>
        <w:t>Detailed Actions</w:t>
      </w:r>
    </w:p>
    <w:bookmarkEnd w:id="3905"/>
    <w:p w:rsidR="00C53E66" w:rsidRPr="00413B46" w:rsidRDefault="00C53E66" w:rsidP="00C53E66">
      <w:pPr>
        <w:pStyle w:val="CodeNameTag"/>
      </w:pPr>
      <w:r w:rsidRPr="00413B46">
        <w:t>[[PCR_Read]]</w:t>
      </w:r>
    </w:p>
    <w:p w:rsidR="00C53E66" w:rsidRPr="00413B46" w:rsidRDefault="00C53E66" w:rsidP="00C53E66">
      <w:pPr>
        <w:pStyle w:val="Heading2"/>
        <w:pageBreakBefore/>
      </w:pPr>
      <w:bookmarkStart w:id="3922" w:name="_Toc310935448"/>
      <w:bookmarkStart w:id="3923" w:name="_Toc380749554"/>
      <w:bookmarkStart w:id="3924" w:name="_Toc432773995"/>
      <w:bookmarkStart w:id="3925" w:name="_Toc443720853"/>
      <w:bookmarkStart w:id="3926" w:name="_Toc443576145"/>
      <w:bookmarkStart w:id="3927" w:name="_Toc473813866"/>
      <w:bookmarkStart w:id="3928" w:name="_Toc536440827"/>
      <w:bookmarkStart w:id="3929" w:name="_Toc24725502"/>
      <w:r w:rsidRPr="00413B46">
        <w:lastRenderedPageBreak/>
        <w:t>TPM2_PCR_Allocate</w:t>
      </w:r>
      <w:bookmarkEnd w:id="3922"/>
      <w:bookmarkEnd w:id="3923"/>
      <w:bookmarkEnd w:id="3924"/>
      <w:bookmarkEnd w:id="3925"/>
      <w:bookmarkEnd w:id="3926"/>
      <w:bookmarkEnd w:id="3927"/>
      <w:bookmarkEnd w:id="3928"/>
      <w:bookmarkEnd w:id="3929"/>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is used to set the desired PCR allocation of PCR and algorithms. This command requires Platform Authorization.</w:t>
      </w:r>
    </w:p>
    <w:p w:rsidR="00C53E66" w:rsidRPr="00413B46" w:rsidRDefault="00C53E66" w:rsidP="00C53E66">
      <w:pPr>
        <w:pStyle w:val="BodyText"/>
      </w:pPr>
      <w:r w:rsidRPr="00413B46">
        <w:t xml:space="preserve">The TPM will evaluate the request and, if sufficient memory is available for the requested allocation, the TPM will store the allocation request for use during the next </w:t>
      </w:r>
      <w:r w:rsidR="00F71AD8">
        <w:t>_</w:t>
      </w:r>
      <w:r w:rsidRPr="00413B46">
        <w:t>TPM_</w:t>
      </w:r>
      <w:r w:rsidR="00F71AD8">
        <w:t>Init</w:t>
      </w:r>
      <w:r w:rsidRPr="00413B46">
        <w:t xml:space="preserve"> operation. The PCR allocation in place when this command is executed will be retained until the next </w:t>
      </w:r>
      <w:r w:rsidR="00F71AD8">
        <w:t>_</w:t>
      </w:r>
      <w:r w:rsidRPr="00413B46">
        <w:t>TPM_</w:t>
      </w:r>
      <w:r w:rsidR="00F71AD8">
        <w:t>Init</w:t>
      </w:r>
      <w:r w:rsidRPr="00413B46">
        <w:t xml:space="preserve">. If this command is received multiple times before a </w:t>
      </w:r>
      <w:r w:rsidR="00F71AD8">
        <w:t>_</w:t>
      </w:r>
      <w:r w:rsidRPr="00413B46">
        <w:t>TPM_</w:t>
      </w:r>
      <w:r w:rsidR="00F71AD8">
        <w:t>Init</w:t>
      </w:r>
      <w:r w:rsidRPr="00413B46">
        <w:t>, each one overwrites the previous stored allocation.</w:t>
      </w:r>
    </w:p>
    <w:p w:rsidR="00C53E66" w:rsidRPr="00413B46" w:rsidRDefault="00C53E66" w:rsidP="00C53E66">
      <w:pPr>
        <w:pStyle w:val="BodyText"/>
      </w:pPr>
      <w:r w:rsidRPr="00413B46">
        <w:t xml:space="preserve">This command will only change the allocations of banks that are listed in </w:t>
      </w:r>
      <w:r w:rsidRPr="00413B46">
        <w:rPr>
          <w:i/>
        </w:rPr>
        <w:t>pcrAllocation</w:t>
      </w:r>
      <w:r w:rsidRPr="00413B46">
        <w:t>.</w:t>
      </w:r>
    </w:p>
    <w:p w:rsidR="00C53E66" w:rsidRPr="00413B46" w:rsidRDefault="00C53E66" w:rsidP="00C53E66">
      <w:pPr>
        <w:pStyle w:val="EXAMPLE"/>
      </w:pPr>
      <w:r w:rsidRPr="00413B46">
        <w:t>EXAMPLE 1</w:t>
      </w:r>
      <w:r w:rsidRPr="00413B46">
        <w:tab/>
        <w:t xml:space="preserve">If a TPM supports SHA1 and SHA256, then it maintains an allocation for two banks (one of which could be empty). If </w:t>
      </w:r>
      <w:r w:rsidR="00840B15" w:rsidRPr="00840B15">
        <w:rPr>
          <w:i/>
        </w:rPr>
        <w:t>pcrAllocation</w:t>
      </w:r>
      <w:r w:rsidRPr="00413B46">
        <w:t xml:space="preserve"> only has a selector for the SHA1 bank, then only the allocation of the SHA1 bank will be changed and the SHA256 bank will remain unchanged. To change the allocation of a TPM from 24 SHA1 PCR and no SHA256 PCR to 24 SHA256 PCR and no SHA1 PCR, the </w:t>
      </w:r>
      <w:r w:rsidRPr="00677AC5">
        <w:rPr>
          <w:i/>
        </w:rPr>
        <w:t>pcrAllocation</w:t>
      </w:r>
      <w:r w:rsidRPr="00413B46">
        <w:t xml:space="preserve"> would have to have two selections: one for the empty SHA1 bank and one for the SHA256 bank with 24 PCR.</w:t>
      </w:r>
    </w:p>
    <w:p w:rsidR="00C53E66" w:rsidRPr="00413B46" w:rsidRDefault="00C53E66" w:rsidP="00C53E66">
      <w:pPr>
        <w:pStyle w:val="BodyText"/>
      </w:pPr>
      <w:r w:rsidRPr="00413B46">
        <w:t xml:space="preserve">If a bank is listed more than once, then the last selection in the </w:t>
      </w:r>
      <w:r w:rsidRPr="00413B46">
        <w:rPr>
          <w:i/>
        </w:rPr>
        <w:t>pcrAllocation</w:t>
      </w:r>
      <w:r w:rsidRPr="00413B46">
        <w:t xml:space="preserve"> list is the one that the TPM will attempt to allocate.</w:t>
      </w:r>
    </w:p>
    <w:p w:rsidR="00C53E66" w:rsidRPr="00413B46" w:rsidRDefault="00C53E66" w:rsidP="00C53E66">
      <w:pPr>
        <w:pStyle w:val="NOTE"/>
      </w:pPr>
      <w:r w:rsidRPr="00413B46">
        <w:t>NOTE 1</w:t>
      </w:r>
      <w:r w:rsidRPr="00413B46">
        <w:tab/>
        <w:t xml:space="preserve">This does not mean to imply that </w:t>
      </w:r>
      <w:r w:rsidRPr="00677AC5">
        <w:rPr>
          <w:i/>
        </w:rPr>
        <w:t>pcrAllocation</w:t>
      </w:r>
      <w:r w:rsidRPr="00413B46">
        <w:t>.</w:t>
      </w:r>
      <w:r w:rsidRPr="00677AC5">
        <w:rPr>
          <w:i/>
        </w:rPr>
        <w:t>count</w:t>
      </w:r>
      <w:r w:rsidRPr="00413B46">
        <w:t xml:space="preserve"> can exceed HASH_COUNT, the number of digests implemented in the TPM.</w:t>
      </w:r>
    </w:p>
    <w:p w:rsidR="00C53E66" w:rsidRPr="00413B46" w:rsidRDefault="00C53E66" w:rsidP="00C53E66">
      <w:pPr>
        <w:pStyle w:val="EXAMPLE"/>
      </w:pPr>
      <w:r w:rsidRPr="00413B46">
        <w:t>EXAMPLE 2</w:t>
      </w:r>
      <w:r w:rsidRPr="00413B46">
        <w:tab/>
        <w:t xml:space="preserve">If HASH_COUNT is 2, </w:t>
      </w:r>
      <w:r w:rsidRPr="00677AC5">
        <w:rPr>
          <w:i/>
        </w:rPr>
        <w:t>pcrAllocation</w:t>
      </w:r>
      <w:r w:rsidRPr="00413B46">
        <w:t xml:space="preserve"> can specify SHA-256 twice, and the second one is used. However, if SHA_256 is specified three times, the unmarshaling may fail and the TPM may return an error.</w:t>
      </w:r>
    </w:p>
    <w:p w:rsidR="00C53E66" w:rsidRPr="00413B46" w:rsidRDefault="00C53E66" w:rsidP="00C53E66">
      <w:pPr>
        <w:pStyle w:val="BodyText"/>
      </w:pPr>
      <w:r w:rsidRPr="00413B46">
        <w:t>This command shall not allocate more PCR in any bank than there are PCR attribute definitions. The PCR attribute definitions indicate how a PCR is to be managed – if it is resettable, the locality for update, etc. In the response to this command, the TPM returns the maximum number of PCR allowed for any bank.</w:t>
      </w:r>
    </w:p>
    <w:p w:rsidR="00C53E66" w:rsidRPr="00413B46" w:rsidRDefault="00C53E66" w:rsidP="00C53E66">
      <w:pPr>
        <w:pStyle w:val="BodyText"/>
      </w:pPr>
      <w:r w:rsidRPr="00413B46">
        <w:t>When PCR are allocated, if DRTM_PCR is defined, the resulting allocation must have at least one bank with the D-RTM PCR allocated. If HCRTM_PCR is defined, the resulting allocation must have at least one bank with the HCRTM_PCR allocated. If not, the TPM returns TPM_RC_PCR.</w:t>
      </w:r>
    </w:p>
    <w:p w:rsidR="00C53E66" w:rsidRPr="00413B46" w:rsidRDefault="00C53E66" w:rsidP="00C53E66">
      <w:pPr>
        <w:pStyle w:val="BodyText"/>
      </w:pPr>
      <w:r w:rsidRPr="00413B46">
        <w:t xml:space="preserve">The TPM may return TPM_RC_SUCCESS even though the request fails. This is to allow the TPM to return information about the size needed for the requested allocation and the size available. If the </w:t>
      </w:r>
      <w:r w:rsidRPr="00413B46">
        <w:rPr>
          <w:i/>
        </w:rPr>
        <w:t>sizeNeeded</w:t>
      </w:r>
      <w:r w:rsidRPr="00413B46">
        <w:t xml:space="preserve"> parameter in the return is less than or equal to the </w:t>
      </w:r>
      <w:r w:rsidRPr="00413B46">
        <w:rPr>
          <w:i/>
        </w:rPr>
        <w:t>sizeAvailable</w:t>
      </w:r>
      <w:r w:rsidRPr="00413B46">
        <w:t xml:space="preserve"> parameter, then the </w:t>
      </w:r>
      <w:r w:rsidRPr="00413B46">
        <w:rPr>
          <w:i/>
        </w:rPr>
        <w:t>allocationSuccess</w:t>
      </w:r>
      <w:r w:rsidRPr="00413B46">
        <w:t xml:space="preserve"> parameter will be YES. Alternatively, if the request fails, The TPM may return TPM_RC_NO_RESULT.</w:t>
      </w:r>
    </w:p>
    <w:p w:rsidR="00C53E66" w:rsidRPr="00413B46" w:rsidRDefault="00C53E66" w:rsidP="00C53E66">
      <w:pPr>
        <w:pStyle w:val="NOTE"/>
      </w:pPr>
      <w:r w:rsidRPr="00413B46">
        <w:t>NOTE 2</w:t>
      </w:r>
      <w:r w:rsidRPr="00413B46">
        <w:tab/>
        <w:t>An example for this type of failure is a TPM that can only support one bank at a time and cannot support arbitrary distribution of PCR among banks.</w:t>
      </w:r>
    </w:p>
    <w:p w:rsidR="00C53E66" w:rsidRPr="00413B46" w:rsidRDefault="00C53E66" w:rsidP="00C53E66">
      <w:pPr>
        <w:pStyle w:val="BodyText"/>
      </w:pPr>
      <w:r w:rsidRPr="00413B46">
        <w:t>After this command, TPM2_</w:t>
      </w:r>
      <w:proofErr w:type="gramStart"/>
      <w:r w:rsidRPr="00413B46">
        <w:t>Shutdown(</w:t>
      </w:r>
      <w:proofErr w:type="gramEnd"/>
      <w:r w:rsidRPr="00413B46">
        <w:t xml:space="preserve">) is only allowed to have a </w:t>
      </w:r>
      <w:r w:rsidRPr="00413B46">
        <w:rPr>
          <w:i/>
        </w:rPr>
        <w:t>startupType</w:t>
      </w:r>
      <w:r w:rsidRPr="00413B46">
        <w:t xml:space="preserve"> equal to TPM_SU_CLEAR</w:t>
      </w:r>
      <w:r w:rsidR="00C24F3D">
        <w:t xml:space="preserve"> until after the next _TPM_Init</w:t>
      </w:r>
      <w:r w:rsidRPr="00413B46">
        <w:t>.</w:t>
      </w:r>
    </w:p>
    <w:p w:rsidR="00C53E66" w:rsidRPr="00413B46" w:rsidRDefault="00C53E66" w:rsidP="00C53E66">
      <w:pPr>
        <w:pStyle w:val="NOTE"/>
      </w:pPr>
      <w:r w:rsidRPr="00413B46">
        <w:t>NOTE 3</w:t>
      </w:r>
      <w:r w:rsidRPr="00413B46">
        <w:tab/>
        <w:t>Even if this command does not cause the PCR allocation to change, the TPM cannot have its state saved. This is done in order to simplify the implementation. There is no need to optimize this command as it is not expected to be used more than once in the lifetime of the TPM (it can be used any number of times but there is no justification for optimization).</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3930" w:name="_Toc380749739"/>
      <w:bookmarkStart w:id="3931" w:name="_Toc432774186"/>
      <w:bookmarkStart w:id="3932" w:name="_Toc443576333"/>
      <w:bookmarkStart w:id="3933" w:name="_Toc473814067"/>
      <w:bookmarkStart w:id="3934" w:name="_Toc536441033"/>
      <w:bookmarkStart w:id="3935" w:name="_Toc24725715"/>
      <w:r w:rsidRPr="00413B46">
        <w:t xml:space="preserve">Table </w:t>
      </w:r>
      <w:r w:rsidRPr="00C42EAF">
        <w:fldChar w:fldCharType="begin"/>
      </w:r>
      <w:r w:rsidRPr="00413B46">
        <w:instrText xml:space="preserve"> SEQ Table \* ARABIC </w:instrText>
      </w:r>
      <w:r w:rsidRPr="00C42EAF">
        <w:fldChar w:fldCharType="separate"/>
      </w:r>
      <w:ins w:id="3936" w:author="David Wooten" w:date="2019-11-15T15:49:00Z">
        <w:r w:rsidR="00D51C42">
          <w:rPr>
            <w:noProof/>
          </w:rPr>
          <w:t>120</w:t>
        </w:r>
      </w:ins>
      <w:del w:id="3937" w:author="David Wooten" w:date="2019-11-15T15:49:00Z">
        <w:r w:rsidR="00E90F60" w:rsidDel="00D51C42">
          <w:rPr>
            <w:noProof/>
          </w:rPr>
          <w:delText>116</w:delText>
        </w:r>
      </w:del>
      <w:r w:rsidRPr="00C42EAF">
        <w:fldChar w:fldCharType="end"/>
      </w:r>
      <w:r w:rsidRPr="00413B46">
        <w:t xml:space="preserve"> — TPM2_PCR_Allocate Command</w:t>
      </w:r>
      <w:bookmarkEnd w:id="3930"/>
      <w:bookmarkEnd w:id="3931"/>
      <w:bookmarkEnd w:id="3932"/>
      <w:bookmarkEnd w:id="3933"/>
      <w:bookmarkEnd w:id="3934"/>
      <w:bookmarkEnd w:id="393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TPM_CC_PCR_Allocate {NV}</w:t>
            </w:r>
          </w:p>
        </w:tc>
      </w:tr>
      <w:tr w:rsidR="00C53E66" w:rsidRPr="00413B46" w:rsidTr="00B8394F">
        <w:trPr>
          <w:cantSplit/>
          <w:jc w:val="center"/>
        </w:trPr>
        <w:tc>
          <w:tcPr>
            <w:tcW w:w="2736" w:type="dxa"/>
            <w:tcBorders>
              <w:top w:val="dashDotStroked" w:sz="24"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TPMI_RH_PLATFORM</w:t>
            </w:r>
          </w:p>
        </w:tc>
        <w:tc>
          <w:tcPr>
            <w:tcW w:w="2016" w:type="dxa"/>
            <w:tcBorders>
              <w:top w:val="dashDotStroked" w:sz="24"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@authHandle</w:t>
            </w:r>
          </w:p>
        </w:tc>
        <w:tc>
          <w:tcPr>
            <w:tcW w:w="4608" w:type="dxa"/>
            <w:tcBorders>
              <w:top w:val="dashDotStroked" w:sz="24"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TPM_RH_PLATFORM+{PP}</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B8394F">
        <w:trPr>
          <w:cantSplit/>
          <w:jc w:val="center"/>
        </w:trPr>
        <w:tc>
          <w:tcPr>
            <w:tcW w:w="2736" w:type="dxa"/>
            <w:tcBorders>
              <w:top w:val="thinThickThinSmallGap"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TPML_PCR_SELECTION</w:t>
            </w:r>
          </w:p>
        </w:tc>
        <w:tc>
          <w:tcPr>
            <w:tcW w:w="2016" w:type="dxa"/>
            <w:tcBorders>
              <w:top w:val="thinThickThinSmallGap"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pcrAllocation</w:t>
            </w:r>
          </w:p>
        </w:tc>
        <w:tc>
          <w:tcPr>
            <w:tcW w:w="4608" w:type="dxa"/>
            <w:tcBorders>
              <w:top w:val="thinThickThinSmallGap"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the requested allocation</w:t>
            </w:r>
          </w:p>
        </w:tc>
      </w:tr>
    </w:tbl>
    <w:p w:rsidR="00C53E66" w:rsidRPr="00413B46" w:rsidRDefault="00C53E66" w:rsidP="00C53E66">
      <w:pPr>
        <w:pStyle w:val="TABLE-title"/>
      </w:pPr>
      <w:bookmarkStart w:id="3938" w:name="_Toc380749740"/>
      <w:bookmarkStart w:id="3939" w:name="_Toc432774187"/>
      <w:bookmarkStart w:id="3940" w:name="_Toc443576334"/>
      <w:bookmarkStart w:id="3941" w:name="_Toc473814068"/>
      <w:bookmarkStart w:id="3942" w:name="_Toc536441034"/>
      <w:bookmarkStart w:id="3943" w:name="_Toc24725716"/>
      <w:r w:rsidRPr="00413B46">
        <w:t xml:space="preserve">Table </w:t>
      </w:r>
      <w:r w:rsidRPr="00C42EAF">
        <w:fldChar w:fldCharType="begin"/>
      </w:r>
      <w:r w:rsidRPr="00413B46">
        <w:instrText xml:space="preserve"> SEQ Table \* ARABIC </w:instrText>
      </w:r>
      <w:r w:rsidRPr="00C42EAF">
        <w:fldChar w:fldCharType="separate"/>
      </w:r>
      <w:ins w:id="3944" w:author="David Wooten" w:date="2019-11-15T15:49:00Z">
        <w:r w:rsidR="00D51C42">
          <w:rPr>
            <w:noProof/>
          </w:rPr>
          <w:t>121</w:t>
        </w:r>
      </w:ins>
      <w:del w:id="3945" w:author="David Wooten" w:date="2019-11-15T15:49:00Z">
        <w:r w:rsidR="00E90F60" w:rsidDel="00D51C42">
          <w:rPr>
            <w:noProof/>
          </w:rPr>
          <w:delText>117</w:delText>
        </w:r>
      </w:del>
      <w:r w:rsidRPr="00C42EAF">
        <w:fldChar w:fldCharType="end"/>
      </w:r>
      <w:r w:rsidRPr="00413B46">
        <w:t xml:space="preserve"> — TPM2_PCR_Allocate Response</w:t>
      </w:r>
      <w:bookmarkEnd w:id="3938"/>
      <w:bookmarkEnd w:id="3939"/>
      <w:bookmarkEnd w:id="3940"/>
      <w:bookmarkEnd w:id="3941"/>
      <w:bookmarkEnd w:id="3942"/>
      <w:bookmarkEnd w:id="3943"/>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000000"/>
              <w:left w:val="single" w:sz="12" w:space="0" w:color="000000"/>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000000"/>
              <w:left w:val="single" w:sz="8" w:space="0" w:color="auto"/>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000000"/>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thinThickThinSmallGap"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thinThickThinSmallGap" w:sz="12"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thinThickThinSmallGap" w:sz="12" w:space="0" w:color="auto"/>
              <w:left w:val="single" w:sz="12" w:space="0" w:color="000000"/>
              <w:right w:val="single" w:sz="8" w:space="0" w:color="auto"/>
            </w:tcBorders>
            <w:vAlign w:val="center"/>
          </w:tcPr>
          <w:p w:rsidR="00C53E66" w:rsidRPr="00413B46" w:rsidRDefault="00C53E66" w:rsidP="00B8394F">
            <w:pPr>
              <w:pStyle w:val="TABLE-cell"/>
            </w:pPr>
            <w:r w:rsidRPr="00413B46">
              <w:t>TPMI_YES_NO</w:t>
            </w:r>
          </w:p>
        </w:tc>
        <w:tc>
          <w:tcPr>
            <w:tcW w:w="2016" w:type="dxa"/>
            <w:tcBorders>
              <w:top w:val="thinThickThinSmallGap" w:sz="12" w:space="0" w:color="auto"/>
              <w:left w:val="single" w:sz="8" w:space="0" w:color="auto"/>
              <w:right w:val="single" w:sz="8" w:space="0" w:color="auto"/>
            </w:tcBorders>
            <w:vAlign w:val="center"/>
          </w:tcPr>
          <w:p w:rsidR="00C53E66" w:rsidRPr="00413B46" w:rsidRDefault="00C53E66" w:rsidP="00B8394F">
            <w:pPr>
              <w:pStyle w:val="TABLE-cell"/>
            </w:pPr>
            <w:r w:rsidRPr="00413B46">
              <w:t>allocationSuccess</w:t>
            </w:r>
          </w:p>
        </w:tc>
        <w:tc>
          <w:tcPr>
            <w:tcW w:w="4608" w:type="dxa"/>
            <w:tcBorders>
              <w:top w:val="thinThickThinSmallGap" w:sz="12" w:space="0" w:color="auto"/>
              <w:left w:val="single" w:sz="8" w:space="0" w:color="auto"/>
              <w:right w:val="single" w:sz="12" w:space="0" w:color="000000"/>
            </w:tcBorders>
            <w:vAlign w:val="center"/>
          </w:tcPr>
          <w:p w:rsidR="00C53E66" w:rsidRPr="00413B46" w:rsidRDefault="00C53E66" w:rsidP="00B8394F">
            <w:pPr>
              <w:pStyle w:val="TABLE-cell"/>
            </w:pPr>
            <w:r w:rsidRPr="00413B46">
              <w:t>YES if the allocation succeeded</w:t>
            </w:r>
          </w:p>
        </w:tc>
      </w:tr>
      <w:tr w:rsidR="00C53E66" w:rsidRPr="00413B46" w:rsidTr="00B8394F">
        <w:trPr>
          <w:cantSplit/>
          <w:jc w:val="center"/>
        </w:trPr>
        <w:tc>
          <w:tcPr>
            <w:tcW w:w="2736" w:type="dxa"/>
            <w:tcBorders>
              <w:left w:val="single" w:sz="12" w:space="0" w:color="000000"/>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maxPCR</w:t>
            </w:r>
          </w:p>
        </w:tc>
        <w:tc>
          <w:tcPr>
            <w:tcW w:w="4608" w:type="dxa"/>
            <w:tcBorders>
              <w:left w:val="single" w:sz="8" w:space="0" w:color="auto"/>
              <w:right w:val="single" w:sz="12" w:space="0" w:color="000000"/>
            </w:tcBorders>
            <w:vAlign w:val="center"/>
          </w:tcPr>
          <w:p w:rsidR="00C53E66" w:rsidRPr="00413B46" w:rsidRDefault="00C53E66" w:rsidP="00B8394F">
            <w:pPr>
              <w:pStyle w:val="TABLE-cell"/>
            </w:pPr>
            <w:r w:rsidRPr="00413B46">
              <w:t>maximum number of PCR that may be in a bank</w:t>
            </w:r>
          </w:p>
        </w:tc>
      </w:tr>
      <w:tr w:rsidR="00C53E66" w:rsidRPr="00413B46" w:rsidTr="00B8394F">
        <w:trPr>
          <w:cantSplit/>
          <w:jc w:val="center"/>
        </w:trPr>
        <w:tc>
          <w:tcPr>
            <w:tcW w:w="2736" w:type="dxa"/>
            <w:tcBorders>
              <w:left w:val="single" w:sz="12" w:space="0" w:color="000000"/>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sizeNeeded</w:t>
            </w:r>
          </w:p>
        </w:tc>
        <w:tc>
          <w:tcPr>
            <w:tcW w:w="4608" w:type="dxa"/>
            <w:tcBorders>
              <w:left w:val="single" w:sz="8" w:space="0" w:color="auto"/>
              <w:right w:val="single" w:sz="12" w:space="0" w:color="000000"/>
            </w:tcBorders>
            <w:vAlign w:val="center"/>
          </w:tcPr>
          <w:p w:rsidR="00C53E66" w:rsidRPr="00413B46" w:rsidRDefault="00C53E66" w:rsidP="00B8394F">
            <w:pPr>
              <w:pStyle w:val="TABLE-cell"/>
            </w:pPr>
            <w:r w:rsidRPr="00413B46">
              <w:t>number of octets required to satisfy the request</w:t>
            </w:r>
          </w:p>
        </w:tc>
      </w:tr>
      <w:tr w:rsidR="00C53E66" w:rsidRPr="00413B46" w:rsidTr="00B8394F">
        <w:trPr>
          <w:cantSplit/>
          <w:jc w:val="center"/>
        </w:trPr>
        <w:tc>
          <w:tcPr>
            <w:tcW w:w="2736" w:type="dxa"/>
            <w:tcBorders>
              <w:left w:val="single" w:sz="12" w:space="0" w:color="000000"/>
              <w:bottom w:val="single" w:sz="12" w:space="0" w:color="000000"/>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12" w:space="0" w:color="000000"/>
              <w:right w:val="single" w:sz="8" w:space="0" w:color="auto"/>
            </w:tcBorders>
            <w:vAlign w:val="center"/>
          </w:tcPr>
          <w:p w:rsidR="00C53E66" w:rsidRPr="00413B46" w:rsidRDefault="00C53E66" w:rsidP="00B8394F">
            <w:pPr>
              <w:pStyle w:val="TABLE-cell"/>
            </w:pPr>
            <w:r w:rsidRPr="00413B46">
              <w:t>sizeAvailable</w:t>
            </w:r>
          </w:p>
        </w:tc>
        <w:tc>
          <w:tcPr>
            <w:tcW w:w="4608" w:type="dxa"/>
            <w:tcBorders>
              <w:left w:val="single" w:sz="8" w:space="0" w:color="auto"/>
              <w:bottom w:val="single" w:sz="12" w:space="0" w:color="000000"/>
              <w:right w:val="single" w:sz="12" w:space="0" w:color="000000"/>
            </w:tcBorders>
            <w:vAlign w:val="center"/>
          </w:tcPr>
          <w:p w:rsidR="00C53E66" w:rsidRPr="00413B46" w:rsidRDefault="00C53E66" w:rsidP="00B8394F">
            <w:pPr>
              <w:pStyle w:val="TABLE-cell"/>
            </w:pPr>
            <w:r w:rsidRPr="00413B46">
              <w:t>Number of octets available. Computed before the allocation.</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[[PCR_Allocate]]</w:t>
      </w:r>
    </w:p>
    <w:p w:rsidR="00C53E66" w:rsidRPr="00413B46" w:rsidRDefault="00C53E66" w:rsidP="00C53E66">
      <w:pPr>
        <w:pStyle w:val="Heading2"/>
        <w:pageBreakBefore/>
      </w:pPr>
      <w:bookmarkStart w:id="3946" w:name="_Toc310935449"/>
      <w:bookmarkStart w:id="3947" w:name="_Toc380749555"/>
      <w:bookmarkStart w:id="3948" w:name="_Toc432773996"/>
      <w:bookmarkStart w:id="3949" w:name="_Toc443720854"/>
      <w:bookmarkStart w:id="3950" w:name="_Toc443576146"/>
      <w:bookmarkStart w:id="3951" w:name="_Toc473813867"/>
      <w:bookmarkStart w:id="3952" w:name="_Toc536440828"/>
      <w:bookmarkStart w:id="3953" w:name="_Toc24725503"/>
      <w:bookmarkStart w:id="3954" w:name="_Toc219193941"/>
      <w:r w:rsidRPr="00413B46">
        <w:lastRenderedPageBreak/>
        <w:t>TPM2_PCR_SetAuthPolicy</w:t>
      </w:r>
      <w:bookmarkEnd w:id="3946"/>
      <w:bookmarkEnd w:id="3947"/>
      <w:bookmarkEnd w:id="3948"/>
      <w:bookmarkEnd w:id="3949"/>
      <w:bookmarkEnd w:id="3950"/>
      <w:bookmarkEnd w:id="3951"/>
      <w:bookmarkEnd w:id="3952"/>
      <w:bookmarkEnd w:id="3953"/>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is used to associate a policy with a PCR or group of PCR. The policy determines the conditions under which a PCR may be extended or reset.</w:t>
      </w:r>
    </w:p>
    <w:p w:rsidR="00C53E66" w:rsidRPr="00413B46" w:rsidRDefault="00C53E66" w:rsidP="00C53E66">
      <w:pPr>
        <w:pStyle w:val="BodyText"/>
      </w:pPr>
      <w:r w:rsidRPr="00413B46">
        <w:t xml:space="preserve">A policy may only be associated with a PCR that has been defined by a platform-specific specification as allowing a policy. If the TPM implementation does not allow a policy for </w:t>
      </w:r>
      <w:r w:rsidRPr="00413B46">
        <w:rPr>
          <w:i/>
        </w:rPr>
        <w:t>pcrNum</w:t>
      </w:r>
      <w:r w:rsidRPr="00413B46">
        <w:t>, the TPM shall return TPM_RC_VALUE.</w:t>
      </w:r>
    </w:p>
    <w:p w:rsidR="00C53E66" w:rsidRPr="00413B46" w:rsidRDefault="00C53E66" w:rsidP="00C53E66">
      <w:pPr>
        <w:pStyle w:val="BodyText"/>
      </w:pPr>
      <w:r w:rsidRPr="00413B46">
        <w:t xml:space="preserve">A platform-specific specification may group PCR so that they share a common policy. In such case, a </w:t>
      </w:r>
      <w:r w:rsidRPr="00413B46">
        <w:rPr>
          <w:i/>
        </w:rPr>
        <w:t>pcrNum</w:t>
      </w:r>
      <w:r w:rsidRPr="00413B46">
        <w:t xml:space="preserve"> that selects any of the PCR in the group will change the policy for all PCR in the group.</w:t>
      </w:r>
    </w:p>
    <w:p w:rsidR="00C53E66" w:rsidRPr="00413B46" w:rsidRDefault="00C53E66" w:rsidP="00C53E66">
      <w:pPr>
        <w:pStyle w:val="BodyText"/>
      </w:pPr>
      <w:r w:rsidRPr="00413B46">
        <w:t>The policy setting is persistent and may only be changed by TPM2_PCR_</w:t>
      </w:r>
      <w:proofErr w:type="gramStart"/>
      <w:r w:rsidRPr="00413B46">
        <w:t>SetAuthPolicy(</w:t>
      </w:r>
      <w:proofErr w:type="gramEnd"/>
      <w:r w:rsidRPr="00413B46">
        <w:t>) or by TPM2_ChangePPS().</w:t>
      </w:r>
    </w:p>
    <w:p w:rsidR="00C53E66" w:rsidRPr="00413B46" w:rsidRDefault="00C53E66" w:rsidP="00C53E66">
      <w:pPr>
        <w:pStyle w:val="BodyText"/>
      </w:pPr>
      <w:r w:rsidRPr="00413B46">
        <w:t>Before this command is first executed on a TPM or after TPM2_</w:t>
      </w:r>
      <w:proofErr w:type="gramStart"/>
      <w:r w:rsidRPr="00413B46">
        <w:t>ChangePPS(</w:t>
      </w:r>
      <w:proofErr w:type="gramEnd"/>
      <w:r w:rsidRPr="00413B46">
        <w:t>), the access control on the PCR will be set to the default value defined in the platform-specific specification.</w:t>
      </w:r>
    </w:p>
    <w:p w:rsidR="00C53E66" w:rsidRPr="00413B46" w:rsidRDefault="00C53E66" w:rsidP="00C53E66">
      <w:pPr>
        <w:pStyle w:val="NOTE"/>
      </w:pPr>
      <w:r w:rsidRPr="00413B46">
        <w:t>NOTE 1</w:t>
      </w:r>
      <w:r w:rsidRPr="00413B46">
        <w:tab/>
        <w:t xml:space="preserve">It is expected that the typical default will be with the policy hash set to TPM_ALG_NULL and an Empty Buffer for the </w:t>
      </w:r>
      <w:r w:rsidRPr="00413B46">
        <w:rPr>
          <w:i/>
        </w:rPr>
        <w:t>authPolicy</w:t>
      </w:r>
      <w:r w:rsidRPr="00413B46">
        <w:t xml:space="preserve"> value. This will allow an </w:t>
      </w:r>
      <w:r w:rsidRPr="00413B46">
        <w:rPr>
          <w:i/>
        </w:rPr>
        <w:t>EmptyAuth</w:t>
      </w:r>
      <w:r w:rsidRPr="00413B46">
        <w:t xml:space="preserve"> to be used as the authorization value.</w:t>
      </w:r>
    </w:p>
    <w:p w:rsidR="00C53E66" w:rsidRPr="00413B46" w:rsidRDefault="00C53E66" w:rsidP="00C53E66">
      <w:pPr>
        <w:pStyle w:val="BodyText"/>
      </w:pPr>
      <w:r w:rsidRPr="00413B46">
        <w:t xml:space="preserve">If the size of the data buffer in </w:t>
      </w:r>
      <w:r w:rsidRPr="00413B46">
        <w:rPr>
          <w:i/>
        </w:rPr>
        <w:t>authPolicy</w:t>
      </w:r>
      <w:r w:rsidRPr="00413B46">
        <w:t xml:space="preserve"> is not the size of a digest produced by </w:t>
      </w:r>
      <w:r w:rsidRPr="00413B46">
        <w:rPr>
          <w:i/>
        </w:rPr>
        <w:t>hashAlg</w:t>
      </w:r>
      <w:r w:rsidRPr="00413B46">
        <w:t>, the TPM shall return TPM_RC_SIZE.</w:t>
      </w:r>
    </w:p>
    <w:p w:rsidR="00C53E66" w:rsidRPr="00413B46" w:rsidRDefault="00C53E66" w:rsidP="00C53E66">
      <w:pPr>
        <w:pStyle w:val="NOTE"/>
      </w:pPr>
      <w:r w:rsidRPr="00413B46">
        <w:t>NOTE 2</w:t>
      </w:r>
      <w:r w:rsidRPr="00413B46">
        <w:tab/>
        <w:t xml:space="preserve">If </w:t>
      </w:r>
      <w:r w:rsidRPr="00413B46">
        <w:rPr>
          <w:i/>
        </w:rPr>
        <w:t>hashAlg</w:t>
      </w:r>
      <w:r w:rsidRPr="00413B46">
        <w:t xml:space="preserve"> is TPM_ALG_NULL, then the size is required to be zero.</w:t>
      </w:r>
    </w:p>
    <w:p w:rsidR="00C53E66" w:rsidRPr="00413B46" w:rsidRDefault="00C53E66" w:rsidP="00C53E66">
      <w:pPr>
        <w:pStyle w:val="BodyText"/>
      </w:pPr>
      <w:r w:rsidRPr="00413B46">
        <w:t>This command requires platformAuth/platformPolicy.</w:t>
      </w:r>
    </w:p>
    <w:p w:rsidR="00C53E66" w:rsidRPr="00413B46" w:rsidRDefault="00C53E66" w:rsidP="00C53E66">
      <w:pPr>
        <w:pStyle w:val="NOTE"/>
      </w:pPr>
      <w:r w:rsidRPr="00413B46">
        <w:t>NOTE 3</w:t>
      </w:r>
      <w:r w:rsidRPr="00413B46">
        <w:tab/>
        <w:t>If the PCR is in multiple policy sets, the policy will be changed in only one set. The set that is changed will be implementation dependent.</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3955" w:name="_Toc380749741"/>
      <w:bookmarkStart w:id="3956" w:name="_Toc432774188"/>
      <w:bookmarkStart w:id="3957" w:name="_Toc443576335"/>
      <w:bookmarkStart w:id="3958" w:name="_Toc473814069"/>
      <w:bookmarkStart w:id="3959" w:name="_Toc536441035"/>
      <w:bookmarkStart w:id="3960" w:name="_Toc24725717"/>
      <w:r w:rsidRPr="00413B46">
        <w:t xml:space="preserve">Table </w:t>
      </w:r>
      <w:r w:rsidRPr="00C42EAF">
        <w:fldChar w:fldCharType="begin"/>
      </w:r>
      <w:r w:rsidRPr="00413B46">
        <w:instrText xml:space="preserve"> SEQ Table \* ARABIC </w:instrText>
      </w:r>
      <w:r w:rsidRPr="00C42EAF">
        <w:fldChar w:fldCharType="separate"/>
      </w:r>
      <w:ins w:id="3961" w:author="David Wooten" w:date="2019-11-15T15:49:00Z">
        <w:r w:rsidR="00D51C42">
          <w:rPr>
            <w:noProof/>
          </w:rPr>
          <w:t>122</w:t>
        </w:r>
      </w:ins>
      <w:del w:id="3962" w:author="David Wooten" w:date="2019-11-15T15:49:00Z">
        <w:r w:rsidR="00E90F60" w:rsidDel="00D51C42">
          <w:rPr>
            <w:noProof/>
          </w:rPr>
          <w:delText>118</w:delText>
        </w:r>
      </w:del>
      <w:r w:rsidRPr="00C42EAF">
        <w:fldChar w:fldCharType="end"/>
      </w:r>
      <w:r w:rsidRPr="00413B46">
        <w:t xml:space="preserve"> — TPM2_PCR_SetAuthPolicy Command</w:t>
      </w:r>
      <w:bookmarkEnd w:id="3955"/>
      <w:bookmarkEnd w:id="3956"/>
      <w:bookmarkEnd w:id="3957"/>
      <w:bookmarkEnd w:id="3958"/>
      <w:bookmarkEnd w:id="3959"/>
      <w:bookmarkEnd w:id="396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TPM_CC_PCR_SetAuthPolicy {NV}</w:t>
            </w:r>
          </w:p>
        </w:tc>
      </w:tr>
      <w:tr w:rsidR="00C53E66" w:rsidRPr="00413B46" w:rsidTr="00B8394F">
        <w:trPr>
          <w:cantSplit/>
          <w:jc w:val="center"/>
        </w:trPr>
        <w:tc>
          <w:tcPr>
            <w:tcW w:w="2736" w:type="dxa"/>
            <w:tcBorders>
              <w:top w:val="dashDotStroked" w:sz="24"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TPMI_RH_PLATFORM</w:t>
            </w:r>
          </w:p>
        </w:tc>
        <w:tc>
          <w:tcPr>
            <w:tcW w:w="2016" w:type="dxa"/>
            <w:tcBorders>
              <w:top w:val="dashDotStroked" w:sz="24"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@authHandle</w:t>
            </w:r>
          </w:p>
        </w:tc>
        <w:tc>
          <w:tcPr>
            <w:tcW w:w="4608" w:type="dxa"/>
            <w:tcBorders>
              <w:top w:val="dashDotStroked" w:sz="24"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TPM_RH_PLATFORM+{PP}</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B8394F">
        <w:trPr>
          <w:cantSplit/>
          <w:jc w:val="center"/>
        </w:trPr>
        <w:tc>
          <w:tcPr>
            <w:tcW w:w="2736" w:type="dxa"/>
            <w:tcBorders>
              <w:top w:val="thinThickThinSmallGap" w:sz="12" w:space="0" w:color="auto"/>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TPM2B_DIGEST</w:t>
            </w:r>
          </w:p>
        </w:tc>
        <w:tc>
          <w:tcPr>
            <w:tcW w:w="2016" w:type="dxa"/>
            <w:tcBorders>
              <w:top w:val="thinThickThinSmallGap" w:sz="12" w:space="0" w:color="auto"/>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authPolicy</w:t>
            </w:r>
          </w:p>
        </w:tc>
        <w:tc>
          <w:tcPr>
            <w:tcW w:w="4608" w:type="dxa"/>
            <w:tcBorders>
              <w:top w:val="thinThickThinSmallGap" w:sz="12" w:space="0" w:color="auto"/>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t xml:space="preserve">the desired </w:t>
            </w:r>
            <w:r w:rsidRPr="00413B46">
              <w:rPr>
                <w:i/>
              </w:rPr>
              <w:t>authPolicy</w:t>
            </w:r>
          </w:p>
        </w:tc>
      </w:tr>
      <w:tr w:rsidR="00C53E66" w:rsidRPr="00413B46" w:rsidTr="00B8394F">
        <w:trPr>
          <w:cantSplit/>
          <w:jc w:val="center"/>
        </w:trPr>
        <w:tc>
          <w:tcPr>
            <w:tcW w:w="2736" w:type="dxa"/>
            <w:tcBorders>
              <w:top w:val="single" w:sz="4" w:space="0" w:color="auto"/>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TPMI_ALG_HASH+</w:t>
            </w:r>
          </w:p>
        </w:tc>
        <w:tc>
          <w:tcPr>
            <w:tcW w:w="2016" w:type="dxa"/>
            <w:tcBorders>
              <w:top w:val="single" w:sz="4" w:space="0" w:color="auto"/>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hashAlg</w:t>
            </w:r>
          </w:p>
        </w:tc>
        <w:tc>
          <w:tcPr>
            <w:tcW w:w="4608" w:type="dxa"/>
            <w:tcBorders>
              <w:top w:val="single" w:sz="4" w:space="0" w:color="auto"/>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t>the hash algorithm of the policy</w:t>
            </w:r>
          </w:p>
        </w:tc>
      </w:tr>
      <w:tr w:rsidR="00C53E66" w:rsidRPr="00413B46" w:rsidTr="00B8394F">
        <w:trPr>
          <w:cantSplit/>
          <w:jc w:val="center"/>
        </w:trPr>
        <w:tc>
          <w:tcPr>
            <w:tcW w:w="2736" w:type="dxa"/>
            <w:tcBorders>
              <w:top w:val="single" w:sz="4"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TPMI_DH_PCR</w:t>
            </w:r>
          </w:p>
        </w:tc>
        <w:tc>
          <w:tcPr>
            <w:tcW w:w="2016" w:type="dxa"/>
            <w:tcBorders>
              <w:top w:val="single" w:sz="4"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pcrNum</w:t>
            </w:r>
          </w:p>
        </w:tc>
        <w:tc>
          <w:tcPr>
            <w:tcW w:w="4608" w:type="dxa"/>
            <w:tcBorders>
              <w:top w:val="single" w:sz="4"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the PCR for which the policy is to be set</w:t>
            </w:r>
          </w:p>
        </w:tc>
      </w:tr>
    </w:tbl>
    <w:p w:rsidR="00C53E66" w:rsidRPr="00413B46" w:rsidRDefault="00C53E66" w:rsidP="00C53E66">
      <w:pPr>
        <w:pStyle w:val="TABLE-title"/>
      </w:pPr>
      <w:bookmarkStart w:id="3963" w:name="_Toc380749742"/>
      <w:bookmarkStart w:id="3964" w:name="_Toc432774189"/>
      <w:bookmarkStart w:id="3965" w:name="_Toc443576336"/>
      <w:bookmarkStart w:id="3966" w:name="_Toc473814070"/>
      <w:bookmarkStart w:id="3967" w:name="_Toc536441036"/>
      <w:bookmarkStart w:id="3968" w:name="_Toc24725718"/>
      <w:r w:rsidRPr="00413B46">
        <w:t xml:space="preserve">Table </w:t>
      </w:r>
      <w:r w:rsidRPr="00C42EAF">
        <w:fldChar w:fldCharType="begin"/>
      </w:r>
      <w:r w:rsidRPr="00413B46">
        <w:instrText xml:space="preserve"> SEQ Table \* ARABIC </w:instrText>
      </w:r>
      <w:r w:rsidRPr="00C42EAF">
        <w:fldChar w:fldCharType="separate"/>
      </w:r>
      <w:ins w:id="3969" w:author="David Wooten" w:date="2019-11-15T15:49:00Z">
        <w:r w:rsidR="00D51C42">
          <w:rPr>
            <w:noProof/>
          </w:rPr>
          <w:t>123</w:t>
        </w:r>
      </w:ins>
      <w:del w:id="3970" w:author="David Wooten" w:date="2019-11-15T15:49:00Z">
        <w:r w:rsidR="00E90F60" w:rsidDel="00D51C42">
          <w:rPr>
            <w:noProof/>
          </w:rPr>
          <w:delText>119</w:delText>
        </w:r>
      </w:del>
      <w:r w:rsidRPr="00C42EAF">
        <w:fldChar w:fldCharType="end"/>
      </w:r>
      <w:r w:rsidRPr="00413B46">
        <w:t xml:space="preserve"> — TPM2_PCR_SetAuthPolicy Response</w:t>
      </w:r>
      <w:bookmarkEnd w:id="3963"/>
      <w:bookmarkEnd w:id="3964"/>
      <w:bookmarkEnd w:id="3965"/>
      <w:bookmarkEnd w:id="3966"/>
      <w:bookmarkEnd w:id="3967"/>
      <w:bookmarkEnd w:id="396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000000"/>
              <w:left w:val="single" w:sz="12" w:space="0" w:color="000000"/>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000000"/>
              <w:left w:val="single" w:sz="8" w:space="0" w:color="auto"/>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000000"/>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bottom w:val="single" w:sz="6"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000000"/>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[[PCR_SetAuthPolicy]]</w:t>
      </w:r>
    </w:p>
    <w:p w:rsidR="00C53E66" w:rsidRPr="00413B46" w:rsidRDefault="00C53E66" w:rsidP="00C53E66">
      <w:pPr>
        <w:pStyle w:val="Heading2"/>
        <w:pageBreakBefore/>
      </w:pPr>
      <w:bookmarkStart w:id="3971" w:name="_Toc310935450"/>
      <w:bookmarkStart w:id="3972" w:name="_Toc380749556"/>
      <w:bookmarkStart w:id="3973" w:name="_Toc432773997"/>
      <w:bookmarkStart w:id="3974" w:name="_Toc443720855"/>
      <w:bookmarkStart w:id="3975" w:name="_Toc443576147"/>
      <w:bookmarkStart w:id="3976" w:name="_Toc473813868"/>
      <w:bookmarkStart w:id="3977" w:name="_Toc536440829"/>
      <w:bookmarkStart w:id="3978" w:name="_Toc24725504"/>
      <w:r w:rsidRPr="00413B46">
        <w:lastRenderedPageBreak/>
        <w:t>TPM2_PCR_SetAuthValue</w:t>
      </w:r>
      <w:bookmarkEnd w:id="3971"/>
      <w:bookmarkEnd w:id="3972"/>
      <w:bookmarkEnd w:id="3973"/>
      <w:bookmarkEnd w:id="3974"/>
      <w:bookmarkEnd w:id="3975"/>
      <w:bookmarkEnd w:id="3976"/>
      <w:bookmarkEnd w:id="3977"/>
      <w:bookmarkEnd w:id="3978"/>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 xml:space="preserve">This command changes the </w:t>
      </w:r>
      <w:r w:rsidRPr="00413B46">
        <w:rPr>
          <w:i/>
        </w:rPr>
        <w:t>authValue</w:t>
      </w:r>
      <w:r w:rsidRPr="00413B46">
        <w:t xml:space="preserve"> of a PCR or group of PCR.</w:t>
      </w:r>
    </w:p>
    <w:p w:rsidR="00C53E66" w:rsidRPr="00413B46" w:rsidRDefault="00C53E66" w:rsidP="00C53E66">
      <w:pPr>
        <w:pStyle w:val="BodyText"/>
      </w:pPr>
      <w:r w:rsidRPr="00413B46">
        <w:t xml:space="preserve">An </w:t>
      </w:r>
      <w:r w:rsidRPr="00413B46">
        <w:rPr>
          <w:i/>
        </w:rPr>
        <w:t>authValue</w:t>
      </w:r>
      <w:r w:rsidRPr="00413B46">
        <w:t xml:space="preserve"> may only be associated with a PCR that has been defined by a platform-specific specification as allowing an authorization value. If the TPM implementation does not allow an authorization for </w:t>
      </w:r>
      <w:r w:rsidRPr="00413B46">
        <w:rPr>
          <w:i/>
        </w:rPr>
        <w:t>pcrNum</w:t>
      </w:r>
      <w:r w:rsidRPr="00413B46">
        <w:t xml:space="preserve">, the TPM shall return TPM_RC_VALUE. A platform-specific specification may group PCR so that they share a common authorization value. In such case, a </w:t>
      </w:r>
      <w:r w:rsidRPr="00413B46">
        <w:rPr>
          <w:i/>
        </w:rPr>
        <w:t>pcrNum</w:t>
      </w:r>
      <w:r w:rsidRPr="00413B46">
        <w:t xml:space="preserve"> that selects any of the PCR in the group will change the </w:t>
      </w:r>
      <w:r w:rsidRPr="00413B46">
        <w:rPr>
          <w:i/>
        </w:rPr>
        <w:t>authValue</w:t>
      </w:r>
      <w:r w:rsidRPr="00413B46">
        <w:t xml:space="preserve"> value for all PCR in the group.</w:t>
      </w:r>
    </w:p>
    <w:p w:rsidR="00C53E66" w:rsidRPr="00413B46" w:rsidRDefault="00C53E66" w:rsidP="00C53E66">
      <w:pPr>
        <w:pStyle w:val="BodyText"/>
      </w:pPr>
      <w:r w:rsidRPr="00413B46">
        <w:t xml:space="preserve">The authorization setting is set to EmptyAuth on each </w:t>
      </w:r>
      <w:proofErr w:type="gramStart"/>
      <w:r w:rsidRPr="00413B46">
        <w:t>STARTUP(</w:t>
      </w:r>
      <w:proofErr w:type="gramEnd"/>
      <w:r w:rsidRPr="00413B46">
        <w:t xml:space="preserve">CLEAR) or by TPM2_Clear(). The authorization setting is preserved by </w:t>
      </w:r>
      <w:proofErr w:type="gramStart"/>
      <w:r w:rsidRPr="00413B46">
        <w:t>SHUTDOWN(</w:t>
      </w:r>
      <w:proofErr w:type="gramEnd"/>
      <w:r w:rsidRPr="00413B46">
        <w:t>STATE).</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3979" w:name="_Toc380749743"/>
      <w:bookmarkStart w:id="3980" w:name="_Toc432774190"/>
      <w:bookmarkStart w:id="3981" w:name="_Toc443576337"/>
      <w:bookmarkStart w:id="3982" w:name="_Toc473814071"/>
      <w:bookmarkStart w:id="3983" w:name="_Toc536441037"/>
      <w:bookmarkStart w:id="3984" w:name="_Toc24725719"/>
      <w:r w:rsidRPr="00413B46">
        <w:t xml:space="preserve">Table </w:t>
      </w:r>
      <w:r w:rsidRPr="00C42EAF">
        <w:fldChar w:fldCharType="begin"/>
      </w:r>
      <w:r w:rsidRPr="00413B46">
        <w:instrText xml:space="preserve"> SEQ Table \* ARABIC </w:instrText>
      </w:r>
      <w:r w:rsidRPr="00C42EAF">
        <w:fldChar w:fldCharType="separate"/>
      </w:r>
      <w:ins w:id="3985" w:author="David Wooten" w:date="2019-11-15T15:49:00Z">
        <w:r w:rsidR="00D51C42">
          <w:rPr>
            <w:noProof/>
          </w:rPr>
          <w:t>124</w:t>
        </w:r>
      </w:ins>
      <w:del w:id="3986" w:author="David Wooten" w:date="2019-11-15T15:49:00Z">
        <w:r w:rsidR="00E90F60" w:rsidDel="00D51C42">
          <w:rPr>
            <w:noProof/>
          </w:rPr>
          <w:delText>120</w:delText>
        </w:r>
      </w:del>
      <w:r w:rsidRPr="00C42EAF">
        <w:fldChar w:fldCharType="end"/>
      </w:r>
      <w:r w:rsidRPr="00413B46">
        <w:t xml:space="preserve"> — TPM2_PCR_SetAuthValue Command</w:t>
      </w:r>
      <w:bookmarkEnd w:id="3979"/>
      <w:bookmarkEnd w:id="3980"/>
      <w:bookmarkEnd w:id="3981"/>
      <w:bookmarkEnd w:id="3982"/>
      <w:bookmarkEnd w:id="3983"/>
      <w:bookmarkEnd w:id="3984"/>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TPM_CC_PCR_SetAuthValue</w:t>
            </w:r>
          </w:p>
        </w:tc>
      </w:tr>
      <w:tr w:rsidR="00C53E66" w:rsidRPr="00413B46" w:rsidTr="00B8394F">
        <w:trPr>
          <w:cantSplit/>
          <w:jc w:val="center"/>
        </w:trPr>
        <w:tc>
          <w:tcPr>
            <w:tcW w:w="2736" w:type="dxa"/>
            <w:tcBorders>
              <w:top w:val="dashDotStroked" w:sz="24"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TPMI_DH_PCR</w:t>
            </w:r>
          </w:p>
        </w:tc>
        <w:tc>
          <w:tcPr>
            <w:tcW w:w="2016" w:type="dxa"/>
            <w:tcBorders>
              <w:top w:val="dashDotStroked" w:sz="24"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@pcrHandle</w:t>
            </w:r>
          </w:p>
        </w:tc>
        <w:tc>
          <w:tcPr>
            <w:tcW w:w="4608" w:type="dxa"/>
            <w:tcBorders>
              <w:top w:val="dashDotStroked" w:sz="24"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handle for a PCR that may have an authorization value set</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B8394F">
        <w:trPr>
          <w:cantSplit/>
          <w:jc w:val="center"/>
        </w:trPr>
        <w:tc>
          <w:tcPr>
            <w:tcW w:w="2736" w:type="dxa"/>
            <w:tcBorders>
              <w:top w:val="thinThickThinSmallGap"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TPM2B_DIGEST</w:t>
            </w:r>
          </w:p>
        </w:tc>
        <w:tc>
          <w:tcPr>
            <w:tcW w:w="2016" w:type="dxa"/>
            <w:tcBorders>
              <w:top w:val="thinThickThinSmallGap"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auth</w:t>
            </w:r>
          </w:p>
        </w:tc>
        <w:tc>
          <w:tcPr>
            <w:tcW w:w="4608" w:type="dxa"/>
            <w:tcBorders>
              <w:top w:val="thinThickThinSmallGap"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the desired authorization value</w:t>
            </w:r>
          </w:p>
        </w:tc>
      </w:tr>
    </w:tbl>
    <w:p w:rsidR="00C53E66" w:rsidRPr="00413B46" w:rsidRDefault="00C53E66" w:rsidP="00C53E66">
      <w:pPr>
        <w:pStyle w:val="TABLE-title"/>
      </w:pPr>
      <w:bookmarkStart w:id="3987" w:name="_Toc380749744"/>
      <w:bookmarkStart w:id="3988" w:name="_Toc432774191"/>
      <w:bookmarkStart w:id="3989" w:name="_Toc443576338"/>
      <w:bookmarkStart w:id="3990" w:name="_Toc473814072"/>
      <w:bookmarkStart w:id="3991" w:name="_Toc536441038"/>
      <w:bookmarkStart w:id="3992" w:name="_Toc24725720"/>
      <w:r w:rsidRPr="00413B46">
        <w:t xml:space="preserve">Table </w:t>
      </w:r>
      <w:r w:rsidRPr="00C42EAF">
        <w:fldChar w:fldCharType="begin"/>
      </w:r>
      <w:r w:rsidRPr="00413B46">
        <w:instrText xml:space="preserve"> SEQ Table \* ARABIC </w:instrText>
      </w:r>
      <w:r w:rsidRPr="00C42EAF">
        <w:fldChar w:fldCharType="separate"/>
      </w:r>
      <w:ins w:id="3993" w:author="David Wooten" w:date="2019-11-15T15:49:00Z">
        <w:r w:rsidR="00D51C42">
          <w:rPr>
            <w:noProof/>
          </w:rPr>
          <w:t>125</w:t>
        </w:r>
      </w:ins>
      <w:del w:id="3994" w:author="David Wooten" w:date="2019-11-15T15:49:00Z">
        <w:r w:rsidR="00E90F60" w:rsidDel="00D51C42">
          <w:rPr>
            <w:noProof/>
          </w:rPr>
          <w:delText>121</w:delText>
        </w:r>
      </w:del>
      <w:r w:rsidRPr="00C42EAF">
        <w:fldChar w:fldCharType="end"/>
      </w:r>
      <w:r w:rsidRPr="00413B46">
        <w:t xml:space="preserve"> — TPM2_PCR_SetAuthValue Response</w:t>
      </w:r>
      <w:bookmarkEnd w:id="3987"/>
      <w:bookmarkEnd w:id="3988"/>
      <w:bookmarkEnd w:id="3989"/>
      <w:bookmarkEnd w:id="3990"/>
      <w:bookmarkEnd w:id="3991"/>
      <w:bookmarkEnd w:id="3992"/>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000000"/>
              <w:left w:val="single" w:sz="12" w:space="0" w:color="000000"/>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000000"/>
              <w:left w:val="single" w:sz="8" w:space="0" w:color="auto"/>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000000"/>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bottom w:val="single" w:sz="6"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000000"/>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[[PCR_SetAuthValue]]</w:t>
      </w:r>
    </w:p>
    <w:p w:rsidR="00C53E66" w:rsidRPr="00413B46" w:rsidRDefault="00C53E66" w:rsidP="00C53E66">
      <w:pPr>
        <w:pStyle w:val="Heading2"/>
        <w:pageBreakBefore/>
      </w:pPr>
      <w:bookmarkStart w:id="3995" w:name="_Toc310935451"/>
      <w:bookmarkStart w:id="3996" w:name="_Toc380749557"/>
      <w:bookmarkStart w:id="3997" w:name="_Toc432773998"/>
      <w:bookmarkStart w:id="3998" w:name="_Toc443720856"/>
      <w:bookmarkStart w:id="3999" w:name="_Toc443576148"/>
      <w:bookmarkStart w:id="4000" w:name="_Toc473813869"/>
      <w:bookmarkStart w:id="4001" w:name="_Toc536440830"/>
      <w:bookmarkStart w:id="4002" w:name="_Toc24725505"/>
      <w:r w:rsidRPr="00413B46">
        <w:lastRenderedPageBreak/>
        <w:t>TPM2_PCR_Reset</w:t>
      </w:r>
      <w:bookmarkEnd w:id="3954"/>
      <w:bookmarkEnd w:id="3995"/>
      <w:bookmarkEnd w:id="3996"/>
      <w:bookmarkEnd w:id="3997"/>
      <w:bookmarkEnd w:id="3998"/>
      <w:bookmarkEnd w:id="3999"/>
      <w:bookmarkEnd w:id="4000"/>
      <w:bookmarkEnd w:id="4001"/>
      <w:bookmarkEnd w:id="4002"/>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 xml:space="preserve">If the attribute of a PCR allows the PCR to be reset and proper authorization is provided, then this command may be used to set the PCR </w:t>
      </w:r>
      <w:r w:rsidR="00F80289" w:rsidRPr="00413B46">
        <w:t xml:space="preserve">in all banks </w:t>
      </w:r>
      <w:r w:rsidRPr="00413B46">
        <w:t>to zero. The attributes of the PCR may restrict the locality that can perform the reset operation.</w:t>
      </w:r>
    </w:p>
    <w:p w:rsidR="00C53E66" w:rsidRPr="00413B46" w:rsidRDefault="00C53E66" w:rsidP="00C53E66">
      <w:pPr>
        <w:pStyle w:val="NOTE"/>
      </w:pPr>
      <w:r w:rsidRPr="00413B46">
        <w:t>NOTE 1</w:t>
      </w:r>
      <w:r w:rsidRPr="00413B46">
        <w:tab/>
        <w:t>The definition of TPMI_DH_PCR in TPM 2.0 Part 2 indicates that if pcrHandle is out of the allowed range for PCR, then the appropriate return value is TPM_RC_VALUE.</w:t>
      </w:r>
    </w:p>
    <w:p w:rsidR="00C53E66" w:rsidRPr="00413B46" w:rsidRDefault="00C53E66" w:rsidP="00C53E66">
      <w:pPr>
        <w:pStyle w:val="BodyText"/>
      </w:pPr>
      <w:r w:rsidRPr="00413B46">
        <w:t xml:space="preserve">If </w:t>
      </w:r>
      <w:r w:rsidRPr="00413B46">
        <w:rPr>
          <w:i/>
        </w:rPr>
        <w:t>pcrHandle</w:t>
      </w:r>
      <w:r w:rsidRPr="00413B46">
        <w:t xml:space="preserve"> references a PCR that cannot be reset, the TPM shall return TPM_RC_LOCALITY.</w:t>
      </w:r>
    </w:p>
    <w:p w:rsidR="00C53E66" w:rsidRPr="00413B46" w:rsidRDefault="00C53E66" w:rsidP="00C53E66">
      <w:pPr>
        <w:pStyle w:val="NOTE"/>
      </w:pPr>
      <w:r w:rsidRPr="00413B46">
        <w:t>NOTE 2</w:t>
      </w:r>
      <w:r w:rsidRPr="00413B46">
        <w:tab/>
        <w:t>TPM_RC_LOCALITY is returned because the reset attributes are defined on a per-locality basis.</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4003" w:name="_Toc380749745"/>
      <w:bookmarkStart w:id="4004" w:name="_Toc432774192"/>
      <w:bookmarkStart w:id="4005" w:name="_Toc443576339"/>
      <w:bookmarkStart w:id="4006" w:name="_Toc473814073"/>
      <w:bookmarkStart w:id="4007" w:name="_Toc536441039"/>
      <w:bookmarkStart w:id="4008" w:name="_Toc24725721"/>
      <w:r w:rsidRPr="00413B46">
        <w:t xml:space="preserve">Table </w:t>
      </w:r>
      <w:r w:rsidRPr="00C42EAF">
        <w:fldChar w:fldCharType="begin"/>
      </w:r>
      <w:r w:rsidRPr="00413B46">
        <w:instrText xml:space="preserve"> SEQ Table \* ARABIC </w:instrText>
      </w:r>
      <w:r w:rsidRPr="00C42EAF">
        <w:fldChar w:fldCharType="separate"/>
      </w:r>
      <w:ins w:id="4009" w:author="David Wooten" w:date="2019-11-15T15:49:00Z">
        <w:r w:rsidR="00D51C42">
          <w:rPr>
            <w:noProof/>
          </w:rPr>
          <w:t>126</w:t>
        </w:r>
      </w:ins>
      <w:del w:id="4010" w:author="David Wooten" w:date="2019-11-15T15:49:00Z">
        <w:r w:rsidR="00E90F60" w:rsidDel="00D51C42">
          <w:rPr>
            <w:noProof/>
          </w:rPr>
          <w:delText>122</w:delText>
        </w:r>
      </w:del>
      <w:r w:rsidRPr="00C42EAF">
        <w:fldChar w:fldCharType="end"/>
      </w:r>
      <w:r w:rsidRPr="00413B46">
        <w:t xml:space="preserve"> — TPM2_PCR_Reset Command</w:t>
      </w:r>
      <w:bookmarkEnd w:id="4003"/>
      <w:bookmarkEnd w:id="4004"/>
      <w:bookmarkEnd w:id="4005"/>
      <w:bookmarkEnd w:id="4006"/>
      <w:bookmarkEnd w:id="4007"/>
      <w:bookmarkEnd w:id="400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cantSplit/>
          <w:jc w:val="center"/>
        </w:trPr>
        <w:tc>
          <w:tcPr>
            <w:tcW w:w="2736" w:type="dxa"/>
            <w:tcBorders>
              <w:left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TPM_CC_PCR_Reset {NV}</w:t>
            </w:r>
          </w:p>
        </w:tc>
      </w:tr>
      <w:tr w:rsidR="00C53E66" w:rsidRPr="00413B46" w:rsidTr="00B8394F">
        <w:trPr>
          <w:cantSplit/>
          <w:jc w:val="center"/>
        </w:trPr>
        <w:tc>
          <w:tcPr>
            <w:tcW w:w="2736" w:type="dxa"/>
            <w:tcBorders>
              <w:top w:val="dashDotStroked" w:sz="24" w:space="0" w:color="auto"/>
              <w:left w:val="single" w:sz="12" w:space="0" w:color="auto"/>
              <w:bottom w:val="thinThickThinMediumGap" w:sz="12" w:space="0" w:color="auto"/>
              <w:right w:val="single" w:sz="8" w:space="0" w:color="auto"/>
            </w:tcBorders>
            <w:vAlign w:val="center"/>
          </w:tcPr>
          <w:p w:rsidR="00C53E66" w:rsidRPr="00413B46" w:rsidRDefault="00C53E66" w:rsidP="00B8394F">
            <w:pPr>
              <w:pStyle w:val="TABLE-cell"/>
            </w:pPr>
            <w:r w:rsidRPr="00413B46">
              <w:t>TPMI_DH_PCR</w:t>
            </w:r>
          </w:p>
        </w:tc>
        <w:tc>
          <w:tcPr>
            <w:tcW w:w="2016" w:type="dxa"/>
            <w:tcBorders>
              <w:top w:val="dashDotStroked" w:sz="24" w:space="0" w:color="auto"/>
              <w:left w:val="single" w:sz="8" w:space="0" w:color="auto"/>
              <w:bottom w:val="thinThickThinMediumGap" w:sz="12" w:space="0" w:color="auto"/>
              <w:right w:val="single" w:sz="8" w:space="0" w:color="auto"/>
            </w:tcBorders>
            <w:vAlign w:val="center"/>
          </w:tcPr>
          <w:p w:rsidR="00C53E66" w:rsidRPr="00413B46" w:rsidRDefault="00C53E66" w:rsidP="00B8394F">
            <w:pPr>
              <w:pStyle w:val="TABLE-cell"/>
            </w:pPr>
            <w:r w:rsidRPr="00413B46">
              <w:t>@pcrHandle</w:t>
            </w:r>
          </w:p>
        </w:tc>
        <w:tc>
          <w:tcPr>
            <w:tcW w:w="4608" w:type="dxa"/>
            <w:tcBorders>
              <w:top w:val="dashDotStroked" w:sz="24" w:space="0" w:color="auto"/>
              <w:left w:val="single" w:sz="8" w:space="0" w:color="auto"/>
              <w:bottom w:val="thinThickThinMediumGap" w:sz="12" w:space="0" w:color="auto"/>
              <w:right w:val="single" w:sz="12" w:space="0" w:color="auto"/>
            </w:tcBorders>
            <w:vAlign w:val="center"/>
          </w:tcPr>
          <w:p w:rsidR="00C53E66" w:rsidRPr="00413B46" w:rsidRDefault="00C53E66" w:rsidP="00B8394F">
            <w:pPr>
              <w:pStyle w:val="TABLE-cell"/>
            </w:pPr>
            <w:r w:rsidRPr="00413B46">
              <w:t>the PCR to reset</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bl>
    <w:p w:rsidR="00C53E66" w:rsidRPr="00413B46" w:rsidRDefault="00C53E66" w:rsidP="00C53E66">
      <w:pPr>
        <w:pStyle w:val="TABLE-title"/>
      </w:pPr>
      <w:bookmarkStart w:id="4011" w:name="_Toc380749746"/>
      <w:bookmarkStart w:id="4012" w:name="_Toc432774193"/>
      <w:bookmarkStart w:id="4013" w:name="_Toc443576340"/>
      <w:bookmarkStart w:id="4014" w:name="_Toc473814074"/>
      <w:bookmarkStart w:id="4015" w:name="_Toc536441040"/>
      <w:bookmarkStart w:id="4016" w:name="_Toc24725722"/>
      <w:r w:rsidRPr="00413B46">
        <w:t xml:space="preserve">Table </w:t>
      </w:r>
      <w:r w:rsidRPr="00C42EAF">
        <w:fldChar w:fldCharType="begin"/>
      </w:r>
      <w:r w:rsidRPr="00413B46">
        <w:instrText xml:space="preserve"> SEQ Table \* ARABIC </w:instrText>
      </w:r>
      <w:r w:rsidRPr="00C42EAF">
        <w:fldChar w:fldCharType="separate"/>
      </w:r>
      <w:ins w:id="4017" w:author="David Wooten" w:date="2019-11-15T15:49:00Z">
        <w:r w:rsidR="00D51C42">
          <w:rPr>
            <w:noProof/>
          </w:rPr>
          <w:t>127</w:t>
        </w:r>
      </w:ins>
      <w:del w:id="4018" w:author="David Wooten" w:date="2019-11-15T15:49:00Z">
        <w:r w:rsidR="00E90F60" w:rsidDel="00D51C42">
          <w:rPr>
            <w:noProof/>
          </w:rPr>
          <w:delText>123</w:delText>
        </w:r>
      </w:del>
      <w:r w:rsidRPr="00C42EAF">
        <w:fldChar w:fldCharType="end"/>
      </w:r>
      <w:r w:rsidRPr="00413B46">
        <w:t xml:space="preserve"> — TPM2_PCR_Reset Response</w:t>
      </w:r>
      <w:bookmarkEnd w:id="4011"/>
      <w:bookmarkEnd w:id="4012"/>
      <w:bookmarkEnd w:id="4013"/>
      <w:bookmarkEnd w:id="4014"/>
      <w:bookmarkEnd w:id="4015"/>
      <w:bookmarkEnd w:id="4016"/>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[[PCR_Reset]]</w:t>
      </w:r>
    </w:p>
    <w:p w:rsidR="00C53E66" w:rsidRPr="00413B46" w:rsidRDefault="00C53E66" w:rsidP="00C53E66">
      <w:pPr>
        <w:pStyle w:val="Heading2"/>
        <w:pageBreakBefore/>
      </w:pPr>
      <w:bookmarkStart w:id="4019" w:name="_Toc310935452"/>
      <w:bookmarkStart w:id="4020" w:name="_Toc380749558"/>
      <w:bookmarkStart w:id="4021" w:name="_Toc432773999"/>
      <w:bookmarkStart w:id="4022" w:name="_Toc443720857"/>
      <w:bookmarkStart w:id="4023" w:name="_Toc443576149"/>
      <w:bookmarkStart w:id="4024" w:name="_Toc473813870"/>
      <w:bookmarkStart w:id="4025" w:name="_Toc536440831"/>
      <w:bookmarkStart w:id="4026" w:name="_Toc24725506"/>
      <w:r w:rsidRPr="00413B46">
        <w:lastRenderedPageBreak/>
        <w:t>_TPM_Hash_Start</w:t>
      </w:r>
      <w:bookmarkEnd w:id="4019"/>
      <w:bookmarkEnd w:id="4020"/>
      <w:bookmarkEnd w:id="4021"/>
      <w:bookmarkEnd w:id="4022"/>
      <w:bookmarkEnd w:id="4023"/>
      <w:bookmarkEnd w:id="4024"/>
      <w:bookmarkEnd w:id="4025"/>
      <w:bookmarkEnd w:id="4026"/>
    </w:p>
    <w:p w:rsidR="00C53E66" w:rsidRPr="00413B46" w:rsidRDefault="00C53E66" w:rsidP="00C53E66">
      <w:pPr>
        <w:pStyle w:val="Heading3"/>
        <w:pageBreakBefore w:val="0"/>
      </w:pPr>
      <w:r w:rsidRPr="00413B46">
        <w:t>Description</w:t>
      </w:r>
    </w:p>
    <w:p w:rsidR="00C53E66" w:rsidRPr="00413B46" w:rsidRDefault="00C53E66" w:rsidP="00C53E66">
      <w:pPr>
        <w:pStyle w:val="BodyText"/>
      </w:pPr>
      <w:r w:rsidRPr="00413B46">
        <w:t>This indication from the TPM interface indicates the start of an H-CRTM measurement sequence. On receipt of this indication, the TPM will initialize an H-CRTM Event Sequence context.</w:t>
      </w:r>
    </w:p>
    <w:p w:rsidR="00C53E66" w:rsidRPr="00413B46" w:rsidRDefault="00C53E66" w:rsidP="00C53E66">
      <w:pPr>
        <w:pStyle w:val="BodyText"/>
      </w:pPr>
      <w:r w:rsidRPr="00413B46">
        <w:t>If no object memory is available for creation of the sequence context, the TPM will flush the context of an object so that creation of the sequence context will always succeed.</w:t>
      </w:r>
    </w:p>
    <w:p w:rsidR="006B74E4" w:rsidRDefault="00C53E66" w:rsidP="00C53E66">
      <w:pPr>
        <w:pStyle w:val="BodyText"/>
      </w:pPr>
      <w:r w:rsidRPr="00413B46">
        <w:t>A platform-specific specification may allow this indication before TPM2_</w:t>
      </w:r>
      <w:proofErr w:type="gramStart"/>
      <w:r w:rsidRPr="00413B46">
        <w:t>Startup(</w:t>
      </w:r>
      <w:proofErr w:type="gramEnd"/>
      <w:r w:rsidRPr="00413B46">
        <w:t>).</w:t>
      </w:r>
    </w:p>
    <w:p w:rsidR="00C53E66" w:rsidRPr="00413B46" w:rsidRDefault="00C53E66" w:rsidP="00C53E66">
      <w:pPr>
        <w:pStyle w:val="NOTE"/>
      </w:pPr>
      <w:r w:rsidRPr="00413B46">
        <w:t>NOTE</w:t>
      </w:r>
      <w:r w:rsidRPr="00413B46">
        <w:tab/>
        <w:t>If this indication occurs after TPM2_</w:t>
      </w:r>
      <w:proofErr w:type="gramStart"/>
      <w:r w:rsidRPr="00413B46">
        <w:t>Startup(</w:t>
      </w:r>
      <w:proofErr w:type="gramEnd"/>
      <w:r w:rsidRPr="00413B46">
        <w:t>), it is the responsibility of software to ensure that an object context slot is available or to deal with the consequences of having the TPM select an arbitrary object to be flushed. If this indication occurs before TPM2_</w:t>
      </w:r>
      <w:proofErr w:type="gramStart"/>
      <w:r w:rsidRPr="00413B46">
        <w:t>Startup(</w:t>
      </w:r>
      <w:proofErr w:type="gramEnd"/>
      <w:r w:rsidRPr="00413B46">
        <w:t>) then all context slots are available.</w:t>
      </w:r>
    </w:p>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[[_TPM_Hash_Start]]</w:t>
      </w:r>
    </w:p>
    <w:p w:rsidR="00C53E66" w:rsidRPr="00413B46" w:rsidRDefault="00C53E66" w:rsidP="00C53E66">
      <w:pPr>
        <w:pStyle w:val="Heading2"/>
        <w:pageBreakBefore/>
      </w:pPr>
      <w:bookmarkStart w:id="4027" w:name="_Toc310935453"/>
      <w:bookmarkStart w:id="4028" w:name="_Toc380749559"/>
      <w:bookmarkStart w:id="4029" w:name="_Toc432774000"/>
      <w:bookmarkStart w:id="4030" w:name="_Toc443720858"/>
      <w:bookmarkStart w:id="4031" w:name="_Toc443576150"/>
      <w:bookmarkStart w:id="4032" w:name="_Toc473813871"/>
      <w:bookmarkStart w:id="4033" w:name="_Toc536440832"/>
      <w:bookmarkStart w:id="4034" w:name="_Toc24725507"/>
      <w:r w:rsidRPr="00413B46">
        <w:lastRenderedPageBreak/>
        <w:t>_TPM_Hash_Data</w:t>
      </w:r>
      <w:bookmarkEnd w:id="4027"/>
      <w:bookmarkEnd w:id="4028"/>
      <w:bookmarkEnd w:id="4029"/>
      <w:bookmarkEnd w:id="4030"/>
      <w:bookmarkEnd w:id="4031"/>
      <w:bookmarkEnd w:id="4032"/>
      <w:bookmarkEnd w:id="4033"/>
      <w:bookmarkEnd w:id="4034"/>
    </w:p>
    <w:p w:rsidR="00C53E66" w:rsidRPr="00413B46" w:rsidRDefault="00C53E66" w:rsidP="00C53E66">
      <w:pPr>
        <w:pStyle w:val="Heading3"/>
        <w:pageBreakBefore w:val="0"/>
      </w:pPr>
      <w:r w:rsidRPr="00413B46">
        <w:t>Description</w:t>
      </w:r>
    </w:p>
    <w:p w:rsidR="00C53E66" w:rsidRPr="00413B46" w:rsidRDefault="00C53E66" w:rsidP="00C53E66">
      <w:pPr>
        <w:pStyle w:val="BodyText"/>
      </w:pPr>
      <w:r w:rsidRPr="00413B46">
        <w:t>This indication from the TPM interface indicates arrival of one or more octets of data that are to be included in the H-CRTM Event Sequence sequence context created by the _TPM_Hash_Start indication. The context holds data for each hash algorithm for each PCR bank implemented on the TPM.</w:t>
      </w:r>
    </w:p>
    <w:p w:rsidR="00C53E66" w:rsidRPr="00413B46" w:rsidRDefault="00C53E66" w:rsidP="00C53E66">
      <w:pPr>
        <w:pStyle w:val="BodyText"/>
      </w:pPr>
      <w:r w:rsidRPr="00413B46">
        <w:t>If no H-CRTM Event Sequence context exists, this indication is discarded and no other action is performed.</w:t>
      </w:r>
    </w:p>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[[_TPM_Hash_Data]]</w:t>
      </w:r>
    </w:p>
    <w:p w:rsidR="00C53E66" w:rsidRPr="00413B46" w:rsidRDefault="00C53E66" w:rsidP="00C53E66">
      <w:pPr>
        <w:pStyle w:val="Heading2"/>
        <w:pageBreakBefore/>
      </w:pPr>
      <w:bookmarkStart w:id="4035" w:name="_Toc310935454"/>
      <w:bookmarkStart w:id="4036" w:name="_Toc380749560"/>
      <w:bookmarkStart w:id="4037" w:name="_Toc432774001"/>
      <w:bookmarkStart w:id="4038" w:name="_Toc443720859"/>
      <w:bookmarkStart w:id="4039" w:name="_Toc443576151"/>
      <w:bookmarkStart w:id="4040" w:name="_Toc473813872"/>
      <w:bookmarkStart w:id="4041" w:name="_Toc536440833"/>
      <w:bookmarkStart w:id="4042" w:name="_Toc24725508"/>
      <w:r w:rsidRPr="00413B46">
        <w:lastRenderedPageBreak/>
        <w:t>_TPM_Hash_End</w:t>
      </w:r>
      <w:bookmarkEnd w:id="4035"/>
      <w:bookmarkEnd w:id="4036"/>
      <w:bookmarkEnd w:id="4037"/>
      <w:bookmarkEnd w:id="4038"/>
      <w:bookmarkEnd w:id="4039"/>
      <w:bookmarkEnd w:id="4040"/>
      <w:bookmarkEnd w:id="4041"/>
      <w:bookmarkEnd w:id="4042"/>
    </w:p>
    <w:p w:rsidR="00C53E66" w:rsidRPr="00413B46" w:rsidRDefault="00C53E66" w:rsidP="00C53E66">
      <w:pPr>
        <w:pStyle w:val="Heading3"/>
        <w:pageBreakBefore w:val="0"/>
      </w:pPr>
      <w:r w:rsidRPr="00413B46">
        <w:t>Description</w:t>
      </w:r>
    </w:p>
    <w:p w:rsidR="00C53E66" w:rsidRPr="00413B46" w:rsidRDefault="00C53E66" w:rsidP="00C53E66">
      <w:pPr>
        <w:pStyle w:val="BodyText"/>
      </w:pPr>
      <w:r w:rsidRPr="00413B46">
        <w:t>This indication from the TPM interface indicates the end of the H-CRTM measurement. This indication is discarded and no other action performed if the TPM does not contain an H-CRTM Event Sequence context.</w:t>
      </w:r>
    </w:p>
    <w:p w:rsidR="00C53E66" w:rsidRPr="00413B46" w:rsidRDefault="00C53E66" w:rsidP="00C53E66">
      <w:pPr>
        <w:pStyle w:val="NOTE"/>
      </w:pPr>
      <w:r w:rsidRPr="00413B46">
        <w:t>NOTE 1</w:t>
      </w:r>
      <w:r w:rsidRPr="00413B46">
        <w:tab/>
        <w:t>An H-CRTM Event Sequence context is created by _TPM_Hash_</w:t>
      </w:r>
      <w:proofErr w:type="gramStart"/>
      <w:r w:rsidRPr="00413B46">
        <w:t>Start(</w:t>
      </w:r>
      <w:proofErr w:type="gramEnd"/>
      <w:r w:rsidRPr="00413B46">
        <w:t>).</w:t>
      </w:r>
    </w:p>
    <w:p w:rsidR="00C53E66" w:rsidRPr="00413B46" w:rsidRDefault="00C53E66" w:rsidP="00C53E66">
      <w:pPr>
        <w:pStyle w:val="BodyText"/>
      </w:pPr>
      <w:r w:rsidRPr="00413B46">
        <w:t>If the H-CRTM Event Sequence occurs after TPM2_</w:t>
      </w:r>
      <w:proofErr w:type="gramStart"/>
      <w:r w:rsidRPr="00413B46">
        <w:t>Startup(</w:t>
      </w:r>
      <w:proofErr w:type="gramEnd"/>
      <w:r w:rsidRPr="00413B46">
        <w:t xml:space="preserve">), the TPM will set all of the PCR designated in the platform-specific specifications as resettable by this event to the value indicated in the platform specific specification and increment </w:t>
      </w:r>
      <w:r w:rsidRPr="00413B46">
        <w:rPr>
          <w:i/>
        </w:rPr>
        <w:t>restartCount</w:t>
      </w:r>
      <w:r w:rsidRPr="00413B46">
        <w:t>. The TPM will then Extend the Event Sequence digest/digests into the designated D-RTM PCR (</w:t>
      </w:r>
      <w:proofErr w:type="gramStart"/>
      <w:r w:rsidRPr="00413B46">
        <w:t>PCR[</w:t>
      </w:r>
      <w:proofErr w:type="gramEnd"/>
      <w:r w:rsidRPr="00413B46">
        <w:t>17]).</w:t>
      </w:r>
    </w:p>
    <w:p w:rsidR="00C53E66" w:rsidRPr="00413B46" w:rsidRDefault="00C53E66" w:rsidP="00C53E66">
      <w:pPr>
        <w:pStyle w:val="Equation"/>
      </w:pPr>
      <w:r w:rsidRPr="00413B46">
        <w:tab/>
      </w:r>
      <w:r w:rsidRPr="00413B46">
        <w:rPr>
          <w:rFonts w:ascii="Arial" w:hAnsi="Arial"/>
          <w:i w:val="0"/>
          <w:sz w:val="20"/>
          <w:szCs w:val="20"/>
        </w:rPr>
        <w:t>PCR</w:t>
      </w:r>
      <w:r w:rsidRPr="00413B46">
        <w:rPr>
          <w:i w:val="0"/>
        </w:rPr>
        <w:t>[</w:t>
      </w:r>
      <w:r w:rsidRPr="00413B46">
        <w:rPr>
          <w:rFonts w:ascii="Arial" w:hAnsi="Arial"/>
          <w:i w:val="0"/>
          <w:sz w:val="20"/>
          <w:szCs w:val="20"/>
        </w:rPr>
        <w:t>17</w:t>
      </w:r>
      <w:r w:rsidRPr="00413B46">
        <w:rPr>
          <w:i w:val="0"/>
        </w:rPr>
        <w:t>][</w:t>
      </w:r>
      <w:r w:rsidRPr="00413B46">
        <w:t>hashAlg</w:t>
      </w:r>
      <w:r w:rsidRPr="00413B46">
        <w:rPr>
          <w:i w:val="0"/>
        </w:rPr>
        <w:t xml:space="preserve">] </w:t>
      </w:r>
      <w:r w:rsidRPr="00413B46">
        <w:rPr>
          <w:rFonts w:ascii="Cambria Math" w:hAnsi="Cambria Math" w:cs="Cambria Math"/>
          <w:i w:val="0"/>
        </w:rPr>
        <w:t>≔</w:t>
      </w:r>
      <w:r w:rsidRPr="00413B46">
        <w:rPr>
          <w:i w:val="0"/>
        </w:rPr>
        <w:t xml:space="preserve"> </w:t>
      </w:r>
      <w:r w:rsidRPr="00413B46">
        <w:rPr>
          <w:b/>
          <w:i w:val="0"/>
        </w:rPr>
        <w:t>H</w:t>
      </w:r>
      <w:r w:rsidRPr="00413B46">
        <w:rPr>
          <w:vertAlign w:val="subscript"/>
        </w:rPr>
        <w:t xml:space="preserve">hashAlg </w:t>
      </w:r>
      <w:r w:rsidRPr="00413B46">
        <w:rPr>
          <w:rFonts w:ascii="Arial" w:hAnsi="Arial"/>
          <w:i w:val="0"/>
          <w:sz w:val="20"/>
          <w:szCs w:val="20"/>
        </w:rPr>
        <w:t>(</w:t>
      </w:r>
      <w:r w:rsidRPr="00413B46">
        <w:t>initial_value</w:t>
      </w:r>
      <w:r w:rsidRPr="00413B46">
        <w:rPr>
          <w:i w:val="0"/>
          <w:iCs/>
          <w:vertAlign w:val="subscript"/>
        </w:rPr>
        <w:t xml:space="preserve"> </w:t>
      </w:r>
      <w:r w:rsidRPr="00413B46">
        <w:rPr>
          <w:i w:val="0"/>
        </w:rPr>
        <w:t xml:space="preserve">|| </w:t>
      </w:r>
      <w:r w:rsidRPr="00413B46">
        <w:rPr>
          <w:b/>
          <w:i w:val="0"/>
        </w:rPr>
        <w:t>H</w:t>
      </w:r>
      <w:r w:rsidRPr="00413B46">
        <w:rPr>
          <w:vertAlign w:val="subscript"/>
        </w:rPr>
        <w:t>hashAlg</w:t>
      </w:r>
      <w:r w:rsidRPr="00413B46">
        <w:rPr>
          <w:rFonts w:ascii="Arial" w:hAnsi="Arial"/>
          <w:i w:val="0"/>
          <w:sz w:val="20"/>
          <w:szCs w:val="20"/>
        </w:rPr>
        <w:t xml:space="preserve"> (</w:t>
      </w:r>
      <w:r w:rsidRPr="00413B46">
        <w:t>hash_data</w:t>
      </w:r>
      <w:r w:rsidRPr="00413B46">
        <w:rPr>
          <w:rFonts w:ascii="Arial" w:hAnsi="Arial"/>
          <w:i w:val="0"/>
          <w:sz w:val="20"/>
          <w:szCs w:val="20"/>
        </w:rPr>
        <w:t>))</w:t>
      </w:r>
      <w:r w:rsidRPr="00413B46">
        <w:rPr>
          <w:i w:val="0"/>
        </w:rPr>
        <w:tab/>
      </w:r>
      <w:r w:rsidRPr="00C42EAF">
        <w:rPr>
          <w:rFonts w:ascii="Arial" w:hAnsi="Arial"/>
          <w:i w:val="0"/>
          <w:sz w:val="20"/>
          <w:szCs w:val="20"/>
        </w:rPr>
        <w:fldChar w:fldCharType="begin"/>
      </w:r>
      <w:bookmarkStart w:id="4043" w:name="_Ref338429839"/>
      <w:bookmarkEnd w:id="4043"/>
      <w:r w:rsidRPr="00413B46">
        <w:rPr>
          <w:rFonts w:ascii="Arial" w:hAnsi="Arial"/>
          <w:i w:val="0"/>
          <w:sz w:val="20"/>
          <w:szCs w:val="20"/>
        </w:rPr>
        <w:instrText xml:space="preserve"> LISTNUM  equ </w:instrText>
      </w:r>
      <w:r w:rsidRPr="00C42EAF">
        <w:rPr>
          <w:rFonts w:ascii="Arial" w:hAnsi="Arial"/>
          <w:i w:val="0"/>
          <w:sz w:val="20"/>
          <w:szCs w:val="20"/>
        </w:rPr>
        <w:fldChar w:fldCharType="end">
          <w:numberingChange w:id="4044" w:author="David Wooten" w:date="2019-11-15T15:17:00Z" w:original="(7)"/>
        </w:fldChar>
      </w:r>
    </w:p>
    <w:p w:rsidR="00C53E66" w:rsidRPr="00413B46" w:rsidRDefault="00C53E66" w:rsidP="00C53E66">
      <w:pPr>
        <w:pStyle w:val="BodyText"/>
      </w:pPr>
      <w:proofErr w:type="gramStart"/>
      <w:r w:rsidRPr="00413B46">
        <w:t>where</w:t>
      </w:r>
      <w:proofErr w:type="gramEnd"/>
    </w:p>
    <w:p w:rsidR="00C53E66" w:rsidRPr="00413B46" w:rsidRDefault="00C53E66" w:rsidP="00C53E66">
      <w:pPr>
        <w:pStyle w:val="pList"/>
        <w:rPr>
          <w:rFonts w:ascii="Arial" w:hAnsi="Arial"/>
          <w:i w:val="0"/>
          <w:sz w:val="20"/>
        </w:rPr>
      </w:pPr>
      <w:r w:rsidRPr="00413B46">
        <w:rPr>
          <w:noProof/>
          <w:sz w:val="20"/>
          <w:szCs w:val="22"/>
        </w:rPr>
        <w:t>hashAlg</w:t>
      </w:r>
      <w:r w:rsidRPr="00413B46">
        <w:rPr>
          <w:sz w:val="20"/>
        </w:rPr>
        <w:tab/>
      </w:r>
      <w:r w:rsidRPr="00413B46">
        <w:rPr>
          <w:rFonts w:ascii="Arial" w:hAnsi="Arial"/>
          <w:i w:val="0"/>
          <w:sz w:val="20"/>
        </w:rPr>
        <w:t>hash algorithm associated with a bank of PCR</w:t>
      </w:r>
    </w:p>
    <w:p w:rsidR="00C53E66" w:rsidRPr="00413B46" w:rsidRDefault="00C53E66" w:rsidP="00C53E66">
      <w:pPr>
        <w:pStyle w:val="pList"/>
      </w:pPr>
      <w:proofErr w:type="gramStart"/>
      <w:r w:rsidRPr="00413B46">
        <w:t>initial_value</w:t>
      </w:r>
      <w:proofErr w:type="gramEnd"/>
      <w:r w:rsidRPr="00413B46">
        <w:tab/>
      </w:r>
      <w:r w:rsidRPr="00413B46">
        <w:rPr>
          <w:rFonts w:ascii="Arial" w:hAnsi="Arial"/>
          <w:i w:val="0"/>
          <w:sz w:val="20"/>
        </w:rPr>
        <w:t>initialization value specified in the platform-specific specification (should be 0…0)</w:t>
      </w:r>
    </w:p>
    <w:p w:rsidR="00C53E66" w:rsidRPr="00413B46" w:rsidRDefault="00C53E66" w:rsidP="00C53E66">
      <w:pPr>
        <w:pStyle w:val="pList"/>
        <w:rPr>
          <w:rFonts w:ascii="Arial" w:hAnsi="Arial"/>
          <w:i w:val="0"/>
          <w:sz w:val="20"/>
        </w:rPr>
      </w:pPr>
      <w:r w:rsidRPr="00413B46">
        <w:rPr>
          <w:noProof/>
          <w:sz w:val="20"/>
          <w:szCs w:val="22"/>
        </w:rPr>
        <w:t>hash_data</w:t>
      </w:r>
      <w:r w:rsidRPr="00413B46">
        <w:rPr>
          <w:sz w:val="20"/>
        </w:rPr>
        <w:tab/>
      </w:r>
      <w:r w:rsidRPr="00413B46">
        <w:rPr>
          <w:rFonts w:ascii="Arial" w:hAnsi="Arial"/>
          <w:i w:val="0"/>
          <w:sz w:val="20"/>
        </w:rPr>
        <w:t>all the octets of data received in _TPM_Hash_Data indications</w:t>
      </w:r>
    </w:p>
    <w:p w:rsidR="006B74E4" w:rsidRDefault="00C53E66" w:rsidP="00C53E66">
      <w:pPr>
        <w:pStyle w:val="BodyText"/>
        <w:rPr>
          <w:i/>
        </w:rPr>
      </w:pPr>
      <w:r w:rsidRPr="00413B46">
        <w:t>A _TPM_Hash_End indication that occurs after TPM2_</w:t>
      </w:r>
      <w:proofErr w:type="gramStart"/>
      <w:r w:rsidRPr="00413B46">
        <w:t>Startup(</w:t>
      </w:r>
      <w:proofErr w:type="gramEnd"/>
      <w:r w:rsidRPr="00413B46">
        <w:t xml:space="preserve">) will increment </w:t>
      </w:r>
      <w:r w:rsidRPr="00413B46">
        <w:rPr>
          <w:i/>
        </w:rPr>
        <w:t xml:space="preserve">pcrUpdateCounter </w:t>
      </w:r>
      <w:r w:rsidRPr="00413B46">
        <w:t>unless a platform-specific specification excludes modifications of PCR[DRTM] from causing an increment</w:t>
      </w:r>
      <w:r w:rsidRPr="00413B46">
        <w:rPr>
          <w:i/>
        </w:rPr>
        <w:t>.</w:t>
      </w:r>
    </w:p>
    <w:p w:rsidR="00C53E66" w:rsidRPr="00413B46" w:rsidRDefault="00C53E66" w:rsidP="00C53E66">
      <w:pPr>
        <w:pStyle w:val="BodyText"/>
      </w:pPr>
      <w:r w:rsidRPr="00413B46">
        <w:t>A platform-specific specification may allow an H-CRTM Event Sequence before TPM2_</w:t>
      </w:r>
      <w:proofErr w:type="gramStart"/>
      <w:r w:rsidRPr="00413B46">
        <w:t>Startup(</w:t>
      </w:r>
      <w:proofErr w:type="gramEnd"/>
      <w:r w:rsidRPr="00413B46">
        <w:t xml:space="preserve">). If so, _TPM_Hash_End will complete the digest, initialize </w:t>
      </w:r>
      <w:proofErr w:type="gramStart"/>
      <w:r w:rsidRPr="00413B46">
        <w:t>PCR[</w:t>
      </w:r>
      <w:proofErr w:type="gramEnd"/>
      <w:r w:rsidRPr="00413B46">
        <w:t>0] with a digest-size value of 4, and then extend the H-CRTM Event Sequence data into PCR[0].</w:t>
      </w:r>
    </w:p>
    <w:p w:rsidR="00C53E66" w:rsidRPr="00413B46" w:rsidRDefault="00C53E66" w:rsidP="00C53E66">
      <w:pPr>
        <w:pStyle w:val="Equation"/>
        <w:rPr>
          <w:rFonts w:ascii="Arial" w:hAnsi="Arial"/>
          <w:i w:val="0"/>
          <w:sz w:val="20"/>
          <w:szCs w:val="20"/>
        </w:rPr>
      </w:pPr>
      <w:r w:rsidRPr="00413B46">
        <w:tab/>
      </w:r>
      <w:r w:rsidRPr="00413B46">
        <w:rPr>
          <w:rFonts w:ascii="Arial" w:hAnsi="Arial"/>
          <w:i w:val="0"/>
          <w:sz w:val="20"/>
          <w:szCs w:val="20"/>
        </w:rPr>
        <w:t>PCR</w:t>
      </w:r>
      <w:r w:rsidRPr="00413B46">
        <w:rPr>
          <w:i w:val="0"/>
        </w:rPr>
        <w:t>[</w:t>
      </w:r>
      <w:r w:rsidRPr="00413B46">
        <w:rPr>
          <w:rFonts w:ascii="Arial" w:hAnsi="Arial"/>
          <w:i w:val="0"/>
          <w:sz w:val="20"/>
          <w:szCs w:val="20"/>
        </w:rPr>
        <w:t>0</w:t>
      </w:r>
      <w:r w:rsidRPr="00413B46">
        <w:rPr>
          <w:i w:val="0"/>
        </w:rPr>
        <w:t>][</w:t>
      </w:r>
      <w:r w:rsidRPr="00413B46">
        <w:t>hashAlg</w:t>
      </w:r>
      <w:r w:rsidRPr="00413B46">
        <w:rPr>
          <w:i w:val="0"/>
        </w:rPr>
        <w:t xml:space="preserve">] </w:t>
      </w:r>
      <w:r w:rsidRPr="00413B46">
        <w:rPr>
          <w:rFonts w:ascii="Cambria Math" w:hAnsi="Cambria Math" w:cs="Cambria Math"/>
          <w:i w:val="0"/>
        </w:rPr>
        <w:t>≔</w:t>
      </w:r>
      <w:r w:rsidRPr="00413B46">
        <w:rPr>
          <w:i w:val="0"/>
        </w:rPr>
        <w:t xml:space="preserve"> </w:t>
      </w:r>
      <w:r w:rsidRPr="00413B46">
        <w:rPr>
          <w:b/>
          <w:i w:val="0"/>
        </w:rPr>
        <w:t>H</w:t>
      </w:r>
      <w:r w:rsidRPr="00413B46">
        <w:rPr>
          <w:vertAlign w:val="subscript"/>
        </w:rPr>
        <w:t xml:space="preserve">hashAlg </w:t>
      </w:r>
      <w:r w:rsidRPr="00413B46">
        <w:rPr>
          <w:rFonts w:ascii="Arial" w:hAnsi="Arial"/>
          <w:i w:val="0"/>
          <w:sz w:val="20"/>
          <w:szCs w:val="20"/>
        </w:rPr>
        <w:t>(</w:t>
      </w:r>
      <w:r w:rsidRPr="00413B46">
        <w:rPr>
          <w:i w:val="0"/>
        </w:rPr>
        <w:t>0…04</w:t>
      </w:r>
      <w:r w:rsidRPr="00413B46">
        <w:rPr>
          <w:i w:val="0"/>
          <w:iCs/>
          <w:vertAlign w:val="subscript"/>
        </w:rPr>
        <w:t xml:space="preserve"> </w:t>
      </w:r>
      <w:r w:rsidRPr="00413B46">
        <w:rPr>
          <w:i w:val="0"/>
        </w:rPr>
        <w:t xml:space="preserve">|| </w:t>
      </w:r>
      <w:r w:rsidRPr="00413B46">
        <w:rPr>
          <w:b/>
          <w:i w:val="0"/>
        </w:rPr>
        <w:t>H</w:t>
      </w:r>
      <w:r w:rsidRPr="00413B46">
        <w:rPr>
          <w:vertAlign w:val="subscript"/>
        </w:rPr>
        <w:t>hashAlg</w:t>
      </w:r>
      <w:r w:rsidRPr="00413B46">
        <w:rPr>
          <w:rFonts w:ascii="Arial" w:hAnsi="Arial"/>
          <w:i w:val="0"/>
          <w:sz w:val="20"/>
          <w:szCs w:val="20"/>
        </w:rPr>
        <w:t xml:space="preserve"> (</w:t>
      </w:r>
      <w:r w:rsidRPr="00413B46">
        <w:t>hash_data</w:t>
      </w:r>
      <w:r w:rsidRPr="00413B46">
        <w:rPr>
          <w:rFonts w:ascii="Arial" w:hAnsi="Arial"/>
          <w:i w:val="0"/>
          <w:sz w:val="20"/>
          <w:szCs w:val="20"/>
        </w:rPr>
        <w:t>))</w:t>
      </w:r>
      <w:r w:rsidRPr="00413B46">
        <w:rPr>
          <w:i w:val="0"/>
        </w:rPr>
        <w:tab/>
      </w:r>
      <w:r w:rsidRPr="00C42EAF">
        <w:rPr>
          <w:rFonts w:ascii="Arial" w:hAnsi="Arial"/>
          <w:i w:val="0"/>
          <w:sz w:val="20"/>
          <w:szCs w:val="20"/>
        </w:rPr>
        <w:fldChar w:fldCharType="begin"/>
      </w:r>
      <w:bookmarkStart w:id="4045" w:name="_Ref380828113"/>
      <w:bookmarkEnd w:id="4045"/>
      <w:r w:rsidRPr="00413B46">
        <w:rPr>
          <w:rFonts w:ascii="Arial" w:hAnsi="Arial"/>
          <w:i w:val="0"/>
          <w:sz w:val="20"/>
          <w:szCs w:val="20"/>
        </w:rPr>
        <w:instrText xml:space="preserve"> LISTNUM  equ </w:instrText>
      </w:r>
      <w:r w:rsidRPr="00C42EAF">
        <w:rPr>
          <w:rFonts w:ascii="Arial" w:hAnsi="Arial"/>
          <w:i w:val="0"/>
          <w:sz w:val="20"/>
          <w:szCs w:val="20"/>
        </w:rPr>
        <w:fldChar w:fldCharType="end">
          <w:numberingChange w:id="4046" w:author="David Wooten" w:date="2019-11-15T15:17:00Z" w:original="(8)"/>
        </w:fldChar>
      </w:r>
    </w:p>
    <w:p w:rsidR="00C53E66" w:rsidRPr="00413B46" w:rsidRDefault="00C53E66" w:rsidP="00C53E66">
      <w:pPr>
        <w:pStyle w:val="NOTE"/>
      </w:pPr>
      <w:r w:rsidRPr="00413B46">
        <w:t>NOTE 2</w:t>
      </w:r>
      <w:r w:rsidRPr="00413B46">
        <w:tab/>
        <w:t>The entire sequence of _TPM_Hash_Start, _TPM_Hash_Data, and _TPM_Hash_End are required to complete before TPM2_</w:t>
      </w:r>
      <w:proofErr w:type="gramStart"/>
      <w:r w:rsidRPr="00413B46">
        <w:t>Startup(</w:t>
      </w:r>
      <w:proofErr w:type="gramEnd"/>
      <w:r w:rsidRPr="00413B46">
        <w:t>) or the sequence will have no effect on the TPM.</w:t>
      </w:r>
    </w:p>
    <w:p w:rsidR="00C53E66" w:rsidRPr="00413B46" w:rsidRDefault="00C53E66" w:rsidP="00C53E66">
      <w:pPr>
        <w:pStyle w:val="NOTE"/>
        <w:rPr>
          <w:b/>
          <w:bCs/>
          <w:kern w:val="32"/>
          <w:sz w:val="20"/>
          <w:szCs w:val="20"/>
        </w:rPr>
      </w:pPr>
      <w:r w:rsidRPr="00413B46">
        <w:t>NOTE 3</w:t>
      </w:r>
      <w:r w:rsidRPr="00413B46">
        <w:tab/>
      </w:r>
      <w:proofErr w:type="gramStart"/>
      <w:r w:rsidRPr="00413B46">
        <w:t>PCR[</w:t>
      </w:r>
      <w:proofErr w:type="gramEnd"/>
      <w:r w:rsidRPr="00413B46">
        <w:t xml:space="preserve">0] does not need to be updated according to </w:t>
      </w:r>
      <w:r w:rsidRPr="00C42EAF">
        <w:fldChar w:fldCharType="begin"/>
      </w:r>
      <w:r w:rsidRPr="00413B46">
        <w:instrText xml:space="preserve"> REF _Ref380828113 \r \h </w:instrText>
      </w:r>
      <w:r w:rsidRPr="00C42EAF">
        <w:fldChar w:fldCharType="separate"/>
      </w:r>
      <w:r w:rsidR="00D51C42">
        <w:t>(8)</w:t>
      </w:r>
      <w:r w:rsidRPr="00C42EAF">
        <w:fldChar w:fldCharType="end"/>
      </w:r>
      <w:r w:rsidRPr="00413B46">
        <w:t xml:space="preserve"> until the end of TPM2_Startup().</w:t>
      </w:r>
    </w:p>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[[_TPM_Hash_End]]</w:t>
      </w:r>
      <w:bookmarkStart w:id="4047" w:name="_Toc228421287"/>
      <w:bookmarkEnd w:id="2608"/>
      <w:bookmarkEnd w:id="2609"/>
      <w:bookmarkEnd w:id="2610"/>
      <w:bookmarkEnd w:id="2611"/>
      <w:bookmarkEnd w:id="2612"/>
      <w:bookmarkEnd w:id="2613"/>
      <w:bookmarkEnd w:id="2614"/>
      <w:bookmarkEnd w:id="2615"/>
      <w:bookmarkEnd w:id="2616"/>
      <w:bookmarkEnd w:id="2617"/>
      <w:bookmarkEnd w:id="2618"/>
      <w:bookmarkEnd w:id="2619"/>
      <w:bookmarkEnd w:id="3613"/>
      <w:bookmarkEnd w:id="3614"/>
      <w:bookmarkEnd w:id="3615"/>
      <w:bookmarkEnd w:id="3616"/>
      <w:bookmarkEnd w:id="3617"/>
    </w:p>
    <w:p w:rsidR="00C53E66" w:rsidRPr="00413B46" w:rsidRDefault="00C53E66" w:rsidP="00C53E66">
      <w:pPr>
        <w:pStyle w:val="Heading1"/>
      </w:pPr>
      <w:bookmarkStart w:id="4048" w:name="_Toc310935455"/>
      <w:bookmarkStart w:id="4049" w:name="_Ref314309997"/>
      <w:bookmarkStart w:id="4050" w:name="_Toc380749561"/>
      <w:bookmarkStart w:id="4051" w:name="_Toc432774002"/>
      <w:bookmarkStart w:id="4052" w:name="_Toc443720860"/>
      <w:bookmarkStart w:id="4053" w:name="_Toc443576152"/>
      <w:bookmarkStart w:id="4054" w:name="_Toc473813873"/>
      <w:bookmarkStart w:id="4055" w:name="_Toc536440834"/>
      <w:bookmarkStart w:id="4056" w:name="_Toc24725509"/>
      <w:r w:rsidRPr="00413B46">
        <w:lastRenderedPageBreak/>
        <w:t>Enhanced Authorization (EA) Commands</w:t>
      </w:r>
      <w:bookmarkEnd w:id="4048"/>
      <w:bookmarkEnd w:id="4049"/>
      <w:bookmarkEnd w:id="4050"/>
      <w:bookmarkEnd w:id="4051"/>
      <w:bookmarkEnd w:id="4052"/>
      <w:bookmarkEnd w:id="4053"/>
      <w:bookmarkEnd w:id="4054"/>
      <w:bookmarkEnd w:id="4055"/>
      <w:bookmarkEnd w:id="4056"/>
    </w:p>
    <w:p w:rsidR="00C53E66" w:rsidRPr="00413B46" w:rsidRDefault="00C53E66" w:rsidP="00C53E66">
      <w:pPr>
        <w:pStyle w:val="Heading2"/>
        <w:ind w:left="0" w:firstLine="0"/>
      </w:pPr>
      <w:bookmarkStart w:id="4057" w:name="_Toc310935456"/>
      <w:bookmarkStart w:id="4058" w:name="_Toc380749562"/>
      <w:bookmarkStart w:id="4059" w:name="_Toc432774003"/>
      <w:bookmarkStart w:id="4060" w:name="_Toc443720861"/>
      <w:bookmarkStart w:id="4061" w:name="_Toc443576153"/>
      <w:bookmarkStart w:id="4062" w:name="_Toc473813874"/>
      <w:bookmarkStart w:id="4063" w:name="_Toc536440835"/>
      <w:bookmarkStart w:id="4064" w:name="_Toc24725510"/>
      <w:r w:rsidRPr="00413B46">
        <w:t>Introduction</w:t>
      </w:r>
      <w:bookmarkEnd w:id="4057"/>
      <w:bookmarkEnd w:id="4058"/>
      <w:bookmarkEnd w:id="4059"/>
      <w:bookmarkEnd w:id="4060"/>
      <w:bookmarkEnd w:id="4061"/>
      <w:bookmarkEnd w:id="4062"/>
      <w:bookmarkEnd w:id="4063"/>
      <w:bookmarkEnd w:id="4064"/>
    </w:p>
    <w:p w:rsidR="00C53E66" w:rsidRPr="00413B46" w:rsidRDefault="00C53E66" w:rsidP="00C53E66">
      <w:pPr>
        <w:pStyle w:val="BodyText"/>
      </w:pPr>
      <w:r w:rsidRPr="00413B46">
        <w:t xml:space="preserve">The commands in this clause </w:t>
      </w:r>
      <w:r w:rsidRPr="00C42EAF">
        <w:fldChar w:fldCharType="begin"/>
      </w:r>
      <w:r w:rsidRPr="00413B46">
        <w:instrText xml:space="preserve"> REF _Ref314309997 \r \h </w:instrText>
      </w:r>
      <w:r w:rsidRPr="00C42EAF">
        <w:fldChar w:fldCharType="separate"/>
      </w:r>
      <w:r w:rsidR="00D51C42">
        <w:t>23</w:t>
      </w:r>
      <w:r w:rsidRPr="00C42EAF">
        <w:fldChar w:fldCharType="end"/>
      </w:r>
      <w:r w:rsidRPr="00413B46">
        <w:t xml:space="preserve"> are used for policy evaluation. When successful, each command will update the </w:t>
      </w:r>
      <w:r w:rsidRPr="00413B46">
        <w:rPr>
          <w:i/>
        </w:rPr>
        <w:t>policySession</w:t>
      </w:r>
      <w:r w:rsidRPr="00413B46">
        <w:t>→</w:t>
      </w:r>
      <w:r w:rsidRPr="00413B46">
        <w:rPr>
          <w:i/>
        </w:rPr>
        <w:t>policyDigest</w:t>
      </w:r>
      <w:r w:rsidRPr="00413B46">
        <w:t xml:space="preserve"> in a policy session context in order to establish that the authorizations required to use an object have been provided. Many of the commands will also modify other parts of a policy context so that the caller may constrain the scope of the authorization that is provided.</w:t>
      </w:r>
    </w:p>
    <w:p w:rsidR="00C53E66" w:rsidRPr="00413B46" w:rsidRDefault="00C53E66" w:rsidP="00C53E66">
      <w:pPr>
        <w:pStyle w:val="NOTE"/>
      </w:pPr>
      <w:r w:rsidRPr="00413B46">
        <w:t>NOTE 1</w:t>
      </w:r>
      <w:r w:rsidRPr="00413B46">
        <w:tab/>
        <w:t>Many of the terms used in this clause are described in detail in TPM 2.0 Part 1 and are not redefined in this clause.</w:t>
      </w:r>
    </w:p>
    <w:p w:rsidR="00C53E66" w:rsidRPr="00413B46" w:rsidRDefault="00C53E66" w:rsidP="00C53E66">
      <w:pPr>
        <w:pStyle w:val="BodyText"/>
      </w:pPr>
      <w:r w:rsidRPr="00413B46">
        <w:t xml:space="preserve">The </w:t>
      </w:r>
      <w:r w:rsidRPr="00413B46">
        <w:rPr>
          <w:i/>
        </w:rPr>
        <w:t>policySession</w:t>
      </w:r>
      <w:r w:rsidRPr="00413B46">
        <w:t xml:space="preserve"> parameter of the command is the handle of the policy session context to be modified by the command.</w:t>
      </w:r>
    </w:p>
    <w:p w:rsidR="006B74E4" w:rsidRDefault="00C53E66" w:rsidP="00C53E66">
      <w:pPr>
        <w:pStyle w:val="BodyText"/>
      </w:pPr>
      <w:r w:rsidRPr="00413B46">
        <w:t xml:space="preserve">If the </w:t>
      </w:r>
      <w:r w:rsidRPr="00413B46">
        <w:rPr>
          <w:i/>
        </w:rPr>
        <w:t>policySession</w:t>
      </w:r>
      <w:r w:rsidRPr="00413B46">
        <w:t xml:space="preserve"> parameter indicates a trial policy session, then the </w:t>
      </w:r>
      <w:r w:rsidRPr="00413B46">
        <w:rPr>
          <w:i/>
        </w:rPr>
        <w:t>policySession</w:t>
      </w:r>
      <w:r w:rsidRPr="00413B46">
        <w:t>→</w:t>
      </w:r>
      <w:r w:rsidRPr="00413B46">
        <w:rPr>
          <w:i/>
        </w:rPr>
        <w:t>policyDigest</w:t>
      </w:r>
      <w:r w:rsidRPr="00413B46">
        <w:t xml:space="preserve"> will be updated and the indicated validations are not performed. </w:t>
      </w:r>
      <w:r w:rsidR="002F1756" w:rsidRPr="00413B46">
        <w:t>However,</w:t>
      </w:r>
      <w:r w:rsidRPr="00413B46">
        <w:t xml:space="preserve"> any authorizations required to perform the policy command will be checked and dictionary attack logic invoked as necessary.</w:t>
      </w:r>
    </w:p>
    <w:p w:rsidR="00C53E66" w:rsidRPr="00413B46" w:rsidRDefault="00C53E66" w:rsidP="00C53E66">
      <w:pPr>
        <w:pStyle w:val="NOTE"/>
      </w:pPr>
      <w:r w:rsidRPr="00413B46">
        <w:t>NOTE 2</w:t>
      </w:r>
      <w:r w:rsidRPr="00413B46">
        <w:tab/>
        <w:t>If software is used to create policies, no authorization values are used. For example, TPM_PolicySecret requires an authorization in a trial policy session, but not in a policy calculation outside the TPM.</w:t>
      </w:r>
    </w:p>
    <w:p w:rsidR="00C53E66" w:rsidRPr="00413B46" w:rsidRDefault="00C53E66" w:rsidP="00C53E66">
      <w:pPr>
        <w:pStyle w:val="NOTE"/>
      </w:pPr>
      <w:r w:rsidRPr="00413B46">
        <w:t>NOTE 3</w:t>
      </w:r>
      <w:r w:rsidRPr="00413B46">
        <w:tab/>
        <w:t>A policy session is set to a trial policy by TPM2_</w:t>
      </w:r>
      <w:proofErr w:type="gramStart"/>
      <w:r w:rsidRPr="00413B46">
        <w:t>StartAuthSession(</w:t>
      </w:r>
      <w:proofErr w:type="gramEnd"/>
      <w:r w:rsidRPr="00413B46">
        <w:rPr>
          <w:i/>
        </w:rPr>
        <w:t>sessionType</w:t>
      </w:r>
      <w:r w:rsidRPr="00413B46">
        <w:t xml:space="preserve"> = TPM_SE_TRIAL).</w:t>
      </w:r>
    </w:p>
    <w:p w:rsidR="00C53E66" w:rsidRPr="00413B46" w:rsidRDefault="00C53E66" w:rsidP="00C53E66">
      <w:pPr>
        <w:pStyle w:val="NOTE"/>
      </w:pPr>
      <w:r w:rsidRPr="00413B46">
        <w:t>NOTE 4</w:t>
      </w:r>
      <w:r w:rsidRPr="00413B46">
        <w:tab/>
        <w:t xml:space="preserve">Unless there is an unmarshaling error in the parameters of the command, these commands will return TPM_RC_SUCCESS when </w:t>
      </w:r>
      <w:r w:rsidRPr="00413B46">
        <w:rPr>
          <w:i/>
        </w:rPr>
        <w:t>policySession</w:t>
      </w:r>
      <w:r w:rsidRPr="00413B46">
        <w:t xml:space="preserve"> references a trial session.</w:t>
      </w:r>
    </w:p>
    <w:p w:rsidR="00C53E66" w:rsidRPr="00413B46" w:rsidRDefault="00C53E66" w:rsidP="00C53E66">
      <w:pPr>
        <w:pStyle w:val="NOTE"/>
      </w:pPr>
      <w:r w:rsidRPr="00413B46">
        <w:t>NOTE 5</w:t>
      </w:r>
      <w:r w:rsidRPr="00413B46">
        <w:tab/>
        <w:t xml:space="preserve">Policy </w:t>
      </w:r>
      <w:proofErr w:type="gramStart"/>
      <w:r w:rsidRPr="00413B46">
        <w:t>context</w:t>
      </w:r>
      <w:proofErr w:type="gramEnd"/>
      <w:r w:rsidRPr="00413B46">
        <w:t xml:space="preserve"> other than the </w:t>
      </w:r>
      <w:r w:rsidRPr="00413B46">
        <w:rPr>
          <w:i/>
        </w:rPr>
        <w:t>policySession</w:t>
      </w:r>
      <w:r w:rsidRPr="00413B46">
        <w:t>→</w:t>
      </w:r>
      <w:r w:rsidRPr="00413B46">
        <w:rPr>
          <w:i/>
        </w:rPr>
        <w:t>policyDigest</w:t>
      </w:r>
      <w:r w:rsidRPr="00413B46">
        <w:t xml:space="preserve"> may be updated for a trial policy but it is not required.</w:t>
      </w:r>
    </w:p>
    <w:p w:rsidR="00C53E66" w:rsidRPr="00413B46" w:rsidRDefault="00C53E66" w:rsidP="00C53E66">
      <w:pPr>
        <w:pStyle w:val="Heading2"/>
        <w:pageBreakBefore/>
      </w:pPr>
      <w:bookmarkStart w:id="4065" w:name="_Toc310935457"/>
      <w:bookmarkStart w:id="4066" w:name="_Toc380749563"/>
      <w:bookmarkStart w:id="4067" w:name="_Toc432774004"/>
      <w:bookmarkStart w:id="4068" w:name="_Toc443720862"/>
      <w:bookmarkStart w:id="4069" w:name="_Toc443576154"/>
      <w:bookmarkStart w:id="4070" w:name="_Toc473813875"/>
      <w:bookmarkStart w:id="4071" w:name="_Toc536440836"/>
      <w:bookmarkStart w:id="4072" w:name="_Toc24725511"/>
      <w:bookmarkStart w:id="4073" w:name="_Ref240524657"/>
      <w:bookmarkStart w:id="4074" w:name="_Toc230511468"/>
      <w:r w:rsidRPr="00413B46">
        <w:lastRenderedPageBreak/>
        <w:t>Signed Authorization Actions</w:t>
      </w:r>
      <w:bookmarkEnd w:id="4065"/>
      <w:bookmarkEnd w:id="4066"/>
      <w:bookmarkEnd w:id="4067"/>
      <w:bookmarkEnd w:id="4068"/>
      <w:bookmarkEnd w:id="4069"/>
      <w:bookmarkEnd w:id="4070"/>
      <w:bookmarkEnd w:id="4071"/>
      <w:bookmarkEnd w:id="4072"/>
    </w:p>
    <w:p w:rsidR="00C53E66" w:rsidRPr="00413B46" w:rsidRDefault="00C53E66" w:rsidP="00C53E66">
      <w:pPr>
        <w:pStyle w:val="Heading3"/>
        <w:pageBreakBefore w:val="0"/>
      </w:pPr>
      <w:bookmarkStart w:id="4075" w:name="_Ref240525909"/>
      <w:bookmarkEnd w:id="4073"/>
      <w:r w:rsidRPr="00413B46">
        <w:t>Introduction</w:t>
      </w:r>
    </w:p>
    <w:p w:rsidR="00C53E66" w:rsidRPr="00413B46" w:rsidRDefault="00C53E66" w:rsidP="00C53E66">
      <w:pPr>
        <w:pStyle w:val="BodyText"/>
      </w:pPr>
      <w:r w:rsidRPr="00413B46">
        <w:t>The TPM2_PolicySigned, TPM_PolicySecret, and TPM2_PolicyTicket commands use many of the same functions. This clause consolidates those functions to simplify the document and to ensure uniformity of the operations.</w:t>
      </w:r>
    </w:p>
    <w:p w:rsidR="00C53E66" w:rsidRPr="00413B46" w:rsidRDefault="00C53E66" w:rsidP="00C53E66">
      <w:pPr>
        <w:pStyle w:val="Heading3"/>
        <w:pageBreakBefore w:val="0"/>
      </w:pPr>
      <w:bookmarkStart w:id="4076" w:name="_Ref240525882"/>
      <w:r w:rsidRPr="00413B46">
        <w:t>Policy Parameter Checks</w:t>
      </w:r>
      <w:bookmarkEnd w:id="4076"/>
    </w:p>
    <w:p w:rsidR="00C53E66" w:rsidRPr="00413B46" w:rsidRDefault="00C53E66" w:rsidP="00C53E66">
      <w:pPr>
        <w:pStyle w:val="BodyText"/>
      </w:pPr>
      <w:r w:rsidRPr="00413B46">
        <w:t>These parameter checks will be performed when indicated in the description of each of the commands:</w:t>
      </w:r>
    </w:p>
    <w:p w:rsidR="00C53E66" w:rsidRPr="00413B46" w:rsidRDefault="00C53E66" w:rsidP="00015772">
      <w:pPr>
        <w:pStyle w:val="ListNumber"/>
        <w:numPr>
          <w:ilvl w:val="0"/>
          <w:numId w:val="12"/>
        </w:numPr>
      </w:pPr>
      <w:proofErr w:type="gramStart"/>
      <w:r w:rsidRPr="00413B46">
        <w:rPr>
          <w:i/>
        </w:rPr>
        <w:t>nonceTPM</w:t>
      </w:r>
      <w:proofErr w:type="gramEnd"/>
      <w:r w:rsidRPr="00413B46">
        <w:t xml:space="preserve"> – If this parameter is not the Empty Buffer, and it does not match </w:t>
      </w:r>
      <w:r w:rsidRPr="00413B46">
        <w:rPr>
          <w:i/>
        </w:rPr>
        <w:t>policySession</w:t>
      </w:r>
      <w:r w:rsidRPr="00413B46">
        <w:t>→</w:t>
      </w:r>
      <w:r w:rsidRPr="00413B46">
        <w:rPr>
          <w:i/>
        </w:rPr>
        <w:t>nonceTPM</w:t>
      </w:r>
      <w:r w:rsidRPr="00413B46">
        <w:t>, then the TPM shall return TPM_RC_VALUE.</w:t>
      </w:r>
    </w:p>
    <w:p w:rsidR="00D64BAB" w:rsidRPr="00413B46" w:rsidRDefault="00C53E66" w:rsidP="00C53E66">
      <w:pPr>
        <w:pStyle w:val="ListNumber"/>
      </w:pPr>
      <w:r w:rsidRPr="00413B46">
        <w:rPr>
          <w:i/>
        </w:rPr>
        <w:t>expiration</w:t>
      </w:r>
      <w:r w:rsidRPr="00413B46">
        <w:t xml:space="preserve"> – If this parameter is not zero, then</w:t>
      </w:r>
      <w:r w:rsidR="00D64BAB" w:rsidRPr="00413B46">
        <w:t>:</w:t>
      </w:r>
    </w:p>
    <w:p w:rsidR="00D64BAB" w:rsidRPr="00413B46" w:rsidRDefault="00D64BAB" w:rsidP="00DE7E2B">
      <w:pPr>
        <w:pStyle w:val="ListNumber2"/>
      </w:pPr>
      <w:proofErr w:type="gramStart"/>
      <w:r w:rsidRPr="00413B46">
        <w:t>if</w:t>
      </w:r>
      <w:proofErr w:type="gramEnd"/>
      <w:r w:rsidRPr="00413B46">
        <w:t xml:space="preserve"> </w:t>
      </w:r>
      <w:r w:rsidRPr="00413B46">
        <w:rPr>
          <w:i/>
        </w:rPr>
        <w:t xml:space="preserve">nonceTPM </w:t>
      </w:r>
      <w:r w:rsidRPr="00413B46">
        <w:t>is not an E</w:t>
      </w:r>
      <w:r w:rsidR="001842FF" w:rsidRPr="00413B46">
        <w:t>mpty</w:t>
      </w:r>
      <w:r w:rsidRPr="00413B46">
        <w:t xml:space="preserve"> Buffer, then the</w:t>
      </w:r>
      <w:r w:rsidR="00C53E66" w:rsidRPr="00413B46">
        <w:t xml:space="preserve"> absolute value </w:t>
      </w:r>
      <w:r w:rsidRPr="00413B46">
        <w:t xml:space="preserve">of </w:t>
      </w:r>
      <w:r w:rsidRPr="00413B46">
        <w:rPr>
          <w:i/>
        </w:rPr>
        <w:t xml:space="preserve">expiration </w:t>
      </w:r>
      <w:r w:rsidR="00C53E66" w:rsidRPr="00413B46">
        <w:t xml:space="preserve">is </w:t>
      </w:r>
      <w:r w:rsidRPr="00413B46">
        <w:t xml:space="preserve">converted to </w:t>
      </w:r>
      <w:r w:rsidR="002F1756" w:rsidRPr="00413B46">
        <w:t>milliseconds</w:t>
      </w:r>
      <w:r w:rsidRPr="00413B46">
        <w:t xml:space="preserve"> and added to </w:t>
      </w:r>
      <w:r w:rsidRPr="00413B46">
        <w:rPr>
          <w:i/>
        </w:rPr>
        <w:t xml:space="preserve">policySession→startTime </w:t>
      </w:r>
      <w:r w:rsidRPr="00413B46">
        <w:t xml:space="preserve">to </w:t>
      </w:r>
      <w:r w:rsidR="002F1A66" w:rsidRPr="00413B46">
        <w:t>create</w:t>
      </w:r>
      <w:r w:rsidRPr="00413B46">
        <w:t xml:space="preserve"> </w:t>
      </w:r>
      <w:r w:rsidR="007F09D6" w:rsidRPr="00413B46">
        <w:t>the</w:t>
      </w:r>
      <w:r w:rsidRPr="00413B46">
        <w:t xml:space="preserve"> </w:t>
      </w:r>
      <w:r w:rsidRPr="00413B46">
        <w:rPr>
          <w:i/>
        </w:rPr>
        <w:t xml:space="preserve">timeout </w:t>
      </w:r>
      <w:r w:rsidRPr="00413B46">
        <w:t>value</w:t>
      </w:r>
      <w:r w:rsidR="002F1A66" w:rsidRPr="00413B46">
        <w:t xml:space="preserve"> and proceed to </w:t>
      </w:r>
      <w:r w:rsidR="002F1A66" w:rsidRPr="00C42EAF">
        <w:fldChar w:fldCharType="begin"/>
      </w:r>
      <w:r w:rsidR="002F1A66" w:rsidRPr="00413B46">
        <w:instrText xml:space="preserve"> REF _Ref462406825 \r \h </w:instrText>
      </w:r>
      <w:r w:rsidR="002F1A66" w:rsidRPr="00C42EAF">
        <w:fldChar w:fldCharType="separate"/>
      </w:r>
      <w:r w:rsidR="00D51C42">
        <w:t>c)</w:t>
      </w:r>
      <w:r w:rsidR="002F1A66" w:rsidRPr="00C42EAF">
        <w:fldChar w:fldCharType="end"/>
      </w:r>
      <w:r w:rsidRPr="00413B46">
        <w:t>.</w:t>
      </w:r>
    </w:p>
    <w:p w:rsidR="002F1A66" w:rsidRPr="00413B46" w:rsidRDefault="00D64BAB" w:rsidP="002F1A66">
      <w:pPr>
        <w:pStyle w:val="ListNumber2"/>
      </w:pPr>
      <w:r w:rsidRPr="00413B46">
        <w:t xml:space="preserve">If </w:t>
      </w:r>
      <w:r w:rsidRPr="00413B46">
        <w:rPr>
          <w:i/>
        </w:rPr>
        <w:t xml:space="preserve">nonceTPM </w:t>
      </w:r>
      <w:r w:rsidRPr="00413B46">
        <w:t>is an E</w:t>
      </w:r>
      <w:r w:rsidR="001842FF" w:rsidRPr="00413B46">
        <w:t>mpty</w:t>
      </w:r>
      <w:r w:rsidRPr="00413B46">
        <w:t xml:space="preserve"> Buffer, then the a</w:t>
      </w:r>
      <w:r w:rsidR="001842FF" w:rsidRPr="00413B46">
        <w:t>b</w:t>
      </w:r>
      <w:r w:rsidRPr="00413B46">
        <w:t xml:space="preserve">solute value of </w:t>
      </w:r>
      <w:r w:rsidRPr="00413B46">
        <w:rPr>
          <w:i/>
        </w:rPr>
        <w:t>expiration</w:t>
      </w:r>
      <w:r w:rsidRPr="00413B46">
        <w:t xml:space="preserve"> is converted to </w:t>
      </w:r>
      <w:r w:rsidR="002F1756" w:rsidRPr="00413B46">
        <w:t>milliseconds</w:t>
      </w:r>
      <w:r w:rsidRPr="00413B46">
        <w:t xml:space="preserve"> and used as the </w:t>
      </w:r>
      <w:r w:rsidRPr="00413B46">
        <w:rPr>
          <w:i/>
        </w:rPr>
        <w:t xml:space="preserve">timeout </w:t>
      </w:r>
      <w:r w:rsidRPr="00413B46">
        <w:t>value</w:t>
      </w:r>
      <w:r w:rsidR="002F1A66" w:rsidRPr="00413B46">
        <w:t xml:space="preserve"> and proceed to </w:t>
      </w:r>
      <w:r w:rsidR="002F1A66" w:rsidRPr="00C42EAF">
        <w:fldChar w:fldCharType="begin"/>
      </w:r>
      <w:r w:rsidR="002F1A66" w:rsidRPr="00413B46">
        <w:instrText xml:space="preserve"> REF _Ref462406825 \r \h </w:instrText>
      </w:r>
      <w:r w:rsidR="002F1A66" w:rsidRPr="00C42EAF">
        <w:fldChar w:fldCharType="separate"/>
      </w:r>
      <w:r w:rsidR="00D51C42">
        <w:t>c)</w:t>
      </w:r>
      <w:r w:rsidR="002F1A66" w:rsidRPr="00C42EAF">
        <w:fldChar w:fldCharType="end"/>
      </w:r>
      <w:r w:rsidR="002F1A66" w:rsidRPr="00413B46">
        <w:t>.</w:t>
      </w:r>
    </w:p>
    <w:p w:rsidR="003D5905" w:rsidRPr="00413B46" w:rsidRDefault="003D5905" w:rsidP="003D5905">
      <w:pPr>
        <w:pStyle w:val="ListNumber2"/>
        <w:numPr>
          <w:ilvl w:val="0"/>
          <w:numId w:val="0"/>
        </w:numPr>
        <w:ind w:left="360"/>
      </w:pPr>
      <w:r w:rsidRPr="00413B46">
        <w:t xml:space="preserve">However, </w:t>
      </w:r>
      <w:r w:rsidRPr="00413B46">
        <w:rPr>
          <w:i/>
        </w:rPr>
        <w:t>timeout</w:t>
      </w:r>
      <w:r w:rsidRPr="00413B46">
        <w:t xml:space="preserve"> can only be changed to a smaller value.</w:t>
      </w:r>
    </w:p>
    <w:p w:rsidR="00C53E66" w:rsidRPr="00413B46" w:rsidRDefault="001842FF" w:rsidP="002F1A66">
      <w:pPr>
        <w:pStyle w:val="ListNumber"/>
      </w:pPr>
      <w:r w:rsidRPr="00413B46" w:rsidDel="001842FF">
        <w:t xml:space="preserve"> </w:t>
      </w:r>
      <w:bookmarkStart w:id="4077" w:name="_Ref462406825"/>
      <w:r w:rsidR="00C53E66" w:rsidRPr="00413B46">
        <w:rPr>
          <w:i/>
        </w:rPr>
        <w:t xml:space="preserve">timeout </w:t>
      </w:r>
      <w:r w:rsidR="00C53E66" w:rsidRPr="00413B46">
        <w:t xml:space="preserve">– </w:t>
      </w:r>
      <w:r w:rsidRPr="00413B46">
        <w:t xml:space="preserve">If </w:t>
      </w:r>
      <w:r w:rsidRPr="00413B46">
        <w:rPr>
          <w:i/>
        </w:rPr>
        <w:t xml:space="preserve">timeout </w:t>
      </w:r>
      <w:r w:rsidRPr="00413B46">
        <w:t xml:space="preserve">is less than the current value of </w:t>
      </w:r>
      <w:r w:rsidRPr="00413B46">
        <w:rPr>
          <w:i/>
        </w:rPr>
        <w:t>Time</w:t>
      </w:r>
      <w:r w:rsidRPr="00413B46">
        <w:t xml:space="preserve">, </w:t>
      </w:r>
      <w:r w:rsidR="002F1A66" w:rsidRPr="00413B46">
        <w:t xml:space="preserve">or the current </w:t>
      </w:r>
      <w:r w:rsidR="002F1A66" w:rsidRPr="00413B46">
        <w:rPr>
          <w:i/>
        </w:rPr>
        <w:t xml:space="preserve">timeEpoch </w:t>
      </w:r>
      <w:r w:rsidR="002F1A66" w:rsidRPr="00413B46">
        <w:t xml:space="preserve">is not the same as </w:t>
      </w:r>
      <w:r w:rsidR="002F1A66" w:rsidRPr="00413B46">
        <w:rPr>
          <w:i/>
        </w:rPr>
        <w:t xml:space="preserve">policySession→timeEpoch, </w:t>
      </w:r>
      <w:r w:rsidRPr="00413B46">
        <w:rPr>
          <w:i/>
        </w:rPr>
        <w:t>the</w:t>
      </w:r>
      <w:r w:rsidRPr="00413B46">
        <w:t xml:space="preserve"> TPM shall return TPM_RC_EXPIRED</w:t>
      </w:r>
      <w:bookmarkEnd w:id="4077"/>
    </w:p>
    <w:p w:rsidR="00C53E66" w:rsidRPr="00413B46" w:rsidRDefault="00C53E66" w:rsidP="00C53E66">
      <w:pPr>
        <w:pStyle w:val="ListNumber"/>
      </w:pPr>
      <w:r w:rsidRPr="00413B46">
        <w:rPr>
          <w:i/>
        </w:rPr>
        <w:t>cpHashA</w:t>
      </w:r>
      <w:r w:rsidRPr="00413B46">
        <w:t xml:space="preserve"> – If this parameter is not an Empty Buffer</w:t>
      </w:r>
    </w:p>
    <w:p w:rsidR="00C53E66" w:rsidRPr="00413B46" w:rsidRDefault="00C53E66" w:rsidP="00C53E66">
      <w:pPr>
        <w:pStyle w:val="NOTE"/>
        <w:ind w:left="1800"/>
      </w:pPr>
      <w:r w:rsidRPr="00413B46">
        <w:t>NOTE 2</w:t>
      </w:r>
      <w:r w:rsidRPr="00413B46">
        <w:tab/>
      </w:r>
      <w:r w:rsidR="003D5905" w:rsidRPr="00413B46">
        <w:rPr>
          <w:i/>
        </w:rPr>
        <w:t>c</w:t>
      </w:r>
      <w:r w:rsidRPr="00413B46">
        <w:rPr>
          <w:i/>
        </w:rPr>
        <w:t>pHashA</w:t>
      </w:r>
      <w:r w:rsidRPr="00413B46">
        <w:t xml:space="preserve"> is the hash of the command to be executed using this policy session in the authorization. The algorithm used to compute this hash is required to be the algorithm of the policy session.</w:t>
      </w:r>
    </w:p>
    <w:p w:rsidR="00C53E66" w:rsidRPr="00413B46" w:rsidRDefault="00C53E66" w:rsidP="00C53E66">
      <w:pPr>
        <w:pStyle w:val="ListNumber2"/>
      </w:pPr>
      <w:r w:rsidRPr="00413B46">
        <w:t xml:space="preserve">the TPM shall return TPM_RC_CPHASH if </w:t>
      </w:r>
      <w:r w:rsidRPr="00413B46">
        <w:rPr>
          <w:i/>
        </w:rPr>
        <w:t>policySession</w:t>
      </w:r>
      <w:r w:rsidRPr="00413B46">
        <w:t>→</w:t>
      </w:r>
      <w:r w:rsidRPr="00413B46">
        <w:rPr>
          <w:i/>
        </w:rPr>
        <w:t>cpHash</w:t>
      </w:r>
      <w:r w:rsidRPr="00413B46">
        <w:t xml:space="preserve"> is set and the contents of </w:t>
      </w:r>
      <w:r w:rsidRPr="00413B46">
        <w:rPr>
          <w:i/>
        </w:rPr>
        <w:t>policySession</w:t>
      </w:r>
      <w:r w:rsidRPr="00413B46">
        <w:t>→</w:t>
      </w:r>
      <w:r w:rsidRPr="00413B46">
        <w:rPr>
          <w:i/>
        </w:rPr>
        <w:t>cpHash</w:t>
      </w:r>
      <w:r w:rsidRPr="00413B46">
        <w:t xml:space="preserve"> are not the same as </w:t>
      </w:r>
      <w:r w:rsidRPr="00413B46">
        <w:rPr>
          <w:i/>
        </w:rPr>
        <w:t>cpHashA</w:t>
      </w:r>
      <w:r w:rsidRPr="00413B46">
        <w:t>; or</w:t>
      </w:r>
    </w:p>
    <w:p w:rsidR="00C53E66" w:rsidRPr="00413B46" w:rsidRDefault="00C53E66" w:rsidP="00C53E66">
      <w:pPr>
        <w:pStyle w:val="NOTE"/>
        <w:ind w:left="2160"/>
      </w:pPr>
      <w:r w:rsidRPr="00413B46">
        <w:t>NOTE 3</w:t>
      </w:r>
      <w:r w:rsidRPr="00413B46">
        <w:tab/>
        <w:t>cpHash is the expected cpHash value held in the policy session context.</w:t>
      </w:r>
    </w:p>
    <w:p w:rsidR="00C53E66" w:rsidRPr="00413B46" w:rsidRDefault="00C53E66" w:rsidP="00C53E66">
      <w:pPr>
        <w:pStyle w:val="ListNumber2"/>
      </w:pPr>
      <w:proofErr w:type="gramStart"/>
      <w:r w:rsidRPr="00413B46">
        <w:t>the</w:t>
      </w:r>
      <w:proofErr w:type="gramEnd"/>
      <w:r w:rsidRPr="00413B46">
        <w:t xml:space="preserve"> TPM shall return TPM_RC_SIZE if </w:t>
      </w:r>
      <w:r w:rsidRPr="00413B46">
        <w:rPr>
          <w:i/>
        </w:rPr>
        <w:t>cpHashA</w:t>
      </w:r>
      <w:r w:rsidRPr="00413B46">
        <w:t xml:space="preserve"> is not the same size as </w:t>
      </w:r>
      <w:r w:rsidRPr="00413B46">
        <w:rPr>
          <w:i/>
        </w:rPr>
        <w:t>policySession</w:t>
      </w:r>
      <w:r w:rsidRPr="00413B46">
        <w:t>→</w:t>
      </w:r>
      <w:r w:rsidRPr="00413B46">
        <w:rPr>
          <w:i/>
        </w:rPr>
        <w:t>policyDigest</w:t>
      </w:r>
      <w:r w:rsidRPr="00413B46">
        <w:t>.</w:t>
      </w:r>
    </w:p>
    <w:p w:rsidR="00C53E66" w:rsidRPr="00413B46" w:rsidRDefault="00C53E66" w:rsidP="00C53E66">
      <w:pPr>
        <w:pStyle w:val="NOTE"/>
        <w:ind w:left="2160"/>
      </w:pPr>
      <w:r w:rsidRPr="00413B46">
        <w:t>NOTE 4</w:t>
      </w:r>
      <w:r w:rsidRPr="00413B46">
        <w:tab/>
        <w:t>policySession→policyDigest is the size of the digest produced by the hash algorithm used to compute policyDigest.</w:t>
      </w:r>
    </w:p>
    <w:p w:rsidR="00C53E66" w:rsidRPr="00413B46" w:rsidRDefault="00C53E66" w:rsidP="00C53E66">
      <w:pPr>
        <w:pStyle w:val="Heading3"/>
      </w:pPr>
      <w:bookmarkStart w:id="4078" w:name="_Ref328634469"/>
      <w:r w:rsidRPr="00413B46">
        <w:lastRenderedPageBreak/>
        <w:t>Policy Digest Update Function (</w:t>
      </w:r>
      <w:proofErr w:type="gramStart"/>
      <w:r w:rsidRPr="00413B46">
        <w:t>PolicyUpdate(</w:t>
      </w:r>
      <w:proofErr w:type="gramEnd"/>
      <w:r w:rsidRPr="00413B46">
        <w:t>))</w:t>
      </w:r>
      <w:bookmarkEnd w:id="4078"/>
    </w:p>
    <w:p w:rsidR="00C53E66" w:rsidRPr="00413B46" w:rsidRDefault="00C53E66" w:rsidP="00C53E66">
      <w:pPr>
        <w:pStyle w:val="BodyText"/>
        <w:keepNext/>
      </w:pPr>
      <w:r w:rsidRPr="00413B46">
        <w:t xml:space="preserve">This is the update process for </w:t>
      </w:r>
      <w:r w:rsidRPr="00413B46">
        <w:rPr>
          <w:i/>
        </w:rPr>
        <w:t>policySession</w:t>
      </w:r>
      <w:r w:rsidRPr="00413B46">
        <w:t>→</w:t>
      </w:r>
      <w:r w:rsidRPr="00413B46">
        <w:rPr>
          <w:i/>
        </w:rPr>
        <w:t>policyDigest</w:t>
      </w:r>
      <w:r w:rsidRPr="00413B46">
        <w:t xml:space="preserve"> used by TPM2_</w:t>
      </w:r>
      <w:proofErr w:type="gramStart"/>
      <w:r w:rsidRPr="00413B46">
        <w:t>PolicySigned(</w:t>
      </w:r>
      <w:proofErr w:type="gramEnd"/>
      <w:r w:rsidRPr="00413B46">
        <w:t>), TPM2_PolicySecret(), TPM2_PolicyTicket(), and TPM2_PolicyAuthorize(). The function prototype for the update function is:</w:t>
      </w:r>
    </w:p>
    <w:p w:rsidR="00C53E66" w:rsidRPr="00413B46" w:rsidRDefault="00C53E66" w:rsidP="00C53E66">
      <w:pPr>
        <w:pStyle w:val="Equation"/>
      </w:pPr>
      <w:r w:rsidRPr="00413B46">
        <w:tab/>
      </w:r>
      <w:r w:rsidRPr="00413B46">
        <w:rPr>
          <w:b/>
          <w:i w:val="0"/>
        </w:rPr>
        <w:t>PolicyUpdate</w:t>
      </w:r>
      <w:r w:rsidRPr="00413B46">
        <w:rPr>
          <w:i w:val="0"/>
        </w:rPr>
        <w:t>(</w:t>
      </w:r>
      <w:r w:rsidRPr="00413B46">
        <w:t>commandCode, arg2, arg3</w:t>
      </w:r>
      <w:r w:rsidRPr="00413B46">
        <w:rPr>
          <w:i w:val="0"/>
        </w:rPr>
        <w:t>)</w:t>
      </w:r>
      <w:r w:rsidRPr="00413B46">
        <w:rPr>
          <w:i w:val="0"/>
        </w:rPr>
        <w:tab/>
      </w:r>
      <w:r w:rsidRPr="00C42EAF">
        <w:rPr>
          <w:rFonts w:ascii="Arial" w:hAnsi="Arial"/>
          <w:i w:val="0"/>
          <w:sz w:val="20"/>
        </w:rPr>
        <w:fldChar w:fldCharType="begin"/>
      </w:r>
      <w:r w:rsidRPr="00413B46">
        <w:rPr>
          <w:rFonts w:ascii="Arial" w:hAnsi="Arial"/>
          <w:i w:val="0"/>
          <w:sz w:val="20"/>
        </w:rPr>
        <w:instrText xml:space="preserve"> LISTNUM Equ </w:instrText>
      </w:r>
      <w:r w:rsidRPr="00C42EAF">
        <w:rPr>
          <w:rFonts w:ascii="Arial" w:hAnsi="Arial"/>
          <w:i w:val="0"/>
          <w:sz w:val="20"/>
        </w:rPr>
        <w:fldChar w:fldCharType="separate"/>
      </w:r>
      <w:r w:rsidRPr="00413B46">
        <w:rPr>
          <w:rFonts w:ascii="Arial" w:hAnsi="Arial"/>
          <w:i w:val="0"/>
          <w:sz w:val="20"/>
        </w:rPr>
        <w:t>1</w:t>
      </w:r>
      <w:r w:rsidRPr="00C42EAF">
        <w:rPr>
          <w:rFonts w:ascii="Arial" w:hAnsi="Arial"/>
          <w:i w:val="0"/>
          <w:sz w:val="20"/>
        </w:rPr>
        <w:fldChar w:fldCharType="end">
          <w:numberingChange w:id="4079" w:author="David Wooten" w:date="2019-11-15T15:17:00Z" w:original="(9)"/>
        </w:fldChar>
      </w:r>
    </w:p>
    <w:p w:rsidR="00C53E66" w:rsidRPr="00413B46" w:rsidRDefault="00C53E66" w:rsidP="00C53E66">
      <w:pPr>
        <w:pStyle w:val="BodyText"/>
        <w:keepNext/>
      </w:pPr>
      <w:proofErr w:type="gramStart"/>
      <w:r w:rsidRPr="00413B46">
        <w:t>where</w:t>
      </w:r>
      <w:proofErr w:type="gramEnd"/>
    </w:p>
    <w:p w:rsidR="00C53E66" w:rsidRPr="00413B46" w:rsidRDefault="00C53E66" w:rsidP="00C53E66">
      <w:pPr>
        <w:pStyle w:val="pList"/>
        <w:keepNext/>
      </w:pPr>
      <w:proofErr w:type="gramStart"/>
      <w:r w:rsidRPr="00413B46">
        <w:rPr>
          <w:rFonts w:ascii="Cambria Math" w:hAnsi="Cambria Math"/>
          <w:szCs w:val="22"/>
        </w:rPr>
        <w:t>arg2</w:t>
      </w:r>
      <w:proofErr w:type="gramEnd"/>
      <w:r w:rsidRPr="00413B46">
        <w:tab/>
      </w:r>
      <w:r w:rsidRPr="00413B46">
        <w:rPr>
          <w:rFonts w:ascii="Arial" w:hAnsi="Arial"/>
          <w:i w:val="0"/>
          <w:sz w:val="20"/>
        </w:rPr>
        <w:t>a TPM2B_NAME</w:t>
      </w:r>
    </w:p>
    <w:p w:rsidR="00C53E66" w:rsidRPr="00413B46" w:rsidRDefault="00C53E66" w:rsidP="00C53E66">
      <w:pPr>
        <w:pStyle w:val="pList"/>
        <w:keepNext/>
      </w:pPr>
      <w:proofErr w:type="gramStart"/>
      <w:r w:rsidRPr="00413B46">
        <w:rPr>
          <w:rFonts w:ascii="Cambria Math" w:hAnsi="Cambria Math"/>
          <w:szCs w:val="22"/>
        </w:rPr>
        <w:t>arg3</w:t>
      </w:r>
      <w:proofErr w:type="gramEnd"/>
      <w:r w:rsidRPr="00413B46">
        <w:tab/>
      </w:r>
      <w:r w:rsidRPr="00413B46">
        <w:rPr>
          <w:rFonts w:ascii="Arial" w:hAnsi="Arial"/>
          <w:i w:val="0"/>
          <w:sz w:val="20"/>
        </w:rPr>
        <w:t>a TPM2B</w:t>
      </w:r>
    </w:p>
    <w:p w:rsidR="00C53E66" w:rsidRPr="00413B46" w:rsidRDefault="00C53E66" w:rsidP="00C53E66">
      <w:pPr>
        <w:pStyle w:val="BodyText"/>
        <w:keepNext/>
      </w:pPr>
      <w:r w:rsidRPr="00413B46">
        <w:t xml:space="preserve">These parameters are used to update </w:t>
      </w:r>
      <w:r w:rsidRPr="00413B46">
        <w:rPr>
          <w:i/>
        </w:rPr>
        <w:t>policySession</w:t>
      </w:r>
      <w:r w:rsidRPr="00413B46">
        <w:t>→</w:t>
      </w:r>
      <w:r w:rsidRPr="00413B46">
        <w:rPr>
          <w:i/>
        </w:rPr>
        <w:t>policyDigest</w:t>
      </w:r>
      <w:r w:rsidRPr="00413B46">
        <w:t xml:space="preserve"> by</w:t>
      </w:r>
    </w:p>
    <w:p w:rsidR="00C53E66" w:rsidRPr="00413B46" w:rsidRDefault="00C53E66" w:rsidP="00C53E66">
      <w:pPr>
        <w:pStyle w:val="Equation"/>
      </w:pPr>
      <w:r w:rsidRPr="00413B46">
        <w:tab/>
        <w:t>policyDigest</w:t>
      </w:r>
      <w:r w:rsidRPr="00413B46">
        <w:rPr>
          <w:vertAlign w:val="subscript"/>
        </w:rPr>
        <w:t>new</w:t>
      </w:r>
      <w:r w:rsidRPr="00413B46">
        <w:t xml:space="preserve"> </w:t>
      </w:r>
      <w:r w:rsidRPr="00413B46">
        <w:rPr>
          <w:rFonts w:ascii="Cambria Math" w:hAnsi="Cambria Math" w:cs="Cambria Math"/>
          <w:i w:val="0"/>
        </w:rPr>
        <w:t>≔</w:t>
      </w:r>
      <w:r w:rsidRPr="00413B46">
        <w:rPr>
          <w:rFonts w:ascii="Cambria Math" w:hAnsi="Cambria Math"/>
          <w:i w:val="0"/>
        </w:rPr>
        <w:t xml:space="preserve"> </w:t>
      </w:r>
      <w:r w:rsidRPr="00413B46">
        <w:rPr>
          <w:b/>
          <w:i w:val="0"/>
        </w:rPr>
        <w:t>H</w:t>
      </w:r>
      <w:r w:rsidRPr="00413B46">
        <w:rPr>
          <w:vertAlign w:val="subscript"/>
        </w:rPr>
        <w:t>policyAlg</w:t>
      </w:r>
      <w:r w:rsidRPr="00413B46">
        <w:rPr>
          <w:i w:val="0"/>
        </w:rPr>
        <w:t>(</w:t>
      </w:r>
      <w:r w:rsidRPr="00413B46">
        <w:t>policyDigest</w:t>
      </w:r>
      <w:r w:rsidRPr="00413B46">
        <w:rPr>
          <w:vertAlign w:val="subscript"/>
        </w:rPr>
        <w:t>old</w:t>
      </w:r>
      <w:r w:rsidRPr="00413B46">
        <w:rPr>
          <w:i w:val="0"/>
        </w:rPr>
        <w:t xml:space="preserve"> ||</w:t>
      </w:r>
      <w:r w:rsidRPr="00413B46">
        <w:t xml:space="preserve"> commandCode </w:t>
      </w:r>
      <w:r w:rsidRPr="00413B46">
        <w:rPr>
          <w:i w:val="0"/>
        </w:rPr>
        <w:t>||</w:t>
      </w:r>
      <w:r w:rsidRPr="00413B46">
        <w:t xml:space="preserve"> arg2.name</w:t>
      </w:r>
      <w:r w:rsidRPr="00413B46">
        <w:rPr>
          <w:i w:val="0"/>
        </w:rPr>
        <w:t>)</w:t>
      </w:r>
      <w:r w:rsidRPr="00413B46">
        <w:rPr>
          <w:i w:val="0"/>
        </w:rPr>
        <w:tab/>
      </w:r>
      <w:r w:rsidRPr="00C42EAF">
        <w:rPr>
          <w:rFonts w:ascii="Arial" w:hAnsi="Arial"/>
          <w:i w:val="0"/>
          <w:sz w:val="20"/>
        </w:rPr>
        <w:fldChar w:fldCharType="begin"/>
      </w:r>
      <w:r w:rsidRPr="00413B46">
        <w:rPr>
          <w:rFonts w:ascii="Arial" w:hAnsi="Arial"/>
          <w:i w:val="0"/>
          <w:sz w:val="20"/>
        </w:rPr>
        <w:instrText xml:space="preserve"> LISTNUM Equ </w:instrText>
      </w:r>
      <w:r w:rsidRPr="00C42EAF">
        <w:rPr>
          <w:rFonts w:ascii="Arial" w:hAnsi="Arial"/>
          <w:i w:val="0"/>
          <w:sz w:val="20"/>
        </w:rPr>
        <w:fldChar w:fldCharType="separate"/>
      </w:r>
      <w:r w:rsidRPr="00413B46">
        <w:rPr>
          <w:rFonts w:ascii="Arial" w:hAnsi="Arial"/>
          <w:i w:val="0"/>
          <w:sz w:val="20"/>
        </w:rPr>
        <w:t>1</w:t>
      </w:r>
      <w:r w:rsidRPr="00C42EAF">
        <w:rPr>
          <w:rFonts w:ascii="Arial" w:hAnsi="Arial"/>
          <w:i w:val="0"/>
          <w:sz w:val="20"/>
        </w:rPr>
        <w:fldChar w:fldCharType="end">
          <w:numberingChange w:id="4080" w:author="David Wooten" w:date="2019-11-15T15:17:00Z" w:original="(10)"/>
        </w:fldChar>
      </w:r>
    </w:p>
    <w:p w:rsidR="00C53E66" w:rsidRPr="00413B46" w:rsidRDefault="00C53E66" w:rsidP="00C53E66">
      <w:pPr>
        <w:pStyle w:val="BodyText"/>
        <w:keepNext/>
      </w:pPr>
      <w:proofErr w:type="gramStart"/>
      <w:r w:rsidRPr="00413B46">
        <w:t>followed</w:t>
      </w:r>
      <w:proofErr w:type="gramEnd"/>
      <w:r w:rsidRPr="00413B46">
        <w:t xml:space="preserve"> by</w:t>
      </w:r>
    </w:p>
    <w:p w:rsidR="00C53E66" w:rsidRPr="00413B46" w:rsidRDefault="00C53E66" w:rsidP="00C53E66">
      <w:pPr>
        <w:pStyle w:val="Equation"/>
      </w:pPr>
      <w:r w:rsidRPr="00413B46">
        <w:tab/>
        <w:t>policyDigest</w:t>
      </w:r>
      <w:r w:rsidRPr="00413B46">
        <w:rPr>
          <w:vertAlign w:val="subscript"/>
        </w:rPr>
        <w:t>new+1</w:t>
      </w:r>
      <w:r w:rsidRPr="00413B46">
        <w:t xml:space="preserve"> </w:t>
      </w:r>
      <w:r w:rsidRPr="00413B46">
        <w:rPr>
          <w:rFonts w:ascii="Cambria Math" w:hAnsi="Cambria Math" w:cs="Cambria Math"/>
          <w:i w:val="0"/>
        </w:rPr>
        <w:t>≔</w:t>
      </w:r>
      <w:r w:rsidRPr="00413B46">
        <w:rPr>
          <w:i w:val="0"/>
        </w:rPr>
        <w:t xml:space="preserve"> </w:t>
      </w:r>
      <w:r w:rsidRPr="00413B46">
        <w:rPr>
          <w:b/>
          <w:i w:val="0"/>
        </w:rPr>
        <w:t>H</w:t>
      </w:r>
      <w:r w:rsidRPr="00413B46">
        <w:rPr>
          <w:i w:val="0"/>
          <w:vertAlign w:val="subscript"/>
        </w:rPr>
        <w:t>policyAlg</w:t>
      </w:r>
      <w:r w:rsidRPr="00413B46">
        <w:rPr>
          <w:i w:val="0"/>
        </w:rPr>
        <w:t>(</w:t>
      </w:r>
      <w:r w:rsidRPr="00413B46">
        <w:t>policyDigest</w:t>
      </w:r>
      <w:r w:rsidRPr="00413B46">
        <w:rPr>
          <w:vertAlign w:val="subscript"/>
        </w:rPr>
        <w:t>new</w:t>
      </w:r>
      <w:r w:rsidRPr="00413B46">
        <w:t xml:space="preserve"> </w:t>
      </w:r>
      <w:r w:rsidRPr="00413B46">
        <w:rPr>
          <w:i w:val="0"/>
        </w:rPr>
        <w:t xml:space="preserve">|| </w:t>
      </w:r>
      <w:r w:rsidRPr="00413B46">
        <w:t>arg3.buffer</w:t>
      </w:r>
      <w:r w:rsidRPr="00413B46">
        <w:rPr>
          <w:i w:val="0"/>
        </w:rPr>
        <w:t>)</w:t>
      </w:r>
      <w:r w:rsidRPr="00413B46">
        <w:rPr>
          <w:i w:val="0"/>
        </w:rPr>
        <w:tab/>
      </w:r>
      <w:r w:rsidRPr="00C42EAF">
        <w:rPr>
          <w:rFonts w:ascii="Arial" w:hAnsi="Arial"/>
          <w:i w:val="0"/>
          <w:sz w:val="20"/>
        </w:rPr>
        <w:fldChar w:fldCharType="begin"/>
      </w:r>
      <w:r w:rsidRPr="00413B46">
        <w:rPr>
          <w:rFonts w:ascii="Arial" w:hAnsi="Arial"/>
          <w:i w:val="0"/>
          <w:sz w:val="20"/>
        </w:rPr>
        <w:instrText xml:space="preserve"> LISTNUM Equ </w:instrText>
      </w:r>
      <w:r w:rsidRPr="00C42EAF">
        <w:rPr>
          <w:rFonts w:ascii="Arial" w:hAnsi="Arial"/>
          <w:i w:val="0"/>
          <w:sz w:val="20"/>
        </w:rPr>
        <w:fldChar w:fldCharType="separate"/>
      </w:r>
      <w:r w:rsidRPr="00413B46">
        <w:rPr>
          <w:rFonts w:ascii="Arial" w:hAnsi="Arial"/>
          <w:i w:val="0"/>
          <w:sz w:val="20"/>
        </w:rPr>
        <w:t>1</w:t>
      </w:r>
      <w:r w:rsidRPr="00C42EAF">
        <w:rPr>
          <w:rFonts w:ascii="Arial" w:hAnsi="Arial"/>
          <w:i w:val="0"/>
          <w:sz w:val="20"/>
        </w:rPr>
        <w:fldChar w:fldCharType="end">
          <w:numberingChange w:id="4081" w:author="David Wooten" w:date="2019-11-15T15:17:00Z" w:original="(11)"/>
        </w:fldChar>
      </w:r>
    </w:p>
    <w:p w:rsidR="00C53E66" w:rsidRPr="00413B46" w:rsidRDefault="00C53E66" w:rsidP="00C53E66">
      <w:pPr>
        <w:pStyle w:val="BodyText"/>
        <w:keepNext/>
      </w:pPr>
      <w:proofErr w:type="gramStart"/>
      <w:r w:rsidRPr="00413B46">
        <w:t>where</w:t>
      </w:r>
      <w:proofErr w:type="gramEnd"/>
    </w:p>
    <w:p w:rsidR="00C53E66" w:rsidRPr="00413B46" w:rsidRDefault="00C53E66" w:rsidP="00C53E66">
      <w:pPr>
        <w:pStyle w:val="pListLast"/>
        <w:rPr>
          <w:rFonts w:ascii="Arial" w:hAnsi="Arial"/>
          <w:iCs/>
          <w:sz w:val="20"/>
        </w:rPr>
      </w:pPr>
      <w:proofErr w:type="gramStart"/>
      <w:r w:rsidRPr="00413B46">
        <w:rPr>
          <w:b/>
        </w:rPr>
        <w:t>H</w:t>
      </w:r>
      <w:r w:rsidRPr="00413B46">
        <w:rPr>
          <w:i/>
          <w:vertAlign w:val="subscript"/>
        </w:rPr>
        <w:t>policyAlg</w:t>
      </w:r>
      <w:r w:rsidRPr="00413B46">
        <w:t>(</w:t>
      </w:r>
      <w:proofErr w:type="gramEnd"/>
      <w:r w:rsidRPr="00413B46">
        <w:t xml:space="preserve">) </w:t>
      </w:r>
      <w:r w:rsidRPr="00413B46">
        <w:tab/>
      </w:r>
      <w:r w:rsidRPr="00413B46">
        <w:rPr>
          <w:rFonts w:ascii="Arial" w:hAnsi="Arial"/>
          <w:iCs/>
          <w:sz w:val="20"/>
        </w:rPr>
        <w:t>the hash algorithm chosen when the policy session was started</w:t>
      </w:r>
    </w:p>
    <w:p w:rsidR="00C53E66" w:rsidRPr="00413B46" w:rsidRDefault="00C53E66" w:rsidP="00C53E66">
      <w:pPr>
        <w:pStyle w:val="NOTE"/>
        <w:keepNext/>
      </w:pPr>
      <w:r w:rsidRPr="00413B46">
        <w:t>NOTE 1</w:t>
      </w:r>
      <w:r w:rsidRPr="00413B46">
        <w:tab/>
        <w:t xml:space="preserve">If </w:t>
      </w:r>
      <w:r w:rsidRPr="00413B46">
        <w:rPr>
          <w:i/>
        </w:rPr>
        <w:t>arg3</w:t>
      </w:r>
      <w:r w:rsidRPr="00413B46">
        <w:t xml:space="preserve"> is a TPM2B_NAME, then </w:t>
      </w:r>
      <w:r w:rsidRPr="00413B46">
        <w:rPr>
          <w:i/>
        </w:rPr>
        <w:t>arg3.buffer</w:t>
      </w:r>
      <w:r w:rsidRPr="00413B46">
        <w:t xml:space="preserve"> will actually be an </w:t>
      </w:r>
      <w:r w:rsidRPr="00413B46">
        <w:rPr>
          <w:i/>
        </w:rPr>
        <w:t>arg3.name</w:t>
      </w:r>
      <w:r w:rsidRPr="00413B46">
        <w:t>.</w:t>
      </w:r>
    </w:p>
    <w:p w:rsidR="00C53E66" w:rsidRPr="00413B46" w:rsidRDefault="00C53E66" w:rsidP="00C53E66">
      <w:pPr>
        <w:pStyle w:val="NOTE"/>
        <w:keepNext/>
      </w:pPr>
      <w:r w:rsidRPr="00413B46">
        <w:t>NOTE 2</w:t>
      </w:r>
      <w:r w:rsidRPr="00413B46">
        <w:tab/>
        <w:t xml:space="preserve">The </w:t>
      </w:r>
      <w:r w:rsidRPr="00413B46">
        <w:rPr>
          <w:i/>
        </w:rPr>
        <w:t>arg2.size</w:t>
      </w:r>
      <w:r w:rsidRPr="00413B46">
        <w:t xml:space="preserve"> and </w:t>
      </w:r>
      <w:r w:rsidRPr="00413B46">
        <w:rPr>
          <w:i/>
        </w:rPr>
        <w:t xml:space="preserve">arg3.size </w:t>
      </w:r>
      <w:r w:rsidRPr="00413B46">
        <w:t>fields are not included in the hashes.</w:t>
      </w:r>
    </w:p>
    <w:p w:rsidR="00C53E66" w:rsidRPr="00413B46" w:rsidRDefault="00C53E66" w:rsidP="00C53E66">
      <w:pPr>
        <w:pStyle w:val="NOTE"/>
      </w:pPr>
      <w:r w:rsidRPr="00413B46">
        <w:t>NOTE 3</w:t>
      </w:r>
      <w:r w:rsidRPr="00413B46">
        <w:tab/>
      </w:r>
      <w:proofErr w:type="gramStart"/>
      <w:r w:rsidRPr="00413B46">
        <w:rPr>
          <w:b/>
        </w:rPr>
        <w:t>PolicyUpdate</w:t>
      </w:r>
      <w:r w:rsidRPr="00413B46">
        <w:t>(</w:t>
      </w:r>
      <w:proofErr w:type="gramEnd"/>
      <w:r w:rsidRPr="00413B46">
        <w:t xml:space="preserve">) uses two hash operations because </w:t>
      </w:r>
      <w:r w:rsidRPr="00413B46">
        <w:rPr>
          <w:i/>
        </w:rPr>
        <w:t>arg2</w:t>
      </w:r>
      <w:r w:rsidRPr="00413B46">
        <w:t xml:space="preserve"> and </w:t>
      </w:r>
      <w:r w:rsidRPr="00413B46">
        <w:rPr>
          <w:i/>
        </w:rPr>
        <w:t>arg3</w:t>
      </w:r>
      <w:r w:rsidRPr="00413B46">
        <w:t xml:space="preserve"> are variable-sized and the concatenation of </w:t>
      </w:r>
      <w:r w:rsidRPr="00413B46">
        <w:rPr>
          <w:i/>
        </w:rPr>
        <w:t>arg2</w:t>
      </w:r>
      <w:r w:rsidRPr="00413B46">
        <w:t xml:space="preserve"> and </w:t>
      </w:r>
      <w:r w:rsidRPr="00413B46">
        <w:rPr>
          <w:i/>
        </w:rPr>
        <w:t>arg3</w:t>
      </w:r>
      <w:r w:rsidRPr="00413B46">
        <w:t xml:space="preserve"> in a single hash could produce the same digest even though </w:t>
      </w:r>
      <w:r w:rsidRPr="00413B46">
        <w:rPr>
          <w:i/>
        </w:rPr>
        <w:t>arg2</w:t>
      </w:r>
      <w:r w:rsidRPr="00413B46">
        <w:t xml:space="preserve"> and </w:t>
      </w:r>
      <w:r w:rsidRPr="00413B46">
        <w:rPr>
          <w:i/>
        </w:rPr>
        <w:t>arg3</w:t>
      </w:r>
      <w:r w:rsidRPr="00413B46">
        <w:t xml:space="preserve"> are different. For example, arg2 = 1 2 3 and arg3 = 4 5 6 would produce the same digest as arg2 = 1 2 and arg3 = 3 4 5 6. Processing of the arguments separately in different Extend operation </w:t>
      </w:r>
      <w:r w:rsidR="008906CE">
        <w:t>e</w:t>
      </w:r>
      <w:r w:rsidRPr="00413B46">
        <w:t xml:space="preserve">nsures that the digest produced by </w:t>
      </w:r>
      <w:proofErr w:type="gramStart"/>
      <w:r w:rsidRPr="00413B46">
        <w:rPr>
          <w:b/>
        </w:rPr>
        <w:t>PolicyUpdate</w:t>
      </w:r>
      <w:r w:rsidRPr="00413B46">
        <w:t>(</w:t>
      </w:r>
      <w:proofErr w:type="gramEnd"/>
      <w:r w:rsidRPr="00413B46">
        <w:t xml:space="preserve">) will be different if </w:t>
      </w:r>
      <w:r w:rsidRPr="00413B46">
        <w:rPr>
          <w:i/>
        </w:rPr>
        <w:t>arg2</w:t>
      </w:r>
      <w:r w:rsidRPr="00413B46">
        <w:t xml:space="preserve"> and </w:t>
      </w:r>
      <w:r w:rsidRPr="00413B46">
        <w:rPr>
          <w:i/>
        </w:rPr>
        <w:t>arg3</w:t>
      </w:r>
      <w:r w:rsidRPr="00413B46">
        <w:t xml:space="preserve"> are different.</w:t>
      </w:r>
    </w:p>
    <w:p w:rsidR="00C53E66" w:rsidRPr="00413B46" w:rsidRDefault="00C53E66" w:rsidP="00C53E66">
      <w:pPr>
        <w:pStyle w:val="Heading3"/>
      </w:pPr>
      <w:bookmarkStart w:id="4082" w:name="_Ref368860725"/>
      <w:r w:rsidRPr="00413B46">
        <w:lastRenderedPageBreak/>
        <w:t>Policy Context Updates</w:t>
      </w:r>
      <w:bookmarkEnd w:id="4082"/>
    </w:p>
    <w:p w:rsidR="00C53E66" w:rsidRPr="00413B46" w:rsidRDefault="00C53E66" w:rsidP="00C53E66">
      <w:pPr>
        <w:pStyle w:val="BodyText"/>
      </w:pPr>
      <w:r w:rsidRPr="00413B46">
        <w:t xml:space="preserve">When a policy command modifies some part of the policy session context other than the </w:t>
      </w:r>
      <w:r w:rsidRPr="00413B46">
        <w:rPr>
          <w:i/>
        </w:rPr>
        <w:t>policySession</w:t>
      </w:r>
      <w:r w:rsidRPr="00413B46">
        <w:t>→</w:t>
      </w:r>
      <w:r w:rsidRPr="00413B46">
        <w:rPr>
          <w:i/>
        </w:rPr>
        <w:t>policyDigest</w:t>
      </w:r>
      <w:r w:rsidRPr="00413B46">
        <w:t>, the following rules apply.</w:t>
      </w:r>
    </w:p>
    <w:p w:rsidR="00C53E66" w:rsidRPr="00413B46" w:rsidRDefault="00C53E66" w:rsidP="00C53E66">
      <w:pPr>
        <w:pStyle w:val="ListBullet"/>
      </w:pPr>
      <w:proofErr w:type="gramStart"/>
      <w:r w:rsidRPr="00413B46">
        <w:rPr>
          <w:b/>
          <w:i/>
        </w:rPr>
        <w:t>cpHash</w:t>
      </w:r>
      <w:proofErr w:type="gramEnd"/>
      <w:r w:rsidRPr="00413B46">
        <w:t xml:space="preserve"> – this parameter may only be changed if it contains its initialization value (an Empty Buffer). If </w:t>
      </w:r>
      <w:r w:rsidRPr="00413B46">
        <w:rPr>
          <w:i/>
        </w:rPr>
        <w:t>cpHash</w:t>
      </w:r>
      <w:r w:rsidRPr="00413B46">
        <w:t xml:space="preserve"> is not the Empty Buffer when a policy command attempts to update it, the TPM will return an error (TPM_RC_CPHASH) if the current and update values are not the same.</w:t>
      </w:r>
    </w:p>
    <w:p w:rsidR="00C53E66" w:rsidRPr="00413B46" w:rsidRDefault="00C53E66" w:rsidP="00C53E66">
      <w:pPr>
        <w:pStyle w:val="ListBullet"/>
      </w:pPr>
      <w:proofErr w:type="gramStart"/>
      <w:r w:rsidRPr="00413B46">
        <w:rPr>
          <w:b/>
          <w:i/>
        </w:rPr>
        <w:t>timeOut</w:t>
      </w:r>
      <w:proofErr w:type="gramEnd"/>
      <w:r w:rsidRPr="00413B46">
        <w:t xml:space="preserve"> – this parameter may only be changed to a smaller value. If a command attempts to update this value with a larger value (longer into the future), the TPM will discard the update value. This is not an error condition.</w:t>
      </w:r>
    </w:p>
    <w:p w:rsidR="00C53E66" w:rsidRPr="00413B46" w:rsidRDefault="00C53E66" w:rsidP="00C53E66">
      <w:pPr>
        <w:pStyle w:val="ListBullet"/>
      </w:pPr>
      <w:proofErr w:type="gramStart"/>
      <w:r w:rsidRPr="00413B46">
        <w:rPr>
          <w:b/>
          <w:i/>
        </w:rPr>
        <w:t>commandCode</w:t>
      </w:r>
      <w:proofErr w:type="gramEnd"/>
      <w:r w:rsidRPr="00413B46">
        <w:t xml:space="preserve"> – once set by a policy command, this value may not be changed except by TPM2_PolicyRestart(). If a policy command tries to change this to a different value, an error is returned (TPM_RC_POLICY_CC).</w:t>
      </w:r>
    </w:p>
    <w:p w:rsidR="00C53E66" w:rsidRPr="00413B46" w:rsidRDefault="00C53E66" w:rsidP="00C53E66">
      <w:pPr>
        <w:pStyle w:val="ListBullet"/>
      </w:pPr>
      <w:proofErr w:type="gramStart"/>
      <w:r w:rsidRPr="00413B46">
        <w:rPr>
          <w:b/>
          <w:i/>
        </w:rPr>
        <w:t>pcrUpdateCounter</w:t>
      </w:r>
      <w:proofErr w:type="gramEnd"/>
      <w:r w:rsidRPr="00413B46">
        <w:t xml:space="preserve"> – this parameter is updated by TPM2_PolicyPCR(). This value may only be set once during a policy. Each time TPM2_</w:t>
      </w:r>
      <w:proofErr w:type="gramStart"/>
      <w:r w:rsidRPr="00413B46">
        <w:t>PolicyPCR(</w:t>
      </w:r>
      <w:proofErr w:type="gramEnd"/>
      <w:r w:rsidRPr="00413B46">
        <w:t xml:space="preserve">) executes, it checks to see if </w:t>
      </w:r>
      <w:r w:rsidRPr="00413B46">
        <w:rPr>
          <w:i/>
        </w:rPr>
        <w:t>policySession</w:t>
      </w:r>
      <w:r w:rsidRPr="00413B46">
        <w:t>→</w:t>
      </w:r>
      <w:r w:rsidRPr="00413B46">
        <w:rPr>
          <w:i/>
        </w:rPr>
        <w:t>pcrUpdateCounter</w:t>
      </w:r>
      <w:r w:rsidRPr="00413B46">
        <w:t xml:space="preserve"> has its default state, indicating that this is the first TPM2_PolicyPCR(). If it has its default value, then </w:t>
      </w:r>
      <w:r w:rsidRPr="00413B46">
        <w:rPr>
          <w:i/>
        </w:rPr>
        <w:t>policySession</w:t>
      </w:r>
      <w:r w:rsidRPr="00413B46">
        <w:t>→</w:t>
      </w:r>
      <w:r w:rsidRPr="00413B46">
        <w:rPr>
          <w:i/>
        </w:rPr>
        <w:t>pcrUpdateCounter</w:t>
      </w:r>
      <w:r w:rsidRPr="00413B46">
        <w:t xml:space="preserve"> is set to the current value of </w:t>
      </w:r>
      <w:r w:rsidRPr="00413B46">
        <w:rPr>
          <w:i/>
        </w:rPr>
        <w:t>pcrUpdateCounter</w:t>
      </w:r>
      <w:r w:rsidRPr="00413B46">
        <w:t xml:space="preserve">. If </w:t>
      </w:r>
      <w:r w:rsidRPr="00413B46">
        <w:rPr>
          <w:i/>
        </w:rPr>
        <w:t>policySession</w:t>
      </w:r>
      <w:r w:rsidRPr="00413B46">
        <w:t>→</w:t>
      </w:r>
      <w:r w:rsidRPr="00413B46">
        <w:rPr>
          <w:i/>
        </w:rPr>
        <w:t>pcrUpdateCounter</w:t>
      </w:r>
      <w:r w:rsidRPr="00413B46">
        <w:t xml:space="preserve"> does not have its default value and its value is not the same as </w:t>
      </w:r>
      <w:r w:rsidRPr="00413B46">
        <w:rPr>
          <w:i/>
        </w:rPr>
        <w:t>pcrUpdateCounter</w:t>
      </w:r>
      <w:r w:rsidRPr="00413B46">
        <w:t>, the TPM shall return TPM_RC_PCR_CHANGED.</w:t>
      </w:r>
    </w:p>
    <w:p w:rsidR="00C53E66" w:rsidRPr="00413B46" w:rsidRDefault="00C53E66" w:rsidP="00C53E66">
      <w:pPr>
        <w:pStyle w:val="NOTE"/>
        <w:ind w:left="1800"/>
      </w:pPr>
      <w:r w:rsidRPr="00413B46">
        <w:t>NOTE 1</w:t>
      </w:r>
      <w:r w:rsidRPr="00413B46">
        <w:tab/>
        <w:t xml:space="preserve">If this parameter and </w:t>
      </w:r>
      <w:r w:rsidRPr="00413B46">
        <w:rPr>
          <w:i/>
        </w:rPr>
        <w:t>pcrUpdateCounter</w:t>
      </w:r>
      <w:r w:rsidRPr="00413B46">
        <w:t xml:space="preserve"> are not the same, it indicates that PCR have changed since checked by the previous TPM2_</w:t>
      </w:r>
      <w:proofErr w:type="gramStart"/>
      <w:r w:rsidRPr="00413B46">
        <w:t>PolicyPCR(</w:t>
      </w:r>
      <w:proofErr w:type="gramEnd"/>
      <w:r w:rsidRPr="00413B46">
        <w:t>). Since they have changed, the previous PCR validation is no longer valid.</w:t>
      </w:r>
    </w:p>
    <w:p w:rsidR="00C53E66" w:rsidRPr="00413B46" w:rsidRDefault="00C53E66" w:rsidP="00C53E66">
      <w:pPr>
        <w:pStyle w:val="ListBullet"/>
      </w:pPr>
      <w:proofErr w:type="gramStart"/>
      <w:r w:rsidRPr="00413B46">
        <w:rPr>
          <w:b/>
          <w:i/>
        </w:rPr>
        <w:t>commandLocality</w:t>
      </w:r>
      <w:proofErr w:type="gramEnd"/>
      <w:r w:rsidRPr="00413B46">
        <w:t xml:space="preserve"> – this parameter is the logical AND of all enabled localities. All localities are enabled for a policy when the policy session is created. TPM2_</w:t>
      </w:r>
      <w:proofErr w:type="gramStart"/>
      <w:r w:rsidRPr="00413B46">
        <w:t>PolicyLocalities(</w:t>
      </w:r>
      <w:proofErr w:type="gramEnd"/>
      <w:r w:rsidRPr="00413B46">
        <w:t>) selectively disables localities. Once use of a policy for a locality has been disabled, it cannot be enabled except by TPM2_</w:t>
      </w:r>
      <w:proofErr w:type="gramStart"/>
      <w:r w:rsidRPr="00413B46">
        <w:t>PolicyRestart(</w:t>
      </w:r>
      <w:proofErr w:type="gramEnd"/>
      <w:r w:rsidRPr="00413B46">
        <w:t>).</w:t>
      </w:r>
    </w:p>
    <w:p w:rsidR="00C53E66" w:rsidRPr="00413B46" w:rsidRDefault="00C53E66" w:rsidP="00C53E66">
      <w:pPr>
        <w:pStyle w:val="ListBullet"/>
      </w:pPr>
      <w:proofErr w:type="gramStart"/>
      <w:r w:rsidRPr="00413B46">
        <w:rPr>
          <w:b/>
          <w:i/>
        </w:rPr>
        <w:t>isPPRequired</w:t>
      </w:r>
      <w:proofErr w:type="gramEnd"/>
      <w:r w:rsidRPr="00413B46">
        <w:t xml:space="preserve"> – once SET, this parameter may only be CLEARed by TPM2_PolicyRestart().</w:t>
      </w:r>
    </w:p>
    <w:p w:rsidR="00C53E66" w:rsidRPr="00413B46" w:rsidRDefault="00C53E66" w:rsidP="00C53E66">
      <w:pPr>
        <w:pStyle w:val="ListBullet"/>
      </w:pPr>
      <w:proofErr w:type="gramStart"/>
      <w:r w:rsidRPr="00413B46">
        <w:rPr>
          <w:b/>
          <w:i/>
        </w:rPr>
        <w:t>isAuthValueNeeded</w:t>
      </w:r>
      <w:proofErr w:type="gramEnd"/>
      <w:r w:rsidRPr="00413B46">
        <w:t xml:space="preserve"> – once SET, this parameter may only be CLEARed by TPM2_PolicyPassword() or TPM2_PolicyRestart().</w:t>
      </w:r>
    </w:p>
    <w:p w:rsidR="00C53E66" w:rsidRPr="00413B46" w:rsidRDefault="00C53E66" w:rsidP="00C53E66">
      <w:pPr>
        <w:pStyle w:val="ListBullet"/>
      </w:pPr>
      <w:r w:rsidRPr="00413B46">
        <w:rPr>
          <w:b/>
          <w:i/>
        </w:rPr>
        <w:t>isPasswordNeeded</w:t>
      </w:r>
      <w:r w:rsidRPr="00413B46">
        <w:t xml:space="preserve"> – once SET, this parameter may only be CLEARed by TPM2_PolicyAuthValue() or TPM2_PolicyRestart(),</w:t>
      </w:r>
    </w:p>
    <w:p w:rsidR="00C53E66" w:rsidRPr="00413B46" w:rsidRDefault="00C53E66" w:rsidP="00C53E66">
      <w:pPr>
        <w:pStyle w:val="NOTE"/>
      </w:pPr>
      <w:r w:rsidRPr="00413B46">
        <w:t>NOTE 2</w:t>
      </w:r>
      <w:r w:rsidRPr="00413B46">
        <w:tab/>
        <w:t>Both TPM2_</w:t>
      </w:r>
      <w:proofErr w:type="gramStart"/>
      <w:r w:rsidRPr="00413B46">
        <w:t>PolicyAuthValue(</w:t>
      </w:r>
      <w:proofErr w:type="gramEnd"/>
      <w:r w:rsidRPr="00413B46">
        <w:t xml:space="preserve">) and TPM2_PolicyPassword() change </w:t>
      </w:r>
      <w:r w:rsidRPr="00413B46">
        <w:rPr>
          <w:i/>
        </w:rPr>
        <w:t>policySession</w:t>
      </w:r>
      <w:r w:rsidRPr="00413B46">
        <w:t>→</w:t>
      </w:r>
      <w:r w:rsidRPr="00413B46">
        <w:rPr>
          <w:i/>
        </w:rPr>
        <w:t>policyDigest</w:t>
      </w:r>
      <w:r w:rsidRPr="00413B46">
        <w:t xml:space="preserve"> in the same way. The different commands simply indicate to the TPM the format used for the </w:t>
      </w:r>
      <w:r w:rsidRPr="00413B46">
        <w:rPr>
          <w:i/>
        </w:rPr>
        <w:t>authValue</w:t>
      </w:r>
      <w:r w:rsidRPr="00413B46">
        <w:t xml:space="preserve"> (HMAC or clear text). Both commands could be in the same policy. The final instance of these commands determines the format.</w:t>
      </w:r>
    </w:p>
    <w:p w:rsidR="00C53E66" w:rsidRPr="00413B46" w:rsidRDefault="00C53E66" w:rsidP="00C53E66">
      <w:pPr>
        <w:pStyle w:val="Heading3"/>
      </w:pPr>
      <w:bookmarkStart w:id="4083" w:name="_Ref240526204"/>
      <w:bookmarkStart w:id="4084" w:name="_Ref371089653"/>
      <w:bookmarkEnd w:id="4075"/>
      <w:r w:rsidRPr="00413B46">
        <w:lastRenderedPageBreak/>
        <w:t>Policy Ticket</w:t>
      </w:r>
      <w:bookmarkEnd w:id="4083"/>
      <w:r w:rsidRPr="00413B46">
        <w:t xml:space="preserve"> Creation</w:t>
      </w:r>
      <w:bookmarkEnd w:id="4084"/>
    </w:p>
    <w:p w:rsidR="00C53E66" w:rsidRPr="00413B46" w:rsidRDefault="00C53E66" w:rsidP="00C53E66">
      <w:pPr>
        <w:pStyle w:val="BodyText"/>
      </w:pPr>
      <w:r w:rsidRPr="00413B46">
        <w:t>For TPM2_</w:t>
      </w:r>
      <w:proofErr w:type="gramStart"/>
      <w:r w:rsidRPr="00413B46">
        <w:t>PolicySigned(</w:t>
      </w:r>
      <w:proofErr w:type="gramEnd"/>
      <w:r w:rsidRPr="00413B46">
        <w:t xml:space="preserve">) or TPM2_PolicySecret(), if the caller specified a negative value for </w:t>
      </w:r>
      <w:r w:rsidRPr="00413B46">
        <w:rPr>
          <w:i/>
        </w:rPr>
        <w:t>expiration</w:t>
      </w:r>
      <w:r w:rsidRPr="00413B46">
        <w:t xml:space="preserve">,  then the TPM will return a ticket that includes a value indicating when the authorization expires. Otherwise, the TPM will return a NULL </w:t>
      </w:r>
      <w:r w:rsidR="00326344" w:rsidRPr="00413B46">
        <w:t>Ticket</w:t>
      </w:r>
      <w:r w:rsidRPr="00413B46">
        <w:t>.</w:t>
      </w:r>
    </w:p>
    <w:p w:rsidR="00326344" w:rsidRPr="00413B46" w:rsidRDefault="00326344" w:rsidP="00DE7E2B">
      <w:pPr>
        <w:pStyle w:val="NOTE"/>
      </w:pPr>
      <w:r w:rsidRPr="00413B46">
        <w:t>NOTE 1</w:t>
      </w:r>
      <w:r w:rsidRPr="00413B46">
        <w:tab/>
        <w:t xml:space="preserve">If the </w:t>
      </w:r>
      <w:proofErr w:type="gramStart"/>
      <w:r w:rsidRPr="00413B46">
        <w:rPr>
          <w:i/>
        </w:rPr>
        <w:t>authHandle</w:t>
      </w:r>
      <w:r w:rsidRPr="00413B46">
        <w:t xml:space="preserve">  in</w:t>
      </w:r>
      <w:proofErr w:type="gramEnd"/>
      <w:r w:rsidRPr="00413B46">
        <w:t xml:space="preserve"> TPM2_PolicySecret() references a PIN Pass Index, then the command may succeed but a NULL Ticket will be returned.</w:t>
      </w:r>
    </w:p>
    <w:p w:rsidR="00C53E66" w:rsidRPr="00413B46" w:rsidRDefault="00C53E66" w:rsidP="00C53E66">
      <w:pPr>
        <w:pStyle w:val="BodyText"/>
      </w:pPr>
      <w:r w:rsidRPr="00413B46">
        <w:t>The required computation for the digest in the authorization ticket is:</w:t>
      </w:r>
    </w:p>
    <w:p w:rsidR="00326344" w:rsidRPr="00413B46" w:rsidRDefault="00326344" w:rsidP="00326344">
      <w:pPr>
        <w:pStyle w:val="EquationLong"/>
      </w:pPr>
      <w:proofErr w:type="gramStart"/>
      <w:r w:rsidRPr="00413B46">
        <w:rPr>
          <w:b/>
          <w:i w:val="0"/>
        </w:rPr>
        <w:t>HMAC</w:t>
      </w:r>
      <w:r w:rsidRPr="00413B46">
        <w:rPr>
          <w:vertAlign w:val="subscript"/>
        </w:rPr>
        <w:t>contextAlg</w:t>
      </w:r>
      <w:r w:rsidRPr="00413B46">
        <w:rPr>
          <w:i w:val="0"/>
        </w:rPr>
        <w:t>(</w:t>
      </w:r>
      <w:proofErr w:type="gramEnd"/>
      <w:r w:rsidRPr="00413B46">
        <w:t>proof</w:t>
      </w:r>
      <w:r w:rsidRPr="00413B46">
        <w:rPr>
          <w:i w:val="0"/>
        </w:rPr>
        <w:t>, (</w:t>
      </w:r>
      <w:r w:rsidRPr="00413B46">
        <w:rPr>
          <w:rFonts w:ascii="Arial" w:hAnsi="Arial"/>
          <w:i w:val="0"/>
          <w:sz w:val="20"/>
        </w:rPr>
        <w:t>TPM_ST_AUTH_xxx</w:t>
      </w:r>
      <w:r w:rsidRPr="00413B46">
        <w:rPr>
          <w:i w:val="0"/>
        </w:rPr>
        <w:t xml:space="preserve"> || </w:t>
      </w:r>
      <w:r w:rsidRPr="00413B46">
        <w:t>cpHash</w:t>
      </w:r>
      <w:r w:rsidRPr="00413B46">
        <w:rPr>
          <w:i w:val="0"/>
        </w:rPr>
        <w:t xml:space="preserve"> || </w:t>
      </w:r>
      <w:r w:rsidRPr="00413B46">
        <w:t>policyRef</w:t>
      </w:r>
      <w:r w:rsidRPr="00413B46">
        <w:rPr>
          <w:i w:val="0"/>
        </w:rPr>
        <w:t xml:space="preserve"> || </w:t>
      </w:r>
      <w:r w:rsidRPr="00413B46">
        <w:t>authName</w:t>
      </w:r>
    </w:p>
    <w:p w:rsidR="00326344" w:rsidRPr="00413B46" w:rsidRDefault="00326344" w:rsidP="00326344">
      <w:pPr>
        <w:pStyle w:val="EquationLong2"/>
        <w:rPr>
          <w:rFonts w:ascii="Arial" w:hAnsi="Arial"/>
          <w:sz w:val="20"/>
          <w:szCs w:val="20"/>
        </w:rPr>
      </w:pPr>
      <w:r w:rsidRPr="00413B46">
        <w:rPr>
          <w:i w:val="0"/>
        </w:rPr>
        <w:t xml:space="preserve">|| </w:t>
      </w:r>
      <w:proofErr w:type="gramStart"/>
      <w:r w:rsidRPr="00413B46">
        <w:t>timeout</w:t>
      </w:r>
      <w:proofErr w:type="gramEnd"/>
      <w:r w:rsidRPr="00413B46">
        <w:rPr>
          <w:i w:val="0"/>
        </w:rPr>
        <w:t xml:space="preserve"> || [</w:t>
      </w:r>
      <w:r w:rsidRPr="00413B46">
        <w:t>timeEpoch</w:t>
      </w:r>
      <w:r w:rsidRPr="00413B46">
        <w:rPr>
          <w:i w:val="0"/>
          <w:sz w:val="24"/>
        </w:rPr>
        <w:t>]</w:t>
      </w:r>
      <w:r w:rsidRPr="00413B46">
        <w:rPr>
          <w:i w:val="0"/>
        </w:rPr>
        <w:t xml:space="preserve"> ||</w:t>
      </w:r>
      <w:r w:rsidRPr="00413B46">
        <w:t xml:space="preserve"> </w:t>
      </w:r>
      <w:r w:rsidRPr="00413B46">
        <w:rPr>
          <w:i w:val="0"/>
        </w:rPr>
        <w:t>[</w:t>
      </w:r>
      <w:r w:rsidRPr="00413B46">
        <w:t>resetCount</w:t>
      </w:r>
      <w:r w:rsidRPr="00413B46">
        <w:rPr>
          <w:i w:val="0"/>
        </w:rPr>
        <w:t>]))</w:t>
      </w:r>
      <w:r w:rsidRPr="00413B46">
        <w:tab/>
      </w:r>
      <w:r w:rsidRPr="00C42EAF">
        <w:rPr>
          <w:rFonts w:ascii="Arial" w:hAnsi="Arial"/>
          <w:i w:val="0"/>
          <w:sz w:val="20"/>
          <w:szCs w:val="20"/>
        </w:rPr>
        <w:fldChar w:fldCharType="begin"/>
      </w:r>
      <w:r w:rsidRPr="00413B46">
        <w:rPr>
          <w:rFonts w:ascii="Arial" w:hAnsi="Arial"/>
          <w:i w:val="0"/>
          <w:sz w:val="20"/>
          <w:szCs w:val="20"/>
        </w:rPr>
        <w:instrText xml:space="preserve"> LISTNUM Equ </w:instrText>
      </w:r>
      <w:r w:rsidRPr="00C42EAF">
        <w:rPr>
          <w:rFonts w:ascii="Arial" w:hAnsi="Arial"/>
          <w:i w:val="0"/>
          <w:sz w:val="20"/>
          <w:szCs w:val="20"/>
        </w:rPr>
        <w:fldChar w:fldCharType="separate"/>
      </w:r>
      <w:r w:rsidRPr="00413B46">
        <w:rPr>
          <w:rFonts w:ascii="Arial" w:hAnsi="Arial"/>
          <w:i w:val="0"/>
          <w:sz w:val="20"/>
          <w:szCs w:val="20"/>
        </w:rPr>
        <w:t>1</w:t>
      </w:r>
      <w:r w:rsidRPr="00C42EAF">
        <w:rPr>
          <w:rFonts w:ascii="Arial" w:hAnsi="Arial"/>
          <w:i w:val="0"/>
          <w:sz w:val="20"/>
          <w:szCs w:val="20"/>
        </w:rPr>
        <w:fldChar w:fldCharType="end">
          <w:numberingChange w:id="4085" w:author="David Wooten" w:date="2019-11-15T15:17:00Z" w:original="(12)"/>
        </w:fldChar>
      </w:r>
    </w:p>
    <w:p w:rsidR="00326344" w:rsidRPr="00413B46" w:rsidRDefault="00326344" w:rsidP="00326344">
      <w:pPr>
        <w:pStyle w:val="BodyText"/>
      </w:pPr>
      <w:proofErr w:type="gramStart"/>
      <w:r w:rsidRPr="00413B46">
        <w:t>where</w:t>
      </w:r>
      <w:proofErr w:type="gramEnd"/>
    </w:p>
    <w:p w:rsidR="00326344" w:rsidRPr="00413B46" w:rsidRDefault="00326344" w:rsidP="00326344">
      <w:pPr>
        <w:pStyle w:val="pList"/>
        <w:rPr>
          <w:rFonts w:ascii="Arial" w:hAnsi="Arial"/>
          <w:i w:val="0"/>
          <w:sz w:val="20"/>
        </w:rPr>
      </w:pPr>
      <w:proofErr w:type="gramStart"/>
      <w:r w:rsidRPr="00413B46">
        <w:rPr>
          <w:b/>
          <w:i w:val="0"/>
        </w:rPr>
        <w:t>HMAC</w:t>
      </w:r>
      <w:r w:rsidRPr="00413B46">
        <w:rPr>
          <w:vertAlign w:val="subscript"/>
        </w:rPr>
        <w:t>contextAlg</w:t>
      </w:r>
      <w:r w:rsidRPr="00413B46">
        <w:t>(</w:t>
      </w:r>
      <w:proofErr w:type="gramEnd"/>
      <w:r w:rsidRPr="00413B46">
        <w:t>)</w:t>
      </w:r>
      <w:r w:rsidRPr="00413B46">
        <w:tab/>
      </w:r>
      <w:r w:rsidRPr="00413B46">
        <w:rPr>
          <w:rFonts w:ascii="Arial" w:hAnsi="Arial"/>
          <w:i w:val="0"/>
          <w:sz w:val="20"/>
        </w:rPr>
        <w:t>an HMAC using the context integrity hash</w:t>
      </w:r>
    </w:p>
    <w:p w:rsidR="00326344" w:rsidRPr="00413B46" w:rsidRDefault="00326344" w:rsidP="00326344">
      <w:pPr>
        <w:pStyle w:val="pList"/>
        <w:rPr>
          <w:rFonts w:ascii="Arial" w:hAnsi="Arial"/>
          <w:i w:val="0"/>
          <w:sz w:val="20"/>
        </w:rPr>
      </w:pPr>
      <w:proofErr w:type="gramStart"/>
      <w:r w:rsidRPr="00413B46">
        <w:t>proof</w:t>
      </w:r>
      <w:proofErr w:type="gramEnd"/>
      <w:r w:rsidRPr="00413B46">
        <w:tab/>
      </w:r>
      <w:r w:rsidRPr="00413B46">
        <w:rPr>
          <w:rFonts w:ascii="Arial" w:hAnsi="Arial"/>
          <w:i w:val="0"/>
          <w:sz w:val="20"/>
        </w:rPr>
        <w:t xml:space="preserve">a TPM secret value associated with the hierarchy of the object associated with </w:t>
      </w:r>
      <w:r w:rsidRPr="00413B46">
        <w:rPr>
          <w:rFonts w:ascii="Arial" w:hAnsi="Arial"/>
          <w:sz w:val="20"/>
        </w:rPr>
        <w:t>authName</w:t>
      </w:r>
    </w:p>
    <w:p w:rsidR="00326344" w:rsidRPr="00413B46" w:rsidRDefault="00326344" w:rsidP="00326344">
      <w:pPr>
        <w:pStyle w:val="pList"/>
        <w:rPr>
          <w:rFonts w:ascii="Arial" w:hAnsi="Arial"/>
          <w:i w:val="0"/>
          <w:sz w:val="20"/>
        </w:rPr>
      </w:pPr>
      <w:r w:rsidRPr="00413B46">
        <w:rPr>
          <w:rFonts w:ascii="Arial" w:hAnsi="Arial"/>
          <w:i w:val="0"/>
          <w:sz w:val="20"/>
        </w:rPr>
        <w:t>TPM_ST_AUTH_xxx</w:t>
      </w:r>
      <w:r w:rsidRPr="00413B46">
        <w:tab/>
      </w:r>
      <w:r w:rsidRPr="00413B46">
        <w:rPr>
          <w:rFonts w:ascii="Arial" w:hAnsi="Arial"/>
          <w:i w:val="0"/>
          <w:sz w:val="20"/>
        </w:rPr>
        <w:t>either TPM_ST_AUTH_SIGNED or TPM_ST_AUTH_SECRET; used to ensure that the ticket is properly used</w:t>
      </w:r>
    </w:p>
    <w:p w:rsidR="00326344" w:rsidRPr="00413B46" w:rsidRDefault="00326344" w:rsidP="00326344">
      <w:pPr>
        <w:pStyle w:val="pList"/>
        <w:rPr>
          <w:rFonts w:ascii="Arial" w:hAnsi="Arial"/>
          <w:i w:val="0"/>
          <w:sz w:val="20"/>
        </w:rPr>
      </w:pPr>
      <w:proofErr w:type="gramStart"/>
      <w:r w:rsidRPr="00413B46">
        <w:t>cpHash</w:t>
      </w:r>
      <w:proofErr w:type="gramEnd"/>
      <w:r w:rsidRPr="00413B46">
        <w:tab/>
      </w:r>
      <w:r w:rsidRPr="00413B46">
        <w:rPr>
          <w:rFonts w:ascii="Arial" w:hAnsi="Arial"/>
          <w:i w:val="0"/>
          <w:sz w:val="20"/>
        </w:rPr>
        <w:t>optional hash of the authorized command</w:t>
      </w:r>
    </w:p>
    <w:p w:rsidR="00326344" w:rsidRPr="00413B46" w:rsidRDefault="00326344" w:rsidP="00326344">
      <w:pPr>
        <w:pStyle w:val="pList"/>
        <w:rPr>
          <w:rFonts w:ascii="Arial" w:hAnsi="Arial"/>
          <w:i w:val="0"/>
          <w:sz w:val="20"/>
        </w:rPr>
      </w:pPr>
      <w:proofErr w:type="gramStart"/>
      <w:r w:rsidRPr="00413B46">
        <w:t>policyRef</w:t>
      </w:r>
      <w:proofErr w:type="gramEnd"/>
      <w:r w:rsidRPr="00413B46">
        <w:tab/>
      </w:r>
      <w:r w:rsidRPr="00413B46">
        <w:rPr>
          <w:rFonts w:ascii="Arial" w:hAnsi="Arial"/>
          <w:i w:val="0"/>
          <w:sz w:val="20"/>
        </w:rPr>
        <w:t>optional reference to a policy value</w:t>
      </w:r>
    </w:p>
    <w:p w:rsidR="00326344" w:rsidRPr="00413B46" w:rsidRDefault="00326344" w:rsidP="00326344">
      <w:pPr>
        <w:pStyle w:val="pList"/>
        <w:rPr>
          <w:rFonts w:ascii="Arial" w:hAnsi="Arial"/>
          <w:i w:val="0"/>
          <w:sz w:val="20"/>
        </w:rPr>
      </w:pPr>
      <w:proofErr w:type="gramStart"/>
      <w:r w:rsidRPr="00413B46">
        <w:t>authName</w:t>
      </w:r>
      <w:proofErr w:type="gramEnd"/>
      <w:r w:rsidRPr="00413B46">
        <w:tab/>
      </w:r>
      <w:r w:rsidRPr="00413B46">
        <w:rPr>
          <w:rFonts w:ascii="Arial" w:hAnsi="Arial"/>
          <w:i w:val="0"/>
          <w:sz w:val="20"/>
        </w:rPr>
        <w:t>Name of the object that signed the authorization</w:t>
      </w:r>
    </w:p>
    <w:p w:rsidR="00326344" w:rsidRPr="00413B46" w:rsidRDefault="00326344" w:rsidP="00326344">
      <w:pPr>
        <w:pStyle w:val="pList"/>
        <w:rPr>
          <w:rFonts w:ascii="Arial" w:hAnsi="Arial"/>
          <w:i w:val="0"/>
          <w:sz w:val="20"/>
        </w:rPr>
      </w:pPr>
      <w:proofErr w:type="gramStart"/>
      <w:r w:rsidRPr="00413B46">
        <w:t>timeout</w:t>
      </w:r>
      <w:proofErr w:type="gramEnd"/>
      <w:r w:rsidRPr="00413B46">
        <w:tab/>
      </w:r>
      <w:r w:rsidRPr="00413B46">
        <w:rPr>
          <w:rFonts w:ascii="Arial" w:hAnsi="Arial"/>
          <w:i w:val="0"/>
          <w:sz w:val="20"/>
        </w:rPr>
        <w:t>implementation-specific value indicating when the authorization expires</w:t>
      </w:r>
    </w:p>
    <w:p w:rsidR="00326344" w:rsidRPr="00413B46" w:rsidRDefault="00326344" w:rsidP="00326344">
      <w:pPr>
        <w:pStyle w:val="pList"/>
        <w:rPr>
          <w:rFonts w:ascii="Arial" w:hAnsi="Arial"/>
          <w:i w:val="0"/>
          <w:sz w:val="20"/>
        </w:rPr>
      </w:pPr>
      <w:proofErr w:type="gramStart"/>
      <w:r w:rsidRPr="00413B46">
        <w:t>timeEpoch</w:t>
      </w:r>
      <w:proofErr w:type="gramEnd"/>
      <w:r w:rsidRPr="00413B46">
        <w:tab/>
      </w:r>
      <w:r w:rsidRPr="00413B46">
        <w:rPr>
          <w:rFonts w:ascii="Arial" w:hAnsi="Arial"/>
          <w:i w:val="0"/>
          <w:sz w:val="20"/>
        </w:rPr>
        <w:t xml:space="preserve">implementation-specific representation of the </w:t>
      </w:r>
      <w:r w:rsidRPr="00413B46">
        <w:t>timeEpoch</w:t>
      </w:r>
      <w:r w:rsidRPr="00413B46">
        <w:rPr>
          <w:rFonts w:ascii="Arial" w:hAnsi="Arial"/>
          <w:i w:val="0"/>
          <w:sz w:val="20"/>
        </w:rPr>
        <w:t xml:space="preserve"> at the time the ticket was created</w:t>
      </w:r>
    </w:p>
    <w:p w:rsidR="00326344" w:rsidRPr="00413B46" w:rsidRDefault="00326344" w:rsidP="00DE7E2B">
      <w:pPr>
        <w:pStyle w:val="NOTE"/>
        <w:ind w:left="2160"/>
      </w:pPr>
      <w:r w:rsidRPr="00413B46">
        <w:t>NOTE 2</w:t>
      </w:r>
      <w:r w:rsidRPr="00413B46">
        <w:tab/>
        <w:t xml:space="preserve">Not included if </w:t>
      </w:r>
      <w:r w:rsidRPr="00413B46">
        <w:rPr>
          <w:i/>
        </w:rPr>
        <w:t>timeout</w:t>
      </w:r>
      <w:r w:rsidRPr="00413B46">
        <w:t xml:space="preserve"> is zero.</w:t>
      </w:r>
    </w:p>
    <w:p w:rsidR="00326344" w:rsidRPr="00413B46" w:rsidRDefault="00326344" w:rsidP="00326344">
      <w:pPr>
        <w:pStyle w:val="pList"/>
        <w:rPr>
          <w:rFonts w:ascii="Arial" w:hAnsi="Arial"/>
          <w:i w:val="0"/>
          <w:sz w:val="20"/>
        </w:rPr>
      </w:pPr>
      <w:proofErr w:type="gramStart"/>
      <w:r w:rsidRPr="00413B46">
        <w:t>resetCount</w:t>
      </w:r>
      <w:proofErr w:type="gramEnd"/>
      <w:r w:rsidRPr="00413B46">
        <w:tab/>
      </w:r>
      <w:r w:rsidRPr="00413B46">
        <w:rPr>
          <w:rFonts w:ascii="Arial" w:hAnsi="Arial"/>
          <w:i w:val="0"/>
          <w:sz w:val="20"/>
        </w:rPr>
        <w:t xml:space="preserve">implementation-specific representation of the TPM’s </w:t>
      </w:r>
      <w:r w:rsidRPr="00413B46">
        <w:rPr>
          <w:rFonts w:ascii="Arial" w:hAnsi="Arial"/>
          <w:sz w:val="20"/>
        </w:rPr>
        <w:t>totalResetCount</w:t>
      </w:r>
    </w:p>
    <w:p w:rsidR="00326344" w:rsidRPr="00413B46" w:rsidRDefault="00326344" w:rsidP="00DE7E2B">
      <w:pPr>
        <w:pStyle w:val="NOTE"/>
        <w:ind w:left="2160"/>
      </w:pPr>
      <w:r w:rsidRPr="00413B46">
        <w:t>NOTE 3</w:t>
      </w:r>
      <w:r w:rsidRPr="00413B46">
        <w:tab/>
        <w:t xml:space="preserve">Not included it </w:t>
      </w:r>
      <w:r w:rsidRPr="00413B46">
        <w:rPr>
          <w:i/>
        </w:rPr>
        <w:t xml:space="preserve">timeout </w:t>
      </w:r>
      <w:r w:rsidRPr="00413B46">
        <w:t>is zero</w:t>
      </w:r>
      <w:r w:rsidRPr="00413B46">
        <w:rPr>
          <w:i/>
        </w:rPr>
        <w:t xml:space="preserve"> </w:t>
      </w:r>
      <w:r w:rsidRPr="00413B46">
        <w:t xml:space="preserve">or if </w:t>
      </w:r>
      <w:r w:rsidRPr="00413B46">
        <w:rPr>
          <w:i/>
        </w:rPr>
        <w:t>nonceTPM</w:t>
      </w:r>
      <w:r w:rsidRPr="00413B46">
        <w:t xml:space="preserve"> was include in the authorization.</w:t>
      </w:r>
    </w:p>
    <w:p w:rsidR="00C53E66" w:rsidRPr="00413B46" w:rsidRDefault="00C53E66" w:rsidP="00C53E66">
      <w:pPr>
        <w:pStyle w:val="Heading2"/>
        <w:pageBreakBefore/>
      </w:pPr>
      <w:bookmarkStart w:id="4086" w:name="_Toc310935458"/>
      <w:bookmarkStart w:id="4087" w:name="_Toc380749564"/>
      <w:bookmarkStart w:id="4088" w:name="_Toc432774005"/>
      <w:bookmarkStart w:id="4089" w:name="_Toc443720863"/>
      <w:bookmarkStart w:id="4090" w:name="_Toc443576155"/>
      <w:bookmarkStart w:id="4091" w:name="_Toc473813876"/>
      <w:bookmarkStart w:id="4092" w:name="_Toc536440837"/>
      <w:bookmarkStart w:id="4093" w:name="_Toc24725512"/>
      <w:r w:rsidRPr="00413B46">
        <w:lastRenderedPageBreak/>
        <w:t>TPM2_PolicySigned</w:t>
      </w:r>
      <w:bookmarkEnd w:id="4074"/>
      <w:bookmarkEnd w:id="4086"/>
      <w:bookmarkEnd w:id="4087"/>
      <w:bookmarkEnd w:id="4088"/>
      <w:bookmarkEnd w:id="4089"/>
      <w:bookmarkEnd w:id="4090"/>
      <w:bookmarkEnd w:id="4091"/>
      <w:bookmarkEnd w:id="4092"/>
      <w:bookmarkEnd w:id="4093"/>
    </w:p>
    <w:p w:rsidR="00C53E66" w:rsidRPr="00413B46" w:rsidRDefault="00C53E66" w:rsidP="00C53E66">
      <w:pPr>
        <w:pStyle w:val="Heading3"/>
        <w:pageBreakBefore w:val="0"/>
      </w:pPr>
      <w:bookmarkStart w:id="4094" w:name="_Toc230511469"/>
      <w:r w:rsidRPr="00413B46">
        <w:t>General Description</w:t>
      </w:r>
      <w:bookmarkEnd w:id="4094"/>
    </w:p>
    <w:p w:rsidR="00C53E66" w:rsidRPr="00413B46" w:rsidRDefault="00C53E66" w:rsidP="00C53E66">
      <w:pPr>
        <w:pStyle w:val="BodyText"/>
        <w:rPr>
          <w:i/>
        </w:rPr>
      </w:pPr>
      <w:r w:rsidRPr="00413B46">
        <w:t xml:space="preserve">This command includes a signed authorization in a policy. The command ties the policy to a signing key by including the Name of the signing key in the </w:t>
      </w:r>
      <w:r w:rsidRPr="00413B46">
        <w:rPr>
          <w:i/>
        </w:rPr>
        <w:t>policyDigest</w:t>
      </w:r>
    </w:p>
    <w:p w:rsidR="00C53E66" w:rsidRPr="00413B46" w:rsidRDefault="00C53E66" w:rsidP="00C53E66">
      <w:pPr>
        <w:pStyle w:val="BodyText"/>
      </w:pPr>
      <w:r w:rsidRPr="00413B46">
        <w:t xml:space="preserve">If </w:t>
      </w:r>
      <w:r w:rsidRPr="00413B46">
        <w:rPr>
          <w:i/>
        </w:rPr>
        <w:t>policySession</w:t>
      </w:r>
      <w:r w:rsidRPr="00413B46">
        <w:t xml:space="preserve"> is a trial session, the TPM will not check the signature and will update </w:t>
      </w:r>
      <w:r w:rsidRPr="00413B46">
        <w:rPr>
          <w:i/>
        </w:rPr>
        <w:t>policySession</w:t>
      </w:r>
      <w:r w:rsidRPr="00413B46">
        <w:t>→</w:t>
      </w:r>
      <w:r w:rsidRPr="00413B46">
        <w:rPr>
          <w:i/>
        </w:rPr>
        <w:t>policyDigest</w:t>
      </w:r>
      <w:r w:rsidRPr="00413B46">
        <w:t xml:space="preserve"> as described in </w:t>
      </w:r>
      <w:r w:rsidRPr="00C42EAF">
        <w:fldChar w:fldCharType="begin"/>
      </w:r>
      <w:r w:rsidRPr="00413B46">
        <w:instrText xml:space="preserve"> REF _Ref328634469 \r \h </w:instrText>
      </w:r>
      <w:r w:rsidRPr="00C42EAF">
        <w:fldChar w:fldCharType="separate"/>
      </w:r>
      <w:r w:rsidR="00D51C42">
        <w:t>23.2.3</w:t>
      </w:r>
      <w:r w:rsidRPr="00C42EAF">
        <w:fldChar w:fldCharType="end"/>
      </w:r>
      <w:r w:rsidRPr="00413B46">
        <w:t xml:space="preserve"> as if a properly signed authorization was received, but no ticket will be produced.</w:t>
      </w:r>
    </w:p>
    <w:p w:rsidR="00C53E66" w:rsidRPr="00413B46" w:rsidRDefault="00C53E66" w:rsidP="00C53E66">
      <w:pPr>
        <w:pStyle w:val="BodyText"/>
      </w:pPr>
      <w:r w:rsidRPr="00413B46">
        <w:t xml:space="preserve">If </w:t>
      </w:r>
      <w:r w:rsidRPr="00413B46">
        <w:rPr>
          <w:i/>
        </w:rPr>
        <w:t>policySession</w:t>
      </w:r>
      <w:r w:rsidRPr="00413B46">
        <w:t xml:space="preserve"> is not a trial session, the TPM will validate </w:t>
      </w:r>
      <w:r w:rsidRPr="00413B46">
        <w:rPr>
          <w:i/>
        </w:rPr>
        <w:t>auth</w:t>
      </w:r>
      <w:r w:rsidRPr="00413B46">
        <w:t xml:space="preserve"> and only perform the update if it is a valid signature over the fields of the command.</w:t>
      </w:r>
    </w:p>
    <w:p w:rsidR="00C53E66" w:rsidRPr="00413B46" w:rsidRDefault="00C53E66" w:rsidP="00C53E66">
      <w:pPr>
        <w:pStyle w:val="BodyText"/>
      </w:pPr>
      <w:r w:rsidRPr="00413B46">
        <w:t xml:space="preserve">The authorizing entity will sign a digest of the authorization qualifiers: </w:t>
      </w:r>
      <w:r w:rsidRPr="00413B46">
        <w:rPr>
          <w:i/>
        </w:rPr>
        <w:t>nonceTPM</w:t>
      </w:r>
      <w:r w:rsidRPr="00413B46">
        <w:t xml:space="preserve">, </w:t>
      </w:r>
      <w:r w:rsidRPr="00413B46">
        <w:rPr>
          <w:i/>
        </w:rPr>
        <w:t>expiration</w:t>
      </w:r>
      <w:r w:rsidRPr="00413B46">
        <w:t xml:space="preserve">, </w:t>
      </w:r>
      <w:r w:rsidRPr="00413B46">
        <w:rPr>
          <w:i/>
        </w:rPr>
        <w:t>cpHashA</w:t>
      </w:r>
      <w:r w:rsidRPr="00413B46">
        <w:t xml:space="preserve">, and </w:t>
      </w:r>
      <w:r w:rsidRPr="00413B46">
        <w:rPr>
          <w:i/>
        </w:rPr>
        <w:t>policyRef</w:t>
      </w:r>
      <w:r w:rsidRPr="00413B46">
        <w:t>. The digest is computed as:</w:t>
      </w:r>
    </w:p>
    <w:p w:rsidR="00C53E66" w:rsidRPr="00413B46" w:rsidRDefault="00C53E66" w:rsidP="00C53E66">
      <w:pPr>
        <w:pStyle w:val="Equation"/>
        <w:rPr>
          <w:i w:val="0"/>
        </w:rPr>
      </w:pPr>
      <w:bookmarkStart w:id="4095" w:name="_Ref259717561"/>
      <w:r w:rsidRPr="00413B46">
        <w:tab/>
        <w:t>aHash</w:t>
      </w:r>
      <w:r w:rsidRPr="00413B46">
        <w:rPr>
          <w:i w:val="0"/>
        </w:rPr>
        <w:t xml:space="preserve"> </w:t>
      </w:r>
      <w:r w:rsidRPr="00413B46">
        <w:rPr>
          <w:rFonts w:ascii="Cambria Math" w:hAnsi="Cambria Math" w:cs="Cambria Math"/>
          <w:i w:val="0"/>
        </w:rPr>
        <w:t>≔</w:t>
      </w:r>
      <w:r w:rsidRPr="00413B46">
        <w:rPr>
          <w:i w:val="0"/>
        </w:rPr>
        <w:t xml:space="preserve"> </w:t>
      </w:r>
      <w:r w:rsidRPr="00413B46">
        <w:rPr>
          <w:b/>
          <w:i w:val="0"/>
        </w:rPr>
        <w:t>H</w:t>
      </w:r>
      <w:r w:rsidRPr="00413B46">
        <w:rPr>
          <w:vertAlign w:val="subscript"/>
        </w:rPr>
        <w:t>authAlg</w:t>
      </w:r>
      <w:r w:rsidRPr="00413B46">
        <w:rPr>
          <w:i w:val="0"/>
        </w:rPr>
        <w:t>(</w:t>
      </w:r>
      <w:r w:rsidRPr="00413B46">
        <w:t>nonceTPM</w:t>
      </w:r>
      <w:r w:rsidRPr="00413B46">
        <w:rPr>
          <w:i w:val="0"/>
        </w:rPr>
        <w:t xml:space="preserve"> || </w:t>
      </w:r>
      <w:r w:rsidRPr="00413B46">
        <w:t>expiration</w:t>
      </w:r>
      <w:r w:rsidRPr="00413B46">
        <w:rPr>
          <w:i w:val="0"/>
        </w:rPr>
        <w:t xml:space="preserve"> || </w:t>
      </w:r>
      <w:r w:rsidRPr="00413B46">
        <w:t>cpHashA</w:t>
      </w:r>
      <w:r w:rsidRPr="00413B46">
        <w:rPr>
          <w:i w:val="0"/>
        </w:rPr>
        <w:t xml:space="preserve"> || </w:t>
      </w:r>
      <w:r w:rsidRPr="00413B46">
        <w:t>policyRef</w:t>
      </w:r>
      <w:r w:rsidRPr="00413B46">
        <w:rPr>
          <w:i w:val="0"/>
        </w:rPr>
        <w:t>)</w:t>
      </w:r>
      <w:r w:rsidRPr="00413B46">
        <w:rPr>
          <w:i w:val="0"/>
        </w:rPr>
        <w:tab/>
      </w:r>
      <w:r w:rsidRPr="00C42EAF">
        <w:rPr>
          <w:rFonts w:ascii="Arial" w:hAnsi="Arial"/>
          <w:i w:val="0"/>
          <w:sz w:val="20"/>
        </w:rPr>
        <w:fldChar w:fldCharType="begin"/>
      </w:r>
      <w:bookmarkStart w:id="4096" w:name="_Ref259718371"/>
      <w:bookmarkEnd w:id="4096"/>
      <w:r w:rsidRPr="00413B46">
        <w:rPr>
          <w:rFonts w:ascii="Arial" w:hAnsi="Arial"/>
          <w:i w:val="0"/>
          <w:sz w:val="20"/>
        </w:rPr>
        <w:instrText xml:space="preserve"> LISTNUM Equ </w:instrText>
      </w:r>
      <w:r w:rsidRPr="00C42EAF">
        <w:rPr>
          <w:rFonts w:ascii="Arial" w:hAnsi="Arial"/>
          <w:i w:val="0"/>
          <w:sz w:val="20"/>
        </w:rPr>
        <w:fldChar w:fldCharType="separate"/>
      </w:r>
      <w:r w:rsidRPr="00413B46">
        <w:rPr>
          <w:rFonts w:ascii="Arial" w:hAnsi="Arial"/>
          <w:i w:val="0"/>
          <w:sz w:val="20"/>
        </w:rPr>
        <w:t>1</w:t>
      </w:r>
      <w:r w:rsidRPr="00C42EAF">
        <w:rPr>
          <w:rFonts w:ascii="Arial" w:hAnsi="Arial"/>
          <w:i w:val="0"/>
          <w:sz w:val="20"/>
        </w:rPr>
        <w:fldChar w:fldCharType="end">
          <w:numberingChange w:id="4097" w:author="David Wooten" w:date="2019-11-15T15:17:00Z" w:original="(13)"/>
        </w:fldChar>
      </w:r>
      <w:bookmarkEnd w:id="4095"/>
    </w:p>
    <w:p w:rsidR="00C53E66" w:rsidRPr="00413B46" w:rsidRDefault="00C53E66" w:rsidP="00C53E66">
      <w:pPr>
        <w:pStyle w:val="BodyText"/>
      </w:pPr>
      <w:proofErr w:type="gramStart"/>
      <w:r w:rsidRPr="00413B46">
        <w:t>where</w:t>
      </w:r>
      <w:proofErr w:type="gramEnd"/>
    </w:p>
    <w:p w:rsidR="00C53E66" w:rsidRPr="00413B46" w:rsidRDefault="00C53E66" w:rsidP="00C53E66">
      <w:pPr>
        <w:pStyle w:val="pList"/>
        <w:rPr>
          <w:rFonts w:ascii="Arial" w:hAnsi="Arial"/>
          <w:i w:val="0"/>
          <w:sz w:val="20"/>
        </w:rPr>
      </w:pPr>
      <w:proofErr w:type="gramStart"/>
      <w:r w:rsidRPr="00413B46">
        <w:rPr>
          <w:b/>
          <w:i w:val="0"/>
        </w:rPr>
        <w:t>H</w:t>
      </w:r>
      <w:r w:rsidRPr="00413B46">
        <w:rPr>
          <w:vertAlign w:val="subscript"/>
        </w:rPr>
        <w:t>authAlg</w:t>
      </w:r>
      <w:r w:rsidRPr="00413B46">
        <w:rPr>
          <w:i w:val="0"/>
          <w:szCs w:val="22"/>
        </w:rPr>
        <w:t>(</w:t>
      </w:r>
      <w:proofErr w:type="gramEnd"/>
      <w:r w:rsidRPr="00413B46">
        <w:rPr>
          <w:i w:val="0"/>
          <w:szCs w:val="22"/>
        </w:rPr>
        <w:t>)</w:t>
      </w:r>
      <w:r w:rsidRPr="00413B46">
        <w:tab/>
      </w:r>
      <w:r w:rsidRPr="00413B46">
        <w:rPr>
          <w:rFonts w:ascii="Arial" w:hAnsi="Arial"/>
          <w:i w:val="0"/>
          <w:sz w:val="20"/>
        </w:rPr>
        <w:t>the hash associated with the auth parameter of this command</w:t>
      </w:r>
    </w:p>
    <w:p w:rsidR="00C53E66" w:rsidRPr="00413B46" w:rsidRDefault="00C53E66" w:rsidP="00C53E66">
      <w:pPr>
        <w:pStyle w:val="NOTE"/>
        <w:ind w:left="2160"/>
      </w:pPr>
      <w:r w:rsidRPr="00413B46">
        <w:t>NOTE 1</w:t>
      </w:r>
      <w:r w:rsidRPr="00413B46">
        <w:tab/>
        <w:t>Each signature and key combination indicates the scheme and each scheme has an associated hash.</w:t>
      </w:r>
    </w:p>
    <w:p w:rsidR="00C53E66" w:rsidRPr="00413B46" w:rsidRDefault="00C53E66" w:rsidP="00C53E66">
      <w:pPr>
        <w:pStyle w:val="pList"/>
        <w:rPr>
          <w:rFonts w:ascii="Arial" w:hAnsi="Arial"/>
          <w:i w:val="0"/>
          <w:sz w:val="20"/>
        </w:rPr>
      </w:pPr>
      <w:proofErr w:type="gramStart"/>
      <w:r w:rsidRPr="00413B46">
        <w:rPr>
          <w:szCs w:val="22"/>
        </w:rPr>
        <w:t>nonceTPM</w:t>
      </w:r>
      <w:proofErr w:type="gramEnd"/>
      <w:r w:rsidRPr="00413B46">
        <w:tab/>
      </w:r>
      <w:r w:rsidRPr="00413B46">
        <w:rPr>
          <w:rFonts w:ascii="Arial" w:hAnsi="Arial"/>
          <w:i w:val="0"/>
          <w:sz w:val="20"/>
        </w:rPr>
        <w:t>the nonceTPM parameter from the TPM2_StartAuthSession() response. If the authorization is not limited to this session, the size of this value is zero.</w:t>
      </w:r>
    </w:p>
    <w:p w:rsidR="00C53E66" w:rsidRPr="00413B46" w:rsidRDefault="00C53E66" w:rsidP="00C53E66">
      <w:pPr>
        <w:pStyle w:val="pList"/>
      </w:pPr>
      <w:proofErr w:type="gramStart"/>
      <w:r w:rsidRPr="00413B46">
        <w:rPr>
          <w:szCs w:val="22"/>
        </w:rPr>
        <w:t>expiration</w:t>
      </w:r>
      <w:proofErr w:type="gramEnd"/>
      <w:r w:rsidRPr="00413B46">
        <w:tab/>
      </w:r>
      <w:r w:rsidRPr="00413B46">
        <w:rPr>
          <w:rFonts w:ascii="Arial" w:hAnsi="Arial"/>
          <w:i w:val="0"/>
          <w:sz w:val="20"/>
        </w:rPr>
        <w:t>time limit on authorization set by authorizing object. This 32-bit value is set to zero if the expiration time is not being set.</w:t>
      </w:r>
    </w:p>
    <w:p w:rsidR="00C53E66" w:rsidRPr="00413B46" w:rsidRDefault="00C53E66" w:rsidP="00C53E66">
      <w:pPr>
        <w:pStyle w:val="pList"/>
      </w:pPr>
      <w:proofErr w:type="gramStart"/>
      <w:r w:rsidRPr="00413B46">
        <w:rPr>
          <w:szCs w:val="22"/>
        </w:rPr>
        <w:t>cpHashA</w:t>
      </w:r>
      <w:proofErr w:type="gramEnd"/>
      <w:r w:rsidRPr="00413B46">
        <w:tab/>
      </w:r>
      <w:r w:rsidRPr="00413B46">
        <w:rPr>
          <w:rFonts w:ascii="Arial" w:hAnsi="Arial"/>
          <w:i w:val="0"/>
          <w:sz w:val="20"/>
        </w:rPr>
        <w:t>digest of the command parameters for the command being approved using the hash algorithm of the policy session. Set to an Empty</w:t>
      </w:r>
      <w:r w:rsidR="009901CE" w:rsidRPr="00413B46">
        <w:rPr>
          <w:rFonts w:ascii="Arial" w:hAnsi="Arial"/>
          <w:i w:val="0"/>
          <w:sz w:val="20"/>
        </w:rPr>
        <w:t xml:space="preserve"> Digest</w:t>
      </w:r>
      <w:r w:rsidRPr="00413B46">
        <w:rPr>
          <w:rFonts w:ascii="Arial" w:hAnsi="Arial"/>
          <w:i w:val="0"/>
          <w:sz w:val="20"/>
        </w:rPr>
        <w:t xml:space="preserve"> if the authorization is not limited to a specific command.</w:t>
      </w:r>
    </w:p>
    <w:p w:rsidR="00C53E66" w:rsidRPr="00413B46" w:rsidRDefault="00C53E66" w:rsidP="00C53E66">
      <w:pPr>
        <w:pStyle w:val="NOTE"/>
        <w:ind w:left="2160"/>
      </w:pPr>
      <w:r w:rsidRPr="00413B46">
        <w:t>NOTE 3</w:t>
      </w:r>
      <w:r w:rsidRPr="00413B46">
        <w:tab/>
        <w:t xml:space="preserve">This is not the </w:t>
      </w:r>
      <w:r w:rsidRPr="00413B46">
        <w:rPr>
          <w:i/>
        </w:rPr>
        <w:t>cpHash</w:t>
      </w:r>
      <w:r w:rsidRPr="00413B46">
        <w:t xml:space="preserve"> of this TPM2_</w:t>
      </w:r>
      <w:proofErr w:type="gramStart"/>
      <w:r w:rsidRPr="00413B46">
        <w:t>PolicySigned(</w:t>
      </w:r>
      <w:proofErr w:type="gramEnd"/>
      <w:r w:rsidRPr="00413B46">
        <w:t>) command.</w:t>
      </w:r>
    </w:p>
    <w:p w:rsidR="00C53E66" w:rsidRPr="00413B46" w:rsidRDefault="00C53E66" w:rsidP="00C53E66">
      <w:pPr>
        <w:pStyle w:val="pList"/>
        <w:rPr>
          <w:rFonts w:ascii="Arial" w:hAnsi="Arial"/>
          <w:i w:val="0"/>
          <w:sz w:val="20"/>
        </w:rPr>
      </w:pPr>
      <w:proofErr w:type="gramStart"/>
      <w:r w:rsidRPr="00413B46">
        <w:rPr>
          <w:szCs w:val="22"/>
        </w:rPr>
        <w:t>policyRef</w:t>
      </w:r>
      <w:proofErr w:type="gramEnd"/>
      <w:r w:rsidRPr="00413B46">
        <w:tab/>
      </w:r>
      <w:r w:rsidRPr="00413B46">
        <w:rPr>
          <w:rFonts w:ascii="Arial" w:hAnsi="Arial"/>
          <w:i w:val="0"/>
          <w:sz w:val="20"/>
        </w:rPr>
        <w:t>an opaque value determined by the authorizing entity. Set to the Empty Buffer if no value is present.</w:t>
      </w:r>
    </w:p>
    <w:p w:rsidR="008F4197" w:rsidRPr="00413B46" w:rsidRDefault="008F4197" w:rsidP="008F4197">
      <w:pPr>
        <w:pStyle w:val="NOTE"/>
        <w:rPr>
          <w:i/>
        </w:rPr>
      </w:pPr>
      <w:r w:rsidRPr="00413B46">
        <w:t>NOTE 4</w:t>
      </w:r>
      <w:r w:rsidRPr="00413B46">
        <w:tab/>
        <w:t xml:space="preserve">The </w:t>
      </w:r>
      <w:r w:rsidRPr="00413B46">
        <w:rPr>
          <w:i/>
        </w:rPr>
        <w:t>nonceTPM</w:t>
      </w:r>
      <w:r w:rsidRPr="00413B46">
        <w:t xml:space="preserve">, </w:t>
      </w:r>
      <w:r w:rsidRPr="00413B46">
        <w:rPr>
          <w:i/>
        </w:rPr>
        <w:t>cpHashA</w:t>
      </w:r>
      <w:r w:rsidRPr="00413B46">
        <w:t xml:space="preserve">, and </w:t>
      </w:r>
      <w:r w:rsidRPr="00413B46">
        <w:rPr>
          <w:i/>
        </w:rPr>
        <w:t>policyRef</w:t>
      </w:r>
      <w:r w:rsidRPr="00413B46">
        <w:t xml:space="preserve"> qualifiers used to compute </w:t>
      </w:r>
      <w:r w:rsidRPr="00413B46">
        <w:rPr>
          <w:i/>
        </w:rPr>
        <w:t>aHash</w:t>
      </w:r>
      <w:r w:rsidRPr="00413B46">
        <w:t xml:space="preserve"> use the TPM2B buffer but do not prepend the size.</w:t>
      </w:r>
    </w:p>
    <w:p w:rsidR="00C53E66" w:rsidRPr="00413B46" w:rsidRDefault="00C53E66" w:rsidP="00C53E66">
      <w:pPr>
        <w:pStyle w:val="NOTE"/>
      </w:pPr>
      <w:r w:rsidRPr="00413B46">
        <w:t>EXAMPLE</w:t>
      </w:r>
      <w:r w:rsidRPr="00413B46">
        <w:tab/>
        <w:t xml:space="preserve">The computation for an </w:t>
      </w:r>
      <w:r w:rsidRPr="00413B46">
        <w:rPr>
          <w:i/>
        </w:rPr>
        <w:t>aHash</w:t>
      </w:r>
      <w:r w:rsidRPr="00413B46">
        <w:t xml:space="preserve"> if there are no restrictions is:</w:t>
      </w:r>
    </w:p>
    <w:p w:rsidR="00C53E66" w:rsidRPr="00413B46" w:rsidRDefault="00C53E66" w:rsidP="00C53E66">
      <w:pPr>
        <w:pStyle w:val="Equation"/>
        <w:rPr>
          <w:i w:val="0"/>
        </w:rPr>
      </w:pPr>
      <w:r w:rsidRPr="00413B46">
        <w:tab/>
        <w:t>aHash</w:t>
      </w:r>
      <w:r w:rsidRPr="00413B46">
        <w:rPr>
          <w:i w:val="0"/>
        </w:rPr>
        <w:t xml:space="preserve"> </w:t>
      </w:r>
      <w:r w:rsidRPr="00413B46">
        <w:rPr>
          <w:rFonts w:ascii="Cambria Math" w:hAnsi="Cambria Math" w:cs="Cambria Math"/>
          <w:i w:val="0"/>
        </w:rPr>
        <w:t>≔</w:t>
      </w:r>
      <w:r w:rsidRPr="00413B46">
        <w:rPr>
          <w:i w:val="0"/>
        </w:rPr>
        <w:t xml:space="preserve"> </w:t>
      </w:r>
      <w:r w:rsidRPr="00413B46">
        <w:rPr>
          <w:b/>
          <w:i w:val="0"/>
        </w:rPr>
        <w:t>H</w:t>
      </w:r>
      <w:r w:rsidRPr="00413B46">
        <w:rPr>
          <w:vertAlign w:val="subscript"/>
        </w:rPr>
        <w:t>authAlg</w:t>
      </w:r>
      <w:r w:rsidRPr="00413B46">
        <w:rPr>
          <w:i w:val="0"/>
        </w:rPr>
        <w:t>(</w:t>
      </w:r>
      <w:r w:rsidRPr="00413B46">
        <w:rPr>
          <w:rFonts w:ascii="Arial" w:hAnsi="Arial"/>
          <w:i w:val="0"/>
        </w:rPr>
        <w:t>00 00 00 00</w:t>
      </w:r>
      <w:r w:rsidRPr="00413B46">
        <w:rPr>
          <w:rFonts w:ascii="Arial" w:hAnsi="Arial"/>
          <w:i w:val="0"/>
          <w:vertAlign w:val="subscript"/>
        </w:rPr>
        <w:t>16</w:t>
      </w:r>
      <w:r w:rsidRPr="00413B46">
        <w:rPr>
          <w:rFonts w:ascii="Arial" w:hAnsi="Arial"/>
          <w:i w:val="0"/>
        </w:rPr>
        <w:t>)</w:t>
      </w:r>
    </w:p>
    <w:p w:rsidR="00C53E66" w:rsidRPr="00413B46" w:rsidRDefault="00C53E66" w:rsidP="00C53E66">
      <w:pPr>
        <w:pStyle w:val="NOTE"/>
      </w:pPr>
      <w:r w:rsidRPr="00413B46">
        <w:tab/>
      </w:r>
      <w:proofErr w:type="gramStart"/>
      <w:r w:rsidRPr="00413B46">
        <w:t>which</w:t>
      </w:r>
      <w:proofErr w:type="gramEnd"/>
      <w:r w:rsidRPr="00413B46">
        <w:t xml:space="preserve"> is the hash of an expiration time of zero.</w:t>
      </w:r>
    </w:p>
    <w:p w:rsidR="00C53E66" w:rsidRPr="00413B46" w:rsidRDefault="00C53E66" w:rsidP="00C53E66">
      <w:pPr>
        <w:pStyle w:val="BodyText"/>
      </w:pPr>
      <w:r w:rsidRPr="00413B46">
        <w:t>The</w:t>
      </w:r>
      <w:r w:rsidRPr="00413B46">
        <w:rPr>
          <w:i/>
        </w:rPr>
        <w:t xml:space="preserve"> aHash</w:t>
      </w:r>
      <w:r w:rsidRPr="00413B46">
        <w:t xml:space="preserve"> is signed by the key associated with a key whose handle is </w:t>
      </w:r>
      <w:r w:rsidRPr="00413B46">
        <w:rPr>
          <w:i/>
        </w:rPr>
        <w:t>authObject</w:t>
      </w:r>
      <w:r w:rsidRPr="00413B46">
        <w:t xml:space="preserve">. The signature and signing parameters are combined to create the </w:t>
      </w:r>
      <w:r w:rsidRPr="00413B46">
        <w:rPr>
          <w:i/>
        </w:rPr>
        <w:t>auth</w:t>
      </w:r>
      <w:r w:rsidRPr="00413B46">
        <w:t xml:space="preserve"> parameter.</w:t>
      </w:r>
    </w:p>
    <w:p w:rsidR="00C53E66" w:rsidRPr="00413B46" w:rsidRDefault="00C53E66" w:rsidP="00C53E66">
      <w:pPr>
        <w:pStyle w:val="BodyText"/>
      </w:pPr>
      <w:r w:rsidRPr="00413B46">
        <w:t xml:space="preserve">The TPM will perform the parameter checks listed in </w:t>
      </w:r>
      <w:r w:rsidRPr="00C42EAF">
        <w:fldChar w:fldCharType="begin"/>
      </w:r>
      <w:r w:rsidRPr="00413B46">
        <w:instrText xml:space="preserve"> REF _Ref240525882 \r \h  \* MERGEFORMAT </w:instrText>
      </w:r>
      <w:r w:rsidRPr="00C42EAF">
        <w:fldChar w:fldCharType="separate"/>
      </w:r>
      <w:r w:rsidR="00D51C42">
        <w:t>23.2.2</w:t>
      </w:r>
      <w:r w:rsidRPr="00C42EAF">
        <w:fldChar w:fldCharType="end"/>
      </w:r>
    </w:p>
    <w:p w:rsidR="00C53E66" w:rsidRPr="00413B46" w:rsidRDefault="00C53E66" w:rsidP="00C53E66">
      <w:pPr>
        <w:pStyle w:val="BodyText"/>
      </w:pPr>
      <w:r w:rsidRPr="00413B46">
        <w:t>If the parameter checks succeed, the TPM will construct a test digest (</w:t>
      </w:r>
      <w:r w:rsidRPr="00413B46">
        <w:rPr>
          <w:i/>
        </w:rPr>
        <w:t>tHash</w:t>
      </w:r>
      <w:r w:rsidRPr="00413B46">
        <w:t xml:space="preserve">) over the provided parameters using the same formulation as shown in equation </w:t>
      </w:r>
      <w:r w:rsidRPr="00C42EAF">
        <w:fldChar w:fldCharType="begin"/>
      </w:r>
      <w:r w:rsidRPr="00413B46">
        <w:instrText xml:space="preserve"> REF _Ref259718371 \n \h  \* MERGEFORMAT </w:instrText>
      </w:r>
      <w:r w:rsidRPr="00C42EAF">
        <w:fldChar w:fldCharType="separate"/>
      </w:r>
      <w:r w:rsidR="00D51C42">
        <w:t>(13)</w:t>
      </w:r>
      <w:r w:rsidRPr="00C42EAF">
        <w:fldChar w:fldCharType="end"/>
      </w:r>
      <w:r w:rsidRPr="00413B46">
        <w:t xml:space="preserve"> above.</w:t>
      </w:r>
    </w:p>
    <w:p w:rsidR="00C53E66" w:rsidRPr="00413B46" w:rsidRDefault="00C53E66" w:rsidP="00C53E66">
      <w:pPr>
        <w:pStyle w:val="BodyText"/>
      </w:pPr>
      <w:r w:rsidRPr="00413B46">
        <w:t xml:space="preserve">If </w:t>
      </w:r>
      <w:r w:rsidRPr="00413B46">
        <w:rPr>
          <w:i/>
        </w:rPr>
        <w:t>tHash</w:t>
      </w:r>
      <w:r w:rsidRPr="00413B46">
        <w:t xml:space="preserve"> does not match the digest of the signed </w:t>
      </w:r>
      <w:r w:rsidRPr="00413B46">
        <w:rPr>
          <w:i/>
        </w:rPr>
        <w:t xml:space="preserve">aHash, </w:t>
      </w:r>
      <w:r w:rsidRPr="00413B46">
        <w:t xml:space="preserve">then the authorization fails and the TPM shall return TPM_RC_POLICY_FAIL and make no change to </w:t>
      </w:r>
      <w:r w:rsidRPr="00413B46">
        <w:rPr>
          <w:i/>
        </w:rPr>
        <w:t>policySession</w:t>
      </w:r>
      <w:r w:rsidRPr="00413B46">
        <w:t>→</w:t>
      </w:r>
      <w:r w:rsidRPr="00413B46">
        <w:rPr>
          <w:i/>
        </w:rPr>
        <w:t>policyDigest</w:t>
      </w:r>
      <w:r w:rsidRPr="00413B46">
        <w:t>.</w:t>
      </w:r>
    </w:p>
    <w:p w:rsidR="00C53E66" w:rsidRPr="00413B46" w:rsidRDefault="00C53E66" w:rsidP="00C53E66">
      <w:pPr>
        <w:pStyle w:val="BodyText"/>
      </w:pPr>
      <w:r w:rsidRPr="00413B46">
        <w:lastRenderedPageBreak/>
        <w:t xml:space="preserve">When all validations have succeeded, </w:t>
      </w:r>
      <w:r w:rsidRPr="00413B46">
        <w:rPr>
          <w:i/>
        </w:rPr>
        <w:t>policySession</w:t>
      </w:r>
      <w:r w:rsidRPr="00413B46">
        <w:t>→</w:t>
      </w:r>
      <w:r w:rsidRPr="00413B46">
        <w:rPr>
          <w:i/>
        </w:rPr>
        <w:t>policyDigest</w:t>
      </w:r>
      <w:r w:rsidRPr="00413B46">
        <w:t xml:space="preserve"> is updated by </w:t>
      </w:r>
      <w:proofErr w:type="gramStart"/>
      <w:r w:rsidRPr="00413B46">
        <w:rPr>
          <w:rFonts w:ascii="Cambria" w:hAnsi="Cambria"/>
          <w:b/>
        </w:rPr>
        <w:t>PolicyUpdate</w:t>
      </w:r>
      <w:r w:rsidRPr="00413B46">
        <w:t>(</w:t>
      </w:r>
      <w:proofErr w:type="gramEnd"/>
      <w:r w:rsidRPr="00413B46">
        <w:t xml:space="preserve">) (see </w:t>
      </w:r>
      <w:r w:rsidRPr="00C42EAF">
        <w:fldChar w:fldCharType="begin"/>
      </w:r>
      <w:r w:rsidRPr="00413B46">
        <w:instrText xml:space="preserve"> REF _Ref328634469 \r \h </w:instrText>
      </w:r>
      <w:r w:rsidRPr="00C42EAF">
        <w:fldChar w:fldCharType="separate"/>
      </w:r>
      <w:r w:rsidR="00D51C42">
        <w:t>23.2.3</w:t>
      </w:r>
      <w:r w:rsidRPr="00C42EAF">
        <w:fldChar w:fldCharType="end"/>
      </w:r>
      <w:r w:rsidRPr="00413B46">
        <w:t>).</w:t>
      </w:r>
    </w:p>
    <w:p w:rsidR="00C53E66" w:rsidRPr="00413B46" w:rsidRDefault="00C53E66" w:rsidP="00C53E66">
      <w:pPr>
        <w:pStyle w:val="Equation"/>
        <w:rPr>
          <w:i w:val="0"/>
        </w:rPr>
      </w:pPr>
      <w:r w:rsidRPr="00413B46">
        <w:tab/>
      </w:r>
      <w:r w:rsidRPr="00413B46">
        <w:rPr>
          <w:b/>
          <w:i w:val="0"/>
        </w:rPr>
        <w:t>PolicyUpdate</w:t>
      </w:r>
      <w:r w:rsidRPr="00413B46">
        <w:rPr>
          <w:i w:val="0"/>
        </w:rPr>
        <w:t>(</w:t>
      </w:r>
      <w:r w:rsidRPr="00413B46">
        <w:rPr>
          <w:rFonts w:ascii="Arial" w:hAnsi="Arial"/>
          <w:i w:val="0"/>
          <w:sz w:val="20"/>
          <w:szCs w:val="20"/>
        </w:rPr>
        <w:t>TPM_CC_PolicySigned</w:t>
      </w:r>
      <w:r w:rsidRPr="00413B46">
        <w:rPr>
          <w:i w:val="0"/>
        </w:rPr>
        <w:t xml:space="preserve">, </w:t>
      </w:r>
      <w:r w:rsidRPr="00413B46">
        <w:t>authObject</w:t>
      </w:r>
      <w:r w:rsidRPr="00413B46">
        <w:rPr>
          <w:i w:val="0"/>
        </w:rPr>
        <w:t>→</w:t>
      </w:r>
      <w:r w:rsidRPr="00413B46">
        <w:t>Name</w:t>
      </w:r>
      <w:r w:rsidRPr="00413B46">
        <w:rPr>
          <w:i w:val="0"/>
        </w:rPr>
        <w:t xml:space="preserve">, </w:t>
      </w:r>
      <w:r w:rsidRPr="00413B46">
        <w:t>policyRef</w:t>
      </w:r>
      <w:r w:rsidRPr="00413B46">
        <w:rPr>
          <w:i w:val="0"/>
        </w:rPr>
        <w:t xml:space="preserve">) </w:t>
      </w:r>
      <w:r w:rsidRPr="00413B46">
        <w:rPr>
          <w:i w:val="0"/>
        </w:rPr>
        <w:tab/>
      </w:r>
      <w:r w:rsidRPr="00C42EAF">
        <w:rPr>
          <w:rFonts w:ascii="Arial" w:hAnsi="Arial"/>
          <w:i w:val="0"/>
          <w:sz w:val="20"/>
        </w:rPr>
        <w:fldChar w:fldCharType="begin"/>
      </w:r>
      <w:r w:rsidRPr="00413B46">
        <w:rPr>
          <w:rFonts w:ascii="Arial" w:hAnsi="Arial"/>
          <w:i w:val="0"/>
          <w:sz w:val="20"/>
        </w:rPr>
        <w:instrText xml:space="preserve"> LISTNUM Equ </w:instrText>
      </w:r>
      <w:r w:rsidRPr="00C42EAF">
        <w:rPr>
          <w:rFonts w:ascii="Arial" w:hAnsi="Arial"/>
          <w:i w:val="0"/>
          <w:sz w:val="20"/>
        </w:rPr>
        <w:fldChar w:fldCharType="separate"/>
      </w:r>
      <w:r w:rsidRPr="00413B46">
        <w:rPr>
          <w:rFonts w:ascii="Arial" w:hAnsi="Arial"/>
          <w:i w:val="0"/>
          <w:sz w:val="20"/>
        </w:rPr>
        <w:t>1</w:t>
      </w:r>
      <w:r w:rsidRPr="00C42EAF">
        <w:rPr>
          <w:rFonts w:ascii="Arial" w:hAnsi="Arial"/>
          <w:i w:val="0"/>
          <w:sz w:val="20"/>
        </w:rPr>
        <w:fldChar w:fldCharType="end">
          <w:numberingChange w:id="4098" w:author="David Wooten" w:date="2019-11-15T15:17:00Z" w:original="(14)"/>
        </w:fldChar>
      </w:r>
    </w:p>
    <w:p w:rsidR="00C53E66" w:rsidRPr="00413B46" w:rsidRDefault="00A74F9A" w:rsidP="00C53E66">
      <w:pPr>
        <w:pStyle w:val="BodyText"/>
      </w:pPr>
      <w:proofErr w:type="gramStart"/>
      <w:r>
        <w:rPr>
          <w:i/>
        </w:rPr>
        <w:t>authObject</w:t>
      </w:r>
      <w:r w:rsidRPr="00413B46">
        <w:t>→</w:t>
      </w:r>
      <w:r>
        <w:rPr>
          <w:i/>
        </w:rPr>
        <w:t>Name</w:t>
      </w:r>
      <w:proofErr w:type="gramEnd"/>
      <w:r>
        <w:rPr>
          <w:i/>
        </w:rPr>
        <w:t xml:space="preserve"> </w:t>
      </w:r>
      <w:r w:rsidRPr="00A74F9A">
        <w:t>is a TPM2B_NAME</w:t>
      </w:r>
      <w:r>
        <w:t>.</w:t>
      </w:r>
      <w:r w:rsidRPr="00413B46">
        <w:rPr>
          <w:i/>
        </w:rPr>
        <w:t xml:space="preserve"> </w:t>
      </w:r>
      <w:proofErr w:type="gramStart"/>
      <w:r w:rsidR="00C53E66" w:rsidRPr="00413B46">
        <w:rPr>
          <w:i/>
        </w:rPr>
        <w:t>policySession</w:t>
      </w:r>
      <w:proofErr w:type="gramEnd"/>
      <w:r w:rsidR="00C53E66" w:rsidRPr="00413B46">
        <w:t xml:space="preserve"> is updated as described in </w:t>
      </w:r>
      <w:r w:rsidR="00C53E66" w:rsidRPr="00C42EAF">
        <w:fldChar w:fldCharType="begin"/>
      </w:r>
      <w:r w:rsidR="00C53E66" w:rsidRPr="00413B46">
        <w:instrText xml:space="preserve"> REF _Ref368860725 \r \h </w:instrText>
      </w:r>
      <w:r w:rsidR="00C53E66" w:rsidRPr="00C42EAF">
        <w:fldChar w:fldCharType="separate"/>
      </w:r>
      <w:r w:rsidR="00D51C42">
        <w:t>23.2.4</w:t>
      </w:r>
      <w:r w:rsidR="00C53E66" w:rsidRPr="00C42EAF">
        <w:fldChar w:fldCharType="end"/>
      </w:r>
      <w:r w:rsidR="00C53E66" w:rsidRPr="00413B46">
        <w:t xml:space="preserve">. The TPM will optionally produce a ticket as described in </w:t>
      </w:r>
      <w:r w:rsidR="00C53E66" w:rsidRPr="00C42EAF">
        <w:fldChar w:fldCharType="begin"/>
      </w:r>
      <w:r w:rsidR="00C53E66" w:rsidRPr="00413B46">
        <w:instrText xml:space="preserve"> REF _Ref240526204 \r \h  \* MERGEFORMAT </w:instrText>
      </w:r>
      <w:r w:rsidR="00C53E66" w:rsidRPr="00C42EAF">
        <w:fldChar w:fldCharType="separate"/>
      </w:r>
      <w:r w:rsidR="00D51C42">
        <w:t>23.2.5</w:t>
      </w:r>
      <w:r w:rsidR="00C53E66" w:rsidRPr="00C42EAF">
        <w:fldChar w:fldCharType="end"/>
      </w:r>
      <w:r w:rsidR="00C53E66" w:rsidRPr="00413B46">
        <w:t>.</w:t>
      </w:r>
    </w:p>
    <w:p w:rsidR="00C53E66" w:rsidRPr="00413B46" w:rsidRDefault="00C53E66" w:rsidP="00C53E66">
      <w:pPr>
        <w:pStyle w:val="BodyText"/>
      </w:pPr>
      <w:r w:rsidRPr="00413B46">
        <w:t xml:space="preserve">Authorization to use </w:t>
      </w:r>
      <w:r w:rsidRPr="00413B46">
        <w:rPr>
          <w:i/>
        </w:rPr>
        <w:t>authObject</w:t>
      </w:r>
      <w:r w:rsidRPr="00413B46">
        <w:t xml:space="preserve"> is not required.</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4099" w:name="_Toc380749747"/>
      <w:bookmarkStart w:id="4100" w:name="_Toc432774194"/>
      <w:bookmarkStart w:id="4101" w:name="_Toc443576341"/>
      <w:bookmarkStart w:id="4102" w:name="_Toc473814075"/>
      <w:bookmarkStart w:id="4103" w:name="_Toc536441041"/>
      <w:bookmarkStart w:id="4104" w:name="_Toc24725723"/>
      <w:r w:rsidRPr="00413B46">
        <w:t xml:space="preserve">Table </w:t>
      </w:r>
      <w:r w:rsidRPr="00C42EAF">
        <w:fldChar w:fldCharType="begin"/>
      </w:r>
      <w:r w:rsidRPr="00413B46">
        <w:instrText xml:space="preserve"> SEQ Table \* ARABIC </w:instrText>
      </w:r>
      <w:r w:rsidRPr="00C42EAF">
        <w:fldChar w:fldCharType="separate"/>
      </w:r>
      <w:ins w:id="4105" w:author="David Wooten" w:date="2019-11-15T15:49:00Z">
        <w:r w:rsidR="00D51C42">
          <w:rPr>
            <w:noProof/>
          </w:rPr>
          <w:t>128</w:t>
        </w:r>
      </w:ins>
      <w:del w:id="4106" w:author="David Wooten" w:date="2019-11-15T15:49:00Z">
        <w:r w:rsidR="00E90F60" w:rsidDel="00D51C42">
          <w:rPr>
            <w:noProof/>
          </w:rPr>
          <w:delText>124</w:delText>
        </w:r>
      </w:del>
      <w:r w:rsidRPr="00C42EAF">
        <w:fldChar w:fldCharType="end"/>
      </w:r>
      <w:r w:rsidRPr="00413B46">
        <w:t xml:space="preserve"> — TPM2_PolicySigned Command</w:t>
      </w:r>
      <w:bookmarkEnd w:id="4099"/>
      <w:bookmarkEnd w:id="4100"/>
      <w:bookmarkEnd w:id="4101"/>
      <w:bookmarkEnd w:id="4102"/>
      <w:bookmarkEnd w:id="4103"/>
      <w:bookmarkEnd w:id="4104"/>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TPM_ST_SESSIONS if an audit, encrypt, or decrypt session is present; otherwise, TPM_ST_NO_SESSIONS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TPM_CC_PolicySigned</w:t>
            </w:r>
          </w:p>
        </w:tc>
      </w:tr>
      <w:tr w:rsidR="00C53E66" w:rsidRPr="00413B46" w:rsidTr="00B8394F">
        <w:trPr>
          <w:cantSplit/>
          <w:jc w:val="center"/>
        </w:trPr>
        <w:tc>
          <w:tcPr>
            <w:tcW w:w="2736" w:type="dxa"/>
            <w:tcBorders>
              <w:top w:val="dashDotStroked" w:sz="2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TPMI_DH_OBJECT</w:t>
            </w:r>
          </w:p>
        </w:tc>
        <w:tc>
          <w:tcPr>
            <w:tcW w:w="2016" w:type="dxa"/>
            <w:tcBorders>
              <w:top w:val="dashDotStroked" w:sz="2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authObject</w:t>
            </w:r>
          </w:p>
        </w:tc>
        <w:tc>
          <w:tcPr>
            <w:tcW w:w="4608" w:type="dxa"/>
            <w:tcBorders>
              <w:top w:val="dashDotStroked" w:sz="2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handle for a key that will validate the signature</w:t>
            </w:r>
          </w:p>
          <w:p w:rsidR="00C53E66" w:rsidRPr="00413B46" w:rsidRDefault="00C53E66" w:rsidP="00B8394F">
            <w:pPr>
              <w:pStyle w:val="TABLE-cell"/>
            </w:pPr>
            <w:r w:rsidRPr="00413B46">
              <w:t>Auth Index: None</w:t>
            </w:r>
          </w:p>
        </w:tc>
      </w:tr>
      <w:tr w:rsidR="00C53E66" w:rsidRPr="00413B46" w:rsidTr="00B8394F">
        <w:trPr>
          <w:cantSplit/>
          <w:jc w:val="center"/>
        </w:trPr>
        <w:tc>
          <w:tcPr>
            <w:tcW w:w="2736" w:type="dxa"/>
            <w:tcBorders>
              <w:top w:val="single" w:sz="6"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TPMI_SH_POLICY</w:t>
            </w:r>
          </w:p>
        </w:tc>
        <w:tc>
          <w:tcPr>
            <w:tcW w:w="2016" w:type="dxa"/>
            <w:tcBorders>
              <w:top w:val="single" w:sz="6"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policySession</w:t>
            </w:r>
          </w:p>
        </w:tc>
        <w:tc>
          <w:tcPr>
            <w:tcW w:w="4608" w:type="dxa"/>
            <w:tcBorders>
              <w:top w:val="single" w:sz="6"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handle for the policy session being extended</w:t>
            </w:r>
          </w:p>
          <w:p w:rsidR="00C53E66" w:rsidRPr="00413B46" w:rsidRDefault="00C53E66" w:rsidP="00B8394F">
            <w:pPr>
              <w:pStyle w:val="TABLE-cell"/>
            </w:pPr>
            <w:r w:rsidRPr="00413B46">
              <w:t>Auth Index: None</w:t>
            </w:r>
          </w:p>
        </w:tc>
      </w:tr>
      <w:tr w:rsidR="00C53E66" w:rsidRPr="00413B46" w:rsidTr="00B8394F">
        <w:trPr>
          <w:cantSplit/>
          <w:jc w:val="center"/>
        </w:trPr>
        <w:tc>
          <w:tcPr>
            <w:tcW w:w="2736" w:type="dxa"/>
            <w:tcBorders>
              <w:top w:val="thinThickThinSmallGap" w:sz="12" w:space="0" w:color="auto"/>
              <w:left w:val="single" w:sz="12" w:space="0" w:color="auto"/>
              <w:right w:val="single" w:sz="8" w:space="0" w:color="auto"/>
            </w:tcBorders>
            <w:vAlign w:val="center"/>
          </w:tcPr>
          <w:p w:rsidR="00C53E66" w:rsidRPr="00413B46" w:rsidRDefault="00C53E66" w:rsidP="00B8394F">
            <w:pPr>
              <w:pStyle w:val="TABLE-cell"/>
            </w:pPr>
            <w:r w:rsidRPr="00413B46">
              <w:t>TPM2B_NONCE</w:t>
            </w:r>
          </w:p>
        </w:tc>
        <w:tc>
          <w:tcPr>
            <w:tcW w:w="2016" w:type="dxa"/>
            <w:tcBorders>
              <w:top w:val="thinThickThinSmallGap" w:sz="12" w:space="0" w:color="auto"/>
              <w:left w:val="single" w:sz="8" w:space="0" w:color="auto"/>
              <w:right w:val="single" w:sz="8" w:space="0" w:color="auto"/>
            </w:tcBorders>
            <w:vAlign w:val="center"/>
          </w:tcPr>
          <w:p w:rsidR="00C53E66" w:rsidRPr="00413B46" w:rsidRDefault="00C53E66" w:rsidP="00B8394F">
            <w:pPr>
              <w:pStyle w:val="TABLE-cell"/>
            </w:pPr>
            <w:r w:rsidRPr="00413B46">
              <w:t>nonceTPM</w:t>
            </w:r>
          </w:p>
        </w:tc>
        <w:tc>
          <w:tcPr>
            <w:tcW w:w="4608" w:type="dxa"/>
            <w:tcBorders>
              <w:top w:val="thinThickThinSmallGap" w:sz="12" w:space="0" w:color="auto"/>
              <w:left w:val="single" w:sz="8" w:space="0" w:color="auto"/>
              <w:right w:val="single" w:sz="12" w:space="0" w:color="auto"/>
            </w:tcBorders>
            <w:vAlign w:val="center"/>
          </w:tcPr>
          <w:p w:rsidR="00C53E66" w:rsidRPr="00413B46" w:rsidRDefault="00C53E66" w:rsidP="00B8394F">
            <w:pPr>
              <w:pStyle w:val="TABLE-cell"/>
            </w:pPr>
            <w:r w:rsidRPr="00413B46">
              <w:t>the policy nonce for the session</w:t>
            </w:r>
          </w:p>
          <w:p w:rsidR="00C53E66" w:rsidRPr="00413B46" w:rsidRDefault="00C53E66" w:rsidP="00B8394F">
            <w:pPr>
              <w:pStyle w:val="TABLE-cell"/>
            </w:pPr>
            <w:r w:rsidRPr="00413B46">
              <w:t>This can be the Empty Buffer.</w:t>
            </w:r>
          </w:p>
        </w:tc>
      </w:tr>
      <w:tr w:rsidR="00C53E66" w:rsidRPr="00413B46" w:rsidTr="00B8394F">
        <w:trPr>
          <w:cantSplit/>
          <w:jc w:val="center"/>
        </w:trPr>
        <w:tc>
          <w:tcPr>
            <w:tcW w:w="2736" w:type="dxa"/>
            <w:tcBorders>
              <w:left w:val="single" w:sz="12" w:space="0" w:color="auto"/>
              <w:right w:val="single" w:sz="8" w:space="0" w:color="auto"/>
            </w:tcBorders>
            <w:vAlign w:val="center"/>
          </w:tcPr>
          <w:p w:rsidR="00C53E66" w:rsidRPr="00413B46" w:rsidRDefault="00C53E66" w:rsidP="00B8394F">
            <w:pPr>
              <w:pStyle w:val="TABLE-cell"/>
            </w:pPr>
            <w:r w:rsidRPr="00413B46">
              <w:t>TPM2B_DIGEST</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cpHashA</w:t>
            </w:r>
          </w:p>
        </w:tc>
        <w:tc>
          <w:tcPr>
            <w:tcW w:w="4608" w:type="dxa"/>
            <w:tcBorders>
              <w:left w:val="single" w:sz="8" w:space="0" w:color="auto"/>
              <w:right w:val="single" w:sz="12" w:space="0" w:color="auto"/>
            </w:tcBorders>
            <w:vAlign w:val="center"/>
          </w:tcPr>
          <w:p w:rsidR="00C53E66" w:rsidRPr="00413B46" w:rsidRDefault="00C53E66" w:rsidP="00B8394F">
            <w:pPr>
              <w:pStyle w:val="TABLE-cell"/>
            </w:pPr>
            <w:r w:rsidRPr="00413B46">
              <w:t>digest of the command parameters to which this authorization is limited</w:t>
            </w:r>
          </w:p>
          <w:p w:rsidR="00C53E66" w:rsidRPr="00413B46" w:rsidRDefault="00C53E66" w:rsidP="00B8394F">
            <w:pPr>
              <w:pStyle w:val="TABLE-cell"/>
            </w:pPr>
            <w:r w:rsidRPr="00413B46">
              <w:t xml:space="preserve">This is not the </w:t>
            </w:r>
            <w:r w:rsidRPr="00413B46">
              <w:rPr>
                <w:i/>
              </w:rPr>
              <w:t>cpHash</w:t>
            </w:r>
            <w:r w:rsidRPr="00413B46">
              <w:t xml:space="preserve"> for this command but the </w:t>
            </w:r>
            <w:r w:rsidRPr="00413B46">
              <w:rPr>
                <w:i/>
              </w:rPr>
              <w:t>cpHash</w:t>
            </w:r>
            <w:r w:rsidRPr="00413B46">
              <w:t xml:space="preserve"> for the command to which this policy session will be applied. If it is not limited, the parameter will be the Empty Buffer.</w:t>
            </w:r>
          </w:p>
        </w:tc>
      </w:tr>
      <w:tr w:rsidR="00C53E66" w:rsidRPr="00413B46" w:rsidTr="00B8394F">
        <w:trPr>
          <w:cantSplit/>
          <w:jc w:val="center"/>
        </w:trPr>
        <w:tc>
          <w:tcPr>
            <w:tcW w:w="2736" w:type="dxa"/>
            <w:tcBorders>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TPM2B_NONCE</w:t>
            </w:r>
          </w:p>
        </w:tc>
        <w:tc>
          <w:tcPr>
            <w:tcW w:w="2016" w:type="dxa"/>
            <w:tcBorders>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policyRef</w:t>
            </w:r>
          </w:p>
        </w:tc>
        <w:tc>
          <w:tcPr>
            <w:tcW w:w="4608" w:type="dxa"/>
            <w:tcBorders>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t>a reference to a policy relating to the authorization – may be the Empty Buffer</w:t>
            </w:r>
          </w:p>
          <w:p w:rsidR="00C53E66" w:rsidRPr="00413B46" w:rsidRDefault="00C53E66" w:rsidP="00B8394F">
            <w:pPr>
              <w:pStyle w:val="TABLE-cell"/>
            </w:pPr>
            <w:r w:rsidRPr="00413B46">
              <w:t>Size is limited to be no larger than the nonce size supported on the TPM.</w:t>
            </w:r>
          </w:p>
        </w:tc>
      </w:tr>
      <w:tr w:rsidR="00C53E66" w:rsidRPr="00413B46" w:rsidTr="00B8394F">
        <w:trPr>
          <w:cantSplit/>
          <w:jc w:val="center"/>
        </w:trPr>
        <w:tc>
          <w:tcPr>
            <w:tcW w:w="2736" w:type="dxa"/>
            <w:tcBorders>
              <w:left w:val="single" w:sz="12" w:space="0" w:color="auto"/>
              <w:right w:val="single" w:sz="8" w:space="0" w:color="auto"/>
            </w:tcBorders>
            <w:vAlign w:val="center"/>
          </w:tcPr>
          <w:p w:rsidR="00C53E66" w:rsidRPr="00413B46" w:rsidRDefault="00C53E66" w:rsidP="00B8394F">
            <w:pPr>
              <w:pStyle w:val="TABLE-cell"/>
            </w:pPr>
            <w:r w:rsidRPr="00413B46">
              <w:t>INT32</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expiration</w:t>
            </w:r>
          </w:p>
        </w:tc>
        <w:tc>
          <w:tcPr>
            <w:tcW w:w="4608" w:type="dxa"/>
            <w:tcBorders>
              <w:left w:val="single" w:sz="8" w:space="0" w:color="auto"/>
              <w:right w:val="single" w:sz="12" w:space="0" w:color="auto"/>
            </w:tcBorders>
            <w:vAlign w:val="center"/>
          </w:tcPr>
          <w:p w:rsidR="00C53E66" w:rsidRPr="00413B46" w:rsidRDefault="00C53E66" w:rsidP="00B8394F">
            <w:pPr>
              <w:pStyle w:val="TABLE-cell"/>
            </w:pPr>
            <w:r w:rsidRPr="00413B46">
              <w:t xml:space="preserve">time when authorization will expire, measured in seconds from the time that </w:t>
            </w:r>
            <w:r w:rsidRPr="00413B46">
              <w:rPr>
                <w:i/>
              </w:rPr>
              <w:t>nonceTPM</w:t>
            </w:r>
            <w:r w:rsidRPr="00413B46">
              <w:t xml:space="preserve"> was generated</w:t>
            </w:r>
          </w:p>
          <w:p w:rsidR="00C53E66" w:rsidRPr="00413B46" w:rsidRDefault="00C53E66" w:rsidP="00B8394F">
            <w:pPr>
              <w:pStyle w:val="TABLE-cell"/>
            </w:pPr>
            <w:r w:rsidRPr="00413B46">
              <w:t xml:space="preserve">If </w:t>
            </w:r>
            <w:r w:rsidRPr="00413B46">
              <w:rPr>
                <w:i/>
              </w:rPr>
              <w:t>expiration</w:t>
            </w:r>
            <w:r w:rsidRPr="00413B46">
              <w:t xml:space="preserve"> is non-negative, a NULL Ticket is returned. See </w:t>
            </w:r>
            <w:r w:rsidRPr="00C42EAF">
              <w:fldChar w:fldCharType="begin"/>
            </w:r>
            <w:r w:rsidRPr="00413B46">
              <w:instrText xml:space="preserve"> REF _Ref371089653 \r \h </w:instrText>
            </w:r>
            <w:r w:rsidRPr="00C42EAF">
              <w:fldChar w:fldCharType="separate"/>
            </w:r>
            <w:r w:rsidR="00D51C42">
              <w:t>23.2.5</w:t>
            </w:r>
            <w:r w:rsidRPr="00C42EAF">
              <w:fldChar w:fldCharType="end"/>
            </w:r>
            <w:r w:rsidRPr="00413B46">
              <w:t>.</w:t>
            </w:r>
          </w:p>
        </w:tc>
      </w:tr>
      <w:tr w:rsidR="00C53E66" w:rsidRPr="00413B46" w:rsidTr="00B8394F">
        <w:trPr>
          <w:cantSplit/>
          <w:jc w:val="center"/>
        </w:trPr>
        <w:tc>
          <w:tcPr>
            <w:tcW w:w="2736" w:type="dxa"/>
            <w:tcBorders>
              <w:top w:val="single" w:sz="4"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TPMT_SIGNATURE</w:t>
            </w:r>
          </w:p>
        </w:tc>
        <w:tc>
          <w:tcPr>
            <w:tcW w:w="2016" w:type="dxa"/>
            <w:tcBorders>
              <w:top w:val="single" w:sz="4"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auth</w:t>
            </w:r>
          </w:p>
        </w:tc>
        <w:tc>
          <w:tcPr>
            <w:tcW w:w="4608" w:type="dxa"/>
            <w:tcBorders>
              <w:top w:val="single" w:sz="4"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signed authorization (not optional)</w:t>
            </w:r>
          </w:p>
        </w:tc>
      </w:tr>
    </w:tbl>
    <w:p w:rsidR="00C53E66" w:rsidRPr="00413B46" w:rsidRDefault="00C53E66" w:rsidP="00C53E66">
      <w:pPr>
        <w:pStyle w:val="TABLE-title"/>
      </w:pPr>
      <w:bookmarkStart w:id="4107" w:name="_Toc380749748"/>
      <w:bookmarkStart w:id="4108" w:name="_Toc432774195"/>
      <w:bookmarkStart w:id="4109" w:name="_Toc443576342"/>
      <w:bookmarkStart w:id="4110" w:name="_Toc473814076"/>
      <w:bookmarkStart w:id="4111" w:name="_Toc536441042"/>
      <w:bookmarkStart w:id="4112" w:name="_Toc24725724"/>
      <w:r w:rsidRPr="00413B46">
        <w:t xml:space="preserve">Table </w:t>
      </w:r>
      <w:r w:rsidRPr="00C42EAF">
        <w:fldChar w:fldCharType="begin"/>
      </w:r>
      <w:r w:rsidRPr="00413B46">
        <w:instrText xml:space="preserve"> SEQ Table \* ARABIC </w:instrText>
      </w:r>
      <w:r w:rsidRPr="00C42EAF">
        <w:fldChar w:fldCharType="separate"/>
      </w:r>
      <w:ins w:id="4113" w:author="David Wooten" w:date="2019-11-15T15:49:00Z">
        <w:r w:rsidR="00D51C42">
          <w:rPr>
            <w:noProof/>
          </w:rPr>
          <w:t>129</w:t>
        </w:r>
      </w:ins>
      <w:del w:id="4114" w:author="David Wooten" w:date="2019-11-15T15:49:00Z">
        <w:r w:rsidR="00E90F60" w:rsidDel="00D51C42">
          <w:rPr>
            <w:noProof/>
          </w:rPr>
          <w:delText>125</w:delText>
        </w:r>
      </w:del>
      <w:r w:rsidRPr="00C42EAF">
        <w:fldChar w:fldCharType="end"/>
      </w:r>
      <w:r w:rsidRPr="00413B46">
        <w:t xml:space="preserve"> — TPM2_PolicySigned Response</w:t>
      </w:r>
      <w:bookmarkEnd w:id="4107"/>
      <w:bookmarkEnd w:id="4108"/>
      <w:bookmarkEnd w:id="4109"/>
      <w:bookmarkEnd w:id="4110"/>
      <w:bookmarkEnd w:id="4111"/>
      <w:bookmarkEnd w:id="4112"/>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000000"/>
              <w:left w:val="single" w:sz="12" w:space="0" w:color="000000"/>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000000"/>
              <w:left w:val="single" w:sz="8" w:space="0" w:color="auto"/>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000000"/>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thinThickThinSmallGap"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thinThickThinSmallGap" w:sz="12"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thinThickThinSmallGap" w:sz="12" w:space="0" w:color="auto"/>
              <w:left w:val="single" w:sz="12" w:space="0" w:color="000000"/>
              <w:bottom w:val="single" w:sz="6" w:space="0" w:color="auto"/>
              <w:right w:val="single" w:sz="8" w:space="0" w:color="auto"/>
            </w:tcBorders>
            <w:vAlign w:val="center"/>
          </w:tcPr>
          <w:p w:rsidR="00C53E66" w:rsidRPr="00413B46" w:rsidRDefault="00C53E66" w:rsidP="00B8394F">
            <w:pPr>
              <w:pStyle w:val="TABLE-cell"/>
            </w:pPr>
            <w:r w:rsidRPr="00413B46">
              <w:t>TPM2B_TIMEOUT</w:t>
            </w:r>
          </w:p>
        </w:tc>
        <w:tc>
          <w:tcPr>
            <w:tcW w:w="2016" w:type="dxa"/>
            <w:tcBorders>
              <w:top w:val="thinThickThinSmallGap" w:sz="12"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timeout</w:t>
            </w:r>
          </w:p>
        </w:tc>
        <w:tc>
          <w:tcPr>
            <w:tcW w:w="4608" w:type="dxa"/>
            <w:tcBorders>
              <w:top w:val="thinThickThinSmallGap" w:sz="12" w:space="0" w:color="auto"/>
              <w:left w:val="single" w:sz="8" w:space="0" w:color="auto"/>
              <w:bottom w:val="single" w:sz="6" w:space="0" w:color="auto"/>
              <w:right w:val="single" w:sz="12" w:space="0" w:color="000000"/>
            </w:tcBorders>
            <w:vAlign w:val="center"/>
          </w:tcPr>
          <w:p w:rsidR="00C53E66" w:rsidRPr="00413B46" w:rsidRDefault="00C53E66" w:rsidP="00B8394F">
            <w:pPr>
              <w:pStyle w:val="TABLE-cell"/>
            </w:pPr>
            <w:r w:rsidRPr="00413B46">
              <w:t>implementation-specific time value, used to indicate to the TPM when the ticket expires</w:t>
            </w:r>
          </w:p>
          <w:p w:rsidR="00C53E66" w:rsidRPr="00413B46" w:rsidRDefault="00C53E66" w:rsidP="00B8394F">
            <w:pPr>
              <w:pStyle w:val="Table-cell-note"/>
            </w:pPr>
            <w:r w:rsidRPr="00413B46">
              <w:t>NOTE</w:t>
            </w:r>
            <w:r w:rsidRPr="00413B46">
              <w:tab/>
              <w:t xml:space="preserve">If </w:t>
            </w:r>
            <w:r w:rsidRPr="00413B46">
              <w:rPr>
                <w:i/>
              </w:rPr>
              <w:t>policyTicket</w:t>
            </w:r>
            <w:r w:rsidRPr="00413B46">
              <w:t xml:space="preserve"> is a NULL Ticket, then this shall be the Empty Buffer.</w:t>
            </w:r>
          </w:p>
        </w:tc>
      </w:tr>
      <w:tr w:rsidR="00C53E66" w:rsidRPr="00413B46" w:rsidTr="00B8394F">
        <w:trPr>
          <w:cantSplit/>
          <w:jc w:val="center"/>
        </w:trPr>
        <w:tc>
          <w:tcPr>
            <w:tcW w:w="2736" w:type="dxa"/>
            <w:tcBorders>
              <w:top w:val="single" w:sz="6" w:space="0" w:color="auto"/>
              <w:left w:val="single" w:sz="12" w:space="0" w:color="000000"/>
              <w:bottom w:val="single" w:sz="12" w:space="0" w:color="auto"/>
              <w:right w:val="single" w:sz="8" w:space="0" w:color="auto"/>
            </w:tcBorders>
            <w:vAlign w:val="center"/>
          </w:tcPr>
          <w:p w:rsidR="00C53E66" w:rsidRPr="00413B46" w:rsidRDefault="00C53E66" w:rsidP="00B8394F">
            <w:pPr>
              <w:pStyle w:val="TABLE-cell"/>
            </w:pPr>
            <w:r w:rsidRPr="00413B46">
              <w:t>TPMT_TK_AUTH</w:t>
            </w:r>
          </w:p>
        </w:tc>
        <w:tc>
          <w:tcPr>
            <w:tcW w:w="2016" w:type="dxa"/>
            <w:tcBorders>
              <w:top w:val="single" w:sz="6"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policyTicket</w:t>
            </w:r>
          </w:p>
        </w:tc>
        <w:tc>
          <w:tcPr>
            <w:tcW w:w="4608" w:type="dxa"/>
            <w:tcBorders>
              <w:top w:val="single" w:sz="6" w:space="0" w:color="auto"/>
              <w:left w:val="single" w:sz="8" w:space="0" w:color="auto"/>
              <w:bottom w:val="single" w:sz="12" w:space="0" w:color="auto"/>
              <w:right w:val="single" w:sz="12" w:space="0" w:color="000000"/>
            </w:tcBorders>
            <w:vAlign w:val="center"/>
          </w:tcPr>
          <w:p w:rsidR="00C53E66" w:rsidRPr="00413B46" w:rsidRDefault="00C53E66" w:rsidP="00B8394F">
            <w:pPr>
              <w:pStyle w:val="TABLE-cell"/>
            </w:pPr>
            <w:proofErr w:type="gramStart"/>
            <w:r w:rsidRPr="00413B46">
              <w:t>produced</w:t>
            </w:r>
            <w:proofErr w:type="gramEnd"/>
            <w:r w:rsidRPr="00413B46">
              <w:t xml:space="preserve"> if the command succeeds and </w:t>
            </w:r>
            <w:r w:rsidRPr="00413B46">
              <w:rPr>
                <w:i/>
              </w:rPr>
              <w:t>expiration</w:t>
            </w:r>
            <w:r w:rsidRPr="00413B46">
              <w:t xml:space="preserve"> in the command was non-zero; this ticket will use the TPMT_ST_AUTH_SIGNED structure tag. See </w:t>
            </w:r>
            <w:r w:rsidRPr="00C42EAF">
              <w:fldChar w:fldCharType="begin"/>
            </w:r>
            <w:r w:rsidRPr="00413B46">
              <w:instrText xml:space="preserve"> REF _Ref371089653 \r \h </w:instrText>
            </w:r>
            <w:r w:rsidRPr="00C42EAF">
              <w:fldChar w:fldCharType="separate"/>
            </w:r>
            <w:r w:rsidR="00D51C42">
              <w:t>23.2.5</w:t>
            </w:r>
            <w:r w:rsidRPr="00C42EAF">
              <w:fldChar w:fldCharType="end"/>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bookmarkStart w:id="4115" w:name="_Toc230511472"/>
      <w:r w:rsidRPr="00413B46">
        <w:t>[[PolicySigned]]</w:t>
      </w:r>
    </w:p>
    <w:p w:rsidR="00C53E66" w:rsidRPr="00413B46" w:rsidRDefault="00C53E66" w:rsidP="00C53E66">
      <w:pPr>
        <w:pStyle w:val="Heading2"/>
        <w:pageBreakBefore/>
      </w:pPr>
      <w:bookmarkStart w:id="4116" w:name="_Toc310935459"/>
      <w:bookmarkStart w:id="4117" w:name="_Toc380749565"/>
      <w:bookmarkStart w:id="4118" w:name="_Toc432774006"/>
      <w:bookmarkStart w:id="4119" w:name="_Toc443720864"/>
      <w:bookmarkStart w:id="4120" w:name="_Toc443576156"/>
      <w:bookmarkStart w:id="4121" w:name="_Toc473813877"/>
      <w:bookmarkStart w:id="4122" w:name="_Toc536440838"/>
      <w:bookmarkStart w:id="4123" w:name="_Toc24725513"/>
      <w:r w:rsidRPr="00413B46">
        <w:lastRenderedPageBreak/>
        <w:t>TPM2_PolicySecret</w:t>
      </w:r>
      <w:bookmarkEnd w:id="4116"/>
      <w:bookmarkEnd w:id="4117"/>
      <w:bookmarkEnd w:id="4118"/>
      <w:bookmarkEnd w:id="4119"/>
      <w:bookmarkEnd w:id="4120"/>
      <w:bookmarkEnd w:id="4121"/>
      <w:bookmarkEnd w:id="4122"/>
      <w:bookmarkEnd w:id="4123"/>
    </w:p>
    <w:p w:rsidR="00C53E66" w:rsidRPr="00413B46" w:rsidRDefault="00C53E66" w:rsidP="00C53E66">
      <w:pPr>
        <w:pStyle w:val="Heading3"/>
        <w:pageBreakBefore w:val="0"/>
      </w:pPr>
      <w:r w:rsidRPr="00413B46">
        <w:t>General Description</w:t>
      </w:r>
    </w:p>
    <w:p w:rsidR="006B74E4" w:rsidRDefault="00C53E66" w:rsidP="00C53E66">
      <w:pPr>
        <w:pStyle w:val="BodyText"/>
      </w:pPr>
      <w:r w:rsidRPr="00413B46">
        <w:t xml:space="preserve">This command includes a secret-based authorization to a policy. The caller proves knowledge of the secret value using an authorization session using the </w:t>
      </w:r>
      <w:r w:rsidRPr="00413B46">
        <w:rPr>
          <w:i/>
        </w:rPr>
        <w:t>authValue</w:t>
      </w:r>
      <w:r w:rsidRPr="00413B46">
        <w:t xml:space="preserve"> associated with </w:t>
      </w:r>
      <w:r w:rsidRPr="00413B46">
        <w:rPr>
          <w:i/>
        </w:rPr>
        <w:t>authHandle</w:t>
      </w:r>
      <w:r w:rsidRPr="00413B46">
        <w:t>. A password session, an HMAC session, or a policy session containing TPM2_</w:t>
      </w:r>
      <w:proofErr w:type="gramStart"/>
      <w:r w:rsidRPr="00413B46">
        <w:t>PolicyAuthValue(</w:t>
      </w:r>
      <w:proofErr w:type="gramEnd"/>
      <w:r w:rsidRPr="00413B46">
        <w:t>) or TPM2_PolicyPassword() will satisfy this requirement.</w:t>
      </w:r>
    </w:p>
    <w:p w:rsidR="00C53E66" w:rsidRPr="00413B46" w:rsidRDefault="00C53E66" w:rsidP="00C53E66">
      <w:pPr>
        <w:pStyle w:val="BodyText"/>
      </w:pPr>
      <w:r w:rsidRPr="00413B46">
        <w:t xml:space="preserve">If a policy session is used and use of the </w:t>
      </w:r>
      <w:r w:rsidRPr="00413B46">
        <w:rPr>
          <w:i/>
        </w:rPr>
        <w:t>authValue</w:t>
      </w:r>
      <w:r w:rsidRPr="00413B46">
        <w:t xml:space="preserve"> of </w:t>
      </w:r>
      <w:r w:rsidRPr="00413B46">
        <w:rPr>
          <w:i/>
        </w:rPr>
        <w:t>authHandle</w:t>
      </w:r>
      <w:r w:rsidRPr="00413B46">
        <w:t xml:space="preserve"> is not required, the TPM will return TPM_RC_MODE. That is, the session for </w:t>
      </w:r>
      <w:r w:rsidRPr="00413B46">
        <w:rPr>
          <w:i/>
        </w:rPr>
        <w:t>authHandle</w:t>
      </w:r>
      <w:r w:rsidRPr="00413B46">
        <w:t xml:space="preserve"> must have either </w:t>
      </w:r>
      <w:r w:rsidRPr="00413B46">
        <w:rPr>
          <w:i/>
        </w:rPr>
        <w:t>isAuthValueNeeded</w:t>
      </w:r>
      <w:r w:rsidRPr="00413B46">
        <w:t xml:space="preserve"> or </w:t>
      </w:r>
      <w:r w:rsidRPr="00413B46">
        <w:rPr>
          <w:i/>
        </w:rPr>
        <w:t>isPasswordNeeded</w:t>
      </w:r>
      <w:r w:rsidRPr="00413B46">
        <w:t xml:space="preserve"> SET.</w:t>
      </w:r>
    </w:p>
    <w:p w:rsidR="006B74E4" w:rsidRDefault="00C53E66" w:rsidP="00C53E66">
      <w:pPr>
        <w:pStyle w:val="BodyText"/>
      </w:pPr>
      <w:r w:rsidRPr="00413B46">
        <w:t xml:space="preserve">The secret is the </w:t>
      </w:r>
      <w:r w:rsidRPr="00413B46">
        <w:rPr>
          <w:i/>
        </w:rPr>
        <w:t>authValue</w:t>
      </w:r>
      <w:r w:rsidRPr="00413B46">
        <w:t xml:space="preserve"> of the entity whose handle is </w:t>
      </w:r>
      <w:r w:rsidRPr="00413B46">
        <w:rPr>
          <w:i/>
        </w:rPr>
        <w:t xml:space="preserve">authHandle, </w:t>
      </w:r>
      <w:r w:rsidRPr="00413B46">
        <w:t xml:space="preserve">which may be any TPM entity with a handle and an associated </w:t>
      </w:r>
      <w:r w:rsidRPr="00413B46">
        <w:rPr>
          <w:i/>
        </w:rPr>
        <w:t>authValue</w:t>
      </w:r>
      <w:r w:rsidRPr="00413B46">
        <w:t xml:space="preserve">. This includes the reserved handles (for example, Platform, Storage, and Endorsement), NV Indexes, and loaded objects. </w:t>
      </w:r>
      <w:proofErr w:type="gramStart"/>
      <w:r w:rsidR="006F7636" w:rsidRPr="006F7636">
        <w:rPr>
          <w:i/>
        </w:rPr>
        <w:t>authEntity</w:t>
      </w:r>
      <w:proofErr w:type="gramEnd"/>
      <w:r w:rsidR="006F7636">
        <w:t xml:space="preserve"> is the entity referenced by </w:t>
      </w:r>
      <w:r w:rsidR="006F7636" w:rsidRPr="006F7636">
        <w:rPr>
          <w:i/>
        </w:rPr>
        <w:t>authHandle</w:t>
      </w:r>
      <w:r w:rsidR="006F7636">
        <w:t xml:space="preserve">. </w:t>
      </w:r>
      <w:r w:rsidR="002873F6" w:rsidRPr="00413B46">
        <w:t xml:space="preserve">If </w:t>
      </w:r>
      <w:r w:rsidR="002873F6" w:rsidRPr="00413B46">
        <w:rPr>
          <w:i/>
        </w:rPr>
        <w:t>auth</w:t>
      </w:r>
      <w:r w:rsidR="006F7636">
        <w:rPr>
          <w:i/>
        </w:rPr>
        <w:t>Entity</w:t>
      </w:r>
      <w:r w:rsidR="002873F6" w:rsidRPr="00413B46">
        <w:rPr>
          <w:i/>
        </w:rPr>
        <w:t xml:space="preserve"> </w:t>
      </w:r>
      <w:r w:rsidR="002873F6" w:rsidRPr="00413B46">
        <w:t xml:space="preserve">references an Ordinary object, it </w:t>
      </w:r>
      <w:r w:rsidRPr="00413B46">
        <w:t xml:space="preserve">must have </w:t>
      </w:r>
      <w:r w:rsidRPr="00413B46">
        <w:rPr>
          <w:i/>
        </w:rPr>
        <w:t>userWithAuth</w:t>
      </w:r>
      <w:r w:rsidRPr="00413B46">
        <w:t xml:space="preserve"> SET.</w:t>
      </w:r>
    </w:p>
    <w:p w:rsidR="007C7C73" w:rsidRDefault="007C7C73" w:rsidP="007C7C73">
      <w:pPr>
        <w:pStyle w:val="NOTE"/>
      </w:pPr>
      <w:r>
        <w:t>NOTE 1</w:t>
      </w:r>
      <w:r>
        <w:tab/>
        <w:t xml:space="preserve">The </w:t>
      </w:r>
      <w:r w:rsidRPr="007C7C73">
        <w:rPr>
          <w:i/>
        </w:rPr>
        <w:t>userWithAuth</w:t>
      </w:r>
      <w:r>
        <w:t xml:space="preserve"> requirement permits the implementation to use common authorization code.</w:t>
      </w:r>
    </w:p>
    <w:p w:rsidR="00C53E66" w:rsidRPr="00413B46" w:rsidRDefault="00C75DB3" w:rsidP="00C53E66">
      <w:pPr>
        <w:pStyle w:val="BodyText"/>
      </w:pPr>
      <w:proofErr w:type="gramStart"/>
      <w:r w:rsidRPr="00413B46">
        <w:t xml:space="preserve">If </w:t>
      </w:r>
      <w:r w:rsidRPr="00413B46">
        <w:rPr>
          <w:i/>
          <w:u w:val="single"/>
        </w:rPr>
        <w:t>auth</w:t>
      </w:r>
      <w:r w:rsidR="006F7636">
        <w:rPr>
          <w:i/>
          <w:u w:val="single"/>
        </w:rPr>
        <w:t>Entity</w:t>
      </w:r>
      <w:r w:rsidRPr="00413B46">
        <w:rPr>
          <w:i/>
          <w:u w:val="single"/>
        </w:rPr>
        <w:t xml:space="preserve"> </w:t>
      </w:r>
      <w:r w:rsidRPr="00413B46">
        <w:rPr>
          <w:u w:val="single"/>
        </w:rPr>
        <w:t>references a non-PIN Index.</w:t>
      </w:r>
      <w:proofErr w:type="gramEnd"/>
      <w:r w:rsidRPr="00413B46">
        <w:rPr>
          <w:u w:val="single"/>
        </w:rPr>
        <w:t xml:space="preserve"> </w:t>
      </w:r>
      <w:r w:rsidR="00C53E66" w:rsidRPr="00413B46">
        <w:t xml:space="preserve">TPMA_NV_AUTHREAD </w:t>
      </w:r>
      <w:r w:rsidRPr="00413B46">
        <w:t xml:space="preserve">is required to be </w:t>
      </w:r>
      <w:r w:rsidR="00C53E66" w:rsidRPr="00413B46">
        <w:t>SET</w:t>
      </w:r>
      <w:r w:rsidRPr="00413B46">
        <w:t xml:space="preserve"> in the Index.</w:t>
      </w:r>
      <w:r w:rsidR="00122E54" w:rsidRPr="00413B46">
        <w:t xml:space="preserve"> </w:t>
      </w:r>
      <w:r w:rsidRPr="00413B46">
        <w:t xml:space="preserve">If </w:t>
      </w:r>
      <w:r w:rsidRPr="00413B46">
        <w:rPr>
          <w:i/>
        </w:rPr>
        <w:t>auth</w:t>
      </w:r>
      <w:r w:rsidR="00A74F9A">
        <w:rPr>
          <w:i/>
        </w:rPr>
        <w:t>Entity</w:t>
      </w:r>
      <w:r w:rsidRPr="00413B46">
        <w:rPr>
          <w:i/>
        </w:rPr>
        <w:t xml:space="preserve"> </w:t>
      </w:r>
      <w:r w:rsidRPr="00413B46">
        <w:t xml:space="preserve">references an </w:t>
      </w:r>
      <w:r w:rsidR="00122E54" w:rsidRPr="00413B46">
        <w:t>NV PIN index</w:t>
      </w:r>
      <w:r w:rsidRPr="00413B46">
        <w:t>, TPMA_NV_WRITTEN is required to be SET</w:t>
      </w:r>
      <w:r w:rsidR="00122E54" w:rsidRPr="00413B46">
        <w:t xml:space="preserve"> and </w:t>
      </w:r>
      <w:r w:rsidR="00122E54" w:rsidRPr="00413B46">
        <w:rPr>
          <w:i/>
        </w:rPr>
        <w:t>pinCount</w:t>
      </w:r>
      <w:r w:rsidR="00122E54" w:rsidRPr="00413B46">
        <w:t xml:space="preserve"> must be less than </w:t>
      </w:r>
      <w:r w:rsidR="00122E54" w:rsidRPr="00413B46">
        <w:rPr>
          <w:i/>
        </w:rPr>
        <w:t>pinLimit</w:t>
      </w:r>
      <w:r w:rsidR="00122E54" w:rsidRPr="00413B46">
        <w:t>.</w:t>
      </w:r>
    </w:p>
    <w:p w:rsidR="00C53E66" w:rsidRPr="00413B46" w:rsidRDefault="00C53E66" w:rsidP="00C53E66">
      <w:pPr>
        <w:pStyle w:val="NOTE"/>
      </w:pPr>
      <w:r w:rsidRPr="00413B46">
        <w:t xml:space="preserve">NOTE </w:t>
      </w:r>
      <w:r w:rsidR="00C66348">
        <w:t>2</w:t>
      </w:r>
      <w:r w:rsidRPr="00413B46">
        <w:tab/>
        <w:t>The authorization value for a hierarchy cannot be used in this command if the hierarchy is disabled.</w:t>
      </w:r>
    </w:p>
    <w:p w:rsidR="00C53E66" w:rsidRPr="00413B46" w:rsidRDefault="00C53E66" w:rsidP="00C53E66">
      <w:pPr>
        <w:pStyle w:val="BodyText"/>
      </w:pPr>
      <w:r w:rsidRPr="00413B46">
        <w:t>If the authorization check fails, then the normal dictionary attack logic is invoked.</w:t>
      </w:r>
    </w:p>
    <w:p w:rsidR="00C53E66" w:rsidRPr="00413B46" w:rsidRDefault="00C53E66" w:rsidP="00C53E66">
      <w:pPr>
        <w:pStyle w:val="BodyText"/>
      </w:pPr>
      <w:r w:rsidRPr="00413B46">
        <w:t xml:space="preserve">If the authorization provided by the authorization session is valid, the command parameters are checked as described in </w:t>
      </w:r>
      <w:r w:rsidRPr="00C42EAF">
        <w:fldChar w:fldCharType="begin"/>
      </w:r>
      <w:r w:rsidRPr="00413B46">
        <w:instrText xml:space="preserve"> REF _Ref240525882 \r \h  \* MERGEFORMAT </w:instrText>
      </w:r>
      <w:r w:rsidRPr="00C42EAF">
        <w:fldChar w:fldCharType="separate"/>
      </w:r>
      <w:r w:rsidR="00D51C42">
        <w:t>23.2.2</w:t>
      </w:r>
      <w:r w:rsidRPr="00C42EAF">
        <w:fldChar w:fldCharType="end"/>
      </w:r>
      <w:r w:rsidRPr="00413B46">
        <w:t>.</w:t>
      </w:r>
    </w:p>
    <w:p w:rsidR="00C53E66" w:rsidRPr="00413B46" w:rsidRDefault="00C53E66" w:rsidP="00C53E66">
      <w:pPr>
        <w:pStyle w:val="BodyText"/>
      </w:pPr>
      <w:r w:rsidRPr="00413B46">
        <w:t xml:space="preserve">When all validations have succeeded, </w:t>
      </w:r>
      <w:r w:rsidRPr="00413B46">
        <w:rPr>
          <w:i/>
        </w:rPr>
        <w:t>policySession</w:t>
      </w:r>
      <w:r w:rsidRPr="00413B46">
        <w:t>→</w:t>
      </w:r>
      <w:r w:rsidRPr="00413B46">
        <w:rPr>
          <w:i/>
        </w:rPr>
        <w:t>policyDigest</w:t>
      </w:r>
      <w:r w:rsidRPr="00413B46">
        <w:t xml:space="preserve"> is updated by </w:t>
      </w:r>
      <w:proofErr w:type="gramStart"/>
      <w:r w:rsidRPr="00413B46">
        <w:rPr>
          <w:rFonts w:ascii="Cambria" w:hAnsi="Cambria"/>
          <w:b/>
        </w:rPr>
        <w:t>PolicyUpdate</w:t>
      </w:r>
      <w:r w:rsidRPr="00413B46">
        <w:t>(</w:t>
      </w:r>
      <w:proofErr w:type="gramEnd"/>
      <w:r w:rsidRPr="00413B46">
        <w:t xml:space="preserve">) (see </w:t>
      </w:r>
      <w:r w:rsidRPr="00C42EAF">
        <w:fldChar w:fldCharType="begin"/>
      </w:r>
      <w:r w:rsidRPr="00413B46">
        <w:instrText xml:space="preserve"> REF _Ref328634469 \r \h </w:instrText>
      </w:r>
      <w:r w:rsidRPr="00C42EAF">
        <w:fldChar w:fldCharType="separate"/>
      </w:r>
      <w:r w:rsidR="00D51C42">
        <w:t>23.2.3</w:t>
      </w:r>
      <w:r w:rsidRPr="00C42EAF">
        <w:fldChar w:fldCharType="end"/>
      </w:r>
      <w:r w:rsidRPr="00413B46">
        <w:t>).</w:t>
      </w:r>
    </w:p>
    <w:p w:rsidR="00C53E66" w:rsidRPr="00413B46" w:rsidRDefault="00C53E66" w:rsidP="00C53E66">
      <w:pPr>
        <w:pStyle w:val="Equation"/>
        <w:rPr>
          <w:i w:val="0"/>
        </w:rPr>
      </w:pPr>
      <w:r w:rsidRPr="00413B46">
        <w:tab/>
      </w:r>
      <w:r w:rsidRPr="00413B46">
        <w:rPr>
          <w:b/>
          <w:i w:val="0"/>
        </w:rPr>
        <w:t>PolicyUpdate</w:t>
      </w:r>
      <w:r w:rsidRPr="00413B46">
        <w:rPr>
          <w:i w:val="0"/>
        </w:rPr>
        <w:t>(</w:t>
      </w:r>
      <w:r w:rsidRPr="00413B46">
        <w:rPr>
          <w:rFonts w:ascii="Arial" w:hAnsi="Arial"/>
          <w:i w:val="0"/>
          <w:sz w:val="20"/>
          <w:szCs w:val="20"/>
        </w:rPr>
        <w:t>TPM_CC_PolicySecret</w:t>
      </w:r>
      <w:r w:rsidRPr="00413B46">
        <w:t>, auth</w:t>
      </w:r>
      <w:r w:rsidR="006F7636">
        <w:t>Entity</w:t>
      </w:r>
      <w:r w:rsidRPr="00413B46">
        <w:t>→Name, policyRef</w:t>
      </w:r>
      <w:r w:rsidRPr="00413B46">
        <w:rPr>
          <w:i w:val="0"/>
        </w:rPr>
        <w:t xml:space="preserve">) </w:t>
      </w:r>
      <w:r w:rsidRPr="00413B46">
        <w:rPr>
          <w:i w:val="0"/>
        </w:rPr>
        <w:tab/>
      </w:r>
      <w:r w:rsidRPr="00C42EAF">
        <w:rPr>
          <w:rFonts w:ascii="Arial" w:hAnsi="Arial"/>
          <w:i w:val="0"/>
          <w:sz w:val="20"/>
        </w:rPr>
        <w:fldChar w:fldCharType="begin"/>
      </w:r>
      <w:r w:rsidRPr="00413B46">
        <w:rPr>
          <w:rFonts w:ascii="Arial" w:hAnsi="Arial"/>
          <w:i w:val="0"/>
          <w:sz w:val="20"/>
        </w:rPr>
        <w:instrText xml:space="preserve"> LISTNUM Equ </w:instrText>
      </w:r>
      <w:r w:rsidRPr="00C42EAF">
        <w:rPr>
          <w:rFonts w:ascii="Arial" w:hAnsi="Arial"/>
          <w:i w:val="0"/>
          <w:sz w:val="20"/>
        </w:rPr>
        <w:fldChar w:fldCharType="separate"/>
      </w:r>
      <w:r w:rsidRPr="00413B46">
        <w:rPr>
          <w:rFonts w:ascii="Arial" w:hAnsi="Arial"/>
          <w:i w:val="0"/>
          <w:sz w:val="20"/>
        </w:rPr>
        <w:t>1</w:t>
      </w:r>
      <w:r w:rsidRPr="00C42EAF">
        <w:rPr>
          <w:rFonts w:ascii="Arial" w:hAnsi="Arial"/>
          <w:i w:val="0"/>
          <w:sz w:val="20"/>
        </w:rPr>
        <w:fldChar w:fldCharType="end">
          <w:numberingChange w:id="4124" w:author="David Wooten" w:date="2019-11-15T15:17:00Z" w:original="(15)"/>
        </w:fldChar>
      </w:r>
    </w:p>
    <w:p w:rsidR="00C53E66" w:rsidRPr="00413B46" w:rsidRDefault="00A74F9A" w:rsidP="00C53E66">
      <w:pPr>
        <w:pStyle w:val="BodyText"/>
      </w:pPr>
      <w:proofErr w:type="gramStart"/>
      <w:r>
        <w:rPr>
          <w:i/>
        </w:rPr>
        <w:t>authEntity</w:t>
      </w:r>
      <w:r w:rsidRPr="00413B46">
        <w:t>→</w:t>
      </w:r>
      <w:r>
        <w:rPr>
          <w:i/>
        </w:rPr>
        <w:t>Name</w:t>
      </w:r>
      <w:proofErr w:type="gramEnd"/>
      <w:r>
        <w:rPr>
          <w:i/>
        </w:rPr>
        <w:t xml:space="preserve"> </w:t>
      </w:r>
      <w:r w:rsidRPr="00A74F9A">
        <w:t>is a TPM2B_NAME</w:t>
      </w:r>
      <w:r>
        <w:rPr>
          <w:i/>
        </w:rPr>
        <w:t xml:space="preserve">. </w:t>
      </w:r>
      <w:proofErr w:type="gramStart"/>
      <w:r w:rsidR="00C53E66" w:rsidRPr="00413B46">
        <w:rPr>
          <w:i/>
        </w:rPr>
        <w:t>policySession</w:t>
      </w:r>
      <w:proofErr w:type="gramEnd"/>
      <w:r w:rsidR="00C53E66" w:rsidRPr="00413B46">
        <w:t xml:space="preserve"> is updated as described in </w:t>
      </w:r>
      <w:r w:rsidR="00C53E66" w:rsidRPr="00C42EAF">
        <w:fldChar w:fldCharType="begin"/>
      </w:r>
      <w:r w:rsidR="00C53E66" w:rsidRPr="00413B46">
        <w:instrText xml:space="preserve"> REF _Ref368860725 \r \h </w:instrText>
      </w:r>
      <w:r w:rsidR="00C53E66" w:rsidRPr="00C42EAF">
        <w:fldChar w:fldCharType="separate"/>
      </w:r>
      <w:r w:rsidR="00D51C42">
        <w:t>23.2.4</w:t>
      </w:r>
      <w:r w:rsidR="00C53E66" w:rsidRPr="00C42EAF">
        <w:fldChar w:fldCharType="end"/>
      </w:r>
      <w:r w:rsidR="00C53E66" w:rsidRPr="00413B46">
        <w:t xml:space="preserve">. The TPM will optionally produce a ticket as described in </w:t>
      </w:r>
      <w:r w:rsidR="00C53E66" w:rsidRPr="00C42EAF">
        <w:fldChar w:fldCharType="begin"/>
      </w:r>
      <w:r w:rsidR="00C53E66" w:rsidRPr="00413B46">
        <w:instrText xml:space="preserve"> REF _Ref240526204 \r \h  \* MERGEFORMAT </w:instrText>
      </w:r>
      <w:r w:rsidR="00C53E66" w:rsidRPr="00C42EAF">
        <w:fldChar w:fldCharType="separate"/>
      </w:r>
      <w:r w:rsidR="00D51C42">
        <w:t>23.2.5</w:t>
      </w:r>
      <w:r w:rsidR="00C53E66" w:rsidRPr="00C42EAF">
        <w:fldChar w:fldCharType="end"/>
      </w:r>
      <w:r w:rsidR="00C53E66" w:rsidRPr="00413B46">
        <w:t>.</w:t>
      </w:r>
    </w:p>
    <w:p w:rsidR="00C53E66" w:rsidRPr="00413B46" w:rsidRDefault="00C53E66" w:rsidP="00C53E66">
      <w:pPr>
        <w:pStyle w:val="BodyText"/>
      </w:pPr>
      <w:r w:rsidRPr="00413B46">
        <w:t xml:space="preserve">If the session is a trial session, </w:t>
      </w:r>
      <w:r w:rsidRPr="00413B46">
        <w:rPr>
          <w:i/>
        </w:rPr>
        <w:t>policySession</w:t>
      </w:r>
      <w:r w:rsidRPr="00413B46">
        <w:t>→</w:t>
      </w:r>
      <w:r w:rsidRPr="00413B46">
        <w:rPr>
          <w:i/>
        </w:rPr>
        <w:t>policyDigest</w:t>
      </w:r>
      <w:r w:rsidRPr="00413B46">
        <w:t xml:space="preserve"> is updated if the authorization is valid.</w:t>
      </w:r>
    </w:p>
    <w:p w:rsidR="00C53E66" w:rsidRPr="00413B46" w:rsidRDefault="00C53E66" w:rsidP="00C53E66">
      <w:pPr>
        <w:pStyle w:val="NOTE"/>
      </w:pPr>
      <w:r w:rsidRPr="00413B46">
        <w:t>NOTE 2</w:t>
      </w:r>
      <w:r w:rsidRPr="00413B46">
        <w:tab/>
        <w:t xml:space="preserve">If an HMAC is used to convey the authorization, a separate session is needed for the authorization. Because the HMAC in that authorization will include a nonce that prevents replay of the authorization, the value of the </w:t>
      </w:r>
      <w:r w:rsidRPr="00413B46">
        <w:rPr>
          <w:i/>
        </w:rPr>
        <w:t>nonceTPM</w:t>
      </w:r>
      <w:r w:rsidRPr="00413B46">
        <w:t xml:space="preserve"> parameter in this command is limited. It is retained mostly to provide processing consistency with TPM2_</w:t>
      </w:r>
      <w:proofErr w:type="gramStart"/>
      <w:r w:rsidRPr="00413B46">
        <w:t>PolicySigned(</w:t>
      </w:r>
      <w:proofErr w:type="gramEnd"/>
      <w:r w:rsidRPr="00413B46">
        <w:t>).</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4125" w:name="_Toc380749749"/>
      <w:bookmarkStart w:id="4126" w:name="_Toc432774196"/>
      <w:bookmarkStart w:id="4127" w:name="_Toc443576343"/>
      <w:bookmarkStart w:id="4128" w:name="_Toc473814077"/>
      <w:bookmarkStart w:id="4129" w:name="_Toc536441043"/>
      <w:bookmarkStart w:id="4130" w:name="_Toc24725725"/>
      <w:r w:rsidRPr="00413B46">
        <w:t xml:space="preserve">Table </w:t>
      </w:r>
      <w:r w:rsidRPr="00C42EAF">
        <w:fldChar w:fldCharType="begin"/>
      </w:r>
      <w:r w:rsidRPr="00413B46">
        <w:instrText xml:space="preserve"> SEQ Table \* ARABIC </w:instrText>
      </w:r>
      <w:r w:rsidRPr="00C42EAF">
        <w:fldChar w:fldCharType="separate"/>
      </w:r>
      <w:ins w:id="4131" w:author="David Wooten" w:date="2019-11-15T15:49:00Z">
        <w:r w:rsidR="00D51C42">
          <w:rPr>
            <w:noProof/>
          </w:rPr>
          <w:t>130</w:t>
        </w:r>
      </w:ins>
      <w:del w:id="4132" w:author="David Wooten" w:date="2019-11-15T15:49:00Z">
        <w:r w:rsidR="00E90F60" w:rsidDel="00D51C42">
          <w:rPr>
            <w:noProof/>
          </w:rPr>
          <w:delText>126</w:delText>
        </w:r>
      </w:del>
      <w:r w:rsidRPr="00C42EAF">
        <w:fldChar w:fldCharType="end"/>
      </w:r>
      <w:r w:rsidRPr="00413B46">
        <w:t xml:space="preserve"> — TPM2_PolicySecret Command</w:t>
      </w:r>
      <w:bookmarkEnd w:id="4125"/>
      <w:bookmarkEnd w:id="4126"/>
      <w:bookmarkEnd w:id="4127"/>
      <w:bookmarkEnd w:id="4128"/>
      <w:bookmarkEnd w:id="4129"/>
      <w:bookmarkEnd w:id="413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TPM_CC_PolicySecret</w:t>
            </w:r>
          </w:p>
        </w:tc>
      </w:tr>
      <w:tr w:rsidR="00C53E66" w:rsidRPr="00413B46" w:rsidTr="00B8394F">
        <w:trPr>
          <w:cantSplit/>
          <w:jc w:val="center"/>
        </w:trPr>
        <w:tc>
          <w:tcPr>
            <w:tcW w:w="2736" w:type="dxa"/>
            <w:tcBorders>
              <w:top w:val="dashDotStroked" w:sz="2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TPMI_DH_ENTITY</w:t>
            </w:r>
          </w:p>
        </w:tc>
        <w:tc>
          <w:tcPr>
            <w:tcW w:w="2016" w:type="dxa"/>
            <w:tcBorders>
              <w:top w:val="dashDotStroked" w:sz="2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@authHandle</w:t>
            </w:r>
          </w:p>
        </w:tc>
        <w:tc>
          <w:tcPr>
            <w:tcW w:w="4608" w:type="dxa"/>
            <w:tcBorders>
              <w:top w:val="dashDotStroked" w:sz="2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rPr>
                <w:i/>
              </w:rPr>
            </w:pPr>
            <w:r w:rsidRPr="00413B46">
              <w:t>handle for an entity providing the authorization</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B8394F">
        <w:trPr>
          <w:cantSplit/>
          <w:jc w:val="center"/>
        </w:trPr>
        <w:tc>
          <w:tcPr>
            <w:tcW w:w="2736" w:type="dxa"/>
            <w:tcBorders>
              <w:top w:val="single" w:sz="6"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TPMI_SH_POLICY</w:t>
            </w:r>
          </w:p>
        </w:tc>
        <w:tc>
          <w:tcPr>
            <w:tcW w:w="2016" w:type="dxa"/>
            <w:tcBorders>
              <w:top w:val="single" w:sz="6"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policySession</w:t>
            </w:r>
          </w:p>
        </w:tc>
        <w:tc>
          <w:tcPr>
            <w:tcW w:w="4608" w:type="dxa"/>
            <w:tcBorders>
              <w:top w:val="single" w:sz="6"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handle for the policy session being extended</w:t>
            </w:r>
          </w:p>
          <w:p w:rsidR="00C53E66" w:rsidRPr="00413B46" w:rsidRDefault="00C53E66" w:rsidP="00B8394F">
            <w:pPr>
              <w:pStyle w:val="TABLE-cell"/>
            </w:pPr>
            <w:r w:rsidRPr="00413B46">
              <w:t>Auth Index: None</w:t>
            </w:r>
          </w:p>
        </w:tc>
      </w:tr>
      <w:tr w:rsidR="00C53E66" w:rsidRPr="00413B46" w:rsidTr="00B8394F">
        <w:trPr>
          <w:cantSplit/>
          <w:jc w:val="center"/>
        </w:trPr>
        <w:tc>
          <w:tcPr>
            <w:tcW w:w="2736" w:type="dxa"/>
            <w:tcBorders>
              <w:top w:val="thinThickThinSmallGap" w:sz="12" w:space="0" w:color="auto"/>
              <w:left w:val="single" w:sz="12" w:space="0" w:color="auto"/>
              <w:right w:val="single" w:sz="8" w:space="0" w:color="auto"/>
            </w:tcBorders>
            <w:vAlign w:val="center"/>
          </w:tcPr>
          <w:p w:rsidR="00C53E66" w:rsidRPr="00413B46" w:rsidRDefault="00C53E66" w:rsidP="00B8394F">
            <w:pPr>
              <w:pStyle w:val="TABLE-cell"/>
            </w:pPr>
            <w:r w:rsidRPr="00413B46">
              <w:t>TPM2B_NONCE</w:t>
            </w:r>
          </w:p>
        </w:tc>
        <w:tc>
          <w:tcPr>
            <w:tcW w:w="2016" w:type="dxa"/>
            <w:tcBorders>
              <w:top w:val="thinThickThinSmallGap" w:sz="12" w:space="0" w:color="auto"/>
              <w:left w:val="single" w:sz="8" w:space="0" w:color="auto"/>
              <w:right w:val="single" w:sz="8" w:space="0" w:color="auto"/>
            </w:tcBorders>
            <w:vAlign w:val="center"/>
          </w:tcPr>
          <w:p w:rsidR="00C53E66" w:rsidRPr="00413B46" w:rsidRDefault="00C53E66" w:rsidP="00B8394F">
            <w:pPr>
              <w:pStyle w:val="TABLE-cell"/>
            </w:pPr>
            <w:r w:rsidRPr="00413B46">
              <w:t>nonceTPM</w:t>
            </w:r>
          </w:p>
        </w:tc>
        <w:tc>
          <w:tcPr>
            <w:tcW w:w="4608" w:type="dxa"/>
            <w:tcBorders>
              <w:top w:val="thinThickThinSmallGap" w:sz="12" w:space="0" w:color="auto"/>
              <w:left w:val="single" w:sz="8" w:space="0" w:color="auto"/>
              <w:right w:val="single" w:sz="12" w:space="0" w:color="auto"/>
            </w:tcBorders>
            <w:vAlign w:val="center"/>
          </w:tcPr>
          <w:p w:rsidR="00C53E66" w:rsidRPr="00413B46" w:rsidRDefault="00C53E66" w:rsidP="00B8394F">
            <w:pPr>
              <w:pStyle w:val="TABLE-cell"/>
            </w:pPr>
            <w:r w:rsidRPr="00413B46">
              <w:t>the policy nonce for the session</w:t>
            </w:r>
          </w:p>
          <w:p w:rsidR="00C53E66" w:rsidRPr="00413B46" w:rsidRDefault="00C53E66" w:rsidP="00B8394F">
            <w:pPr>
              <w:pStyle w:val="TABLE-cell"/>
            </w:pPr>
            <w:r w:rsidRPr="00413B46">
              <w:t>This can be the Empty Buffer.</w:t>
            </w:r>
          </w:p>
        </w:tc>
      </w:tr>
      <w:tr w:rsidR="00C53E66" w:rsidRPr="00413B46" w:rsidTr="00B8394F">
        <w:trPr>
          <w:cantSplit/>
          <w:jc w:val="center"/>
        </w:trPr>
        <w:tc>
          <w:tcPr>
            <w:tcW w:w="2736"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TPM2B_DIGEST</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cpHashA</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digest of the command parameters to which this authorization is limited</w:t>
            </w:r>
          </w:p>
          <w:p w:rsidR="00C53E66" w:rsidRPr="00413B46" w:rsidRDefault="00C53E66" w:rsidP="00B8394F">
            <w:pPr>
              <w:pStyle w:val="TABLE-cell"/>
            </w:pPr>
            <w:r w:rsidRPr="00413B46">
              <w:t xml:space="preserve">This not the </w:t>
            </w:r>
            <w:r w:rsidRPr="00413B46">
              <w:rPr>
                <w:i/>
              </w:rPr>
              <w:t>cpHash</w:t>
            </w:r>
            <w:r w:rsidRPr="00413B46">
              <w:t xml:space="preserve"> for this command but the </w:t>
            </w:r>
            <w:r w:rsidRPr="00413B46">
              <w:rPr>
                <w:i/>
              </w:rPr>
              <w:t>cpHash</w:t>
            </w:r>
            <w:r w:rsidRPr="00413B46">
              <w:t xml:space="preserve"> for the command to which this policy session will be applied. If it is not limited, the parameter will be the Empty Buffer.</w:t>
            </w:r>
          </w:p>
        </w:tc>
      </w:tr>
      <w:tr w:rsidR="00C53E66" w:rsidRPr="00413B46" w:rsidTr="00B8394F">
        <w:trPr>
          <w:cantSplit/>
          <w:jc w:val="center"/>
        </w:trPr>
        <w:tc>
          <w:tcPr>
            <w:tcW w:w="2736"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TPM2B_NONCE</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policyRef</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a reference to a policy relating to the authorization – may be the Empty Buffer</w:t>
            </w:r>
          </w:p>
          <w:p w:rsidR="00C53E66" w:rsidRPr="00413B46" w:rsidRDefault="00C53E66" w:rsidP="00B8394F">
            <w:pPr>
              <w:pStyle w:val="TABLE-cell"/>
            </w:pPr>
            <w:r w:rsidRPr="00413B46">
              <w:t>Size is limited to be no larger than the nonce size supported on the TPM.</w:t>
            </w:r>
          </w:p>
        </w:tc>
      </w:tr>
      <w:tr w:rsidR="00C53E66" w:rsidRPr="00413B46" w:rsidTr="00B8394F">
        <w:trPr>
          <w:cantSplit/>
          <w:jc w:val="center"/>
        </w:trPr>
        <w:tc>
          <w:tcPr>
            <w:tcW w:w="2736" w:type="dxa"/>
            <w:tcBorders>
              <w:top w:val="single" w:sz="6"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INT32</w:t>
            </w:r>
          </w:p>
        </w:tc>
        <w:tc>
          <w:tcPr>
            <w:tcW w:w="2016" w:type="dxa"/>
            <w:tcBorders>
              <w:top w:val="single" w:sz="6"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expiration</w:t>
            </w:r>
          </w:p>
        </w:tc>
        <w:tc>
          <w:tcPr>
            <w:tcW w:w="4608" w:type="dxa"/>
            <w:tcBorders>
              <w:top w:val="single" w:sz="6"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 xml:space="preserve">time when authorization will expire, measured in seconds from the time that </w:t>
            </w:r>
            <w:r w:rsidRPr="00413B46">
              <w:rPr>
                <w:i/>
              </w:rPr>
              <w:t>nonceTPM</w:t>
            </w:r>
            <w:r w:rsidRPr="00413B46">
              <w:t xml:space="preserve"> was generated</w:t>
            </w:r>
          </w:p>
          <w:p w:rsidR="00C53E66" w:rsidRPr="00413B46" w:rsidRDefault="00C53E66" w:rsidP="00B8394F">
            <w:pPr>
              <w:pStyle w:val="TABLE-cell"/>
            </w:pPr>
            <w:r w:rsidRPr="00413B46">
              <w:t xml:space="preserve">If </w:t>
            </w:r>
            <w:r w:rsidRPr="00413B46">
              <w:rPr>
                <w:i/>
              </w:rPr>
              <w:t>expiration</w:t>
            </w:r>
            <w:r w:rsidRPr="00413B46">
              <w:t xml:space="preserve"> is non-negative, a NULL Ticket is returned. See </w:t>
            </w:r>
            <w:r w:rsidRPr="00C42EAF">
              <w:fldChar w:fldCharType="begin"/>
            </w:r>
            <w:r w:rsidRPr="00413B46">
              <w:instrText xml:space="preserve"> REF _Ref371089653 \r \h </w:instrText>
            </w:r>
            <w:r w:rsidRPr="00C42EAF">
              <w:fldChar w:fldCharType="separate"/>
            </w:r>
            <w:r w:rsidR="00D51C42">
              <w:t>23.2.5</w:t>
            </w:r>
            <w:r w:rsidRPr="00C42EAF">
              <w:fldChar w:fldCharType="end"/>
            </w:r>
            <w:r w:rsidRPr="00413B46">
              <w:t>.</w:t>
            </w:r>
          </w:p>
        </w:tc>
      </w:tr>
    </w:tbl>
    <w:p w:rsidR="00C53E66" w:rsidRPr="00413B46" w:rsidRDefault="00C53E66" w:rsidP="00C53E66">
      <w:pPr>
        <w:pStyle w:val="TABLE-title"/>
      </w:pPr>
      <w:bookmarkStart w:id="4133" w:name="_Toc380749750"/>
      <w:bookmarkStart w:id="4134" w:name="_Toc432774197"/>
      <w:bookmarkStart w:id="4135" w:name="_Toc443576344"/>
      <w:bookmarkStart w:id="4136" w:name="_Toc473814078"/>
      <w:bookmarkStart w:id="4137" w:name="_Toc536441044"/>
      <w:bookmarkStart w:id="4138" w:name="_Toc24725726"/>
      <w:r w:rsidRPr="00413B46">
        <w:t xml:space="preserve">Table </w:t>
      </w:r>
      <w:r w:rsidRPr="00C42EAF">
        <w:fldChar w:fldCharType="begin"/>
      </w:r>
      <w:r w:rsidRPr="00413B46">
        <w:instrText xml:space="preserve"> SEQ Table \* ARABIC </w:instrText>
      </w:r>
      <w:r w:rsidRPr="00C42EAF">
        <w:fldChar w:fldCharType="separate"/>
      </w:r>
      <w:ins w:id="4139" w:author="David Wooten" w:date="2019-11-15T15:49:00Z">
        <w:r w:rsidR="00D51C42">
          <w:rPr>
            <w:noProof/>
          </w:rPr>
          <w:t>131</w:t>
        </w:r>
      </w:ins>
      <w:del w:id="4140" w:author="David Wooten" w:date="2019-11-15T15:49:00Z">
        <w:r w:rsidR="00E90F60" w:rsidDel="00D51C42">
          <w:rPr>
            <w:noProof/>
          </w:rPr>
          <w:delText>127</w:delText>
        </w:r>
      </w:del>
      <w:r w:rsidRPr="00C42EAF">
        <w:fldChar w:fldCharType="end"/>
      </w:r>
      <w:r w:rsidRPr="00413B46">
        <w:t xml:space="preserve"> — TPM2_PolicySecret Response</w:t>
      </w:r>
      <w:bookmarkEnd w:id="4133"/>
      <w:bookmarkEnd w:id="4134"/>
      <w:bookmarkEnd w:id="4135"/>
      <w:bookmarkEnd w:id="4136"/>
      <w:bookmarkEnd w:id="4137"/>
      <w:bookmarkEnd w:id="413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000000"/>
              <w:left w:val="single" w:sz="12" w:space="0" w:color="000000"/>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000000"/>
              <w:left w:val="single" w:sz="8" w:space="0" w:color="auto"/>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000000"/>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thinThickThinSmallGap"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thinThickThinSmallGap" w:sz="12"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thinThickThinSmallGap" w:sz="12" w:space="0" w:color="auto"/>
              <w:left w:val="single" w:sz="12" w:space="0" w:color="000000"/>
              <w:bottom w:val="single" w:sz="6" w:space="0" w:color="auto"/>
              <w:right w:val="single" w:sz="8" w:space="0" w:color="auto"/>
            </w:tcBorders>
            <w:vAlign w:val="center"/>
          </w:tcPr>
          <w:p w:rsidR="00C53E66" w:rsidRPr="00413B46" w:rsidRDefault="00C53E66" w:rsidP="00B8394F">
            <w:pPr>
              <w:pStyle w:val="TABLE-cell"/>
            </w:pPr>
            <w:r w:rsidRPr="00413B46">
              <w:t>TPM2B_TIMEOUT</w:t>
            </w:r>
          </w:p>
        </w:tc>
        <w:tc>
          <w:tcPr>
            <w:tcW w:w="2016" w:type="dxa"/>
            <w:tcBorders>
              <w:top w:val="thinThickThinSmallGap" w:sz="12"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timeout</w:t>
            </w:r>
          </w:p>
        </w:tc>
        <w:tc>
          <w:tcPr>
            <w:tcW w:w="4608" w:type="dxa"/>
            <w:tcBorders>
              <w:top w:val="thinThickThinSmallGap" w:sz="12" w:space="0" w:color="auto"/>
              <w:left w:val="single" w:sz="8" w:space="0" w:color="auto"/>
              <w:bottom w:val="single" w:sz="6" w:space="0" w:color="auto"/>
              <w:right w:val="single" w:sz="12" w:space="0" w:color="000000"/>
            </w:tcBorders>
            <w:vAlign w:val="center"/>
          </w:tcPr>
          <w:p w:rsidR="00C53E66" w:rsidRPr="00413B46" w:rsidRDefault="00C53E66" w:rsidP="00F21E9F">
            <w:pPr>
              <w:pStyle w:val="TABLE-cell"/>
            </w:pPr>
            <w:r w:rsidRPr="00413B46">
              <w:t>implementation-specific time value used to indicate to the TPM when the ticket expires</w:t>
            </w:r>
          </w:p>
        </w:tc>
      </w:tr>
      <w:tr w:rsidR="00C53E66" w:rsidRPr="00413B46" w:rsidTr="00B8394F">
        <w:trPr>
          <w:cantSplit/>
          <w:jc w:val="center"/>
        </w:trPr>
        <w:tc>
          <w:tcPr>
            <w:tcW w:w="2736" w:type="dxa"/>
            <w:tcBorders>
              <w:top w:val="single" w:sz="6" w:space="0" w:color="auto"/>
              <w:left w:val="single" w:sz="12" w:space="0" w:color="000000"/>
              <w:bottom w:val="single" w:sz="12" w:space="0" w:color="auto"/>
              <w:right w:val="single" w:sz="8" w:space="0" w:color="auto"/>
            </w:tcBorders>
            <w:vAlign w:val="center"/>
          </w:tcPr>
          <w:p w:rsidR="00C53E66" w:rsidRPr="00413B46" w:rsidRDefault="00C53E66" w:rsidP="00B8394F">
            <w:pPr>
              <w:pStyle w:val="TABLE-cell"/>
            </w:pPr>
            <w:r w:rsidRPr="00413B46">
              <w:t>TPMT_TK_AUTH</w:t>
            </w:r>
          </w:p>
        </w:tc>
        <w:tc>
          <w:tcPr>
            <w:tcW w:w="2016" w:type="dxa"/>
            <w:tcBorders>
              <w:top w:val="single" w:sz="6"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policyTicket</w:t>
            </w:r>
          </w:p>
        </w:tc>
        <w:tc>
          <w:tcPr>
            <w:tcW w:w="4608" w:type="dxa"/>
            <w:tcBorders>
              <w:top w:val="single" w:sz="6" w:space="0" w:color="auto"/>
              <w:left w:val="single" w:sz="8" w:space="0" w:color="auto"/>
              <w:bottom w:val="single" w:sz="12" w:space="0" w:color="auto"/>
              <w:right w:val="single" w:sz="12" w:space="0" w:color="000000"/>
            </w:tcBorders>
            <w:vAlign w:val="center"/>
          </w:tcPr>
          <w:p w:rsidR="00C53E66" w:rsidRPr="00413B46" w:rsidRDefault="00C53E66" w:rsidP="00F21E9F">
            <w:pPr>
              <w:pStyle w:val="TABLE-cell"/>
            </w:pPr>
            <w:proofErr w:type="gramStart"/>
            <w:r w:rsidRPr="00413B46">
              <w:t>produced</w:t>
            </w:r>
            <w:proofErr w:type="gramEnd"/>
            <w:r w:rsidRPr="00413B46">
              <w:t xml:space="preserve"> if the command succeeds and </w:t>
            </w:r>
            <w:r w:rsidRPr="00413B46">
              <w:rPr>
                <w:i/>
              </w:rPr>
              <w:t>expiration</w:t>
            </w:r>
            <w:r w:rsidRPr="00413B46">
              <w:t xml:space="preserve"> in the command was non-zero</w:t>
            </w:r>
            <w:r w:rsidR="00C75DB3" w:rsidRPr="00413B46">
              <w:t xml:space="preserve"> (</w:t>
            </w:r>
            <w:r w:rsidRPr="00413B46">
              <w:t xml:space="preserve"> See </w:t>
            </w:r>
            <w:r w:rsidRPr="00C42EAF">
              <w:fldChar w:fldCharType="begin"/>
            </w:r>
            <w:r w:rsidRPr="00413B46">
              <w:instrText xml:space="preserve"> REF _Ref371089653 \r \h </w:instrText>
            </w:r>
            <w:r w:rsidRPr="00C42EAF">
              <w:fldChar w:fldCharType="separate"/>
            </w:r>
            <w:r w:rsidR="00D51C42">
              <w:t>23.2.5</w:t>
            </w:r>
            <w:r w:rsidRPr="00C42EAF">
              <w:fldChar w:fldCharType="end"/>
            </w:r>
            <w:r w:rsidR="00C75DB3" w:rsidRPr="00413B46">
              <w:t>)</w:t>
            </w:r>
            <w:r w:rsidR="00F21E9F" w:rsidRPr="00413B46">
              <w:t>. This ticket will use the TPMT_ST_AUTH_SECRET structure tag</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[[PolicySecret]]</w:t>
      </w:r>
    </w:p>
    <w:p w:rsidR="00C53E66" w:rsidRPr="00413B46" w:rsidRDefault="00C53E66" w:rsidP="00C53E66">
      <w:pPr>
        <w:pStyle w:val="Heading2"/>
        <w:pageBreakBefore/>
      </w:pPr>
      <w:bookmarkStart w:id="4141" w:name="_Toc310935460"/>
      <w:bookmarkStart w:id="4142" w:name="_Toc380749566"/>
      <w:bookmarkStart w:id="4143" w:name="_Toc432774007"/>
      <w:bookmarkStart w:id="4144" w:name="_Toc443720865"/>
      <w:bookmarkStart w:id="4145" w:name="_Toc443576157"/>
      <w:bookmarkStart w:id="4146" w:name="_Toc473813878"/>
      <w:bookmarkStart w:id="4147" w:name="_Toc536440839"/>
      <w:bookmarkStart w:id="4148" w:name="_Toc24725514"/>
      <w:r w:rsidRPr="00413B46">
        <w:lastRenderedPageBreak/>
        <w:t>TPM2_PolicyTicket</w:t>
      </w:r>
      <w:bookmarkEnd w:id="4115"/>
      <w:bookmarkEnd w:id="4141"/>
      <w:bookmarkEnd w:id="4142"/>
      <w:bookmarkEnd w:id="4143"/>
      <w:bookmarkEnd w:id="4144"/>
      <w:bookmarkEnd w:id="4145"/>
      <w:bookmarkEnd w:id="4146"/>
      <w:bookmarkEnd w:id="4147"/>
      <w:bookmarkEnd w:id="4148"/>
    </w:p>
    <w:p w:rsidR="00C53E66" w:rsidRPr="00413B46" w:rsidRDefault="00C53E66" w:rsidP="00C53E66">
      <w:pPr>
        <w:pStyle w:val="Heading3"/>
        <w:pageBreakBefore w:val="0"/>
      </w:pPr>
      <w:bookmarkStart w:id="4149" w:name="_Toc230511473"/>
      <w:r w:rsidRPr="00413B46">
        <w:t>General Description</w:t>
      </w:r>
      <w:bookmarkEnd w:id="4149"/>
    </w:p>
    <w:p w:rsidR="00C53E66" w:rsidRPr="00413B46" w:rsidRDefault="00C53E66" w:rsidP="00C53E66">
      <w:pPr>
        <w:pStyle w:val="BodyText"/>
      </w:pPr>
      <w:r w:rsidRPr="00413B46">
        <w:t>This command is similar to TPM2_</w:t>
      </w:r>
      <w:proofErr w:type="gramStart"/>
      <w:r w:rsidRPr="00413B46">
        <w:t>PolicySigned(</w:t>
      </w:r>
      <w:proofErr w:type="gramEnd"/>
      <w:r w:rsidRPr="00413B46">
        <w:t>) except that it takes a ticket instead of a signed authorization. The ticket represents a validated authorization that had an expiration time associated with it.</w:t>
      </w:r>
    </w:p>
    <w:p w:rsidR="00C53E66" w:rsidRPr="00413B46" w:rsidRDefault="00C53E66" w:rsidP="00C53E66">
      <w:pPr>
        <w:pStyle w:val="BodyText"/>
      </w:pPr>
      <w:r w:rsidRPr="00413B46">
        <w:t xml:space="preserve">The parameters of this command are checked as described in </w:t>
      </w:r>
      <w:r w:rsidRPr="00C42EAF">
        <w:fldChar w:fldCharType="begin"/>
      </w:r>
      <w:r w:rsidRPr="00413B46">
        <w:instrText xml:space="preserve"> REF _Ref240525882 \r \h  \* MERGEFORMAT </w:instrText>
      </w:r>
      <w:r w:rsidRPr="00C42EAF">
        <w:fldChar w:fldCharType="separate"/>
      </w:r>
      <w:r w:rsidR="00D51C42">
        <w:t>23.2.2</w:t>
      </w:r>
      <w:r w:rsidRPr="00C42EAF">
        <w:fldChar w:fldCharType="end"/>
      </w:r>
      <w:r w:rsidRPr="00413B46">
        <w:t>.</w:t>
      </w:r>
    </w:p>
    <w:p w:rsidR="00C53E66" w:rsidRPr="00413B46" w:rsidRDefault="00C53E66" w:rsidP="00C53E66">
      <w:pPr>
        <w:pStyle w:val="BodyText"/>
      </w:pPr>
      <w:r w:rsidRPr="00413B46">
        <w:t xml:space="preserve">If the checks succeed, the TPM uses the </w:t>
      </w:r>
      <w:r w:rsidRPr="00413B46">
        <w:rPr>
          <w:i/>
        </w:rPr>
        <w:t>timeout</w:t>
      </w:r>
      <w:r w:rsidRPr="00413B46">
        <w:t xml:space="preserve">, </w:t>
      </w:r>
      <w:r w:rsidRPr="00413B46">
        <w:rPr>
          <w:i/>
        </w:rPr>
        <w:t>cpHashA</w:t>
      </w:r>
      <w:r w:rsidRPr="00413B46">
        <w:t xml:space="preserve">, </w:t>
      </w:r>
      <w:r w:rsidRPr="00413B46">
        <w:rPr>
          <w:i/>
        </w:rPr>
        <w:t>policyRef</w:t>
      </w:r>
      <w:r w:rsidRPr="00413B46">
        <w:t xml:space="preserve">, and </w:t>
      </w:r>
      <w:r w:rsidRPr="00413B46">
        <w:rPr>
          <w:i/>
        </w:rPr>
        <w:t>authName</w:t>
      </w:r>
      <w:r w:rsidRPr="00413B46">
        <w:t xml:space="preserve"> to construct a ticket to compare with the value in </w:t>
      </w:r>
      <w:r w:rsidRPr="00413B46">
        <w:rPr>
          <w:i/>
        </w:rPr>
        <w:t>ticket</w:t>
      </w:r>
      <w:r w:rsidRPr="00413B46">
        <w:t>. If these tickets match, then the TPM will create a TPM2B_NAME (</w:t>
      </w:r>
      <w:r w:rsidRPr="00413B46">
        <w:rPr>
          <w:i/>
        </w:rPr>
        <w:t>objectName</w:t>
      </w:r>
      <w:r w:rsidRPr="00413B46">
        <w:t xml:space="preserve">) using </w:t>
      </w:r>
      <w:r w:rsidRPr="00413B46">
        <w:rPr>
          <w:i/>
        </w:rPr>
        <w:t>authName</w:t>
      </w:r>
      <w:r w:rsidRPr="00413B46">
        <w:t xml:space="preserve"> and update the context of </w:t>
      </w:r>
      <w:r w:rsidRPr="00413B46">
        <w:rPr>
          <w:i/>
        </w:rPr>
        <w:t>policySession</w:t>
      </w:r>
      <w:r w:rsidRPr="00413B46">
        <w:t xml:space="preserve"> by </w:t>
      </w:r>
      <w:proofErr w:type="gramStart"/>
      <w:r w:rsidRPr="00413B46">
        <w:rPr>
          <w:rFonts w:ascii="Cambria" w:hAnsi="Cambria"/>
          <w:b/>
        </w:rPr>
        <w:t>PolicyUpdate</w:t>
      </w:r>
      <w:r w:rsidRPr="00413B46">
        <w:t>(</w:t>
      </w:r>
      <w:proofErr w:type="gramEnd"/>
      <w:r w:rsidRPr="00413B46">
        <w:t xml:space="preserve">) (see </w:t>
      </w:r>
      <w:r w:rsidRPr="00C42EAF">
        <w:fldChar w:fldCharType="begin"/>
      </w:r>
      <w:r w:rsidRPr="00413B46">
        <w:instrText xml:space="preserve"> REF _Ref328634469 \r \h </w:instrText>
      </w:r>
      <w:r w:rsidRPr="00C42EAF">
        <w:fldChar w:fldCharType="separate"/>
      </w:r>
      <w:r w:rsidR="00D51C42">
        <w:t>23.2.3</w:t>
      </w:r>
      <w:r w:rsidRPr="00C42EAF">
        <w:fldChar w:fldCharType="end"/>
      </w:r>
      <w:r w:rsidRPr="00413B46">
        <w:t>).</w:t>
      </w:r>
    </w:p>
    <w:p w:rsidR="00C53E66" w:rsidRPr="00413B46" w:rsidRDefault="00C53E66" w:rsidP="00C53E66">
      <w:pPr>
        <w:pStyle w:val="Equation"/>
        <w:rPr>
          <w:i w:val="0"/>
        </w:rPr>
      </w:pPr>
      <w:r w:rsidRPr="00413B46">
        <w:tab/>
      </w:r>
      <w:r w:rsidRPr="00413B46">
        <w:rPr>
          <w:b/>
          <w:i w:val="0"/>
        </w:rPr>
        <w:t>PolicyUpdate</w:t>
      </w:r>
      <w:r w:rsidRPr="00413B46">
        <w:rPr>
          <w:i w:val="0"/>
        </w:rPr>
        <w:t>(</w:t>
      </w:r>
      <w:r w:rsidRPr="00413B46">
        <w:t>commandCode, authName, policyRef</w:t>
      </w:r>
      <w:r w:rsidRPr="00413B46">
        <w:rPr>
          <w:i w:val="0"/>
        </w:rPr>
        <w:t xml:space="preserve">) </w:t>
      </w:r>
      <w:r w:rsidRPr="00413B46">
        <w:rPr>
          <w:i w:val="0"/>
        </w:rPr>
        <w:tab/>
      </w:r>
      <w:r w:rsidRPr="00C42EAF">
        <w:rPr>
          <w:rFonts w:ascii="Arial" w:hAnsi="Arial"/>
          <w:i w:val="0"/>
          <w:sz w:val="20"/>
        </w:rPr>
        <w:fldChar w:fldCharType="begin"/>
      </w:r>
      <w:r w:rsidRPr="00413B46">
        <w:rPr>
          <w:rFonts w:ascii="Arial" w:hAnsi="Arial"/>
          <w:i w:val="0"/>
          <w:sz w:val="20"/>
        </w:rPr>
        <w:instrText xml:space="preserve"> LISTNUM Equ </w:instrText>
      </w:r>
      <w:r w:rsidRPr="00C42EAF">
        <w:rPr>
          <w:rFonts w:ascii="Arial" w:hAnsi="Arial"/>
          <w:i w:val="0"/>
          <w:sz w:val="20"/>
        </w:rPr>
        <w:fldChar w:fldCharType="separate"/>
      </w:r>
      <w:r w:rsidRPr="00413B46">
        <w:rPr>
          <w:rFonts w:ascii="Arial" w:hAnsi="Arial"/>
          <w:i w:val="0"/>
          <w:sz w:val="20"/>
        </w:rPr>
        <w:t>1</w:t>
      </w:r>
      <w:r w:rsidRPr="00C42EAF">
        <w:rPr>
          <w:rFonts w:ascii="Arial" w:hAnsi="Arial"/>
          <w:i w:val="0"/>
          <w:sz w:val="20"/>
        </w:rPr>
        <w:fldChar w:fldCharType="end">
          <w:numberingChange w:id="4150" w:author="David Wooten" w:date="2019-11-15T15:17:00Z" w:original="(16)"/>
        </w:fldChar>
      </w:r>
    </w:p>
    <w:p w:rsidR="00C53E66" w:rsidRPr="00413B46" w:rsidRDefault="00C53E66" w:rsidP="00C53E66">
      <w:pPr>
        <w:pStyle w:val="BodyText"/>
      </w:pPr>
      <w:r w:rsidRPr="00413B46">
        <w:t xml:space="preserve">If the structure tag of ticket is TPM_ST_AUTH_SECRET, then </w:t>
      </w:r>
      <w:r w:rsidRPr="00413B46">
        <w:rPr>
          <w:i/>
        </w:rPr>
        <w:t>commandCode</w:t>
      </w:r>
      <w:r w:rsidRPr="00413B46">
        <w:t xml:space="preserve"> will be TPM_CC_PolicySecret. If the structure tag of ticket is TPM_ST_AUTH_SIGNED, then </w:t>
      </w:r>
      <w:r w:rsidRPr="00413B46">
        <w:rPr>
          <w:i/>
        </w:rPr>
        <w:t>commandCode</w:t>
      </w:r>
      <w:r w:rsidRPr="00413B46">
        <w:t xml:space="preserve"> will be TPM_CC_PolicySIgned.</w:t>
      </w:r>
    </w:p>
    <w:p w:rsidR="006B74E4" w:rsidRDefault="00C53E66" w:rsidP="00C53E66">
      <w:pPr>
        <w:pStyle w:val="BodyText"/>
      </w:pPr>
      <w:proofErr w:type="gramStart"/>
      <w:r w:rsidRPr="00413B46">
        <w:rPr>
          <w:i/>
        </w:rPr>
        <w:t>policySession</w:t>
      </w:r>
      <w:proofErr w:type="gramEnd"/>
      <w:r w:rsidRPr="00413B46">
        <w:t xml:space="preserve"> is updated as described in </w:t>
      </w:r>
      <w:r w:rsidRPr="00C42EAF">
        <w:fldChar w:fldCharType="begin"/>
      </w:r>
      <w:r w:rsidRPr="00413B46">
        <w:instrText xml:space="preserve"> REF _Ref368860725 \r \h </w:instrText>
      </w:r>
      <w:r w:rsidRPr="00C42EAF">
        <w:fldChar w:fldCharType="separate"/>
      </w:r>
      <w:r w:rsidR="00D51C42">
        <w:t>23.2.4</w:t>
      </w:r>
      <w:r w:rsidRPr="00C42EAF">
        <w:fldChar w:fldCharType="end"/>
      </w:r>
      <w:r w:rsidRPr="00413B46">
        <w:t>.</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4151" w:name="_Toc380749751"/>
      <w:bookmarkStart w:id="4152" w:name="_Toc432774198"/>
      <w:bookmarkStart w:id="4153" w:name="_Toc443576345"/>
      <w:bookmarkStart w:id="4154" w:name="_Toc473814079"/>
      <w:bookmarkStart w:id="4155" w:name="_Toc536441045"/>
      <w:bookmarkStart w:id="4156" w:name="_Toc24725727"/>
      <w:r w:rsidRPr="00413B46">
        <w:t xml:space="preserve">Table </w:t>
      </w:r>
      <w:r w:rsidRPr="00C42EAF">
        <w:fldChar w:fldCharType="begin"/>
      </w:r>
      <w:r w:rsidRPr="00413B46">
        <w:instrText xml:space="preserve"> SEQ Table \* ARABIC </w:instrText>
      </w:r>
      <w:r w:rsidRPr="00C42EAF">
        <w:fldChar w:fldCharType="separate"/>
      </w:r>
      <w:ins w:id="4157" w:author="David Wooten" w:date="2019-11-15T15:49:00Z">
        <w:r w:rsidR="00D51C42">
          <w:rPr>
            <w:noProof/>
          </w:rPr>
          <w:t>132</w:t>
        </w:r>
      </w:ins>
      <w:del w:id="4158" w:author="David Wooten" w:date="2019-11-15T15:49:00Z">
        <w:r w:rsidR="00E90F60" w:rsidDel="00D51C42">
          <w:rPr>
            <w:noProof/>
          </w:rPr>
          <w:delText>128</w:delText>
        </w:r>
      </w:del>
      <w:r w:rsidRPr="00C42EAF">
        <w:fldChar w:fldCharType="end"/>
      </w:r>
      <w:r w:rsidRPr="00413B46">
        <w:t xml:space="preserve"> — TPM2_PolicyTicket Command</w:t>
      </w:r>
      <w:bookmarkEnd w:id="4151"/>
      <w:bookmarkEnd w:id="4152"/>
      <w:bookmarkEnd w:id="4153"/>
      <w:bookmarkEnd w:id="4154"/>
      <w:bookmarkEnd w:id="4155"/>
      <w:bookmarkEnd w:id="4156"/>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000000"/>
              <w:left w:val="single" w:sz="12" w:space="0" w:color="000000"/>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000000"/>
              <w:left w:val="single" w:sz="8" w:space="0" w:color="auto"/>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000000"/>
            </w:tcBorders>
            <w:vAlign w:val="center"/>
          </w:tcPr>
          <w:p w:rsidR="00C53E66" w:rsidRPr="00413B46" w:rsidRDefault="00C53E66" w:rsidP="00B8394F">
            <w:pPr>
              <w:pStyle w:val="TABLE-cell"/>
            </w:pPr>
            <w:r w:rsidRPr="00413B46">
              <w:t>TPM_ST_SESSIONS if an audit or decrypt session is present; otherwise, TPM_ST_NO_SESSIONS</w:t>
            </w:r>
          </w:p>
        </w:tc>
      </w:tr>
      <w:tr w:rsidR="00C53E66" w:rsidRPr="00413B46" w:rsidTr="00B8394F">
        <w:trPr>
          <w:cantSplit/>
          <w:jc w:val="center"/>
        </w:trPr>
        <w:tc>
          <w:tcPr>
            <w:tcW w:w="2736" w:type="dxa"/>
            <w:tcBorders>
              <w:left w:val="single" w:sz="12" w:space="0" w:color="000000"/>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bottom w:val="single" w:sz="6"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000000"/>
            </w:tcBorders>
            <w:vAlign w:val="center"/>
          </w:tcPr>
          <w:p w:rsidR="00C53E66" w:rsidRPr="00413B46" w:rsidRDefault="00C53E66" w:rsidP="00B8394F">
            <w:pPr>
              <w:pStyle w:val="TABLE-cell"/>
            </w:pPr>
            <w:r w:rsidRPr="00413B46">
              <w:t>TPM_CC_PolicyTicket</w:t>
            </w:r>
          </w:p>
        </w:tc>
      </w:tr>
      <w:tr w:rsidR="00C53E66" w:rsidRPr="00413B46" w:rsidTr="00B8394F">
        <w:trPr>
          <w:cantSplit/>
          <w:jc w:val="center"/>
        </w:trPr>
        <w:tc>
          <w:tcPr>
            <w:tcW w:w="2736" w:type="dxa"/>
            <w:tcBorders>
              <w:top w:val="single" w:sz="6"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TPMI_SH_POLICY</w:t>
            </w:r>
          </w:p>
        </w:tc>
        <w:tc>
          <w:tcPr>
            <w:tcW w:w="2016" w:type="dxa"/>
            <w:tcBorders>
              <w:top w:val="single" w:sz="6"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policySession</w:t>
            </w:r>
          </w:p>
        </w:tc>
        <w:tc>
          <w:tcPr>
            <w:tcW w:w="4608" w:type="dxa"/>
            <w:tcBorders>
              <w:top w:val="single" w:sz="6"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handle for the policy session being extended</w:t>
            </w:r>
          </w:p>
          <w:p w:rsidR="00C53E66" w:rsidRPr="00413B46" w:rsidRDefault="00C53E66" w:rsidP="00B8394F">
            <w:pPr>
              <w:pStyle w:val="TABLE-cell"/>
            </w:pPr>
            <w:r w:rsidRPr="00413B46">
              <w:t>Auth Index: None</w:t>
            </w:r>
          </w:p>
        </w:tc>
      </w:tr>
      <w:tr w:rsidR="00C53E66" w:rsidRPr="00413B46" w:rsidTr="00B8394F">
        <w:trPr>
          <w:cantSplit/>
          <w:jc w:val="center"/>
        </w:trPr>
        <w:tc>
          <w:tcPr>
            <w:tcW w:w="2736" w:type="dxa"/>
            <w:tcBorders>
              <w:top w:val="thinThickThinSmallGap" w:sz="12"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TPM2B_TIMEOUT</w:t>
            </w:r>
          </w:p>
        </w:tc>
        <w:tc>
          <w:tcPr>
            <w:tcW w:w="2016" w:type="dxa"/>
            <w:tcBorders>
              <w:top w:val="thinThickThinSmallGap" w:sz="12"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timeout</w:t>
            </w:r>
          </w:p>
        </w:tc>
        <w:tc>
          <w:tcPr>
            <w:tcW w:w="4608" w:type="dxa"/>
            <w:tcBorders>
              <w:top w:val="thinThickThinSmallGap" w:sz="12"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time when authorization will expire</w:t>
            </w:r>
          </w:p>
          <w:p w:rsidR="00C53E66" w:rsidRPr="00413B46" w:rsidRDefault="00C53E66" w:rsidP="00B8394F">
            <w:pPr>
              <w:pStyle w:val="TABLE-cell"/>
            </w:pPr>
            <w:r w:rsidRPr="00413B46">
              <w:t>The contents are TPM specific. This shall be the value returned when ticket was produced.</w:t>
            </w:r>
          </w:p>
        </w:tc>
      </w:tr>
      <w:tr w:rsidR="00C53E66" w:rsidRPr="00413B46" w:rsidTr="00B8394F">
        <w:trPr>
          <w:cantSplit/>
          <w:jc w:val="center"/>
        </w:trPr>
        <w:tc>
          <w:tcPr>
            <w:tcW w:w="2736" w:type="dxa"/>
            <w:tcBorders>
              <w:left w:val="single" w:sz="12" w:space="0" w:color="000000"/>
              <w:right w:val="single" w:sz="8" w:space="0" w:color="auto"/>
            </w:tcBorders>
            <w:vAlign w:val="center"/>
          </w:tcPr>
          <w:p w:rsidR="00C53E66" w:rsidRPr="00413B46" w:rsidRDefault="00C53E66" w:rsidP="00B8394F">
            <w:pPr>
              <w:pStyle w:val="TABLE-cell"/>
            </w:pPr>
            <w:r w:rsidRPr="00413B46">
              <w:t>TPM2B_DIGEST</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cpHashA</w:t>
            </w:r>
          </w:p>
        </w:tc>
        <w:tc>
          <w:tcPr>
            <w:tcW w:w="4608" w:type="dxa"/>
            <w:tcBorders>
              <w:left w:val="single" w:sz="8" w:space="0" w:color="auto"/>
              <w:right w:val="single" w:sz="12" w:space="0" w:color="000000"/>
            </w:tcBorders>
            <w:vAlign w:val="center"/>
          </w:tcPr>
          <w:p w:rsidR="00C53E66" w:rsidRPr="00413B46" w:rsidRDefault="00C53E66" w:rsidP="00B8394F">
            <w:pPr>
              <w:pStyle w:val="TABLE-cell"/>
            </w:pPr>
            <w:r w:rsidRPr="00413B46">
              <w:t>digest of the command parameters to which this authorization is limited</w:t>
            </w:r>
          </w:p>
          <w:p w:rsidR="00C53E66" w:rsidRPr="00413B46" w:rsidRDefault="00C53E66" w:rsidP="00B8394F">
            <w:pPr>
              <w:pStyle w:val="TABLE-cell"/>
            </w:pPr>
            <w:r w:rsidRPr="00413B46">
              <w:t>If it is not limited, the parameter will be the Empty Buffer.</w:t>
            </w:r>
          </w:p>
        </w:tc>
      </w:tr>
      <w:tr w:rsidR="00C53E66" w:rsidRPr="00413B46" w:rsidTr="00B8394F">
        <w:trPr>
          <w:cantSplit/>
          <w:jc w:val="center"/>
        </w:trPr>
        <w:tc>
          <w:tcPr>
            <w:tcW w:w="2736" w:type="dxa"/>
            <w:tcBorders>
              <w:left w:val="single" w:sz="12" w:space="0" w:color="000000"/>
              <w:right w:val="single" w:sz="8" w:space="0" w:color="auto"/>
            </w:tcBorders>
            <w:vAlign w:val="center"/>
          </w:tcPr>
          <w:p w:rsidR="00C53E66" w:rsidRPr="00413B46" w:rsidRDefault="00C53E66" w:rsidP="00B8394F">
            <w:pPr>
              <w:pStyle w:val="TABLE-cell"/>
            </w:pPr>
            <w:r w:rsidRPr="00413B46">
              <w:t>TPM2B_NONCE</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policyRef</w:t>
            </w:r>
          </w:p>
        </w:tc>
        <w:tc>
          <w:tcPr>
            <w:tcW w:w="4608" w:type="dxa"/>
            <w:tcBorders>
              <w:left w:val="single" w:sz="8" w:space="0" w:color="auto"/>
              <w:right w:val="single" w:sz="12" w:space="0" w:color="000000"/>
            </w:tcBorders>
            <w:vAlign w:val="center"/>
          </w:tcPr>
          <w:p w:rsidR="00C53E66" w:rsidRPr="00413B46" w:rsidRDefault="00C53E66" w:rsidP="00B8394F">
            <w:pPr>
              <w:pStyle w:val="TABLE-cell"/>
            </w:pPr>
            <w:r w:rsidRPr="00413B46">
              <w:t>reference to a qualifier for the policy – may be the Empty Buffer</w:t>
            </w:r>
          </w:p>
        </w:tc>
      </w:tr>
      <w:tr w:rsidR="00C53E66" w:rsidRPr="00413B46" w:rsidTr="00B8394F">
        <w:trPr>
          <w:cantSplit/>
          <w:jc w:val="center"/>
        </w:trPr>
        <w:tc>
          <w:tcPr>
            <w:tcW w:w="2736" w:type="dxa"/>
            <w:tcBorders>
              <w:left w:val="single" w:sz="12" w:space="0" w:color="000000"/>
              <w:right w:val="single" w:sz="8" w:space="0" w:color="auto"/>
            </w:tcBorders>
            <w:vAlign w:val="center"/>
          </w:tcPr>
          <w:p w:rsidR="00C53E66" w:rsidRPr="00413B46" w:rsidRDefault="00C53E66" w:rsidP="00B8394F">
            <w:pPr>
              <w:pStyle w:val="TABLE-cell"/>
            </w:pPr>
            <w:r w:rsidRPr="00413B46">
              <w:t>TPM2B_NAME</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authName</w:t>
            </w:r>
          </w:p>
        </w:tc>
        <w:tc>
          <w:tcPr>
            <w:tcW w:w="4608" w:type="dxa"/>
            <w:tcBorders>
              <w:left w:val="single" w:sz="8" w:space="0" w:color="auto"/>
              <w:right w:val="single" w:sz="12" w:space="0" w:color="000000"/>
            </w:tcBorders>
            <w:vAlign w:val="center"/>
          </w:tcPr>
          <w:p w:rsidR="00C53E66" w:rsidRPr="00413B46" w:rsidRDefault="00C53E66" w:rsidP="00B8394F">
            <w:pPr>
              <w:pStyle w:val="TABLE-cell"/>
            </w:pPr>
            <w:r w:rsidRPr="00413B46">
              <w:t>name of the object that provided the authorization</w:t>
            </w:r>
          </w:p>
        </w:tc>
      </w:tr>
      <w:tr w:rsidR="00C53E66" w:rsidRPr="00413B46" w:rsidTr="00B8394F">
        <w:trPr>
          <w:cantSplit/>
          <w:jc w:val="center"/>
        </w:trPr>
        <w:tc>
          <w:tcPr>
            <w:tcW w:w="2736" w:type="dxa"/>
            <w:tcBorders>
              <w:left w:val="single" w:sz="12" w:space="0" w:color="000000"/>
              <w:bottom w:val="single" w:sz="12" w:space="0" w:color="000000"/>
              <w:right w:val="single" w:sz="8" w:space="0" w:color="auto"/>
            </w:tcBorders>
            <w:vAlign w:val="center"/>
          </w:tcPr>
          <w:p w:rsidR="00C53E66" w:rsidRPr="00413B46" w:rsidRDefault="00C53E66" w:rsidP="00B8394F">
            <w:pPr>
              <w:pStyle w:val="TABLE-cell"/>
            </w:pPr>
            <w:r w:rsidRPr="00413B46">
              <w:t>TPMT_TK_AUTH</w:t>
            </w:r>
          </w:p>
        </w:tc>
        <w:tc>
          <w:tcPr>
            <w:tcW w:w="2016" w:type="dxa"/>
            <w:tcBorders>
              <w:left w:val="single" w:sz="8" w:space="0" w:color="auto"/>
              <w:bottom w:val="single" w:sz="12" w:space="0" w:color="000000"/>
              <w:right w:val="single" w:sz="8" w:space="0" w:color="auto"/>
            </w:tcBorders>
            <w:vAlign w:val="center"/>
          </w:tcPr>
          <w:p w:rsidR="00C53E66" w:rsidRPr="00413B46" w:rsidRDefault="00C53E66" w:rsidP="00B8394F">
            <w:pPr>
              <w:pStyle w:val="TABLE-cell"/>
            </w:pPr>
            <w:r w:rsidRPr="00413B46">
              <w:t>ticket</w:t>
            </w:r>
          </w:p>
        </w:tc>
        <w:tc>
          <w:tcPr>
            <w:tcW w:w="4608" w:type="dxa"/>
            <w:tcBorders>
              <w:left w:val="single" w:sz="8" w:space="0" w:color="auto"/>
              <w:bottom w:val="single" w:sz="12" w:space="0" w:color="000000"/>
              <w:right w:val="single" w:sz="12" w:space="0" w:color="000000"/>
            </w:tcBorders>
            <w:vAlign w:val="center"/>
          </w:tcPr>
          <w:p w:rsidR="00C53E66" w:rsidRPr="00413B46" w:rsidRDefault="00C53E66" w:rsidP="00B8394F">
            <w:pPr>
              <w:pStyle w:val="TABLE-cell"/>
            </w:pPr>
            <w:r w:rsidRPr="00413B46">
              <w:t>an authorization ticket returned by the TPM in response to a TPM2_PolicySigned() or TPM2_PolicySecret()</w:t>
            </w:r>
          </w:p>
        </w:tc>
      </w:tr>
    </w:tbl>
    <w:p w:rsidR="00C53E66" w:rsidRPr="00413B46" w:rsidRDefault="00C53E66" w:rsidP="00C53E66">
      <w:pPr>
        <w:pStyle w:val="TABLE-title"/>
      </w:pPr>
      <w:bookmarkStart w:id="4159" w:name="_Toc380749752"/>
      <w:bookmarkStart w:id="4160" w:name="_Toc432774199"/>
      <w:bookmarkStart w:id="4161" w:name="_Toc443576346"/>
      <w:bookmarkStart w:id="4162" w:name="_Toc473814080"/>
      <w:bookmarkStart w:id="4163" w:name="_Toc536441046"/>
      <w:bookmarkStart w:id="4164" w:name="_Toc24725728"/>
      <w:r w:rsidRPr="00413B46">
        <w:t xml:space="preserve">Table </w:t>
      </w:r>
      <w:r w:rsidRPr="00C42EAF">
        <w:fldChar w:fldCharType="begin"/>
      </w:r>
      <w:r w:rsidRPr="00413B46">
        <w:instrText xml:space="preserve"> SEQ Table \* ARABIC </w:instrText>
      </w:r>
      <w:r w:rsidRPr="00C42EAF">
        <w:fldChar w:fldCharType="separate"/>
      </w:r>
      <w:ins w:id="4165" w:author="David Wooten" w:date="2019-11-15T15:49:00Z">
        <w:r w:rsidR="00D51C42">
          <w:rPr>
            <w:noProof/>
          </w:rPr>
          <w:t>133</w:t>
        </w:r>
      </w:ins>
      <w:del w:id="4166" w:author="David Wooten" w:date="2019-11-15T15:49:00Z">
        <w:r w:rsidR="00E90F60" w:rsidDel="00D51C42">
          <w:rPr>
            <w:noProof/>
          </w:rPr>
          <w:delText>129</w:delText>
        </w:r>
      </w:del>
      <w:r w:rsidRPr="00C42EAF">
        <w:fldChar w:fldCharType="end"/>
      </w:r>
      <w:r w:rsidRPr="00413B46">
        <w:t xml:space="preserve"> — TPM2_PolicyTicket Response</w:t>
      </w:r>
      <w:bookmarkEnd w:id="4159"/>
      <w:bookmarkEnd w:id="4160"/>
      <w:bookmarkEnd w:id="4161"/>
      <w:bookmarkEnd w:id="4162"/>
      <w:bookmarkEnd w:id="4163"/>
      <w:bookmarkEnd w:id="4164"/>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000000"/>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000000"/>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[[PolicyTicket]]</w:t>
      </w:r>
    </w:p>
    <w:p w:rsidR="00C53E66" w:rsidRPr="00413B46" w:rsidRDefault="00C53E66" w:rsidP="00C53E66">
      <w:pPr>
        <w:pStyle w:val="Heading2"/>
        <w:pageBreakBefore/>
      </w:pPr>
      <w:bookmarkStart w:id="4167" w:name="_Toc230509642"/>
      <w:bookmarkStart w:id="4168" w:name="_Toc230509643"/>
      <w:bookmarkStart w:id="4169" w:name="_Toc230509645"/>
      <w:bookmarkStart w:id="4170" w:name="_Toc230509646"/>
      <w:bookmarkStart w:id="4171" w:name="_Toc230509656"/>
      <w:bookmarkStart w:id="4172" w:name="_Toc230509657"/>
      <w:bookmarkStart w:id="4173" w:name="_Toc230509659"/>
      <w:bookmarkStart w:id="4174" w:name="_Toc230509660"/>
      <w:bookmarkStart w:id="4175" w:name="_Toc230509662"/>
      <w:bookmarkStart w:id="4176" w:name="_Toc230509663"/>
      <w:bookmarkStart w:id="4177" w:name="_Toc230509666"/>
      <w:bookmarkStart w:id="4178" w:name="_Toc230509668"/>
      <w:bookmarkStart w:id="4179" w:name="_Toc230509669"/>
      <w:bookmarkStart w:id="4180" w:name="_Toc230509674"/>
      <w:bookmarkStart w:id="4181" w:name="_Toc230509675"/>
      <w:bookmarkStart w:id="4182" w:name="_Toc230509676"/>
      <w:bookmarkStart w:id="4183" w:name="_Toc230509680"/>
      <w:bookmarkStart w:id="4184" w:name="_Toc230509681"/>
      <w:bookmarkStart w:id="4185" w:name="_Toc230509693"/>
      <w:bookmarkStart w:id="4186" w:name="_Toc230509694"/>
      <w:bookmarkStart w:id="4187" w:name="_Toc230509697"/>
      <w:bookmarkStart w:id="4188" w:name="_Toc230509699"/>
      <w:bookmarkStart w:id="4189" w:name="_Toc230509700"/>
      <w:bookmarkStart w:id="4190" w:name="_Toc230509703"/>
      <w:bookmarkStart w:id="4191" w:name="_Toc230509705"/>
      <w:bookmarkStart w:id="4192" w:name="_Toc230509706"/>
      <w:bookmarkStart w:id="4193" w:name="_Toc230511480"/>
      <w:bookmarkStart w:id="4194" w:name="_Toc310935461"/>
      <w:bookmarkStart w:id="4195" w:name="_Toc380749567"/>
      <w:bookmarkStart w:id="4196" w:name="_Toc432774008"/>
      <w:bookmarkStart w:id="4197" w:name="_Toc443720866"/>
      <w:bookmarkStart w:id="4198" w:name="_Toc443576158"/>
      <w:bookmarkStart w:id="4199" w:name="_Toc473813879"/>
      <w:bookmarkStart w:id="4200" w:name="_Toc536440840"/>
      <w:bookmarkStart w:id="4201" w:name="_Toc24725515"/>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r w:rsidRPr="00413B46">
        <w:lastRenderedPageBreak/>
        <w:t>TPM2_PolicyOR</w:t>
      </w:r>
      <w:bookmarkEnd w:id="4193"/>
      <w:bookmarkEnd w:id="4194"/>
      <w:bookmarkEnd w:id="4195"/>
      <w:bookmarkEnd w:id="4196"/>
      <w:bookmarkEnd w:id="4197"/>
      <w:bookmarkEnd w:id="4198"/>
      <w:bookmarkEnd w:id="4199"/>
      <w:bookmarkEnd w:id="4200"/>
      <w:bookmarkEnd w:id="4201"/>
    </w:p>
    <w:p w:rsidR="00C53E66" w:rsidRPr="00413B46" w:rsidRDefault="00C53E66" w:rsidP="00C53E66">
      <w:pPr>
        <w:pStyle w:val="Heading3"/>
        <w:pageBreakBefore w:val="0"/>
      </w:pPr>
      <w:bookmarkStart w:id="4202" w:name="_Toc230511481"/>
      <w:r w:rsidRPr="00413B46">
        <w:t>General Description</w:t>
      </w:r>
      <w:bookmarkEnd w:id="4202"/>
    </w:p>
    <w:p w:rsidR="00C53E66" w:rsidRPr="00413B46" w:rsidRDefault="00C53E66" w:rsidP="00C53E66">
      <w:pPr>
        <w:pStyle w:val="BodyText"/>
      </w:pPr>
      <w:r w:rsidRPr="00413B46">
        <w:t>This command allows options in authorizations without requiring that the TPM evaluate all of the options. If a policy may be satisfied by different sets of conditions, the TPM need only evaluate one set that satisfies the policy. This command will indicate that one of the required sets of conditions has been satisfied.</w:t>
      </w:r>
    </w:p>
    <w:p w:rsidR="006B74E4" w:rsidRDefault="00C53E66" w:rsidP="00C53E66">
      <w:pPr>
        <w:rPr>
          <w:rFonts w:ascii="Arial" w:hAnsi="Arial" w:cs="Arial"/>
          <w:sz w:val="20"/>
          <w:szCs w:val="20"/>
        </w:rPr>
      </w:pPr>
      <w:r w:rsidRPr="00413B46">
        <w:rPr>
          <w:i/>
        </w:rPr>
        <w:t>PolicySession</w:t>
      </w:r>
      <w:r w:rsidRPr="00413B46">
        <w:t>→</w:t>
      </w:r>
      <w:r w:rsidRPr="00413B46">
        <w:rPr>
          <w:i/>
        </w:rPr>
        <w:t>policyDigest</w:t>
      </w:r>
      <w:r w:rsidRPr="00413B46">
        <w:t xml:space="preserve"> is compared against the list of provided values. If the current </w:t>
      </w:r>
      <w:r w:rsidRPr="00413B46">
        <w:rPr>
          <w:i/>
        </w:rPr>
        <w:t>policySession</w:t>
      </w:r>
      <w:r w:rsidRPr="00413B46">
        <w:t>→</w:t>
      </w:r>
      <w:r w:rsidRPr="00413B46">
        <w:rPr>
          <w:i/>
        </w:rPr>
        <w:t>policyDigest</w:t>
      </w:r>
      <w:r w:rsidRPr="00413B46">
        <w:t xml:space="preserve"> does not match any value in the list, the TPM shall return TPM_RC_VALUE. </w:t>
      </w:r>
      <w:r w:rsidRPr="00413B46">
        <w:rPr>
          <w:rFonts w:ascii="Arial" w:hAnsi="Arial" w:cs="Arial"/>
          <w:sz w:val="20"/>
          <w:szCs w:val="20"/>
        </w:rPr>
        <w:t xml:space="preserve">Otherwise, the TPM will reset </w:t>
      </w:r>
      <w:r w:rsidRPr="00413B46">
        <w:rPr>
          <w:rFonts w:ascii="Arial" w:hAnsi="Arial" w:cs="Arial"/>
          <w:i/>
          <w:sz w:val="20"/>
          <w:szCs w:val="20"/>
        </w:rPr>
        <w:t>policySession</w:t>
      </w:r>
      <w:r w:rsidRPr="00413B46">
        <w:rPr>
          <w:rFonts w:ascii="Arial" w:hAnsi="Arial" w:cs="Arial"/>
          <w:sz w:val="20"/>
          <w:szCs w:val="20"/>
        </w:rPr>
        <w:t>→</w:t>
      </w:r>
      <w:r w:rsidRPr="00413B46">
        <w:rPr>
          <w:rFonts w:ascii="Arial" w:hAnsi="Arial" w:cs="Arial"/>
          <w:i/>
          <w:sz w:val="20"/>
          <w:szCs w:val="20"/>
        </w:rPr>
        <w:t>policyDigest</w:t>
      </w:r>
      <w:r w:rsidRPr="00413B46">
        <w:rPr>
          <w:rFonts w:ascii="Arial" w:hAnsi="Arial" w:cs="Arial"/>
          <w:sz w:val="20"/>
          <w:szCs w:val="20"/>
        </w:rPr>
        <w:t xml:space="preserve"> to a Zero Digest. Then </w:t>
      </w:r>
      <w:r w:rsidRPr="00413B46">
        <w:rPr>
          <w:rFonts w:ascii="Arial" w:hAnsi="Arial" w:cs="Arial"/>
          <w:i/>
          <w:sz w:val="20"/>
          <w:szCs w:val="20"/>
        </w:rPr>
        <w:t>policySession</w:t>
      </w:r>
      <w:r w:rsidRPr="00413B46">
        <w:t>→</w:t>
      </w:r>
      <w:r w:rsidRPr="00413B46">
        <w:rPr>
          <w:rFonts w:ascii="Arial" w:hAnsi="Arial" w:cs="Arial"/>
          <w:i/>
          <w:sz w:val="20"/>
          <w:szCs w:val="20"/>
        </w:rPr>
        <w:t>policyDigest</w:t>
      </w:r>
      <w:r w:rsidRPr="00413B46">
        <w:rPr>
          <w:rFonts w:ascii="Arial" w:hAnsi="Arial" w:cs="Arial"/>
          <w:sz w:val="20"/>
          <w:szCs w:val="20"/>
        </w:rPr>
        <w:t xml:space="preserve"> is extended by the concatenation of TPM_CC_PolicyOR and the concatenation of all of the digests.</w:t>
      </w:r>
    </w:p>
    <w:p w:rsidR="00C53E66" w:rsidRPr="00413B46" w:rsidRDefault="00C53E66" w:rsidP="00C53E66">
      <w:pPr>
        <w:pStyle w:val="BodyText"/>
      </w:pPr>
      <w:r w:rsidRPr="00413B46">
        <w:t xml:space="preserve">If </w:t>
      </w:r>
      <w:r w:rsidRPr="00413B46">
        <w:rPr>
          <w:i/>
        </w:rPr>
        <w:t>policySession</w:t>
      </w:r>
      <w:r w:rsidRPr="00413B46">
        <w:t xml:space="preserve"> is a trial session, the TPM will assume that </w:t>
      </w:r>
      <w:r w:rsidRPr="00413B46">
        <w:rPr>
          <w:i/>
        </w:rPr>
        <w:t>policySession</w:t>
      </w:r>
      <w:r w:rsidRPr="00413B46">
        <w:t>→</w:t>
      </w:r>
      <w:r w:rsidRPr="00413B46">
        <w:rPr>
          <w:i/>
        </w:rPr>
        <w:t>policyDigest</w:t>
      </w:r>
      <w:r w:rsidRPr="00413B46">
        <w:t xml:space="preserve"> matches one of the list entries and compute the new value of </w:t>
      </w:r>
      <w:r w:rsidRPr="00413B46">
        <w:rPr>
          <w:i/>
        </w:rPr>
        <w:t>policyDigest</w:t>
      </w:r>
      <w:r w:rsidRPr="00413B46">
        <w:t>.</w:t>
      </w:r>
    </w:p>
    <w:p w:rsidR="00C53E66" w:rsidRPr="00413B46" w:rsidRDefault="00C53E66" w:rsidP="00C53E66">
      <w:pPr>
        <w:pStyle w:val="BodyText"/>
      </w:pPr>
      <w:r w:rsidRPr="00413B46">
        <w:t xml:space="preserve">The algorithm for computing the new value for </w:t>
      </w:r>
      <w:r w:rsidRPr="00413B46">
        <w:rPr>
          <w:i/>
        </w:rPr>
        <w:t>policyDigest</w:t>
      </w:r>
      <w:r w:rsidRPr="00413B46">
        <w:t xml:space="preserve"> of </w:t>
      </w:r>
      <w:r w:rsidRPr="00413B46">
        <w:rPr>
          <w:i/>
        </w:rPr>
        <w:t>policySession</w:t>
      </w:r>
      <w:r w:rsidRPr="00413B46">
        <w:t xml:space="preserve"> is:</w:t>
      </w:r>
    </w:p>
    <w:p w:rsidR="00C53E66" w:rsidRPr="00413B46" w:rsidRDefault="00C53E66" w:rsidP="00015772">
      <w:pPr>
        <w:pStyle w:val="ListNumber"/>
        <w:numPr>
          <w:ilvl w:val="0"/>
          <w:numId w:val="15"/>
        </w:numPr>
      </w:pPr>
      <w:r w:rsidRPr="00413B46">
        <w:t xml:space="preserve">Concatenate all the digest values in </w:t>
      </w:r>
      <w:r w:rsidRPr="00413B46">
        <w:rPr>
          <w:i/>
        </w:rPr>
        <w:t>pHashList</w:t>
      </w:r>
      <w:r w:rsidRPr="00413B46">
        <w:t>:</w:t>
      </w:r>
    </w:p>
    <w:p w:rsidR="00C53E66" w:rsidRPr="00413B46" w:rsidRDefault="00C53E66" w:rsidP="00C53E66">
      <w:pPr>
        <w:pStyle w:val="Equation"/>
        <w:rPr>
          <w:i w:val="0"/>
        </w:rPr>
      </w:pPr>
      <w:r w:rsidRPr="00413B46">
        <w:tab/>
        <w:t>digests</w:t>
      </w:r>
      <w:r w:rsidRPr="00413B46">
        <w:rPr>
          <w:i w:val="0"/>
        </w:rPr>
        <w:t xml:space="preserve"> </w:t>
      </w:r>
      <w:r w:rsidRPr="00413B46">
        <w:rPr>
          <w:rFonts w:ascii="Cambria Math" w:hAnsi="Cambria Math" w:cs="Cambria Math"/>
          <w:i w:val="0"/>
        </w:rPr>
        <w:t>≔</w:t>
      </w:r>
      <w:r w:rsidRPr="00413B46">
        <w:rPr>
          <w:i w:val="0"/>
        </w:rPr>
        <w:t xml:space="preserve"> </w:t>
      </w:r>
      <w:r w:rsidRPr="00413B46">
        <w:t>pHashList</w:t>
      </w:r>
      <w:r w:rsidRPr="00413B46">
        <w:rPr>
          <w:i w:val="0"/>
        </w:rPr>
        <w:t>.</w:t>
      </w:r>
      <w:r w:rsidRPr="00413B46">
        <w:t>digests</w:t>
      </w:r>
      <w:r w:rsidRPr="00413B46">
        <w:rPr>
          <w:i w:val="0"/>
        </w:rPr>
        <w:t>[</w:t>
      </w:r>
      <w:r w:rsidRPr="00413B46">
        <w:rPr>
          <w:rFonts w:ascii="Arial" w:hAnsi="Arial"/>
          <w:i w:val="0"/>
          <w:sz w:val="20"/>
          <w:szCs w:val="20"/>
        </w:rPr>
        <w:t>1</w:t>
      </w:r>
      <w:r w:rsidRPr="00413B46">
        <w:rPr>
          <w:i w:val="0"/>
        </w:rPr>
        <w:t>].</w:t>
      </w:r>
      <w:r w:rsidRPr="00413B46">
        <w:t>buffer</w:t>
      </w:r>
      <w:r w:rsidRPr="00413B46">
        <w:rPr>
          <w:i w:val="0"/>
        </w:rPr>
        <w:t xml:space="preserve"> || … || </w:t>
      </w:r>
      <w:r w:rsidRPr="00413B46">
        <w:t>pHashList</w:t>
      </w:r>
      <w:r w:rsidRPr="00413B46">
        <w:rPr>
          <w:i w:val="0"/>
        </w:rPr>
        <w:t>.</w:t>
      </w:r>
      <w:r w:rsidRPr="00413B46">
        <w:t>digests</w:t>
      </w:r>
      <w:r w:rsidRPr="00413B46">
        <w:rPr>
          <w:i w:val="0"/>
        </w:rPr>
        <w:t>[</w:t>
      </w:r>
      <w:r w:rsidRPr="00413B46">
        <w:t>n</w:t>
      </w:r>
      <w:r w:rsidRPr="00413B46">
        <w:rPr>
          <w:i w:val="0"/>
        </w:rPr>
        <w:t>].</w:t>
      </w:r>
      <w:r w:rsidRPr="00413B46">
        <w:t>buffer</w:t>
      </w:r>
      <w:r w:rsidRPr="00413B46">
        <w:rPr>
          <w:i w:val="0"/>
        </w:rPr>
        <w:tab/>
      </w:r>
      <w:r w:rsidRPr="00C42EAF">
        <w:rPr>
          <w:rFonts w:ascii="Arial" w:hAnsi="Arial"/>
          <w:i w:val="0"/>
          <w:sz w:val="20"/>
          <w:szCs w:val="20"/>
        </w:rPr>
        <w:fldChar w:fldCharType="begin"/>
      </w:r>
      <w:r w:rsidRPr="00413B46">
        <w:rPr>
          <w:rFonts w:ascii="Arial" w:hAnsi="Arial"/>
          <w:i w:val="0"/>
          <w:sz w:val="20"/>
          <w:szCs w:val="20"/>
        </w:rPr>
        <w:instrText xml:space="preserve"> LISTNUM Equ </w:instrText>
      </w:r>
      <w:r w:rsidRPr="00C42EAF">
        <w:rPr>
          <w:rFonts w:ascii="Arial" w:hAnsi="Arial"/>
          <w:i w:val="0"/>
          <w:sz w:val="20"/>
          <w:szCs w:val="20"/>
        </w:rPr>
        <w:fldChar w:fldCharType="separate"/>
      </w:r>
      <w:r w:rsidRPr="00413B46">
        <w:rPr>
          <w:rFonts w:ascii="Arial" w:hAnsi="Arial"/>
          <w:i w:val="0"/>
          <w:sz w:val="20"/>
          <w:szCs w:val="20"/>
        </w:rPr>
        <w:t>1</w:t>
      </w:r>
      <w:r w:rsidRPr="00C42EAF">
        <w:rPr>
          <w:rFonts w:ascii="Arial" w:hAnsi="Arial"/>
          <w:i w:val="0"/>
          <w:sz w:val="20"/>
          <w:szCs w:val="20"/>
        </w:rPr>
        <w:fldChar w:fldCharType="end">
          <w:numberingChange w:id="4203" w:author="David Wooten" w:date="2019-11-15T15:17:00Z" w:original="(17)"/>
        </w:fldChar>
      </w:r>
    </w:p>
    <w:p w:rsidR="00C53E66" w:rsidRPr="00413B46" w:rsidRDefault="00C53E66" w:rsidP="00C53E66">
      <w:pPr>
        <w:pStyle w:val="NOTE"/>
        <w:ind w:left="1800"/>
      </w:pPr>
      <w:r w:rsidRPr="00413B46">
        <w:t>NOTE 1</w:t>
      </w:r>
      <w:r w:rsidRPr="00413B46">
        <w:tab/>
        <w:t xml:space="preserve">The TPM will not return an error if the size of an entry is not the same as the size of the digest of the policy. However, that entry cannot match </w:t>
      </w:r>
      <w:r w:rsidRPr="00413B46">
        <w:rPr>
          <w:i/>
        </w:rPr>
        <w:t>policyDigest</w:t>
      </w:r>
      <w:r w:rsidRPr="00413B46">
        <w:t>.</w:t>
      </w:r>
    </w:p>
    <w:p w:rsidR="00C53E66" w:rsidRPr="00413B46" w:rsidRDefault="00C53E66" w:rsidP="00C53E66">
      <w:pPr>
        <w:pStyle w:val="ListNumber"/>
      </w:pPr>
      <w:r w:rsidRPr="00413B46">
        <w:t xml:space="preserve">Reset </w:t>
      </w:r>
      <w:r w:rsidRPr="00413B46">
        <w:rPr>
          <w:i/>
        </w:rPr>
        <w:t>policyDigest</w:t>
      </w:r>
      <w:r w:rsidRPr="00413B46">
        <w:t xml:space="preserve"> to a Zero Digest.</w:t>
      </w:r>
    </w:p>
    <w:p w:rsidR="00C53E66" w:rsidRPr="00413B46" w:rsidRDefault="00C53E66" w:rsidP="00C53E66">
      <w:pPr>
        <w:pStyle w:val="ListNumber"/>
      </w:pPr>
      <w:r w:rsidRPr="00413B46">
        <w:t>Extend the command code and the hashes computed in step a) above:</w:t>
      </w:r>
    </w:p>
    <w:p w:rsidR="00C53E66" w:rsidRPr="00413B46" w:rsidRDefault="00C53E66" w:rsidP="00C53E66">
      <w:pPr>
        <w:pStyle w:val="Equation"/>
        <w:rPr>
          <w:i w:val="0"/>
        </w:rPr>
      </w:pPr>
      <w:r w:rsidRPr="00413B46">
        <w:tab/>
        <w:t>policyDigest</w:t>
      </w:r>
      <w:r w:rsidRPr="00413B46">
        <w:rPr>
          <w:vertAlign w:val="subscript"/>
        </w:rPr>
        <w:t>new</w:t>
      </w:r>
      <w:r w:rsidRPr="00413B46">
        <w:rPr>
          <w:i w:val="0"/>
        </w:rPr>
        <w:t xml:space="preserve"> </w:t>
      </w:r>
      <w:r w:rsidRPr="00413B46">
        <w:rPr>
          <w:rFonts w:ascii="Cambria Math" w:hAnsi="Cambria Math" w:cs="Cambria Math"/>
          <w:i w:val="0"/>
        </w:rPr>
        <w:t>≔</w:t>
      </w:r>
      <w:r w:rsidRPr="00413B46">
        <w:rPr>
          <w:i w:val="0"/>
        </w:rPr>
        <w:t xml:space="preserve"> </w:t>
      </w:r>
      <w:r w:rsidRPr="00413B46">
        <w:rPr>
          <w:b/>
          <w:i w:val="0"/>
        </w:rPr>
        <w:t>H</w:t>
      </w:r>
      <w:r w:rsidRPr="00413B46">
        <w:rPr>
          <w:vertAlign w:val="subscript"/>
        </w:rPr>
        <w:t>policyAlg</w:t>
      </w:r>
      <w:r w:rsidRPr="00413B46">
        <w:rPr>
          <w:i w:val="0"/>
        </w:rPr>
        <w:t>(</w:t>
      </w:r>
      <w:r w:rsidRPr="00413B46">
        <w:t>policyDigest</w:t>
      </w:r>
      <w:r w:rsidRPr="00413B46">
        <w:rPr>
          <w:vertAlign w:val="subscript"/>
        </w:rPr>
        <w:t>old</w:t>
      </w:r>
      <w:r w:rsidRPr="00413B46">
        <w:rPr>
          <w:i w:val="0"/>
        </w:rPr>
        <w:t xml:space="preserve"> || </w:t>
      </w:r>
      <w:r w:rsidRPr="00413B46">
        <w:rPr>
          <w:rFonts w:ascii="Arial" w:hAnsi="Arial" w:cs="Times New Roman"/>
          <w:i w:val="0"/>
          <w:sz w:val="20"/>
        </w:rPr>
        <w:t>TPM_CC_PolicyOR</w:t>
      </w:r>
      <w:r w:rsidRPr="00413B46">
        <w:rPr>
          <w:i w:val="0"/>
        </w:rPr>
        <w:t xml:space="preserve"> || </w:t>
      </w:r>
      <w:r w:rsidRPr="00413B46">
        <w:t>digests</w:t>
      </w:r>
      <w:r w:rsidRPr="00413B46">
        <w:rPr>
          <w:i w:val="0"/>
        </w:rPr>
        <w:t>)</w:t>
      </w:r>
      <w:r w:rsidRPr="00413B46">
        <w:rPr>
          <w:i w:val="0"/>
        </w:rPr>
        <w:tab/>
      </w:r>
      <w:r w:rsidRPr="00C42EAF">
        <w:rPr>
          <w:rFonts w:ascii="Arial" w:hAnsi="Arial"/>
          <w:i w:val="0"/>
          <w:sz w:val="20"/>
        </w:rPr>
        <w:fldChar w:fldCharType="begin"/>
      </w:r>
      <w:r w:rsidRPr="00413B46">
        <w:rPr>
          <w:rFonts w:ascii="Arial" w:hAnsi="Arial"/>
          <w:i w:val="0"/>
          <w:sz w:val="20"/>
        </w:rPr>
        <w:instrText xml:space="preserve"> LISTNUM Equ </w:instrText>
      </w:r>
      <w:r w:rsidRPr="00C42EAF">
        <w:rPr>
          <w:rFonts w:ascii="Arial" w:hAnsi="Arial"/>
          <w:i w:val="0"/>
          <w:sz w:val="20"/>
        </w:rPr>
        <w:fldChar w:fldCharType="separate"/>
      </w:r>
      <w:r w:rsidRPr="00413B46">
        <w:rPr>
          <w:rFonts w:ascii="Arial" w:hAnsi="Arial"/>
          <w:i w:val="0"/>
          <w:sz w:val="20"/>
        </w:rPr>
        <w:t>1</w:t>
      </w:r>
      <w:r w:rsidRPr="00C42EAF">
        <w:rPr>
          <w:rFonts w:ascii="Arial" w:hAnsi="Arial"/>
          <w:i w:val="0"/>
          <w:sz w:val="20"/>
        </w:rPr>
        <w:fldChar w:fldCharType="end">
          <w:numberingChange w:id="4204" w:author="David Wooten" w:date="2019-11-15T15:17:00Z" w:original="(18)"/>
        </w:fldChar>
      </w:r>
    </w:p>
    <w:p w:rsidR="00C53E66" w:rsidRPr="00413B46" w:rsidRDefault="00C53E66" w:rsidP="00C53E66">
      <w:pPr>
        <w:pStyle w:val="NOTE"/>
        <w:spacing w:after="0"/>
        <w:ind w:left="1800"/>
      </w:pPr>
      <w:r w:rsidRPr="00413B46">
        <w:t>NOTE 2</w:t>
      </w:r>
      <w:r w:rsidRPr="00413B46">
        <w:tab/>
        <w:t>The computation in b) and c) above is equivalent to:</w:t>
      </w:r>
    </w:p>
    <w:p w:rsidR="00C53E66" w:rsidRPr="00413B46" w:rsidRDefault="00C53E66" w:rsidP="00C53E66">
      <w:pPr>
        <w:pStyle w:val="Equation"/>
        <w:spacing w:before="0" w:after="240"/>
        <w:rPr>
          <w:i w:val="0"/>
        </w:rPr>
      </w:pPr>
      <w:r w:rsidRPr="00413B46">
        <w:rPr>
          <w:i w:val="0"/>
        </w:rPr>
        <w:tab/>
      </w:r>
      <w:r w:rsidRPr="00413B46">
        <w:rPr>
          <w:sz w:val="18"/>
          <w:szCs w:val="18"/>
        </w:rPr>
        <w:t>policyDigest</w:t>
      </w:r>
      <w:r w:rsidRPr="00413B46">
        <w:rPr>
          <w:sz w:val="18"/>
          <w:szCs w:val="18"/>
          <w:vertAlign w:val="subscript"/>
        </w:rPr>
        <w:t>new</w:t>
      </w:r>
      <w:r w:rsidRPr="00413B46">
        <w:rPr>
          <w:i w:val="0"/>
          <w:sz w:val="18"/>
          <w:szCs w:val="18"/>
        </w:rPr>
        <w:t xml:space="preserve"> </w:t>
      </w:r>
      <w:r w:rsidRPr="00413B46">
        <w:rPr>
          <w:rFonts w:ascii="Cambria Math" w:hAnsi="Cambria Math" w:cs="Cambria Math"/>
          <w:i w:val="0"/>
          <w:sz w:val="18"/>
          <w:szCs w:val="18"/>
        </w:rPr>
        <w:t>≔</w:t>
      </w:r>
      <w:r w:rsidRPr="00413B46">
        <w:rPr>
          <w:i w:val="0"/>
          <w:sz w:val="18"/>
          <w:szCs w:val="18"/>
        </w:rPr>
        <w:t xml:space="preserve"> </w:t>
      </w:r>
      <w:r w:rsidRPr="00413B46">
        <w:rPr>
          <w:b/>
          <w:i w:val="0"/>
          <w:sz w:val="18"/>
          <w:szCs w:val="18"/>
        </w:rPr>
        <w:t>H</w:t>
      </w:r>
      <w:r w:rsidRPr="00413B46">
        <w:rPr>
          <w:sz w:val="18"/>
          <w:szCs w:val="18"/>
          <w:vertAlign w:val="subscript"/>
        </w:rPr>
        <w:t>policyAlg</w:t>
      </w:r>
      <w:r w:rsidRPr="00413B46">
        <w:rPr>
          <w:i w:val="0"/>
        </w:rPr>
        <w:t>(</w:t>
      </w:r>
      <w:r w:rsidRPr="00413B46">
        <w:rPr>
          <w:rFonts w:ascii="Arial" w:hAnsi="Arial" w:cs="Times New Roman"/>
          <w:i w:val="0"/>
          <w:sz w:val="16"/>
          <w:szCs w:val="16"/>
        </w:rPr>
        <w:t>0…0</w:t>
      </w:r>
      <w:r w:rsidRPr="00413B46">
        <w:rPr>
          <w:i w:val="0"/>
        </w:rPr>
        <w:t xml:space="preserve"> || </w:t>
      </w:r>
      <w:r w:rsidRPr="00413B46">
        <w:rPr>
          <w:rFonts w:ascii="Arial" w:hAnsi="Arial" w:cs="Times New Roman"/>
          <w:i w:val="0"/>
          <w:sz w:val="16"/>
          <w:szCs w:val="16"/>
        </w:rPr>
        <w:t>TPM_CC_PolicyOR</w:t>
      </w:r>
      <w:r w:rsidRPr="00413B46">
        <w:rPr>
          <w:i w:val="0"/>
        </w:rPr>
        <w:t xml:space="preserve"> || </w:t>
      </w:r>
      <w:r w:rsidRPr="00413B46">
        <w:rPr>
          <w:sz w:val="18"/>
          <w:szCs w:val="18"/>
        </w:rPr>
        <w:t>digests</w:t>
      </w:r>
      <w:r w:rsidRPr="00413B46">
        <w:rPr>
          <w:i w:val="0"/>
        </w:rPr>
        <w:t>)</w:t>
      </w:r>
    </w:p>
    <w:p w:rsidR="00C53E66" w:rsidRPr="00413B46" w:rsidRDefault="00C53E66" w:rsidP="00C53E66">
      <w:pPr>
        <w:pStyle w:val="BodyText"/>
      </w:pPr>
      <w:r w:rsidRPr="00413B46">
        <w:t>A TPM shall support a list with at least eight tagged digest values.</w:t>
      </w:r>
    </w:p>
    <w:p w:rsidR="00C53E66" w:rsidRPr="00413B46" w:rsidRDefault="00C53E66" w:rsidP="00C53E66">
      <w:pPr>
        <w:pStyle w:val="NOTE"/>
      </w:pPr>
      <w:r w:rsidRPr="00413B46">
        <w:t>NOTE 3</w:t>
      </w:r>
      <w:r w:rsidRPr="00413B46">
        <w:tab/>
        <w:t>If policies are to be portable between TPMs, then they should not use more than eight values.</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4205" w:name="_Toc380749753"/>
      <w:bookmarkStart w:id="4206" w:name="_Toc432774200"/>
      <w:bookmarkStart w:id="4207" w:name="_Toc443576347"/>
      <w:bookmarkStart w:id="4208" w:name="_Toc473814081"/>
      <w:bookmarkStart w:id="4209" w:name="_Toc536441047"/>
      <w:bookmarkStart w:id="4210" w:name="_Toc24725729"/>
      <w:r w:rsidRPr="00413B46">
        <w:t xml:space="preserve">Table </w:t>
      </w:r>
      <w:r w:rsidRPr="00C42EAF">
        <w:fldChar w:fldCharType="begin"/>
      </w:r>
      <w:r w:rsidRPr="00413B46">
        <w:instrText xml:space="preserve"> SEQ Table \* ARABIC </w:instrText>
      </w:r>
      <w:r w:rsidRPr="00C42EAF">
        <w:fldChar w:fldCharType="separate"/>
      </w:r>
      <w:ins w:id="4211" w:author="David Wooten" w:date="2019-11-15T15:49:00Z">
        <w:r w:rsidR="00D51C42">
          <w:rPr>
            <w:noProof/>
          </w:rPr>
          <w:t>134</w:t>
        </w:r>
      </w:ins>
      <w:del w:id="4212" w:author="David Wooten" w:date="2019-11-15T15:49:00Z">
        <w:r w:rsidR="00E90F60" w:rsidDel="00D51C42">
          <w:rPr>
            <w:noProof/>
          </w:rPr>
          <w:delText>130</w:delText>
        </w:r>
      </w:del>
      <w:r w:rsidRPr="00C42EAF">
        <w:fldChar w:fldCharType="end"/>
      </w:r>
      <w:r w:rsidRPr="00413B46">
        <w:t xml:space="preserve"> — TPM2_PolicyOR Command</w:t>
      </w:r>
      <w:bookmarkEnd w:id="4205"/>
      <w:bookmarkEnd w:id="4206"/>
      <w:bookmarkEnd w:id="4207"/>
      <w:bookmarkEnd w:id="4208"/>
      <w:bookmarkEnd w:id="4209"/>
      <w:bookmarkEnd w:id="421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TPM_ST_SESSIONS if an audit session is present; otherwise, TPM_ST_NO_SESSIONS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TPM_CC_PolicyOR</w:t>
            </w:r>
          </w:p>
        </w:tc>
      </w:tr>
      <w:tr w:rsidR="00C53E66" w:rsidRPr="00413B46" w:rsidTr="00B8394F">
        <w:trPr>
          <w:cantSplit/>
          <w:jc w:val="center"/>
        </w:trPr>
        <w:tc>
          <w:tcPr>
            <w:tcW w:w="2736" w:type="dxa"/>
            <w:tcBorders>
              <w:top w:val="dashDotStroked" w:sz="24"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TPMI_SH_POLICY</w:t>
            </w:r>
          </w:p>
        </w:tc>
        <w:tc>
          <w:tcPr>
            <w:tcW w:w="2016" w:type="dxa"/>
            <w:tcBorders>
              <w:top w:val="dashDotStroked" w:sz="24"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policySession</w:t>
            </w:r>
          </w:p>
        </w:tc>
        <w:tc>
          <w:tcPr>
            <w:tcW w:w="4608" w:type="dxa"/>
            <w:tcBorders>
              <w:top w:val="dashDotStroked" w:sz="24"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handle for the policy session being extended</w:t>
            </w:r>
          </w:p>
          <w:p w:rsidR="00C53E66" w:rsidRPr="00413B46" w:rsidRDefault="00C53E66" w:rsidP="00B8394F">
            <w:pPr>
              <w:pStyle w:val="TABLE-cell"/>
            </w:pPr>
            <w:r w:rsidRPr="00413B46">
              <w:t>Auth Index: None</w:t>
            </w:r>
          </w:p>
        </w:tc>
      </w:tr>
      <w:tr w:rsidR="00C53E66" w:rsidRPr="00413B46" w:rsidTr="00B8394F">
        <w:trPr>
          <w:cantSplit/>
          <w:jc w:val="center"/>
        </w:trPr>
        <w:tc>
          <w:tcPr>
            <w:tcW w:w="2736" w:type="dxa"/>
            <w:tcBorders>
              <w:top w:val="thinThickThinSmallGap"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TPML_DIGEST</w:t>
            </w:r>
          </w:p>
        </w:tc>
        <w:tc>
          <w:tcPr>
            <w:tcW w:w="2016" w:type="dxa"/>
            <w:tcBorders>
              <w:top w:val="thinThickThinSmallGap"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pHashList</w:t>
            </w:r>
          </w:p>
        </w:tc>
        <w:tc>
          <w:tcPr>
            <w:tcW w:w="4608" w:type="dxa"/>
            <w:tcBorders>
              <w:top w:val="thinThickThinSmallGap"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the list of hashes to check for a match</w:t>
            </w:r>
          </w:p>
        </w:tc>
      </w:tr>
    </w:tbl>
    <w:p w:rsidR="00C53E66" w:rsidRPr="00413B46" w:rsidRDefault="00C53E66" w:rsidP="00C53E66">
      <w:pPr>
        <w:pStyle w:val="TABLE-title"/>
      </w:pPr>
      <w:bookmarkStart w:id="4213" w:name="_Toc380749754"/>
      <w:bookmarkStart w:id="4214" w:name="_Toc432774201"/>
      <w:bookmarkStart w:id="4215" w:name="_Toc443576348"/>
      <w:bookmarkStart w:id="4216" w:name="_Toc473814082"/>
      <w:bookmarkStart w:id="4217" w:name="_Toc536441048"/>
      <w:bookmarkStart w:id="4218" w:name="_Toc24725730"/>
      <w:r w:rsidRPr="00413B46">
        <w:t xml:space="preserve">Table </w:t>
      </w:r>
      <w:r w:rsidRPr="00C42EAF">
        <w:fldChar w:fldCharType="begin"/>
      </w:r>
      <w:r w:rsidRPr="00413B46">
        <w:instrText xml:space="preserve"> SEQ Table \* ARABIC </w:instrText>
      </w:r>
      <w:r w:rsidRPr="00C42EAF">
        <w:fldChar w:fldCharType="separate"/>
      </w:r>
      <w:ins w:id="4219" w:author="David Wooten" w:date="2019-11-15T15:49:00Z">
        <w:r w:rsidR="00D51C42">
          <w:rPr>
            <w:noProof/>
          </w:rPr>
          <w:t>135</w:t>
        </w:r>
      </w:ins>
      <w:del w:id="4220" w:author="David Wooten" w:date="2019-11-15T15:49:00Z">
        <w:r w:rsidR="00E90F60" w:rsidDel="00D51C42">
          <w:rPr>
            <w:noProof/>
          </w:rPr>
          <w:delText>131</w:delText>
        </w:r>
      </w:del>
      <w:r w:rsidRPr="00C42EAF">
        <w:fldChar w:fldCharType="end"/>
      </w:r>
      <w:r w:rsidRPr="00413B46">
        <w:t xml:space="preserve"> — TPM2_PolicyOR Response</w:t>
      </w:r>
      <w:bookmarkEnd w:id="4213"/>
      <w:bookmarkEnd w:id="4214"/>
      <w:bookmarkEnd w:id="4215"/>
      <w:bookmarkEnd w:id="4216"/>
      <w:bookmarkEnd w:id="4217"/>
      <w:bookmarkEnd w:id="421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[[PolicyOR]]</w:t>
      </w:r>
    </w:p>
    <w:p w:rsidR="00C53E66" w:rsidRPr="00413B46" w:rsidRDefault="00C53E66" w:rsidP="00C53E66">
      <w:pPr>
        <w:pStyle w:val="Heading2"/>
        <w:pageBreakBefore/>
      </w:pPr>
      <w:bookmarkStart w:id="4221" w:name="_Toc230511484"/>
      <w:bookmarkStart w:id="4222" w:name="_Toc310935462"/>
      <w:bookmarkStart w:id="4223" w:name="_Toc380749568"/>
      <w:bookmarkStart w:id="4224" w:name="_Toc432774009"/>
      <w:bookmarkStart w:id="4225" w:name="_Toc443720867"/>
      <w:bookmarkStart w:id="4226" w:name="_Toc443576159"/>
      <w:bookmarkStart w:id="4227" w:name="_Toc473813880"/>
      <w:bookmarkStart w:id="4228" w:name="_Toc536440841"/>
      <w:bookmarkStart w:id="4229" w:name="_Toc24725516"/>
      <w:r w:rsidRPr="00413B46">
        <w:lastRenderedPageBreak/>
        <w:t>TPM2_PolicyPCR</w:t>
      </w:r>
      <w:bookmarkEnd w:id="4221"/>
      <w:bookmarkEnd w:id="4222"/>
      <w:bookmarkEnd w:id="4223"/>
      <w:bookmarkEnd w:id="4224"/>
      <w:bookmarkEnd w:id="4225"/>
      <w:bookmarkEnd w:id="4226"/>
      <w:bookmarkEnd w:id="4227"/>
      <w:bookmarkEnd w:id="4228"/>
      <w:bookmarkEnd w:id="4229"/>
    </w:p>
    <w:p w:rsidR="00C53E66" w:rsidRPr="00413B46" w:rsidRDefault="00C53E66" w:rsidP="00C53E66">
      <w:pPr>
        <w:pStyle w:val="Heading3"/>
        <w:pageBreakBefore w:val="0"/>
      </w:pPr>
      <w:bookmarkStart w:id="4230" w:name="_Toc230511485"/>
      <w:r w:rsidRPr="00413B46">
        <w:t>General Description</w:t>
      </w:r>
      <w:bookmarkEnd w:id="4230"/>
    </w:p>
    <w:p w:rsidR="006B74E4" w:rsidRDefault="00C53E66" w:rsidP="00C53E66">
      <w:pPr>
        <w:pStyle w:val="BodyText"/>
      </w:pPr>
      <w:r w:rsidRPr="00413B46">
        <w:t>This command is used to cause conditional gating of a policy based on PCR. This command together with TPM2_</w:t>
      </w:r>
      <w:proofErr w:type="gramStart"/>
      <w:r w:rsidRPr="00413B46">
        <w:t>PolicyOR(</w:t>
      </w:r>
      <w:proofErr w:type="gramEnd"/>
      <w:r w:rsidRPr="00413B46">
        <w:t>) allows one group of authorizations to occur when PCR are in one state and a different set of authorizations when the PCR are in a different state.</w:t>
      </w:r>
    </w:p>
    <w:p w:rsidR="00C53E66" w:rsidRPr="00413B46" w:rsidRDefault="00C53E66" w:rsidP="00C53E66">
      <w:pPr>
        <w:pStyle w:val="BodyText"/>
      </w:pPr>
      <w:r w:rsidRPr="00413B46">
        <w:t xml:space="preserve">The TPM will modify the </w:t>
      </w:r>
      <w:r w:rsidRPr="00413B46">
        <w:rPr>
          <w:i/>
        </w:rPr>
        <w:t>pcrs</w:t>
      </w:r>
      <w:r w:rsidRPr="00413B46">
        <w:t xml:space="preserve"> parameter so that bits that correspond to unimplemented PCR are CLEAR. If </w:t>
      </w:r>
      <w:r w:rsidRPr="00413B46">
        <w:rPr>
          <w:i/>
        </w:rPr>
        <w:t>policySession</w:t>
      </w:r>
      <w:r w:rsidRPr="00413B46">
        <w:t xml:space="preserve"> is not a trial policy session,</w:t>
      </w:r>
      <w:r w:rsidRPr="00413B46">
        <w:rPr>
          <w:i/>
        </w:rPr>
        <w:t xml:space="preserve"> </w:t>
      </w:r>
      <w:r w:rsidRPr="00413B46">
        <w:t xml:space="preserve">the TPM will use the modified value of pcrs to select PCR values to hash according to TPM 2.0 Part 1, </w:t>
      </w:r>
      <w:r w:rsidRPr="00413B46">
        <w:rPr>
          <w:i/>
        </w:rPr>
        <w:t xml:space="preserve">Selecting Multiple PCR. </w:t>
      </w:r>
      <w:r w:rsidRPr="00413B46">
        <w:t>The hash algorithm of the policy session is used to compute a digest (</w:t>
      </w:r>
      <w:r w:rsidRPr="00413B46">
        <w:rPr>
          <w:i/>
        </w:rPr>
        <w:t>digestTPM</w:t>
      </w:r>
      <w:r w:rsidRPr="00413B46">
        <w:t xml:space="preserve">) of the selected PCR. If </w:t>
      </w:r>
      <w:r w:rsidRPr="00413B46">
        <w:rPr>
          <w:i/>
        </w:rPr>
        <w:t>pcrDigest</w:t>
      </w:r>
      <w:r w:rsidRPr="00413B46">
        <w:t xml:space="preserve"> does not have a length of zero, then it is compared to </w:t>
      </w:r>
      <w:r w:rsidRPr="00413B46">
        <w:rPr>
          <w:i/>
        </w:rPr>
        <w:t>digestTPM</w:t>
      </w:r>
      <w:r w:rsidRPr="00413B46">
        <w:t xml:space="preserve">; and if the values do not match, the TPM shall return TPM_RC_VALUE and make no change to </w:t>
      </w:r>
      <w:r w:rsidRPr="00413B46">
        <w:rPr>
          <w:i/>
        </w:rPr>
        <w:t>policySession</w:t>
      </w:r>
      <w:r w:rsidRPr="00413B46">
        <w:t>→</w:t>
      </w:r>
      <w:r w:rsidRPr="00413B46">
        <w:rPr>
          <w:i/>
        </w:rPr>
        <w:t>policyDigest</w:t>
      </w:r>
      <w:r w:rsidRPr="00413B46">
        <w:t xml:space="preserve">. If the values match, or if the length of </w:t>
      </w:r>
      <w:r w:rsidRPr="00413B46">
        <w:rPr>
          <w:i/>
        </w:rPr>
        <w:t>pcrDigest</w:t>
      </w:r>
      <w:r w:rsidRPr="00413B46">
        <w:t xml:space="preserve"> is zero, then </w:t>
      </w:r>
      <w:r w:rsidRPr="00413B46">
        <w:rPr>
          <w:i/>
        </w:rPr>
        <w:t>policySession</w:t>
      </w:r>
      <w:r w:rsidRPr="00413B46">
        <w:t>→</w:t>
      </w:r>
      <w:r w:rsidRPr="00413B46">
        <w:rPr>
          <w:i/>
        </w:rPr>
        <w:t>policyDigest</w:t>
      </w:r>
      <w:r w:rsidRPr="00413B46">
        <w:t xml:space="preserve"> is extended by:</w:t>
      </w:r>
    </w:p>
    <w:p w:rsidR="00C53E66" w:rsidRPr="00413B46" w:rsidRDefault="00C53E66" w:rsidP="00C53E66">
      <w:pPr>
        <w:pStyle w:val="Equation"/>
        <w:rPr>
          <w:rFonts w:ascii="Arial" w:hAnsi="Arial"/>
          <w:i w:val="0"/>
          <w:sz w:val="20"/>
        </w:rPr>
      </w:pPr>
      <w:r w:rsidRPr="00413B46">
        <w:rPr>
          <w:i w:val="0"/>
        </w:rPr>
        <w:tab/>
      </w:r>
      <w:r w:rsidRPr="00413B46">
        <w:t>policyDigest</w:t>
      </w:r>
      <w:r w:rsidRPr="00413B46">
        <w:rPr>
          <w:vertAlign w:val="subscript"/>
        </w:rPr>
        <w:t>new</w:t>
      </w:r>
      <w:r w:rsidRPr="00413B46">
        <w:rPr>
          <w:i w:val="0"/>
        </w:rPr>
        <w:t xml:space="preserve"> </w:t>
      </w:r>
      <w:r w:rsidRPr="00413B46">
        <w:rPr>
          <w:rFonts w:ascii="Cambria Math" w:hAnsi="Cambria Math" w:cs="Cambria Math"/>
          <w:i w:val="0"/>
        </w:rPr>
        <w:t>≔</w:t>
      </w:r>
      <w:r w:rsidRPr="00413B46">
        <w:rPr>
          <w:i w:val="0"/>
        </w:rPr>
        <w:t xml:space="preserve"> </w:t>
      </w:r>
      <w:r w:rsidRPr="00413B46">
        <w:rPr>
          <w:b/>
          <w:i w:val="0"/>
        </w:rPr>
        <w:t>H</w:t>
      </w:r>
      <w:r w:rsidRPr="00413B46">
        <w:rPr>
          <w:vertAlign w:val="subscript"/>
        </w:rPr>
        <w:t>policyAlg</w:t>
      </w:r>
      <w:r w:rsidRPr="00413B46">
        <w:rPr>
          <w:i w:val="0"/>
        </w:rPr>
        <w:t>(</w:t>
      </w:r>
      <w:r w:rsidRPr="00413B46">
        <w:t>policyDigest</w:t>
      </w:r>
      <w:r w:rsidRPr="00413B46">
        <w:rPr>
          <w:vertAlign w:val="subscript"/>
        </w:rPr>
        <w:t>old</w:t>
      </w:r>
      <w:r w:rsidRPr="00413B46">
        <w:rPr>
          <w:i w:val="0"/>
        </w:rPr>
        <w:t xml:space="preserve"> || </w:t>
      </w:r>
      <w:r w:rsidRPr="00413B46">
        <w:rPr>
          <w:rFonts w:ascii="Arial" w:hAnsi="Arial"/>
          <w:i w:val="0"/>
          <w:sz w:val="20"/>
        </w:rPr>
        <w:t>TPM_CC_PolicyPCR</w:t>
      </w:r>
      <w:r w:rsidRPr="00413B46">
        <w:rPr>
          <w:i w:val="0"/>
        </w:rPr>
        <w:t xml:space="preserve"> || </w:t>
      </w:r>
      <w:r w:rsidRPr="00413B46">
        <w:t>pcrs</w:t>
      </w:r>
      <w:r w:rsidRPr="00413B46">
        <w:rPr>
          <w:i w:val="0"/>
        </w:rPr>
        <w:t xml:space="preserve"> || </w:t>
      </w:r>
      <w:r w:rsidRPr="00413B46">
        <w:t>digestTPM</w:t>
      </w:r>
      <w:r w:rsidRPr="00413B46">
        <w:rPr>
          <w:i w:val="0"/>
        </w:rPr>
        <w:t>)</w:t>
      </w:r>
      <w:r w:rsidRPr="00413B46">
        <w:rPr>
          <w:i w:val="0"/>
        </w:rPr>
        <w:tab/>
      </w:r>
      <w:r w:rsidRPr="00C42EAF">
        <w:rPr>
          <w:rFonts w:ascii="Arial" w:hAnsi="Arial"/>
          <w:i w:val="0"/>
          <w:sz w:val="20"/>
        </w:rPr>
        <w:fldChar w:fldCharType="begin"/>
      </w:r>
      <w:r w:rsidRPr="00413B46">
        <w:rPr>
          <w:rFonts w:ascii="Arial" w:hAnsi="Arial"/>
          <w:i w:val="0"/>
          <w:sz w:val="20"/>
        </w:rPr>
        <w:instrText xml:space="preserve"> LISTNUM Equ </w:instrText>
      </w:r>
      <w:r w:rsidRPr="00C42EAF">
        <w:rPr>
          <w:rFonts w:ascii="Arial" w:hAnsi="Arial"/>
          <w:i w:val="0"/>
          <w:sz w:val="20"/>
        </w:rPr>
        <w:fldChar w:fldCharType="separate"/>
      </w:r>
      <w:r w:rsidRPr="00413B46">
        <w:rPr>
          <w:rFonts w:ascii="Arial" w:hAnsi="Arial"/>
          <w:i w:val="0"/>
          <w:sz w:val="20"/>
        </w:rPr>
        <w:t>1</w:t>
      </w:r>
      <w:r w:rsidRPr="00C42EAF">
        <w:rPr>
          <w:rFonts w:ascii="Arial" w:hAnsi="Arial"/>
          <w:i w:val="0"/>
          <w:sz w:val="20"/>
        </w:rPr>
        <w:fldChar w:fldCharType="end">
          <w:numberingChange w:id="4231" w:author="David Wooten" w:date="2019-11-15T15:17:00Z" w:original="(19)"/>
        </w:fldChar>
      </w:r>
    </w:p>
    <w:p w:rsidR="00C53E66" w:rsidRPr="00413B46" w:rsidRDefault="00C53E66" w:rsidP="00C53E66">
      <w:pPr>
        <w:pStyle w:val="BodyText"/>
      </w:pPr>
      <w:proofErr w:type="gramStart"/>
      <w:r w:rsidRPr="00413B46">
        <w:t>where</w:t>
      </w:r>
      <w:proofErr w:type="gramEnd"/>
    </w:p>
    <w:p w:rsidR="006B74E4" w:rsidRDefault="00C53E66" w:rsidP="00C53E66">
      <w:pPr>
        <w:pStyle w:val="pList"/>
      </w:pPr>
      <w:proofErr w:type="gramStart"/>
      <w:r w:rsidRPr="00413B46">
        <w:t>pcrs</w:t>
      </w:r>
      <w:proofErr w:type="gramEnd"/>
      <w:r w:rsidRPr="00413B46">
        <w:tab/>
      </w:r>
      <w:r w:rsidRPr="00413B46">
        <w:rPr>
          <w:rFonts w:ascii="Arial" w:hAnsi="Arial"/>
          <w:i w:val="0"/>
          <w:sz w:val="20"/>
        </w:rPr>
        <w:t>the pcrs parameter with bits corresponding to unimplemented PCR set to 0</w:t>
      </w:r>
    </w:p>
    <w:p w:rsidR="00C53E66" w:rsidRPr="00413B46" w:rsidRDefault="00C53E66" w:rsidP="00C53E66">
      <w:pPr>
        <w:pStyle w:val="pListLast"/>
      </w:pPr>
      <w:proofErr w:type="gramStart"/>
      <w:r w:rsidRPr="00413B46">
        <w:rPr>
          <w:i/>
        </w:rPr>
        <w:t>digestTPM</w:t>
      </w:r>
      <w:proofErr w:type="gramEnd"/>
      <w:r w:rsidRPr="00413B46">
        <w:tab/>
      </w:r>
      <w:r w:rsidRPr="00413B46">
        <w:rPr>
          <w:rFonts w:ascii="Arial" w:hAnsi="Arial"/>
          <w:sz w:val="20"/>
        </w:rPr>
        <w:t>the digest of the selected PCR using the hash algorithm of the policy session</w:t>
      </w:r>
    </w:p>
    <w:p w:rsidR="00C53E66" w:rsidRPr="00413B46" w:rsidRDefault="00C53E66" w:rsidP="00C53E66">
      <w:pPr>
        <w:pStyle w:val="NOTE"/>
      </w:pPr>
      <w:r w:rsidRPr="00413B46">
        <w:t>NOTE 1</w:t>
      </w:r>
      <w:r w:rsidRPr="00413B46">
        <w:tab/>
        <w:t xml:space="preserve">If the caller provides the expected PCR value, the intention is that the policy </w:t>
      </w:r>
      <w:proofErr w:type="gramStart"/>
      <w:r w:rsidRPr="00413B46">
        <w:t>evaluation stop</w:t>
      </w:r>
      <w:proofErr w:type="gramEnd"/>
      <w:r w:rsidRPr="00413B46">
        <w:t xml:space="preserve"> at that point if the PCR do not match. If the caller does not provide the expected PCR value, then the validity of the settings will not be determined until an attempt is made to use the policy for authorization. If the policy is constructed such that the PCR check comes before user authorization checks, this early termination would allow software to avoid unnecessary prompts for user input to satisfy a policy that would fail later due to incorrect PCR values.</w:t>
      </w:r>
    </w:p>
    <w:p w:rsidR="00C53E66" w:rsidRPr="00413B46" w:rsidRDefault="00C53E66" w:rsidP="00C53E66">
      <w:pPr>
        <w:pStyle w:val="BodyText"/>
      </w:pPr>
      <w:r w:rsidRPr="00413B46">
        <w:t>After this command completes successfully, the TPM shall return TPM_RC_PCR_CHANGED if the policy session is used for authorization and the PCR are not known to be correct.</w:t>
      </w:r>
    </w:p>
    <w:p w:rsidR="00C53E66" w:rsidRPr="00413B46" w:rsidRDefault="00C53E66" w:rsidP="00C53E66">
      <w:pPr>
        <w:pStyle w:val="BodyText"/>
      </w:pPr>
      <w:r w:rsidRPr="00413B46">
        <w:t>The TPM uses a “generation” number (</w:t>
      </w:r>
      <w:r w:rsidRPr="00413B46">
        <w:rPr>
          <w:i/>
        </w:rPr>
        <w:t>pcrUpdateCounter</w:t>
      </w:r>
      <w:r w:rsidRPr="00413B46">
        <w:t>) that is incremented each time PCR are updated (unless the PCR being changed is specified not to cause a change to this counter). The value of this counter is stored in the policy session context (</w:t>
      </w:r>
      <w:r w:rsidRPr="00413B46">
        <w:rPr>
          <w:i/>
        </w:rPr>
        <w:t>policySession</w:t>
      </w:r>
      <w:r w:rsidRPr="00413B46">
        <w:t>→</w:t>
      </w:r>
      <w:r w:rsidRPr="00413B46">
        <w:rPr>
          <w:i/>
        </w:rPr>
        <w:t>pcrUpdateCounter</w:t>
      </w:r>
      <w:r w:rsidRPr="00413B46">
        <w:t>) when this command is executed. When the policy is used for authorization, the current value of the counter is compared to the value in the policy session context and the authorization will fail if the values are not the same.</w:t>
      </w:r>
    </w:p>
    <w:p w:rsidR="006B74E4" w:rsidRDefault="00C53E66" w:rsidP="00C53E66">
      <w:pPr>
        <w:pStyle w:val="BodyText"/>
      </w:pPr>
      <w:r w:rsidRPr="00413B46">
        <w:t xml:space="preserve">When this command is executed, </w:t>
      </w:r>
      <w:r w:rsidRPr="00413B46">
        <w:rPr>
          <w:i/>
        </w:rPr>
        <w:t>policySession</w:t>
      </w:r>
      <w:r w:rsidRPr="00413B46">
        <w:t>→</w:t>
      </w:r>
      <w:r w:rsidRPr="00413B46">
        <w:rPr>
          <w:i/>
        </w:rPr>
        <w:t xml:space="preserve">pcrUpdateCounter </w:t>
      </w:r>
      <w:r w:rsidRPr="00413B46">
        <w:t xml:space="preserve">is checked to see if it has been previously set (in the reference implementation, it has a value of zero if not previously set). If it has been set, it will be compared with the current value of </w:t>
      </w:r>
      <w:r w:rsidRPr="00413B46">
        <w:rPr>
          <w:i/>
        </w:rPr>
        <w:t>pcrUpdateCounter</w:t>
      </w:r>
      <w:r w:rsidRPr="00413B46">
        <w:t xml:space="preserve"> to determine if any PCR changes have occurred. If the values are different, the TPM shall return TPM_RC_PCR_CHANGED.</w:t>
      </w:r>
    </w:p>
    <w:p w:rsidR="00C53E66" w:rsidRPr="00413B46" w:rsidRDefault="00C53E66" w:rsidP="00C53E66">
      <w:pPr>
        <w:pStyle w:val="NOTE"/>
      </w:pPr>
      <w:r w:rsidRPr="00413B46">
        <w:t>NOTE 2</w:t>
      </w:r>
      <w:r w:rsidRPr="00413B46">
        <w:tab/>
        <w:t>Since the pcrUpdateCounter is updated if any PCR is extended (except those specified not to do so), this means that the command will fail even if a PCR not specified in the policy is updated. This is an optimization for the purposes of conserving internal TPM memory. This would be a rare occurrence, and, if this should occur, the policy could be reset using the TPM2_PolicyRestart command and rerun.</w:t>
      </w:r>
    </w:p>
    <w:p w:rsidR="00C53E66" w:rsidRPr="00413B46" w:rsidRDefault="00C53E66" w:rsidP="00C53E66">
      <w:pPr>
        <w:pStyle w:val="BodyText"/>
      </w:pPr>
      <w:r w:rsidRPr="00413B46">
        <w:t xml:space="preserve">If </w:t>
      </w:r>
      <w:r w:rsidRPr="00413B46">
        <w:rPr>
          <w:i/>
        </w:rPr>
        <w:t>policySession</w:t>
      </w:r>
      <w:r w:rsidRPr="00413B46">
        <w:t>→</w:t>
      </w:r>
      <w:r w:rsidRPr="00413B46">
        <w:rPr>
          <w:i/>
        </w:rPr>
        <w:t>pcrUpdateCounter</w:t>
      </w:r>
      <w:r w:rsidRPr="00413B46">
        <w:t xml:space="preserve"> has not been set, then it is set to the current value of </w:t>
      </w:r>
      <w:r w:rsidRPr="00413B46">
        <w:rPr>
          <w:i/>
        </w:rPr>
        <w:t>pcrUpdateCounter</w:t>
      </w:r>
      <w:r w:rsidRPr="00413B46">
        <w:t>.</w:t>
      </w:r>
    </w:p>
    <w:p w:rsidR="00C53E66" w:rsidRPr="00413B46" w:rsidRDefault="00C53E66" w:rsidP="00C53E66">
      <w:pPr>
        <w:pStyle w:val="BodyText"/>
        <w:keepNext/>
      </w:pPr>
      <w:r w:rsidRPr="00413B46">
        <w:t xml:space="preserve">If this command is used for a trial </w:t>
      </w:r>
      <w:r w:rsidRPr="00413B46">
        <w:rPr>
          <w:i/>
        </w:rPr>
        <w:t>policySession</w:t>
      </w:r>
      <w:r w:rsidRPr="00413B46">
        <w:t xml:space="preserve">, </w:t>
      </w:r>
      <w:r w:rsidRPr="00413B46">
        <w:rPr>
          <w:i/>
        </w:rPr>
        <w:t>policySession</w:t>
      </w:r>
      <w:r w:rsidRPr="00413B46">
        <w:t>→</w:t>
      </w:r>
      <w:r w:rsidRPr="00413B46">
        <w:rPr>
          <w:i/>
        </w:rPr>
        <w:t>policyDigest</w:t>
      </w:r>
      <w:r w:rsidRPr="00413B46">
        <w:t xml:space="preserve"> will be updated using the values from the command rather than the values from a digest of the TPM PCR. If the caller does not provide PCR settings (</w:t>
      </w:r>
      <w:r w:rsidRPr="00413B46">
        <w:rPr>
          <w:i/>
        </w:rPr>
        <w:t>pcrDigest</w:t>
      </w:r>
      <w:r w:rsidRPr="00413B46">
        <w:t xml:space="preserve"> has a length of zero), the TPM may (and it is preferred to) use the </w:t>
      </w:r>
      <w:r w:rsidRPr="00413B46">
        <w:lastRenderedPageBreak/>
        <w:t>current TPM PCR settings (</w:t>
      </w:r>
      <w:r w:rsidRPr="00413B46">
        <w:rPr>
          <w:i/>
        </w:rPr>
        <w:t>digestTPM)</w:t>
      </w:r>
      <w:r w:rsidRPr="00413B46">
        <w:t xml:space="preserve"> in the calculation for the new </w:t>
      </w:r>
      <w:r w:rsidRPr="00413B46">
        <w:rPr>
          <w:i/>
        </w:rPr>
        <w:t>policyDigest</w:t>
      </w:r>
      <w:r w:rsidRPr="00413B46">
        <w:t>. The TPM may return an error if the caller does not provide a PCR digest for a trial policy session but this is not the preferred behavior.</w:t>
      </w:r>
    </w:p>
    <w:p w:rsidR="00C53E66" w:rsidRPr="00413B46" w:rsidRDefault="00C53E66" w:rsidP="00C53E66">
      <w:pPr>
        <w:pStyle w:val="BodyText"/>
        <w:keepNext/>
      </w:pPr>
      <w:r w:rsidRPr="00413B46">
        <w:t>The TPM will not check any PCR and will compute:</w:t>
      </w:r>
    </w:p>
    <w:p w:rsidR="00C53E66" w:rsidRPr="00413B46" w:rsidRDefault="00C53E66" w:rsidP="00C53E66">
      <w:pPr>
        <w:pStyle w:val="Equation"/>
        <w:rPr>
          <w:rFonts w:ascii="Arial" w:hAnsi="Arial"/>
          <w:i w:val="0"/>
          <w:sz w:val="20"/>
        </w:rPr>
      </w:pPr>
      <w:r w:rsidRPr="00413B46">
        <w:rPr>
          <w:i w:val="0"/>
        </w:rPr>
        <w:tab/>
      </w:r>
      <w:r w:rsidRPr="00413B46">
        <w:t>policyDigest</w:t>
      </w:r>
      <w:r w:rsidRPr="00413B46">
        <w:rPr>
          <w:vertAlign w:val="subscript"/>
        </w:rPr>
        <w:t>new</w:t>
      </w:r>
      <w:r w:rsidRPr="00413B46">
        <w:rPr>
          <w:i w:val="0"/>
        </w:rPr>
        <w:t xml:space="preserve"> </w:t>
      </w:r>
      <w:r w:rsidRPr="00413B46">
        <w:rPr>
          <w:rFonts w:ascii="Cambria Math" w:hAnsi="Cambria Math" w:cs="Cambria Math"/>
          <w:i w:val="0"/>
        </w:rPr>
        <w:t>≔</w:t>
      </w:r>
      <w:r w:rsidRPr="00413B46">
        <w:rPr>
          <w:i w:val="0"/>
        </w:rPr>
        <w:t xml:space="preserve"> </w:t>
      </w:r>
      <w:r w:rsidRPr="00413B46">
        <w:rPr>
          <w:b/>
          <w:i w:val="0"/>
        </w:rPr>
        <w:t>H</w:t>
      </w:r>
      <w:r w:rsidRPr="00413B46">
        <w:rPr>
          <w:vertAlign w:val="subscript"/>
        </w:rPr>
        <w:t>policyAlg</w:t>
      </w:r>
      <w:r w:rsidRPr="00413B46">
        <w:rPr>
          <w:i w:val="0"/>
        </w:rPr>
        <w:t>(</w:t>
      </w:r>
      <w:r w:rsidRPr="00413B46">
        <w:t>policyDigest</w:t>
      </w:r>
      <w:r w:rsidRPr="00413B46">
        <w:rPr>
          <w:vertAlign w:val="subscript"/>
        </w:rPr>
        <w:t>old</w:t>
      </w:r>
      <w:r w:rsidRPr="00413B46">
        <w:rPr>
          <w:i w:val="0"/>
        </w:rPr>
        <w:t xml:space="preserve"> || </w:t>
      </w:r>
      <w:r w:rsidRPr="00413B46">
        <w:rPr>
          <w:rFonts w:ascii="Arial" w:hAnsi="Arial"/>
          <w:i w:val="0"/>
          <w:sz w:val="20"/>
        </w:rPr>
        <w:t>TPM_CC_PolicyPCR</w:t>
      </w:r>
      <w:r w:rsidRPr="00413B46">
        <w:rPr>
          <w:i w:val="0"/>
        </w:rPr>
        <w:t xml:space="preserve"> || </w:t>
      </w:r>
      <w:r w:rsidRPr="00413B46">
        <w:t>pcrs</w:t>
      </w:r>
      <w:r w:rsidRPr="00413B46">
        <w:rPr>
          <w:i w:val="0"/>
        </w:rPr>
        <w:t xml:space="preserve"> || </w:t>
      </w:r>
      <w:r w:rsidRPr="00413B46">
        <w:t>pcrDigest</w:t>
      </w:r>
      <w:r w:rsidRPr="00413B46">
        <w:rPr>
          <w:i w:val="0"/>
        </w:rPr>
        <w:t>)</w:t>
      </w:r>
      <w:r w:rsidRPr="00413B46">
        <w:rPr>
          <w:i w:val="0"/>
        </w:rPr>
        <w:tab/>
      </w:r>
      <w:r w:rsidRPr="00C42EAF">
        <w:rPr>
          <w:rFonts w:ascii="Arial" w:hAnsi="Arial"/>
          <w:i w:val="0"/>
          <w:sz w:val="20"/>
        </w:rPr>
        <w:fldChar w:fldCharType="begin"/>
      </w:r>
      <w:r w:rsidRPr="00413B46">
        <w:rPr>
          <w:rFonts w:ascii="Arial" w:hAnsi="Arial"/>
          <w:i w:val="0"/>
          <w:sz w:val="20"/>
        </w:rPr>
        <w:instrText xml:space="preserve"> LISTNUM Equ </w:instrText>
      </w:r>
      <w:r w:rsidRPr="00C42EAF">
        <w:rPr>
          <w:rFonts w:ascii="Arial" w:hAnsi="Arial"/>
          <w:i w:val="0"/>
          <w:sz w:val="20"/>
        </w:rPr>
        <w:fldChar w:fldCharType="separate"/>
      </w:r>
      <w:r w:rsidRPr="00413B46">
        <w:rPr>
          <w:rFonts w:ascii="Arial" w:hAnsi="Arial"/>
          <w:i w:val="0"/>
          <w:sz w:val="20"/>
        </w:rPr>
        <w:t>1</w:t>
      </w:r>
      <w:r w:rsidRPr="00C42EAF">
        <w:rPr>
          <w:rFonts w:ascii="Arial" w:hAnsi="Arial"/>
          <w:i w:val="0"/>
          <w:sz w:val="20"/>
        </w:rPr>
        <w:fldChar w:fldCharType="end">
          <w:numberingChange w:id="4232" w:author="David Wooten" w:date="2019-11-15T15:17:00Z" w:original="(20)"/>
        </w:fldChar>
      </w:r>
    </w:p>
    <w:p w:rsidR="00C53E66" w:rsidRPr="00413B46" w:rsidRDefault="00C53E66" w:rsidP="00C53E66">
      <w:pPr>
        <w:pStyle w:val="BodyText"/>
        <w:keepNext/>
      </w:pPr>
      <w:r w:rsidRPr="00413B46">
        <w:t>In this computation, pcrs is the input parameter without modification.</w:t>
      </w:r>
    </w:p>
    <w:p w:rsidR="00C53E66" w:rsidRPr="00413B46" w:rsidRDefault="00C53E66" w:rsidP="00C53E66">
      <w:pPr>
        <w:pStyle w:val="NOTE"/>
        <w:keepNext/>
      </w:pPr>
      <w:r w:rsidRPr="00413B46">
        <w:t>NOTE 3</w:t>
      </w:r>
      <w:r w:rsidRPr="00413B46">
        <w:tab/>
        <w:t>The pcrs parameter is expected to match the configuration of the TPM for which the policy is being computed which may not be the same as the TPM on which the trial policy is being computed.</w:t>
      </w:r>
    </w:p>
    <w:p w:rsidR="00C53E66" w:rsidRPr="00413B46" w:rsidRDefault="00C53E66" w:rsidP="00C53E66">
      <w:pPr>
        <w:pStyle w:val="NOTE"/>
      </w:pPr>
      <w:r w:rsidRPr="00413B46">
        <w:t>NOTE 4</w:t>
      </w:r>
      <w:r w:rsidRPr="00413B46">
        <w:tab/>
        <w:t xml:space="preserve">Although no PCR are checked in a trial policy session, </w:t>
      </w:r>
      <w:r w:rsidRPr="00413B46">
        <w:rPr>
          <w:i/>
        </w:rPr>
        <w:t>pcrDigest</w:t>
      </w:r>
      <w:r w:rsidRPr="00413B46">
        <w:t xml:space="preserve"> is expected to correspond to some useful PCR values. It is legal, but pointless, to have the TPM aid in calculating a </w:t>
      </w:r>
      <w:r w:rsidRPr="00413B46">
        <w:rPr>
          <w:i/>
        </w:rPr>
        <w:t>policyDigest</w:t>
      </w:r>
      <w:r w:rsidRPr="00413B46">
        <w:t xml:space="preserve"> corresponding to PCR values that are not useful in practice.</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4233" w:name="_Toc380749755"/>
      <w:bookmarkStart w:id="4234" w:name="_Toc432774202"/>
      <w:bookmarkStart w:id="4235" w:name="_Toc443576349"/>
      <w:bookmarkStart w:id="4236" w:name="_Toc473814083"/>
      <w:bookmarkStart w:id="4237" w:name="_Toc536441049"/>
      <w:bookmarkStart w:id="4238" w:name="_Toc24725731"/>
      <w:r w:rsidRPr="00413B46">
        <w:t xml:space="preserve">Table </w:t>
      </w:r>
      <w:r w:rsidRPr="00C42EAF">
        <w:fldChar w:fldCharType="begin"/>
      </w:r>
      <w:r w:rsidRPr="00413B46">
        <w:instrText xml:space="preserve"> SEQ Table \* ARABIC </w:instrText>
      </w:r>
      <w:r w:rsidRPr="00C42EAF">
        <w:fldChar w:fldCharType="separate"/>
      </w:r>
      <w:ins w:id="4239" w:author="David Wooten" w:date="2019-11-15T15:49:00Z">
        <w:r w:rsidR="00D51C42">
          <w:rPr>
            <w:noProof/>
          </w:rPr>
          <w:t>136</w:t>
        </w:r>
      </w:ins>
      <w:del w:id="4240" w:author="David Wooten" w:date="2019-11-15T15:49:00Z">
        <w:r w:rsidR="00E90F60" w:rsidDel="00D51C42">
          <w:rPr>
            <w:noProof/>
          </w:rPr>
          <w:delText>132</w:delText>
        </w:r>
      </w:del>
      <w:r w:rsidRPr="00C42EAF">
        <w:fldChar w:fldCharType="end"/>
      </w:r>
      <w:r w:rsidRPr="00413B46">
        <w:t xml:space="preserve"> — TPM2_PolicyPCR Command</w:t>
      </w:r>
      <w:bookmarkEnd w:id="4233"/>
      <w:bookmarkEnd w:id="4234"/>
      <w:bookmarkEnd w:id="4235"/>
      <w:bookmarkEnd w:id="4236"/>
      <w:bookmarkEnd w:id="4237"/>
      <w:bookmarkEnd w:id="423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TPM_ST_SESSIONS if an audit or decrypt session is present; otherwise, TPM_ST_NO_SESSIONS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TPM_CC_PolicyPCR</w:t>
            </w:r>
          </w:p>
        </w:tc>
      </w:tr>
      <w:tr w:rsidR="00C53E66" w:rsidRPr="00413B46" w:rsidTr="00B8394F">
        <w:trPr>
          <w:cantSplit/>
          <w:jc w:val="center"/>
        </w:trPr>
        <w:tc>
          <w:tcPr>
            <w:tcW w:w="2736" w:type="dxa"/>
            <w:tcBorders>
              <w:top w:val="dashDotStroked" w:sz="24"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TPMI_SH_POLICY</w:t>
            </w:r>
          </w:p>
        </w:tc>
        <w:tc>
          <w:tcPr>
            <w:tcW w:w="2016" w:type="dxa"/>
            <w:tcBorders>
              <w:top w:val="dashDotStroked" w:sz="24"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policySession</w:t>
            </w:r>
          </w:p>
        </w:tc>
        <w:tc>
          <w:tcPr>
            <w:tcW w:w="4608" w:type="dxa"/>
            <w:tcBorders>
              <w:top w:val="dashDotStroked" w:sz="24"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handle for the policy session being extended</w:t>
            </w:r>
          </w:p>
          <w:p w:rsidR="00C53E66" w:rsidRPr="00413B46" w:rsidRDefault="00C53E66" w:rsidP="00B8394F">
            <w:pPr>
              <w:pStyle w:val="TABLE-cell"/>
            </w:pPr>
            <w:r w:rsidRPr="00413B46">
              <w:t>Auth Index: None</w:t>
            </w:r>
          </w:p>
        </w:tc>
      </w:tr>
      <w:tr w:rsidR="00C53E66" w:rsidRPr="00413B46" w:rsidTr="00B8394F">
        <w:trPr>
          <w:cantSplit/>
          <w:jc w:val="center"/>
        </w:trPr>
        <w:tc>
          <w:tcPr>
            <w:tcW w:w="2736" w:type="dxa"/>
            <w:tcBorders>
              <w:top w:val="thinThickThinSmallGap" w:sz="12"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TPM2B_DIGEST</w:t>
            </w:r>
          </w:p>
        </w:tc>
        <w:tc>
          <w:tcPr>
            <w:tcW w:w="2016" w:type="dxa"/>
            <w:tcBorders>
              <w:top w:val="thinThickThinSmallGap" w:sz="12"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pcrDigest</w:t>
            </w:r>
          </w:p>
        </w:tc>
        <w:tc>
          <w:tcPr>
            <w:tcW w:w="4608" w:type="dxa"/>
            <w:tcBorders>
              <w:top w:val="thinThickThinSmallGap" w:sz="12"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expected digest value of the selected PCR using the hash algorithm of the session; may be zero length</w:t>
            </w:r>
          </w:p>
        </w:tc>
      </w:tr>
      <w:tr w:rsidR="00C53E66" w:rsidRPr="00413B46" w:rsidTr="00B8394F">
        <w:trPr>
          <w:cantSplit/>
          <w:jc w:val="center"/>
        </w:trPr>
        <w:tc>
          <w:tcPr>
            <w:tcW w:w="2736" w:type="dxa"/>
            <w:tcBorders>
              <w:top w:val="single" w:sz="6"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TPML_PCR_SELECTION</w:t>
            </w:r>
          </w:p>
        </w:tc>
        <w:tc>
          <w:tcPr>
            <w:tcW w:w="2016" w:type="dxa"/>
            <w:tcBorders>
              <w:top w:val="single" w:sz="6"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pcrs</w:t>
            </w:r>
          </w:p>
        </w:tc>
        <w:tc>
          <w:tcPr>
            <w:tcW w:w="4608" w:type="dxa"/>
            <w:tcBorders>
              <w:top w:val="single" w:sz="6"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the PCR to include in the check digest</w:t>
            </w:r>
          </w:p>
        </w:tc>
      </w:tr>
    </w:tbl>
    <w:p w:rsidR="00C53E66" w:rsidRPr="00413B46" w:rsidRDefault="00C53E66" w:rsidP="00C53E66">
      <w:pPr>
        <w:pStyle w:val="TABLE-title"/>
      </w:pPr>
      <w:bookmarkStart w:id="4241" w:name="_Toc380749756"/>
      <w:bookmarkStart w:id="4242" w:name="_Toc432774203"/>
      <w:bookmarkStart w:id="4243" w:name="_Toc443576350"/>
      <w:bookmarkStart w:id="4244" w:name="_Toc473814084"/>
      <w:bookmarkStart w:id="4245" w:name="_Toc536441050"/>
      <w:bookmarkStart w:id="4246" w:name="_Toc24725732"/>
      <w:r w:rsidRPr="00413B46">
        <w:t xml:space="preserve">Table </w:t>
      </w:r>
      <w:r w:rsidRPr="00C42EAF">
        <w:fldChar w:fldCharType="begin"/>
      </w:r>
      <w:r w:rsidRPr="00413B46">
        <w:instrText xml:space="preserve"> SEQ Table \* ARABIC </w:instrText>
      </w:r>
      <w:r w:rsidRPr="00C42EAF">
        <w:fldChar w:fldCharType="separate"/>
      </w:r>
      <w:ins w:id="4247" w:author="David Wooten" w:date="2019-11-15T15:49:00Z">
        <w:r w:rsidR="00D51C42">
          <w:rPr>
            <w:noProof/>
          </w:rPr>
          <w:t>137</w:t>
        </w:r>
      </w:ins>
      <w:del w:id="4248" w:author="David Wooten" w:date="2019-11-15T15:49:00Z">
        <w:r w:rsidR="00E90F60" w:rsidDel="00D51C42">
          <w:rPr>
            <w:noProof/>
          </w:rPr>
          <w:delText>133</w:delText>
        </w:r>
      </w:del>
      <w:r w:rsidRPr="00C42EAF">
        <w:fldChar w:fldCharType="end"/>
      </w:r>
      <w:r w:rsidRPr="00413B46">
        <w:t xml:space="preserve"> — TPM2_PolicyPCR Response</w:t>
      </w:r>
      <w:bookmarkEnd w:id="4241"/>
      <w:bookmarkEnd w:id="4242"/>
      <w:bookmarkEnd w:id="4243"/>
      <w:bookmarkEnd w:id="4244"/>
      <w:bookmarkEnd w:id="4245"/>
      <w:bookmarkEnd w:id="4246"/>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[[PolicyPCR]]</w:t>
      </w:r>
    </w:p>
    <w:p w:rsidR="00C53E66" w:rsidRPr="00413B46" w:rsidRDefault="00C53E66" w:rsidP="00C53E66">
      <w:pPr>
        <w:pStyle w:val="Heading2"/>
        <w:pageBreakBefore/>
      </w:pPr>
      <w:bookmarkStart w:id="4249" w:name="_Toc248074709"/>
      <w:bookmarkStart w:id="4250" w:name="_Toc248074710"/>
      <w:bookmarkStart w:id="4251" w:name="_Toc248074711"/>
      <w:bookmarkStart w:id="4252" w:name="_Toc248074712"/>
      <w:bookmarkStart w:id="4253" w:name="_Toc248074713"/>
      <w:bookmarkStart w:id="4254" w:name="_Toc248074714"/>
      <w:bookmarkStart w:id="4255" w:name="_Toc248074715"/>
      <w:bookmarkStart w:id="4256" w:name="_Toc248074716"/>
      <w:bookmarkStart w:id="4257" w:name="_Toc248074717"/>
      <w:bookmarkStart w:id="4258" w:name="_Toc248074718"/>
      <w:bookmarkStart w:id="4259" w:name="_Toc248074719"/>
      <w:bookmarkStart w:id="4260" w:name="_Toc248074720"/>
      <w:bookmarkStart w:id="4261" w:name="_Toc248074721"/>
      <w:bookmarkStart w:id="4262" w:name="_Toc248074722"/>
      <w:bookmarkStart w:id="4263" w:name="_Toc248074723"/>
      <w:bookmarkStart w:id="4264" w:name="_Toc248074724"/>
      <w:bookmarkStart w:id="4265" w:name="_Toc248074754"/>
      <w:bookmarkStart w:id="4266" w:name="_Toc248074771"/>
      <w:bookmarkStart w:id="4267" w:name="_Toc310935463"/>
      <w:bookmarkStart w:id="4268" w:name="_Toc380749569"/>
      <w:bookmarkStart w:id="4269" w:name="_Toc432774010"/>
      <w:bookmarkStart w:id="4270" w:name="_Toc443720868"/>
      <w:bookmarkStart w:id="4271" w:name="_Toc443576160"/>
      <w:bookmarkStart w:id="4272" w:name="_Toc473813881"/>
      <w:bookmarkStart w:id="4273" w:name="_Toc536440842"/>
      <w:bookmarkStart w:id="4274" w:name="_Toc24725517"/>
      <w:bookmarkStart w:id="4275" w:name="_Toc23051148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r w:rsidRPr="00413B46">
        <w:lastRenderedPageBreak/>
        <w:t>TPM2_PolicyLocality</w:t>
      </w:r>
      <w:bookmarkEnd w:id="4267"/>
      <w:bookmarkEnd w:id="4268"/>
      <w:bookmarkEnd w:id="4269"/>
      <w:bookmarkEnd w:id="4270"/>
      <w:bookmarkEnd w:id="4271"/>
      <w:bookmarkEnd w:id="4272"/>
      <w:bookmarkEnd w:id="4273"/>
      <w:bookmarkEnd w:id="4274"/>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indicates that the authorization will be limited to a specific locality.</w:t>
      </w:r>
    </w:p>
    <w:p w:rsidR="006B74E4" w:rsidRDefault="00C53E66" w:rsidP="00C53E66">
      <w:pPr>
        <w:pStyle w:val="BodyText"/>
      </w:pPr>
      <w:proofErr w:type="gramStart"/>
      <w:r w:rsidRPr="00413B46">
        <w:rPr>
          <w:i/>
        </w:rPr>
        <w:t>policySession→commandLocality</w:t>
      </w:r>
      <w:proofErr w:type="gramEnd"/>
      <w:r w:rsidRPr="00413B46">
        <w:t xml:space="preserve"> is a parameter kept in the session context. When the policy session is started, this parameter is initialized to a value that allows the policy to apply to any locality.</w:t>
      </w:r>
    </w:p>
    <w:p w:rsidR="006B74E4" w:rsidRDefault="00C53E66" w:rsidP="00C53E66">
      <w:pPr>
        <w:pStyle w:val="BodyText"/>
      </w:pPr>
      <w:r w:rsidRPr="00413B46">
        <w:t xml:space="preserve">If </w:t>
      </w:r>
      <w:r w:rsidRPr="00413B46">
        <w:rPr>
          <w:i/>
        </w:rPr>
        <w:t xml:space="preserve">locality </w:t>
      </w:r>
      <w:r w:rsidRPr="00413B46">
        <w:t xml:space="preserve">has a value greater than 31, then an extended locality is indicated. For an extended locality, the TPM will validate that </w:t>
      </w:r>
      <w:r w:rsidRPr="00413B46">
        <w:rPr>
          <w:i/>
        </w:rPr>
        <w:t>policySession</w:t>
      </w:r>
      <w:r w:rsidRPr="00413B46">
        <w:t>→</w:t>
      </w:r>
      <w:r w:rsidRPr="00413B46">
        <w:rPr>
          <w:i/>
        </w:rPr>
        <w:t>commandLocality</w:t>
      </w:r>
      <w:r w:rsidRPr="00413B46">
        <w:t xml:space="preserve"> has not previously been set or that the current value of </w:t>
      </w:r>
      <w:r w:rsidRPr="00413B46">
        <w:rPr>
          <w:i/>
        </w:rPr>
        <w:t>policySession</w:t>
      </w:r>
      <w:r w:rsidRPr="00413B46">
        <w:t>→</w:t>
      </w:r>
      <w:r w:rsidRPr="00413B46">
        <w:rPr>
          <w:i/>
        </w:rPr>
        <w:t>commandLocality</w:t>
      </w:r>
      <w:r w:rsidRPr="00413B46">
        <w:t xml:space="preserve"> is the same as </w:t>
      </w:r>
      <w:r w:rsidRPr="00413B46">
        <w:rPr>
          <w:i/>
        </w:rPr>
        <w:t>locality</w:t>
      </w:r>
      <w:r w:rsidRPr="00413B46">
        <w:t xml:space="preserve"> (TPM_RC_RANGE).</w:t>
      </w:r>
    </w:p>
    <w:p w:rsidR="00C53E66" w:rsidRPr="00413B46" w:rsidRDefault="00C53E66" w:rsidP="00C53E66">
      <w:pPr>
        <w:pStyle w:val="BodyText"/>
      </w:pPr>
      <w:r w:rsidRPr="00413B46">
        <w:t xml:space="preserve">When </w:t>
      </w:r>
      <w:r w:rsidRPr="00413B46">
        <w:rPr>
          <w:i/>
        </w:rPr>
        <w:t>locality</w:t>
      </w:r>
      <w:r w:rsidRPr="00413B46">
        <w:t xml:space="preserve"> is not an extended locality, the TPM will validate that the </w:t>
      </w:r>
      <w:r w:rsidRPr="00413B46">
        <w:rPr>
          <w:i/>
        </w:rPr>
        <w:t>policySession</w:t>
      </w:r>
      <w:r w:rsidRPr="00413B46">
        <w:t>→</w:t>
      </w:r>
      <w:r w:rsidRPr="00413B46">
        <w:rPr>
          <w:i/>
        </w:rPr>
        <w:t>commandLocality</w:t>
      </w:r>
      <w:r w:rsidRPr="00413B46">
        <w:t xml:space="preserve"> is not set to an extended locality value (TPM_RC_RANGE). If not the TPM will disable any locality not SET in the </w:t>
      </w:r>
      <w:r w:rsidRPr="00413B46">
        <w:rPr>
          <w:i/>
        </w:rPr>
        <w:t>locality</w:t>
      </w:r>
      <w:r w:rsidRPr="00413B46">
        <w:t xml:space="preserve"> parameter. If the result of disabling localities results in no locality being enabled, the TPM will return TPM_RC_RANGE.</w:t>
      </w:r>
    </w:p>
    <w:p w:rsidR="00C53E66" w:rsidRPr="00413B46" w:rsidRDefault="00C53E66" w:rsidP="00C53E66">
      <w:pPr>
        <w:pStyle w:val="BodyText"/>
      </w:pPr>
      <w:r w:rsidRPr="00413B46">
        <w:t xml:space="preserve">If no error occurred in the validation of </w:t>
      </w:r>
      <w:r w:rsidRPr="00413B46">
        <w:rPr>
          <w:i/>
        </w:rPr>
        <w:t>locality</w:t>
      </w:r>
      <w:r w:rsidRPr="00413B46">
        <w:t xml:space="preserve">, </w:t>
      </w:r>
      <w:r w:rsidRPr="00413B46">
        <w:rPr>
          <w:i/>
        </w:rPr>
        <w:t>policySession</w:t>
      </w:r>
      <w:r w:rsidRPr="00413B46">
        <w:t>→</w:t>
      </w:r>
      <w:r w:rsidRPr="00413B46">
        <w:rPr>
          <w:i/>
        </w:rPr>
        <w:t>policyDigest</w:t>
      </w:r>
      <w:r w:rsidRPr="00413B46">
        <w:t xml:space="preserve"> is extended with</w:t>
      </w:r>
    </w:p>
    <w:p w:rsidR="00C53E66" w:rsidRPr="00413B46" w:rsidRDefault="00C53E66" w:rsidP="00C53E66">
      <w:pPr>
        <w:pStyle w:val="Equation"/>
        <w:rPr>
          <w:rFonts w:ascii="Arial" w:hAnsi="Arial"/>
          <w:i w:val="0"/>
          <w:sz w:val="20"/>
        </w:rPr>
      </w:pPr>
      <w:r w:rsidRPr="00413B46">
        <w:rPr>
          <w:i w:val="0"/>
        </w:rPr>
        <w:tab/>
      </w:r>
      <w:r w:rsidRPr="00413B46">
        <w:t>policyDigest</w:t>
      </w:r>
      <w:r w:rsidRPr="00413B46">
        <w:rPr>
          <w:vertAlign w:val="subscript"/>
        </w:rPr>
        <w:t>new</w:t>
      </w:r>
      <w:r w:rsidRPr="00413B46">
        <w:rPr>
          <w:i w:val="0"/>
        </w:rPr>
        <w:t xml:space="preserve"> </w:t>
      </w:r>
      <w:r w:rsidRPr="00413B46">
        <w:rPr>
          <w:rFonts w:ascii="Cambria Math" w:hAnsi="Cambria Math" w:cs="Cambria Math"/>
          <w:i w:val="0"/>
        </w:rPr>
        <w:t>≔</w:t>
      </w:r>
      <w:r w:rsidRPr="00413B46">
        <w:rPr>
          <w:i w:val="0"/>
        </w:rPr>
        <w:t xml:space="preserve"> </w:t>
      </w:r>
      <w:r w:rsidRPr="00413B46">
        <w:rPr>
          <w:b/>
          <w:i w:val="0"/>
        </w:rPr>
        <w:t>H</w:t>
      </w:r>
      <w:r w:rsidRPr="00413B46">
        <w:rPr>
          <w:vertAlign w:val="subscript"/>
        </w:rPr>
        <w:t>policyAlg</w:t>
      </w:r>
      <w:r w:rsidRPr="00413B46">
        <w:rPr>
          <w:i w:val="0"/>
        </w:rPr>
        <w:t>(</w:t>
      </w:r>
      <w:r w:rsidRPr="00413B46">
        <w:t>policyDigest</w:t>
      </w:r>
      <w:r w:rsidRPr="00413B46">
        <w:rPr>
          <w:vertAlign w:val="subscript"/>
        </w:rPr>
        <w:t>old</w:t>
      </w:r>
      <w:r w:rsidRPr="00413B46">
        <w:rPr>
          <w:i w:val="0"/>
        </w:rPr>
        <w:t xml:space="preserve"> || </w:t>
      </w:r>
      <w:r w:rsidRPr="00413B46">
        <w:rPr>
          <w:rFonts w:ascii="Arial" w:hAnsi="Arial"/>
          <w:i w:val="0"/>
          <w:sz w:val="20"/>
        </w:rPr>
        <w:t>TPM_CC_PolicyLocality</w:t>
      </w:r>
      <w:r w:rsidRPr="00413B46">
        <w:rPr>
          <w:i w:val="0"/>
        </w:rPr>
        <w:t xml:space="preserve"> || </w:t>
      </w:r>
      <w:r w:rsidRPr="00413B46">
        <w:t>locality</w:t>
      </w:r>
      <w:r w:rsidRPr="00413B46">
        <w:rPr>
          <w:i w:val="0"/>
        </w:rPr>
        <w:t>)</w:t>
      </w:r>
      <w:r w:rsidRPr="00413B46">
        <w:rPr>
          <w:i w:val="0"/>
        </w:rPr>
        <w:tab/>
      </w:r>
      <w:r w:rsidRPr="00C42EAF">
        <w:rPr>
          <w:rFonts w:ascii="Arial" w:hAnsi="Arial"/>
          <w:i w:val="0"/>
          <w:sz w:val="20"/>
        </w:rPr>
        <w:fldChar w:fldCharType="begin"/>
      </w:r>
      <w:bookmarkStart w:id="4276" w:name="_Ref323739118"/>
      <w:bookmarkEnd w:id="4276"/>
      <w:r w:rsidRPr="00413B46">
        <w:rPr>
          <w:rFonts w:ascii="Arial" w:hAnsi="Arial"/>
          <w:i w:val="0"/>
          <w:sz w:val="20"/>
        </w:rPr>
        <w:instrText xml:space="preserve"> LISTNUM Equ </w:instrText>
      </w:r>
      <w:r w:rsidRPr="00C42EAF">
        <w:rPr>
          <w:rFonts w:ascii="Arial" w:hAnsi="Arial"/>
          <w:i w:val="0"/>
          <w:sz w:val="20"/>
        </w:rPr>
        <w:fldChar w:fldCharType="separate"/>
      </w:r>
      <w:r w:rsidRPr="00413B46">
        <w:rPr>
          <w:rFonts w:ascii="Arial" w:hAnsi="Arial"/>
          <w:i w:val="0"/>
          <w:sz w:val="20"/>
        </w:rPr>
        <w:t>1</w:t>
      </w:r>
      <w:r w:rsidRPr="00C42EAF">
        <w:rPr>
          <w:rFonts w:ascii="Arial" w:hAnsi="Arial"/>
          <w:i w:val="0"/>
          <w:sz w:val="20"/>
        </w:rPr>
        <w:fldChar w:fldCharType="end">
          <w:numberingChange w:id="4277" w:author="David Wooten" w:date="2019-11-15T15:17:00Z" w:original="(21)"/>
        </w:fldChar>
      </w:r>
    </w:p>
    <w:p w:rsidR="00C53E66" w:rsidRPr="00413B46" w:rsidRDefault="00C53E66" w:rsidP="00C53E66">
      <w:pPr>
        <w:pStyle w:val="BodyText"/>
      </w:pPr>
      <w:r w:rsidRPr="00413B46">
        <w:t xml:space="preserve">Then </w:t>
      </w:r>
      <w:r w:rsidRPr="00413B46">
        <w:rPr>
          <w:i/>
        </w:rPr>
        <w:t>policySession→commandLocality</w:t>
      </w:r>
      <w:r w:rsidRPr="00413B46">
        <w:t xml:space="preserve"> is updated to indicate which localities are still allowed after execution of TPM2_</w:t>
      </w:r>
      <w:proofErr w:type="gramStart"/>
      <w:r w:rsidRPr="00413B46">
        <w:t>PolicyLocality(</w:t>
      </w:r>
      <w:proofErr w:type="gramEnd"/>
      <w:r w:rsidRPr="00413B46">
        <w:t>).</w:t>
      </w:r>
    </w:p>
    <w:p w:rsidR="00C53E66" w:rsidRPr="00413B46" w:rsidRDefault="00C53E66" w:rsidP="00C53E66">
      <w:pPr>
        <w:pStyle w:val="BodyText"/>
      </w:pPr>
      <w:r w:rsidRPr="00413B46">
        <w:t xml:space="preserve">When the policy session is used to authorize a command, the authorization will fail if the locality used for the command is not one of the enabled localities in </w:t>
      </w:r>
      <w:r w:rsidRPr="00413B46">
        <w:rPr>
          <w:i/>
        </w:rPr>
        <w:t>policySession</w:t>
      </w:r>
      <w:r w:rsidRPr="00413B46">
        <w:t>→</w:t>
      </w:r>
      <w:r w:rsidRPr="00413B46">
        <w:rPr>
          <w:i/>
        </w:rPr>
        <w:t>commandLocality</w:t>
      </w:r>
      <w:r w:rsidRPr="00413B46">
        <w:t>.</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4278" w:name="_Toc380749757"/>
      <w:bookmarkStart w:id="4279" w:name="_Toc432774204"/>
      <w:bookmarkStart w:id="4280" w:name="_Toc443576351"/>
      <w:bookmarkStart w:id="4281" w:name="_Toc473814085"/>
      <w:bookmarkStart w:id="4282" w:name="_Toc536441051"/>
      <w:bookmarkStart w:id="4283" w:name="_Toc24725733"/>
      <w:r w:rsidRPr="00413B46">
        <w:t xml:space="preserve">Table </w:t>
      </w:r>
      <w:r w:rsidRPr="00C42EAF">
        <w:fldChar w:fldCharType="begin"/>
      </w:r>
      <w:r w:rsidRPr="00413B46">
        <w:instrText xml:space="preserve"> SEQ Table \* ARABIC </w:instrText>
      </w:r>
      <w:r w:rsidRPr="00C42EAF">
        <w:fldChar w:fldCharType="separate"/>
      </w:r>
      <w:ins w:id="4284" w:author="David Wooten" w:date="2019-11-15T15:49:00Z">
        <w:r w:rsidR="00D51C42">
          <w:rPr>
            <w:noProof/>
          </w:rPr>
          <w:t>138</w:t>
        </w:r>
      </w:ins>
      <w:del w:id="4285" w:author="David Wooten" w:date="2019-11-15T15:49:00Z">
        <w:r w:rsidR="00E90F60" w:rsidDel="00D51C42">
          <w:rPr>
            <w:noProof/>
          </w:rPr>
          <w:delText>134</w:delText>
        </w:r>
      </w:del>
      <w:r w:rsidRPr="00C42EAF">
        <w:fldChar w:fldCharType="end"/>
      </w:r>
      <w:r w:rsidRPr="00413B46">
        <w:t xml:space="preserve"> — TPM2_PolicyLocality Command</w:t>
      </w:r>
      <w:bookmarkEnd w:id="4278"/>
      <w:bookmarkEnd w:id="4279"/>
      <w:bookmarkEnd w:id="4280"/>
      <w:bookmarkEnd w:id="4281"/>
      <w:bookmarkEnd w:id="4282"/>
      <w:bookmarkEnd w:id="4283"/>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TPM_ST_SESSIONS if an audit session is present; otherwise, TPM_ST_NO_SESSIONS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TPM_CC_PolicyLocality</w:t>
            </w:r>
          </w:p>
        </w:tc>
      </w:tr>
      <w:tr w:rsidR="00C53E66" w:rsidRPr="00413B46" w:rsidTr="00B8394F">
        <w:trPr>
          <w:cantSplit/>
          <w:jc w:val="center"/>
        </w:trPr>
        <w:tc>
          <w:tcPr>
            <w:tcW w:w="2736" w:type="dxa"/>
            <w:tcBorders>
              <w:top w:val="dashDotStroked" w:sz="2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TPMI_SH_POLICY</w:t>
            </w:r>
          </w:p>
        </w:tc>
        <w:tc>
          <w:tcPr>
            <w:tcW w:w="2016" w:type="dxa"/>
            <w:tcBorders>
              <w:top w:val="dashDotStroked" w:sz="2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policySession</w:t>
            </w:r>
          </w:p>
        </w:tc>
        <w:tc>
          <w:tcPr>
            <w:tcW w:w="4608" w:type="dxa"/>
            <w:tcBorders>
              <w:top w:val="dashDotStroked" w:sz="2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handle for the policy session being extended</w:t>
            </w:r>
          </w:p>
          <w:p w:rsidR="00C53E66" w:rsidRPr="00413B46" w:rsidRDefault="00C53E66" w:rsidP="00B8394F">
            <w:pPr>
              <w:pStyle w:val="TABLE-cell"/>
            </w:pPr>
            <w:r w:rsidRPr="00413B46">
              <w:t>Auth Index: None</w:t>
            </w:r>
          </w:p>
        </w:tc>
      </w:tr>
      <w:tr w:rsidR="00C53E66" w:rsidRPr="00413B46" w:rsidTr="00B8394F">
        <w:trPr>
          <w:cantSplit/>
          <w:jc w:val="center"/>
        </w:trPr>
        <w:tc>
          <w:tcPr>
            <w:tcW w:w="2736" w:type="dxa"/>
            <w:tcBorders>
              <w:top w:val="thinThickThinSmallGap"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TPMA_LOCALITY</w:t>
            </w:r>
          </w:p>
        </w:tc>
        <w:tc>
          <w:tcPr>
            <w:tcW w:w="2016" w:type="dxa"/>
            <w:tcBorders>
              <w:top w:val="thinThickThinSmallGap"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locality</w:t>
            </w:r>
          </w:p>
        </w:tc>
        <w:tc>
          <w:tcPr>
            <w:tcW w:w="4608" w:type="dxa"/>
            <w:tcBorders>
              <w:top w:val="thinThickThinSmallGap"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the allowed localities for the policy</w:t>
            </w:r>
          </w:p>
        </w:tc>
      </w:tr>
    </w:tbl>
    <w:p w:rsidR="00C53E66" w:rsidRPr="00413B46" w:rsidRDefault="00C53E66" w:rsidP="00C53E66">
      <w:pPr>
        <w:pStyle w:val="TABLE-title"/>
      </w:pPr>
      <w:bookmarkStart w:id="4286" w:name="_Toc380749758"/>
      <w:bookmarkStart w:id="4287" w:name="_Toc432774205"/>
      <w:bookmarkStart w:id="4288" w:name="_Toc443576352"/>
      <w:bookmarkStart w:id="4289" w:name="_Toc473814086"/>
      <w:bookmarkStart w:id="4290" w:name="_Toc536441052"/>
      <w:bookmarkStart w:id="4291" w:name="_Toc24725734"/>
      <w:r w:rsidRPr="00413B46">
        <w:t xml:space="preserve">Table </w:t>
      </w:r>
      <w:r w:rsidRPr="00C42EAF">
        <w:fldChar w:fldCharType="begin"/>
      </w:r>
      <w:r w:rsidRPr="00413B46">
        <w:instrText xml:space="preserve"> SEQ Table \* ARABIC </w:instrText>
      </w:r>
      <w:r w:rsidRPr="00C42EAF">
        <w:fldChar w:fldCharType="separate"/>
      </w:r>
      <w:ins w:id="4292" w:author="David Wooten" w:date="2019-11-15T15:49:00Z">
        <w:r w:rsidR="00D51C42">
          <w:rPr>
            <w:noProof/>
          </w:rPr>
          <w:t>139</w:t>
        </w:r>
      </w:ins>
      <w:del w:id="4293" w:author="David Wooten" w:date="2019-11-15T15:49:00Z">
        <w:r w:rsidR="00E90F60" w:rsidDel="00D51C42">
          <w:rPr>
            <w:noProof/>
          </w:rPr>
          <w:delText>135</w:delText>
        </w:r>
      </w:del>
      <w:r w:rsidRPr="00C42EAF">
        <w:fldChar w:fldCharType="end"/>
      </w:r>
      <w:r w:rsidRPr="00413B46">
        <w:t xml:space="preserve"> — TPM2_PolicyLocality Response</w:t>
      </w:r>
      <w:bookmarkEnd w:id="4286"/>
      <w:bookmarkEnd w:id="4287"/>
      <w:bookmarkEnd w:id="4288"/>
      <w:bookmarkEnd w:id="4289"/>
      <w:bookmarkEnd w:id="4290"/>
      <w:bookmarkEnd w:id="4291"/>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[[PolicyLocality]]</w:t>
      </w:r>
    </w:p>
    <w:p w:rsidR="00C53E66" w:rsidRPr="00413B46" w:rsidRDefault="00C53E66" w:rsidP="00C53E66">
      <w:pPr>
        <w:pStyle w:val="Heading2"/>
        <w:pageBreakBefore/>
      </w:pPr>
      <w:bookmarkStart w:id="4294" w:name="_Toc310935464"/>
      <w:bookmarkStart w:id="4295" w:name="_Toc380749570"/>
      <w:bookmarkStart w:id="4296" w:name="_Toc432774011"/>
      <w:bookmarkStart w:id="4297" w:name="_Toc443720869"/>
      <w:bookmarkStart w:id="4298" w:name="_Toc443576161"/>
      <w:bookmarkStart w:id="4299" w:name="_Toc473813882"/>
      <w:bookmarkStart w:id="4300" w:name="_Toc536440843"/>
      <w:bookmarkStart w:id="4301" w:name="_Toc24725518"/>
      <w:r w:rsidRPr="00413B46">
        <w:lastRenderedPageBreak/>
        <w:t>TPM2_PolicyNV</w:t>
      </w:r>
      <w:bookmarkEnd w:id="4294"/>
      <w:bookmarkEnd w:id="4295"/>
      <w:bookmarkEnd w:id="4296"/>
      <w:bookmarkEnd w:id="4297"/>
      <w:bookmarkEnd w:id="4298"/>
      <w:bookmarkEnd w:id="4299"/>
      <w:bookmarkEnd w:id="4300"/>
      <w:bookmarkEnd w:id="4301"/>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is used to cause conditional gating of a policy based on the contents of an NV Index. It is an immediate assertion. The NV index is validated during the TPM2_</w:t>
      </w:r>
      <w:proofErr w:type="gramStart"/>
      <w:r w:rsidRPr="00413B46">
        <w:t>PolicyNV(</w:t>
      </w:r>
      <w:proofErr w:type="gramEnd"/>
      <w:r w:rsidRPr="00413B46">
        <w:t>) command, not when the session is used for authorization.</w:t>
      </w:r>
    </w:p>
    <w:p w:rsidR="006B74E4" w:rsidRDefault="00C53E66" w:rsidP="00C53E66">
      <w:pPr>
        <w:pStyle w:val="BodyText"/>
      </w:pPr>
      <w:r w:rsidRPr="00413B46">
        <w:t xml:space="preserve">The authorization to read the NV Index must succeed even if </w:t>
      </w:r>
      <w:r w:rsidRPr="00413B46">
        <w:rPr>
          <w:i/>
        </w:rPr>
        <w:t>policySession</w:t>
      </w:r>
      <w:r w:rsidRPr="00413B46">
        <w:t xml:space="preserve"> is a trial policy session.</w:t>
      </w:r>
    </w:p>
    <w:p w:rsidR="00C53E66" w:rsidRPr="00413B46" w:rsidRDefault="00C53E66" w:rsidP="00C53E66">
      <w:pPr>
        <w:pStyle w:val="BodyText"/>
      </w:pPr>
      <w:r w:rsidRPr="00413B46">
        <w:t xml:space="preserve">If </w:t>
      </w:r>
      <w:r w:rsidRPr="00413B46">
        <w:rPr>
          <w:i/>
        </w:rPr>
        <w:t>policySession</w:t>
      </w:r>
      <w:r w:rsidRPr="00413B46">
        <w:t xml:space="preserve"> is a trial policy session, the TPM will update </w:t>
      </w:r>
      <w:r w:rsidRPr="00413B46">
        <w:rPr>
          <w:i/>
        </w:rPr>
        <w:t>policySession</w:t>
      </w:r>
      <w:r w:rsidRPr="00413B46">
        <w:t>→</w:t>
      </w:r>
      <w:r w:rsidRPr="00413B46">
        <w:rPr>
          <w:i/>
        </w:rPr>
        <w:t>policyDigest</w:t>
      </w:r>
      <w:r w:rsidRPr="00413B46">
        <w:t xml:space="preserve"> as shown in equations </w:t>
      </w:r>
      <w:r w:rsidRPr="00C42EAF">
        <w:fldChar w:fldCharType="begin"/>
      </w:r>
      <w:r w:rsidRPr="00413B46">
        <w:instrText xml:space="preserve"> REF _Ref286672195 \r \h  \* MERGEFORMAT </w:instrText>
      </w:r>
      <w:r w:rsidRPr="00C42EAF">
        <w:fldChar w:fldCharType="separate"/>
      </w:r>
      <w:r w:rsidR="00D51C42">
        <w:t>(22)</w:t>
      </w:r>
      <w:r w:rsidRPr="00C42EAF">
        <w:fldChar w:fldCharType="end"/>
      </w:r>
      <w:r w:rsidRPr="00413B46">
        <w:t xml:space="preserve"> and </w:t>
      </w:r>
      <w:r w:rsidRPr="00C42EAF">
        <w:fldChar w:fldCharType="begin"/>
      </w:r>
      <w:r w:rsidRPr="00413B46">
        <w:instrText xml:space="preserve"> REF _Ref286677532 \r \h  \* MERGEFORMAT </w:instrText>
      </w:r>
      <w:r w:rsidRPr="00C42EAF">
        <w:fldChar w:fldCharType="separate"/>
      </w:r>
      <w:r w:rsidR="00D51C42">
        <w:t>(23)</w:t>
      </w:r>
      <w:r w:rsidRPr="00C42EAF">
        <w:fldChar w:fldCharType="end"/>
      </w:r>
      <w:r w:rsidRPr="00413B46">
        <w:t xml:space="preserve"> below and return TPM_RC_SUCCESS. It will not perform any further validation. The remainder of this general description would apply only if </w:t>
      </w:r>
      <w:r w:rsidRPr="00413B46">
        <w:rPr>
          <w:i/>
        </w:rPr>
        <w:t>policySession</w:t>
      </w:r>
      <w:r w:rsidRPr="00413B46">
        <w:t xml:space="preserve"> is not a trial policy session.</w:t>
      </w:r>
    </w:p>
    <w:p w:rsidR="00C53E66" w:rsidRPr="00413B46" w:rsidRDefault="00C53E66" w:rsidP="00C53E66">
      <w:pPr>
        <w:pStyle w:val="BodyText"/>
      </w:pPr>
      <w:r w:rsidRPr="00413B46">
        <w:t>An authorization session providing authorization to read the NV Index shall be provided.</w:t>
      </w:r>
    </w:p>
    <w:p w:rsidR="00C53E66" w:rsidRPr="00413B46" w:rsidRDefault="00C53E66" w:rsidP="00C53E66">
      <w:pPr>
        <w:pStyle w:val="BodyText"/>
      </w:pPr>
      <w:r w:rsidRPr="00413B46">
        <w:t>If TPMA_NV_WRITTEN is not SET in the NV Index, the TPM shall return TPM_RC_NV_UNINITIALIZED. If TPMA_NV_READLOCKED of the NV Index is SET, then the TPM shall return TPM_RC_NV_LOCKED.</w:t>
      </w:r>
    </w:p>
    <w:p w:rsidR="00C53E66" w:rsidRPr="00413B46" w:rsidRDefault="00C53E66" w:rsidP="00C53E66">
      <w:pPr>
        <w:pStyle w:val="BodyText"/>
      </w:pPr>
      <w:r w:rsidRPr="00413B46">
        <w:t xml:space="preserve">For an NV Index with the TPM_NT_COUNTER or TPM_NT_BITS attribute SET, </w:t>
      </w:r>
      <w:r w:rsidR="009A3A34" w:rsidRPr="00413B46">
        <w:t xml:space="preserve">the TPM may ignore the </w:t>
      </w:r>
      <w:r w:rsidRPr="00413B46">
        <w:rPr>
          <w:i/>
        </w:rPr>
        <w:t>offset</w:t>
      </w:r>
      <w:r w:rsidRPr="00413B46">
        <w:t xml:space="preserve"> </w:t>
      </w:r>
      <w:r w:rsidR="009A3A34" w:rsidRPr="00413B46">
        <w:t>parameter and use</w:t>
      </w:r>
      <w:r w:rsidRPr="00413B46">
        <w:t xml:space="preserve"> an offset of 0</w:t>
      </w:r>
      <w:r w:rsidR="006B74E4">
        <w:t xml:space="preserve">. </w:t>
      </w:r>
      <w:r w:rsidR="009A3A34" w:rsidRPr="00413B46">
        <w:t xml:space="preserve">Therefore, it is recommended that the caller set the </w:t>
      </w:r>
      <w:r w:rsidR="009A3A34" w:rsidRPr="00413B46">
        <w:rPr>
          <w:i/>
        </w:rPr>
        <w:t>offset</w:t>
      </w:r>
      <w:r w:rsidR="009A3A34" w:rsidRPr="00413B46">
        <w:t xml:space="preserve"> parameter to 0 for interoperability.</w:t>
      </w:r>
    </w:p>
    <w:p w:rsidR="00C53E66" w:rsidRPr="00413B46" w:rsidRDefault="00C53E66" w:rsidP="00C53E66">
      <w:pPr>
        <w:pStyle w:val="BodyText"/>
      </w:pPr>
      <w:r w:rsidRPr="00413B46">
        <w:t xml:space="preserve">If </w:t>
      </w:r>
      <w:r w:rsidRPr="00413B46">
        <w:rPr>
          <w:i/>
        </w:rPr>
        <w:t>offset</w:t>
      </w:r>
      <w:r w:rsidRPr="00413B46">
        <w:t xml:space="preserve"> and the </w:t>
      </w:r>
      <w:r w:rsidRPr="00413B46">
        <w:rPr>
          <w:i/>
        </w:rPr>
        <w:t>size</w:t>
      </w:r>
      <w:r w:rsidRPr="00413B46">
        <w:t xml:space="preserve"> field of </w:t>
      </w:r>
      <w:r w:rsidRPr="00413B46">
        <w:rPr>
          <w:i/>
        </w:rPr>
        <w:t>data</w:t>
      </w:r>
      <w:r w:rsidRPr="00413B46">
        <w:t xml:space="preserve"> add to a value that is greater than the </w:t>
      </w:r>
      <w:r w:rsidRPr="00413B46">
        <w:rPr>
          <w:i/>
        </w:rPr>
        <w:t>dataSize</w:t>
      </w:r>
      <w:r w:rsidRPr="00413B46">
        <w:t xml:space="preserve"> field of the NV Index referenced by </w:t>
      </w:r>
      <w:r w:rsidRPr="00413B46">
        <w:rPr>
          <w:i/>
        </w:rPr>
        <w:t>nvIndex</w:t>
      </w:r>
      <w:r w:rsidRPr="00413B46">
        <w:t xml:space="preserve">, the TPM shall return an error (TPM_RC_NV_RANGE). The implementation may return an error (TPM_RC_VALUE) if it performs an additional check and determines that </w:t>
      </w:r>
      <w:r w:rsidRPr="00413B46">
        <w:rPr>
          <w:i/>
        </w:rPr>
        <w:t>offset</w:t>
      </w:r>
      <w:r w:rsidRPr="00413B46">
        <w:t xml:space="preserve"> is greater than the </w:t>
      </w:r>
      <w:r w:rsidRPr="00413B46">
        <w:rPr>
          <w:i/>
        </w:rPr>
        <w:t>dataSize</w:t>
      </w:r>
      <w:r w:rsidRPr="00413B46">
        <w:t xml:space="preserve"> field of the NV Index.</w:t>
      </w:r>
    </w:p>
    <w:p w:rsidR="00C53E66" w:rsidRPr="00413B46" w:rsidRDefault="00C53E66" w:rsidP="00C53E66">
      <w:pPr>
        <w:pStyle w:val="BodyText"/>
      </w:pPr>
      <w:proofErr w:type="gramStart"/>
      <w:r w:rsidRPr="00413B46">
        <w:t>operandA</w:t>
      </w:r>
      <w:proofErr w:type="gramEnd"/>
      <w:r w:rsidRPr="00413B46">
        <w:t xml:space="preserve"> begins at </w:t>
      </w:r>
      <w:r w:rsidRPr="00413B46">
        <w:rPr>
          <w:i/>
        </w:rPr>
        <w:t>offset</w:t>
      </w:r>
      <w:r w:rsidRPr="00413B46">
        <w:t xml:space="preserve"> into the NV index contents and has a size equal to the size of </w:t>
      </w:r>
      <w:r w:rsidRPr="00413B46">
        <w:rPr>
          <w:i/>
        </w:rPr>
        <w:t>operandB</w:t>
      </w:r>
      <w:r w:rsidRPr="00413B46">
        <w:t xml:space="preserve">. The TPM will perform the indicated arithmetic check using </w:t>
      </w:r>
      <w:r w:rsidRPr="00413B46">
        <w:rPr>
          <w:i/>
        </w:rPr>
        <w:t>operandA</w:t>
      </w:r>
      <w:r w:rsidRPr="00413B46">
        <w:t xml:space="preserve"> and </w:t>
      </w:r>
      <w:r w:rsidRPr="00413B46">
        <w:rPr>
          <w:i/>
        </w:rPr>
        <w:t>operandB</w:t>
      </w:r>
      <w:r w:rsidRPr="00413B46">
        <w:t xml:space="preserve">. If the check fails, the TPM shall return TPM_RC_POLICY and not change </w:t>
      </w:r>
      <w:r w:rsidRPr="00413B46">
        <w:rPr>
          <w:i/>
        </w:rPr>
        <w:t>policySession</w:t>
      </w:r>
      <w:r w:rsidRPr="00413B46">
        <w:t>→</w:t>
      </w:r>
      <w:r w:rsidRPr="00413B46">
        <w:rPr>
          <w:i/>
        </w:rPr>
        <w:t>policyDigest</w:t>
      </w:r>
      <w:r w:rsidRPr="00413B46">
        <w:t>. If the check succeeds, the TPM will hash the arguments:</w:t>
      </w:r>
    </w:p>
    <w:p w:rsidR="00C53E66" w:rsidRPr="00413B46" w:rsidRDefault="00C53E66" w:rsidP="00C53E66">
      <w:pPr>
        <w:pStyle w:val="Equation"/>
        <w:rPr>
          <w:i w:val="0"/>
        </w:rPr>
      </w:pPr>
      <w:r w:rsidRPr="00413B46">
        <w:rPr>
          <w:i w:val="0"/>
        </w:rPr>
        <w:tab/>
      </w:r>
      <w:r w:rsidRPr="00413B46">
        <w:t>args</w:t>
      </w:r>
      <w:r w:rsidRPr="00413B46">
        <w:rPr>
          <w:i w:val="0"/>
        </w:rPr>
        <w:t xml:space="preserve"> </w:t>
      </w:r>
      <w:r w:rsidRPr="00413B46">
        <w:rPr>
          <w:rFonts w:ascii="Cambria Math" w:hAnsi="Cambria Math" w:cs="Cambria Math"/>
          <w:i w:val="0"/>
        </w:rPr>
        <w:t>≔</w:t>
      </w:r>
      <w:r w:rsidRPr="00413B46">
        <w:rPr>
          <w:i w:val="0"/>
        </w:rPr>
        <w:t xml:space="preserve"> </w:t>
      </w:r>
      <w:r w:rsidRPr="00413B46">
        <w:rPr>
          <w:b/>
          <w:i w:val="0"/>
        </w:rPr>
        <w:t>H</w:t>
      </w:r>
      <w:r w:rsidRPr="00413B46">
        <w:rPr>
          <w:vertAlign w:val="subscript"/>
        </w:rPr>
        <w:t>policyAlg</w:t>
      </w:r>
      <w:r w:rsidRPr="00413B46">
        <w:rPr>
          <w:i w:val="0"/>
        </w:rPr>
        <w:t>(</w:t>
      </w:r>
      <w:r w:rsidRPr="00413B46">
        <w:t>operandB</w:t>
      </w:r>
      <w:r w:rsidRPr="00413B46">
        <w:rPr>
          <w:i w:val="0"/>
        </w:rPr>
        <w:t>.</w:t>
      </w:r>
      <w:r w:rsidRPr="00413B46">
        <w:t>buffer</w:t>
      </w:r>
      <w:r w:rsidRPr="00413B46">
        <w:rPr>
          <w:i w:val="0"/>
        </w:rPr>
        <w:t xml:space="preserve"> || </w:t>
      </w:r>
      <w:r w:rsidRPr="00413B46">
        <w:t>offset</w:t>
      </w:r>
      <w:r w:rsidRPr="00413B46">
        <w:rPr>
          <w:i w:val="0"/>
        </w:rPr>
        <w:t xml:space="preserve"> || </w:t>
      </w:r>
      <w:r w:rsidRPr="00413B46">
        <w:t>operation</w:t>
      </w:r>
      <w:r w:rsidRPr="00413B46">
        <w:rPr>
          <w:i w:val="0"/>
        </w:rPr>
        <w:t>)</w:t>
      </w:r>
      <w:r w:rsidRPr="00413B46">
        <w:rPr>
          <w:i w:val="0"/>
        </w:rPr>
        <w:tab/>
      </w:r>
      <w:r w:rsidRPr="00C42EAF">
        <w:rPr>
          <w:rFonts w:ascii="Arial" w:hAnsi="Arial"/>
          <w:i w:val="0"/>
          <w:sz w:val="20"/>
        </w:rPr>
        <w:fldChar w:fldCharType="begin"/>
      </w:r>
      <w:bookmarkStart w:id="4302" w:name="_Ref286672195"/>
      <w:bookmarkEnd w:id="4302"/>
      <w:r w:rsidRPr="00413B46">
        <w:rPr>
          <w:rFonts w:ascii="Arial" w:hAnsi="Arial"/>
          <w:i w:val="0"/>
          <w:sz w:val="20"/>
        </w:rPr>
        <w:instrText xml:space="preserve"> LISTNUM Equ </w:instrText>
      </w:r>
      <w:r w:rsidRPr="00C42EAF">
        <w:rPr>
          <w:rFonts w:ascii="Arial" w:hAnsi="Arial"/>
          <w:i w:val="0"/>
          <w:sz w:val="20"/>
        </w:rPr>
        <w:fldChar w:fldCharType="separate"/>
      </w:r>
      <w:r w:rsidRPr="00413B46">
        <w:rPr>
          <w:rFonts w:ascii="Arial" w:hAnsi="Arial"/>
          <w:i w:val="0"/>
          <w:sz w:val="20"/>
        </w:rPr>
        <w:t>1</w:t>
      </w:r>
      <w:r w:rsidRPr="00C42EAF">
        <w:rPr>
          <w:rFonts w:ascii="Arial" w:hAnsi="Arial"/>
          <w:i w:val="0"/>
          <w:sz w:val="20"/>
        </w:rPr>
        <w:fldChar w:fldCharType="end">
          <w:numberingChange w:id="4303" w:author="David Wooten" w:date="2019-11-15T15:17:00Z" w:original="(22)"/>
        </w:fldChar>
      </w:r>
    </w:p>
    <w:p w:rsidR="00C53E66" w:rsidRPr="00413B46" w:rsidRDefault="00C53E66" w:rsidP="00C53E66">
      <w:pPr>
        <w:pStyle w:val="BodyText"/>
      </w:pPr>
      <w:proofErr w:type="gramStart"/>
      <w:r w:rsidRPr="00413B46">
        <w:t>where</w:t>
      </w:r>
      <w:proofErr w:type="gramEnd"/>
    </w:p>
    <w:p w:rsidR="00C53E66" w:rsidRPr="00413B46" w:rsidRDefault="00C53E66" w:rsidP="00C53E66">
      <w:pPr>
        <w:pStyle w:val="pList"/>
      </w:pPr>
      <w:proofErr w:type="gramStart"/>
      <w:r w:rsidRPr="00413B46">
        <w:rPr>
          <w:b/>
          <w:i w:val="0"/>
        </w:rPr>
        <w:t>H</w:t>
      </w:r>
      <w:r w:rsidRPr="00413B46">
        <w:rPr>
          <w:vertAlign w:val="subscript"/>
        </w:rPr>
        <w:t>policyAlg</w:t>
      </w:r>
      <w:r w:rsidRPr="00413B46">
        <w:rPr>
          <w:i w:val="0"/>
        </w:rPr>
        <w:t>(</w:t>
      </w:r>
      <w:proofErr w:type="gramEnd"/>
      <w:r w:rsidRPr="00413B46">
        <w:rPr>
          <w:i w:val="0"/>
        </w:rPr>
        <w:t>)</w:t>
      </w:r>
      <w:r w:rsidRPr="00413B46">
        <w:tab/>
      </w:r>
      <w:r w:rsidRPr="00413B46">
        <w:rPr>
          <w:rFonts w:ascii="Arial" w:hAnsi="Arial"/>
          <w:i w:val="0"/>
          <w:sz w:val="20"/>
        </w:rPr>
        <w:t>hash function using the algorithm of the policy session</w:t>
      </w:r>
    </w:p>
    <w:p w:rsidR="00C53E66" w:rsidRPr="00413B46" w:rsidRDefault="00C53E66" w:rsidP="00C53E66">
      <w:pPr>
        <w:pStyle w:val="pList"/>
      </w:pPr>
      <w:proofErr w:type="gramStart"/>
      <w:r w:rsidRPr="00413B46">
        <w:t>operandB</w:t>
      </w:r>
      <w:proofErr w:type="gramEnd"/>
      <w:r w:rsidRPr="00413B46">
        <w:tab/>
      </w:r>
      <w:r w:rsidRPr="00413B46">
        <w:rPr>
          <w:rFonts w:ascii="Arial" w:hAnsi="Arial"/>
          <w:i w:val="0"/>
          <w:sz w:val="20"/>
        </w:rPr>
        <w:t>the value used for the comparison</w:t>
      </w:r>
    </w:p>
    <w:p w:rsidR="00C53E66" w:rsidRPr="00413B46" w:rsidRDefault="00C53E66" w:rsidP="00C53E66">
      <w:pPr>
        <w:pStyle w:val="pList"/>
      </w:pPr>
      <w:proofErr w:type="gramStart"/>
      <w:r w:rsidRPr="00413B46">
        <w:t>offset</w:t>
      </w:r>
      <w:proofErr w:type="gramEnd"/>
      <w:r w:rsidRPr="00413B46">
        <w:tab/>
      </w:r>
      <w:r w:rsidRPr="00413B46">
        <w:rPr>
          <w:rFonts w:ascii="Arial" w:hAnsi="Arial"/>
          <w:i w:val="0"/>
          <w:sz w:val="20"/>
        </w:rPr>
        <w:t>offset from the start of the NV Index data to start the comparison</w:t>
      </w:r>
    </w:p>
    <w:p w:rsidR="00C53E66" w:rsidRPr="00413B46" w:rsidRDefault="00C53E66" w:rsidP="00C53E66">
      <w:pPr>
        <w:pStyle w:val="pListLast"/>
      </w:pPr>
      <w:proofErr w:type="gramStart"/>
      <w:r w:rsidRPr="00413B46">
        <w:rPr>
          <w:i/>
        </w:rPr>
        <w:t>operation</w:t>
      </w:r>
      <w:proofErr w:type="gramEnd"/>
      <w:r w:rsidRPr="00413B46">
        <w:tab/>
      </w:r>
      <w:r w:rsidRPr="00413B46">
        <w:rPr>
          <w:rFonts w:ascii="Arial" w:hAnsi="Arial"/>
          <w:sz w:val="20"/>
        </w:rPr>
        <w:t>the operation parameter indicating the comparison being performed</w:t>
      </w:r>
    </w:p>
    <w:p w:rsidR="00C53E66" w:rsidRPr="00413B46" w:rsidRDefault="00C53E66" w:rsidP="00C53E66">
      <w:pPr>
        <w:pStyle w:val="BodyText"/>
      </w:pPr>
      <w:r w:rsidRPr="00413B46">
        <w:t xml:space="preserve">The value of args and the Name of the NV Index are extended to </w:t>
      </w:r>
      <w:r w:rsidRPr="00413B46">
        <w:rPr>
          <w:i/>
        </w:rPr>
        <w:t>policySession</w:t>
      </w:r>
      <w:r w:rsidRPr="00413B46">
        <w:t>→</w:t>
      </w:r>
      <w:r w:rsidRPr="00413B46">
        <w:rPr>
          <w:i/>
        </w:rPr>
        <w:t xml:space="preserve">policyDigest </w:t>
      </w:r>
      <w:r w:rsidRPr="00413B46">
        <w:t>by</w:t>
      </w:r>
    </w:p>
    <w:p w:rsidR="00C53E66" w:rsidRPr="00413B46" w:rsidRDefault="00C53E66" w:rsidP="00C53E66">
      <w:pPr>
        <w:pStyle w:val="Equation"/>
        <w:rPr>
          <w:i w:val="0"/>
        </w:rPr>
      </w:pPr>
      <w:r w:rsidRPr="00413B46">
        <w:rPr>
          <w:i w:val="0"/>
        </w:rPr>
        <w:tab/>
      </w:r>
      <w:r w:rsidRPr="00413B46">
        <w:t>policyDigest</w:t>
      </w:r>
      <w:r w:rsidRPr="00413B46">
        <w:rPr>
          <w:vertAlign w:val="subscript"/>
        </w:rPr>
        <w:t>new</w:t>
      </w:r>
      <w:r w:rsidRPr="00413B46">
        <w:rPr>
          <w:i w:val="0"/>
        </w:rPr>
        <w:t xml:space="preserve"> </w:t>
      </w:r>
      <w:r w:rsidRPr="00413B46">
        <w:rPr>
          <w:rFonts w:ascii="Cambria Math" w:hAnsi="Cambria Math" w:cs="Cambria Math"/>
          <w:i w:val="0"/>
        </w:rPr>
        <w:t>≔</w:t>
      </w:r>
      <w:r w:rsidRPr="00413B46">
        <w:rPr>
          <w:i w:val="0"/>
        </w:rPr>
        <w:t xml:space="preserve"> </w:t>
      </w:r>
      <w:r w:rsidRPr="00413B46">
        <w:rPr>
          <w:b/>
          <w:i w:val="0"/>
        </w:rPr>
        <w:t>H</w:t>
      </w:r>
      <w:r w:rsidRPr="00413B46">
        <w:rPr>
          <w:vertAlign w:val="subscript"/>
        </w:rPr>
        <w:t>policyAlg</w:t>
      </w:r>
      <w:r w:rsidRPr="00413B46">
        <w:rPr>
          <w:i w:val="0"/>
        </w:rPr>
        <w:t>(</w:t>
      </w:r>
      <w:r w:rsidRPr="00413B46">
        <w:t>policyDigest</w:t>
      </w:r>
      <w:r w:rsidRPr="00413B46">
        <w:rPr>
          <w:vertAlign w:val="subscript"/>
        </w:rPr>
        <w:t>old</w:t>
      </w:r>
      <w:r w:rsidRPr="00413B46">
        <w:rPr>
          <w:i w:val="0"/>
        </w:rPr>
        <w:t xml:space="preserve"> || </w:t>
      </w:r>
      <w:r w:rsidRPr="00413B46">
        <w:rPr>
          <w:rFonts w:ascii="Arial" w:hAnsi="Arial"/>
          <w:i w:val="0"/>
          <w:sz w:val="20"/>
        </w:rPr>
        <w:t>TPM_CC_PolicyNV</w:t>
      </w:r>
      <w:r w:rsidRPr="00413B46">
        <w:rPr>
          <w:i w:val="0"/>
        </w:rPr>
        <w:t xml:space="preserve"> || </w:t>
      </w:r>
      <w:r w:rsidRPr="00413B46">
        <w:t>args</w:t>
      </w:r>
      <w:r w:rsidRPr="00413B46">
        <w:rPr>
          <w:i w:val="0"/>
        </w:rPr>
        <w:t xml:space="preserve"> || </w:t>
      </w:r>
      <w:r w:rsidRPr="00413B46">
        <w:t>nvIndex</w:t>
      </w:r>
      <w:r w:rsidRPr="00413B46">
        <w:rPr>
          <w:i w:val="0"/>
        </w:rPr>
        <w:t>→</w:t>
      </w:r>
      <w:r w:rsidRPr="00413B46">
        <w:t>Name</w:t>
      </w:r>
      <w:r w:rsidRPr="00413B46">
        <w:rPr>
          <w:i w:val="0"/>
        </w:rPr>
        <w:t>)</w:t>
      </w:r>
      <w:r w:rsidRPr="00413B46">
        <w:rPr>
          <w:i w:val="0"/>
        </w:rPr>
        <w:tab/>
      </w:r>
      <w:r w:rsidRPr="00C42EAF">
        <w:rPr>
          <w:rFonts w:ascii="Arial" w:hAnsi="Arial"/>
          <w:i w:val="0"/>
          <w:sz w:val="20"/>
        </w:rPr>
        <w:fldChar w:fldCharType="begin"/>
      </w:r>
      <w:bookmarkStart w:id="4304" w:name="_Ref286677532"/>
      <w:bookmarkEnd w:id="4304"/>
      <w:r w:rsidRPr="00413B46">
        <w:rPr>
          <w:rFonts w:ascii="Arial" w:hAnsi="Arial"/>
          <w:i w:val="0"/>
          <w:sz w:val="20"/>
        </w:rPr>
        <w:instrText xml:space="preserve"> LISTNUM Equ </w:instrText>
      </w:r>
      <w:r w:rsidRPr="00C42EAF">
        <w:rPr>
          <w:rFonts w:ascii="Arial" w:hAnsi="Arial"/>
          <w:i w:val="0"/>
          <w:sz w:val="20"/>
        </w:rPr>
        <w:fldChar w:fldCharType="separate"/>
      </w:r>
      <w:r w:rsidRPr="00413B46">
        <w:rPr>
          <w:rFonts w:ascii="Arial" w:hAnsi="Arial"/>
          <w:i w:val="0"/>
          <w:sz w:val="20"/>
        </w:rPr>
        <w:t>1</w:t>
      </w:r>
      <w:r w:rsidRPr="00C42EAF">
        <w:rPr>
          <w:rFonts w:ascii="Arial" w:hAnsi="Arial"/>
          <w:i w:val="0"/>
          <w:sz w:val="20"/>
        </w:rPr>
        <w:fldChar w:fldCharType="end">
          <w:numberingChange w:id="4305" w:author="David Wooten" w:date="2019-11-15T15:17:00Z" w:original="(23)"/>
        </w:fldChar>
      </w:r>
    </w:p>
    <w:p w:rsidR="00C53E66" w:rsidRPr="00413B46" w:rsidRDefault="00C53E66" w:rsidP="00C53E66">
      <w:pPr>
        <w:pStyle w:val="BodyText"/>
      </w:pPr>
      <w:proofErr w:type="gramStart"/>
      <w:r w:rsidRPr="00413B46">
        <w:t>where</w:t>
      </w:r>
      <w:proofErr w:type="gramEnd"/>
    </w:p>
    <w:p w:rsidR="00C53E66" w:rsidRPr="00413B46" w:rsidRDefault="00C53E66" w:rsidP="00C53E66">
      <w:pPr>
        <w:pStyle w:val="pList"/>
      </w:pPr>
      <w:proofErr w:type="gramStart"/>
      <w:r w:rsidRPr="00413B46">
        <w:rPr>
          <w:b/>
          <w:i w:val="0"/>
        </w:rPr>
        <w:t>H</w:t>
      </w:r>
      <w:r w:rsidRPr="00413B46">
        <w:rPr>
          <w:vertAlign w:val="subscript"/>
        </w:rPr>
        <w:t>policyAlg</w:t>
      </w:r>
      <w:r w:rsidRPr="00413B46">
        <w:rPr>
          <w:i w:val="0"/>
        </w:rPr>
        <w:t>(</w:t>
      </w:r>
      <w:proofErr w:type="gramEnd"/>
      <w:r w:rsidRPr="00413B46">
        <w:rPr>
          <w:i w:val="0"/>
        </w:rPr>
        <w:t>)</w:t>
      </w:r>
      <w:r w:rsidRPr="00413B46">
        <w:tab/>
      </w:r>
      <w:r w:rsidRPr="00413B46">
        <w:rPr>
          <w:rFonts w:ascii="Arial" w:hAnsi="Arial"/>
          <w:i w:val="0"/>
          <w:sz w:val="20"/>
        </w:rPr>
        <w:t>hash function using the algorithm of the policy session</w:t>
      </w:r>
    </w:p>
    <w:p w:rsidR="00C53E66" w:rsidRPr="00413B46" w:rsidRDefault="00C53E66" w:rsidP="00C53E66">
      <w:pPr>
        <w:pStyle w:val="pList"/>
        <w:rPr>
          <w:rFonts w:ascii="Arial" w:hAnsi="Arial"/>
          <w:i w:val="0"/>
          <w:sz w:val="20"/>
        </w:rPr>
      </w:pPr>
      <w:proofErr w:type="gramStart"/>
      <w:r w:rsidRPr="00413B46">
        <w:t>args</w:t>
      </w:r>
      <w:proofErr w:type="gramEnd"/>
      <w:r w:rsidRPr="00413B46">
        <w:tab/>
      </w:r>
      <w:r w:rsidRPr="00413B46">
        <w:rPr>
          <w:rFonts w:ascii="Arial" w:hAnsi="Arial"/>
          <w:i w:val="0"/>
          <w:sz w:val="20"/>
        </w:rPr>
        <w:t xml:space="preserve">value computed in equation </w:t>
      </w:r>
      <w:r w:rsidRPr="00C42EAF">
        <w:rPr>
          <w:rFonts w:ascii="Arial" w:hAnsi="Arial"/>
          <w:i w:val="0"/>
          <w:sz w:val="20"/>
        </w:rPr>
        <w:fldChar w:fldCharType="begin"/>
      </w:r>
      <w:r w:rsidRPr="00413B46">
        <w:rPr>
          <w:rFonts w:ascii="Arial" w:hAnsi="Arial"/>
          <w:i w:val="0"/>
          <w:sz w:val="20"/>
        </w:rPr>
        <w:instrText xml:space="preserve"> REF _Ref286672195 \r \h  \* MERGEFORMAT </w:instrText>
      </w:r>
      <w:r w:rsidRPr="00C42EAF">
        <w:rPr>
          <w:rFonts w:ascii="Arial" w:hAnsi="Arial"/>
          <w:i w:val="0"/>
          <w:sz w:val="20"/>
        </w:rPr>
      </w:r>
      <w:r w:rsidRPr="00C42EAF">
        <w:rPr>
          <w:rFonts w:ascii="Arial" w:hAnsi="Arial"/>
          <w:i w:val="0"/>
          <w:sz w:val="20"/>
        </w:rPr>
        <w:fldChar w:fldCharType="separate"/>
      </w:r>
      <w:r w:rsidR="00D51C42">
        <w:rPr>
          <w:rFonts w:ascii="Arial" w:hAnsi="Arial"/>
          <w:i w:val="0"/>
          <w:sz w:val="20"/>
        </w:rPr>
        <w:t>(22)</w:t>
      </w:r>
      <w:r w:rsidRPr="00C42EAF">
        <w:rPr>
          <w:rFonts w:ascii="Arial" w:hAnsi="Arial"/>
          <w:i w:val="0"/>
          <w:sz w:val="20"/>
        </w:rPr>
        <w:fldChar w:fldCharType="end"/>
      </w:r>
    </w:p>
    <w:p w:rsidR="00C53E66" w:rsidRPr="00413B46" w:rsidRDefault="00C53E66" w:rsidP="00C53E66">
      <w:pPr>
        <w:pStyle w:val="pListLast"/>
      </w:pPr>
      <w:proofErr w:type="gramStart"/>
      <w:r w:rsidRPr="00413B46">
        <w:rPr>
          <w:i/>
        </w:rPr>
        <w:t>nvIndex</w:t>
      </w:r>
      <w:r w:rsidRPr="00413B46">
        <w:t>→</w:t>
      </w:r>
      <w:r w:rsidRPr="00413B46">
        <w:rPr>
          <w:i/>
        </w:rPr>
        <w:t>Name</w:t>
      </w:r>
      <w:proofErr w:type="gramEnd"/>
      <w:r w:rsidRPr="00413B46">
        <w:tab/>
      </w:r>
      <w:r w:rsidRPr="00413B46">
        <w:rPr>
          <w:rFonts w:ascii="Arial" w:hAnsi="Arial"/>
          <w:sz w:val="20"/>
        </w:rPr>
        <w:t>the Name of the NV Index</w:t>
      </w:r>
    </w:p>
    <w:p w:rsidR="00C53E66" w:rsidRPr="00413B46" w:rsidRDefault="00C53E66" w:rsidP="00C53E66">
      <w:pPr>
        <w:pStyle w:val="BodyText"/>
      </w:pPr>
      <w:r w:rsidRPr="00413B46">
        <w:t>The signed arithmetic operations are performed using twos-compliment.</w:t>
      </w:r>
    </w:p>
    <w:p w:rsidR="00C53E66" w:rsidRPr="00413B46" w:rsidRDefault="00C53E66" w:rsidP="00C53E66">
      <w:pPr>
        <w:pStyle w:val="BodyText"/>
      </w:pPr>
      <w:r w:rsidRPr="00413B46">
        <w:t xml:space="preserve">Magnitude comparisons assume that the octet at offset zero in the referenced NV location and in </w:t>
      </w:r>
      <w:r w:rsidRPr="00413B46">
        <w:rPr>
          <w:i/>
        </w:rPr>
        <w:t>operandB</w:t>
      </w:r>
      <w:r w:rsidRPr="00413B46">
        <w:t xml:space="preserve"> contain the most significant octet of the data.</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4306" w:name="_Toc380749759"/>
      <w:bookmarkStart w:id="4307" w:name="_Toc432774206"/>
      <w:bookmarkStart w:id="4308" w:name="_Toc443576353"/>
      <w:bookmarkStart w:id="4309" w:name="_Toc473814087"/>
      <w:bookmarkStart w:id="4310" w:name="_Toc536441053"/>
      <w:bookmarkStart w:id="4311" w:name="_Toc24725735"/>
      <w:r w:rsidRPr="00413B46">
        <w:t xml:space="preserve">Table </w:t>
      </w:r>
      <w:r w:rsidRPr="00C42EAF">
        <w:fldChar w:fldCharType="begin"/>
      </w:r>
      <w:r w:rsidRPr="00413B46">
        <w:instrText xml:space="preserve"> SEQ Table \* ARABIC </w:instrText>
      </w:r>
      <w:r w:rsidRPr="00C42EAF">
        <w:fldChar w:fldCharType="separate"/>
      </w:r>
      <w:ins w:id="4312" w:author="David Wooten" w:date="2019-11-15T15:49:00Z">
        <w:r w:rsidR="00D51C42">
          <w:rPr>
            <w:noProof/>
          </w:rPr>
          <w:t>140</w:t>
        </w:r>
      </w:ins>
      <w:del w:id="4313" w:author="David Wooten" w:date="2019-11-15T15:49:00Z">
        <w:r w:rsidR="00E90F60" w:rsidDel="00D51C42">
          <w:rPr>
            <w:noProof/>
          </w:rPr>
          <w:delText>136</w:delText>
        </w:r>
      </w:del>
      <w:r w:rsidRPr="00C42EAF">
        <w:fldChar w:fldCharType="end"/>
      </w:r>
      <w:r w:rsidRPr="00413B46">
        <w:t xml:space="preserve"> — TPM2_PolicyNV Command</w:t>
      </w:r>
      <w:bookmarkEnd w:id="4306"/>
      <w:bookmarkEnd w:id="4307"/>
      <w:bookmarkEnd w:id="4308"/>
      <w:bookmarkEnd w:id="4309"/>
      <w:bookmarkEnd w:id="4310"/>
      <w:bookmarkEnd w:id="4311"/>
    </w:p>
    <w:tbl>
      <w:tblPr>
        <w:tblW w:w="9360" w:type="dxa"/>
        <w:tblInd w:w="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c>
          <w:tcPr>
            <w:tcW w:w="2736"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TPM_CC_PolicyNV</w:t>
            </w:r>
          </w:p>
        </w:tc>
      </w:tr>
      <w:tr w:rsidR="00C53E66" w:rsidRPr="00413B46" w:rsidTr="00B8394F">
        <w:tc>
          <w:tcPr>
            <w:tcW w:w="2736" w:type="dxa"/>
            <w:tcBorders>
              <w:top w:val="dashDotStroked" w:sz="2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TPMI_RH_NV_AUTH</w:t>
            </w:r>
          </w:p>
        </w:tc>
        <w:tc>
          <w:tcPr>
            <w:tcW w:w="2016" w:type="dxa"/>
            <w:tcBorders>
              <w:top w:val="dashDotStroked" w:sz="2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@authHandle</w:t>
            </w:r>
          </w:p>
        </w:tc>
        <w:tc>
          <w:tcPr>
            <w:tcW w:w="4608" w:type="dxa"/>
            <w:tcBorders>
              <w:top w:val="dashDotStroked" w:sz="2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handle indicating the source of the authorization value</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B8394F">
        <w:tc>
          <w:tcPr>
            <w:tcW w:w="2736" w:type="dxa"/>
            <w:tcBorders>
              <w:top w:val="single" w:sz="6"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TPMI_RH_NV_INDEX</w:t>
            </w:r>
          </w:p>
        </w:tc>
        <w:tc>
          <w:tcPr>
            <w:tcW w:w="2016" w:type="dxa"/>
            <w:tcBorders>
              <w:top w:val="single" w:sz="6"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nvIndex</w:t>
            </w:r>
          </w:p>
        </w:tc>
        <w:tc>
          <w:tcPr>
            <w:tcW w:w="4608" w:type="dxa"/>
            <w:tcBorders>
              <w:top w:val="single" w:sz="6"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the NV Index of the area to read</w:t>
            </w:r>
          </w:p>
          <w:p w:rsidR="00C53E66" w:rsidRPr="00413B46" w:rsidRDefault="00C53E66" w:rsidP="00B8394F">
            <w:pPr>
              <w:pStyle w:val="TABLE-cell"/>
            </w:pPr>
            <w:r w:rsidRPr="00413B46">
              <w:t>Auth Index: None</w:t>
            </w:r>
          </w:p>
        </w:tc>
      </w:tr>
      <w:tr w:rsidR="00C53E66" w:rsidRPr="00413B46" w:rsidTr="00B8394F">
        <w:tc>
          <w:tcPr>
            <w:tcW w:w="2736" w:type="dxa"/>
            <w:tcBorders>
              <w:top w:val="single" w:sz="6"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TPMI_SH_POLICY</w:t>
            </w:r>
          </w:p>
        </w:tc>
        <w:tc>
          <w:tcPr>
            <w:tcW w:w="2016" w:type="dxa"/>
            <w:tcBorders>
              <w:top w:val="single" w:sz="6"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policySession</w:t>
            </w:r>
          </w:p>
        </w:tc>
        <w:tc>
          <w:tcPr>
            <w:tcW w:w="4608" w:type="dxa"/>
            <w:tcBorders>
              <w:top w:val="single" w:sz="6"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handle for the policy session being extended</w:t>
            </w:r>
          </w:p>
          <w:p w:rsidR="00C53E66" w:rsidRPr="00413B46" w:rsidRDefault="00C53E66" w:rsidP="00B8394F">
            <w:pPr>
              <w:pStyle w:val="TABLE-cell"/>
            </w:pPr>
            <w:r w:rsidRPr="00413B46">
              <w:t>Auth Index: None</w:t>
            </w:r>
          </w:p>
        </w:tc>
      </w:tr>
      <w:tr w:rsidR="00C53E66" w:rsidRPr="00413B46" w:rsidTr="00B8394F">
        <w:tc>
          <w:tcPr>
            <w:tcW w:w="2736" w:type="dxa"/>
            <w:tcBorders>
              <w:top w:val="thinThickThinSmallGap" w:sz="12"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TPM2B_OPERAND</w:t>
            </w:r>
          </w:p>
        </w:tc>
        <w:tc>
          <w:tcPr>
            <w:tcW w:w="2016" w:type="dxa"/>
            <w:tcBorders>
              <w:top w:val="thinThickThinSmallGap" w:sz="12"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operandB</w:t>
            </w:r>
          </w:p>
        </w:tc>
        <w:tc>
          <w:tcPr>
            <w:tcW w:w="4608" w:type="dxa"/>
            <w:tcBorders>
              <w:top w:val="thinThickThinSmallGap" w:sz="12"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the second operand</w:t>
            </w:r>
          </w:p>
        </w:tc>
      </w:tr>
      <w:tr w:rsidR="00C53E66" w:rsidRPr="00413B46" w:rsidTr="00B8394F">
        <w:tc>
          <w:tcPr>
            <w:tcW w:w="2736" w:type="dxa"/>
            <w:tcBorders>
              <w:left w:val="single" w:sz="12" w:space="0" w:color="auto"/>
              <w:right w:val="single" w:sz="8" w:space="0" w:color="auto"/>
            </w:tcBorders>
            <w:vAlign w:val="center"/>
          </w:tcPr>
          <w:p w:rsidR="00C53E66" w:rsidRPr="00413B46" w:rsidRDefault="00C53E66" w:rsidP="00B8394F">
            <w:pPr>
              <w:pStyle w:val="TABLE-cell"/>
            </w:pPr>
            <w:r w:rsidRPr="00413B46">
              <w:t>UINT16</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offset</w:t>
            </w:r>
          </w:p>
        </w:tc>
        <w:tc>
          <w:tcPr>
            <w:tcW w:w="4608" w:type="dxa"/>
            <w:tcBorders>
              <w:left w:val="single" w:sz="8" w:space="0" w:color="auto"/>
              <w:right w:val="single" w:sz="12" w:space="0" w:color="auto"/>
            </w:tcBorders>
            <w:vAlign w:val="center"/>
          </w:tcPr>
          <w:p w:rsidR="00C53E66" w:rsidRPr="00413B46" w:rsidRDefault="00C53E66" w:rsidP="001E14FA">
            <w:pPr>
              <w:pStyle w:val="TABLE-cell"/>
            </w:pPr>
            <w:r w:rsidRPr="00413B46">
              <w:t>the</w:t>
            </w:r>
            <w:r w:rsidR="001E14FA" w:rsidRPr="00413B46">
              <w:t xml:space="preserve"> octet</w:t>
            </w:r>
            <w:r w:rsidRPr="00413B46">
              <w:t xml:space="preserve"> offset in the NV Index for the start of operand A</w:t>
            </w:r>
          </w:p>
        </w:tc>
      </w:tr>
      <w:tr w:rsidR="00C53E66" w:rsidRPr="00413B46" w:rsidTr="00B8394F">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TPM_EO</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operation</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the comparison to make</w:t>
            </w:r>
          </w:p>
        </w:tc>
      </w:tr>
    </w:tbl>
    <w:p w:rsidR="00C53E66" w:rsidRPr="00413B46" w:rsidRDefault="00C53E66" w:rsidP="00C53E66">
      <w:pPr>
        <w:pStyle w:val="TABLE-title"/>
      </w:pPr>
      <w:bookmarkStart w:id="4314" w:name="_Toc380749760"/>
      <w:bookmarkStart w:id="4315" w:name="_Toc432774207"/>
      <w:bookmarkStart w:id="4316" w:name="_Toc443576354"/>
      <w:bookmarkStart w:id="4317" w:name="_Toc473814088"/>
      <w:bookmarkStart w:id="4318" w:name="_Toc536441054"/>
      <w:bookmarkStart w:id="4319" w:name="_Toc24725736"/>
      <w:r w:rsidRPr="00413B46">
        <w:t xml:space="preserve">Table </w:t>
      </w:r>
      <w:r w:rsidRPr="00C42EAF">
        <w:fldChar w:fldCharType="begin"/>
      </w:r>
      <w:r w:rsidRPr="00413B46">
        <w:instrText xml:space="preserve"> SEQ Table \* ARABIC </w:instrText>
      </w:r>
      <w:r w:rsidRPr="00C42EAF">
        <w:fldChar w:fldCharType="separate"/>
      </w:r>
      <w:ins w:id="4320" w:author="David Wooten" w:date="2019-11-15T15:49:00Z">
        <w:r w:rsidR="00D51C42">
          <w:rPr>
            <w:noProof/>
          </w:rPr>
          <w:t>141</w:t>
        </w:r>
      </w:ins>
      <w:del w:id="4321" w:author="David Wooten" w:date="2019-11-15T15:49:00Z">
        <w:r w:rsidR="00E90F60" w:rsidDel="00D51C42">
          <w:rPr>
            <w:noProof/>
          </w:rPr>
          <w:delText>137</w:delText>
        </w:r>
      </w:del>
      <w:r w:rsidRPr="00C42EAF">
        <w:fldChar w:fldCharType="end"/>
      </w:r>
      <w:r w:rsidRPr="00413B46">
        <w:t xml:space="preserve"> — TPM2_PolicyNV Response</w:t>
      </w:r>
      <w:bookmarkEnd w:id="4314"/>
      <w:bookmarkEnd w:id="4315"/>
      <w:bookmarkEnd w:id="4316"/>
      <w:bookmarkEnd w:id="4317"/>
      <w:bookmarkEnd w:id="4318"/>
      <w:bookmarkEnd w:id="431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[[PolicyNV]]</w:t>
      </w:r>
    </w:p>
    <w:p w:rsidR="00C53E66" w:rsidRPr="00413B46" w:rsidRDefault="00C53E66" w:rsidP="00C53E66">
      <w:pPr>
        <w:pStyle w:val="Heading2"/>
        <w:pageBreakBefore/>
      </w:pPr>
      <w:bookmarkStart w:id="4322" w:name="_Toc310935465"/>
      <w:bookmarkStart w:id="4323" w:name="_Toc380749571"/>
      <w:bookmarkStart w:id="4324" w:name="_Toc432774012"/>
      <w:bookmarkStart w:id="4325" w:name="_Toc443720870"/>
      <w:bookmarkStart w:id="4326" w:name="_Toc443576162"/>
      <w:bookmarkStart w:id="4327" w:name="_Toc473813883"/>
      <w:bookmarkStart w:id="4328" w:name="_Toc536440844"/>
      <w:bookmarkStart w:id="4329" w:name="_Toc24725519"/>
      <w:r w:rsidRPr="00413B46">
        <w:lastRenderedPageBreak/>
        <w:t>TPM2_PolicyCounterTimer</w:t>
      </w:r>
      <w:bookmarkEnd w:id="4322"/>
      <w:bookmarkEnd w:id="4323"/>
      <w:bookmarkEnd w:id="4324"/>
      <w:bookmarkEnd w:id="4325"/>
      <w:bookmarkEnd w:id="4326"/>
      <w:bookmarkEnd w:id="4327"/>
      <w:bookmarkEnd w:id="4328"/>
      <w:bookmarkEnd w:id="4329"/>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is used to cause conditional gating of a policy based on the contents of the TPMS_TIME_INFO structure.</w:t>
      </w:r>
    </w:p>
    <w:p w:rsidR="00C53E66" w:rsidRPr="00413B46" w:rsidRDefault="00C53E66" w:rsidP="00C53E66">
      <w:pPr>
        <w:pStyle w:val="BodyText"/>
      </w:pPr>
      <w:r w:rsidRPr="00413B46">
        <w:t xml:space="preserve">If </w:t>
      </w:r>
      <w:r w:rsidRPr="00413B46">
        <w:rPr>
          <w:i/>
        </w:rPr>
        <w:t>policySession</w:t>
      </w:r>
      <w:r w:rsidRPr="00413B46">
        <w:t xml:space="preserve"> is a trial policy session, the TPM will update </w:t>
      </w:r>
      <w:r w:rsidRPr="00413B46">
        <w:rPr>
          <w:i/>
        </w:rPr>
        <w:t>policySession</w:t>
      </w:r>
      <w:r w:rsidRPr="00413B46">
        <w:t>→</w:t>
      </w:r>
      <w:r w:rsidRPr="00413B46">
        <w:rPr>
          <w:i/>
        </w:rPr>
        <w:t>policyDigest</w:t>
      </w:r>
      <w:r w:rsidRPr="00413B46">
        <w:t xml:space="preserve"> as shown in equations </w:t>
      </w:r>
      <w:r w:rsidRPr="00C42EAF">
        <w:fldChar w:fldCharType="begin"/>
      </w:r>
      <w:r w:rsidRPr="00413B46">
        <w:instrText xml:space="preserve"> REF _Ref287190389 \r \h </w:instrText>
      </w:r>
      <w:r w:rsidRPr="00C42EAF">
        <w:fldChar w:fldCharType="separate"/>
      </w:r>
      <w:r w:rsidR="00D51C42">
        <w:t>(24)</w:t>
      </w:r>
      <w:r w:rsidRPr="00C42EAF">
        <w:fldChar w:fldCharType="end"/>
      </w:r>
      <w:r w:rsidRPr="00413B46">
        <w:t xml:space="preserve"> and </w:t>
      </w:r>
      <w:r w:rsidRPr="00C42EAF">
        <w:fldChar w:fldCharType="begin"/>
      </w:r>
      <w:r w:rsidRPr="00413B46">
        <w:instrText xml:space="preserve"> REF _Ref289512154 \r \h </w:instrText>
      </w:r>
      <w:r w:rsidRPr="00C42EAF">
        <w:fldChar w:fldCharType="separate"/>
      </w:r>
      <w:r w:rsidR="00D51C42">
        <w:t>(25)</w:t>
      </w:r>
      <w:r w:rsidRPr="00C42EAF">
        <w:fldChar w:fldCharType="end"/>
      </w:r>
      <w:r w:rsidRPr="00413B46">
        <w:t xml:space="preserve"> below and return TPM_RC_SUCCESS. It will not perform any validation. The remainder of this general description would apply only if </w:t>
      </w:r>
      <w:r w:rsidRPr="00413B46">
        <w:rPr>
          <w:i/>
        </w:rPr>
        <w:t>policySession</w:t>
      </w:r>
      <w:r w:rsidRPr="00413B46">
        <w:t xml:space="preserve"> is not a trial policy session.</w:t>
      </w:r>
    </w:p>
    <w:p w:rsidR="00C53E66" w:rsidRPr="00413B46" w:rsidRDefault="00C53E66" w:rsidP="00C53E66">
      <w:pPr>
        <w:pStyle w:val="BodyText"/>
      </w:pPr>
      <w:r w:rsidRPr="00413B46">
        <w:t xml:space="preserve">The TPM will perform the indicated arithmetic check on the indicated portion of the TPMS_TIME_INFO structure. If the check fails, the TPM shall return TPM_RC_POLICY and not change </w:t>
      </w:r>
      <w:r w:rsidRPr="00413B46">
        <w:rPr>
          <w:i/>
        </w:rPr>
        <w:t>policySession</w:t>
      </w:r>
      <w:r w:rsidRPr="00413B46">
        <w:t>→</w:t>
      </w:r>
      <w:r w:rsidRPr="00413B46">
        <w:rPr>
          <w:i/>
        </w:rPr>
        <w:t>policyDigest</w:t>
      </w:r>
      <w:r w:rsidRPr="00413B46">
        <w:t>. If the check succeeds, the TPM will hash the arguments:</w:t>
      </w:r>
    </w:p>
    <w:p w:rsidR="00C53E66" w:rsidRPr="00413B46" w:rsidRDefault="00C53E66" w:rsidP="00C53E66">
      <w:pPr>
        <w:pStyle w:val="Equation"/>
        <w:rPr>
          <w:i w:val="0"/>
        </w:rPr>
      </w:pPr>
      <w:r w:rsidRPr="00413B46">
        <w:rPr>
          <w:i w:val="0"/>
        </w:rPr>
        <w:tab/>
      </w:r>
      <w:r w:rsidRPr="00413B46">
        <w:t>args</w:t>
      </w:r>
      <w:r w:rsidRPr="00413B46">
        <w:rPr>
          <w:i w:val="0"/>
        </w:rPr>
        <w:t xml:space="preserve"> </w:t>
      </w:r>
      <w:r w:rsidRPr="00413B46">
        <w:rPr>
          <w:rFonts w:ascii="Cambria Math" w:hAnsi="Cambria Math" w:cs="Cambria Math"/>
          <w:i w:val="0"/>
        </w:rPr>
        <w:t>≔</w:t>
      </w:r>
      <w:r w:rsidRPr="00413B46">
        <w:rPr>
          <w:i w:val="0"/>
        </w:rPr>
        <w:t xml:space="preserve"> </w:t>
      </w:r>
      <w:r w:rsidRPr="00413B46">
        <w:rPr>
          <w:b/>
          <w:i w:val="0"/>
        </w:rPr>
        <w:t>H</w:t>
      </w:r>
      <w:r w:rsidRPr="00413B46">
        <w:rPr>
          <w:vertAlign w:val="subscript"/>
        </w:rPr>
        <w:t>policyAlg</w:t>
      </w:r>
      <w:r w:rsidRPr="00413B46">
        <w:rPr>
          <w:i w:val="0"/>
        </w:rPr>
        <w:t>(</w:t>
      </w:r>
      <w:r w:rsidRPr="00413B46">
        <w:t>operandB</w:t>
      </w:r>
      <w:r w:rsidRPr="00413B46">
        <w:rPr>
          <w:i w:val="0"/>
        </w:rPr>
        <w:t>.</w:t>
      </w:r>
      <w:r w:rsidRPr="00413B46">
        <w:t>buffer</w:t>
      </w:r>
      <w:r w:rsidRPr="00413B46">
        <w:rPr>
          <w:i w:val="0"/>
        </w:rPr>
        <w:t xml:space="preserve"> || </w:t>
      </w:r>
      <w:r w:rsidRPr="00413B46">
        <w:t>offset</w:t>
      </w:r>
      <w:r w:rsidRPr="00413B46">
        <w:rPr>
          <w:i w:val="0"/>
        </w:rPr>
        <w:t xml:space="preserve"> || </w:t>
      </w:r>
      <w:r w:rsidRPr="00413B46">
        <w:t>operation</w:t>
      </w:r>
      <w:r w:rsidRPr="00413B46">
        <w:rPr>
          <w:i w:val="0"/>
        </w:rPr>
        <w:t>)</w:t>
      </w:r>
      <w:r w:rsidRPr="00413B46">
        <w:rPr>
          <w:i w:val="0"/>
        </w:rPr>
        <w:tab/>
      </w:r>
      <w:r w:rsidRPr="00C42EAF">
        <w:rPr>
          <w:rFonts w:ascii="Arial" w:hAnsi="Arial"/>
          <w:i w:val="0"/>
          <w:sz w:val="20"/>
        </w:rPr>
        <w:fldChar w:fldCharType="begin"/>
      </w:r>
      <w:bookmarkStart w:id="4330" w:name="_Ref287190389"/>
      <w:bookmarkEnd w:id="4330"/>
      <w:r w:rsidRPr="00413B46">
        <w:rPr>
          <w:rFonts w:ascii="Arial" w:hAnsi="Arial"/>
          <w:i w:val="0"/>
          <w:sz w:val="20"/>
        </w:rPr>
        <w:instrText xml:space="preserve"> LISTNUM Equ </w:instrText>
      </w:r>
      <w:r w:rsidRPr="00C42EAF">
        <w:rPr>
          <w:rFonts w:ascii="Arial" w:hAnsi="Arial"/>
          <w:i w:val="0"/>
          <w:sz w:val="20"/>
        </w:rPr>
        <w:fldChar w:fldCharType="separate"/>
      </w:r>
      <w:r w:rsidRPr="00413B46">
        <w:rPr>
          <w:rFonts w:ascii="Arial" w:hAnsi="Arial"/>
          <w:i w:val="0"/>
          <w:sz w:val="20"/>
        </w:rPr>
        <w:t>1</w:t>
      </w:r>
      <w:r w:rsidRPr="00C42EAF">
        <w:rPr>
          <w:rFonts w:ascii="Arial" w:hAnsi="Arial"/>
          <w:i w:val="0"/>
          <w:sz w:val="20"/>
        </w:rPr>
        <w:fldChar w:fldCharType="end">
          <w:numberingChange w:id="4331" w:author="David Wooten" w:date="2019-11-15T15:17:00Z" w:original="(24)"/>
        </w:fldChar>
      </w:r>
    </w:p>
    <w:p w:rsidR="00C53E66" w:rsidRPr="00413B46" w:rsidRDefault="00C53E66" w:rsidP="00C53E66">
      <w:pPr>
        <w:pStyle w:val="BodyText"/>
      </w:pPr>
      <w:proofErr w:type="gramStart"/>
      <w:r w:rsidRPr="00413B46">
        <w:t>where</w:t>
      </w:r>
      <w:proofErr w:type="gramEnd"/>
    </w:p>
    <w:p w:rsidR="00C53E66" w:rsidRPr="00413B46" w:rsidRDefault="00C53E66" w:rsidP="00C53E66">
      <w:pPr>
        <w:pStyle w:val="pList"/>
      </w:pPr>
      <w:proofErr w:type="gramStart"/>
      <w:r w:rsidRPr="00413B46">
        <w:rPr>
          <w:b/>
          <w:i w:val="0"/>
        </w:rPr>
        <w:t>H</w:t>
      </w:r>
      <w:r w:rsidRPr="00413B46">
        <w:rPr>
          <w:vertAlign w:val="subscript"/>
        </w:rPr>
        <w:t>policyAlg</w:t>
      </w:r>
      <w:r w:rsidRPr="00413B46">
        <w:rPr>
          <w:i w:val="0"/>
        </w:rPr>
        <w:t>(</w:t>
      </w:r>
      <w:proofErr w:type="gramEnd"/>
      <w:r w:rsidRPr="00413B46">
        <w:rPr>
          <w:i w:val="0"/>
        </w:rPr>
        <w:t>)</w:t>
      </w:r>
      <w:r w:rsidRPr="00413B46">
        <w:tab/>
      </w:r>
      <w:r w:rsidRPr="00413B46">
        <w:rPr>
          <w:rFonts w:ascii="Arial" w:hAnsi="Arial"/>
          <w:i w:val="0"/>
          <w:sz w:val="20"/>
        </w:rPr>
        <w:t>hash function using the algorithm of the policy session</w:t>
      </w:r>
    </w:p>
    <w:p w:rsidR="00C53E66" w:rsidRPr="00413B46" w:rsidRDefault="00C53E66" w:rsidP="00C53E66">
      <w:pPr>
        <w:pStyle w:val="pList"/>
        <w:rPr>
          <w:rFonts w:ascii="Arial" w:hAnsi="Arial"/>
          <w:i w:val="0"/>
          <w:sz w:val="20"/>
        </w:rPr>
      </w:pPr>
      <w:proofErr w:type="gramStart"/>
      <w:r w:rsidRPr="00413B46">
        <w:t>operandB.buffer</w:t>
      </w:r>
      <w:proofErr w:type="gramEnd"/>
      <w:r w:rsidRPr="00413B46">
        <w:tab/>
      </w:r>
      <w:r w:rsidRPr="00413B46">
        <w:rPr>
          <w:rFonts w:ascii="Arial" w:hAnsi="Arial"/>
          <w:i w:val="0"/>
          <w:sz w:val="20"/>
        </w:rPr>
        <w:t>the value used for the comparison</w:t>
      </w:r>
    </w:p>
    <w:p w:rsidR="00C53E66" w:rsidRPr="00413B46" w:rsidRDefault="00C53E66" w:rsidP="00C53E66">
      <w:pPr>
        <w:pStyle w:val="pList"/>
      </w:pPr>
      <w:proofErr w:type="gramStart"/>
      <w:r w:rsidRPr="00413B46">
        <w:t>offset</w:t>
      </w:r>
      <w:proofErr w:type="gramEnd"/>
      <w:r w:rsidRPr="00413B46">
        <w:tab/>
      </w:r>
      <w:r w:rsidRPr="00413B46">
        <w:rPr>
          <w:rFonts w:ascii="Arial" w:hAnsi="Arial"/>
          <w:i w:val="0"/>
          <w:sz w:val="20"/>
        </w:rPr>
        <w:t>offset from the start of the TPMS_TIME_INFO structure at which the comparison starts</w:t>
      </w:r>
    </w:p>
    <w:p w:rsidR="00C53E66" w:rsidRPr="00413B46" w:rsidRDefault="00C53E66" w:rsidP="00C53E66">
      <w:pPr>
        <w:pStyle w:val="pListLast"/>
        <w:rPr>
          <w:rFonts w:ascii="Arial" w:hAnsi="Arial"/>
          <w:sz w:val="20"/>
        </w:rPr>
      </w:pPr>
      <w:proofErr w:type="gramStart"/>
      <w:r w:rsidRPr="00413B46">
        <w:rPr>
          <w:i/>
        </w:rPr>
        <w:t>operation</w:t>
      </w:r>
      <w:proofErr w:type="gramEnd"/>
      <w:r w:rsidRPr="00413B46">
        <w:tab/>
      </w:r>
      <w:r w:rsidRPr="00413B46">
        <w:rPr>
          <w:rFonts w:ascii="Arial" w:hAnsi="Arial"/>
          <w:sz w:val="20"/>
        </w:rPr>
        <w:t>the operation parameter indicating the comparison being performed</w:t>
      </w:r>
    </w:p>
    <w:p w:rsidR="00C53E66" w:rsidRPr="00413B46" w:rsidRDefault="00C53E66" w:rsidP="00C53E66">
      <w:pPr>
        <w:pStyle w:val="NOTE"/>
      </w:pPr>
      <w:r w:rsidRPr="00413B46">
        <w:t>NOTE</w:t>
      </w:r>
      <w:r w:rsidRPr="00413B46">
        <w:tab/>
        <w:t>There is no security related reason for the double hash.</w:t>
      </w:r>
    </w:p>
    <w:p w:rsidR="00C53E66" w:rsidRPr="00413B46" w:rsidRDefault="00C53E66" w:rsidP="00C53E66">
      <w:pPr>
        <w:pStyle w:val="BodyText"/>
      </w:pPr>
      <w:r w:rsidRPr="00413B46">
        <w:t xml:space="preserve">The value of </w:t>
      </w:r>
      <w:r w:rsidRPr="00413B46">
        <w:rPr>
          <w:i/>
        </w:rPr>
        <w:t>args</w:t>
      </w:r>
      <w:r w:rsidRPr="00413B46">
        <w:t xml:space="preserve"> is extended to </w:t>
      </w:r>
      <w:r w:rsidRPr="00413B46">
        <w:rPr>
          <w:i/>
        </w:rPr>
        <w:t>policySession</w:t>
      </w:r>
      <w:r w:rsidRPr="00413B46">
        <w:t>→</w:t>
      </w:r>
      <w:r w:rsidRPr="00413B46">
        <w:rPr>
          <w:i/>
        </w:rPr>
        <w:t xml:space="preserve">policyDigest </w:t>
      </w:r>
      <w:r w:rsidRPr="00413B46">
        <w:t>by</w:t>
      </w:r>
    </w:p>
    <w:p w:rsidR="00C53E66" w:rsidRPr="00413B46" w:rsidRDefault="00C53E66" w:rsidP="00C53E66">
      <w:pPr>
        <w:pStyle w:val="Equation"/>
        <w:rPr>
          <w:i w:val="0"/>
        </w:rPr>
      </w:pPr>
      <w:r w:rsidRPr="00413B46">
        <w:rPr>
          <w:i w:val="0"/>
        </w:rPr>
        <w:tab/>
      </w:r>
      <w:r w:rsidRPr="00413B46">
        <w:t>policyDigest</w:t>
      </w:r>
      <w:r w:rsidRPr="00413B46">
        <w:rPr>
          <w:vertAlign w:val="subscript"/>
        </w:rPr>
        <w:t>new</w:t>
      </w:r>
      <w:r w:rsidRPr="00413B46">
        <w:rPr>
          <w:i w:val="0"/>
        </w:rPr>
        <w:t xml:space="preserve"> </w:t>
      </w:r>
      <w:r w:rsidRPr="00413B46">
        <w:rPr>
          <w:rFonts w:ascii="Cambria Math" w:hAnsi="Cambria Math" w:cs="Cambria Math"/>
          <w:i w:val="0"/>
        </w:rPr>
        <w:t>≔</w:t>
      </w:r>
      <w:r w:rsidRPr="00413B46">
        <w:rPr>
          <w:i w:val="0"/>
        </w:rPr>
        <w:t xml:space="preserve"> </w:t>
      </w:r>
      <w:r w:rsidRPr="00413B46">
        <w:rPr>
          <w:b/>
          <w:i w:val="0"/>
        </w:rPr>
        <w:t>H</w:t>
      </w:r>
      <w:r w:rsidRPr="00413B46">
        <w:rPr>
          <w:vertAlign w:val="subscript"/>
        </w:rPr>
        <w:t>policyAlg</w:t>
      </w:r>
      <w:r w:rsidRPr="00413B46">
        <w:rPr>
          <w:i w:val="0"/>
        </w:rPr>
        <w:t>(</w:t>
      </w:r>
      <w:r w:rsidRPr="00413B46">
        <w:t>policyDigest</w:t>
      </w:r>
      <w:r w:rsidRPr="00413B46">
        <w:rPr>
          <w:vertAlign w:val="subscript"/>
        </w:rPr>
        <w:t>old</w:t>
      </w:r>
      <w:r w:rsidRPr="00413B46">
        <w:rPr>
          <w:i w:val="0"/>
        </w:rPr>
        <w:t xml:space="preserve"> || </w:t>
      </w:r>
      <w:r w:rsidRPr="00413B46">
        <w:rPr>
          <w:rFonts w:ascii="Arial" w:hAnsi="Arial"/>
          <w:i w:val="0"/>
          <w:sz w:val="20"/>
        </w:rPr>
        <w:t>TPM_CC_PolicyCounterTimer</w:t>
      </w:r>
      <w:r w:rsidRPr="00413B46">
        <w:rPr>
          <w:i w:val="0"/>
        </w:rPr>
        <w:t xml:space="preserve"> || </w:t>
      </w:r>
      <w:r w:rsidRPr="00413B46">
        <w:t>args</w:t>
      </w:r>
      <w:r w:rsidRPr="00413B46">
        <w:rPr>
          <w:i w:val="0"/>
        </w:rPr>
        <w:t>)</w:t>
      </w:r>
      <w:r w:rsidRPr="00413B46">
        <w:rPr>
          <w:i w:val="0"/>
        </w:rPr>
        <w:tab/>
      </w:r>
      <w:r w:rsidRPr="00C42EAF">
        <w:rPr>
          <w:rFonts w:ascii="Arial" w:hAnsi="Arial"/>
          <w:i w:val="0"/>
          <w:sz w:val="20"/>
        </w:rPr>
        <w:fldChar w:fldCharType="begin"/>
      </w:r>
      <w:bookmarkStart w:id="4332" w:name="_Ref289512154"/>
      <w:bookmarkEnd w:id="4332"/>
      <w:r w:rsidRPr="00413B46">
        <w:rPr>
          <w:rFonts w:ascii="Arial" w:hAnsi="Arial"/>
          <w:i w:val="0"/>
          <w:sz w:val="20"/>
        </w:rPr>
        <w:instrText xml:space="preserve"> LISTNUM Equ </w:instrText>
      </w:r>
      <w:r w:rsidRPr="00C42EAF">
        <w:rPr>
          <w:rFonts w:ascii="Arial" w:hAnsi="Arial"/>
          <w:i w:val="0"/>
          <w:sz w:val="20"/>
        </w:rPr>
        <w:fldChar w:fldCharType="separate"/>
      </w:r>
      <w:r w:rsidRPr="00413B46">
        <w:rPr>
          <w:rFonts w:ascii="Arial" w:hAnsi="Arial"/>
          <w:i w:val="0"/>
          <w:sz w:val="20"/>
        </w:rPr>
        <w:t>1</w:t>
      </w:r>
      <w:r w:rsidRPr="00C42EAF">
        <w:rPr>
          <w:rFonts w:ascii="Arial" w:hAnsi="Arial"/>
          <w:i w:val="0"/>
          <w:sz w:val="20"/>
        </w:rPr>
        <w:fldChar w:fldCharType="end">
          <w:numberingChange w:id="4333" w:author="David Wooten" w:date="2019-11-15T15:17:00Z" w:original="(25)"/>
        </w:fldChar>
      </w:r>
    </w:p>
    <w:p w:rsidR="00C53E66" w:rsidRPr="00413B46" w:rsidRDefault="00C53E66" w:rsidP="00C53E66">
      <w:pPr>
        <w:pStyle w:val="BodyText"/>
      </w:pPr>
      <w:proofErr w:type="gramStart"/>
      <w:r w:rsidRPr="00413B46">
        <w:t>where</w:t>
      </w:r>
      <w:proofErr w:type="gramEnd"/>
    </w:p>
    <w:p w:rsidR="00C53E66" w:rsidRPr="00413B46" w:rsidRDefault="00C53E66" w:rsidP="00C53E66">
      <w:pPr>
        <w:pStyle w:val="pList"/>
        <w:rPr>
          <w:rFonts w:ascii="Arial" w:hAnsi="Arial"/>
          <w:i w:val="0"/>
          <w:sz w:val="20"/>
        </w:rPr>
      </w:pPr>
      <w:proofErr w:type="gramStart"/>
      <w:r w:rsidRPr="00413B46">
        <w:rPr>
          <w:b/>
          <w:i w:val="0"/>
        </w:rPr>
        <w:t>H</w:t>
      </w:r>
      <w:r w:rsidRPr="00413B46">
        <w:rPr>
          <w:vertAlign w:val="subscript"/>
        </w:rPr>
        <w:t>policyAlg</w:t>
      </w:r>
      <w:r w:rsidRPr="00413B46">
        <w:rPr>
          <w:i w:val="0"/>
        </w:rPr>
        <w:t>(</w:t>
      </w:r>
      <w:proofErr w:type="gramEnd"/>
      <w:r w:rsidRPr="00413B46">
        <w:rPr>
          <w:i w:val="0"/>
        </w:rPr>
        <w:t>)</w:t>
      </w:r>
      <w:r w:rsidRPr="00413B46">
        <w:tab/>
      </w:r>
      <w:r w:rsidRPr="00413B46">
        <w:rPr>
          <w:rFonts w:ascii="Arial" w:hAnsi="Arial"/>
          <w:i w:val="0"/>
          <w:sz w:val="20"/>
        </w:rPr>
        <w:t>hash function using the algorithm of the policy session</w:t>
      </w:r>
    </w:p>
    <w:p w:rsidR="00C53E66" w:rsidRPr="00413B46" w:rsidRDefault="00C53E66" w:rsidP="00C53E66">
      <w:pPr>
        <w:pStyle w:val="pListLast"/>
        <w:rPr>
          <w:rFonts w:ascii="Arial" w:hAnsi="Arial"/>
          <w:sz w:val="20"/>
        </w:rPr>
      </w:pPr>
      <w:proofErr w:type="gramStart"/>
      <w:r w:rsidRPr="00413B46">
        <w:rPr>
          <w:i/>
        </w:rPr>
        <w:t>args</w:t>
      </w:r>
      <w:proofErr w:type="gramEnd"/>
      <w:r w:rsidRPr="00413B46">
        <w:tab/>
      </w:r>
      <w:r w:rsidRPr="00413B46">
        <w:rPr>
          <w:rFonts w:ascii="Arial" w:hAnsi="Arial"/>
          <w:sz w:val="20"/>
        </w:rPr>
        <w:t xml:space="preserve">value computed in equation </w:t>
      </w:r>
      <w:r w:rsidRPr="00C42EAF">
        <w:rPr>
          <w:rFonts w:ascii="Arial" w:hAnsi="Arial"/>
          <w:sz w:val="20"/>
        </w:rPr>
        <w:fldChar w:fldCharType="begin"/>
      </w:r>
      <w:r w:rsidRPr="00413B46">
        <w:rPr>
          <w:rFonts w:ascii="Arial" w:hAnsi="Arial"/>
          <w:sz w:val="20"/>
        </w:rPr>
        <w:instrText xml:space="preserve"> REF _Ref287190389 \r \h  \* MERGEFORMAT </w:instrText>
      </w:r>
      <w:r w:rsidRPr="00C42EAF">
        <w:rPr>
          <w:rFonts w:ascii="Arial" w:hAnsi="Arial"/>
          <w:sz w:val="20"/>
        </w:rPr>
      </w:r>
      <w:r w:rsidRPr="00C42EAF">
        <w:rPr>
          <w:rFonts w:ascii="Arial" w:hAnsi="Arial"/>
          <w:sz w:val="20"/>
        </w:rPr>
        <w:fldChar w:fldCharType="separate"/>
      </w:r>
      <w:r w:rsidR="00D51C42">
        <w:rPr>
          <w:rFonts w:ascii="Arial" w:hAnsi="Arial"/>
          <w:sz w:val="20"/>
        </w:rPr>
        <w:t>(24)</w:t>
      </w:r>
      <w:r w:rsidRPr="00C42EAF">
        <w:rPr>
          <w:rFonts w:ascii="Arial" w:hAnsi="Arial"/>
          <w:sz w:val="20"/>
        </w:rPr>
        <w:fldChar w:fldCharType="end"/>
      </w:r>
    </w:p>
    <w:p w:rsidR="006B74E4" w:rsidRDefault="00C53E66" w:rsidP="00C53E66">
      <w:pPr>
        <w:pStyle w:val="BodyText"/>
      </w:pPr>
      <w:r w:rsidRPr="00413B46">
        <w:t xml:space="preserve">The signed arithmetic operations are performed using twos-compliment. The indicated portion of the TPMS_TIME_INFO structure begins at </w:t>
      </w:r>
      <w:r w:rsidRPr="00413B46">
        <w:rPr>
          <w:i/>
        </w:rPr>
        <w:t xml:space="preserve">offset </w:t>
      </w:r>
      <w:r w:rsidRPr="00413B46">
        <w:t xml:space="preserve">and has a length of </w:t>
      </w:r>
      <w:r w:rsidRPr="00413B46">
        <w:rPr>
          <w:i/>
        </w:rPr>
        <w:t>operandB</w:t>
      </w:r>
      <w:r w:rsidRPr="00413B46">
        <w:t>.</w:t>
      </w:r>
      <w:r w:rsidRPr="00413B46">
        <w:rPr>
          <w:i/>
        </w:rPr>
        <w:t>size</w:t>
      </w:r>
      <w:r w:rsidRPr="00413B46">
        <w:t xml:space="preserve">. If the number of octets to be compared overflows the TPMS_TIME_INFO structure, the TPM returns TPM_RC_RANGE. If </w:t>
      </w:r>
      <w:r w:rsidRPr="00413B46">
        <w:rPr>
          <w:i/>
        </w:rPr>
        <w:t>offset</w:t>
      </w:r>
      <w:r w:rsidRPr="00413B46">
        <w:t xml:space="preserve"> is greater than the size of the marshaled TPMS_TIME_INFO structure, the TPM returns TPM_RC_VALUE. The structure is marshaled into its canonical form with no padding. The TPM does not check for alignment of the offset with a TPMS_TIME_INFO structure member.</w:t>
      </w:r>
    </w:p>
    <w:p w:rsidR="00C53E66" w:rsidRPr="00413B46" w:rsidRDefault="00C53E66" w:rsidP="00C53E66">
      <w:pPr>
        <w:pStyle w:val="BodyText"/>
      </w:pPr>
      <w:r w:rsidRPr="00413B46">
        <w:t xml:space="preserve">Magnitude comparisons assume that the octet at offset zero in the referenced location and in </w:t>
      </w:r>
      <w:r w:rsidRPr="00413B46">
        <w:rPr>
          <w:i/>
        </w:rPr>
        <w:t>operandB</w:t>
      </w:r>
      <w:r w:rsidRPr="00413B46">
        <w:t xml:space="preserve"> contain the most significant octet of the data.</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4334" w:name="_Toc380749761"/>
      <w:bookmarkStart w:id="4335" w:name="_Toc432774208"/>
      <w:bookmarkStart w:id="4336" w:name="_Toc443576355"/>
      <w:bookmarkStart w:id="4337" w:name="_Toc473814089"/>
      <w:bookmarkStart w:id="4338" w:name="_Toc536441055"/>
      <w:bookmarkStart w:id="4339" w:name="_Toc24725737"/>
      <w:r w:rsidRPr="00413B46">
        <w:t xml:space="preserve">Table </w:t>
      </w:r>
      <w:r w:rsidRPr="00C42EAF">
        <w:fldChar w:fldCharType="begin"/>
      </w:r>
      <w:r w:rsidRPr="00413B46">
        <w:instrText xml:space="preserve"> SEQ Table \* ARABIC </w:instrText>
      </w:r>
      <w:r w:rsidRPr="00C42EAF">
        <w:fldChar w:fldCharType="separate"/>
      </w:r>
      <w:ins w:id="4340" w:author="David Wooten" w:date="2019-11-15T15:49:00Z">
        <w:r w:rsidR="00D51C42">
          <w:rPr>
            <w:noProof/>
          </w:rPr>
          <w:t>142</w:t>
        </w:r>
      </w:ins>
      <w:del w:id="4341" w:author="David Wooten" w:date="2019-11-15T15:49:00Z">
        <w:r w:rsidR="00E90F60" w:rsidDel="00D51C42">
          <w:rPr>
            <w:noProof/>
          </w:rPr>
          <w:delText>138</w:delText>
        </w:r>
      </w:del>
      <w:r w:rsidRPr="00C42EAF">
        <w:fldChar w:fldCharType="end"/>
      </w:r>
      <w:r w:rsidRPr="00413B46">
        <w:t xml:space="preserve"> — TPM2_PolicyCounterTimer Command</w:t>
      </w:r>
      <w:bookmarkEnd w:id="4334"/>
      <w:bookmarkEnd w:id="4335"/>
      <w:bookmarkEnd w:id="4336"/>
      <w:bookmarkEnd w:id="4337"/>
      <w:bookmarkEnd w:id="4338"/>
      <w:bookmarkEnd w:id="4339"/>
    </w:p>
    <w:tbl>
      <w:tblPr>
        <w:tblW w:w="9360" w:type="dxa"/>
        <w:tblInd w:w="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TPM_ST_SESSIONS if an audit or decrypt session is present; otherwise, TPM_ST_NO_SESSIONS</w:t>
            </w:r>
          </w:p>
        </w:tc>
      </w:tr>
      <w:tr w:rsidR="00C53E66" w:rsidRPr="00413B46" w:rsidTr="00B8394F">
        <w:tc>
          <w:tcPr>
            <w:tcW w:w="2736"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TPM_CC_PolicyCounterTimer</w:t>
            </w:r>
          </w:p>
        </w:tc>
      </w:tr>
      <w:tr w:rsidR="00C53E66" w:rsidRPr="00413B46" w:rsidTr="00B8394F">
        <w:tc>
          <w:tcPr>
            <w:tcW w:w="2736" w:type="dxa"/>
            <w:tcBorders>
              <w:top w:val="single" w:sz="6"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TPMI_SH_POLICY</w:t>
            </w:r>
          </w:p>
        </w:tc>
        <w:tc>
          <w:tcPr>
            <w:tcW w:w="2016" w:type="dxa"/>
            <w:tcBorders>
              <w:top w:val="single" w:sz="6"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policySession</w:t>
            </w:r>
          </w:p>
        </w:tc>
        <w:tc>
          <w:tcPr>
            <w:tcW w:w="4608" w:type="dxa"/>
            <w:tcBorders>
              <w:top w:val="single" w:sz="6"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handle for the policy session being extended</w:t>
            </w:r>
          </w:p>
          <w:p w:rsidR="00C53E66" w:rsidRPr="00413B46" w:rsidRDefault="00C53E66" w:rsidP="00B8394F">
            <w:pPr>
              <w:pStyle w:val="TABLE-cell"/>
            </w:pPr>
            <w:r w:rsidRPr="00413B46">
              <w:t>Auth Index: None</w:t>
            </w:r>
          </w:p>
        </w:tc>
      </w:tr>
      <w:tr w:rsidR="00C53E66" w:rsidRPr="00413B46" w:rsidTr="00B8394F">
        <w:tc>
          <w:tcPr>
            <w:tcW w:w="2736" w:type="dxa"/>
            <w:tcBorders>
              <w:top w:val="thinThickThinSmallGap" w:sz="12"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TPM2B_OPERAND</w:t>
            </w:r>
          </w:p>
        </w:tc>
        <w:tc>
          <w:tcPr>
            <w:tcW w:w="2016" w:type="dxa"/>
            <w:tcBorders>
              <w:top w:val="thinThickThinSmallGap" w:sz="12"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operandB</w:t>
            </w:r>
          </w:p>
        </w:tc>
        <w:tc>
          <w:tcPr>
            <w:tcW w:w="4608" w:type="dxa"/>
            <w:tcBorders>
              <w:top w:val="thinThickThinSmallGap" w:sz="12"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the second operand</w:t>
            </w:r>
          </w:p>
        </w:tc>
      </w:tr>
      <w:tr w:rsidR="00C53E66" w:rsidRPr="00413B46" w:rsidTr="00B8394F">
        <w:tc>
          <w:tcPr>
            <w:tcW w:w="2736" w:type="dxa"/>
            <w:tcBorders>
              <w:left w:val="single" w:sz="12" w:space="0" w:color="auto"/>
              <w:right w:val="single" w:sz="8" w:space="0" w:color="auto"/>
            </w:tcBorders>
            <w:vAlign w:val="center"/>
          </w:tcPr>
          <w:p w:rsidR="00C53E66" w:rsidRPr="00413B46" w:rsidRDefault="00C53E66" w:rsidP="00B8394F">
            <w:pPr>
              <w:pStyle w:val="TABLE-cell"/>
            </w:pPr>
            <w:r w:rsidRPr="00413B46">
              <w:t>UINT16</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offset</w:t>
            </w:r>
          </w:p>
        </w:tc>
        <w:tc>
          <w:tcPr>
            <w:tcW w:w="4608" w:type="dxa"/>
            <w:tcBorders>
              <w:left w:val="single" w:sz="8" w:space="0" w:color="auto"/>
              <w:right w:val="single" w:sz="12" w:space="0" w:color="auto"/>
            </w:tcBorders>
            <w:vAlign w:val="center"/>
          </w:tcPr>
          <w:p w:rsidR="00C53E66" w:rsidRPr="00413B46" w:rsidRDefault="00C53E66" w:rsidP="00B8394F">
            <w:pPr>
              <w:pStyle w:val="TABLE-cell"/>
            </w:pPr>
            <w:r w:rsidRPr="00413B46">
              <w:t xml:space="preserve">the </w:t>
            </w:r>
            <w:r w:rsidR="001E14FA" w:rsidRPr="00413B46">
              <w:t xml:space="preserve">octet </w:t>
            </w:r>
            <w:r w:rsidRPr="00413B46">
              <w:t xml:space="preserve">offset in </w:t>
            </w:r>
            <w:r w:rsidR="00B03FB8" w:rsidRPr="00413B46">
              <w:t xml:space="preserve">the </w:t>
            </w:r>
            <w:r w:rsidRPr="00413B46">
              <w:t>TPMS_TIME_INFO structure for the start of operand A</w:t>
            </w:r>
          </w:p>
        </w:tc>
      </w:tr>
      <w:tr w:rsidR="00C53E66" w:rsidRPr="00413B46" w:rsidTr="00B8394F">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TPM_EO</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operation</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the comparison to make</w:t>
            </w:r>
          </w:p>
        </w:tc>
      </w:tr>
    </w:tbl>
    <w:p w:rsidR="00C53E66" w:rsidRPr="00413B46" w:rsidRDefault="00C53E66" w:rsidP="00C53E66">
      <w:pPr>
        <w:pStyle w:val="TABLE-title"/>
      </w:pPr>
      <w:bookmarkStart w:id="4342" w:name="_Toc380749762"/>
      <w:bookmarkStart w:id="4343" w:name="_Toc432774209"/>
      <w:bookmarkStart w:id="4344" w:name="_Toc443576356"/>
      <w:bookmarkStart w:id="4345" w:name="_Toc473814090"/>
      <w:bookmarkStart w:id="4346" w:name="_Toc536441056"/>
      <w:bookmarkStart w:id="4347" w:name="_Toc24725738"/>
      <w:r w:rsidRPr="00413B46">
        <w:t xml:space="preserve">Table </w:t>
      </w:r>
      <w:r w:rsidRPr="00C42EAF">
        <w:fldChar w:fldCharType="begin"/>
      </w:r>
      <w:r w:rsidRPr="00413B46">
        <w:instrText xml:space="preserve"> SEQ Table \* ARABIC </w:instrText>
      </w:r>
      <w:r w:rsidRPr="00C42EAF">
        <w:fldChar w:fldCharType="separate"/>
      </w:r>
      <w:ins w:id="4348" w:author="David Wooten" w:date="2019-11-15T15:49:00Z">
        <w:r w:rsidR="00D51C42">
          <w:rPr>
            <w:noProof/>
          </w:rPr>
          <w:t>143</w:t>
        </w:r>
      </w:ins>
      <w:del w:id="4349" w:author="David Wooten" w:date="2019-11-15T15:49:00Z">
        <w:r w:rsidR="00E90F60" w:rsidDel="00D51C42">
          <w:rPr>
            <w:noProof/>
          </w:rPr>
          <w:delText>139</w:delText>
        </w:r>
      </w:del>
      <w:r w:rsidRPr="00C42EAF">
        <w:fldChar w:fldCharType="end"/>
      </w:r>
      <w:r w:rsidRPr="00413B46">
        <w:t xml:space="preserve"> — TPM2_PolicyCounterTimer Response</w:t>
      </w:r>
      <w:bookmarkEnd w:id="4342"/>
      <w:bookmarkEnd w:id="4343"/>
      <w:bookmarkEnd w:id="4344"/>
      <w:bookmarkEnd w:id="4345"/>
      <w:bookmarkEnd w:id="4346"/>
      <w:bookmarkEnd w:id="4347"/>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[[PolicyCounterTimer]]</w:t>
      </w:r>
    </w:p>
    <w:p w:rsidR="00C53E66" w:rsidRPr="00413B46" w:rsidRDefault="00C53E66" w:rsidP="00C53E66">
      <w:pPr>
        <w:pStyle w:val="Heading2"/>
        <w:pageBreakBefore/>
      </w:pPr>
      <w:bookmarkStart w:id="4350" w:name="_Toc310935466"/>
      <w:bookmarkStart w:id="4351" w:name="_Toc380749572"/>
      <w:bookmarkStart w:id="4352" w:name="_Toc432774013"/>
      <w:bookmarkStart w:id="4353" w:name="_Toc443720871"/>
      <w:bookmarkStart w:id="4354" w:name="_Toc443576163"/>
      <w:bookmarkStart w:id="4355" w:name="_Toc473813884"/>
      <w:bookmarkStart w:id="4356" w:name="_Toc536440845"/>
      <w:bookmarkStart w:id="4357" w:name="_Toc24725520"/>
      <w:r w:rsidRPr="00413B46">
        <w:lastRenderedPageBreak/>
        <w:t>TPM2_Policy</w:t>
      </w:r>
      <w:bookmarkEnd w:id="4275"/>
      <w:r w:rsidRPr="00413B46">
        <w:t>CommandCode</w:t>
      </w:r>
      <w:bookmarkEnd w:id="4350"/>
      <w:bookmarkEnd w:id="4351"/>
      <w:bookmarkEnd w:id="4352"/>
      <w:bookmarkEnd w:id="4353"/>
      <w:bookmarkEnd w:id="4354"/>
      <w:bookmarkEnd w:id="4355"/>
      <w:bookmarkEnd w:id="4356"/>
      <w:bookmarkEnd w:id="4357"/>
    </w:p>
    <w:p w:rsidR="00C53E66" w:rsidRPr="00413B46" w:rsidRDefault="00C53E66" w:rsidP="00C53E66">
      <w:pPr>
        <w:pStyle w:val="Heading3"/>
        <w:pageBreakBefore w:val="0"/>
      </w:pPr>
      <w:bookmarkStart w:id="4358" w:name="_Toc230511489"/>
      <w:r w:rsidRPr="00413B46">
        <w:t>General Description</w:t>
      </w:r>
      <w:bookmarkEnd w:id="4358"/>
    </w:p>
    <w:p w:rsidR="00C53E66" w:rsidRPr="00413B46" w:rsidRDefault="00C53E66" w:rsidP="00C53E66">
      <w:pPr>
        <w:pStyle w:val="BodyText"/>
      </w:pPr>
      <w:r w:rsidRPr="00413B46">
        <w:t>This command indicates that the authorization will be limited to a specific command code.</w:t>
      </w:r>
    </w:p>
    <w:p w:rsidR="00C53E66" w:rsidRPr="00413B46" w:rsidRDefault="00C53E66" w:rsidP="00C53E66">
      <w:pPr>
        <w:pStyle w:val="BodyText"/>
      </w:pPr>
      <w:r w:rsidRPr="00413B46">
        <w:t xml:space="preserve">If </w:t>
      </w:r>
      <w:r w:rsidRPr="00413B46">
        <w:rPr>
          <w:i/>
        </w:rPr>
        <w:t>policySession</w:t>
      </w:r>
      <w:r w:rsidRPr="00413B46">
        <w:t>→</w:t>
      </w:r>
      <w:r w:rsidRPr="00413B46">
        <w:rPr>
          <w:i/>
        </w:rPr>
        <w:t>commandCode</w:t>
      </w:r>
      <w:r w:rsidRPr="00413B46">
        <w:t xml:space="preserve"> has its default value, then it will be set to </w:t>
      </w:r>
      <w:r w:rsidRPr="00413B46">
        <w:rPr>
          <w:i/>
        </w:rPr>
        <w:t xml:space="preserve">code. </w:t>
      </w:r>
      <w:r w:rsidRPr="00413B46">
        <w:t xml:space="preserve">If </w:t>
      </w:r>
      <w:r w:rsidRPr="00413B46">
        <w:rPr>
          <w:i/>
        </w:rPr>
        <w:t>policySession</w:t>
      </w:r>
      <w:r w:rsidRPr="00413B46">
        <w:t>→</w:t>
      </w:r>
      <w:r w:rsidRPr="00413B46">
        <w:rPr>
          <w:i/>
        </w:rPr>
        <w:t>commandCode</w:t>
      </w:r>
      <w:r w:rsidRPr="00413B46">
        <w:t xml:space="preserve"> does not have its default value, then the TPM will return TPM_RC_VALUE if the two values are not the same.</w:t>
      </w:r>
    </w:p>
    <w:p w:rsidR="00C53E66" w:rsidRPr="00413B46" w:rsidRDefault="00C53E66" w:rsidP="00C53E66">
      <w:pPr>
        <w:pStyle w:val="BodyText"/>
      </w:pPr>
      <w:r w:rsidRPr="00413B46">
        <w:t xml:space="preserve">If </w:t>
      </w:r>
      <w:r w:rsidRPr="00413B46">
        <w:rPr>
          <w:i/>
        </w:rPr>
        <w:t>code</w:t>
      </w:r>
      <w:r w:rsidRPr="00413B46">
        <w:t xml:space="preserve"> is not implemented, the TPM will return TPM_RC_POLICY_CC.</w:t>
      </w:r>
    </w:p>
    <w:p w:rsidR="00C53E66" w:rsidRPr="00413B46" w:rsidRDefault="00C53E66" w:rsidP="00C53E66">
      <w:pPr>
        <w:pStyle w:val="BodyText"/>
      </w:pPr>
      <w:r w:rsidRPr="00413B46">
        <w:t xml:space="preserve">If the TPM does not return an error, it will update </w:t>
      </w:r>
      <w:r w:rsidRPr="00413B46">
        <w:rPr>
          <w:i/>
        </w:rPr>
        <w:t>policySession</w:t>
      </w:r>
      <w:r w:rsidRPr="00413B46">
        <w:t>→</w:t>
      </w:r>
      <w:r w:rsidRPr="00413B46">
        <w:rPr>
          <w:i/>
        </w:rPr>
        <w:t>policyDigest</w:t>
      </w:r>
      <w:r w:rsidRPr="00413B46">
        <w:t xml:space="preserve"> by</w:t>
      </w:r>
    </w:p>
    <w:p w:rsidR="00C53E66" w:rsidRPr="00413B46" w:rsidRDefault="00C53E66" w:rsidP="00C53E66">
      <w:pPr>
        <w:pStyle w:val="Equation"/>
        <w:rPr>
          <w:i w:val="0"/>
        </w:rPr>
      </w:pPr>
      <w:r w:rsidRPr="00413B46">
        <w:rPr>
          <w:i w:val="0"/>
        </w:rPr>
        <w:tab/>
      </w:r>
      <w:r w:rsidRPr="00413B46">
        <w:t>policyDigest</w:t>
      </w:r>
      <w:r w:rsidRPr="00413B46">
        <w:rPr>
          <w:vertAlign w:val="subscript"/>
        </w:rPr>
        <w:t>new</w:t>
      </w:r>
      <w:r w:rsidRPr="00413B46">
        <w:rPr>
          <w:i w:val="0"/>
        </w:rPr>
        <w:t xml:space="preserve"> </w:t>
      </w:r>
      <w:r w:rsidRPr="00413B46">
        <w:rPr>
          <w:rFonts w:ascii="Cambria Math" w:hAnsi="Cambria Math" w:cs="Cambria Math"/>
          <w:i w:val="0"/>
        </w:rPr>
        <w:t>≔</w:t>
      </w:r>
      <w:r w:rsidRPr="00413B46">
        <w:rPr>
          <w:i w:val="0"/>
        </w:rPr>
        <w:t xml:space="preserve"> </w:t>
      </w:r>
      <w:r w:rsidRPr="00413B46">
        <w:rPr>
          <w:b/>
          <w:i w:val="0"/>
        </w:rPr>
        <w:t>H</w:t>
      </w:r>
      <w:r w:rsidRPr="00413B46">
        <w:rPr>
          <w:vertAlign w:val="subscript"/>
        </w:rPr>
        <w:t>policyAlg</w:t>
      </w:r>
      <w:r w:rsidRPr="00413B46">
        <w:rPr>
          <w:i w:val="0"/>
        </w:rPr>
        <w:t>(</w:t>
      </w:r>
      <w:r w:rsidRPr="00413B46">
        <w:t>policyDigest</w:t>
      </w:r>
      <w:r w:rsidRPr="00413B46">
        <w:rPr>
          <w:vertAlign w:val="subscript"/>
        </w:rPr>
        <w:t>old</w:t>
      </w:r>
      <w:r w:rsidRPr="00413B46">
        <w:rPr>
          <w:i w:val="0"/>
        </w:rPr>
        <w:t xml:space="preserve"> || </w:t>
      </w:r>
      <w:r w:rsidRPr="00413B46">
        <w:rPr>
          <w:rFonts w:ascii="Arial" w:hAnsi="Arial"/>
          <w:i w:val="0"/>
          <w:sz w:val="20"/>
        </w:rPr>
        <w:t>TPM_CC_PolicyCommandCode</w:t>
      </w:r>
      <w:r w:rsidRPr="00413B46">
        <w:rPr>
          <w:i w:val="0"/>
        </w:rPr>
        <w:t xml:space="preserve"> || </w:t>
      </w:r>
      <w:r w:rsidRPr="00413B46">
        <w:t>code</w:t>
      </w:r>
      <w:r w:rsidRPr="00413B46">
        <w:rPr>
          <w:i w:val="0"/>
        </w:rPr>
        <w:t>)</w:t>
      </w:r>
      <w:r w:rsidRPr="00413B46">
        <w:rPr>
          <w:i w:val="0"/>
        </w:rPr>
        <w:tab/>
      </w:r>
      <w:r w:rsidRPr="00C42EAF">
        <w:rPr>
          <w:rFonts w:ascii="Arial" w:hAnsi="Arial"/>
          <w:i w:val="0"/>
          <w:sz w:val="20"/>
        </w:rPr>
        <w:fldChar w:fldCharType="begin"/>
      </w:r>
      <w:r w:rsidRPr="00413B46">
        <w:rPr>
          <w:rFonts w:ascii="Arial" w:hAnsi="Arial"/>
          <w:i w:val="0"/>
          <w:sz w:val="20"/>
        </w:rPr>
        <w:instrText xml:space="preserve"> LISTNUM Equ </w:instrText>
      </w:r>
      <w:r w:rsidRPr="00C42EAF">
        <w:rPr>
          <w:rFonts w:ascii="Arial" w:hAnsi="Arial"/>
          <w:i w:val="0"/>
          <w:sz w:val="20"/>
        </w:rPr>
        <w:fldChar w:fldCharType="separate"/>
      </w:r>
      <w:r w:rsidRPr="00413B46">
        <w:rPr>
          <w:rFonts w:ascii="Arial" w:hAnsi="Arial"/>
          <w:i w:val="0"/>
          <w:sz w:val="20"/>
        </w:rPr>
        <w:t>1</w:t>
      </w:r>
      <w:r w:rsidRPr="00C42EAF">
        <w:rPr>
          <w:rFonts w:ascii="Arial" w:hAnsi="Arial"/>
          <w:i w:val="0"/>
          <w:sz w:val="20"/>
        </w:rPr>
        <w:fldChar w:fldCharType="end">
          <w:numberingChange w:id="4359" w:author="David Wooten" w:date="2019-11-15T15:17:00Z" w:original="(26)"/>
        </w:fldChar>
      </w:r>
    </w:p>
    <w:p w:rsidR="00C53E66" w:rsidRPr="00413B46" w:rsidRDefault="00C53E66" w:rsidP="00C53E66">
      <w:pPr>
        <w:pStyle w:val="NOTE"/>
        <w:keepNext/>
      </w:pPr>
      <w:r w:rsidRPr="00413B46">
        <w:t>NOTE 1</w:t>
      </w:r>
      <w:r w:rsidRPr="00413B46">
        <w:tab/>
        <w:t>If a previous TPM2_</w:t>
      </w:r>
      <w:proofErr w:type="gramStart"/>
      <w:r w:rsidRPr="00413B46">
        <w:t>PolicyCommandCode(</w:t>
      </w:r>
      <w:proofErr w:type="gramEnd"/>
      <w:r w:rsidRPr="00413B46">
        <w:t>) had been executed, then it is probable that the policy expression is improperly formed but the TPM does not return an error</w:t>
      </w:r>
      <w:r w:rsidR="00EC08E1" w:rsidRPr="00413B46">
        <w:t xml:space="preserve"> if </w:t>
      </w:r>
      <w:r w:rsidR="00EC08E1" w:rsidRPr="00413B46">
        <w:rPr>
          <w:i/>
        </w:rPr>
        <w:t>code</w:t>
      </w:r>
      <w:r w:rsidR="00EC08E1" w:rsidRPr="00413B46">
        <w:t xml:space="preserve"> is the same</w:t>
      </w:r>
      <w:r w:rsidRPr="00413B46">
        <w:t>.</w:t>
      </w:r>
    </w:p>
    <w:p w:rsidR="00C53E66" w:rsidRPr="00413B46" w:rsidRDefault="00C53E66" w:rsidP="00C53E66">
      <w:pPr>
        <w:pStyle w:val="NOTE"/>
        <w:keepNext/>
      </w:pPr>
      <w:r w:rsidRPr="00413B46">
        <w:t>NOTE 2</w:t>
      </w:r>
      <w:r w:rsidRPr="00413B46">
        <w:tab/>
        <w:t>A TPM2_</w:t>
      </w:r>
      <w:proofErr w:type="gramStart"/>
      <w:r w:rsidRPr="00413B46">
        <w:t>PolicyOR(</w:t>
      </w:r>
      <w:proofErr w:type="gramEnd"/>
      <w:r w:rsidRPr="00413B46">
        <w:t>) would be used to allow an authorization to be used for multiple commands.</w:t>
      </w:r>
    </w:p>
    <w:p w:rsidR="00C53E66" w:rsidRPr="00413B46" w:rsidRDefault="00C53E66" w:rsidP="00C53E66">
      <w:pPr>
        <w:pStyle w:val="BodyText"/>
      </w:pPr>
      <w:r w:rsidRPr="00413B46">
        <w:t xml:space="preserve">When the policy session is used to authorize a command, the TPM will fail the command if the </w:t>
      </w:r>
      <w:r w:rsidRPr="00413B46">
        <w:rPr>
          <w:i/>
        </w:rPr>
        <w:t xml:space="preserve">commandCode </w:t>
      </w:r>
      <w:r w:rsidRPr="00413B46">
        <w:t xml:space="preserve">of that command does not match </w:t>
      </w:r>
      <w:r w:rsidRPr="00413B46">
        <w:rPr>
          <w:i/>
        </w:rPr>
        <w:t>policySession</w:t>
      </w:r>
      <w:r w:rsidRPr="00413B46">
        <w:t>→</w:t>
      </w:r>
      <w:r w:rsidRPr="00413B46">
        <w:rPr>
          <w:i/>
        </w:rPr>
        <w:t>commandCode</w:t>
      </w:r>
      <w:r w:rsidRPr="00413B46">
        <w:t>.</w:t>
      </w:r>
    </w:p>
    <w:p w:rsidR="00C53E66" w:rsidRPr="00413B46" w:rsidRDefault="00C53E66" w:rsidP="00C53E66">
      <w:pPr>
        <w:pStyle w:val="BodyText"/>
      </w:pPr>
      <w:r w:rsidRPr="00413B46">
        <w:t>This command, or TPM2_</w:t>
      </w:r>
      <w:proofErr w:type="gramStart"/>
      <w:r w:rsidRPr="00413B46">
        <w:t>PolicyDuplicationSelect(</w:t>
      </w:r>
      <w:proofErr w:type="gramEnd"/>
      <w:r w:rsidRPr="00413B46">
        <w:t>), is required to enable the policy to be used for ADMIN role authorization.</w:t>
      </w:r>
    </w:p>
    <w:p w:rsidR="00C53E66" w:rsidRPr="00413B46" w:rsidRDefault="00C53E66" w:rsidP="00C53E66">
      <w:pPr>
        <w:pStyle w:val="NOTE"/>
      </w:pPr>
      <w:r w:rsidRPr="00413B46">
        <w:t>EXAMPLE</w:t>
      </w:r>
      <w:r w:rsidRPr="00413B46">
        <w:tab/>
        <w:t>Before TPM2_</w:t>
      </w:r>
      <w:proofErr w:type="gramStart"/>
      <w:r w:rsidRPr="00413B46">
        <w:t>Certify(</w:t>
      </w:r>
      <w:proofErr w:type="gramEnd"/>
      <w:r w:rsidRPr="00413B46">
        <w:t>) can be executed, TPM2_PolicyCommandCode() with code set to TPM_CC_Certify is required.</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4360" w:name="_Toc380749763"/>
      <w:bookmarkStart w:id="4361" w:name="_Toc432774210"/>
      <w:bookmarkStart w:id="4362" w:name="_Toc443576357"/>
      <w:bookmarkStart w:id="4363" w:name="_Toc473814091"/>
      <w:bookmarkStart w:id="4364" w:name="_Toc536441057"/>
      <w:bookmarkStart w:id="4365" w:name="_Toc24725739"/>
      <w:r w:rsidRPr="00413B46">
        <w:t xml:space="preserve">Table </w:t>
      </w:r>
      <w:r w:rsidRPr="00C42EAF">
        <w:fldChar w:fldCharType="begin"/>
      </w:r>
      <w:r w:rsidRPr="00413B46">
        <w:instrText xml:space="preserve"> SEQ Table \* ARABIC </w:instrText>
      </w:r>
      <w:r w:rsidRPr="00C42EAF">
        <w:fldChar w:fldCharType="separate"/>
      </w:r>
      <w:ins w:id="4366" w:author="David Wooten" w:date="2019-11-15T15:49:00Z">
        <w:r w:rsidR="00D51C42">
          <w:rPr>
            <w:noProof/>
          </w:rPr>
          <w:t>144</w:t>
        </w:r>
      </w:ins>
      <w:del w:id="4367" w:author="David Wooten" w:date="2019-11-15T15:49:00Z">
        <w:r w:rsidR="00E90F60" w:rsidDel="00D51C42">
          <w:rPr>
            <w:noProof/>
          </w:rPr>
          <w:delText>140</w:delText>
        </w:r>
      </w:del>
      <w:r w:rsidRPr="00C42EAF">
        <w:fldChar w:fldCharType="end"/>
      </w:r>
      <w:r w:rsidRPr="00413B46">
        <w:t xml:space="preserve"> — TPM2_PolicyCommandCode Command</w:t>
      </w:r>
      <w:bookmarkEnd w:id="4360"/>
      <w:bookmarkEnd w:id="4361"/>
      <w:bookmarkEnd w:id="4362"/>
      <w:bookmarkEnd w:id="4363"/>
      <w:bookmarkEnd w:id="4364"/>
      <w:bookmarkEnd w:id="436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TPM_ST_SESSIONS if an audit session is present; otherwise, TPM_ST_NO_SESSIONS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TPM_CC_PolicyCommandCode</w:t>
            </w:r>
          </w:p>
        </w:tc>
      </w:tr>
      <w:tr w:rsidR="00C53E66" w:rsidRPr="00413B46" w:rsidTr="00B8394F">
        <w:trPr>
          <w:cantSplit/>
          <w:jc w:val="center"/>
        </w:trPr>
        <w:tc>
          <w:tcPr>
            <w:tcW w:w="2736" w:type="dxa"/>
            <w:tcBorders>
              <w:top w:val="dashDotStroked" w:sz="2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TPMI_SH_POLICY</w:t>
            </w:r>
          </w:p>
        </w:tc>
        <w:tc>
          <w:tcPr>
            <w:tcW w:w="2016" w:type="dxa"/>
            <w:tcBorders>
              <w:top w:val="dashDotStroked" w:sz="2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policySession</w:t>
            </w:r>
          </w:p>
        </w:tc>
        <w:tc>
          <w:tcPr>
            <w:tcW w:w="4608" w:type="dxa"/>
            <w:tcBorders>
              <w:top w:val="dashDotStroked" w:sz="2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handle for the policy session being extended</w:t>
            </w:r>
          </w:p>
          <w:p w:rsidR="00C53E66" w:rsidRPr="00413B46" w:rsidRDefault="00C53E66" w:rsidP="00B8394F">
            <w:pPr>
              <w:pStyle w:val="TABLE-cell"/>
            </w:pPr>
            <w:r w:rsidRPr="00413B46">
              <w:t>Auth Index: None</w:t>
            </w:r>
          </w:p>
        </w:tc>
      </w:tr>
      <w:tr w:rsidR="00C53E66" w:rsidRPr="00413B46" w:rsidTr="00B8394F">
        <w:trPr>
          <w:cantSplit/>
          <w:jc w:val="center"/>
        </w:trPr>
        <w:tc>
          <w:tcPr>
            <w:tcW w:w="2736" w:type="dxa"/>
            <w:tcBorders>
              <w:top w:val="thinThickThinSmallGap"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top w:val="thinThickThinSmallGap"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code</w:t>
            </w:r>
          </w:p>
        </w:tc>
        <w:tc>
          <w:tcPr>
            <w:tcW w:w="4608" w:type="dxa"/>
            <w:tcBorders>
              <w:top w:val="thinThickThinSmallGap"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 xml:space="preserve">the allowed </w:t>
            </w:r>
            <w:r w:rsidRPr="00413B46">
              <w:rPr>
                <w:i/>
              </w:rPr>
              <w:t>commandCode</w:t>
            </w:r>
          </w:p>
        </w:tc>
      </w:tr>
    </w:tbl>
    <w:p w:rsidR="00C53E66" w:rsidRPr="00413B46" w:rsidRDefault="00C53E66" w:rsidP="00C53E66">
      <w:pPr>
        <w:pStyle w:val="TABLE-title"/>
      </w:pPr>
      <w:bookmarkStart w:id="4368" w:name="_Toc380749764"/>
      <w:bookmarkStart w:id="4369" w:name="_Toc432774211"/>
      <w:bookmarkStart w:id="4370" w:name="_Toc443576358"/>
      <w:bookmarkStart w:id="4371" w:name="_Toc473814092"/>
      <w:bookmarkStart w:id="4372" w:name="_Toc536441058"/>
      <w:bookmarkStart w:id="4373" w:name="_Toc24725740"/>
      <w:r w:rsidRPr="00413B46">
        <w:t xml:space="preserve">Table </w:t>
      </w:r>
      <w:r w:rsidRPr="00C42EAF">
        <w:fldChar w:fldCharType="begin"/>
      </w:r>
      <w:r w:rsidRPr="00413B46">
        <w:instrText xml:space="preserve"> SEQ Table \* ARABIC </w:instrText>
      </w:r>
      <w:r w:rsidRPr="00C42EAF">
        <w:fldChar w:fldCharType="separate"/>
      </w:r>
      <w:ins w:id="4374" w:author="David Wooten" w:date="2019-11-15T15:49:00Z">
        <w:r w:rsidR="00D51C42">
          <w:rPr>
            <w:noProof/>
          </w:rPr>
          <w:t>145</w:t>
        </w:r>
      </w:ins>
      <w:del w:id="4375" w:author="David Wooten" w:date="2019-11-15T15:49:00Z">
        <w:r w:rsidR="00E90F60" w:rsidDel="00D51C42">
          <w:rPr>
            <w:noProof/>
          </w:rPr>
          <w:delText>141</w:delText>
        </w:r>
      </w:del>
      <w:r w:rsidRPr="00C42EAF">
        <w:fldChar w:fldCharType="end"/>
      </w:r>
      <w:r w:rsidRPr="00413B46">
        <w:t xml:space="preserve"> — TPM2_PolicyCommandCode Response</w:t>
      </w:r>
      <w:bookmarkEnd w:id="4368"/>
      <w:bookmarkEnd w:id="4369"/>
      <w:bookmarkEnd w:id="4370"/>
      <w:bookmarkEnd w:id="4371"/>
      <w:bookmarkEnd w:id="4372"/>
      <w:bookmarkEnd w:id="4373"/>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[[PolicyCommandCode]]</w:t>
      </w:r>
      <w:bookmarkStart w:id="4376" w:name="_Toc230511500"/>
    </w:p>
    <w:p w:rsidR="00C53E66" w:rsidRPr="00413B46" w:rsidRDefault="00C53E66" w:rsidP="00C53E66">
      <w:pPr>
        <w:pStyle w:val="Heading2"/>
        <w:pageBreakBefore/>
      </w:pPr>
      <w:bookmarkStart w:id="4377" w:name="_Toc310935467"/>
      <w:bookmarkStart w:id="4378" w:name="_Toc380749573"/>
      <w:bookmarkStart w:id="4379" w:name="_Toc432774014"/>
      <w:bookmarkStart w:id="4380" w:name="_Toc443720872"/>
      <w:bookmarkStart w:id="4381" w:name="_Toc443576164"/>
      <w:bookmarkStart w:id="4382" w:name="_Toc473813885"/>
      <w:bookmarkStart w:id="4383" w:name="_Toc536440846"/>
      <w:bookmarkStart w:id="4384" w:name="_Toc24725521"/>
      <w:r w:rsidRPr="00413B46">
        <w:lastRenderedPageBreak/>
        <w:t>TPM2_PolicyPhysicalPresence</w:t>
      </w:r>
      <w:bookmarkEnd w:id="4377"/>
      <w:bookmarkEnd w:id="4378"/>
      <w:bookmarkEnd w:id="4379"/>
      <w:bookmarkEnd w:id="4380"/>
      <w:bookmarkEnd w:id="4381"/>
      <w:bookmarkEnd w:id="4382"/>
      <w:bookmarkEnd w:id="4383"/>
      <w:bookmarkEnd w:id="4384"/>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indicates that physical presence will need to be asserted at the time the authorization is performed.</w:t>
      </w:r>
    </w:p>
    <w:p w:rsidR="00C53E66" w:rsidRPr="00413B46" w:rsidRDefault="00C53E66" w:rsidP="00C53E66">
      <w:pPr>
        <w:pStyle w:val="BodyText"/>
      </w:pPr>
      <w:r w:rsidRPr="00413B46">
        <w:t xml:space="preserve">If this command is successful, </w:t>
      </w:r>
      <w:r w:rsidRPr="00413B46">
        <w:rPr>
          <w:i/>
        </w:rPr>
        <w:t>policySession</w:t>
      </w:r>
      <w:r w:rsidRPr="00413B46">
        <w:t>→</w:t>
      </w:r>
      <w:r w:rsidRPr="00413B46">
        <w:rPr>
          <w:i/>
        </w:rPr>
        <w:t>isPPRequired</w:t>
      </w:r>
      <w:r w:rsidRPr="00413B46">
        <w:t xml:space="preserve"> will be SET to indicate that this check is required when the policy is used for authorization. Additionally, </w:t>
      </w:r>
      <w:r w:rsidRPr="00413B46">
        <w:rPr>
          <w:i/>
        </w:rPr>
        <w:t>policySession</w:t>
      </w:r>
      <w:r w:rsidRPr="00413B46">
        <w:t>→</w:t>
      </w:r>
      <w:r w:rsidRPr="00413B46">
        <w:rPr>
          <w:i/>
        </w:rPr>
        <w:t>policyDigest</w:t>
      </w:r>
      <w:r w:rsidRPr="00413B46">
        <w:t xml:space="preserve"> is extended with</w:t>
      </w:r>
    </w:p>
    <w:p w:rsidR="00C53E66" w:rsidRPr="00413B46" w:rsidRDefault="00C53E66" w:rsidP="00C53E66">
      <w:pPr>
        <w:pStyle w:val="Equation"/>
        <w:rPr>
          <w:rFonts w:ascii="Arial" w:hAnsi="Arial"/>
          <w:i w:val="0"/>
          <w:sz w:val="20"/>
        </w:rPr>
      </w:pPr>
      <w:r w:rsidRPr="00413B46">
        <w:rPr>
          <w:i w:val="0"/>
        </w:rPr>
        <w:tab/>
      </w:r>
      <w:r w:rsidRPr="00413B46">
        <w:t>policyDigest</w:t>
      </w:r>
      <w:r w:rsidRPr="00413B46">
        <w:rPr>
          <w:vertAlign w:val="subscript"/>
        </w:rPr>
        <w:t>new</w:t>
      </w:r>
      <w:r w:rsidRPr="00413B46">
        <w:rPr>
          <w:i w:val="0"/>
        </w:rPr>
        <w:t xml:space="preserve"> </w:t>
      </w:r>
      <w:r w:rsidRPr="00413B46">
        <w:rPr>
          <w:rFonts w:ascii="Cambria Math" w:hAnsi="Cambria Math" w:cs="Cambria Math"/>
          <w:i w:val="0"/>
        </w:rPr>
        <w:t>≔</w:t>
      </w:r>
      <w:r w:rsidRPr="00413B46">
        <w:rPr>
          <w:i w:val="0"/>
        </w:rPr>
        <w:t xml:space="preserve"> </w:t>
      </w:r>
      <w:r w:rsidRPr="00413B46">
        <w:rPr>
          <w:b/>
          <w:i w:val="0"/>
        </w:rPr>
        <w:t>H</w:t>
      </w:r>
      <w:r w:rsidRPr="00413B46">
        <w:rPr>
          <w:vertAlign w:val="subscript"/>
        </w:rPr>
        <w:t>policyAlg</w:t>
      </w:r>
      <w:r w:rsidRPr="00413B46">
        <w:rPr>
          <w:i w:val="0"/>
        </w:rPr>
        <w:t>(</w:t>
      </w:r>
      <w:r w:rsidRPr="00413B46">
        <w:t>policyDigest</w:t>
      </w:r>
      <w:r w:rsidRPr="00413B46">
        <w:rPr>
          <w:vertAlign w:val="subscript"/>
        </w:rPr>
        <w:t>old</w:t>
      </w:r>
      <w:r w:rsidRPr="00413B46">
        <w:rPr>
          <w:i w:val="0"/>
        </w:rPr>
        <w:t xml:space="preserve"> || </w:t>
      </w:r>
      <w:r w:rsidRPr="00413B46">
        <w:rPr>
          <w:rFonts w:ascii="Arial" w:hAnsi="Arial"/>
          <w:i w:val="0"/>
          <w:sz w:val="20"/>
        </w:rPr>
        <w:t>TPM_CC_PolicyPhysicalPresence</w:t>
      </w:r>
      <w:r w:rsidRPr="00413B46">
        <w:rPr>
          <w:i w:val="0"/>
        </w:rPr>
        <w:t>)</w:t>
      </w:r>
      <w:r w:rsidRPr="00413B46">
        <w:rPr>
          <w:i w:val="0"/>
        </w:rPr>
        <w:tab/>
      </w:r>
      <w:r w:rsidRPr="00C42EAF">
        <w:rPr>
          <w:rFonts w:ascii="Arial" w:hAnsi="Arial"/>
          <w:i w:val="0"/>
          <w:sz w:val="20"/>
        </w:rPr>
        <w:fldChar w:fldCharType="begin"/>
      </w:r>
      <w:r w:rsidRPr="00413B46">
        <w:rPr>
          <w:rFonts w:ascii="Arial" w:hAnsi="Arial"/>
          <w:i w:val="0"/>
          <w:sz w:val="20"/>
        </w:rPr>
        <w:instrText xml:space="preserve"> LISTNUM Equ </w:instrText>
      </w:r>
      <w:r w:rsidRPr="00C42EAF">
        <w:rPr>
          <w:rFonts w:ascii="Arial" w:hAnsi="Arial"/>
          <w:i w:val="0"/>
          <w:sz w:val="20"/>
        </w:rPr>
        <w:fldChar w:fldCharType="separate"/>
      </w:r>
      <w:r w:rsidRPr="00413B46">
        <w:rPr>
          <w:rFonts w:ascii="Arial" w:hAnsi="Arial"/>
          <w:i w:val="0"/>
          <w:sz w:val="20"/>
        </w:rPr>
        <w:t>1</w:t>
      </w:r>
      <w:r w:rsidRPr="00C42EAF">
        <w:rPr>
          <w:rFonts w:ascii="Arial" w:hAnsi="Arial"/>
          <w:i w:val="0"/>
          <w:sz w:val="20"/>
        </w:rPr>
        <w:fldChar w:fldCharType="end">
          <w:numberingChange w:id="4385" w:author="David Wooten" w:date="2019-11-15T15:17:00Z" w:original="(27)"/>
        </w:fldChar>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4386" w:name="_Toc380749765"/>
      <w:bookmarkStart w:id="4387" w:name="_Toc432774212"/>
      <w:bookmarkStart w:id="4388" w:name="_Toc443576359"/>
      <w:bookmarkStart w:id="4389" w:name="_Toc473814093"/>
      <w:bookmarkStart w:id="4390" w:name="_Toc536441059"/>
      <w:bookmarkStart w:id="4391" w:name="_Toc24725741"/>
      <w:r w:rsidRPr="00413B46">
        <w:t xml:space="preserve">Table </w:t>
      </w:r>
      <w:r w:rsidRPr="00C42EAF">
        <w:fldChar w:fldCharType="begin"/>
      </w:r>
      <w:r w:rsidRPr="00413B46">
        <w:instrText xml:space="preserve"> SEQ Table \* ARABIC </w:instrText>
      </w:r>
      <w:r w:rsidRPr="00C42EAF">
        <w:fldChar w:fldCharType="separate"/>
      </w:r>
      <w:ins w:id="4392" w:author="David Wooten" w:date="2019-11-15T15:49:00Z">
        <w:r w:rsidR="00D51C42">
          <w:rPr>
            <w:noProof/>
          </w:rPr>
          <w:t>146</w:t>
        </w:r>
      </w:ins>
      <w:del w:id="4393" w:author="David Wooten" w:date="2019-11-15T15:49:00Z">
        <w:r w:rsidR="00E90F60" w:rsidDel="00D51C42">
          <w:rPr>
            <w:noProof/>
          </w:rPr>
          <w:delText>142</w:delText>
        </w:r>
      </w:del>
      <w:r w:rsidRPr="00C42EAF">
        <w:fldChar w:fldCharType="end"/>
      </w:r>
      <w:r w:rsidRPr="00413B46">
        <w:t xml:space="preserve"> — TPM2_PolicyPhysicalPresence Command</w:t>
      </w:r>
      <w:bookmarkEnd w:id="4386"/>
      <w:bookmarkEnd w:id="4387"/>
      <w:bookmarkEnd w:id="4388"/>
      <w:bookmarkEnd w:id="4389"/>
      <w:bookmarkEnd w:id="4390"/>
      <w:bookmarkEnd w:id="4391"/>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TPM_ST_SESSIONS if an audit session is present; otherwise, TPM_ST_NO_SESSIONS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TPM_CC_PolicyPhysicalPresence</w:t>
            </w:r>
          </w:p>
        </w:tc>
      </w:tr>
      <w:tr w:rsidR="00C53E66" w:rsidRPr="00413B46" w:rsidTr="00B8394F">
        <w:trPr>
          <w:cantSplit/>
          <w:jc w:val="center"/>
        </w:trPr>
        <w:tc>
          <w:tcPr>
            <w:tcW w:w="2736" w:type="dxa"/>
            <w:tcBorders>
              <w:top w:val="dashDotStroked" w:sz="24" w:space="0" w:color="auto"/>
              <w:left w:val="single" w:sz="12" w:space="0" w:color="auto"/>
              <w:bottom w:val="thinThickThinMediumGap" w:sz="12" w:space="0" w:color="auto"/>
              <w:right w:val="single" w:sz="8" w:space="0" w:color="auto"/>
            </w:tcBorders>
            <w:vAlign w:val="center"/>
          </w:tcPr>
          <w:p w:rsidR="00C53E66" w:rsidRPr="00413B46" w:rsidRDefault="00C53E66" w:rsidP="00B8394F">
            <w:pPr>
              <w:pStyle w:val="TABLE-cell"/>
            </w:pPr>
            <w:r w:rsidRPr="00413B46">
              <w:t>TPMI_SH_POLICY</w:t>
            </w:r>
          </w:p>
        </w:tc>
        <w:tc>
          <w:tcPr>
            <w:tcW w:w="2016" w:type="dxa"/>
            <w:tcBorders>
              <w:top w:val="dashDotStroked" w:sz="24" w:space="0" w:color="auto"/>
              <w:left w:val="single" w:sz="8" w:space="0" w:color="auto"/>
              <w:bottom w:val="thinThickThinMediumGap" w:sz="12" w:space="0" w:color="auto"/>
              <w:right w:val="single" w:sz="8" w:space="0" w:color="auto"/>
            </w:tcBorders>
            <w:vAlign w:val="center"/>
          </w:tcPr>
          <w:p w:rsidR="00C53E66" w:rsidRPr="00413B46" w:rsidRDefault="00C53E66" w:rsidP="00B8394F">
            <w:pPr>
              <w:pStyle w:val="TABLE-cell"/>
            </w:pPr>
            <w:r w:rsidRPr="00413B46">
              <w:t>policySession</w:t>
            </w:r>
          </w:p>
        </w:tc>
        <w:tc>
          <w:tcPr>
            <w:tcW w:w="4608" w:type="dxa"/>
            <w:tcBorders>
              <w:top w:val="dashDotStroked" w:sz="24" w:space="0" w:color="auto"/>
              <w:left w:val="single" w:sz="8" w:space="0" w:color="auto"/>
              <w:bottom w:val="thinThickThinMediumGap" w:sz="12" w:space="0" w:color="auto"/>
              <w:right w:val="single" w:sz="12" w:space="0" w:color="auto"/>
            </w:tcBorders>
            <w:vAlign w:val="center"/>
          </w:tcPr>
          <w:p w:rsidR="00C53E66" w:rsidRPr="00413B46" w:rsidRDefault="00C53E66" w:rsidP="00B8394F">
            <w:pPr>
              <w:pStyle w:val="TABLE-cell"/>
            </w:pPr>
            <w:r w:rsidRPr="00413B46">
              <w:t>handle for the policy session being extended</w:t>
            </w:r>
          </w:p>
          <w:p w:rsidR="00C53E66" w:rsidRPr="00413B46" w:rsidRDefault="00C53E66" w:rsidP="00B8394F">
            <w:pPr>
              <w:pStyle w:val="TABLE-cell"/>
            </w:pPr>
            <w:r w:rsidRPr="00413B46">
              <w:t>Auth Index: None</w:t>
            </w:r>
          </w:p>
        </w:tc>
      </w:tr>
    </w:tbl>
    <w:p w:rsidR="00C53E66" w:rsidRPr="00413B46" w:rsidRDefault="00C53E66" w:rsidP="00C53E66">
      <w:pPr>
        <w:pStyle w:val="TABLE-title"/>
      </w:pPr>
      <w:bookmarkStart w:id="4394" w:name="_Toc380749766"/>
      <w:bookmarkStart w:id="4395" w:name="_Toc432774213"/>
      <w:bookmarkStart w:id="4396" w:name="_Toc443576360"/>
      <w:bookmarkStart w:id="4397" w:name="_Toc473814094"/>
      <w:bookmarkStart w:id="4398" w:name="_Toc536441060"/>
      <w:bookmarkStart w:id="4399" w:name="_Toc24725742"/>
      <w:r w:rsidRPr="00413B46">
        <w:t xml:space="preserve">Table </w:t>
      </w:r>
      <w:r w:rsidRPr="00C42EAF">
        <w:fldChar w:fldCharType="begin"/>
      </w:r>
      <w:r w:rsidRPr="00413B46">
        <w:instrText xml:space="preserve"> SEQ Table \* ARABIC </w:instrText>
      </w:r>
      <w:r w:rsidRPr="00C42EAF">
        <w:fldChar w:fldCharType="separate"/>
      </w:r>
      <w:ins w:id="4400" w:author="David Wooten" w:date="2019-11-15T15:49:00Z">
        <w:r w:rsidR="00D51C42">
          <w:rPr>
            <w:noProof/>
          </w:rPr>
          <w:t>147</w:t>
        </w:r>
      </w:ins>
      <w:del w:id="4401" w:author="David Wooten" w:date="2019-11-15T15:49:00Z">
        <w:r w:rsidR="00E90F60" w:rsidDel="00D51C42">
          <w:rPr>
            <w:noProof/>
          </w:rPr>
          <w:delText>143</w:delText>
        </w:r>
      </w:del>
      <w:r w:rsidRPr="00C42EAF">
        <w:fldChar w:fldCharType="end"/>
      </w:r>
      <w:r w:rsidRPr="00413B46">
        <w:t xml:space="preserve"> — TPM2_PolicyPhysicalPresence Response</w:t>
      </w:r>
      <w:bookmarkEnd w:id="4394"/>
      <w:bookmarkEnd w:id="4395"/>
      <w:bookmarkEnd w:id="4396"/>
      <w:bookmarkEnd w:id="4397"/>
      <w:bookmarkEnd w:id="4398"/>
      <w:bookmarkEnd w:id="439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[[PolicyPhysicalPresence]]</w:t>
      </w:r>
    </w:p>
    <w:p w:rsidR="00C53E66" w:rsidRPr="00413B46" w:rsidRDefault="00C53E66" w:rsidP="00C53E66">
      <w:pPr>
        <w:pStyle w:val="Heading2"/>
        <w:pageBreakBefore/>
      </w:pPr>
      <w:bookmarkStart w:id="4402" w:name="_Toc310935468"/>
      <w:bookmarkStart w:id="4403" w:name="_Toc380749574"/>
      <w:bookmarkStart w:id="4404" w:name="_Toc432774015"/>
      <w:bookmarkStart w:id="4405" w:name="_Toc443720873"/>
      <w:bookmarkStart w:id="4406" w:name="_Toc443576165"/>
      <w:bookmarkStart w:id="4407" w:name="_Toc473813886"/>
      <w:bookmarkStart w:id="4408" w:name="_Toc536440847"/>
      <w:bookmarkStart w:id="4409" w:name="_Toc24725522"/>
      <w:r w:rsidRPr="00413B46">
        <w:lastRenderedPageBreak/>
        <w:t>TPM2_PolicyCpHash</w:t>
      </w:r>
      <w:bookmarkEnd w:id="4402"/>
      <w:bookmarkEnd w:id="4403"/>
      <w:bookmarkEnd w:id="4404"/>
      <w:bookmarkEnd w:id="4405"/>
      <w:bookmarkEnd w:id="4406"/>
      <w:bookmarkEnd w:id="4407"/>
      <w:bookmarkEnd w:id="4408"/>
      <w:bookmarkEnd w:id="4409"/>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is used to allow a policy to be bound to a specific command and command parameters.</w:t>
      </w:r>
    </w:p>
    <w:p w:rsidR="00C53E66" w:rsidRPr="00413B46" w:rsidRDefault="00C53E66" w:rsidP="00C53E66">
      <w:pPr>
        <w:pStyle w:val="BodyText"/>
      </w:pPr>
      <w:r w:rsidRPr="00413B46">
        <w:t>TPM2_</w:t>
      </w:r>
      <w:proofErr w:type="gramStart"/>
      <w:r w:rsidRPr="00413B46">
        <w:t>PolicySigned(</w:t>
      </w:r>
      <w:proofErr w:type="gramEnd"/>
      <w:r w:rsidRPr="00413B46">
        <w:t xml:space="preserve">), TPM2_PolicySecret(), and TPM2_PolicyTIcket() are designed to allow an authorizing entity to execute an arbitrary command as the </w:t>
      </w:r>
      <w:r w:rsidRPr="00413B46">
        <w:rPr>
          <w:i/>
        </w:rPr>
        <w:t>cpHashA</w:t>
      </w:r>
      <w:r w:rsidRPr="00413B46">
        <w:t xml:space="preserve"> parameter of those commands is not included in </w:t>
      </w:r>
      <w:r w:rsidRPr="00413B46">
        <w:rPr>
          <w:i/>
        </w:rPr>
        <w:t>policySession</w:t>
      </w:r>
      <w:r w:rsidRPr="00413B46">
        <w:t>→</w:t>
      </w:r>
      <w:r w:rsidRPr="00413B46">
        <w:rPr>
          <w:i/>
        </w:rPr>
        <w:t>policyDigest</w:t>
      </w:r>
      <w:r w:rsidRPr="00413B46">
        <w:t>. TPM2_PolicyCommandCode() allows the policy to be bound to a specific Command Code so that only certain entities may authorize specific command codes. This command allows the policy to be restricted such that an entity may only authorize a command with a specific set of parameters.</w:t>
      </w:r>
    </w:p>
    <w:p w:rsidR="00C53E66" w:rsidRPr="00413B46" w:rsidRDefault="00C53E66" w:rsidP="00C53E66">
      <w:pPr>
        <w:pStyle w:val="BodyText"/>
      </w:pPr>
      <w:r w:rsidRPr="00413B46">
        <w:t xml:space="preserve">If </w:t>
      </w:r>
      <w:r w:rsidRPr="00413B46">
        <w:rPr>
          <w:i/>
        </w:rPr>
        <w:t>policySession</w:t>
      </w:r>
      <w:r w:rsidRPr="00413B46">
        <w:t>→</w:t>
      </w:r>
      <w:r w:rsidRPr="00413B46">
        <w:rPr>
          <w:i/>
        </w:rPr>
        <w:t>cpHash</w:t>
      </w:r>
      <w:r w:rsidRPr="00413B46">
        <w:t xml:space="preserve"> is already set and not the same as </w:t>
      </w:r>
      <w:r w:rsidRPr="00413B46">
        <w:rPr>
          <w:i/>
        </w:rPr>
        <w:t>cpHashA</w:t>
      </w:r>
      <w:r w:rsidRPr="00413B46">
        <w:t>, then the TPM shall return TPM_RC_</w:t>
      </w:r>
      <w:r w:rsidR="00496F35" w:rsidRPr="00413B46">
        <w:t>CPHASH</w:t>
      </w:r>
      <w:r w:rsidRPr="00413B46">
        <w:t xml:space="preserve">. If </w:t>
      </w:r>
      <w:r w:rsidRPr="00413B46">
        <w:rPr>
          <w:i/>
        </w:rPr>
        <w:t>cpHashA</w:t>
      </w:r>
      <w:r w:rsidRPr="00413B46">
        <w:t xml:space="preserve"> does not have the size of the </w:t>
      </w:r>
      <w:r w:rsidRPr="00413B46">
        <w:rPr>
          <w:i/>
        </w:rPr>
        <w:t>policySession</w:t>
      </w:r>
      <w:r w:rsidRPr="00413B46">
        <w:t>→</w:t>
      </w:r>
      <w:r w:rsidRPr="00413B46">
        <w:rPr>
          <w:i/>
        </w:rPr>
        <w:t>policyDigest</w:t>
      </w:r>
      <w:r w:rsidRPr="00413B46">
        <w:t>, the TPM shall return TPM_RC_SIZE.</w:t>
      </w:r>
    </w:p>
    <w:p w:rsidR="00C53E66" w:rsidRPr="00413B46" w:rsidRDefault="00C53E66" w:rsidP="00C53E66">
      <w:pPr>
        <w:pStyle w:val="NOTE"/>
        <w:keepNext/>
      </w:pPr>
      <w:r w:rsidRPr="00413B46">
        <w:t>NOTE 1</w:t>
      </w:r>
      <w:r w:rsidRPr="00413B46">
        <w:tab/>
        <w:t>If a previous TPM2_</w:t>
      </w:r>
      <w:proofErr w:type="gramStart"/>
      <w:r w:rsidRPr="00413B46">
        <w:t>PolicyCpHash(</w:t>
      </w:r>
      <w:proofErr w:type="gramEnd"/>
      <w:r w:rsidRPr="00413B46">
        <w:t xml:space="preserve">) had been executed, then it is probable that the policy expression is improperly formed but the TPM does not return an error if </w:t>
      </w:r>
      <w:r w:rsidRPr="00413B46">
        <w:rPr>
          <w:i/>
        </w:rPr>
        <w:t>cpHash</w:t>
      </w:r>
      <w:r w:rsidRPr="00413B46">
        <w:t xml:space="preserve"> is the same.</w:t>
      </w:r>
    </w:p>
    <w:p w:rsidR="00C53E66" w:rsidRPr="00413B46" w:rsidRDefault="00C53E66" w:rsidP="00C53E66">
      <w:pPr>
        <w:pStyle w:val="BodyText"/>
      </w:pPr>
      <w:r w:rsidRPr="00413B46">
        <w:t xml:space="preserve">If the </w:t>
      </w:r>
      <w:r w:rsidRPr="00413B46">
        <w:rPr>
          <w:i/>
        </w:rPr>
        <w:t>cpHashA</w:t>
      </w:r>
      <w:r w:rsidRPr="00413B46">
        <w:t xml:space="preserve"> checks succeed, </w:t>
      </w:r>
      <w:r w:rsidRPr="00413B46">
        <w:rPr>
          <w:i/>
        </w:rPr>
        <w:t>policySession</w:t>
      </w:r>
      <w:r w:rsidRPr="00413B46">
        <w:t>→</w:t>
      </w:r>
      <w:r w:rsidRPr="00413B46">
        <w:rPr>
          <w:i/>
        </w:rPr>
        <w:t>cpHash</w:t>
      </w:r>
      <w:r w:rsidRPr="00413B46">
        <w:t xml:space="preserve"> is set to </w:t>
      </w:r>
      <w:r w:rsidRPr="00413B46">
        <w:rPr>
          <w:i/>
        </w:rPr>
        <w:t xml:space="preserve">cpHashA </w:t>
      </w:r>
      <w:r w:rsidRPr="00413B46">
        <w:t xml:space="preserve">and </w:t>
      </w:r>
      <w:r w:rsidRPr="00413B46">
        <w:rPr>
          <w:i/>
        </w:rPr>
        <w:t>policySession</w:t>
      </w:r>
      <w:r w:rsidRPr="00413B46">
        <w:t>→</w:t>
      </w:r>
      <w:r w:rsidRPr="00413B46">
        <w:rPr>
          <w:i/>
        </w:rPr>
        <w:t>policyDigest</w:t>
      </w:r>
      <w:r w:rsidRPr="00413B46">
        <w:t xml:space="preserve"> is updated with</w:t>
      </w:r>
    </w:p>
    <w:p w:rsidR="00C53E66" w:rsidRPr="00413B46" w:rsidRDefault="00C53E66" w:rsidP="00C53E66">
      <w:pPr>
        <w:pStyle w:val="Equation"/>
        <w:rPr>
          <w:rFonts w:ascii="Arial" w:hAnsi="Arial"/>
          <w:i w:val="0"/>
          <w:sz w:val="20"/>
        </w:rPr>
      </w:pPr>
      <w:r w:rsidRPr="00413B46">
        <w:rPr>
          <w:i w:val="0"/>
        </w:rPr>
        <w:tab/>
      </w:r>
      <w:r w:rsidRPr="00413B46">
        <w:t>policyDigest</w:t>
      </w:r>
      <w:r w:rsidRPr="00413B46">
        <w:rPr>
          <w:vertAlign w:val="subscript"/>
        </w:rPr>
        <w:t>new</w:t>
      </w:r>
      <w:r w:rsidRPr="00413B46">
        <w:rPr>
          <w:i w:val="0"/>
        </w:rPr>
        <w:t xml:space="preserve"> </w:t>
      </w:r>
      <w:r w:rsidRPr="00413B46">
        <w:rPr>
          <w:rFonts w:ascii="Cambria Math" w:hAnsi="Cambria Math" w:cs="Cambria Math"/>
          <w:i w:val="0"/>
        </w:rPr>
        <w:t>≔</w:t>
      </w:r>
      <w:r w:rsidRPr="00413B46">
        <w:rPr>
          <w:i w:val="0"/>
        </w:rPr>
        <w:t xml:space="preserve"> </w:t>
      </w:r>
      <w:r w:rsidRPr="00413B46">
        <w:rPr>
          <w:b/>
          <w:i w:val="0"/>
        </w:rPr>
        <w:t>H</w:t>
      </w:r>
      <w:r w:rsidRPr="00413B46">
        <w:rPr>
          <w:vertAlign w:val="subscript"/>
        </w:rPr>
        <w:t>policyAlg</w:t>
      </w:r>
      <w:r w:rsidRPr="00413B46">
        <w:rPr>
          <w:i w:val="0"/>
        </w:rPr>
        <w:t>(</w:t>
      </w:r>
      <w:r w:rsidRPr="00413B46">
        <w:t>policyDigest</w:t>
      </w:r>
      <w:r w:rsidRPr="00413B46">
        <w:rPr>
          <w:vertAlign w:val="subscript"/>
        </w:rPr>
        <w:t>old</w:t>
      </w:r>
      <w:r w:rsidRPr="00413B46">
        <w:rPr>
          <w:i w:val="0"/>
          <w:vertAlign w:val="subscript"/>
        </w:rPr>
        <w:t xml:space="preserve"> </w:t>
      </w:r>
      <w:r w:rsidRPr="00413B46">
        <w:rPr>
          <w:i w:val="0"/>
        </w:rPr>
        <w:t xml:space="preserve">|| </w:t>
      </w:r>
      <w:r w:rsidRPr="00413B46">
        <w:rPr>
          <w:rFonts w:ascii="Arial" w:hAnsi="Arial"/>
          <w:i w:val="0"/>
          <w:sz w:val="20"/>
        </w:rPr>
        <w:t>TPM_CC_PolicyCpHash</w:t>
      </w:r>
      <w:r w:rsidRPr="00413B46">
        <w:rPr>
          <w:i w:val="0"/>
        </w:rPr>
        <w:t xml:space="preserve"> || </w:t>
      </w:r>
      <w:r w:rsidRPr="00413B46">
        <w:t>cpHashA</w:t>
      </w:r>
      <w:r w:rsidRPr="00413B46">
        <w:rPr>
          <w:i w:val="0"/>
        </w:rPr>
        <w:t>)</w:t>
      </w:r>
      <w:r w:rsidRPr="00413B46">
        <w:rPr>
          <w:i w:val="0"/>
        </w:rPr>
        <w:tab/>
      </w:r>
      <w:r w:rsidRPr="00C42EAF">
        <w:rPr>
          <w:rFonts w:ascii="Arial" w:hAnsi="Arial"/>
          <w:i w:val="0"/>
          <w:sz w:val="20"/>
        </w:rPr>
        <w:fldChar w:fldCharType="begin"/>
      </w:r>
      <w:r w:rsidRPr="00413B46">
        <w:rPr>
          <w:rFonts w:ascii="Arial" w:hAnsi="Arial"/>
          <w:i w:val="0"/>
          <w:sz w:val="20"/>
        </w:rPr>
        <w:instrText xml:space="preserve"> LISTNUM Equ </w:instrText>
      </w:r>
      <w:r w:rsidRPr="00C42EAF">
        <w:rPr>
          <w:rFonts w:ascii="Arial" w:hAnsi="Arial"/>
          <w:i w:val="0"/>
          <w:sz w:val="20"/>
        </w:rPr>
        <w:fldChar w:fldCharType="separate"/>
      </w:r>
      <w:r w:rsidRPr="00413B46">
        <w:rPr>
          <w:rFonts w:ascii="Arial" w:hAnsi="Arial"/>
          <w:i w:val="0"/>
          <w:sz w:val="20"/>
        </w:rPr>
        <w:t>1</w:t>
      </w:r>
      <w:r w:rsidRPr="00C42EAF">
        <w:rPr>
          <w:rFonts w:ascii="Arial" w:hAnsi="Arial"/>
          <w:i w:val="0"/>
          <w:sz w:val="20"/>
        </w:rPr>
        <w:fldChar w:fldCharType="end">
          <w:numberingChange w:id="4410" w:author="David Wooten" w:date="2019-11-15T15:17:00Z" w:original="(28)"/>
        </w:fldChar>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4411" w:name="_Toc380749767"/>
      <w:bookmarkStart w:id="4412" w:name="_Toc432774214"/>
      <w:bookmarkStart w:id="4413" w:name="_Toc443576361"/>
      <w:bookmarkStart w:id="4414" w:name="_Toc473814095"/>
      <w:bookmarkStart w:id="4415" w:name="_Toc536441061"/>
      <w:bookmarkStart w:id="4416" w:name="_Toc24725743"/>
      <w:r w:rsidRPr="00413B46">
        <w:t xml:space="preserve">Table </w:t>
      </w:r>
      <w:r w:rsidRPr="00C42EAF">
        <w:fldChar w:fldCharType="begin"/>
      </w:r>
      <w:r w:rsidRPr="00413B46">
        <w:instrText xml:space="preserve"> SEQ Table \* ARABIC </w:instrText>
      </w:r>
      <w:r w:rsidRPr="00C42EAF">
        <w:fldChar w:fldCharType="separate"/>
      </w:r>
      <w:ins w:id="4417" w:author="David Wooten" w:date="2019-11-15T15:49:00Z">
        <w:r w:rsidR="00D51C42">
          <w:rPr>
            <w:noProof/>
          </w:rPr>
          <w:t>148</w:t>
        </w:r>
      </w:ins>
      <w:del w:id="4418" w:author="David Wooten" w:date="2019-11-15T15:49:00Z">
        <w:r w:rsidR="00E90F60" w:rsidDel="00D51C42">
          <w:rPr>
            <w:noProof/>
          </w:rPr>
          <w:delText>144</w:delText>
        </w:r>
      </w:del>
      <w:r w:rsidRPr="00C42EAF">
        <w:fldChar w:fldCharType="end"/>
      </w:r>
      <w:r w:rsidRPr="00413B46">
        <w:t xml:space="preserve"> — TPM2_PolicyCpHash Command</w:t>
      </w:r>
      <w:bookmarkEnd w:id="4411"/>
      <w:bookmarkEnd w:id="4412"/>
      <w:bookmarkEnd w:id="4413"/>
      <w:bookmarkEnd w:id="4414"/>
      <w:bookmarkEnd w:id="4415"/>
      <w:bookmarkEnd w:id="4416"/>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41"/>
        <w:gridCol w:w="2020"/>
        <w:gridCol w:w="4599"/>
      </w:tblGrid>
      <w:tr w:rsidR="00C53E66" w:rsidRPr="00413B46" w:rsidTr="00B8394F">
        <w:trPr>
          <w:cantSplit/>
          <w:jc w:val="center"/>
        </w:trPr>
        <w:tc>
          <w:tcPr>
            <w:tcW w:w="2736" w:type="dxa"/>
            <w:tcBorders>
              <w:top w:val="single" w:sz="12" w:space="0" w:color="auto"/>
              <w:left w:val="single" w:sz="12" w:space="0" w:color="000000"/>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590"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590"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TPM_ST_SESSIONS if an audit or decrypt session is present; otherwise, TPM_ST_NO_SESSIONS</w:t>
            </w:r>
          </w:p>
        </w:tc>
      </w:tr>
      <w:tr w:rsidR="00C53E66" w:rsidRPr="00413B46" w:rsidTr="00B8394F">
        <w:trPr>
          <w:cantSplit/>
          <w:jc w:val="center"/>
        </w:trPr>
        <w:tc>
          <w:tcPr>
            <w:tcW w:w="2736" w:type="dxa"/>
            <w:tcBorders>
              <w:left w:val="single" w:sz="12" w:space="0" w:color="000000"/>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590"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thinThickThinSmallGap" w:sz="12"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commandCode</w:t>
            </w:r>
          </w:p>
        </w:tc>
        <w:tc>
          <w:tcPr>
            <w:tcW w:w="4590" w:type="dxa"/>
            <w:tcBorders>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TPM_CC_PolicyCpHash</w:t>
            </w:r>
          </w:p>
        </w:tc>
      </w:tr>
      <w:tr w:rsidR="00C53E66" w:rsidRPr="00413B46" w:rsidTr="00B8394F">
        <w:trPr>
          <w:cantSplit/>
          <w:jc w:val="center"/>
        </w:trPr>
        <w:tc>
          <w:tcPr>
            <w:tcW w:w="2736" w:type="dxa"/>
            <w:tcBorders>
              <w:top w:val="dashDotStroked" w:sz="24"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TPMI_SH_POLICY</w:t>
            </w:r>
          </w:p>
        </w:tc>
        <w:tc>
          <w:tcPr>
            <w:tcW w:w="2016" w:type="dxa"/>
            <w:tcBorders>
              <w:top w:val="dashDotStroked" w:sz="24"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policySession</w:t>
            </w:r>
          </w:p>
        </w:tc>
        <w:tc>
          <w:tcPr>
            <w:tcW w:w="4590" w:type="dxa"/>
            <w:tcBorders>
              <w:top w:val="dashDotStroked" w:sz="24"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handle for the policy session being extended</w:t>
            </w:r>
          </w:p>
          <w:p w:rsidR="00C53E66" w:rsidRPr="00413B46" w:rsidRDefault="00C53E66" w:rsidP="00B8394F">
            <w:pPr>
              <w:pStyle w:val="TABLE-cell"/>
            </w:pPr>
            <w:r w:rsidRPr="00413B46">
              <w:t>Auth Index: None</w:t>
            </w:r>
          </w:p>
        </w:tc>
      </w:tr>
      <w:tr w:rsidR="00C53E66" w:rsidRPr="00413B46" w:rsidTr="00B8394F">
        <w:trPr>
          <w:cantSplit/>
          <w:jc w:val="center"/>
        </w:trPr>
        <w:tc>
          <w:tcPr>
            <w:tcW w:w="2736" w:type="dxa"/>
            <w:tcBorders>
              <w:top w:val="thinThickThinSmallGap"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TPM2B_DIGEST</w:t>
            </w:r>
          </w:p>
        </w:tc>
        <w:tc>
          <w:tcPr>
            <w:tcW w:w="2016" w:type="dxa"/>
            <w:tcBorders>
              <w:top w:val="thinThickThinSmallGap"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cpHashA</w:t>
            </w:r>
          </w:p>
        </w:tc>
        <w:tc>
          <w:tcPr>
            <w:tcW w:w="4590" w:type="dxa"/>
            <w:tcBorders>
              <w:top w:val="thinThickThinSmallGap"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 xml:space="preserve">the </w:t>
            </w:r>
            <w:r w:rsidRPr="00413B46">
              <w:rPr>
                <w:i/>
              </w:rPr>
              <w:t>cpHash</w:t>
            </w:r>
            <w:r w:rsidRPr="00413B46">
              <w:t xml:space="preserve"> added to the policy</w:t>
            </w:r>
          </w:p>
        </w:tc>
      </w:tr>
    </w:tbl>
    <w:p w:rsidR="00C53E66" w:rsidRPr="00413B46" w:rsidRDefault="00C53E66" w:rsidP="00C53E66">
      <w:pPr>
        <w:pStyle w:val="TABLE-title"/>
      </w:pPr>
      <w:bookmarkStart w:id="4419" w:name="_Toc380749768"/>
      <w:bookmarkStart w:id="4420" w:name="_Toc432774215"/>
      <w:bookmarkStart w:id="4421" w:name="_Toc443576362"/>
      <w:bookmarkStart w:id="4422" w:name="_Toc473814096"/>
      <w:bookmarkStart w:id="4423" w:name="_Toc536441062"/>
      <w:bookmarkStart w:id="4424" w:name="_Toc24725744"/>
      <w:r w:rsidRPr="00413B46">
        <w:t xml:space="preserve">Table </w:t>
      </w:r>
      <w:r w:rsidRPr="00C42EAF">
        <w:fldChar w:fldCharType="begin"/>
      </w:r>
      <w:r w:rsidRPr="00413B46">
        <w:instrText xml:space="preserve"> SEQ Table \* ARABIC </w:instrText>
      </w:r>
      <w:r w:rsidRPr="00C42EAF">
        <w:fldChar w:fldCharType="separate"/>
      </w:r>
      <w:ins w:id="4425" w:author="David Wooten" w:date="2019-11-15T15:49:00Z">
        <w:r w:rsidR="00D51C42">
          <w:rPr>
            <w:noProof/>
          </w:rPr>
          <w:t>149</w:t>
        </w:r>
      </w:ins>
      <w:del w:id="4426" w:author="David Wooten" w:date="2019-11-15T15:49:00Z">
        <w:r w:rsidR="00E90F60" w:rsidDel="00D51C42">
          <w:rPr>
            <w:noProof/>
          </w:rPr>
          <w:delText>145</w:delText>
        </w:r>
      </w:del>
      <w:r w:rsidRPr="00C42EAF">
        <w:fldChar w:fldCharType="end"/>
      </w:r>
      <w:r w:rsidRPr="00413B46">
        <w:t xml:space="preserve"> — TPM2_PolicyCpHash Response</w:t>
      </w:r>
      <w:bookmarkEnd w:id="4419"/>
      <w:bookmarkEnd w:id="4420"/>
      <w:bookmarkEnd w:id="4421"/>
      <w:bookmarkEnd w:id="4422"/>
      <w:bookmarkEnd w:id="4423"/>
      <w:bookmarkEnd w:id="4424"/>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41"/>
        <w:gridCol w:w="2020"/>
        <w:gridCol w:w="4599"/>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590"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590"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590" w:type="dxa"/>
            <w:tcBorders>
              <w:left w:val="single" w:sz="8"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590"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[[PolicyCpHash]]</w:t>
      </w:r>
    </w:p>
    <w:p w:rsidR="00C53E66" w:rsidRPr="00413B46" w:rsidRDefault="00C53E66" w:rsidP="00C53E66">
      <w:pPr>
        <w:pStyle w:val="Heading2"/>
        <w:pageBreakBefore/>
      </w:pPr>
      <w:bookmarkStart w:id="4427" w:name="_Toc310935469"/>
      <w:bookmarkStart w:id="4428" w:name="_Toc380749575"/>
      <w:bookmarkStart w:id="4429" w:name="_Toc432774016"/>
      <w:bookmarkStart w:id="4430" w:name="_Toc443720874"/>
      <w:bookmarkStart w:id="4431" w:name="_Toc443576166"/>
      <w:bookmarkStart w:id="4432" w:name="_Toc473813887"/>
      <w:bookmarkStart w:id="4433" w:name="_Toc536440848"/>
      <w:bookmarkStart w:id="4434" w:name="_Toc24725523"/>
      <w:r w:rsidRPr="00413B46">
        <w:lastRenderedPageBreak/>
        <w:t>TPM2_PolicyNameHash</w:t>
      </w:r>
      <w:bookmarkEnd w:id="4427"/>
      <w:bookmarkEnd w:id="4428"/>
      <w:bookmarkEnd w:id="4429"/>
      <w:bookmarkEnd w:id="4430"/>
      <w:bookmarkEnd w:id="4431"/>
      <w:bookmarkEnd w:id="4432"/>
      <w:bookmarkEnd w:id="4433"/>
      <w:bookmarkEnd w:id="4434"/>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allows a policy to be bound to a specific set of TPM entities without being bound to the parameters of the command. This is most useful for commands such as TPM2_</w:t>
      </w:r>
      <w:proofErr w:type="gramStart"/>
      <w:r w:rsidRPr="00413B46">
        <w:t>Duplicate(</w:t>
      </w:r>
      <w:proofErr w:type="gramEnd"/>
      <w:r w:rsidRPr="00413B46">
        <w:t>) and for TPM2_PCR_Event() when the referenced PCR requires a policy.</w:t>
      </w:r>
    </w:p>
    <w:p w:rsidR="00C53E66" w:rsidRPr="00413B46" w:rsidRDefault="00C53E66" w:rsidP="00C53E66">
      <w:pPr>
        <w:pStyle w:val="BodyText"/>
      </w:pPr>
      <w:r w:rsidRPr="00413B46">
        <w:t xml:space="preserve">The </w:t>
      </w:r>
      <w:r w:rsidRPr="00413B46">
        <w:rPr>
          <w:i/>
        </w:rPr>
        <w:t>nameHash</w:t>
      </w:r>
      <w:r w:rsidRPr="00413B46">
        <w:t xml:space="preserve"> parameter should contain the digest of the Names associated with the handles to be used in the authorized command.</w:t>
      </w:r>
    </w:p>
    <w:p w:rsidR="00C53E66" w:rsidRPr="00413B46" w:rsidRDefault="00C53E66" w:rsidP="00C53E66">
      <w:pPr>
        <w:pStyle w:val="NOTE"/>
        <w:spacing w:after="0"/>
      </w:pPr>
      <w:r w:rsidRPr="00413B46">
        <w:t>EXAMPLE</w:t>
      </w:r>
      <w:r w:rsidRPr="00413B46">
        <w:tab/>
        <w:t>For the TPM2_</w:t>
      </w:r>
      <w:proofErr w:type="gramStart"/>
      <w:r w:rsidRPr="00413B46">
        <w:t>Duplicate(</w:t>
      </w:r>
      <w:proofErr w:type="gramEnd"/>
      <w:r w:rsidRPr="00413B46">
        <w:t xml:space="preserve">) command, two handles are provided. One is the handle of the object being duplicated and the other is the handle of the new parent. For that command, </w:t>
      </w:r>
      <w:r w:rsidRPr="00413B46">
        <w:rPr>
          <w:i/>
        </w:rPr>
        <w:t>nameHash</w:t>
      </w:r>
      <w:r w:rsidRPr="00413B46">
        <w:t xml:space="preserve"> would contain:</w:t>
      </w:r>
    </w:p>
    <w:p w:rsidR="00C53E66" w:rsidRPr="00413B46" w:rsidRDefault="00C53E66" w:rsidP="00C53E66">
      <w:pPr>
        <w:pStyle w:val="NOTE"/>
        <w:spacing w:before="0"/>
        <w:jc w:val="center"/>
        <w:rPr>
          <w:rFonts w:ascii="Cambria" w:hAnsi="Cambria"/>
          <w:i/>
          <w:sz w:val="18"/>
          <w:szCs w:val="18"/>
        </w:rPr>
      </w:pPr>
      <w:proofErr w:type="gramStart"/>
      <w:r w:rsidRPr="00413B46">
        <w:rPr>
          <w:rFonts w:ascii="Cambria" w:hAnsi="Cambria"/>
          <w:i/>
          <w:sz w:val="18"/>
          <w:szCs w:val="18"/>
        </w:rPr>
        <w:t>nameHash</w:t>
      </w:r>
      <w:proofErr w:type="gramEnd"/>
      <w:r w:rsidRPr="00413B46">
        <w:rPr>
          <w:rFonts w:ascii="Cambria" w:hAnsi="Cambria"/>
          <w:i/>
          <w:sz w:val="18"/>
          <w:szCs w:val="18"/>
        </w:rPr>
        <w:t xml:space="preserve"> </w:t>
      </w:r>
      <w:r w:rsidRPr="00413B46">
        <w:rPr>
          <w:rFonts w:ascii="Cambria" w:hAnsi="Cambria"/>
          <w:sz w:val="18"/>
        </w:rPr>
        <w:t>≔</w:t>
      </w:r>
      <w:r w:rsidRPr="00413B46">
        <w:rPr>
          <w:rFonts w:ascii="Cambria" w:hAnsi="Cambria"/>
          <w:i/>
          <w:sz w:val="18"/>
          <w:szCs w:val="18"/>
        </w:rPr>
        <w:t xml:space="preserve"> </w:t>
      </w:r>
      <w:r w:rsidRPr="00413B46">
        <w:rPr>
          <w:rFonts w:asciiTheme="majorHAnsi" w:hAnsiTheme="majorHAnsi"/>
          <w:b/>
          <w:sz w:val="18"/>
          <w:szCs w:val="18"/>
        </w:rPr>
        <w:t>H</w:t>
      </w:r>
      <w:r w:rsidRPr="00413B46">
        <w:rPr>
          <w:rFonts w:asciiTheme="majorHAnsi" w:hAnsiTheme="majorHAnsi"/>
          <w:i/>
          <w:sz w:val="18"/>
          <w:szCs w:val="18"/>
          <w:vertAlign w:val="subscript"/>
        </w:rPr>
        <w:t>policyAlg</w:t>
      </w:r>
      <w:r w:rsidRPr="00413B46">
        <w:rPr>
          <w:rFonts w:ascii="Cambria" w:hAnsi="Cambria"/>
          <w:i/>
          <w:sz w:val="18"/>
          <w:szCs w:val="18"/>
        </w:rPr>
        <w:t xml:space="preserve">(objectHandle→Name </w:t>
      </w:r>
      <w:r w:rsidRPr="00413B46">
        <w:rPr>
          <w:rFonts w:ascii="Cambria" w:hAnsi="Cambria"/>
          <w:sz w:val="18"/>
          <w:szCs w:val="18"/>
        </w:rPr>
        <w:t>||</w:t>
      </w:r>
      <w:r w:rsidRPr="00413B46">
        <w:rPr>
          <w:rFonts w:ascii="Cambria" w:hAnsi="Cambria"/>
          <w:i/>
          <w:sz w:val="18"/>
          <w:szCs w:val="18"/>
        </w:rPr>
        <w:t xml:space="preserve"> newParentHandle→Name)</w:t>
      </w:r>
    </w:p>
    <w:p w:rsidR="00C53E66" w:rsidRPr="00413B46" w:rsidRDefault="00C53E66" w:rsidP="00C53E66">
      <w:pPr>
        <w:pStyle w:val="BodyText"/>
      </w:pPr>
      <w:r w:rsidRPr="00413B46">
        <w:t xml:space="preserve">If </w:t>
      </w:r>
      <w:r w:rsidRPr="00413B46">
        <w:rPr>
          <w:i/>
        </w:rPr>
        <w:t>policySession</w:t>
      </w:r>
      <w:r w:rsidRPr="00413B46">
        <w:t>→</w:t>
      </w:r>
      <w:r w:rsidRPr="00413B46">
        <w:rPr>
          <w:i/>
        </w:rPr>
        <w:t>cpHash</w:t>
      </w:r>
      <w:r w:rsidRPr="00413B46">
        <w:t xml:space="preserve"> is already set, the TPM shall return TPM_RC_</w:t>
      </w:r>
      <w:r w:rsidR="00496F35" w:rsidRPr="00413B46">
        <w:t>CPHASH</w:t>
      </w:r>
      <w:r w:rsidRPr="00413B46">
        <w:t xml:space="preserve">. If the size of </w:t>
      </w:r>
      <w:r w:rsidRPr="00413B46">
        <w:rPr>
          <w:i/>
        </w:rPr>
        <w:t>nameHash</w:t>
      </w:r>
      <w:r w:rsidRPr="00413B46">
        <w:t xml:space="preserve"> is not the size of </w:t>
      </w:r>
      <w:r w:rsidRPr="00413B46">
        <w:rPr>
          <w:i/>
        </w:rPr>
        <w:t>policySession</w:t>
      </w:r>
      <w:r w:rsidRPr="00413B46">
        <w:t>→</w:t>
      </w:r>
      <w:r w:rsidRPr="00413B46">
        <w:rPr>
          <w:i/>
        </w:rPr>
        <w:t>policyDigest</w:t>
      </w:r>
      <w:r w:rsidRPr="00413B46">
        <w:t xml:space="preserve">, the TPM shall return TPM_RC_SIZE. Otherwise, </w:t>
      </w:r>
      <w:r w:rsidRPr="00413B46">
        <w:rPr>
          <w:i/>
        </w:rPr>
        <w:t>policySession</w:t>
      </w:r>
      <w:r w:rsidRPr="00413B46">
        <w:t>→</w:t>
      </w:r>
      <w:r w:rsidRPr="00413B46">
        <w:rPr>
          <w:i/>
        </w:rPr>
        <w:t>cpHash</w:t>
      </w:r>
      <w:r w:rsidRPr="00413B46">
        <w:t xml:space="preserve"> is set to </w:t>
      </w:r>
      <w:r w:rsidRPr="00413B46">
        <w:rPr>
          <w:i/>
        </w:rPr>
        <w:t>nameHash</w:t>
      </w:r>
      <w:r w:rsidRPr="00413B46">
        <w:t>.</w:t>
      </w:r>
    </w:p>
    <w:p w:rsidR="00C53E66" w:rsidRPr="00413B46" w:rsidRDefault="00C53E66" w:rsidP="00C53E66">
      <w:pPr>
        <w:pStyle w:val="BodyText"/>
      </w:pPr>
      <w:r w:rsidRPr="00413B46">
        <w:t xml:space="preserve">If this command completes successfully, the </w:t>
      </w:r>
      <w:r w:rsidRPr="00413B46">
        <w:rPr>
          <w:i/>
        </w:rPr>
        <w:t>cpHash</w:t>
      </w:r>
      <w:r w:rsidRPr="00413B46">
        <w:t xml:space="preserve"> of the authorized command will not be used for validation. Only the digest of the Names associated with the handles in the command will be used.</w:t>
      </w:r>
    </w:p>
    <w:p w:rsidR="00C53E66" w:rsidRPr="00413B46" w:rsidRDefault="00C53E66" w:rsidP="00C53E66">
      <w:pPr>
        <w:pStyle w:val="NOTE"/>
        <w:rPr>
          <w:i/>
        </w:rPr>
      </w:pPr>
      <w:r w:rsidRPr="00413B46">
        <w:t>NOTE 1</w:t>
      </w:r>
      <w:r w:rsidRPr="00413B46">
        <w:tab/>
        <w:t xml:space="preserve">This allows the space normally used to hold </w:t>
      </w:r>
      <w:r w:rsidRPr="00413B46">
        <w:rPr>
          <w:i/>
        </w:rPr>
        <w:t>policySession</w:t>
      </w:r>
      <w:r w:rsidRPr="00413B46">
        <w:t>→</w:t>
      </w:r>
      <w:r w:rsidRPr="00413B46">
        <w:rPr>
          <w:i/>
        </w:rPr>
        <w:t xml:space="preserve">cpHash </w:t>
      </w:r>
      <w:r w:rsidRPr="00413B46">
        <w:t xml:space="preserve">to be used for </w:t>
      </w:r>
      <w:r w:rsidRPr="00413B46">
        <w:rPr>
          <w:i/>
        </w:rPr>
        <w:t>policySession</w:t>
      </w:r>
      <w:r w:rsidRPr="00413B46">
        <w:t>→</w:t>
      </w:r>
      <w:r w:rsidRPr="00413B46">
        <w:rPr>
          <w:i/>
        </w:rPr>
        <w:t xml:space="preserve">nameHash </w:t>
      </w:r>
      <w:r w:rsidRPr="00413B46">
        <w:t>instead.</w:t>
      </w:r>
    </w:p>
    <w:p w:rsidR="00C53E66" w:rsidRPr="00413B46" w:rsidRDefault="00C53E66" w:rsidP="00C53E66">
      <w:pPr>
        <w:pStyle w:val="BodyText"/>
      </w:pPr>
      <w:r w:rsidRPr="00413B46">
        <w:t xml:space="preserve">The </w:t>
      </w:r>
      <w:r w:rsidRPr="00413B46">
        <w:rPr>
          <w:i/>
        </w:rPr>
        <w:t>policySession</w:t>
      </w:r>
      <w:r w:rsidRPr="00413B46">
        <w:t>→</w:t>
      </w:r>
      <w:r w:rsidRPr="00413B46">
        <w:rPr>
          <w:i/>
        </w:rPr>
        <w:t>policyDigest</w:t>
      </w:r>
      <w:r w:rsidRPr="00413B46">
        <w:t xml:space="preserve"> will be updated with</w:t>
      </w:r>
    </w:p>
    <w:p w:rsidR="00C53E66" w:rsidRPr="00413B46" w:rsidRDefault="00C53E66" w:rsidP="00C53E66">
      <w:pPr>
        <w:pStyle w:val="Equation"/>
        <w:rPr>
          <w:i w:val="0"/>
        </w:rPr>
      </w:pPr>
      <w:r w:rsidRPr="00413B46">
        <w:rPr>
          <w:i w:val="0"/>
        </w:rPr>
        <w:tab/>
      </w:r>
      <w:r w:rsidRPr="00413B46">
        <w:t>policyDigest</w:t>
      </w:r>
      <w:r w:rsidRPr="00413B46">
        <w:rPr>
          <w:vertAlign w:val="subscript"/>
        </w:rPr>
        <w:t>new</w:t>
      </w:r>
      <w:r w:rsidRPr="00413B46">
        <w:rPr>
          <w:i w:val="0"/>
        </w:rPr>
        <w:t xml:space="preserve"> </w:t>
      </w:r>
      <w:r w:rsidRPr="00413B46">
        <w:rPr>
          <w:rFonts w:ascii="Cambria Math" w:hAnsi="Cambria Math" w:cs="Cambria Math"/>
          <w:i w:val="0"/>
        </w:rPr>
        <w:t>≔</w:t>
      </w:r>
      <w:r w:rsidRPr="00413B46">
        <w:rPr>
          <w:i w:val="0"/>
        </w:rPr>
        <w:t xml:space="preserve"> </w:t>
      </w:r>
      <w:r w:rsidRPr="00413B46">
        <w:rPr>
          <w:b/>
          <w:i w:val="0"/>
        </w:rPr>
        <w:t>H</w:t>
      </w:r>
      <w:r w:rsidRPr="00413B46">
        <w:rPr>
          <w:vertAlign w:val="subscript"/>
        </w:rPr>
        <w:t>policyAlg</w:t>
      </w:r>
      <w:r w:rsidRPr="00413B46">
        <w:rPr>
          <w:i w:val="0"/>
        </w:rPr>
        <w:t>(</w:t>
      </w:r>
      <w:r w:rsidRPr="00413B46">
        <w:t>policyDigest</w:t>
      </w:r>
      <w:r w:rsidRPr="00413B46">
        <w:rPr>
          <w:vertAlign w:val="subscript"/>
        </w:rPr>
        <w:t>old</w:t>
      </w:r>
      <w:r w:rsidRPr="00413B46">
        <w:rPr>
          <w:i w:val="0"/>
        </w:rPr>
        <w:t xml:space="preserve"> || </w:t>
      </w:r>
      <w:r w:rsidRPr="00413B46">
        <w:rPr>
          <w:rFonts w:ascii="Arial" w:hAnsi="Arial"/>
          <w:i w:val="0"/>
          <w:sz w:val="20"/>
        </w:rPr>
        <w:t>TPM_CC_PolicyNameHash</w:t>
      </w:r>
      <w:r w:rsidRPr="00413B46">
        <w:rPr>
          <w:i w:val="0"/>
        </w:rPr>
        <w:t xml:space="preserve"> || </w:t>
      </w:r>
      <w:r w:rsidRPr="00413B46">
        <w:t>nameHash</w:t>
      </w:r>
      <w:r w:rsidRPr="00413B46">
        <w:rPr>
          <w:i w:val="0"/>
        </w:rPr>
        <w:t>)</w:t>
      </w:r>
      <w:r w:rsidRPr="00413B46">
        <w:rPr>
          <w:i w:val="0"/>
        </w:rPr>
        <w:tab/>
      </w:r>
      <w:r w:rsidRPr="00C42EAF">
        <w:rPr>
          <w:rFonts w:ascii="Arial" w:hAnsi="Arial"/>
          <w:i w:val="0"/>
          <w:sz w:val="20"/>
        </w:rPr>
        <w:fldChar w:fldCharType="begin"/>
      </w:r>
      <w:r w:rsidRPr="00413B46">
        <w:rPr>
          <w:rFonts w:ascii="Arial" w:hAnsi="Arial"/>
          <w:i w:val="0"/>
          <w:sz w:val="20"/>
        </w:rPr>
        <w:instrText xml:space="preserve"> LISTNUM Equ </w:instrText>
      </w:r>
      <w:r w:rsidRPr="00C42EAF">
        <w:rPr>
          <w:rFonts w:ascii="Arial" w:hAnsi="Arial"/>
          <w:i w:val="0"/>
          <w:sz w:val="20"/>
        </w:rPr>
        <w:fldChar w:fldCharType="separate"/>
      </w:r>
      <w:r w:rsidRPr="00413B46">
        <w:rPr>
          <w:rFonts w:ascii="Arial" w:hAnsi="Arial"/>
          <w:i w:val="0"/>
          <w:sz w:val="20"/>
        </w:rPr>
        <w:t>1</w:t>
      </w:r>
      <w:r w:rsidRPr="00C42EAF">
        <w:rPr>
          <w:rFonts w:ascii="Arial" w:hAnsi="Arial"/>
          <w:i w:val="0"/>
          <w:sz w:val="20"/>
        </w:rPr>
        <w:fldChar w:fldCharType="end">
          <w:numberingChange w:id="4435" w:author="David Wooten" w:date="2019-11-15T15:17:00Z" w:original="(29)"/>
        </w:fldChar>
      </w:r>
    </w:p>
    <w:p w:rsidR="00C53E66" w:rsidRDefault="00C53E66" w:rsidP="00C53E66">
      <w:pPr>
        <w:pStyle w:val="NOTE"/>
      </w:pPr>
      <w:r w:rsidRPr="00413B46">
        <w:t>NOTE 2</w:t>
      </w:r>
      <w:r w:rsidRPr="00413B46">
        <w:tab/>
        <w:t xml:space="preserve">This command </w:t>
      </w:r>
      <w:r w:rsidR="00CB3302">
        <w:t>can only be used with</w:t>
      </w:r>
      <w:r w:rsidRPr="00413B46">
        <w:t xml:space="preserve"> TPM2_</w:t>
      </w:r>
      <w:proofErr w:type="gramStart"/>
      <w:r w:rsidRPr="00413B46">
        <w:t>PolicyAuthorize(</w:t>
      </w:r>
      <w:proofErr w:type="gramEnd"/>
      <w:r w:rsidRPr="00413B46">
        <w:t xml:space="preserve">) </w:t>
      </w:r>
      <w:r w:rsidR="00CB3302">
        <w:t>or TPM2_PolicyAuthorizeNV</w:t>
      </w:r>
      <w:r w:rsidR="006B74E4">
        <w:t xml:space="preserve">. </w:t>
      </w:r>
      <w:r w:rsidR="00CB3302">
        <w:t>The</w:t>
      </w:r>
      <w:r w:rsidRPr="00413B46">
        <w:t xml:space="preserve"> owner of the object being duplicated provides approval for their object to be migrated to a specific new parent.</w:t>
      </w:r>
    </w:p>
    <w:p w:rsidR="00CB3302" w:rsidRPr="00CB3302" w:rsidRDefault="00CB3302" w:rsidP="00CB3302">
      <w:pPr>
        <w:pStyle w:val="NOTE"/>
        <w:ind w:firstLine="0"/>
      </w:pPr>
      <w:r>
        <w:t>Without this approval, t</w:t>
      </w:r>
      <w:r w:rsidRPr="00413B46">
        <w:t>he Name of the Object would need to be known at the time that Object's policy is created. However, since the Name of the Object includes its policy, the Name is not known. The Name can be known by the authorizing entit</w:t>
      </w:r>
      <w:r>
        <w:t>y.</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4436" w:name="_Toc380749769"/>
      <w:bookmarkStart w:id="4437" w:name="_Toc432774216"/>
      <w:bookmarkStart w:id="4438" w:name="_Toc443576363"/>
      <w:bookmarkStart w:id="4439" w:name="_Toc473814097"/>
      <w:bookmarkStart w:id="4440" w:name="_Toc536441063"/>
      <w:bookmarkStart w:id="4441" w:name="_Toc24725745"/>
      <w:r w:rsidRPr="00413B46">
        <w:t xml:space="preserve">Table </w:t>
      </w:r>
      <w:r w:rsidRPr="00C42EAF">
        <w:fldChar w:fldCharType="begin"/>
      </w:r>
      <w:r w:rsidRPr="00413B46">
        <w:instrText xml:space="preserve"> SEQ Table \* ARABIC </w:instrText>
      </w:r>
      <w:r w:rsidRPr="00C42EAF">
        <w:fldChar w:fldCharType="separate"/>
      </w:r>
      <w:ins w:id="4442" w:author="David Wooten" w:date="2019-11-15T15:49:00Z">
        <w:r w:rsidR="00D51C42">
          <w:rPr>
            <w:noProof/>
          </w:rPr>
          <w:t>150</w:t>
        </w:r>
      </w:ins>
      <w:del w:id="4443" w:author="David Wooten" w:date="2019-11-15T15:49:00Z">
        <w:r w:rsidR="00E90F60" w:rsidDel="00D51C42">
          <w:rPr>
            <w:noProof/>
          </w:rPr>
          <w:delText>146</w:delText>
        </w:r>
      </w:del>
      <w:r w:rsidRPr="00C42EAF">
        <w:fldChar w:fldCharType="end"/>
      </w:r>
      <w:r w:rsidRPr="00413B46">
        <w:t xml:space="preserve"> — TPM2_PolicyNameHash Command</w:t>
      </w:r>
      <w:bookmarkEnd w:id="4436"/>
      <w:bookmarkEnd w:id="4437"/>
      <w:bookmarkEnd w:id="4438"/>
      <w:bookmarkEnd w:id="4439"/>
      <w:bookmarkEnd w:id="4440"/>
      <w:bookmarkEnd w:id="4441"/>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000000"/>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TPM_ST_SESSIONS if an audit or decrypt session is present; otherwise, TPM_ST_NO_SESSIONS</w:t>
            </w:r>
          </w:p>
        </w:tc>
      </w:tr>
      <w:tr w:rsidR="00C53E66" w:rsidRPr="00413B46" w:rsidTr="00B8394F">
        <w:trPr>
          <w:cantSplit/>
          <w:jc w:val="center"/>
        </w:trPr>
        <w:tc>
          <w:tcPr>
            <w:tcW w:w="2736" w:type="dxa"/>
            <w:tcBorders>
              <w:left w:val="single" w:sz="12" w:space="0" w:color="000000"/>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thinThickThinSmallGap" w:sz="12"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TPM_CC_PolicyNameHash</w:t>
            </w:r>
          </w:p>
        </w:tc>
      </w:tr>
      <w:tr w:rsidR="00C53E66" w:rsidRPr="00413B46" w:rsidTr="00B8394F">
        <w:trPr>
          <w:cantSplit/>
          <w:jc w:val="center"/>
        </w:trPr>
        <w:tc>
          <w:tcPr>
            <w:tcW w:w="2736" w:type="dxa"/>
            <w:tcBorders>
              <w:top w:val="dashDotStroked" w:sz="24"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TPMI_SH_POLICY</w:t>
            </w:r>
          </w:p>
        </w:tc>
        <w:tc>
          <w:tcPr>
            <w:tcW w:w="2016" w:type="dxa"/>
            <w:tcBorders>
              <w:top w:val="dashDotStroked" w:sz="24"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policySession</w:t>
            </w:r>
          </w:p>
        </w:tc>
        <w:tc>
          <w:tcPr>
            <w:tcW w:w="4608" w:type="dxa"/>
            <w:tcBorders>
              <w:top w:val="dashDotStroked" w:sz="24"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handle for the policy session being extended</w:t>
            </w:r>
          </w:p>
          <w:p w:rsidR="00C53E66" w:rsidRPr="00413B46" w:rsidRDefault="00C53E66" w:rsidP="00B8394F">
            <w:pPr>
              <w:pStyle w:val="TABLE-cell"/>
            </w:pPr>
            <w:r w:rsidRPr="00413B46">
              <w:t>Auth Index: None</w:t>
            </w:r>
          </w:p>
        </w:tc>
      </w:tr>
      <w:tr w:rsidR="00C53E66" w:rsidRPr="00413B46" w:rsidTr="00B8394F">
        <w:trPr>
          <w:cantSplit/>
          <w:jc w:val="center"/>
        </w:trPr>
        <w:tc>
          <w:tcPr>
            <w:tcW w:w="2736" w:type="dxa"/>
            <w:tcBorders>
              <w:top w:val="thinThickThinSmallGap"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TPM2B_DIGEST</w:t>
            </w:r>
          </w:p>
        </w:tc>
        <w:tc>
          <w:tcPr>
            <w:tcW w:w="2016" w:type="dxa"/>
            <w:tcBorders>
              <w:top w:val="thinThickThinSmallGap"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nameHash</w:t>
            </w:r>
          </w:p>
        </w:tc>
        <w:tc>
          <w:tcPr>
            <w:tcW w:w="4608" w:type="dxa"/>
            <w:tcBorders>
              <w:top w:val="thinThickThinSmallGap"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the digest to be added to the policy</w:t>
            </w:r>
          </w:p>
        </w:tc>
      </w:tr>
    </w:tbl>
    <w:p w:rsidR="00C53E66" w:rsidRPr="00413B46" w:rsidRDefault="00C53E66" w:rsidP="00C53E66">
      <w:pPr>
        <w:pStyle w:val="TABLE-title"/>
      </w:pPr>
      <w:bookmarkStart w:id="4444" w:name="_Toc380749770"/>
      <w:bookmarkStart w:id="4445" w:name="_Toc432774217"/>
      <w:bookmarkStart w:id="4446" w:name="_Toc443576364"/>
      <w:bookmarkStart w:id="4447" w:name="_Toc473814098"/>
      <w:bookmarkStart w:id="4448" w:name="_Toc536441064"/>
      <w:bookmarkStart w:id="4449" w:name="_Toc24725746"/>
      <w:r w:rsidRPr="00413B46">
        <w:t xml:space="preserve">Table </w:t>
      </w:r>
      <w:r w:rsidRPr="00C42EAF">
        <w:fldChar w:fldCharType="begin"/>
      </w:r>
      <w:r w:rsidRPr="00413B46">
        <w:instrText xml:space="preserve"> SEQ Table \* ARABIC </w:instrText>
      </w:r>
      <w:r w:rsidRPr="00C42EAF">
        <w:fldChar w:fldCharType="separate"/>
      </w:r>
      <w:ins w:id="4450" w:author="David Wooten" w:date="2019-11-15T15:49:00Z">
        <w:r w:rsidR="00D51C42">
          <w:rPr>
            <w:noProof/>
          </w:rPr>
          <w:t>151</w:t>
        </w:r>
      </w:ins>
      <w:del w:id="4451" w:author="David Wooten" w:date="2019-11-15T15:49:00Z">
        <w:r w:rsidR="00E90F60" w:rsidDel="00D51C42">
          <w:rPr>
            <w:noProof/>
          </w:rPr>
          <w:delText>147</w:delText>
        </w:r>
      </w:del>
      <w:r w:rsidRPr="00C42EAF">
        <w:fldChar w:fldCharType="end"/>
      </w:r>
      <w:r w:rsidRPr="00413B46">
        <w:t xml:space="preserve"> — TPM2_PolicyNameHash Response</w:t>
      </w:r>
      <w:bookmarkEnd w:id="4444"/>
      <w:bookmarkEnd w:id="4445"/>
      <w:bookmarkEnd w:id="4446"/>
      <w:bookmarkEnd w:id="4447"/>
      <w:bookmarkEnd w:id="4448"/>
      <w:bookmarkEnd w:id="444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[[PolicyNameHash]]</w:t>
      </w:r>
    </w:p>
    <w:p w:rsidR="00C53E66" w:rsidRPr="00413B46" w:rsidRDefault="00C53E66" w:rsidP="00C53E66">
      <w:pPr>
        <w:pStyle w:val="Heading2"/>
        <w:pageBreakBefore/>
      </w:pPr>
      <w:bookmarkStart w:id="4452" w:name="_Toc310935470"/>
      <w:bookmarkStart w:id="4453" w:name="_Toc380749576"/>
      <w:bookmarkStart w:id="4454" w:name="_Toc432774017"/>
      <w:bookmarkStart w:id="4455" w:name="_Toc443720875"/>
      <w:bookmarkStart w:id="4456" w:name="_Toc443576167"/>
      <w:bookmarkStart w:id="4457" w:name="_Toc473813888"/>
      <w:bookmarkStart w:id="4458" w:name="_Toc536440849"/>
      <w:bookmarkStart w:id="4459" w:name="_Toc24725524"/>
      <w:r w:rsidRPr="00413B46">
        <w:lastRenderedPageBreak/>
        <w:t>TPM2_PolicyDuplicationSelect</w:t>
      </w:r>
      <w:bookmarkEnd w:id="4452"/>
      <w:bookmarkEnd w:id="4453"/>
      <w:bookmarkEnd w:id="4454"/>
      <w:bookmarkEnd w:id="4455"/>
      <w:bookmarkEnd w:id="4456"/>
      <w:bookmarkEnd w:id="4457"/>
      <w:bookmarkEnd w:id="4458"/>
      <w:bookmarkEnd w:id="4459"/>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allows qualification of duplication to allow duplication to a selected new parent.</w:t>
      </w:r>
    </w:p>
    <w:p w:rsidR="00C53E66" w:rsidRPr="00413B46" w:rsidRDefault="00C53E66" w:rsidP="00C53E66">
      <w:pPr>
        <w:pStyle w:val="BodyText"/>
      </w:pPr>
      <w:r w:rsidRPr="00413B46">
        <w:t xml:space="preserve">If this command not used in conjunction with </w:t>
      </w:r>
      <w:r w:rsidR="00D57BA1" w:rsidRPr="00413B46">
        <w:t>a PolicyAuthorize Command</w:t>
      </w:r>
      <w:r w:rsidRPr="00413B46">
        <w:t>, then only the new parent is selected</w:t>
      </w:r>
      <w:r w:rsidR="00625202" w:rsidRPr="00413B46">
        <w:t xml:space="preserve"> and </w:t>
      </w:r>
      <w:r w:rsidR="00625202" w:rsidRPr="00413B46">
        <w:rPr>
          <w:i/>
        </w:rPr>
        <w:t>includeObject</w:t>
      </w:r>
      <w:r w:rsidR="00625202" w:rsidRPr="00413B46">
        <w:t xml:space="preserve"> should be CLEAR</w:t>
      </w:r>
      <w:r w:rsidRPr="00413B46">
        <w:t>.</w:t>
      </w:r>
    </w:p>
    <w:p w:rsidR="00C53E66" w:rsidRPr="00413B46" w:rsidRDefault="00C53E66" w:rsidP="00C53E66">
      <w:pPr>
        <w:pStyle w:val="NOTE"/>
      </w:pPr>
      <w:r w:rsidRPr="00413B46">
        <w:t>EXAMPLE</w:t>
      </w:r>
      <w:r w:rsidRPr="00413B46">
        <w:tab/>
        <w:t xml:space="preserve">When an object is created when the list of allowed duplication targets is known, the policy would be created with </w:t>
      </w:r>
      <w:r w:rsidRPr="00413B46">
        <w:rPr>
          <w:i/>
        </w:rPr>
        <w:t>includeObject</w:t>
      </w:r>
      <w:r w:rsidRPr="00413B46">
        <w:t xml:space="preserve"> CLEAR.</w:t>
      </w:r>
    </w:p>
    <w:p w:rsidR="00C53E66" w:rsidRPr="00413B46" w:rsidRDefault="00C53E66" w:rsidP="00C53E66">
      <w:pPr>
        <w:pStyle w:val="NOTE"/>
      </w:pPr>
      <w:r w:rsidRPr="00413B46">
        <w:t>NOTE 1</w:t>
      </w:r>
      <w:r w:rsidRPr="00413B46">
        <w:tab/>
        <w:t>Only the new parent may be selected because, without TPM2_</w:t>
      </w:r>
      <w:proofErr w:type="gramStart"/>
      <w:r w:rsidRPr="00413B46">
        <w:t>PolicyAuthorize(</w:t>
      </w:r>
      <w:proofErr w:type="gramEnd"/>
      <w:r w:rsidRPr="00413B46">
        <w:t>), the Name of the Object to be duplicated would need to be known at the time that Object's policy is created. However, since the Name of the Object includes its policy, the Name is not known.</w:t>
      </w:r>
      <w:r w:rsidR="00625202" w:rsidRPr="00413B46">
        <w:t xml:space="preserve"> The Name can be known by the authorizing entity (</w:t>
      </w:r>
      <w:r w:rsidR="00D57BA1" w:rsidRPr="00413B46">
        <w:t>a PolicyAuthorize Command</w:t>
      </w:r>
      <w:r w:rsidR="00625202" w:rsidRPr="00413B46">
        <w:t xml:space="preserve">) in which case </w:t>
      </w:r>
      <w:r w:rsidR="00625202" w:rsidRPr="00413B46">
        <w:rPr>
          <w:i/>
        </w:rPr>
        <w:t>includeObject</w:t>
      </w:r>
      <w:r w:rsidR="00625202" w:rsidRPr="00413B46">
        <w:t xml:space="preserve"> may be SET.</w:t>
      </w:r>
    </w:p>
    <w:p w:rsidR="00C53E66" w:rsidRPr="00413B46" w:rsidRDefault="00C53E66" w:rsidP="00C53E66">
      <w:pPr>
        <w:pStyle w:val="BodyText"/>
      </w:pPr>
      <w:r w:rsidRPr="00413B46">
        <w:t>If used in conjunction with TPM2_</w:t>
      </w:r>
      <w:proofErr w:type="gramStart"/>
      <w:r w:rsidRPr="00413B46">
        <w:t>PolicyAuthorize(</w:t>
      </w:r>
      <w:proofErr w:type="gramEnd"/>
      <w:r w:rsidRPr="00413B46">
        <w:t>), then the authorizer of the new policy has the option of selecting just the new parent or of selecting both the new parent and the duplication Object.</w:t>
      </w:r>
    </w:p>
    <w:p w:rsidR="00C53E66" w:rsidRPr="00413B46" w:rsidRDefault="00C53E66" w:rsidP="00C53E66">
      <w:pPr>
        <w:pStyle w:val="NOTE"/>
      </w:pPr>
      <w:r w:rsidRPr="00413B46">
        <w:t>NOTE 2</w:t>
      </w:r>
      <w:r w:rsidRPr="00413B46">
        <w:tab/>
        <w:t>If the authorizing entity for an TPM2_</w:t>
      </w:r>
      <w:proofErr w:type="gramStart"/>
      <w:r w:rsidRPr="00413B46">
        <w:t>PolicyAuthorize(</w:t>
      </w:r>
      <w:proofErr w:type="gramEnd"/>
      <w:r w:rsidRPr="00413B46">
        <w:t>) only specifies the new parent, then that authorization may be applied to the duplication of any number of other Objects. If the authorizing entity specifies both a new parent and the duplicated Object, then the authorization only applies to that pairing of Object and new parent.</w:t>
      </w:r>
    </w:p>
    <w:p w:rsidR="00C53E66" w:rsidRPr="00413B46" w:rsidRDefault="00C53E66" w:rsidP="00C53E66">
      <w:pPr>
        <w:pStyle w:val="BodyText"/>
      </w:pPr>
      <w:r w:rsidRPr="00413B46">
        <w:t xml:space="preserve">If either </w:t>
      </w:r>
      <w:r w:rsidRPr="00413B46">
        <w:rPr>
          <w:i/>
        </w:rPr>
        <w:t>policySession→cpHash</w:t>
      </w:r>
      <w:r w:rsidRPr="00413B46">
        <w:t xml:space="preserve"> or </w:t>
      </w:r>
      <w:r w:rsidRPr="00413B46">
        <w:rPr>
          <w:i/>
        </w:rPr>
        <w:t>policySession</w:t>
      </w:r>
      <w:r w:rsidRPr="00413B46">
        <w:t>→</w:t>
      </w:r>
      <w:r w:rsidRPr="00413B46">
        <w:rPr>
          <w:i/>
        </w:rPr>
        <w:t xml:space="preserve">nameHash </w:t>
      </w:r>
      <w:r w:rsidRPr="00413B46">
        <w:t xml:space="preserve">has been previously set, the TPM shall return TPM_RC_CPHASH. Otherwise, </w:t>
      </w:r>
      <w:r w:rsidRPr="00413B46">
        <w:rPr>
          <w:i/>
        </w:rPr>
        <w:t>policySession</w:t>
      </w:r>
      <w:r w:rsidRPr="00413B46">
        <w:t>→</w:t>
      </w:r>
      <w:r w:rsidRPr="00413B46">
        <w:rPr>
          <w:i/>
        </w:rPr>
        <w:t>nameHash</w:t>
      </w:r>
      <w:r w:rsidRPr="00413B46">
        <w:t xml:space="preserve"> will be set to:</w:t>
      </w:r>
    </w:p>
    <w:p w:rsidR="00C53E66" w:rsidRPr="00413B46" w:rsidRDefault="00C53E66" w:rsidP="00C53E66">
      <w:pPr>
        <w:pStyle w:val="Equation"/>
        <w:rPr>
          <w:rFonts w:ascii="Arial" w:hAnsi="Arial"/>
          <w:i w:val="0"/>
          <w:sz w:val="20"/>
        </w:rPr>
      </w:pPr>
      <w:r w:rsidRPr="00413B46">
        <w:rPr>
          <w:i w:val="0"/>
        </w:rPr>
        <w:tab/>
      </w:r>
      <w:r w:rsidRPr="00413B46">
        <w:t>nameHash</w:t>
      </w:r>
      <w:r w:rsidRPr="00413B46">
        <w:rPr>
          <w:i w:val="0"/>
        </w:rPr>
        <w:t xml:space="preserve"> </w:t>
      </w:r>
      <w:r w:rsidRPr="00413B46">
        <w:rPr>
          <w:rFonts w:ascii="Cambria Math" w:hAnsi="Cambria Math" w:cs="Cambria Math"/>
          <w:i w:val="0"/>
        </w:rPr>
        <w:t>≔</w:t>
      </w:r>
      <w:r w:rsidRPr="00413B46">
        <w:rPr>
          <w:i w:val="0"/>
        </w:rPr>
        <w:t xml:space="preserve"> </w:t>
      </w:r>
      <w:r w:rsidRPr="00413B46">
        <w:rPr>
          <w:b/>
          <w:i w:val="0"/>
        </w:rPr>
        <w:t>H</w:t>
      </w:r>
      <w:r w:rsidRPr="00413B46">
        <w:rPr>
          <w:vertAlign w:val="subscript"/>
        </w:rPr>
        <w:t>policyAlg</w:t>
      </w:r>
      <w:r w:rsidRPr="00413B46">
        <w:rPr>
          <w:i w:val="0"/>
        </w:rPr>
        <w:t>(</w:t>
      </w:r>
      <w:r w:rsidRPr="00413B46">
        <w:t>objectName</w:t>
      </w:r>
      <w:r w:rsidR="00204DBF">
        <w:t>.name</w:t>
      </w:r>
      <w:r w:rsidRPr="00413B46">
        <w:rPr>
          <w:i w:val="0"/>
        </w:rPr>
        <w:t xml:space="preserve"> || </w:t>
      </w:r>
      <w:r w:rsidRPr="00413B46">
        <w:t>newParentName</w:t>
      </w:r>
      <w:r w:rsidR="00204DBF">
        <w:t>.name</w:t>
      </w:r>
      <w:r w:rsidRPr="00413B46">
        <w:rPr>
          <w:i w:val="0"/>
        </w:rPr>
        <w:t>)</w:t>
      </w:r>
      <w:r w:rsidRPr="00413B46">
        <w:rPr>
          <w:i w:val="0"/>
        </w:rPr>
        <w:tab/>
      </w:r>
      <w:r w:rsidRPr="00C42EAF">
        <w:rPr>
          <w:rFonts w:ascii="Arial" w:hAnsi="Arial"/>
          <w:i w:val="0"/>
          <w:sz w:val="20"/>
        </w:rPr>
        <w:fldChar w:fldCharType="begin"/>
      </w:r>
      <w:bookmarkStart w:id="4460" w:name="_Ref346780547"/>
      <w:bookmarkEnd w:id="4460"/>
      <w:r w:rsidRPr="00413B46">
        <w:rPr>
          <w:rFonts w:ascii="Arial" w:hAnsi="Arial"/>
          <w:i w:val="0"/>
          <w:sz w:val="20"/>
        </w:rPr>
        <w:instrText xml:space="preserve"> LISTNUM Equ </w:instrText>
      </w:r>
      <w:r w:rsidRPr="00C42EAF">
        <w:rPr>
          <w:rFonts w:ascii="Arial" w:hAnsi="Arial"/>
          <w:i w:val="0"/>
          <w:sz w:val="20"/>
        </w:rPr>
        <w:fldChar w:fldCharType="separate"/>
      </w:r>
      <w:r w:rsidRPr="00413B46">
        <w:rPr>
          <w:rFonts w:ascii="Arial" w:hAnsi="Arial"/>
          <w:i w:val="0"/>
          <w:sz w:val="20"/>
        </w:rPr>
        <w:t>1</w:t>
      </w:r>
      <w:r w:rsidRPr="00C42EAF">
        <w:rPr>
          <w:rFonts w:ascii="Arial" w:hAnsi="Arial"/>
          <w:i w:val="0"/>
          <w:sz w:val="20"/>
        </w:rPr>
        <w:fldChar w:fldCharType="end">
          <w:numberingChange w:id="4461" w:author="David Wooten" w:date="2019-11-15T15:17:00Z" w:original="(30)"/>
        </w:fldChar>
      </w:r>
    </w:p>
    <w:p w:rsidR="00C53E66" w:rsidRDefault="00C53E66" w:rsidP="00C53E66">
      <w:pPr>
        <w:pStyle w:val="NOTE"/>
      </w:pPr>
      <w:r w:rsidRPr="00413B46">
        <w:t>NOTE 3</w:t>
      </w:r>
      <w:r w:rsidRPr="00413B46">
        <w:tab/>
        <w:t>It is allowed that policySesion→nameHash and policySession→cpHash share the same memory space.</w:t>
      </w:r>
    </w:p>
    <w:p w:rsidR="00204DBF" w:rsidRPr="00204DBF" w:rsidRDefault="00204DBF" w:rsidP="00204DBF">
      <w:pPr>
        <w:pStyle w:val="NOTE"/>
      </w:pPr>
      <w:r>
        <w:t>NOTE 4</w:t>
      </w:r>
      <w:r>
        <w:tab/>
        <w:t>The Name in these equations uses Name.name, indicating that the UINT16 size is not inclu</w:t>
      </w:r>
      <w:r w:rsidR="00D755EA">
        <w:t>d</w:t>
      </w:r>
      <w:r>
        <w:t>ed in the hash.</w:t>
      </w:r>
    </w:p>
    <w:p w:rsidR="00C53E66" w:rsidRPr="00413B46" w:rsidRDefault="00C53E66" w:rsidP="00C53E66">
      <w:pPr>
        <w:pStyle w:val="BodyText"/>
      </w:pPr>
      <w:r w:rsidRPr="00413B46">
        <w:t xml:space="preserve">The </w:t>
      </w:r>
      <w:r w:rsidRPr="00413B46">
        <w:rPr>
          <w:i/>
        </w:rPr>
        <w:t>policySession</w:t>
      </w:r>
      <w:r w:rsidRPr="00413B46">
        <w:t>→</w:t>
      </w:r>
      <w:r w:rsidRPr="00413B46">
        <w:rPr>
          <w:i/>
        </w:rPr>
        <w:t>policyDigest</w:t>
      </w:r>
      <w:r w:rsidRPr="00413B46">
        <w:t xml:space="preserve"> will be updated according to the setting of </w:t>
      </w:r>
      <w:r w:rsidRPr="00413B46">
        <w:rPr>
          <w:i/>
        </w:rPr>
        <w:t>includeObject</w:t>
      </w:r>
      <w:r w:rsidRPr="00413B46">
        <w:t xml:space="preserve">. If equal to YES, </w:t>
      </w:r>
      <w:r w:rsidRPr="00413B46">
        <w:rPr>
          <w:i/>
        </w:rPr>
        <w:t>policySession</w:t>
      </w:r>
      <w:r w:rsidRPr="00413B46">
        <w:t>→</w:t>
      </w:r>
      <w:r w:rsidRPr="00413B46">
        <w:rPr>
          <w:i/>
        </w:rPr>
        <w:t>policyDigest</w:t>
      </w:r>
      <w:r w:rsidRPr="00413B46">
        <w:t xml:space="preserve"> is updated by:</w:t>
      </w:r>
    </w:p>
    <w:p w:rsidR="00C53E66" w:rsidRPr="00413B46" w:rsidRDefault="00C53E66" w:rsidP="00C53E66">
      <w:pPr>
        <w:pStyle w:val="EquationLong"/>
        <w:rPr>
          <w:i w:val="0"/>
        </w:rPr>
      </w:pPr>
      <w:proofErr w:type="gramStart"/>
      <w:r w:rsidRPr="00413B46">
        <w:t>policyDigest</w:t>
      </w:r>
      <w:r w:rsidRPr="00413B46">
        <w:rPr>
          <w:vertAlign w:val="subscript"/>
        </w:rPr>
        <w:t>new</w:t>
      </w:r>
      <w:proofErr w:type="gramEnd"/>
      <w:r w:rsidRPr="00413B46">
        <w:rPr>
          <w:i w:val="0"/>
        </w:rPr>
        <w:t xml:space="preserve"> </w:t>
      </w:r>
      <w:r w:rsidRPr="00413B46">
        <w:rPr>
          <w:rFonts w:cs="Cambria Math"/>
          <w:i w:val="0"/>
        </w:rPr>
        <w:t>≔</w:t>
      </w:r>
      <w:r w:rsidRPr="00413B46">
        <w:rPr>
          <w:i w:val="0"/>
        </w:rPr>
        <w:t xml:space="preserve"> </w:t>
      </w:r>
      <w:r w:rsidRPr="00413B46">
        <w:rPr>
          <w:b/>
          <w:i w:val="0"/>
        </w:rPr>
        <w:t>H</w:t>
      </w:r>
      <w:r w:rsidRPr="00413B46">
        <w:rPr>
          <w:vertAlign w:val="subscript"/>
        </w:rPr>
        <w:t>policyAlg</w:t>
      </w:r>
      <w:r w:rsidRPr="00413B46">
        <w:rPr>
          <w:i w:val="0"/>
        </w:rPr>
        <w:t>(</w:t>
      </w:r>
      <w:r w:rsidRPr="00413B46">
        <w:t>policyDigest</w:t>
      </w:r>
      <w:r w:rsidRPr="00413B46">
        <w:rPr>
          <w:vertAlign w:val="subscript"/>
        </w:rPr>
        <w:t>old</w:t>
      </w:r>
      <w:r w:rsidRPr="00413B46">
        <w:rPr>
          <w:i w:val="0"/>
        </w:rPr>
        <w:t xml:space="preserve"> || </w:t>
      </w:r>
      <w:r w:rsidRPr="00413B46">
        <w:rPr>
          <w:rFonts w:ascii="Arial" w:hAnsi="Arial"/>
          <w:i w:val="0"/>
          <w:sz w:val="20"/>
        </w:rPr>
        <w:t>TPM_CC_PolicyDuplicationSelect</w:t>
      </w:r>
      <w:r w:rsidRPr="00413B46">
        <w:rPr>
          <w:i w:val="0"/>
        </w:rPr>
        <w:t xml:space="preserve"> ||</w:t>
      </w:r>
    </w:p>
    <w:p w:rsidR="00C53E66" w:rsidRPr="00413B46" w:rsidRDefault="00C53E66" w:rsidP="00C53E66">
      <w:pPr>
        <w:pStyle w:val="EquationLong2"/>
        <w:rPr>
          <w:i w:val="0"/>
        </w:rPr>
      </w:pPr>
      <w:proofErr w:type="gramStart"/>
      <w:r w:rsidRPr="00413B46">
        <w:t>objectName</w:t>
      </w:r>
      <w:proofErr w:type="gramEnd"/>
      <w:r w:rsidRPr="00413B46">
        <w:rPr>
          <w:i w:val="0"/>
        </w:rPr>
        <w:t xml:space="preserve"> </w:t>
      </w:r>
      <w:r w:rsidR="00204DBF">
        <w:t>.name</w:t>
      </w:r>
      <w:r w:rsidR="00204DBF" w:rsidRPr="00413B46">
        <w:rPr>
          <w:i w:val="0"/>
        </w:rPr>
        <w:t xml:space="preserve"> </w:t>
      </w:r>
      <w:r w:rsidRPr="00413B46">
        <w:rPr>
          <w:i w:val="0"/>
        </w:rPr>
        <w:t xml:space="preserve">|| </w:t>
      </w:r>
      <w:r w:rsidRPr="00413B46">
        <w:t>newParentName</w:t>
      </w:r>
      <w:r w:rsidR="00204DBF">
        <w:t>.name</w:t>
      </w:r>
      <w:r w:rsidRPr="00413B46">
        <w:rPr>
          <w:i w:val="0"/>
        </w:rPr>
        <w:t xml:space="preserve"> || </w:t>
      </w:r>
      <w:r w:rsidRPr="00413B46">
        <w:t>includeObject</w:t>
      </w:r>
      <w:r w:rsidRPr="00413B46">
        <w:rPr>
          <w:i w:val="0"/>
        </w:rPr>
        <w:t>)</w:t>
      </w:r>
      <w:r w:rsidRPr="00413B46">
        <w:rPr>
          <w:i w:val="0"/>
        </w:rPr>
        <w:tab/>
      </w:r>
      <w:r w:rsidRPr="00C42EAF">
        <w:rPr>
          <w:rFonts w:ascii="Arial" w:hAnsi="Arial"/>
          <w:i w:val="0"/>
          <w:sz w:val="20"/>
          <w:szCs w:val="20"/>
        </w:rPr>
        <w:fldChar w:fldCharType="begin"/>
      </w:r>
      <w:bookmarkStart w:id="4462" w:name="_Ref293567394"/>
      <w:bookmarkEnd w:id="4462"/>
      <w:r w:rsidRPr="00413B46">
        <w:rPr>
          <w:rFonts w:ascii="Arial" w:hAnsi="Arial"/>
          <w:i w:val="0"/>
          <w:sz w:val="20"/>
          <w:szCs w:val="20"/>
        </w:rPr>
        <w:instrText xml:space="preserve"> LISTNUM Equ </w:instrText>
      </w:r>
      <w:r w:rsidRPr="00C42EAF">
        <w:rPr>
          <w:rFonts w:ascii="Arial" w:hAnsi="Arial"/>
          <w:i w:val="0"/>
          <w:sz w:val="20"/>
          <w:szCs w:val="20"/>
        </w:rPr>
        <w:fldChar w:fldCharType="separate"/>
      </w:r>
      <w:r w:rsidRPr="00413B46">
        <w:rPr>
          <w:rFonts w:ascii="Arial" w:hAnsi="Arial"/>
          <w:i w:val="0"/>
          <w:sz w:val="20"/>
          <w:szCs w:val="20"/>
        </w:rPr>
        <w:t>1</w:t>
      </w:r>
      <w:r w:rsidRPr="00C42EAF">
        <w:rPr>
          <w:rFonts w:ascii="Arial" w:hAnsi="Arial"/>
          <w:i w:val="0"/>
          <w:sz w:val="20"/>
          <w:szCs w:val="20"/>
        </w:rPr>
        <w:fldChar w:fldCharType="end">
          <w:numberingChange w:id="4463" w:author="David Wooten" w:date="2019-11-15T15:17:00Z" w:original="(31)"/>
        </w:fldChar>
      </w:r>
    </w:p>
    <w:p w:rsidR="00C53E66" w:rsidRPr="00413B46" w:rsidRDefault="00C53E66" w:rsidP="00C53E66">
      <w:pPr>
        <w:pStyle w:val="BodyText"/>
      </w:pPr>
      <w:r w:rsidRPr="00413B46">
        <w:t xml:space="preserve">If includeObject is NO, </w:t>
      </w:r>
      <w:r w:rsidRPr="00413B46">
        <w:rPr>
          <w:i/>
        </w:rPr>
        <w:t>policySession</w:t>
      </w:r>
      <w:r w:rsidRPr="00413B46">
        <w:t>→</w:t>
      </w:r>
      <w:r w:rsidRPr="00413B46">
        <w:rPr>
          <w:i/>
        </w:rPr>
        <w:t>policyDigest</w:t>
      </w:r>
      <w:r w:rsidRPr="00413B46">
        <w:t xml:space="preserve"> is updated by:</w:t>
      </w:r>
    </w:p>
    <w:p w:rsidR="00C53E66" w:rsidRPr="00413B46" w:rsidRDefault="00C53E66" w:rsidP="00C53E66">
      <w:pPr>
        <w:pStyle w:val="EquationLong"/>
        <w:rPr>
          <w:i w:val="0"/>
        </w:rPr>
      </w:pPr>
      <w:proofErr w:type="gramStart"/>
      <w:r w:rsidRPr="00413B46">
        <w:t>policyDigest</w:t>
      </w:r>
      <w:r w:rsidRPr="00413B46">
        <w:rPr>
          <w:vertAlign w:val="subscript"/>
        </w:rPr>
        <w:t>new</w:t>
      </w:r>
      <w:proofErr w:type="gramEnd"/>
      <w:r w:rsidRPr="00413B46">
        <w:rPr>
          <w:i w:val="0"/>
          <w:vertAlign w:val="subscript"/>
        </w:rPr>
        <w:t xml:space="preserve"> </w:t>
      </w:r>
      <w:r w:rsidRPr="00413B46">
        <w:rPr>
          <w:rFonts w:cs="Cambria Math"/>
          <w:i w:val="0"/>
        </w:rPr>
        <w:t>≔</w:t>
      </w:r>
      <w:r w:rsidRPr="00413B46">
        <w:rPr>
          <w:i w:val="0"/>
        </w:rPr>
        <w:t xml:space="preserve"> </w:t>
      </w:r>
      <w:r w:rsidRPr="00413B46">
        <w:rPr>
          <w:b/>
          <w:i w:val="0"/>
        </w:rPr>
        <w:t>H</w:t>
      </w:r>
      <w:r w:rsidRPr="00413B46">
        <w:rPr>
          <w:vertAlign w:val="subscript"/>
        </w:rPr>
        <w:t>policyAlg</w:t>
      </w:r>
      <w:r w:rsidRPr="00413B46">
        <w:rPr>
          <w:i w:val="0"/>
        </w:rPr>
        <w:t>(</w:t>
      </w:r>
      <w:r w:rsidRPr="00413B46">
        <w:t>policyDigest</w:t>
      </w:r>
      <w:r w:rsidRPr="00413B46">
        <w:rPr>
          <w:vertAlign w:val="subscript"/>
        </w:rPr>
        <w:t>old</w:t>
      </w:r>
      <w:r w:rsidRPr="00413B46">
        <w:rPr>
          <w:i w:val="0"/>
        </w:rPr>
        <w:t xml:space="preserve"> || </w:t>
      </w:r>
      <w:r w:rsidRPr="00413B46">
        <w:rPr>
          <w:rFonts w:ascii="Arial" w:hAnsi="Arial"/>
          <w:i w:val="0"/>
          <w:sz w:val="20"/>
        </w:rPr>
        <w:t>TPM_CC_PolicyDuplicationSelect</w:t>
      </w:r>
      <w:r w:rsidRPr="00413B46">
        <w:rPr>
          <w:i w:val="0"/>
        </w:rPr>
        <w:t xml:space="preserve"> ||</w:t>
      </w:r>
    </w:p>
    <w:p w:rsidR="00C53E66" w:rsidRPr="00413B46" w:rsidRDefault="00C53E66" w:rsidP="00C53E66">
      <w:pPr>
        <w:pStyle w:val="EquationLong2"/>
        <w:rPr>
          <w:i w:val="0"/>
        </w:rPr>
      </w:pPr>
      <w:r w:rsidRPr="00413B46">
        <w:t>newParentName</w:t>
      </w:r>
      <w:r w:rsidR="00204DBF">
        <w:t>.name</w:t>
      </w:r>
      <w:r w:rsidRPr="00413B46">
        <w:rPr>
          <w:i w:val="0"/>
        </w:rPr>
        <w:t xml:space="preserve"> || </w:t>
      </w:r>
      <w:r w:rsidRPr="00413B46">
        <w:t>includeObject</w:t>
      </w:r>
      <w:r w:rsidRPr="00413B46">
        <w:rPr>
          <w:i w:val="0"/>
        </w:rPr>
        <w:t>)</w:t>
      </w:r>
      <w:r w:rsidRPr="00413B46">
        <w:rPr>
          <w:i w:val="0"/>
        </w:rPr>
        <w:tab/>
      </w:r>
      <w:r w:rsidRPr="00C42EAF">
        <w:rPr>
          <w:rFonts w:ascii="Arial" w:hAnsi="Arial"/>
          <w:i w:val="0"/>
          <w:sz w:val="20"/>
          <w:szCs w:val="20"/>
        </w:rPr>
        <w:fldChar w:fldCharType="begin"/>
      </w:r>
      <w:bookmarkStart w:id="4464" w:name="_Ref291416775"/>
      <w:bookmarkEnd w:id="4464"/>
      <w:r w:rsidRPr="00413B46">
        <w:rPr>
          <w:rFonts w:ascii="Arial" w:hAnsi="Arial"/>
          <w:i w:val="0"/>
          <w:sz w:val="20"/>
          <w:szCs w:val="20"/>
        </w:rPr>
        <w:instrText xml:space="preserve"> LISTNUM Equ </w:instrText>
      </w:r>
      <w:r w:rsidRPr="00C42EAF">
        <w:rPr>
          <w:rFonts w:ascii="Arial" w:hAnsi="Arial"/>
          <w:i w:val="0"/>
          <w:sz w:val="20"/>
          <w:szCs w:val="20"/>
        </w:rPr>
        <w:fldChar w:fldCharType="separate"/>
      </w:r>
      <w:r w:rsidRPr="00413B46">
        <w:rPr>
          <w:rFonts w:ascii="Arial" w:hAnsi="Arial"/>
          <w:i w:val="0"/>
          <w:sz w:val="20"/>
          <w:szCs w:val="20"/>
        </w:rPr>
        <w:t>1</w:t>
      </w:r>
      <w:r w:rsidRPr="00C42EAF">
        <w:rPr>
          <w:rFonts w:ascii="Arial" w:hAnsi="Arial"/>
          <w:i w:val="0"/>
          <w:sz w:val="20"/>
          <w:szCs w:val="20"/>
        </w:rPr>
        <w:fldChar w:fldCharType="end">
          <w:numberingChange w:id="4465" w:author="David Wooten" w:date="2019-11-15T15:17:00Z" w:original="(32)"/>
        </w:fldChar>
      </w:r>
    </w:p>
    <w:p w:rsidR="00C53E66" w:rsidRPr="00413B46" w:rsidRDefault="00C53E66" w:rsidP="00C53E66">
      <w:pPr>
        <w:pStyle w:val="NOTE"/>
      </w:pPr>
      <w:r w:rsidRPr="00413B46">
        <w:t xml:space="preserve">NOTE </w:t>
      </w:r>
      <w:r w:rsidR="00204DBF">
        <w:t>5</w:t>
      </w:r>
      <w:r w:rsidRPr="00413B46">
        <w:tab/>
      </w:r>
      <w:r w:rsidRPr="00413B46">
        <w:rPr>
          <w:i/>
        </w:rPr>
        <w:t>policySession</w:t>
      </w:r>
      <w:r w:rsidRPr="00413B46">
        <w:t>→</w:t>
      </w:r>
      <w:r w:rsidR="00B56556" w:rsidRPr="00413B46">
        <w:rPr>
          <w:i/>
        </w:rPr>
        <w:t>name</w:t>
      </w:r>
      <w:r w:rsidRPr="00413B46">
        <w:rPr>
          <w:i/>
        </w:rPr>
        <w:t>Hash</w:t>
      </w:r>
      <w:r w:rsidRPr="00413B46">
        <w:t xml:space="preserve"> receives the digest of both Names so that the check performed in TPM2_</w:t>
      </w:r>
      <w:proofErr w:type="gramStart"/>
      <w:r w:rsidRPr="00413B46">
        <w:t>Duplicate(</w:t>
      </w:r>
      <w:proofErr w:type="gramEnd"/>
      <w:r w:rsidRPr="00413B46">
        <w:t xml:space="preserve">) may be the same regardless of which Names are included in </w:t>
      </w:r>
      <w:r w:rsidRPr="00413B46">
        <w:rPr>
          <w:i/>
        </w:rPr>
        <w:t>policySession</w:t>
      </w:r>
      <w:r w:rsidRPr="00413B46">
        <w:t>→</w:t>
      </w:r>
      <w:r w:rsidRPr="00413B46">
        <w:rPr>
          <w:i/>
        </w:rPr>
        <w:t>policyDigest</w:t>
      </w:r>
      <w:r w:rsidRPr="00413B46">
        <w:t>. This means that, when TPM2_</w:t>
      </w:r>
      <w:proofErr w:type="gramStart"/>
      <w:r w:rsidRPr="00413B46">
        <w:t>PolicyDuplicationSelect(</w:t>
      </w:r>
      <w:proofErr w:type="gramEnd"/>
      <w:r w:rsidRPr="00413B46">
        <w:t>) is executed, it is only valid for a specific pair of duplication object and new parent.</w:t>
      </w:r>
    </w:p>
    <w:p w:rsidR="00C53E66" w:rsidRPr="00413B46" w:rsidRDefault="00C53E66" w:rsidP="00C53E66">
      <w:pPr>
        <w:pStyle w:val="BodyText"/>
      </w:pPr>
      <w:r w:rsidRPr="00413B46">
        <w:t xml:space="preserve">If the command succeeds, </w:t>
      </w:r>
      <w:r w:rsidRPr="00413B46">
        <w:rPr>
          <w:i/>
        </w:rPr>
        <w:t>policySession</w:t>
      </w:r>
      <w:r w:rsidRPr="00413B46">
        <w:t>→</w:t>
      </w:r>
      <w:r w:rsidRPr="00413B46">
        <w:rPr>
          <w:i/>
        </w:rPr>
        <w:t>commandCode</w:t>
      </w:r>
      <w:r w:rsidRPr="00413B46">
        <w:t xml:space="preserve"> is set to TPM_CC_Duplicate.</w:t>
      </w:r>
    </w:p>
    <w:p w:rsidR="00C53E66" w:rsidRPr="00413B46" w:rsidRDefault="00C53E66" w:rsidP="00C53E66">
      <w:pPr>
        <w:pStyle w:val="NOTE"/>
      </w:pPr>
      <w:r w:rsidRPr="00413B46">
        <w:t xml:space="preserve">NOTE </w:t>
      </w:r>
      <w:r w:rsidR="00204DBF">
        <w:t>6</w:t>
      </w:r>
      <w:r w:rsidRPr="00413B46">
        <w:tab/>
        <w:t>The normal use of this command is before a TPM2_</w:t>
      </w:r>
      <w:proofErr w:type="gramStart"/>
      <w:r w:rsidRPr="00413B46">
        <w:t>PolicyAuthorize(</w:t>
      </w:r>
      <w:proofErr w:type="gramEnd"/>
      <w:r w:rsidRPr="00413B46">
        <w:t xml:space="preserve">). An authorized entity would approve a </w:t>
      </w:r>
      <w:r w:rsidRPr="00413B46">
        <w:rPr>
          <w:i/>
        </w:rPr>
        <w:t>policyDigest</w:t>
      </w:r>
      <w:r w:rsidRPr="00413B46">
        <w:t xml:space="preserve"> that allowed duplication to a specific new parent. The authorizing entity may want to limit the authorization so that the approval allows only a specific object to be duplicated to the new parent. In that case, the authorizing entity would approve the </w:t>
      </w:r>
      <w:r w:rsidRPr="00413B46">
        <w:rPr>
          <w:i/>
        </w:rPr>
        <w:t>policyDigest</w:t>
      </w:r>
      <w:r w:rsidRPr="00413B46">
        <w:t xml:space="preserve"> of </w:t>
      </w:r>
      <w:r w:rsidRPr="00413B46">
        <w:rPr>
          <w:i/>
        </w:rPr>
        <w:t>equation</w:t>
      </w:r>
      <w:r w:rsidRPr="00413B46">
        <w:t xml:space="preserve"> </w:t>
      </w:r>
      <w:r w:rsidRPr="00C42EAF">
        <w:fldChar w:fldCharType="begin"/>
      </w:r>
      <w:r w:rsidRPr="00413B46">
        <w:instrText xml:space="preserve"> REF _Ref293567394 \r \h </w:instrText>
      </w:r>
      <w:r w:rsidRPr="00C42EAF">
        <w:fldChar w:fldCharType="separate"/>
      </w:r>
      <w:r w:rsidR="00D51C42">
        <w:t>(31)</w:t>
      </w:r>
      <w:r w:rsidRPr="00C42EAF">
        <w:fldChar w:fldCharType="end"/>
      </w:r>
      <w:r w:rsidRPr="00413B46">
        <w:t>.</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4466" w:name="_Toc380749771"/>
      <w:bookmarkStart w:id="4467" w:name="_Toc432774218"/>
      <w:bookmarkStart w:id="4468" w:name="_Toc443576365"/>
      <w:bookmarkStart w:id="4469" w:name="_Toc473814099"/>
      <w:bookmarkStart w:id="4470" w:name="_Toc536441065"/>
      <w:bookmarkStart w:id="4471" w:name="_Toc24725747"/>
      <w:r w:rsidRPr="00413B46">
        <w:t xml:space="preserve">Table </w:t>
      </w:r>
      <w:r w:rsidRPr="00C42EAF">
        <w:fldChar w:fldCharType="begin"/>
      </w:r>
      <w:r w:rsidRPr="00413B46">
        <w:instrText xml:space="preserve"> SEQ Table \* ARABIC </w:instrText>
      </w:r>
      <w:r w:rsidRPr="00C42EAF">
        <w:fldChar w:fldCharType="separate"/>
      </w:r>
      <w:ins w:id="4472" w:author="David Wooten" w:date="2019-11-15T15:49:00Z">
        <w:r w:rsidR="00D51C42">
          <w:rPr>
            <w:noProof/>
          </w:rPr>
          <w:t>152</w:t>
        </w:r>
      </w:ins>
      <w:del w:id="4473" w:author="David Wooten" w:date="2019-11-15T15:49:00Z">
        <w:r w:rsidR="00E90F60" w:rsidDel="00D51C42">
          <w:rPr>
            <w:noProof/>
          </w:rPr>
          <w:delText>148</w:delText>
        </w:r>
      </w:del>
      <w:r w:rsidRPr="00C42EAF">
        <w:fldChar w:fldCharType="end"/>
      </w:r>
      <w:r w:rsidRPr="00413B46">
        <w:t xml:space="preserve"> — TPM2_PolicyDuplicationSelect Command</w:t>
      </w:r>
      <w:bookmarkEnd w:id="4466"/>
      <w:bookmarkEnd w:id="4467"/>
      <w:bookmarkEnd w:id="4468"/>
      <w:bookmarkEnd w:id="4469"/>
      <w:bookmarkEnd w:id="4470"/>
      <w:bookmarkEnd w:id="4471"/>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000000"/>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TPM_ST_SESSIONS if an audit or decrypt session is present; otherwise, TPM_ST_NO_SESSIONS</w:t>
            </w:r>
          </w:p>
        </w:tc>
      </w:tr>
      <w:tr w:rsidR="00C53E66" w:rsidRPr="00413B46" w:rsidTr="00B8394F">
        <w:trPr>
          <w:cantSplit/>
          <w:jc w:val="center"/>
        </w:trPr>
        <w:tc>
          <w:tcPr>
            <w:tcW w:w="2736" w:type="dxa"/>
            <w:tcBorders>
              <w:left w:val="single" w:sz="12" w:space="0" w:color="000000"/>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thinThickThinSmallGap" w:sz="12"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TPM_CC_PolicyDuplicationSelect</w:t>
            </w:r>
          </w:p>
        </w:tc>
      </w:tr>
      <w:tr w:rsidR="00C53E66" w:rsidRPr="00413B46" w:rsidTr="00B8394F">
        <w:trPr>
          <w:cantSplit/>
          <w:jc w:val="center"/>
        </w:trPr>
        <w:tc>
          <w:tcPr>
            <w:tcW w:w="2736" w:type="dxa"/>
            <w:tcBorders>
              <w:top w:val="dashDotStroked" w:sz="24"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TPMI_SH_POLICY</w:t>
            </w:r>
          </w:p>
        </w:tc>
        <w:tc>
          <w:tcPr>
            <w:tcW w:w="2016" w:type="dxa"/>
            <w:tcBorders>
              <w:top w:val="dashDotStroked" w:sz="24"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policySession</w:t>
            </w:r>
          </w:p>
        </w:tc>
        <w:tc>
          <w:tcPr>
            <w:tcW w:w="4608" w:type="dxa"/>
            <w:tcBorders>
              <w:top w:val="dashDotStroked" w:sz="24"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handle for the policy session being extended</w:t>
            </w:r>
          </w:p>
          <w:p w:rsidR="00C53E66" w:rsidRPr="00413B46" w:rsidRDefault="00C53E66" w:rsidP="00B8394F">
            <w:pPr>
              <w:pStyle w:val="TABLE-cell"/>
            </w:pPr>
            <w:r w:rsidRPr="00413B46">
              <w:t>Auth Index: None</w:t>
            </w:r>
          </w:p>
        </w:tc>
      </w:tr>
      <w:tr w:rsidR="00C53E66" w:rsidRPr="00413B46" w:rsidTr="00B8394F">
        <w:trPr>
          <w:cantSplit/>
          <w:jc w:val="center"/>
        </w:trPr>
        <w:tc>
          <w:tcPr>
            <w:tcW w:w="2736" w:type="dxa"/>
            <w:tcBorders>
              <w:top w:val="thinThickThinSmallGap" w:sz="12"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TPM2B_NAME</w:t>
            </w:r>
          </w:p>
        </w:tc>
        <w:tc>
          <w:tcPr>
            <w:tcW w:w="2016" w:type="dxa"/>
            <w:tcBorders>
              <w:top w:val="thinThickThinSmallGap" w:sz="12"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objectName</w:t>
            </w:r>
          </w:p>
        </w:tc>
        <w:tc>
          <w:tcPr>
            <w:tcW w:w="4608" w:type="dxa"/>
            <w:tcBorders>
              <w:top w:val="thinThickThinSmallGap" w:sz="12"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the Name of the object to be duplicated</w:t>
            </w:r>
          </w:p>
        </w:tc>
      </w:tr>
      <w:tr w:rsidR="00C53E66" w:rsidRPr="00413B46" w:rsidTr="00B8394F">
        <w:trPr>
          <w:cantSplit/>
          <w:jc w:val="center"/>
        </w:trPr>
        <w:tc>
          <w:tcPr>
            <w:tcW w:w="2736" w:type="dxa"/>
            <w:tcBorders>
              <w:top w:val="single" w:sz="6"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TPM2B_NAME</w:t>
            </w:r>
          </w:p>
        </w:tc>
        <w:tc>
          <w:tcPr>
            <w:tcW w:w="2016" w:type="dxa"/>
            <w:tcBorders>
              <w:top w:val="single" w:sz="6"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newParentName</w:t>
            </w:r>
          </w:p>
        </w:tc>
        <w:tc>
          <w:tcPr>
            <w:tcW w:w="4608" w:type="dxa"/>
            <w:tcBorders>
              <w:top w:val="single" w:sz="6"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the Name of the new parent</w:t>
            </w:r>
          </w:p>
        </w:tc>
      </w:tr>
      <w:tr w:rsidR="00C53E66" w:rsidRPr="00413B46" w:rsidTr="00B8394F">
        <w:trPr>
          <w:cantSplit/>
          <w:jc w:val="center"/>
        </w:trPr>
        <w:tc>
          <w:tcPr>
            <w:tcW w:w="2736" w:type="dxa"/>
            <w:tcBorders>
              <w:top w:val="single" w:sz="6"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TPMI_YES_NO</w:t>
            </w:r>
          </w:p>
        </w:tc>
        <w:tc>
          <w:tcPr>
            <w:tcW w:w="2016" w:type="dxa"/>
            <w:tcBorders>
              <w:top w:val="single" w:sz="6"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includeObject</w:t>
            </w:r>
          </w:p>
        </w:tc>
        <w:tc>
          <w:tcPr>
            <w:tcW w:w="4608" w:type="dxa"/>
            <w:tcBorders>
              <w:top w:val="single" w:sz="6"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 xml:space="preserve">if YES, the </w:t>
            </w:r>
            <w:r w:rsidRPr="00413B46">
              <w:rPr>
                <w:i/>
              </w:rPr>
              <w:t>objectName</w:t>
            </w:r>
            <w:r w:rsidRPr="00413B46">
              <w:t xml:space="preserve"> will be included in the value in </w:t>
            </w:r>
            <w:r w:rsidRPr="00413B46">
              <w:rPr>
                <w:i/>
              </w:rPr>
              <w:t>policySession</w:t>
            </w:r>
            <w:r w:rsidRPr="00413B46">
              <w:t>→</w:t>
            </w:r>
            <w:r w:rsidRPr="00413B46">
              <w:rPr>
                <w:i/>
              </w:rPr>
              <w:t>policyDigest</w:t>
            </w:r>
          </w:p>
        </w:tc>
      </w:tr>
    </w:tbl>
    <w:p w:rsidR="00C53E66" w:rsidRPr="00413B46" w:rsidRDefault="00C53E66" w:rsidP="00C53E66">
      <w:pPr>
        <w:pStyle w:val="TABLE-title"/>
      </w:pPr>
      <w:bookmarkStart w:id="4474" w:name="_Toc380749772"/>
      <w:bookmarkStart w:id="4475" w:name="_Toc432774219"/>
      <w:bookmarkStart w:id="4476" w:name="_Toc443576366"/>
      <w:bookmarkStart w:id="4477" w:name="_Toc473814100"/>
      <w:bookmarkStart w:id="4478" w:name="_Toc536441066"/>
      <w:bookmarkStart w:id="4479" w:name="_Toc24725748"/>
      <w:r w:rsidRPr="00413B46">
        <w:t xml:space="preserve">Table </w:t>
      </w:r>
      <w:r w:rsidRPr="00C42EAF">
        <w:fldChar w:fldCharType="begin"/>
      </w:r>
      <w:r w:rsidRPr="00413B46">
        <w:instrText xml:space="preserve"> SEQ Table \* ARABIC </w:instrText>
      </w:r>
      <w:r w:rsidRPr="00C42EAF">
        <w:fldChar w:fldCharType="separate"/>
      </w:r>
      <w:ins w:id="4480" w:author="David Wooten" w:date="2019-11-15T15:49:00Z">
        <w:r w:rsidR="00D51C42">
          <w:rPr>
            <w:noProof/>
          </w:rPr>
          <w:t>153</w:t>
        </w:r>
      </w:ins>
      <w:del w:id="4481" w:author="David Wooten" w:date="2019-11-15T15:49:00Z">
        <w:r w:rsidR="00E90F60" w:rsidDel="00D51C42">
          <w:rPr>
            <w:noProof/>
          </w:rPr>
          <w:delText>149</w:delText>
        </w:r>
      </w:del>
      <w:r w:rsidRPr="00C42EAF">
        <w:fldChar w:fldCharType="end"/>
      </w:r>
      <w:r w:rsidRPr="00413B46">
        <w:t xml:space="preserve"> — TPM2_PolicyDuplicationSelect Response</w:t>
      </w:r>
      <w:bookmarkEnd w:id="4474"/>
      <w:bookmarkEnd w:id="4475"/>
      <w:bookmarkEnd w:id="4476"/>
      <w:bookmarkEnd w:id="4477"/>
      <w:bookmarkEnd w:id="4478"/>
      <w:bookmarkEnd w:id="447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[[PolicyDuplicationSelect]]</w:t>
      </w:r>
    </w:p>
    <w:p w:rsidR="00C53E66" w:rsidRPr="00413B46" w:rsidRDefault="00C53E66" w:rsidP="00C53E66">
      <w:pPr>
        <w:pStyle w:val="Heading2"/>
        <w:pageBreakBefore/>
      </w:pPr>
      <w:bookmarkStart w:id="4482" w:name="_Toc310935471"/>
      <w:bookmarkStart w:id="4483" w:name="_Toc380749577"/>
      <w:bookmarkStart w:id="4484" w:name="_Toc432774018"/>
      <w:bookmarkStart w:id="4485" w:name="_Toc443720876"/>
      <w:bookmarkStart w:id="4486" w:name="_Toc443576168"/>
      <w:bookmarkStart w:id="4487" w:name="_Toc473813889"/>
      <w:bookmarkStart w:id="4488" w:name="_Toc536440850"/>
      <w:bookmarkStart w:id="4489" w:name="_Toc24725525"/>
      <w:r w:rsidRPr="00413B46">
        <w:lastRenderedPageBreak/>
        <w:t>TPM2_PolicyAuthorize</w:t>
      </w:r>
      <w:bookmarkEnd w:id="4376"/>
      <w:bookmarkEnd w:id="4482"/>
      <w:bookmarkEnd w:id="4483"/>
      <w:bookmarkEnd w:id="4484"/>
      <w:bookmarkEnd w:id="4485"/>
      <w:bookmarkEnd w:id="4486"/>
      <w:bookmarkEnd w:id="4487"/>
      <w:bookmarkEnd w:id="4488"/>
      <w:bookmarkEnd w:id="4489"/>
    </w:p>
    <w:p w:rsidR="00C53E66" w:rsidRPr="00413B46" w:rsidRDefault="00C53E66" w:rsidP="00C53E66">
      <w:pPr>
        <w:pStyle w:val="Heading3"/>
        <w:pageBreakBefore w:val="0"/>
      </w:pPr>
      <w:bookmarkStart w:id="4490" w:name="_Toc230511501"/>
      <w:r w:rsidRPr="00413B46">
        <w:t>General Description</w:t>
      </w:r>
      <w:bookmarkEnd w:id="4490"/>
    </w:p>
    <w:p w:rsidR="00C53E66" w:rsidRPr="00413B46" w:rsidRDefault="00C53E66" w:rsidP="00C53E66">
      <w:pPr>
        <w:pStyle w:val="BodyText"/>
      </w:pPr>
      <w:r w:rsidRPr="00413B46">
        <w:t>This command allows policies to change. If a policy were static, then it would be difficult to add users to a policy. This command lets a policy authority sign a new policy so that it may be used in an existing policy.</w:t>
      </w:r>
    </w:p>
    <w:p w:rsidR="00C53E66" w:rsidRPr="00413B46" w:rsidRDefault="00C53E66" w:rsidP="00C53E66">
      <w:pPr>
        <w:pStyle w:val="BodyText"/>
      </w:pPr>
      <w:r w:rsidRPr="00413B46">
        <w:t>The authorizing entity signs a structure that contains</w:t>
      </w:r>
    </w:p>
    <w:p w:rsidR="00C53E66" w:rsidRPr="00413B46" w:rsidRDefault="00C53E66" w:rsidP="00C53E66">
      <w:pPr>
        <w:pStyle w:val="Equation"/>
        <w:rPr>
          <w:i w:val="0"/>
        </w:rPr>
      </w:pPr>
      <w:r w:rsidRPr="00413B46">
        <w:rPr>
          <w:i w:val="0"/>
        </w:rPr>
        <w:tab/>
      </w:r>
      <w:r w:rsidRPr="00413B46">
        <w:t>aHash</w:t>
      </w:r>
      <w:r w:rsidRPr="00413B46">
        <w:rPr>
          <w:i w:val="0"/>
        </w:rPr>
        <w:t xml:space="preserve"> </w:t>
      </w:r>
      <w:r w:rsidRPr="00413B46">
        <w:rPr>
          <w:rFonts w:ascii="Cambria Math" w:hAnsi="Cambria Math" w:cs="Cambria Math"/>
          <w:i w:val="0"/>
        </w:rPr>
        <w:t>≔</w:t>
      </w:r>
      <w:r w:rsidRPr="00413B46">
        <w:rPr>
          <w:i w:val="0"/>
        </w:rPr>
        <w:t xml:space="preserve"> </w:t>
      </w:r>
      <w:r w:rsidRPr="00413B46">
        <w:rPr>
          <w:b/>
          <w:i w:val="0"/>
        </w:rPr>
        <w:t>H</w:t>
      </w:r>
      <w:r w:rsidRPr="00413B46">
        <w:rPr>
          <w:vertAlign w:val="subscript"/>
        </w:rPr>
        <w:t>aHashAlg</w:t>
      </w:r>
      <w:r w:rsidRPr="00413B46">
        <w:rPr>
          <w:i w:val="0"/>
        </w:rPr>
        <w:t>(</w:t>
      </w:r>
      <w:r w:rsidRPr="00413B46">
        <w:t>approvedPolicy</w:t>
      </w:r>
      <w:r w:rsidRPr="00413B46">
        <w:rPr>
          <w:i w:val="0"/>
        </w:rPr>
        <w:t xml:space="preserve"> || </w:t>
      </w:r>
      <w:r w:rsidRPr="00413B46">
        <w:t>policyRef</w:t>
      </w:r>
      <w:r w:rsidRPr="00413B46">
        <w:rPr>
          <w:i w:val="0"/>
        </w:rPr>
        <w:t>)</w:t>
      </w:r>
      <w:r w:rsidRPr="00413B46">
        <w:rPr>
          <w:i w:val="0"/>
        </w:rPr>
        <w:tab/>
      </w:r>
      <w:r w:rsidRPr="00C42EAF">
        <w:rPr>
          <w:rFonts w:ascii="Arial" w:hAnsi="Arial"/>
          <w:i w:val="0"/>
          <w:sz w:val="20"/>
        </w:rPr>
        <w:fldChar w:fldCharType="begin"/>
      </w:r>
      <w:r w:rsidRPr="00413B46">
        <w:rPr>
          <w:rFonts w:ascii="Arial" w:hAnsi="Arial"/>
          <w:i w:val="0"/>
          <w:sz w:val="20"/>
        </w:rPr>
        <w:instrText xml:space="preserve"> LISTNUM Equ </w:instrText>
      </w:r>
      <w:r w:rsidRPr="00C42EAF">
        <w:rPr>
          <w:rFonts w:ascii="Arial" w:hAnsi="Arial"/>
          <w:i w:val="0"/>
          <w:sz w:val="20"/>
        </w:rPr>
        <w:fldChar w:fldCharType="separate"/>
      </w:r>
      <w:r w:rsidRPr="00413B46">
        <w:rPr>
          <w:rFonts w:ascii="Arial" w:hAnsi="Arial"/>
          <w:i w:val="0"/>
          <w:sz w:val="20"/>
        </w:rPr>
        <w:t>1</w:t>
      </w:r>
      <w:r w:rsidRPr="00C42EAF">
        <w:rPr>
          <w:rFonts w:ascii="Arial" w:hAnsi="Arial"/>
          <w:i w:val="0"/>
          <w:sz w:val="20"/>
        </w:rPr>
        <w:fldChar w:fldCharType="end">
          <w:numberingChange w:id="4491" w:author="David Wooten" w:date="2019-11-15T15:17:00Z" w:original="(33)"/>
        </w:fldChar>
      </w:r>
    </w:p>
    <w:p w:rsidR="00C53E66" w:rsidRPr="00413B46" w:rsidRDefault="00C53E66" w:rsidP="00C53E66">
      <w:pPr>
        <w:pStyle w:val="BodyText"/>
      </w:pPr>
      <w:r w:rsidRPr="00413B46">
        <w:t xml:space="preserve">The </w:t>
      </w:r>
      <w:r w:rsidRPr="00413B46">
        <w:rPr>
          <w:i/>
        </w:rPr>
        <w:t>aHashAlg</w:t>
      </w:r>
      <w:r w:rsidRPr="00413B46">
        <w:t xml:space="preserve"> is required to be the </w:t>
      </w:r>
      <w:r w:rsidRPr="00413B46">
        <w:rPr>
          <w:i/>
        </w:rPr>
        <w:t>nameAlg</w:t>
      </w:r>
      <w:r w:rsidRPr="00413B46">
        <w:t xml:space="preserve"> of the key used to sign the </w:t>
      </w:r>
      <w:r w:rsidRPr="00413B46">
        <w:rPr>
          <w:i/>
        </w:rPr>
        <w:t>aHash</w:t>
      </w:r>
      <w:r w:rsidRPr="00413B46">
        <w:t xml:space="preserve">. The </w:t>
      </w:r>
      <w:r w:rsidRPr="00413B46">
        <w:rPr>
          <w:i/>
        </w:rPr>
        <w:t>aHash</w:t>
      </w:r>
      <w:r w:rsidRPr="00413B46">
        <w:t xml:space="preserve"> value is then signed (symmetric or asymmetric) by </w:t>
      </w:r>
      <w:r w:rsidRPr="00413B46">
        <w:rPr>
          <w:i/>
        </w:rPr>
        <w:t>keySign</w:t>
      </w:r>
      <w:r w:rsidRPr="00413B46">
        <w:t xml:space="preserve">. That signature is then checked by the TPM in </w:t>
      </w:r>
      <w:r w:rsidR="005E6089" w:rsidRPr="00C42EAF">
        <w:fldChar w:fldCharType="begin"/>
      </w:r>
      <w:r w:rsidR="005E6089" w:rsidRPr="00413B46">
        <w:instrText xml:space="preserve"> REF _Ref481047110 \r \h </w:instrText>
      </w:r>
      <w:r w:rsidR="005E6089" w:rsidRPr="00C42EAF">
        <w:fldChar w:fldCharType="separate"/>
      </w:r>
      <w:r w:rsidR="00D51C42">
        <w:t>20.1</w:t>
      </w:r>
      <w:r w:rsidR="005E6089" w:rsidRPr="00C42EAF">
        <w:fldChar w:fldCharType="end"/>
      </w:r>
      <w:r w:rsidR="005E6089" w:rsidRPr="00413B46">
        <w:t xml:space="preserve"> </w:t>
      </w:r>
      <w:r w:rsidRPr="00413B46">
        <w:t>TPM2_</w:t>
      </w:r>
      <w:proofErr w:type="gramStart"/>
      <w:r w:rsidRPr="00413B46">
        <w:t>VerifySignature(</w:t>
      </w:r>
      <w:proofErr w:type="gramEnd"/>
      <w:r w:rsidRPr="00413B46">
        <w:t>) which produces a ticket by</w:t>
      </w:r>
    </w:p>
    <w:p w:rsidR="00C53E66" w:rsidRPr="00413B46" w:rsidRDefault="00C53E66" w:rsidP="00C53E66">
      <w:pPr>
        <w:pStyle w:val="Equation"/>
        <w:rPr>
          <w:i w:val="0"/>
        </w:rPr>
      </w:pPr>
      <w:r w:rsidRPr="00413B46">
        <w:rPr>
          <w:i w:val="0"/>
        </w:rPr>
        <w:tab/>
      </w:r>
      <w:r w:rsidRPr="00413B46">
        <w:rPr>
          <w:b/>
          <w:i w:val="0"/>
        </w:rPr>
        <w:t>HMAC</w:t>
      </w:r>
      <w:r w:rsidRPr="00413B46">
        <w:rPr>
          <w:i w:val="0"/>
        </w:rPr>
        <w:t>(</w:t>
      </w:r>
      <w:r w:rsidRPr="00413B46">
        <w:t>proof</w:t>
      </w:r>
      <w:r w:rsidRPr="00413B46">
        <w:rPr>
          <w:i w:val="0"/>
        </w:rPr>
        <w:t>, (</w:t>
      </w:r>
      <w:r w:rsidRPr="00413B46">
        <w:rPr>
          <w:rFonts w:ascii="Arial" w:hAnsi="Arial"/>
          <w:i w:val="0"/>
          <w:sz w:val="20"/>
        </w:rPr>
        <w:t>TPM_ST_VERIFIED</w:t>
      </w:r>
      <w:r w:rsidRPr="00413B46">
        <w:rPr>
          <w:i w:val="0"/>
        </w:rPr>
        <w:t xml:space="preserve"> || </w:t>
      </w:r>
      <w:r w:rsidRPr="00413B46">
        <w:t>aHash</w:t>
      </w:r>
      <w:r w:rsidRPr="00413B46">
        <w:rPr>
          <w:i w:val="0"/>
        </w:rPr>
        <w:t xml:space="preserve"> || </w:t>
      </w:r>
      <w:r w:rsidRPr="00413B46">
        <w:t>keySign</w:t>
      </w:r>
      <w:r w:rsidRPr="00413B46">
        <w:rPr>
          <w:i w:val="0"/>
        </w:rPr>
        <w:t>→</w:t>
      </w:r>
      <w:r w:rsidRPr="00413B46">
        <w:t>Name</w:t>
      </w:r>
      <w:r w:rsidRPr="00413B46">
        <w:rPr>
          <w:i w:val="0"/>
        </w:rPr>
        <w:t>))</w:t>
      </w:r>
      <w:r w:rsidRPr="00413B46">
        <w:rPr>
          <w:i w:val="0"/>
        </w:rPr>
        <w:tab/>
      </w:r>
      <w:r w:rsidRPr="00C42EAF">
        <w:rPr>
          <w:rFonts w:ascii="Arial" w:hAnsi="Arial"/>
          <w:i w:val="0"/>
          <w:sz w:val="20"/>
        </w:rPr>
        <w:fldChar w:fldCharType="begin"/>
      </w:r>
      <w:r w:rsidRPr="00413B46">
        <w:rPr>
          <w:rFonts w:ascii="Arial" w:hAnsi="Arial"/>
          <w:i w:val="0"/>
          <w:sz w:val="20"/>
        </w:rPr>
        <w:instrText xml:space="preserve"> LISTNUM Equ </w:instrText>
      </w:r>
      <w:r w:rsidRPr="00C42EAF">
        <w:rPr>
          <w:rFonts w:ascii="Arial" w:hAnsi="Arial"/>
          <w:i w:val="0"/>
          <w:sz w:val="20"/>
        </w:rPr>
        <w:fldChar w:fldCharType="separate"/>
      </w:r>
      <w:r w:rsidRPr="00413B46">
        <w:rPr>
          <w:rFonts w:ascii="Arial" w:hAnsi="Arial"/>
          <w:i w:val="0"/>
          <w:sz w:val="20"/>
        </w:rPr>
        <w:t>1</w:t>
      </w:r>
      <w:r w:rsidRPr="00C42EAF">
        <w:rPr>
          <w:rFonts w:ascii="Arial" w:hAnsi="Arial"/>
          <w:i w:val="0"/>
          <w:sz w:val="20"/>
        </w:rPr>
        <w:fldChar w:fldCharType="end">
          <w:numberingChange w:id="4492" w:author="David Wooten" w:date="2019-11-15T15:17:00Z" w:original="(34)"/>
        </w:fldChar>
      </w:r>
    </w:p>
    <w:p w:rsidR="00C53E66" w:rsidRPr="00413B46" w:rsidRDefault="00C53E66" w:rsidP="00C53E66">
      <w:pPr>
        <w:pStyle w:val="NOTE"/>
        <w:keepNext/>
      </w:pPr>
      <w:r w:rsidRPr="00413B46">
        <w:t>NOTE 1</w:t>
      </w:r>
      <w:r w:rsidRPr="00413B46">
        <w:tab/>
        <w:t>The reason for the validation is because of the expectation that the policy will be used multiple times and it is more efficient to check a ticket than to load an object each time to check a signature.</w:t>
      </w:r>
    </w:p>
    <w:p w:rsidR="00C53E66" w:rsidRPr="00413B46" w:rsidRDefault="00C53E66" w:rsidP="00C53E66">
      <w:pPr>
        <w:pStyle w:val="BodyText"/>
      </w:pPr>
      <w:r w:rsidRPr="00413B46">
        <w:t>The ticket is then used in TPM2_</w:t>
      </w:r>
      <w:proofErr w:type="gramStart"/>
      <w:r w:rsidRPr="00413B46">
        <w:t>PolicyAuthorize(</w:t>
      </w:r>
      <w:proofErr w:type="gramEnd"/>
      <w:r w:rsidRPr="00413B46">
        <w:t>) to validate the parameters.</w:t>
      </w:r>
    </w:p>
    <w:p w:rsidR="00C53E66" w:rsidRPr="00413B46" w:rsidRDefault="00C53E66" w:rsidP="00C53E66">
      <w:pPr>
        <w:pStyle w:val="BodyText"/>
      </w:pPr>
      <w:r w:rsidRPr="00413B46">
        <w:t xml:space="preserve">The </w:t>
      </w:r>
      <w:r w:rsidRPr="00413B46">
        <w:rPr>
          <w:i/>
        </w:rPr>
        <w:t>keySign</w:t>
      </w:r>
      <w:r w:rsidRPr="00413B46">
        <w:t xml:space="preserve"> parameter is required to be a valid object name using nameAlg other than TPM_ALG_NULL. If the first two octets of </w:t>
      </w:r>
      <w:r w:rsidRPr="00413B46">
        <w:rPr>
          <w:i/>
        </w:rPr>
        <w:t>keySign</w:t>
      </w:r>
      <w:r w:rsidRPr="00413B46">
        <w:t xml:space="preserve"> are not a valid hash algorithm, the TPM shall return TPM_RC_HASH. If the remainder of the Name is not the size of the indicated digest, the TPM shall return TPM_RC_SIZE.</w:t>
      </w:r>
    </w:p>
    <w:p w:rsidR="00C53E66" w:rsidRPr="00413B46" w:rsidRDefault="00C53E66" w:rsidP="00C53E66">
      <w:pPr>
        <w:pStyle w:val="BodyText"/>
      </w:pPr>
      <w:r w:rsidRPr="00413B46">
        <w:t xml:space="preserve">The TPM validates that the </w:t>
      </w:r>
      <w:r w:rsidRPr="00413B46">
        <w:rPr>
          <w:i/>
        </w:rPr>
        <w:t>approvedPolicy</w:t>
      </w:r>
      <w:r w:rsidRPr="00413B46">
        <w:t xml:space="preserve"> matches the current value of </w:t>
      </w:r>
      <w:r w:rsidRPr="00413B46">
        <w:rPr>
          <w:i/>
        </w:rPr>
        <w:t>policySession</w:t>
      </w:r>
      <w:r w:rsidRPr="00413B46">
        <w:t>→</w:t>
      </w:r>
      <w:r w:rsidRPr="00413B46">
        <w:rPr>
          <w:i/>
        </w:rPr>
        <w:t>policyDigest</w:t>
      </w:r>
      <w:r w:rsidRPr="00413B46">
        <w:t xml:space="preserve"> and if not, shall return TPM_RC_VALUE.</w:t>
      </w:r>
    </w:p>
    <w:p w:rsidR="00C53E66" w:rsidRPr="00413B46" w:rsidRDefault="00C53E66" w:rsidP="00C53E66">
      <w:pPr>
        <w:pStyle w:val="BodyText"/>
      </w:pPr>
      <w:r w:rsidRPr="00413B46">
        <w:t>The TPM then validates that the parameters to TPM2_</w:t>
      </w:r>
      <w:proofErr w:type="gramStart"/>
      <w:r w:rsidRPr="00413B46">
        <w:t>PolicyAuthorize(</w:t>
      </w:r>
      <w:proofErr w:type="gramEnd"/>
      <w:r w:rsidRPr="00413B46">
        <w:t xml:space="preserve">) match the values used to generate the ticket. If so, the TPM will reset </w:t>
      </w:r>
      <w:r w:rsidRPr="00413B46">
        <w:rPr>
          <w:i/>
        </w:rPr>
        <w:t>policySession</w:t>
      </w:r>
      <w:r w:rsidRPr="00413B46">
        <w:t>→</w:t>
      </w:r>
      <w:r w:rsidRPr="00413B46">
        <w:rPr>
          <w:i/>
        </w:rPr>
        <w:t>policyDigest</w:t>
      </w:r>
      <w:r w:rsidRPr="00413B46">
        <w:t xml:space="preserve"> to a Zero Digest. Then it will update </w:t>
      </w:r>
      <w:r w:rsidRPr="00413B46">
        <w:rPr>
          <w:i/>
        </w:rPr>
        <w:t>policySession</w:t>
      </w:r>
      <w:r w:rsidRPr="00413B46">
        <w:t>→</w:t>
      </w:r>
      <w:r w:rsidRPr="00413B46">
        <w:rPr>
          <w:i/>
        </w:rPr>
        <w:t>policyDigest</w:t>
      </w:r>
      <w:r w:rsidRPr="00413B46">
        <w:t xml:space="preserve"> with </w:t>
      </w:r>
      <w:proofErr w:type="gramStart"/>
      <w:r w:rsidRPr="00413B46">
        <w:rPr>
          <w:rFonts w:ascii="Cambria" w:hAnsi="Cambria"/>
          <w:b/>
        </w:rPr>
        <w:t>PolicyUpdate</w:t>
      </w:r>
      <w:r w:rsidRPr="00413B46">
        <w:t>(</w:t>
      </w:r>
      <w:proofErr w:type="gramEnd"/>
      <w:r w:rsidRPr="00413B46">
        <w:t xml:space="preserve">) (see </w:t>
      </w:r>
      <w:r w:rsidRPr="00C42EAF">
        <w:fldChar w:fldCharType="begin"/>
      </w:r>
      <w:r w:rsidRPr="00413B46">
        <w:instrText xml:space="preserve"> REF _Ref328634469 \r \h </w:instrText>
      </w:r>
      <w:r w:rsidRPr="00C42EAF">
        <w:fldChar w:fldCharType="separate"/>
      </w:r>
      <w:r w:rsidR="00D51C42">
        <w:t>23.2.3</w:t>
      </w:r>
      <w:r w:rsidRPr="00C42EAF">
        <w:fldChar w:fldCharType="end"/>
      </w:r>
      <w:r w:rsidRPr="00413B46">
        <w:t>).</w:t>
      </w:r>
    </w:p>
    <w:p w:rsidR="00C53E66" w:rsidRPr="00413B46" w:rsidRDefault="00C53E66" w:rsidP="00C53E66">
      <w:pPr>
        <w:pStyle w:val="Equation"/>
      </w:pPr>
      <w:r w:rsidRPr="00413B46">
        <w:tab/>
      </w:r>
      <w:r w:rsidRPr="00413B46">
        <w:rPr>
          <w:b/>
          <w:i w:val="0"/>
        </w:rPr>
        <w:t>PolicyUpdate</w:t>
      </w:r>
      <w:r w:rsidRPr="00413B46">
        <w:rPr>
          <w:i w:val="0"/>
        </w:rPr>
        <w:t>(</w:t>
      </w:r>
      <w:r w:rsidRPr="00413B46">
        <w:rPr>
          <w:rFonts w:ascii="Arial" w:hAnsi="Arial"/>
          <w:i w:val="0"/>
          <w:sz w:val="20"/>
          <w:szCs w:val="20"/>
        </w:rPr>
        <w:t>TPM_CC_PolicyAuthorize</w:t>
      </w:r>
      <w:r w:rsidRPr="00413B46">
        <w:t>, keySign, policyRef</w:t>
      </w:r>
      <w:r w:rsidRPr="00413B46">
        <w:rPr>
          <w:i w:val="0"/>
        </w:rPr>
        <w:t>)</w:t>
      </w:r>
      <w:r w:rsidRPr="00413B46">
        <w:tab/>
      </w:r>
      <w:r w:rsidRPr="00C42EAF">
        <w:rPr>
          <w:rFonts w:ascii="Arial" w:hAnsi="Arial"/>
          <w:i w:val="0"/>
          <w:sz w:val="20"/>
        </w:rPr>
        <w:fldChar w:fldCharType="begin"/>
      </w:r>
      <w:r w:rsidRPr="00413B46">
        <w:rPr>
          <w:rFonts w:ascii="Arial" w:hAnsi="Arial"/>
          <w:i w:val="0"/>
          <w:sz w:val="20"/>
        </w:rPr>
        <w:instrText xml:space="preserve"> LISTNUM Equ </w:instrText>
      </w:r>
      <w:r w:rsidRPr="00C42EAF">
        <w:rPr>
          <w:rFonts w:ascii="Arial" w:hAnsi="Arial"/>
          <w:i w:val="0"/>
          <w:sz w:val="20"/>
        </w:rPr>
        <w:fldChar w:fldCharType="separate"/>
      </w:r>
      <w:r w:rsidRPr="00413B46">
        <w:rPr>
          <w:rFonts w:ascii="Arial" w:hAnsi="Arial"/>
          <w:i w:val="0"/>
          <w:sz w:val="20"/>
        </w:rPr>
        <w:t>1</w:t>
      </w:r>
      <w:r w:rsidRPr="00C42EAF">
        <w:rPr>
          <w:rFonts w:ascii="Arial" w:hAnsi="Arial"/>
          <w:i w:val="0"/>
          <w:sz w:val="20"/>
        </w:rPr>
        <w:fldChar w:fldCharType="end">
          <w:numberingChange w:id="4493" w:author="David Wooten" w:date="2019-11-15T15:17:00Z" w:original="(35)"/>
        </w:fldChar>
      </w:r>
    </w:p>
    <w:p w:rsidR="00C53E66" w:rsidRPr="00413B46" w:rsidRDefault="00C53E66" w:rsidP="00C53E66">
      <w:pPr>
        <w:pStyle w:val="BodyText"/>
      </w:pPr>
      <w:r w:rsidRPr="00413B46">
        <w:t>If the ticket is not valid, the TPM shall return TPM_RC_POLICY.</w:t>
      </w:r>
    </w:p>
    <w:p w:rsidR="00C53E66" w:rsidRPr="00413B46" w:rsidRDefault="00C53E66" w:rsidP="00C53E66">
      <w:pPr>
        <w:pStyle w:val="BodyText"/>
      </w:pPr>
      <w:r w:rsidRPr="00413B46">
        <w:t xml:space="preserve">If </w:t>
      </w:r>
      <w:r w:rsidRPr="00413B46">
        <w:rPr>
          <w:i/>
        </w:rPr>
        <w:t>policySession</w:t>
      </w:r>
      <w:r w:rsidRPr="00413B46">
        <w:t xml:space="preserve"> is a trial session, </w:t>
      </w:r>
      <w:r w:rsidRPr="00413B46">
        <w:rPr>
          <w:i/>
        </w:rPr>
        <w:t>policySession</w:t>
      </w:r>
      <w:r w:rsidRPr="00413B46">
        <w:t>→</w:t>
      </w:r>
      <w:r w:rsidRPr="00413B46">
        <w:rPr>
          <w:i/>
        </w:rPr>
        <w:t>policyDigest</w:t>
      </w:r>
      <w:r w:rsidRPr="00413B46">
        <w:t xml:space="preserve"> is extended as if the ticket is valid without actual verification.</w:t>
      </w:r>
    </w:p>
    <w:p w:rsidR="00C53E66" w:rsidRPr="00413B46" w:rsidRDefault="00C53E66" w:rsidP="00C53E66">
      <w:pPr>
        <w:pStyle w:val="NOTE"/>
      </w:pPr>
      <w:r w:rsidRPr="00413B46">
        <w:t>NOTE 2</w:t>
      </w:r>
      <w:r w:rsidRPr="00413B46">
        <w:tab/>
        <w:t xml:space="preserve">The unmarshaling process requires that a proper TPMT_TK_VERIFIED be provided for </w:t>
      </w:r>
      <w:r w:rsidRPr="00413B46">
        <w:rPr>
          <w:i/>
        </w:rPr>
        <w:t>checkTicket</w:t>
      </w:r>
      <w:r w:rsidRPr="00413B46">
        <w:t xml:space="preserve"> but it may be a NULL Ticket. A NULL ticket is useful in a trial policy, where the caller uses the TPM to perform policy calculations but does not have a valid authorization ticket.</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4494" w:name="_Toc380749773"/>
      <w:bookmarkStart w:id="4495" w:name="_Toc432774220"/>
      <w:bookmarkStart w:id="4496" w:name="_Toc443576367"/>
      <w:bookmarkStart w:id="4497" w:name="_Toc473814101"/>
      <w:bookmarkStart w:id="4498" w:name="_Toc536441067"/>
      <w:bookmarkStart w:id="4499" w:name="_Toc24725749"/>
      <w:r w:rsidRPr="00413B46">
        <w:t xml:space="preserve">Table </w:t>
      </w:r>
      <w:r w:rsidRPr="00C42EAF">
        <w:fldChar w:fldCharType="begin"/>
      </w:r>
      <w:r w:rsidRPr="00413B46">
        <w:instrText xml:space="preserve"> SEQ Table \* ARABIC </w:instrText>
      </w:r>
      <w:r w:rsidRPr="00C42EAF">
        <w:fldChar w:fldCharType="separate"/>
      </w:r>
      <w:ins w:id="4500" w:author="David Wooten" w:date="2019-11-15T15:49:00Z">
        <w:r w:rsidR="00D51C42">
          <w:rPr>
            <w:noProof/>
          </w:rPr>
          <w:t>154</w:t>
        </w:r>
      </w:ins>
      <w:del w:id="4501" w:author="David Wooten" w:date="2019-11-15T15:49:00Z">
        <w:r w:rsidR="00E90F60" w:rsidDel="00D51C42">
          <w:rPr>
            <w:noProof/>
          </w:rPr>
          <w:delText>150</w:delText>
        </w:r>
      </w:del>
      <w:r w:rsidRPr="00C42EAF">
        <w:fldChar w:fldCharType="end"/>
      </w:r>
      <w:r w:rsidRPr="00413B46">
        <w:t xml:space="preserve"> — TPM2_PolicyAuthorize Command</w:t>
      </w:r>
      <w:bookmarkEnd w:id="4494"/>
      <w:bookmarkEnd w:id="4495"/>
      <w:bookmarkEnd w:id="4496"/>
      <w:bookmarkEnd w:id="4497"/>
      <w:bookmarkEnd w:id="4498"/>
      <w:bookmarkEnd w:id="449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000000"/>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TPM_ST_SESSIONS if an audit or decrypt session is present; otherwise, TPM_ST_NO_SESSIONS</w:t>
            </w:r>
          </w:p>
        </w:tc>
      </w:tr>
      <w:tr w:rsidR="00C53E66" w:rsidRPr="00413B46" w:rsidTr="00B8394F">
        <w:trPr>
          <w:cantSplit/>
          <w:jc w:val="center"/>
        </w:trPr>
        <w:tc>
          <w:tcPr>
            <w:tcW w:w="2736" w:type="dxa"/>
            <w:tcBorders>
              <w:left w:val="single" w:sz="12" w:space="0" w:color="000000"/>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thinThickThinSmallGap" w:sz="12"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TPM_CC_PolicyAuthorize</w:t>
            </w:r>
          </w:p>
        </w:tc>
      </w:tr>
      <w:tr w:rsidR="00C53E66" w:rsidRPr="00413B46" w:rsidTr="00B8394F">
        <w:trPr>
          <w:cantSplit/>
          <w:jc w:val="center"/>
        </w:trPr>
        <w:tc>
          <w:tcPr>
            <w:tcW w:w="2736" w:type="dxa"/>
            <w:tcBorders>
              <w:top w:val="dashDotStroked" w:sz="2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TPMI_SH_POLICY</w:t>
            </w:r>
          </w:p>
        </w:tc>
        <w:tc>
          <w:tcPr>
            <w:tcW w:w="2016" w:type="dxa"/>
            <w:tcBorders>
              <w:top w:val="dashDotStroked" w:sz="2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policySession</w:t>
            </w:r>
          </w:p>
        </w:tc>
        <w:tc>
          <w:tcPr>
            <w:tcW w:w="4608" w:type="dxa"/>
            <w:tcBorders>
              <w:top w:val="dashDotStroked" w:sz="2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handle for the policy session being extended</w:t>
            </w:r>
          </w:p>
          <w:p w:rsidR="00C53E66" w:rsidRPr="00413B46" w:rsidRDefault="00C53E66" w:rsidP="00B8394F">
            <w:pPr>
              <w:pStyle w:val="TABLE-cell"/>
            </w:pPr>
            <w:r w:rsidRPr="00413B46">
              <w:t>Auth Index: None</w:t>
            </w:r>
          </w:p>
        </w:tc>
      </w:tr>
      <w:tr w:rsidR="00C53E66" w:rsidRPr="00413B46" w:rsidTr="00B8394F">
        <w:trPr>
          <w:cantSplit/>
          <w:jc w:val="center"/>
        </w:trPr>
        <w:tc>
          <w:tcPr>
            <w:tcW w:w="2736" w:type="dxa"/>
            <w:tcBorders>
              <w:top w:val="thinThickThinSmallGap" w:sz="12"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TPM2B_DIGEST</w:t>
            </w:r>
          </w:p>
        </w:tc>
        <w:tc>
          <w:tcPr>
            <w:tcW w:w="2016" w:type="dxa"/>
            <w:tcBorders>
              <w:top w:val="thinThickThinSmallGap" w:sz="12"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approvedPolicy</w:t>
            </w:r>
          </w:p>
        </w:tc>
        <w:tc>
          <w:tcPr>
            <w:tcW w:w="4608" w:type="dxa"/>
            <w:tcBorders>
              <w:top w:val="thinThickThinSmallGap" w:sz="12"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digest of the policy being approved</w:t>
            </w:r>
          </w:p>
        </w:tc>
      </w:tr>
      <w:tr w:rsidR="00C53E66" w:rsidRPr="00413B46" w:rsidTr="00B8394F">
        <w:trPr>
          <w:cantSplit/>
          <w:jc w:val="center"/>
        </w:trPr>
        <w:tc>
          <w:tcPr>
            <w:tcW w:w="2736" w:type="dxa"/>
            <w:tcBorders>
              <w:left w:val="single" w:sz="12" w:space="0" w:color="000000"/>
              <w:right w:val="single" w:sz="8" w:space="0" w:color="auto"/>
            </w:tcBorders>
            <w:vAlign w:val="center"/>
          </w:tcPr>
          <w:p w:rsidR="00C53E66" w:rsidRPr="00413B46" w:rsidRDefault="00C53E66" w:rsidP="00B8394F">
            <w:pPr>
              <w:pStyle w:val="TABLE-cell"/>
            </w:pPr>
            <w:r w:rsidRPr="00413B46">
              <w:t>TPM2B_NONCE</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policyRef</w:t>
            </w:r>
          </w:p>
        </w:tc>
        <w:tc>
          <w:tcPr>
            <w:tcW w:w="4608" w:type="dxa"/>
            <w:tcBorders>
              <w:left w:val="single" w:sz="8" w:space="0" w:color="auto"/>
              <w:right w:val="single" w:sz="12" w:space="0" w:color="auto"/>
            </w:tcBorders>
            <w:vAlign w:val="center"/>
          </w:tcPr>
          <w:p w:rsidR="00C53E66" w:rsidRPr="00413B46" w:rsidRDefault="00C53E66" w:rsidP="00B8394F">
            <w:pPr>
              <w:pStyle w:val="TABLE-cell"/>
            </w:pPr>
            <w:r w:rsidRPr="00413B46">
              <w:t>a policy qualifier</w:t>
            </w:r>
          </w:p>
        </w:tc>
      </w:tr>
      <w:tr w:rsidR="00C53E66" w:rsidRPr="00413B46" w:rsidTr="00B8394F">
        <w:trPr>
          <w:cantSplit/>
          <w:jc w:val="center"/>
        </w:trPr>
        <w:tc>
          <w:tcPr>
            <w:tcW w:w="2736" w:type="dxa"/>
            <w:tcBorders>
              <w:left w:val="single" w:sz="12" w:space="0" w:color="000000"/>
              <w:right w:val="single" w:sz="8" w:space="0" w:color="auto"/>
            </w:tcBorders>
            <w:vAlign w:val="center"/>
          </w:tcPr>
          <w:p w:rsidR="00C53E66" w:rsidRPr="00413B46" w:rsidRDefault="00C53E66" w:rsidP="00B8394F">
            <w:pPr>
              <w:pStyle w:val="TABLE-cell"/>
            </w:pPr>
            <w:r w:rsidRPr="00413B46">
              <w:t>TPM2B_NAME</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keySign</w:t>
            </w:r>
          </w:p>
        </w:tc>
        <w:tc>
          <w:tcPr>
            <w:tcW w:w="4608" w:type="dxa"/>
            <w:tcBorders>
              <w:left w:val="single" w:sz="8" w:space="0" w:color="auto"/>
              <w:right w:val="single" w:sz="12" w:space="0" w:color="auto"/>
            </w:tcBorders>
            <w:vAlign w:val="center"/>
          </w:tcPr>
          <w:p w:rsidR="00C53E66" w:rsidRPr="00413B46" w:rsidRDefault="00C53E66" w:rsidP="00B8394F">
            <w:pPr>
              <w:pStyle w:val="TABLE-cell"/>
            </w:pPr>
            <w:r w:rsidRPr="00413B46">
              <w:t>Name of a key that can sign a policy addition</w:t>
            </w:r>
          </w:p>
        </w:tc>
      </w:tr>
      <w:tr w:rsidR="00C53E66" w:rsidRPr="00413B46" w:rsidTr="00B8394F">
        <w:trPr>
          <w:cantSplit/>
          <w:jc w:val="center"/>
        </w:trPr>
        <w:tc>
          <w:tcPr>
            <w:tcW w:w="2736" w:type="dxa"/>
            <w:tcBorders>
              <w:left w:val="single" w:sz="12" w:space="0" w:color="000000"/>
              <w:bottom w:val="single" w:sz="12" w:space="0" w:color="auto"/>
              <w:right w:val="single" w:sz="8" w:space="0" w:color="auto"/>
            </w:tcBorders>
            <w:vAlign w:val="center"/>
          </w:tcPr>
          <w:p w:rsidR="00C53E66" w:rsidRPr="00413B46" w:rsidRDefault="00C53E66" w:rsidP="00B8394F">
            <w:pPr>
              <w:pStyle w:val="TABLE-cell"/>
            </w:pPr>
            <w:r w:rsidRPr="00413B46">
              <w:t>TPMT_TK_VERIFIED</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checkTicket</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 xml:space="preserve">ticket validating that </w:t>
            </w:r>
            <w:r w:rsidRPr="00413B46">
              <w:rPr>
                <w:i/>
              </w:rPr>
              <w:t>approvedPolicy</w:t>
            </w:r>
            <w:r w:rsidRPr="00413B46">
              <w:t xml:space="preserve"> and </w:t>
            </w:r>
            <w:r w:rsidRPr="00413B46">
              <w:rPr>
                <w:i/>
              </w:rPr>
              <w:t>policyRef</w:t>
            </w:r>
            <w:r w:rsidRPr="00413B46">
              <w:t xml:space="preserve"> were signed by </w:t>
            </w:r>
            <w:r w:rsidRPr="00413B46">
              <w:rPr>
                <w:i/>
              </w:rPr>
              <w:t>keySign</w:t>
            </w:r>
          </w:p>
        </w:tc>
      </w:tr>
    </w:tbl>
    <w:p w:rsidR="00C53E66" w:rsidRPr="00413B46" w:rsidRDefault="00C53E66" w:rsidP="00C53E66">
      <w:pPr>
        <w:pStyle w:val="TABLE-title"/>
      </w:pPr>
      <w:bookmarkStart w:id="4502" w:name="_Toc380749774"/>
      <w:bookmarkStart w:id="4503" w:name="_Toc432774221"/>
      <w:bookmarkStart w:id="4504" w:name="_Toc443576368"/>
      <w:bookmarkStart w:id="4505" w:name="_Toc473814102"/>
      <w:bookmarkStart w:id="4506" w:name="_Toc536441068"/>
      <w:bookmarkStart w:id="4507" w:name="_Toc24725750"/>
      <w:r w:rsidRPr="00413B46">
        <w:t xml:space="preserve">Table </w:t>
      </w:r>
      <w:r w:rsidRPr="00C42EAF">
        <w:fldChar w:fldCharType="begin"/>
      </w:r>
      <w:r w:rsidRPr="00413B46">
        <w:instrText xml:space="preserve"> SEQ Table \* ARABIC </w:instrText>
      </w:r>
      <w:r w:rsidRPr="00C42EAF">
        <w:fldChar w:fldCharType="separate"/>
      </w:r>
      <w:ins w:id="4508" w:author="David Wooten" w:date="2019-11-15T15:49:00Z">
        <w:r w:rsidR="00D51C42">
          <w:rPr>
            <w:noProof/>
          </w:rPr>
          <w:t>155</w:t>
        </w:r>
      </w:ins>
      <w:del w:id="4509" w:author="David Wooten" w:date="2019-11-15T15:49:00Z">
        <w:r w:rsidR="00E90F60" w:rsidDel="00D51C42">
          <w:rPr>
            <w:noProof/>
          </w:rPr>
          <w:delText>151</w:delText>
        </w:r>
      </w:del>
      <w:r w:rsidRPr="00C42EAF">
        <w:fldChar w:fldCharType="end"/>
      </w:r>
      <w:r w:rsidRPr="00413B46">
        <w:t xml:space="preserve"> — TPM2_PolicyAuthorize Response</w:t>
      </w:r>
      <w:bookmarkEnd w:id="4502"/>
      <w:bookmarkEnd w:id="4503"/>
      <w:bookmarkEnd w:id="4504"/>
      <w:bookmarkEnd w:id="4505"/>
      <w:bookmarkEnd w:id="4506"/>
      <w:bookmarkEnd w:id="4507"/>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[[PolicyAuthorize]]</w:t>
      </w:r>
      <w:bookmarkStart w:id="4510" w:name="_Toc230511505"/>
      <w:bookmarkStart w:id="4511" w:name="_Toc156227712"/>
      <w:bookmarkStart w:id="4512" w:name="_Toc156725919"/>
      <w:bookmarkStart w:id="4513" w:name="_Toc156727607"/>
      <w:bookmarkStart w:id="4514" w:name="_Toc156831476"/>
      <w:bookmarkStart w:id="4515" w:name="_Toc157430451"/>
      <w:bookmarkStart w:id="4516" w:name="_Toc157615514"/>
      <w:bookmarkStart w:id="4517" w:name="_Toc157679508"/>
      <w:bookmarkStart w:id="4518" w:name="_Toc158714134"/>
      <w:bookmarkStart w:id="4519" w:name="_Toc158714334"/>
      <w:bookmarkStart w:id="4520" w:name="_Toc158724191"/>
      <w:bookmarkStart w:id="4521" w:name="_Toc184444138"/>
    </w:p>
    <w:p w:rsidR="00C53E66" w:rsidRPr="00413B46" w:rsidRDefault="00C53E66" w:rsidP="00C53E66">
      <w:pPr>
        <w:pStyle w:val="Heading2"/>
        <w:pageBreakBefore/>
      </w:pPr>
      <w:bookmarkStart w:id="4522" w:name="_Toc310935472"/>
      <w:bookmarkStart w:id="4523" w:name="_Toc380749578"/>
      <w:bookmarkStart w:id="4524" w:name="_Toc432774019"/>
      <w:bookmarkStart w:id="4525" w:name="_Toc443720877"/>
      <w:bookmarkStart w:id="4526" w:name="_Toc443576169"/>
      <w:bookmarkStart w:id="4527" w:name="_Toc473813890"/>
      <w:bookmarkStart w:id="4528" w:name="_Toc536440851"/>
      <w:bookmarkStart w:id="4529" w:name="_Toc24725526"/>
      <w:bookmarkStart w:id="4530" w:name="_Toc156227789"/>
      <w:bookmarkStart w:id="4531" w:name="_Toc156725994"/>
      <w:bookmarkStart w:id="4532" w:name="_Toc156727673"/>
      <w:bookmarkStart w:id="4533" w:name="_Toc156831542"/>
      <w:bookmarkStart w:id="4534" w:name="_Toc157430517"/>
      <w:bookmarkStart w:id="4535" w:name="_Toc157615588"/>
      <w:bookmarkStart w:id="4536" w:name="_Toc157679585"/>
      <w:bookmarkStart w:id="4537" w:name="_Toc158714211"/>
      <w:bookmarkStart w:id="4538" w:name="_Toc158714405"/>
      <w:bookmarkStart w:id="4539" w:name="_Toc158724262"/>
      <w:bookmarkStart w:id="4540" w:name="_Toc184444640"/>
      <w:bookmarkStart w:id="4541" w:name="_Toc214641077"/>
      <w:bookmarkStart w:id="4542" w:name="_Toc512181035"/>
      <w:bookmarkStart w:id="4543" w:name="_Toc513861122"/>
      <w:bookmarkStart w:id="4544" w:name="_Toc515343744"/>
      <w:bookmarkStart w:id="4545" w:name="_Toc516199203"/>
      <w:bookmarkStart w:id="4546" w:name="_Toc516291000"/>
      <w:bookmarkStart w:id="4547" w:name="_Ref516912415"/>
      <w:bookmarkStart w:id="4548" w:name="_Toc529851003"/>
      <w:bookmarkStart w:id="4549" w:name="_Toc110952230"/>
      <w:bookmarkStart w:id="4550" w:name="_Toc104168270"/>
      <w:bookmarkStart w:id="4551" w:name="_Toc114043863"/>
      <w:bookmarkStart w:id="4552" w:name="_Toc205277589"/>
      <w:bookmarkEnd w:id="2226"/>
      <w:bookmarkEnd w:id="4047"/>
      <w:bookmarkEnd w:id="4510"/>
      <w:bookmarkEnd w:id="4511"/>
      <w:bookmarkEnd w:id="4512"/>
      <w:bookmarkEnd w:id="4513"/>
      <w:bookmarkEnd w:id="4514"/>
      <w:bookmarkEnd w:id="4515"/>
      <w:bookmarkEnd w:id="4516"/>
      <w:bookmarkEnd w:id="4517"/>
      <w:bookmarkEnd w:id="4518"/>
      <w:bookmarkEnd w:id="4519"/>
      <w:bookmarkEnd w:id="4520"/>
      <w:bookmarkEnd w:id="4521"/>
      <w:r w:rsidRPr="00413B46">
        <w:lastRenderedPageBreak/>
        <w:t>TPM2_PolicyAuthValue</w:t>
      </w:r>
      <w:bookmarkEnd w:id="4522"/>
      <w:bookmarkEnd w:id="4523"/>
      <w:bookmarkEnd w:id="4524"/>
      <w:bookmarkEnd w:id="4525"/>
      <w:bookmarkEnd w:id="4526"/>
      <w:bookmarkEnd w:id="4527"/>
      <w:bookmarkEnd w:id="4528"/>
      <w:bookmarkEnd w:id="4529"/>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allows a policy to be bound to the authorization value of the authorized entity.</w:t>
      </w:r>
    </w:p>
    <w:p w:rsidR="00C53E66" w:rsidRPr="00413B46" w:rsidRDefault="00C53E66" w:rsidP="00C53E66">
      <w:pPr>
        <w:pStyle w:val="BodyText"/>
      </w:pPr>
      <w:r w:rsidRPr="00413B46">
        <w:t xml:space="preserve">When this command completes successfully, </w:t>
      </w:r>
      <w:r w:rsidRPr="00413B46">
        <w:rPr>
          <w:i/>
        </w:rPr>
        <w:t>policySession</w:t>
      </w:r>
      <w:r w:rsidRPr="00413B46">
        <w:t>→</w:t>
      </w:r>
      <w:r w:rsidRPr="00413B46">
        <w:rPr>
          <w:i/>
        </w:rPr>
        <w:t>isAuthValueNeeded</w:t>
      </w:r>
      <w:r w:rsidRPr="00413B46">
        <w:t xml:space="preserve"> is SET to indicate that the </w:t>
      </w:r>
      <w:r w:rsidRPr="00413B46">
        <w:rPr>
          <w:i/>
        </w:rPr>
        <w:t>authValue</w:t>
      </w:r>
      <w:r w:rsidRPr="00413B46">
        <w:t xml:space="preserve"> will be included in </w:t>
      </w:r>
      <w:r w:rsidRPr="00413B46">
        <w:rPr>
          <w:i/>
        </w:rPr>
        <w:t>hmacKey</w:t>
      </w:r>
      <w:r w:rsidRPr="00413B46">
        <w:t xml:space="preserve"> when the authorization HMAC is computed for the command being authorized using this session. Additionally, </w:t>
      </w:r>
      <w:r w:rsidRPr="00413B46">
        <w:rPr>
          <w:i/>
        </w:rPr>
        <w:t>policySession</w:t>
      </w:r>
      <w:r w:rsidRPr="00413B46">
        <w:t>→</w:t>
      </w:r>
      <w:r w:rsidRPr="00413B46">
        <w:rPr>
          <w:i/>
        </w:rPr>
        <w:t>isPasswordNeeded</w:t>
      </w:r>
      <w:r w:rsidRPr="00413B46">
        <w:t xml:space="preserve"> will be CLEAR.</w:t>
      </w:r>
    </w:p>
    <w:p w:rsidR="006B74E4" w:rsidRDefault="00C53E66" w:rsidP="00C53E66">
      <w:pPr>
        <w:pStyle w:val="NOTE"/>
      </w:pPr>
      <w:r w:rsidRPr="00413B46">
        <w:t>NOTE</w:t>
      </w:r>
      <w:r w:rsidRPr="00413B46">
        <w:tab/>
        <w:t xml:space="preserve">If a policy does not use this command, then the </w:t>
      </w:r>
      <w:r w:rsidRPr="00413B46">
        <w:rPr>
          <w:i/>
        </w:rPr>
        <w:t>hmacKey</w:t>
      </w:r>
      <w:r w:rsidRPr="00413B46">
        <w:t xml:space="preserve"> for the authorized command would only use </w:t>
      </w:r>
      <w:r w:rsidRPr="00413B46">
        <w:rPr>
          <w:i/>
        </w:rPr>
        <w:t xml:space="preserve">sessionKey. </w:t>
      </w:r>
      <w:r w:rsidRPr="00413B46">
        <w:t xml:space="preserve">If </w:t>
      </w:r>
      <w:r w:rsidRPr="00413B46">
        <w:rPr>
          <w:i/>
        </w:rPr>
        <w:t xml:space="preserve">sessionKey </w:t>
      </w:r>
      <w:r w:rsidRPr="00413B46">
        <w:t xml:space="preserve">is not present, then the </w:t>
      </w:r>
      <w:r w:rsidRPr="00413B46">
        <w:rPr>
          <w:i/>
        </w:rPr>
        <w:t xml:space="preserve">hmacKey </w:t>
      </w:r>
      <w:r w:rsidRPr="00413B46">
        <w:t>is an Empty Buffer and no HMAC would be computed.</w:t>
      </w:r>
    </w:p>
    <w:p w:rsidR="00C53E66" w:rsidRPr="00413B46" w:rsidRDefault="00C53E66" w:rsidP="00C53E66">
      <w:pPr>
        <w:pStyle w:val="BodyText"/>
      </w:pPr>
      <w:r w:rsidRPr="00413B46">
        <w:t xml:space="preserve">If successful, </w:t>
      </w:r>
      <w:r w:rsidRPr="00413B46">
        <w:rPr>
          <w:i/>
        </w:rPr>
        <w:t>policySession</w:t>
      </w:r>
      <w:r w:rsidRPr="00413B46">
        <w:t>→</w:t>
      </w:r>
      <w:r w:rsidRPr="00413B46">
        <w:rPr>
          <w:i/>
        </w:rPr>
        <w:t>policyDigest</w:t>
      </w:r>
      <w:r w:rsidRPr="00413B46">
        <w:t xml:space="preserve"> will be updated with</w:t>
      </w:r>
    </w:p>
    <w:p w:rsidR="00C53E66" w:rsidRPr="00413B46" w:rsidRDefault="00C53E66" w:rsidP="00C53E66">
      <w:pPr>
        <w:pStyle w:val="Equation"/>
        <w:rPr>
          <w:i w:val="0"/>
        </w:rPr>
      </w:pPr>
      <w:r w:rsidRPr="00413B46">
        <w:rPr>
          <w:i w:val="0"/>
        </w:rPr>
        <w:tab/>
      </w:r>
      <w:r w:rsidRPr="00413B46">
        <w:t>policyDigest</w:t>
      </w:r>
      <w:r w:rsidRPr="00413B46">
        <w:rPr>
          <w:vertAlign w:val="subscript"/>
        </w:rPr>
        <w:t>new</w:t>
      </w:r>
      <w:r w:rsidRPr="00413B46">
        <w:rPr>
          <w:i w:val="0"/>
        </w:rPr>
        <w:t xml:space="preserve"> </w:t>
      </w:r>
      <w:r w:rsidRPr="00413B46">
        <w:rPr>
          <w:rFonts w:ascii="Cambria Math" w:hAnsi="Cambria Math" w:cs="Cambria Math"/>
          <w:i w:val="0"/>
        </w:rPr>
        <w:t>≔</w:t>
      </w:r>
      <w:r w:rsidRPr="00413B46">
        <w:rPr>
          <w:i w:val="0"/>
        </w:rPr>
        <w:t xml:space="preserve"> </w:t>
      </w:r>
      <w:r w:rsidRPr="00413B46">
        <w:rPr>
          <w:b/>
          <w:i w:val="0"/>
        </w:rPr>
        <w:t>H</w:t>
      </w:r>
      <w:r w:rsidRPr="00413B46">
        <w:rPr>
          <w:vertAlign w:val="subscript"/>
        </w:rPr>
        <w:t>policyAlg</w:t>
      </w:r>
      <w:r w:rsidRPr="00413B46">
        <w:rPr>
          <w:i w:val="0"/>
        </w:rPr>
        <w:t>(</w:t>
      </w:r>
      <w:r w:rsidRPr="00413B46">
        <w:t>policyDigest</w:t>
      </w:r>
      <w:r w:rsidRPr="00413B46">
        <w:rPr>
          <w:vertAlign w:val="subscript"/>
        </w:rPr>
        <w:t>old</w:t>
      </w:r>
      <w:r w:rsidRPr="00413B46">
        <w:rPr>
          <w:i w:val="0"/>
        </w:rPr>
        <w:t xml:space="preserve"> || </w:t>
      </w:r>
      <w:r w:rsidRPr="00413B46">
        <w:rPr>
          <w:rFonts w:ascii="Arial" w:hAnsi="Arial"/>
          <w:i w:val="0"/>
          <w:sz w:val="20"/>
        </w:rPr>
        <w:t>TPM_CC_PolicyAuthValue</w:t>
      </w:r>
      <w:r w:rsidRPr="00413B46">
        <w:rPr>
          <w:i w:val="0"/>
        </w:rPr>
        <w:t>)</w:t>
      </w:r>
      <w:r w:rsidRPr="00413B46">
        <w:rPr>
          <w:i w:val="0"/>
        </w:rPr>
        <w:tab/>
      </w:r>
      <w:r w:rsidRPr="00C42EAF">
        <w:rPr>
          <w:rFonts w:ascii="Arial" w:hAnsi="Arial"/>
          <w:i w:val="0"/>
          <w:sz w:val="20"/>
        </w:rPr>
        <w:fldChar w:fldCharType="begin"/>
      </w:r>
      <w:r w:rsidRPr="00413B46">
        <w:rPr>
          <w:rFonts w:ascii="Arial" w:hAnsi="Arial"/>
          <w:i w:val="0"/>
          <w:sz w:val="20"/>
        </w:rPr>
        <w:instrText xml:space="preserve"> LISTNUM Equ </w:instrText>
      </w:r>
      <w:r w:rsidRPr="00C42EAF">
        <w:rPr>
          <w:rFonts w:ascii="Arial" w:hAnsi="Arial"/>
          <w:i w:val="0"/>
          <w:sz w:val="20"/>
        </w:rPr>
        <w:fldChar w:fldCharType="separate"/>
      </w:r>
      <w:r w:rsidRPr="00413B46">
        <w:rPr>
          <w:rFonts w:ascii="Arial" w:hAnsi="Arial"/>
          <w:i w:val="0"/>
          <w:sz w:val="20"/>
        </w:rPr>
        <w:t>1</w:t>
      </w:r>
      <w:r w:rsidRPr="00C42EAF">
        <w:rPr>
          <w:rFonts w:ascii="Arial" w:hAnsi="Arial"/>
          <w:i w:val="0"/>
          <w:sz w:val="20"/>
        </w:rPr>
        <w:fldChar w:fldCharType="end">
          <w:numberingChange w:id="4553" w:author="David Wooten" w:date="2019-11-15T15:17:00Z" w:original="(36)"/>
        </w:fldChar>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4554" w:name="_Toc380749775"/>
      <w:bookmarkStart w:id="4555" w:name="_Toc432774222"/>
      <w:bookmarkStart w:id="4556" w:name="_Toc443576369"/>
      <w:bookmarkStart w:id="4557" w:name="_Toc473814103"/>
      <w:bookmarkStart w:id="4558" w:name="_Toc536441069"/>
      <w:bookmarkStart w:id="4559" w:name="_Toc24725751"/>
      <w:r w:rsidRPr="00413B46">
        <w:t xml:space="preserve">Table </w:t>
      </w:r>
      <w:r w:rsidRPr="00C42EAF">
        <w:fldChar w:fldCharType="begin"/>
      </w:r>
      <w:r w:rsidRPr="00413B46">
        <w:instrText xml:space="preserve"> SEQ Table \* ARABIC </w:instrText>
      </w:r>
      <w:r w:rsidRPr="00C42EAF">
        <w:fldChar w:fldCharType="separate"/>
      </w:r>
      <w:ins w:id="4560" w:author="David Wooten" w:date="2019-11-15T15:49:00Z">
        <w:r w:rsidR="00D51C42">
          <w:rPr>
            <w:noProof/>
          </w:rPr>
          <w:t>156</w:t>
        </w:r>
      </w:ins>
      <w:del w:id="4561" w:author="David Wooten" w:date="2019-11-15T15:49:00Z">
        <w:r w:rsidR="00E90F60" w:rsidDel="00D51C42">
          <w:rPr>
            <w:noProof/>
          </w:rPr>
          <w:delText>152</w:delText>
        </w:r>
      </w:del>
      <w:r w:rsidRPr="00C42EAF">
        <w:fldChar w:fldCharType="end"/>
      </w:r>
      <w:r w:rsidRPr="00413B46">
        <w:t xml:space="preserve"> — TPM2_PolicyAuthValue Command</w:t>
      </w:r>
      <w:bookmarkEnd w:id="4554"/>
      <w:bookmarkEnd w:id="4555"/>
      <w:bookmarkEnd w:id="4556"/>
      <w:bookmarkEnd w:id="4557"/>
      <w:bookmarkEnd w:id="4558"/>
      <w:bookmarkEnd w:id="455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000000"/>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TPM_ST_SESSIONS if an audit session is present; otherwise, TPM_ST_NO_SESSIONS</w:t>
            </w:r>
          </w:p>
        </w:tc>
      </w:tr>
      <w:tr w:rsidR="00C53E66" w:rsidRPr="00413B46" w:rsidTr="00B8394F">
        <w:trPr>
          <w:cantSplit/>
          <w:jc w:val="center"/>
        </w:trPr>
        <w:tc>
          <w:tcPr>
            <w:tcW w:w="2736" w:type="dxa"/>
            <w:tcBorders>
              <w:left w:val="single" w:sz="12" w:space="0" w:color="000000"/>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TPM_CC_PolicyAuthValue</w:t>
            </w:r>
          </w:p>
        </w:tc>
      </w:tr>
      <w:tr w:rsidR="00C53E66" w:rsidRPr="00413B46" w:rsidTr="00B8394F">
        <w:trPr>
          <w:cantSplit/>
          <w:jc w:val="center"/>
        </w:trPr>
        <w:tc>
          <w:tcPr>
            <w:tcW w:w="2736" w:type="dxa"/>
            <w:tcBorders>
              <w:top w:val="dashDotStroked" w:sz="24" w:space="0" w:color="auto"/>
              <w:left w:val="single" w:sz="12" w:space="0" w:color="auto"/>
              <w:bottom w:val="thinThickThinMediumGap" w:sz="12" w:space="0" w:color="auto"/>
              <w:right w:val="single" w:sz="8" w:space="0" w:color="auto"/>
            </w:tcBorders>
            <w:vAlign w:val="center"/>
          </w:tcPr>
          <w:p w:rsidR="00C53E66" w:rsidRPr="00413B46" w:rsidRDefault="00C53E66" w:rsidP="00B8394F">
            <w:pPr>
              <w:pStyle w:val="TABLE-cell"/>
            </w:pPr>
            <w:r w:rsidRPr="00413B46">
              <w:t>TPMI_SH_POLICY</w:t>
            </w:r>
          </w:p>
        </w:tc>
        <w:tc>
          <w:tcPr>
            <w:tcW w:w="2016" w:type="dxa"/>
            <w:tcBorders>
              <w:top w:val="dashDotStroked" w:sz="24" w:space="0" w:color="auto"/>
              <w:left w:val="single" w:sz="8" w:space="0" w:color="auto"/>
              <w:bottom w:val="thinThickThinMediumGap" w:sz="12" w:space="0" w:color="auto"/>
              <w:right w:val="single" w:sz="8" w:space="0" w:color="auto"/>
            </w:tcBorders>
            <w:vAlign w:val="center"/>
          </w:tcPr>
          <w:p w:rsidR="00C53E66" w:rsidRPr="00413B46" w:rsidRDefault="00C53E66" w:rsidP="00B8394F">
            <w:pPr>
              <w:pStyle w:val="TABLE-cell"/>
            </w:pPr>
            <w:r w:rsidRPr="00413B46">
              <w:t>policySession</w:t>
            </w:r>
          </w:p>
        </w:tc>
        <w:tc>
          <w:tcPr>
            <w:tcW w:w="4608" w:type="dxa"/>
            <w:tcBorders>
              <w:top w:val="dashDotStroked" w:sz="24" w:space="0" w:color="auto"/>
              <w:left w:val="single" w:sz="8" w:space="0" w:color="auto"/>
              <w:bottom w:val="thinThickThinMediumGap" w:sz="12" w:space="0" w:color="auto"/>
              <w:right w:val="single" w:sz="12" w:space="0" w:color="auto"/>
            </w:tcBorders>
            <w:vAlign w:val="center"/>
          </w:tcPr>
          <w:p w:rsidR="00C53E66" w:rsidRPr="00413B46" w:rsidRDefault="00C53E66" w:rsidP="00B8394F">
            <w:pPr>
              <w:pStyle w:val="TABLE-cell"/>
            </w:pPr>
            <w:r w:rsidRPr="00413B46">
              <w:t>handle for the policy session being extended</w:t>
            </w:r>
          </w:p>
          <w:p w:rsidR="00C53E66" w:rsidRPr="00413B46" w:rsidRDefault="00C53E66" w:rsidP="00B8394F">
            <w:pPr>
              <w:pStyle w:val="TABLE-cell"/>
            </w:pPr>
            <w:r w:rsidRPr="00413B46">
              <w:t>Auth Index: None</w:t>
            </w:r>
          </w:p>
        </w:tc>
      </w:tr>
    </w:tbl>
    <w:p w:rsidR="00C53E66" w:rsidRPr="00413B46" w:rsidRDefault="00C53E66" w:rsidP="00C53E66">
      <w:pPr>
        <w:pStyle w:val="TABLE-title"/>
      </w:pPr>
      <w:bookmarkStart w:id="4562" w:name="_Toc380749776"/>
      <w:bookmarkStart w:id="4563" w:name="_Toc432774223"/>
      <w:bookmarkStart w:id="4564" w:name="_Toc443576370"/>
      <w:bookmarkStart w:id="4565" w:name="_Toc473814104"/>
      <w:bookmarkStart w:id="4566" w:name="_Toc536441070"/>
      <w:bookmarkStart w:id="4567" w:name="_Toc24725752"/>
      <w:r w:rsidRPr="00413B46">
        <w:t xml:space="preserve">Table </w:t>
      </w:r>
      <w:r w:rsidRPr="00C42EAF">
        <w:fldChar w:fldCharType="begin"/>
      </w:r>
      <w:r w:rsidRPr="00413B46">
        <w:instrText xml:space="preserve"> SEQ Table \* ARABIC </w:instrText>
      </w:r>
      <w:r w:rsidRPr="00C42EAF">
        <w:fldChar w:fldCharType="separate"/>
      </w:r>
      <w:ins w:id="4568" w:author="David Wooten" w:date="2019-11-15T15:49:00Z">
        <w:r w:rsidR="00D51C42">
          <w:rPr>
            <w:noProof/>
          </w:rPr>
          <w:t>157</w:t>
        </w:r>
      </w:ins>
      <w:del w:id="4569" w:author="David Wooten" w:date="2019-11-15T15:49:00Z">
        <w:r w:rsidR="00E90F60" w:rsidDel="00D51C42">
          <w:rPr>
            <w:noProof/>
          </w:rPr>
          <w:delText>153</w:delText>
        </w:r>
      </w:del>
      <w:r w:rsidRPr="00C42EAF">
        <w:fldChar w:fldCharType="end"/>
      </w:r>
      <w:r w:rsidRPr="00413B46">
        <w:t xml:space="preserve"> — TPM2_PolicyAuthValue Response</w:t>
      </w:r>
      <w:bookmarkEnd w:id="4562"/>
      <w:bookmarkEnd w:id="4563"/>
      <w:bookmarkEnd w:id="4564"/>
      <w:bookmarkEnd w:id="4565"/>
      <w:bookmarkEnd w:id="4566"/>
      <w:bookmarkEnd w:id="4567"/>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[[PolicyAuthValue]]</w:t>
      </w:r>
    </w:p>
    <w:p w:rsidR="00C53E66" w:rsidRPr="00413B46" w:rsidRDefault="00C53E66" w:rsidP="00C53E66">
      <w:pPr>
        <w:pStyle w:val="Heading2"/>
        <w:pageBreakBefore/>
      </w:pPr>
      <w:bookmarkStart w:id="4570" w:name="_Toc310935473"/>
      <w:bookmarkStart w:id="4571" w:name="_Toc380749579"/>
      <w:bookmarkStart w:id="4572" w:name="_Toc432774020"/>
      <w:bookmarkStart w:id="4573" w:name="_Toc443720878"/>
      <w:bookmarkStart w:id="4574" w:name="_Toc443576170"/>
      <w:bookmarkStart w:id="4575" w:name="_Toc473813891"/>
      <w:bookmarkStart w:id="4576" w:name="_Toc536440852"/>
      <w:bookmarkStart w:id="4577" w:name="_Toc24725527"/>
      <w:r w:rsidRPr="00413B46">
        <w:lastRenderedPageBreak/>
        <w:t>TPM2_PolicyPassword</w:t>
      </w:r>
      <w:bookmarkEnd w:id="4570"/>
      <w:bookmarkEnd w:id="4571"/>
      <w:bookmarkEnd w:id="4572"/>
      <w:bookmarkEnd w:id="4573"/>
      <w:bookmarkEnd w:id="4574"/>
      <w:bookmarkEnd w:id="4575"/>
      <w:bookmarkEnd w:id="4576"/>
      <w:bookmarkEnd w:id="4577"/>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allows a policy to be bound to the authorization value of the authorized object.</w:t>
      </w:r>
    </w:p>
    <w:p w:rsidR="00C53E66" w:rsidRPr="00413B46" w:rsidRDefault="00C53E66" w:rsidP="00C53E66">
      <w:pPr>
        <w:pStyle w:val="BodyText"/>
      </w:pPr>
      <w:r w:rsidRPr="00413B46">
        <w:t xml:space="preserve">When this command completes successfully, </w:t>
      </w:r>
      <w:r w:rsidRPr="00413B46">
        <w:rPr>
          <w:i/>
        </w:rPr>
        <w:t>policySession</w:t>
      </w:r>
      <w:r w:rsidRPr="00413B46">
        <w:t>→</w:t>
      </w:r>
      <w:r w:rsidRPr="00413B46">
        <w:rPr>
          <w:i/>
        </w:rPr>
        <w:t>isPasswordNeeded</w:t>
      </w:r>
      <w:r w:rsidRPr="00413B46">
        <w:t xml:space="preserve"> is SET to indicate that </w:t>
      </w:r>
      <w:r w:rsidRPr="00413B46">
        <w:rPr>
          <w:i/>
        </w:rPr>
        <w:t>authValue</w:t>
      </w:r>
      <w:r w:rsidRPr="00413B46">
        <w:t xml:space="preserve"> of the authorized object will be checked when the session is used for authorization. The caller will provide the </w:t>
      </w:r>
      <w:r w:rsidRPr="00413B46">
        <w:rPr>
          <w:i/>
        </w:rPr>
        <w:t>authValue</w:t>
      </w:r>
      <w:r w:rsidRPr="00413B46">
        <w:t xml:space="preserve"> in clear text in the </w:t>
      </w:r>
      <w:r w:rsidRPr="00413B46">
        <w:rPr>
          <w:i/>
        </w:rPr>
        <w:t>hmac</w:t>
      </w:r>
      <w:r w:rsidRPr="00413B46">
        <w:t xml:space="preserve"> parameter of the authorization. The comparison of </w:t>
      </w:r>
      <w:r w:rsidRPr="00413B46">
        <w:rPr>
          <w:i/>
        </w:rPr>
        <w:t>hmac</w:t>
      </w:r>
      <w:r w:rsidRPr="00413B46">
        <w:t xml:space="preserve"> to </w:t>
      </w:r>
      <w:r w:rsidRPr="00413B46">
        <w:rPr>
          <w:i/>
        </w:rPr>
        <w:t>authValue</w:t>
      </w:r>
      <w:r w:rsidRPr="00413B46">
        <w:t xml:space="preserve"> is performed as if the authorization is a password.</w:t>
      </w:r>
    </w:p>
    <w:p w:rsidR="00C53E66" w:rsidRPr="00413B46" w:rsidRDefault="00C53E66" w:rsidP="00C53E66">
      <w:pPr>
        <w:pStyle w:val="NOTE"/>
      </w:pPr>
      <w:r w:rsidRPr="00413B46">
        <w:t>NOTE 1</w:t>
      </w:r>
      <w:r w:rsidRPr="00413B46">
        <w:tab/>
        <w:t xml:space="preserve">The parameter field in the policy session where the authorization value is provided is called </w:t>
      </w:r>
      <w:r w:rsidRPr="00413B46">
        <w:rPr>
          <w:i/>
        </w:rPr>
        <w:t>hmac</w:t>
      </w:r>
      <w:r w:rsidRPr="00413B46">
        <w:t>. If TPM2_</w:t>
      </w:r>
      <w:proofErr w:type="gramStart"/>
      <w:r w:rsidRPr="00413B46">
        <w:t>PolicyPassword(</w:t>
      </w:r>
      <w:proofErr w:type="gramEnd"/>
      <w:r w:rsidRPr="00413B46">
        <w:t>) is part of the sequence, then the field will contain a password and not an HMAC.</w:t>
      </w:r>
    </w:p>
    <w:p w:rsidR="00C53E66" w:rsidRPr="00413B46" w:rsidRDefault="00C53E66" w:rsidP="00C53E66">
      <w:pPr>
        <w:pStyle w:val="BodyText"/>
      </w:pPr>
      <w:r w:rsidRPr="00413B46">
        <w:t xml:space="preserve">If successful, </w:t>
      </w:r>
      <w:r w:rsidRPr="00413B46">
        <w:rPr>
          <w:i/>
        </w:rPr>
        <w:t>policySession</w:t>
      </w:r>
      <w:r w:rsidRPr="00413B46">
        <w:t>→</w:t>
      </w:r>
      <w:r w:rsidRPr="00413B46">
        <w:rPr>
          <w:i/>
        </w:rPr>
        <w:t>policyDigest</w:t>
      </w:r>
      <w:r w:rsidRPr="00413B46">
        <w:t xml:space="preserve"> will be updated with</w:t>
      </w:r>
    </w:p>
    <w:p w:rsidR="00C53E66" w:rsidRPr="00413B46" w:rsidRDefault="00C53E66" w:rsidP="00C53E66">
      <w:pPr>
        <w:pStyle w:val="Equation"/>
        <w:rPr>
          <w:rFonts w:ascii="Arial" w:hAnsi="Arial"/>
          <w:i w:val="0"/>
          <w:sz w:val="20"/>
          <w:szCs w:val="20"/>
        </w:rPr>
      </w:pPr>
      <w:r w:rsidRPr="00413B46">
        <w:rPr>
          <w:i w:val="0"/>
        </w:rPr>
        <w:tab/>
      </w:r>
      <w:r w:rsidRPr="00413B46">
        <w:t>policyDigest</w:t>
      </w:r>
      <w:r w:rsidRPr="00413B46">
        <w:rPr>
          <w:vertAlign w:val="subscript"/>
        </w:rPr>
        <w:t>new</w:t>
      </w:r>
      <w:r w:rsidRPr="00413B46">
        <w:rPr>
          <w:i w:val="0"/>
        </w:rPr>
        <w:t xml:space="preserve"> </w:t>
      </w:r>
      <w:r w:rsidRPr="00413B46">
        <w:rPr>
          <w:rFonts w:ascii="Cambria Math" w:hAnsi="Cambria Math" w:cs="Cambria Math"/>
          <w:i w:val="0"/>
        </w:rPr>
        <w:t>≔</w:t>
      </w:r>
      <w:r w:rsidRPr="00413B46">
        <w:rPr>
          <w:i w:val="0"/>
        </w:rPr>
        <w:t xml:space="preserve"> </w:t>
      </w:r>
      <w:r w:rsidRPr="00413B46">
        <w:rPr>
          <w:b/>
          <w:i w:val="0"/>
        </w:rPr>
        <w:t>H</w:t>
      </w:r>
      <w:r w:rsidRPr="00413B46">
        <w:rPr>
          <w:vertAlign w:val="subscript"/>
        </w:rPr>
        <w:t>policyAlg</w:t>
      </w:r>
      <w:r w:rsidRPr="00413B46">
        <w:rPr>
          <w:i w:val="0"/>
        </w:rPr>
        <w:t>(</w:t>
      </w:r>
      <w:r w:rsidRPr="00413B46">
        <w:t>policyDigest</w:t>
      </w:r>
      <w:r w:rsidRPr="00413B46">
        <w:rPr>
          <w:vertAlign w:val="subscript"/>
        </w:rPr>
        <w:t>old</w:t>
      </w:r>
      <w:r w:rsidRPr="00413B46">
        <w:rPr>
          <w:i w:val="0"/>
        </w:rPr>
        <w:t xml:space="preserve"> || </w:t>
      </w:r>
      <w:r w:rsidRPr="00413B46">
        <w:rPr>
          <w:rFonts w:ascii="Arial" w:hAnsi="Arial"/>
          <w:i w:val="0"/>
          <w:sz w:val="20"/>
        </w:rPr>
        <w:t>TPM_CC_PolicyAuthValue</w:t>
      </w:r>
      <w:r w:rsidRPr="00413B46">
        <w:rPr>
          <w:i w:val="0"/>
        </w:rPr>
        <w:t>)</w:t>
      </w:r>
      <w:r w:rsidRPr="00413B46">
        <w:rPr>
          <w:i w:val="0"/>
        </w:rPr>
        <w:tab/>
      </w:r>
      <w:r w:rsidRPr="00C42EAF">
        <w:rPr>
          <w:rFonts w:ascii="Arial" w:hAnsi="Arial"/>
          <w:i w:val="0"/>
          <w:sz w:val="20"/>
          <w:szCs w:val="20"/>
        </w:rPr>
        <w:fldChar w:fldCharType="begin"/>
      </w:r>
      <w:r w:rsidRPr="00413B46">
        <w:rPr>
          <w:rFonts w:ascii="Arial" w:hAnsi="Arial"/>
          <w:i w:val="0"/>
          <w:sz w:val="20"/>
          <w:szCs w:val="20"/>
        </w:rPr>
        <w:instrText xml:space="preserve"> LISTNUM Equ </w:instrText>
      </w:r>
      <w:r w:rsidRPr="00C42EAF">
        <w:rPr>
          <w:rFonts w:ascii="Arial" w:hAnsi="Arial"/>
          <w:i w:val="0"/>
          <w:sz w:val="20"/>
          <w:szCs w:val="20"/>
        </w:rPr>
        <w:fldChar w:fldCharType="separate"/>
      </w:r>
      <w:r w:rsidRPr="00413B46">
        <w:rPr>
          <w:rFonts w:ascii="Arial" w:hAnsi="Arial"/>
          <w:i w:val="0"/>
          <w:sz w:val="20"/>
          <w:szCs w:val="20"/>
        </w:rPr>
        <w:t>1</w:t>
      </w:r>
      <w:r w:rsidRPr="00C42EAF">
        <w:rPr>
          <w:rFonts w:ascii="Arial" w:hAnsi="Arial"/>
          <w:i w:val="0"/>
          <w:sz w:val="20"/>
          <w:szCs w:val="20"/>
        </w:rPr>
        <w:fldChar w:fldCharType="end">
          <w:numberingChange w:id="4578" w:author="David Wooten" w:date="2019-11-15T15:17:00Z" w:original="(37)"/>
        </w:fldChar>
      </w:r>
    </w:p>
    <w:p w:rsidR="00C53E66" w:rsidRPr="00413B46" w:rsidRDefault="00C53E66" w:rsidP="00C53E66">
      <w:pPr>
        <w:pStyle w:val="NOTE"/>
      </w:pPr>
      <w:r w:rsidRPr="00413B46">
        <w:t>NOTE 2</w:t>
      </w:r>
      <w:r w:rsidRPr="00413B46">
        <w:tab/>
        <w:t xml:space="preserve">This is the same extend value as used with TPM2_PolicyAuthValue so that the evaluation may be done using either an HMAC or a password with no change to the </w:t>
      </w:r>
      <w:r w:rsidRPr="00413B46">
        <w:rPr>
          <w:i/>
        </w:rPr>
        <w:t>authPolicy</w:t>
      </w:r>
      <w:r w:rsidRPr="00413B46">
        <w:t xml:space="preserve"> of the object. The reason that two commands are present is to indicate to the TPM if the </w:t>
      </w:r>
      <w:r w:rsidRPr="00413B46">
        <w:rPr>
          <w:i/>
        </w:rPr>
        <w:t>hmac</w:t>
      </w:r>
      <w:r w:rsidRPr="00413B46">
        <w:t xml:space="preserve"> field in the authorization will contain an HMAC or a password value.</w:t>
      </w:r>
    </w:p>
    <w:p w:rsidR="00C53E66" w:rsidRPr="00413B46" w:rsidRDefault="00C53E66" w:rsidP="00C53E66">
      <w:pPr>
        <w:pStyle w:val="BodyText"/>
      </w:pPr>
      <w:r w:rsidRPr="00413B46">
        <w:t xml:space="preserve">When this command is successful, </w:t>
      </w:r>
      <w:r w:rsidRPr="00413B46">
        <w:rPr>
          <w:i/>
        </w:rPr>
        <w:t>policySession</w:t>
      </w:r>
      <w:r w:rsidRPr="00413B46">
        <w:t>→</w:t>
      </w:r>
      <w:r w:rsidRPr="00413B46">
        <w:rPr>
          <w:i/>
        </w:rPr>
        <w:t>isAuthValueNeeded</w:t>
      </w:r>
      <w:r w:rsidRPr="00413B46">
        <w:t xml:space="preserve"> will be CLEAR.</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4579" w:name="_Toc380749777"/>
      <w:bookmarkStart w:id="4580" w:name="_Toc432774224"/>
      <w:bookmarkStart w:id="4581" w:name="_Toc443576371"/>
      <w:bookmarkStart w:id="4582" w:name="_Toc473814105"/>
      <w:bookmarkStart w:id="4583" w:name="_Toc536441071"/>
      <w:bookmarkStart w:id="4584" w:name="_Toc24725753"/>
      <w:r w:rsidRPr="00413B46">
        <w:t xml:space="preserve">Table </w:t>
      </w:r>
      <w:r w:rsidRPr="00C42EAF">
        <w:fldChar w:fldCharType="begin"/>
      </w:r>
      <w:r w:rsidRPr="00413B46">
        <w:instrText xml:space="preserve"> SEQ Table \* ARABIC </w:instrText>
      </w:r>
      <w:r w:rsidRPr="00C42EAF">
        <w:fldChar w:fldCharType="separate"/>
      </w:r>
      <w:ins w:id="4585" w:author="David Wooten" w:date="2019-11-15T15:49:00Z">
        <w:r w:rsidR="00D51C42">
          <w:rPr>
            <w:noProof/>
          </w:rPr>
          <w:t>158</w:t>
        </w:r>
      </w:ins>
      <w:del w:id="4586" w:author="David Wooten" w:date="2019-11-15T15:49:00Z">
        <w:r w:rsidR="00E90F60" w:rsidDel="00D51C42">
          <w:rPr>
            <w:noProof/>
          </w:rPr>
          <w:delText>154</w:delText>
        </w:r>
      </w:del>
      <w:r w:rsidRPr="00C42EAF">
        <w:fldChar w:fldCharType="end"/>
      </w:r>
      <w:r w:rsidRPr="00413B46">
        <w:t xml:space="preserve"> — TPM2_PolicyPassword Command</w:t>
      </w:r>
      <w:bookmarkEnd w:id="4579"/>
      <w:bookmarkEnd w:id="4580"/>
      <w:bookmarkEnd w:id="4581"/>
      <w:bookmarkEnd w:id="4582"/>
      <w:bookmarkEnd w:id="4583"/>
      <w:bookmarkEnd w:id="4584"/>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000000"/>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TPM_ST_SESSIONS if an audit session is present; otherwise, TPM_ST_NO_SESSIONS</w:t>
            </w:r>
          </w:p>
        </w:tc>
      </w:tr>
      <w:tr w:rsidR="00C53E66" w:rsidRPr="00413B46" w:rsidTr="00B8394F">
        <w:trPr>
          <w:cantSplit/>
          <w:jc w:val="center"/>
        </w:trPr>
        <w:tc>
          <w:tcPr>
            <w:tcW w:w="2736" w:type="dxa"/>
            <w:tcBorders>
              <w:left w:val="single" w:sz="12" w:space="0" w:color="000000"/>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TPM_CC_PolicyPassword</w:t>
            </w:r>
          </w:p>
        </w:tc>
      </w:tr>
      <w:tr w:rsidR="00C53E66" w:rsidRPr="00413B46" w:rsidTr="00B8394F">
        <w:trPr>
          <w:cantSplit/>
          <w:jc w:val="center"/>
        </w:trPr>
        <w:tc>
          <w:tcPr>
            <w:tcW w:w="2736" w:type="dxa"/>
            <w:tcBorders>
              <w:top w:val="dashDotStroked" w:sz="24" w:space="0" w:color="auto"/>
              <w:left w:val="single" w:sz="12" w:space="0" w:color="auto"/>
              <w:bottom w:val="thinThickThinMediumGap" w:sz="12" w:space="0" w:color="auto"/>
              <w:right w:val="single" w:sz="8" w:space="0" w:color="auto"/>
            </w:tcBorders>
            <w:vAlign w:val="center"/>
          </w:tcPr>
          <w:p w:rsidR="00C53E66" w:rsidRPr="00413B46" w:rsidRDefault="00C53E66" w:rsidP="00B8394F">
            <w:pPr>
              <w:pStyle w:val="TABLE-cell"/>
            </w:pPr>
            <w:r w:rsidRPr="00413B46">
              <w:t>TPMI_SH_POLICY</w:t>
            </w:r>
          </w:p>
        </w:tc>
        <w:tc>
          <w:tcPr>
            <w:tcW w:w="2016" w:type="dxa"/>
            <w:tcBorders>
              <w:top w:val="dashDotStroked" w:sz="24" w:space="0" w:color="auto"/>
              <w:left w:val="single" w:sz="8" w:space="0" w:color="auto"/>
              <w:bottom w:val="thinThickThinMediumGap" w:sz="12" w:space="0" w:color="auto"/>
              <w:right w:val="single" w:sz="8" w:space="0" w:color="auto"/>
            </w:tcBorders>
            <w:vAlign w:val="center"/>
          </w:tcPr>
          <w:p w:rsidR="00C53E66" w:rsidRPr="00413B46" w:rsidRDefault="00C53E66" w:rsidP="00B8394F">
            <w:pPr>
              <w:pStyle w:val="TABLE-cell"/>
            </w:pPr>
            <w:r w:rsidRPr="00413B46">
              <w:t>policySession</w:t>
            </w:r>
          </w:p>
        </w:tc>
        <w:tc>
          <w:tcPr>
            <w:tcW w:w="4608" w:type="dxa"/>
            <w:tcBorders>
              <w:top w:val="dashDotStroked" w:sz="24" w:space="0" w:color="auto"/>
              <w:left w:val="single" w:sz="8" w:space="0" w:color="auto"/>
              <w:bottom w:val="thinThickThinMediumGap" w:sz="12" w:space="0" w:color="auto"/>
              <w:right w:val="single" w:sz="12" w:space="0" w:color="auto"/>
            </w:tcBorders>
            <w:vAlign w:val="center"/>
          </w:tcPr>
          <w:p w:rsidR="00C53E66" w:rsidRPr="00413B46" w:rsidRDefault="00C53E66" w:rsidP="00B8394F">
            <w:pPr>
              <w:pStyle w:val="TABLE-cell"/>
            </w:pPr>
            <w:r w:rsidRPr="00413B46">
              <w:t>handle for the policy session being extended</w:t>
            </w:r>
          </w:p>
          <w:p w:rsidR="00C53E66" w:rsidRPr="00413B46" w:rsidRDefault="00C53E66" w:rsidP="00B8394F">
            <w:pPr>
              <w:pStyle w:val="TABLE-cell"/>
            </w:pPr>
            <w:r w:rsidRPr="00413B46">
              <w:t>Auth Index: None</w:t>
            </w:r>
          </w:p>
        </w:tc>
      </w:tr>
    </w:tbl>
    <w:p w:rsidR="00C53E66" w:rsidRPr="00413B46" w:rsidRDefault="00C53E66" w:rsidP="00C53E66">
      <w:pPr>
        <w:pStyle w:val="TABLE-title"/>
      </w:pPr>
      <w:bookmarkStart w:id="4587" w:name="_Toc380749778"/>
      <w:bookmarkStart w:id="4588" w:name="_Toc432774225"/>
      <w:bookmarkStart w:id="4589" w:name="_Toc443576372"/>
      <w:bookmarkStart w:id="4590" w:name="_Toc473814106"/>
      <w:bookmarkStart w:id="4591" w:name="_Toc536441072"/>
      <w:bookmarkStart w:id="4592" w:name="_Toc24725754"/>
      <w:r w:rsidRPr="00413B46">
        <w:t xml:space="preserve">Table </w:t>
      </w:r>
      <w:r w:rsidRPr="00C42EAF">
        <w:fldChar w:fldCharType="begin"/>
      </w:r>
      <w:r w:rsidRPr="00413B46">
        <w:instrText xml:space="preserve"> SEQ Table \* ARABIC </w:instrText>
      </w:r>
      <w:r w:rsidRPr="00C42EAF">
        <w:fldChar w:fldCharType="separate"/>
      </w:r>
      <w:ins w:id="4593" w:author="David Wooten" w:date="2019-11-15T15:49:00Z">
        <w:r w:rsidR="00D51C42">
          <w:rPr>
            <w:noProof/>
          </w:rPr>
          <w:t>159</w:t>
        </w:r>
      </w:ins>
      <w:del w:id="4594" w:author="David Wooten" w:date="2019-11-15T15:49:00Z">
        <w:r w:rsidR="00E90F60" w:rsidDel="00D51C42">
          <w:rPr>
            <w:noProof/>
          </w:rPr>
          <w:delText>155</w:delText>
        </w:r>
      </w:del>
      <w:r w:rsidRPr="00C42EAF">
        <w:fldChar w:fldCharType="end"/>
      </w:r>
      <w:r w:rsidRPr="00413B46">
        <w:t xml:space="preserve"> — TPM2_PolicyPassword Response</w:t>
      </w:r>
      <w:bookmarkEnd w:id="4587"/>
      <w:bookmarkEnd w:id="4588"/>
      <w:bookmarkEnd w:id="4589"/>
      <w:bookmarkEnd w:id="4590"/>
      <w:bookmarkEnd w:id="4591"/>
      <w:bookmarkEnd w:id="4592"/>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[[PolicyPassword]]</w:t>
      </w:r>
    </w:p>
    <w:p w:rsidR="00C53E66" w:rsidRPr="00413B46" w:rsidRDefault="00C53E66" w:rsidP="00C53E66">
      <w:pPr>
        <w:pStyle w:val="Heading2"/>
        <w:pageBreakBefore/>
      </w:pPr>
      <w:bookmarkStart w:id="4595" w:name="_Toc310935474"/>
      <w:bookmarkStart w:id="4596" w:name="_Toc380749580"/>
      <w:bookmarkStart w:id="4597" w:name="_Toc432774021"/>
      <w:bookmarkStart w:id="4598" w:name="_Toc443720879"/>
      <w:bookmarkStart w:id="4599" w:name="_Toc443576171"/>
      <w:bookmarkStart w:id="4600" w:name="_Toc473813892"/>
      <w:bookmarkStart w:id="4601" w:name="_Toc536440853"/>
      <w:bookmarkStart w:id="4602" w:name="_Toc24725528"/>
      <w:r w:rsidRPr="00413B46">
        <w:lastRenderedPageBreak/>
        <w:t>TPM2_PolicyGetDigest</w:t>
      </w:r>
      <w:bookmarkEnd w:id="4595"/>
      <w:bookmarkEnd w:id="4596"/>
      <w:bookmarkEnd w:id="4597"/>
      <w:bookmarkEnd w:id="4598"/>
      <w:bookmarkEnd w:id="4599"/>
      <w:bookmarkEnd w:id="4600"/>
      <w:bookmarkEnd w:id="4601"/>
      <w:bookmarkEnd w:id="4602"/>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 xml:space="preserve">This command returns the current </w:t>
      </w:r>
      <w:r w:rsidRPr="00413B46">
        <w:rPr>
          <w:i/>
        </w:rPr>
        <w:t>policyDigest</w:t>
      </w:r>
      <w:r w:rsidRPr="00413B46">
        <w:t xml:space="preserve"> of the session. This command allows the TPM to be used to perform the actions required to pre-compute the </w:t>
      </w:r>
      <w:r w:rsidRPr="00413B46">
        <w:rPr>
          <w:i/>
        </w:rPr>
        <w:t>authPolicy</w:t>
      </w:r>
      <w:r w:rsidRPr="00413B46">
        <w:t xml:space="preserve"> for an object.</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4603" w:name="_Toc380749779"/>
      <w:bookmarkStart w:id="4604" w:name="_Toc432774226"/>
      <w:bookmarkStart w:id="4605" w:name="_Toc443576373"/>
      <w:bookmarkStart w:id="4606" w:name="_Toc473814107"/>
      <w:bookmarkStart w:id="4607" w:name="_Toc536441073"/>
      <w:bookmarkStart w:id="4608" w:name="_Toc24725755"/>
      <w:r w:rsidRPr="00413B46">
        <w:t xml:space="preserve">Table </w:t>
      </w:r>
      <w:r w:rsidRPr="00C42EAF">
        <w:fldChar w:fldCharType="begin"/>
      </w:r>
      <w:r w:rsidRPr="00413B46">
        <w:instrText xml:space="preserve"> SEQ Table \* ARABIC </w:instrText>
      </w:r>
      <w:r w:rsidRPr="00C42EAF">
        <w:fldChar w:fldCharType="separate"/>
      </w:r>
      <w:ins w:id="4609" w:author="David Wooten" w:date="2019-11-15T15:49:00Z">
        <w:r w:rsidR="00D51C42">
          <w:rPr>
            <w:noProof/>
          </w:rPr>
          <w:t>160</w:t>
        </w:r>
      </w:ins>
      <w:del w:id="4610" w:author="David Wooten" w:date="2019-11-15T15:49:00Z">
        <w:r w:rsidR="00E90F60" w:rsidDel="00D51C42">
          <w:rPr>
            <w:noProof/>
          </w:rPr>
          <w:delText>156</w:delText>
        </w:r>
      </w:del>
      <w:r w:rsidRPr="00C42EAF">
        <w:fldChar w:fldCharType="end"/>
      </w:r>
      <w:r w:rsidRPr="00413B46">
        <w:t xml:space="preserve"> — TPM2_PolicyGetDigest Command</w:t>
      </w:r>
      <w:bookmarkEnd w:id="4603"/>
      <w:bookmarkEnd w:id="4604"/>
      <w:bookmarkEnd w:id="4605"/>
      <w:bookmarkEnd w:id="4606"/>
      <w:bookmarkEnd w:id="4607"/>
      <w:bookmarkEnd w:id="460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000000"/>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TPM_ST_SESSIONS if an audit or encrypt session is present; otherwise, TPM_ST_NO_SESSIONS</w:t>
            </w:r>
          </w:p>
        </w:tc>
      </w:tr>
      <w:tr w:rsidR="00C53E66" w:rsidRPr="00413B46" w:rsidTr="00B8394F">
        <w:trPr>
          <w:cantSplit/>
          <w:jc w:val="center"/>
        </w:trPr>
        <w:tc>
          <w:tcPr>
            <w:tcW w:w="2736" w:type="dxa"/>
            <w:tcBorders>
              <w:left w:val="single" w:sz="12" w:space="0" w:color="000000"/>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TPM_CC_PolicyGetDigest</w:t>
            </w:r>
          </w:p>
        </w:tc>
      </w:tr>
      <w:tr w:rsidR="00C53E66" w:rsidRPr="00413B46" w:rsidTr="00B8394F">
        <w:trPr>
          <w:cantSplit/>
          <w:jc w:val="center"/>
        </w:trPr>
        <w:tc>
          <w:tcPr>
            <w:tcW w:w="2736" w:type="dxa"/>
            <w:tcBorders>
              <w:top w:val="dashDotStroked" w:sz="24" w:space="0" w:color="auto"/>
              <w:left w:val="single" w:sz="12" w:space="0" w:color="auto"/>
              <w:bottom w:val="thinThickThinMediumGap" w:sz="12" w:space="0" w:color="auto"/>
              <w:right w:val="single" w:sz="8" w:space="0" w:color="auto"/>
            </w:tcBorders>
            <w:vAlign w:val="center"/>
          </w:tcPr>
          <w:p w:rsidR="00C53E66" w:rsidRPr="00413B46" w:rsidRDefault="00C53E66" w:rsidP="00B8394F">
            <w:pPr>
              <w:pStyle w:val="TABLE-cell"/>
            </w:pPr>
            <w:r w:rsidRPr="00413B46">
              <w:t>TPMI_SH_POLICY</w:t>
            </w:r>
          </w:p>
        </w:tc>
        <w:tc>
          <w:tcPr>
            <w:tcW w:w="2016" w:type="dxa"/>
            <w:tcBorders>
              <w:top w:val="dashDotStroked" w:sz="24" w:space="0" w:color="auto"/>
              <w:left w:val="single" w:sz="8" w:space="0" w:color="auto"/>
              <w:bottom w:val="thinThickThinMediumGap" w:sz="12" w:space="0" w:color="auto"/>
              <w:right w:val="single" w:sz="8" w:space="0" w:color="auto"/>
            </w:tcBorders>
            <w:vAlign w:val="center"/>
          </w:tcPr>
          <w:p w:rsidR="00C53E66" w:rsidRPr="00413B46" w:rsidRDefault="00C53E66" w:rsidP="00B8394F">
            <w:pPr>
              <w:pStyle w:val="TABLE-cell"/>
            </w:pPr>
            <w:r w:rsidRPr="00413B46">
              <w:t>policySession</w:t>
            </w:r>
          </w:p>
        </w:tc>
        <w:tc>
          <w:tcPr>
            <w:tcW w:w="4608" w:type="dxa"/>
            <w:tcBorders>
              <w:top w:val="dashDotStroked" w:sz="24" w:space="0" w:color="auto"/>
              <w:left w:val="single" w:sz="8" w:space="0" w:color="auto"/>
              <w:bottom w:val="thinThickThinMediumGap" w:sz="12" w:space="0" w:color="auto"/>
              <w:right w:val="single" w:sz="12" w:space="0" w:color="auto"/>
            </w:tcBorders>
            <w:vAlign w:val="center"/>
          </w:tcPr>
          <w:p w:rsidR="00C53E66" w:rsidRPr="00413B46" w:rsidRDefault="00C53E66" w:rsidP="00B8394F">
            <w:pPr>
              <w:pStyle w:val="TABLE-cell"/>
            </w:pPr>
            <w:r w:rsidRPr="00413B46">
              <w:t>handle for the policy session</w:t>
            </w:r>
          </w:p>
          <w:p w:rsidR="00C53E66" w:rsidRPr="00413B46" w:rsidRDefault="00C53E66" w:rsidP="00B8394F">
            <w:pPr>
              <w:pStyle w:val="TABLE-cell"/>
            </w:pPr>
            <w:r w:rsidRPr="00413B46">
              <w:t>Auth Index: None</w:t>
            </w:r>
          </w:p>
        </w:tc>
      </w:tr>
    </w:tbl>
    <w:p w:rsidR="00C53E66" w:rsidRPr="00413B46" w:rsidRDefault="00C53E66" w:rsidP="00C53E66">
      <w:pPr>
        <w:pStyle w:val="TABLE-title"/>
      </w:pPr>
      <w:bookmarkStart w:id="4611" w:name="_Toc380749780"/>
      <w:bookmarkStart w:id="4612" w:name="_Toc432774227"/>
      <w:bookmarkStart w:id="4613" w:name="_Toc443576374"/>
      <w:bookmarkStart w:id="4614" w:name="_Toc473814108"/>
      <w:bookmarkStart w:id="4615" w:name="_Toc536441074"/>
      <w:bookmarkStart w:id="4616" w:name="_Toc24725756"/>
      <w:r w:rsidRPr="00413B46">
        <w:t xml:space="preserve">Table </w:t>
      </w:r>
      <w:r w:rsidRPr="00C42EAF">
        <w:fldChar w:fldCharType="begin"/>
      </w:r>
      <w:r w:rsidRPr="00413B46">
        <w:instrText xml:space="preserve"> SEQ Table \* ARABIC </w:instrText>
      </w:r>
      <w:r w:rsidRPr="00C42EAF">
        <w:fldChar w:fldCharType="separate"/>
      </w:r>
      <w:ins w:id="4617" w:author="David Wooten" w:date="2019-11-15T15:49:00Z">
        <w:r w:rsidR="00D51C42">
          <w:rPr>
            <w:noProof/>
          </w:rPr>
          <w:t>161</w:t>
        </w:r>
      </w:ins>
      <w:del w:id="4618" w:author="David Wooten" w:date="2019-11-15T15:49:00Z">
        <w:r w:rsidR="00E90F60" w:rsidDel="00D51C42">
          <w:rPr>
            <w:noProof/>
          </w:rPr>
          <w:delText>157</w:delText>
        </w:r>
      </w:del>
      <w:r w:rsidRPr="00C42EAF">
        <w:fldChar w:fldCharType="end"/>
      </w:r>
      <w:r w:rsidRPr="00413B46">
        <w:t xml:space="preserve"> — TPM2_PolicyGetDigest Response</w:t>
      </w:r>
      <w:bookmarkEnd w:id="4611"/>
      <w:bookmarkEnd w:id="4612"/>
      <w:bookmarkEnd w:id="4613"/>
      <w:bookmarkEnd w:id="4614"/>
      <w:bookmarkEnd w:id="4615"/>
      <w:bookmarkEnd w:id="4616"/>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thinThickThinSmallGap"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TPM2B_DIGEST</w:t>
            </w:r>
          </w:p>
        </w:tc>
        <w:tc>
          <w:tcPr>
            <w:tcW w:w="2016" w:type="dxa"/>
            <w:tcBorders>
              <w:top w:val="thinThickThinSmallGap"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policyDigest</w:t>
            </w:r>
          </w:p>
        </w:tc>
        <w:tc>
          <w:tcPr>
            <w:tcW w:w="4608" w:type="dxa"/>
            <w:tcBorders>
              <w:top w:val="thinThickThinSmallGap"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 xml:space="preserve">the current value of the </w:t>
            </w:r>
            <w:r w:rsidRPr="00413B46">
              <w:rPr>
                <w:i/>
              </w:rPr>
              <w:t>policySession</w:t>
            </w:r>
            <w:r w:rsidRPr="00413B46">
              <w:t>→</w:t>
            </w:r>
            <w:r w:rsidRPr="00413B46">
              <w:rPr>
                <w:i/>
              </w:rPr>
              <w:t>policyDigest</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[[PolicyGetDigest]]</w:t>
      </w:r>
    </w:p>
    <w:p w:rsidR="00C53E66" w:rsidRPr="00413B46" w:rsidRDefault="00C53E66" w:rsidP="00C53E66">
      <w:pPr>
        <w:pStyle w:val="Heading2"/>
        <w:pageBreakBefore/>
      </w:pPr>
      <w:bookmarkStart w:id="4619" w:name="_Toc380749581"/>
      <w:bookmarkStart w:id="4620" w:name="_Toc432774022"/>
      <w:bookmarkStart w:id="4621" w:name="_Toc443720880"/>
      <w:bookmarkStart w:id="4622" w:name="_Toc443576172"/>
      <w:bookmarkStart w:id="4623" w:name="_Toc473813893"/>
      <w:bookmarkStart w:id="4624" w:name="_Toc536440854"/>
      <w:bookmarkStart w:id="4625" w:name="_Toc24725529"/>
      <w:r w:rsidRPr="00413B46">
        <w:lastRenderedPageBreak/>
        <w:t>TPM2_PolicyNvWritten</w:t>
      </w:r>
      <w:bookmarkEnd w:id="4619"/>
      <w:bookmarkEnd w:id="4620"/>
      <w:bookmarkEnd w:id="4621"/>
      <w:bookmarkEnd w:id="4622"/>
      <w:bookmarkEnd w:id="4623"/>
      <w:bookmarkEnd w:id="4624"/>
      <w:bookmarkEnd w:id="4625"/>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allows a policy to be bound to the TPMA_NV_WRITTEN attributes. This is a deferred assertion. Values are stored in the policy session context and checked when the policy is used for authorization.</w:t>
      </w:r>
    </w:p>
    <w:p w:rsidR="006B74E4" w:rsidRDefault="00C53E66" w:rsidP="00C53E66">
      <w:pPr>
        <w:pStyle w:val="BodyText"/>
      </w:pPr>
      <w:r w:rsidRPr="00413B46">
        <w:t xml:space="preserve">If </w:t>
      </w:r>
      <w:r w:rsidRPr="00413B46">
        <w:rPr>
          <w:i/>
        </w:rPr>
        <w:t>policySession→checkNVWritten</w:t>
      </w:r>
      <w:r w:rsidRPr="00413B46">
        <w:t xml:space="preserve"> is CLEAR, it is SET and </w:t>
      </w:r>
      <w:r w:rsidRPr="00413B46">
        <w:rPr>
          <w:i/>
        </w:rPr>
        <w:t>policySession→nvWrittenState</w:t>
      </w:r>
      <w:r w:rsidRPr="00413B46">
        <w:t xml:space="preserve"> is set to </w:t>
      </w:r>
      <w:r w:rsidRPr="00413B46">
        <w:rPr>
          <w:i/>
        </w:rPr>
        <w:t>writtenSet</w:t>
      </w:r>
      <w:r w:rsidRPr="00413B46">
        <w:t xml:space="preserve">. If </w:t>
      </w:r>
      <w:r w:rsidRPr="00413B46">
        <w:rPr>
          <w:i/>
        </w:rPr>
        <w:t>policySession→checkNVWritten</w:t>
      </w:r>
      <w:r w:rsidRPr="00413B46">
        <w:t xml:space="preserve"> is SET, the TPM will return TPM_RC_VALUE if </w:t>
      </w:r>
      <w:r w:rsidRPr="00413B46">
        <w:rPr>
          <w:i/>
        </w:rPr>
        <w:t>policySession→nvWrittenState</w:t>
      </w:r>
      <w:r w:rsidRPr="00413B46">
        <w:t xml:space="preserve"> and </w:t>
      </w:r>
      <w:r w:rsidRPr="00413B46">
        <w:rPr>
          <w:i/>
        </w:rPr>
        <w:t>writtenSet</w:t>
      </w:r>
      <w:r w:rsidRPr="00413B46">
        <w:t xml:space="preserve"> are not the same.</w:t>
      </w:r>
    </w:p>
    <w:p w:rsidR="00C53E66" w:rsidRPr="00413B46" w:rsidRDefault="00C53E66" w:rsidP="00C53E66">
      <w:pPr>
        <w:pStyle w:val="BodyText"/>
      </w:pPr>
      <w:r w:rsidRPr="00413B46">
        <w:t xml:space="preserve">If the TPM does not return an error, it will update </w:t>
      </w:r>
      <w:r w:rsidRPr="00413B46">
        <w:rPr>
          <w:i/>
        </w:rPr>
        <w:t>policySession</w:t>
      </w:r>
      <w:r w:rsidRPr="00413B46">
        <w:t>→</w:t>
      </w:r>
      <w:r w:rsidRPr="00413B46">
        <w:rPr>
          <w:i/>
        </w:rPr>
        <w:t>policyDigest</w:t>
      </w:r>
      <w:r w:rsidRPr="00413B46">
        <w:t xml:space="preserve"> by</w:t>
      </w:r>
    </w:p>
    <w:p w:rsidR="00C53E66" w:rsidRPr="00413B46" w:rsidRDefault="00C53E66" w:rsidP="00C53E66">
      <w:pPr>
        <w:pStyle w:val="Equation"/>
        <w:rPr>
          <w:i w:val="0"/>
        </w:rPr>
      </w:pPr>
      <w:r w:rsidRPr="00413B46">
        <w:rPr>
          <w:i w:val="0"/>
        </w:rPr>
        <w:tab/>
      </w:r>
      <w:r w:rsidRPr="00413B46">
        <w:t>policyDigest</w:t>
      </w:r>
      <w:r w:rsidRPr="00413B46">
        <w:rPr>
          <w:vertAlign w:val="subscript"/>
        </w:rPr>
        <w:t>new</w:t>
      </w:r>
      <w:r w:rsidRPr="00413B46">
        <w:rPr>
          <w:i w:val="0"/>
        </w:rPr>
        <w:t xml:space="preserve"> </w:t>
      </w:r>
      <w:r w:rsidRPr="00413B46">
        <w:rPr>
          <w:rFonts w:ascii="Cambria Math" w:hAnsi="Cambria Math" w:cs="Cambria Math"/>
          <w:i w:val="0"/>
        </w:rPr>
        <w:t>≔</w:t>
      </w:r>
      <w:r w:rsidRPr="00413B46">
        <w:rPr>
          <w:i w:val="0"/>
        </w:rPr>
        <w:t xml:space="preserve"> </w:t>
      </w:r>
      <w:r w:rsidRPr="00413B46">
        <w:rPr>
          <w:b/>
          <w:i w:val="0"/>
        </w:rPr>
        <w:t>H</w:t>
      </w:r>
      <w:r w:rsidRPr="00413B46">
        <w:rPr>
          <w:vertAlign w:val="subscript"/>
        </w:rPr>
        <w:t>policyAlg</w:t>
      </w:r>
      <w:r w:rsidRPr="00413B46">
        <w:rPr>
          <w:i w:val="0"/>
        </w:rPr>
        <w:t>(</w:t>
      </w:r>
      <w:r w:rsidRPr="00413B46">
        <w:t>policyDigest</w:t>
      </w:r>
      <w:r w:rsidRPr="00413B46">
        <w:rPr>
          <w:vertAlign w:val="subscript"/>
        </w:rPr>
        <w:t>old</w:t>
      </w:r>
      <w:r w:rsidRPr="00413B46">
        <w:rPr>
          <w:i w:val="0"/>
        </w:rPr>
        <w:t xml:space="preserve"> || </w:t>
      </w:r>
      <w:r w:rsidRPr="00413B46">
        <w:rPr>
          <w:rFonts w:ascii="Arial" w:hAnsi="Arial"/>
          <w:i w:val="0"/>
          <w:sz w:val="20"/>
        </w:rPr>
        <w:t>TPM_CC_PolicyNvWritten</w:t>
      </w:r>
      <w:r w:rsidRPr="00413B46">
        <w:rPr>
          <w:i w:val="0"/>
        </w:rPr>
        <w:t xml:space="preserve"> || </w:t>
      </w:r>
      <w:r w:rsidRPr="00413B46">
        <w:t>writtenSet</w:t>
      </w:r>
      <w:r w:rsidRPr="00413B46">
        <w:rPr>
          <w:i w:val="0"/>
        </w:rPr>
        <w:t>)</w:t>
      </w:r>
      <w:r w:rsidRPr="00413B46">
        <w:rPr>
          <w:i w:val="0"/>
        </w:rPr>
        <w:tab/>
      </w:r>
      <w:r w:rsidRPr="00C42EAF">
        <w:rPr>
          <w:rFonts w:ascii="Arial" w:hAnsi="Arial"/>
          <w:i w:val="0"/>
          <w:sz w:val="20"/>
        </w:rPr>
        <w:fldChar w:fldCharType="begin"/>
      </w:r>
      <w:r w:rsidRPr="00413B46">
        <w:rPr>
          <w:rFonts w:ascii="Arial" w:hAnsi="Arial"/>
          <w:i w:val="0"/>
          <w:sz w:val="20"/>
        </w:rPr>
        <w:instrText xml:space="preserve"> LISTNUM Equ </w:instrText>
      </w:r>
      <w:r w:rsidRPr="00C42EAF">
        <w:rPr>
          <w:rFonts w:ascii="Arial" w:hAnsi="Arial"/>
          <w:i w:val="0"/>
          <w:sz w:val="20"/>
        </w:rPr>
        <w:fldChar w:fldCharType="separate"/>
      </w:r>
      <w:r w:rsidRPr="00413B46">
        <w:rPr>
          <w:rFonts w:ascii="Arial" w:hAnsi="Arial"/>
          <w:i w:val="0"/>
          <w:sz w:val="20"/>
        </w:rPr>
        <w:t>1</w:t>
      </w:r>
      <w:r w:rsidRPr="00C42EAF">
        <w:rPr>
          <w:rFonts w:ascii="Arial" w:hAnsi="Arial"/>
          <w:i w:val="0"/>
          <w:sz w:val="20"/>
        </w:rPr>
        <w:fldChar w:fldCharType="end">
          <w:numberingChange w:id="4626" w:author="David Wooten" w:date="2019-11-15T15:17:00Z" w:original="(38)"/>
        </w:fldChar>
      </w:r>
    </w:p>
    <w:p w:rsidR="00C53E66" w:rsidRPr="00413B46" w:rsidRDefault="00C53E66" w:rsidP="00C53E66">
      <w:pPr>
        <w:pStyle w:val="BodyText"/>
        <w:rPr>
          <w:i/>
        </w:rPr>
      </w:pPr>
      <w:r w:rsidRPr="00413B46">
        <w:t xml:space="preserve">When the policy session is used to authorize a command, the TPM will fail the command if </w:t>
      </w:r>
      <w:r w:rsidRPr="00413B46">
        <w:rPr>
          <w:i/>
        </w:rPr>
        <w:t>policySession→checkNVWritten</w:t>
      </w:r>
      <w:r w:rsidRPr="00413B46">
        <w:t xml:space="preserve"> is SET</w:t>
      </w:r>
      <w:r w:rsidRPr="00413B46">
        <w:rPr>
          <w:i/>
        </w:rPr>
        <w:t xml:space="preserve"> </w:t>
      </w:r>
      <w:r w:rsidRPr="00413B46">
        <w:t>and</w:t>
      </w:r>
      <w:r w:rsidRPr="00413B46">
        <w:rPr>
          <w:i/>
        </w:rPr>
        <w:t xml:space="preserve"> nvIndex→attributes→TPMA_NV_WRITTEN does not match policySession→nvWrittenState.</w:t>
      </w:r>
    </w:p>
    <w:p w:rsidR="00C53E66" w:rsidRPr="00413B46" w:rsidRDefault="00C53E66" w:rsidP="00C53E66">
      <w:pPr>
        <w:pStyle w:val="NOTE"/>
      </w:pPr>
      <w:r w:rsidRPr="00413B46">
        <w:t>NOTE 1</w:t>
      </w:r>
      <w:r w:rsidRPr="00413B46">
        <w:tab/>
        <w:t>A typical use case is a simple policy for the first write during manufacturing provisioning that would require TPMA_NV_WRITTEN CLEAR and a more complex policy for later use that would require TPMA_NV_WRITTEN SET.</w:t>
      </w:r>
    </w:p>
    <w:p w:rsidR="00C53E66" w:rsidRPr="00413B46" w:rsidRDefault="00C53E66" w:rsidP="00C53E66">
      <w:pPr>
        <w:pStyle w:val="NOTE"/>
      </w:pPr>
      <w:r w:rsidRPr="00413B46">
        <w:t>NOTE 2</w:t>
      </w:r>
      <w:r w:rsidRPr="00413B46">
        <w:tab/>
        <w:t>When an Index is written, it has a different authorization name than an Index that has not been written. It is possible to use this change in the NV Index to create a write-once Index.</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4627" w:name="_Toc380749781"/>
      <w:bookmarkStart w:id="4628" w:name="_Toc432774228"/>
      <w:bookmarkStart w:id="4629" w:name="_Toc443576375"/>
      <w:bookmarkStart w:id="4630" w:name="_Toc473814109"/>
      <w:bookmarkStart w:id="4631" w:name="_Toc536441075"/>
      <w:bookmarkStart w:id="4632" w:name="_Toc24725757"/>
      <w:r w:rsidRPr="00413B46">
        <w:t xml:space="preserve">Table </w:t>
      </w:r>
      <w:r w:rsidRPr="00C42EAF">
        <w:fldChar w:fldCharType="begin"/>
      </w:r>
      <w:r w:rsidRPr="00413B46">
        <w:instrText xml:space="preserve"> SEQ Table \* ARABIC </w:instrText>
      </w:r>
      <w:r w:rsidRPr="00C42EAF">
        <w:fldChar w:fldCharType="separate"/>
      </w:r>
      <w:ins w:id="4633" w:author="David Wooten" w:date="2019-11-15T15:49:00Z">
        <w:r w:rsidR="00D51C42">
          <w:rPr>
            <w:noProof/>
          </w:rPr>
          <w:t>162</w:t>
        </w:r>
      </w:ins>
      <w:del w:id="4634" w:author="David Wooten" w:date="2019-11-15T15:49:00Z">
        <w:r w:rsidR="00E90F60" w:rsidDel="00D51C42">
          <w:rPr>
            <w:noProof/>
          </w:rPr>
          <w:delText>158</w:delText>
        </w:r>
      </w:del>
      <w:r w:rsidRPr="00C42EAF">
        <w:fldChar w:fldCharType="end"/>
      </w:r>
      <w:r w:rsidRPr="00413B46">
        <w:t xml:space="preserve"> — TPM2_PolicyNvWritten Command</w:t>
      </w:r>
      <w:bookmarkEnd w:id="4627"/>
      <w:bookmarkEnd w:id="4628"/>
      <w:bookmarkEnd w:id="4629"/>
      <w:bookmarkEnd w:id="4630"/>
      <w:bookmarkEnd w:id="4631"/>
      <w:bookmarkEnd w:id="4632"/>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8"/>
        <w:gridCol w:w="2018"/>
        <w:gridCol w:w="4604"/>
      </w:tblGrid>
      <w:tr w:rsidR="00C53E66" w:rsidRPr="00413B46" w:rsidTr="00B8394F">
        <w:trPr>
          <w:cantSplit/>
          <w:jc w:val="center"/>
        </w:trPr>
        <w:tc>
          <w:tcPr>
            <w:tcW w:w="2738" w:type="dxa"/>
            <w:tcBorders>
              <w:top w:val="single" w:sz="12" w:space="0" w:color="auto"/>
              <w:left w:val="single" w:sz="12" w:space="0" w:color="000000"/>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8"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4"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8" w:type="dxa"/>
            <w:tcBorders>
              <w:top w:val="single" w:sz="12" w:space="0" w:color="000000"/>
              <w:left w:val="single" w:sz="12" w:space="0" w:color="000000"/>
              <w:right w:val="single" w:sz="8" w:space="0" w:color="auto"/>
            </w:tcBorders>
            <w:vAlign w:val="center"/>
          </w:tcPr>
          <w:p w:rsidR="00C53E66" w:rsidRPr="00413B46" w:rsidRDefault="00C53E66" w:rsidP="00B8394F">
            <w:pPr>
              <w:pStyle w:val="TABLE-cell"/>
            </w:pPr>
            <w:r w:rsidRPr="00413B46">
              <w:t>TPMI_ST_COMMAND_TAG</w:t>
            </w:r>
          </w:p>
        </w:tc>
        <w:tc>
          <w:tcPr>
            <w:tcW w:w="2018"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4"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TPM_ST_SESSIONS if an audit session is present; otherwise, TPM_ST_NO_SESSIONS</w:t>
            </w:r>
          </w:p>
        </w:tc>
      </w:tr>
      <w:tr w:rsidR="00C53E66" w:rsidRPr="00413B46" w:rsidTr="00B8394F">
        <w:trPr>
          <w:cantSplit/>
          <w:jc w:val="center"/>
        </w:trPr>
        <w:tc>
          <w:tcPr>
            <w:tcW w:w="2738" w:type="dxa"/>
            <w:tcBorders>
              <w:left w:val="single" w:sz="12" w:space="0" w:color="000000"/>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8"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4"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8" w:type="dxa"/>
            <w:tcBorders>
              <w:left w:val="single" w:sz="12" w:space="0" w:color="000000"/>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8"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4"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TPM_CC_PolicyNvWritten</w:t>
            </w:r>
          </w:p>
        </w:tc>
      </w:tr>
      <w:tr w:rsidR="00C53E66" w:rsidRPr="00413B46" w:rsidTr="00B8394F">
        <w:trPr>
          <w:cantSplit/>
          <w:jc w:val="center"/>
        </w:trPr>
        <w:tc>
          <w:tcPr>
            <w:tcW w:w="2738" w:type="dxa"/>
            <w:tcBorders>
              <w:top w:val="dashDotStroked" w:sz="2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TPMI_SH_POLICY</w:t>
            </w:r>
          </w:p>
        </w:tc>
        <w:tc>
          <w:tcPr>
            <w:tcW w:w="2018" w:type="dxa"/>
            <w:tcBorders>
              <w:top w:val="dashDotStroked" w:sz="2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policySession</w:t>
            </w:r>
          </w:p>
        </w:tc>
        <w:tc>
          <w:tcPr>
            <w:tcW w:w="4604" w:type="dxa"/>
            <w:tcBorders>
              <w:top w:val="dashDotStroked" w:sz="2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handle for the policy session being extended</w:t>
            </w:r>
          </w:p>
          <w:p w:rsidR="00C53E66" w:rsidRPr="00413B46" w:rsidRDefault="00C53E66" w:rsidP="00B8394F">
            <w:pPr>
              <w:pStyle w:val="TABLE-cell"/>
            </w:pPr>
            <w:r w:rsidRPr="00413B46">
              <w:t>Auth Index: None</w:t>
            </w:r>
          </w:p>
        </w:tc>
      </w:tr>
      <w:tr w:rsidR="00C53E66" w:rsidRPr="00413B46" w:rsidTr="00B8394F">
        <w:trPr>
          <w:cantSplit/>
          <w:jc w:val="center"/>
        </w:trPr>
        <w:tc>
          <w:tcPr>
            <w:tcW w:w="2738" w:type="dxa"/>
            <w:tcBorders>
              <w:top w:val="thinThickThinSmallGap"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TPMI_YES_NO</w:t>
            </w:r>
          </w:p>
        </w:tc>
        <w:tc>
          <w:tcPr>
            <w:tcW w:w="2018" w:type="dxa"/>
            <w:tcBorders>
              <w:top w:val="thinThickThinSmallGap"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writtenSet</w:t>
            </w:r>
          </w:p>
        </w:tc>
        <w:tc>
          <w:tcPr>
            <w:tcW w:w="4604" w:type="dxa"/>
            <w:tcBorders>
              <w:top w:val="thinThickThinSmallGap"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YES if NV Index is required to have been written</w:t>
            </w:r>
          </w:p>
          <w:p w:rsidR="00C53E66" w:rsidRPr="00413B46" w:rsidRDefault="00C53E66" w:rsidP="00B8394F">
            <w:pPr>
              <w:pStyle w:val="TABLE-cell"/>
            </w:pPr>
            <w:r w:rsidRPr="00413B46">
              <w:t>NO if NV Index is required not to have been written</w:t>
            </w:r>
          </w:p>
        </w:tc>
      </w:tr>
    </w:tbl>
    <w:p w:rsidR="00C53E66" w:rsidRPr="00413B46" w:rsidRDefault="00C53E66" w:rsidP="00C53E66">
      <w:pPr>
        <w:pStyle w:val="TABLE-title"/>
      </w:pPr>
      <w:bookmarkStart w:id="4635" w:name="_Toc380749782"/>
      <w:bookmarkStart w:id="4636" w:name="_Toc432774229"/>
      <w:bookmarkStart w:id="4637" w:name="_Toc443576376"/>
      <w:bookmarkStart w:id="4638" w:name="_Toc473814110"/>
      <w:bookmarkStart w:id="4639" w:name="_Toc536441076"/>
      <w:bookmarkStart w:id="4640" w:name="_Toc24725758"/>
      <w:r w:rsidRPr="00413B46">
        <w:t xml:space="preserve">Table </w:t>
      </w:r>
      <w:r w:rsidRPr="00C42EAF">
        <w:fldChar w:fldCharType="begin"/>
      </w:r>
      <w:r w:rsidRPr="00413B46">
        <w:instrText xml:space="preserve"> SEQ Table \* ARABIC </w:instrText>
      </w:r>
      <w:r w:rsidRPr="00C42EAF">
        <w:fldChar w:fldCharType="separate"/>
      </w:r>
      <w:ins w:id="4641" w:author="David Wooten" w:date="2019-11-15T15:49:00Z">
        <w:r w:rsidR="00D51C42">
          <w:rPr>
            <w:noProof/>
          </w:rPr>
          <w:t>163</w:t>
        </w:r>
      </w:ins>
      <w:del w:id="4642" w:author="David Wooten" w:date="2019-11-15T15:49:00Z">
        <w:r w:rsidR="00E90F60" w:rsidDel="00D51C42">
          <w:rPr>
            <w:noProof/>
          </w:rPr>
          <w:delText>159</w:delText>
        </w:r>
      </w:del>
      <w:r w:rsidRPr="00C42EAF">
        <w:fldChar w:fldCharType="end"/>
      </w:r>
      <w:r w:rsidRPr="00413B46">
        <w:t xml:space="preserve"> — TPM2_PolicyNvWritten Response</w:t>
      </w:r>
      <w:bookmarkEnd w:id="4635"/>
      <w:bookmarkEnd w:id="4636"/>
      <w:bookmarkEnd w:id="4637"/>
      <w:bookmarkEnd w:id="4638"/>
      <w:bookmarkEnd w:id="4639"/>
      <w:bookmarkEnd w:id="464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41"/>
        <w:gridCol w:w="2020"/>
        <w:gridCol w:w="4599"/>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590"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590"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590" w:type="dxa"/>
            <w:tcBorders>
              <w:left w:val="single" w:sz="8"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590"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[[PolicyNvWRitten]]</w:t>
      </w:r>
    </w:p>
    <w:p w:rsidR="00C53E66" w:rsidRPr="00413B46" w:rsidRDefault="00C53E66" w:rsidP="00C53E66">
      <w:pPr>
        <w:pStyle w:val="Heading2"/>
        <w:pageBreakBefore/>
      </w:pPr>
      <w:bookmarkStart w:id="4643" w:name="_Toc432774023"/>
      <w:bookmarkStart w:id="4644" w:name="_Toc443720881"/>
      <w:bookmarkStart w:id="4645" w:name="_Toc473813894"/>
      <w:bookmarkStart w:id="4646" w:name="_Toc536440855"/>
      <w:bookmarkStart w:id="4647" w:name="_Toc24725530"/>
      <w:bookmarkStart w:id="4648" w:name="_Toc310935475"/>
      <w:bookmarkStart w:id="4649" w:name="_Toc380749582"/>
      <w:r w:rsidRPr="00413B46">
        <w:lastRenderedPageBreak/>
        <w:t>TPM2_PolicyTemplate</w:t>
      </w:r>
      <w:bookmarkEnd w:id="4643"/>
      <w:bookmarkEnd w:id="4644"/>
      <w:bookmarkEnd w:id="4645"/>
      <w:bookmarkEnd w:id="4646"/>
      <w:bookmarkEnd w:id="4647"/>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allows a policy to be bound to a specific creation template. This is most useful for an object creation command such as TPM2_</w:t>
      </w:r>
      <w:proofErr w:type="gramStart"/>
      <w:r w:rsidRPr="00413B46">
        <w:t>Create(</w:t>
      </w:r>
      <w:proofErr w:type="gramEnd"/>
      <w:r w:rsidRPr="00413B46">
        <w:t>), TPM2_CreatePrimary(), or TPM2_CreateLoaded().</w:t>
      </w:r>
    </w:p>
    <w:p w:rsidR="006B74E4" w:rsidRDefault="00C53E66" w:rsidP="00C53E66">
      <w:pPr>
        <w:pStyle w:val="BodyText"/>
      </w:pPr>
      <w:r w:rsidRPr="00413B46">
        <w:t xml:space="preserve">The </w:t>
      </w:r>
      <w:r w:rsidRPr="00413B46">
        <w:rPr>
          <w:i/>
        </w:rPr>
        <w:t>templateHash</w:t>
      </w:r>
      <w:r w:rsidRPr="00413B46">
        <w:t xml:space="preserve"> parameter should contain the digest of the template that will be required for the </w:t>
      </w:r>
      <w:r w:rsidRPr="00413B46">
        <w:rPr>
          <w:i/>
        </w:rPr>
        <w:t xml:space="preserve">inPublic </w:t>
      </w:r>
      <w:r w:rsidRPr="00413B46">
        <w:t>parameter of an Object creation command</w:t>
      </w:r>
      <w:r w:rsidR="00643A5A" w:rsidRPr="00413B46">
        <w:t>.</w:t>
      </w:r>
    </w:p>
    <w:p w:rsidR="0024362D" w:rsidRDefault="00C53E66" w:rsidP="00C53E66">
      <w:pPr>
        <w:pStyle w:val="BodyText"/>
      </w:pPr>
      <w:r w:rsidRPr="00413B46">
        <w:t xml:space="preserve">If </w:t>
      </w:r>
      <w:r w:rsidR="0024362D" w:rsidRPr="00413B46">
        <w:rPr>
          <w:i/>
        </w:rPr>
        <w:t>policySession</w:t>
      </w:r>
      <w:r w:rsidR="0024362D" w:rsidRPr="00413B46">
        <w:t>→</w:t>
      </w:r>
      <w:r w:rsidR="0024362D">
        <w:rPr>
          <w:i/>
        </w:rPr>
        <w:t xml:space="preserve">isTemplateHash </w:t>
      </w:r>
      <w:r w:rsidR="0024362D" w:rsidRPr="0024362D">
        <w:t>is SET</w:t>
      </w:r>
      <w:r w:rsidR="0024362D">
        <w:rPr>
          <w:i/>
        </w:rPr>
        <w:t xml:space="preserve"> </w:t>
      </w:r>
      <w:proofErr w:type="gramStart"/>
      <w:r w:rsidR="0024362D" w:rsidRPr="0024362D">
        <w:t>and</w:t>
      </w:r>
      <w:r w:rsidR="0024362D">
        <w:rPr>
          <w:i/>
        </w:rPr>
        <w:t xml:space="preserve"> </w:t>
      </w:r>
      <w:r w:rsidR="0024362D" w:rsidRPr="00413B46">
        <w:t xml:space="preserve"> </w:t>
      </w:r>
      <w:r w:rsidRPr="00413B46">
        <w:rPr>
          <w:i/>
        </w:rPr>
        <w:t>policySession</w:t>
      </w:r>
      <w:proofErr w:type="gramEnd"/>
      <w:r w:rsidRPr="00413B46">
        <w:t>→</w:t>
      </w:r>
      <w:r w:rsidRPr="00413B46">
        <w:rPr>
          <w:i/>
        </w:rPr>
        <w:t>cpHash</w:t>
      </w:r>
      <w:r w:rsidRPr="00413B46">
        <w:t xml:space="preserve"> </w:t>
      </w:r>
      <w:r w:rsidR="0024362D">
        <w:t xml:space="preserve">is not equal to </w:t>
      </w:r>
      <w:r w:rsidR="0024362D" w:rsidRPr="0024362D">
        <w:rPr>
          <w:i/>
        </w:rPr>
        <w:t>templateHash</w:t>
      </w:r>
      <w:r w:rsidR="0024362D">
        <w:rPr>
          <w:i/>
        </w:rPr>
        <w:t xml:space="preserve">, </w:t>
      </w:r>
      <w:r w:rsidR="0024362D" w:rsidRPr="0024362D">
        <w:t>the TPM shall return TPM_RC_VALUE.</w:t>
      </w:r>
    </w:p>
    <w:p w:rsidR="0024362D" w:rsidRDefault="0024362D" w:rsidP="0024362D">
      <w:pPr>
        <w:pStyle w:val="NOTE"/>
      </w:pPr>
      <w:r>
        <w:t>NOTE 1</w:t>
      </w:r>
      <w:r>
        <w:tab/>
        <w:t xml:space="preserve">Revision </w:t>
      </w:r>
      <w:r w:rsidR="00297B7C">
        <w:t>0</w:t>
      </w:r>
      <w:r>
        <w:t>1</w:t>
      </w:r>
      <w:r w:rsidR="00297B7C">
        <w:t>.</w:t>
      </w:r>
      <w:r>
        <w:t xml:space="preserve">38 of this specification permitted the TPM to return </w:t>
      </w:r>
      <w:r w:rsidRPr="00413B46">
        <w:t>TPM_RC_CPHASH</w:t>
      </w:r>
      <w:r>
        <w:t>.</w:t>
      </w:r>
    </w:p>
    <w:p w:rsidR="0024362D" w:rsidRDefault="0024362D" w:rsidP="00C53E66">
      <w:pPr>
        <w:pStyle w:val="BodyText"/>
      </w:pPr>
      <w:r>
        <w:t xml:space="preserve">Otherwise, if </w:t>
      </w:r>
      <w:r w:rsidRPr="00413B46">
        <w:rPr>
          <w:i/>
        </w:rPr>
        <w:t>policySession</w:t>
      </w:r>
      <w:r w:rsidRPr="00413B46">
        <w:t>→</w:t>
      </w:r>
      <w:r w:rsidRPr="00413B46">
        <w:rPr>
          <w:i/>
        </w:rPr>
        <w:t>cpHash</w:t>
      </w:r>
      <w:r w:rsidRPr="0024362D">
        <w:t xml:space="preserve"> </w:t>
      </w:r>
      <w:r w:rsidRPr="00413B46">
        <w:t>is already set, the TPM shall return TPM_RC_CPHASH.</w:t>
      </w:r>
    </w:p>
    <w:p w:rsidR="0024362D" w:rsidRPr="0024362D" w:rsidRDefault="0024362D" w:rsidP="0024362D">
      <w:pPr>
        <w:pStyle w:val="NOTE"/>
      </w:pPr>
      <w:r>
        <w:t>NOTE 2</w:t>
      </w:r>
      <w:r>
        <w:tab/>
        <w:t xml:space="preserve">Revision </w:t>
      </w:r>
      <w:r w:rsidR="00297B7C">
        <w:t>0</w:t>
      </w:r>
      <w:r>
        <w:t>1</w:t>
      </w:r>
      <w:r w:rsidR="00297B7C">
        <w:t>.</w:t>
      </w:r>
      <w:r>
        <w:t xml:space="preserve">38 of this specification permitted the TPM to return </w:t>
      </w:r>
      <w:r w:rsidRPr="0024362D">
        <w:t>TPM_RC_VALUE</w:t>
      </w:r>
      <w:r>
        <w:t>.</w:t>
      </w:r>
    </w:p>
    <w:p w:rsidR="00C53E66" w:rsidRPr="00413B46" w:rsidRDefault="00C53E66" w:rsidP="00C53E66">
      <w:pPr>
        <w:pStyle w:val="BodyText"/>
      </w:pPr>
      <w:r w:rsidRPr="00413B46">
        <w:t xml:space="preserve">If the size of </w:t>
      </w:r>
      <w:r w:rsidRPr="00413B46">
        <w:rPr>
          <w:i/>
        </w:rPr>
        <w:t>templateHash</w:t>
      </w:r>
      <w:r w:rsidRPr="00413B46">
        <w:t xml:space="preserve"> is not the size of </w:t>
      </w:r>
      <w:r w:rsidRPr="00413B46">
        <w:rPr>
          <w:i/>
        </w:rPr>
        <w:t>policySession</w:t>
      </w:r>
      <w:r w:rsidRPr="00413B46">
        <w:t>→</w:t>
      </w:r>
      <w:r w:rsidRPr="00413B46">
        <w:rPr>
          <w:i/>
        </w:rPr>
        <w:t>policyDigest</w:t>
      </w:r>
      <w:r w:rsidRPr="00413B46">
        <w:t xml:space="preserve">, the TPM shall return TPM_RC_SIZE. Otherwise, </w:t>
      </w:r>
      <w:r w:rsidRPr="00413B46">
        <w:rPr>
          <w:i/>
        </w:rPr>
        <w:t>policySession</w:t>
      </w:r>
      <w:r w:rsidRPr="00413B46">
        <w:t>→</w:t>
      </w:r>
      <w:r w:rsidRPr="00413B46">
        <w:rPr>
          <w:i/>
        </w:rPr>
        <w:t>cpHash</w:t>
      </w:r>
      <w:r w:rsidRPr="00413B46">
        <w:t xml:space="preserve"> is set to </w:t>
      </w:r>
      <w:r w:rsidRPr="00413B46">
        <w:rPr>
          <w:i/>
        </w:rPr>
        <w:t>templateHash</w:t>
      </w:r>
      <w:r w:rsidRPr="00413B46">
        <w:t>.</w:t>
      </w:r>
    </w:p>
    <w:p w:rsidR="00643A5A" w:rsidRPr="00413B46" w:rsidRDefault="00643A5A" w:rsidP="00643A5A">
      <w:pPr>
        <w:pStyle w:val="NOTE"/>
      </w:pPr>
      <w:r w:rsidRPr="00413B46">
        <w:t xml:space="preserve">NOTE </w:t>
      </w:r>
      <w:r w:rsidR="0024362D">
        <w:t>3</w:t>
      </w:r>
      <w:r w:rsidRPr="00413B46">
        <w:tab/>
        <w:t>The digest calculation includes the TPM2B buffer but not the TPM2B size.</w:t>
      </w:r>
    </w:p>
    <w:p w:rsidR="00C53E66" w:rsidRPr="00413B46" w:rsidRDefault="00C53E66" w:rsidP="00C53E66">
      <w:pPr>
        <w:pStyle w:val="BodyText"/>
      </w:pPr>
      <w:r w:rsidRPr="00413B46">
        <w:t xml:space="preserve">If this command completes successfully, the </w:t>
      </w:r>
      <w:r w:rsidRPr="00413B46">
        <w:rPr>
          <w:i/>
        </w:rPr>
        <w:t>cpHash</w:t>
      </w:r>
      <w:r w:rsidRPr="00413B46">
        <w:t xml:space="preserve"> of the authorized command will not be used for validation. Only the digest of the </w:t>
      </w:r>
      <w:r w:rsidRPr="00413B46">
        <w:rPr>
          <w:i/>
        </w:rPr>
        <w:t>inPublic</w:t>
      </w:r>
      <w:r w:rsidRPr="00413B46">
        <w:t xml:space="preserve"> parameter will be used.</w:t>
      </w:r>
    </w:p>
    <w:p w:rsidR="00C53E66" w:rsidRPr="00413B46" w:rsidRDefault="00C53E66" w:rsidP="00C53E66">
      <w:pPr>
        <w:pStyle w:val="NOTE"/>
        <w:rPr>
          <w:i/>
        </w:rPr>
      </w:pPr>
      <w:r w:rsidRPr="00413B46">
        <w:t>NOTE</w:t>
      </w:r>
      <w:r w:rsidR="00643E66" w:rsidRPr="00413B46">
        <w:t xml:space="preserve"> </w:t>
      </w:r>
      <w:r w:rsidR="0024362D">
        <w:t>4</w:t>
      </w:r>
      <w:r w:rsidRPr="00413B46">
        <w:tab/>
        <w:t xml:space="preserve">This allows the space normally used to hold </w:t>
      </w:r>
      <w:r w:rsidRPr="00413B46">
        <w:rPr>
          <w:i/>
        </w:rPr>
        <w:t>policySession</w:t>
      </w:r>
      <w:r w:rsidRPr="00413B46">
        <w:t>→</w:t>
      </w:r>
      <w:r w:rsidRPr="00413B46">
        <w:rPr>
          <w:i/>
        </w:rPr>
        <w:t xml:space="preserve">cpHash </w:t>
      </w:r>
      <w:r w:rsidRPr="00413B46">
        <w:t xml:space="preserve">to be used for </w:t>
      </w:r>
      <w:r w:rsidRPr="00413B46">
        <w:rPr>
          <w:i/>
        </w:rPr>
        <w:t>policySession</w:t>
      </w:r>
      <w:r w:rsidRPr="00413B46">
        <w:t>→</w:t>
      </w:r>
      <w:r w:rsidRPr="00413B46">
        <w:rPr>
          <w:i/>
        </w:rPr>
        <w:t xml:space="preserve">templateHash </w:t>
      </w:r>
      <w:r w:rsidRPr="00413B46">
        <w:t>instead.</w:t>
      </w:r>
    </w:p>
    <w:p w:rsidR="00C53E66" w:rsidRPr="00413B46" w:rsidRDefault="00C53E66" w:rsidP="00C53E66">
      <w:pPr>
        <w:pStyle w:val="BodyText"/>
      </w:pPr>
      <w:r w:rsidRPr="00413B46">
        <w:t xml:space="preserve">The </w:t>
      </w:r>
      <w:r w:rsidRPr="00413B46">
        <w:rPr>
          <w:i/>
        </w:rPr>
        <w:t>policySession</w:t>
      </w:r>
      <w:r w:rsidRPr="00413B46">
        <w:t>→</w:t>
      </w:r>
      <w:r w:rsidRPr="00413B46">
        <w:rPr>
          <w:i/>
        </w:rPr>
        <w:t>policyDigest</w:t>
      </w:r>
      <w:r w:rsidRPr="00413B46">
        <w:t xml:space="preserve"> will be updated with</w:t>
      </w:r>
    </w:p>
    <w:p w:rsidR="00C53E66" w:rsidRPr="00413B46" w:rsidRDefault="00C53E66" w:rsidP="00C53E66">
      <w:pPr>
        <w:pStyle w:val="Equation"/>
        <w:rPr>
          <w:i w:val="0"/>
        </w:rPr>
      </w:pPr>
      <w:r w:rsidRPr="00413B46">
        <w:rPr>
          <w:i w:val="0"/>
        </w:rPr>
        <w:tab/>
      </w:r>
      <w:r w:rsidRPr="00413B46">
        <w:t>policyDigest</w:t>
      </w:r>
      <w:r w:rsidRPr="00413B46">
        <w:rPr>
          <w:vertAlign w:val="subscript"/>
        </w:rPr>
        <w:t>new</w:t>
      </w:r>
      <w:r w:rsidRPr="00413B46">
        <w:rPr>
          <w:i w:val="0"/>
        </w:rPr>
        <w:t xml:space="preserve"> </w:t>
      </w:r>
      <w:r w:rsidRPr="00413B46">
        <w:rPr>
          <w:rFonts w:ascii="Cambria Math" w:hAnsi="Cambria Math" w:cs="Cambria Math"/>
          <w:i w:val="0"/>
        </w:rPr>
        <w:t>≔</w:t>
      </w:r>
      <w:r w:rsidRPr="00413B46">
        <w:rPr>
          <w:i w:val="0"/>
        </w:rPr>
        <w:t xml:space="preserve"> </w:t>
      </w:r>
      <w:r w:rsidRPr="00413B46">
        <w:rPr>
          <w:b/>
          <w:i w:val="0"/>
        </w:rPr>
        <w:t>H</w:t>
      </w:r>
      <w:r w:rsidRPr="00413B46">
        <w:rPr>
          <w:vertAlign w:val="subscript"/>
        </w:rPr>
        <w:t>policyAlg</w:t>
      </w:r>
      <w:r w:rsidRPr="00413B46">
        <w:rPr>
          <w:i w:val="0"/>
        </w:rPr>
        <w:t>(</w:t>
      </w:r>
      <w:r w:rsidRPr="00413B46">
        <w:t>policyDigest</w:t>
      </w:r>
      <w:r w:rsidRPr="00413B46">
        <w:rPr>
          <w:vertAlign w:val="subscript"/>
        </w:rPr>
        <w:t>old</w:t>
      </w:r>
      <w:r w:rsidRPr="00413B46">
        <w:rPr>
          <w:i w:val="0"/>
        </w:rPr>
        <w:t xml:space="preserve"> || </w:t>
      </w:r>
      <w:r w:rsidRPr="00413B46">
        <w:rPr>
          <w:rFonts w:ascii="Arial" w:hAnsi="Arial"/>
          <w:i w:val="0"/>
          <w:sz w:val="20"/>
        </w:rPr>
        <w:t>TPM_CC_PolicyTemplate</w:t>
      </w:r>
      <w:r w:rsidRPr="00413B46">
        <w:rPr>
          <w:i w:val="0"/>
        </w:rPr>
        <w:t xml:space="preserve"> || </w:t>
      </w:r>
      <w:r w:rsidRPr="00413B46">
        <w:t>templateHash</w:t>
      </w:r>
      <w:r w:rsidRPr="00413B46">
        <w:rPr>
          <w:i w:val="0"/>
        </w:rPr>
        <w:t>)</w:t>
      </w:r>
      <w:r w:rsidRPr="00413B46">
        <w:rPr>
          <w:i w:val="0"/>
        </w:rPr>
        <w:tab/>
      </w:r>
      <w:r w:rsidRPr="00C42EAF">
        <w:rPr>
          <w:rFonts w:ascii="Arial" w:hAnsi="Arial"/>
          <w:i w:val="0"/>
          <w:sz w:val="20"/>
        </w:rPr>
        <w:fldChar w:fldCharType="begin"/>
      </w:r>
      <w:r w:rsidRPr="00413B46">
        <w:rPr>
          <w:rFonts w:ascii="Arial" w:hAnsi="Arial"/>
          <w:i w:val="0"/>
          <w:sz w:val="20"/>
        </w:rPr>
        <w:instrText xml:space="preserve"> LISTNUM Equ </w:instrText>
      </w:r>
      <w:r w:rsidRPr="00C42EAF">
        <w:rPr>
          <w:rFonts w:ascii="Arial" w:hAnsi="Arial"/>
          <w:i w:val="0"/>
          <w:sz w:val="20"/>
        </w:rPr>
        <w:fldChar w:fldCharType="separate"/>
      </w:r>
      <w:r w:rsidRPr="00413B46">
        <w:rPr>
          <w:rFonts w:ascii="Arial" w:hAnsi="Arial"/>
          <w:i w:val="0"/>
          <w:sz w:val="20"/>
        </w:rPr>
        <w:t>1</w:t>
      </w:r>
      <w:r w:rsidRPr="00C42EAF">
        <w:rPr>
          <w:rFonts w:ascii="Arial" w:hAnsi="Arial"/>
          <w:i w:val="0"/>
          <w:sz w:val="20"/>
        </w:rPr>
        <w:fldChar w:fldCharType="end">
          <w:numberingChange w:id="4650" w:author="David Wooten" w:date="2019-11-15T15:17:00Z" w:original="(39)"/>
        </w:fldChar>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4651" w:name="_Toc432774230"/>
      <w:bookmarkStart w:id="4652" w:name="_Toc473814111"/>
      <w:bookmarkStart w:id="4653" w:name="_Toc536441077"/>
      <w:bookmarkStart w:id="4654" w:name="_Toc24725759"/>
      <w:r w:rsidRPr="00413B46">
        <w:t xml:space="preserve">Table </w:t>
      </w:r>
      <w:r w:rsidRPr="00C42EAF">
        <w:fldChar w:fldCharType="begin"/>
      </w:r>
      <w:r w:rsidRPr="00413B46">
        <w:instrText xml:space="preserve"> SEQ Table \* ARABIC </w:instrText>
      </w:r>
      <w:r w:rsidRPr="00C42EAF">
        <w:fldChar w:fldCharType="separate"/>
      </w:r>
      <w:ins w:id="4655" w:author="David Wooten" w:date="2019-11-15T15:49:00Z">
        <w:r w:rsidR="00D51C42">
          <w:rPr>
            <w:noProof/>
          </w:rPr>
          <w:t>164</w:t>
        </w:r>
      </w:ins>
      <w:del w:id="4656" w:author="David Wooten" w:date="2019-11-15T15:49:00Z">
        <w:r w:rsidR="00E90F60" w:rsidDel="00D51C42">
          <w:rPr>
            <w:noProof/>
          </w:rPr>
          <w:delText>160</w:delText>
        </w:r>
      </w:del>
      <w:r w:rsidRPr="00C42EAF">
        <w:fldChar w:fldCharType="end"/>
      </w:r>
      <w:r w:rsidRPr="00413B46">
        <w:t xml:space="preserve"> — TPM2_PolicyTemplate Command</w:t>
      </w:r>
      <w:bookmarkEnd w:id="4651"/>
      <w:bookmarkEnd w:id="4652"/>
      <w:bookmarkEnd w:id="4653"/>
      <w:bookmarkEnd w:id="4654"/>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000000"/>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TPM_ST_SESSIONS if an audit or decrypt session is present; otherwise, TPM_ST_NO_SESSIONS</w:t>
            </w:r>
          </w:p>
        </w:tc>
      </w:tr>
      <w:tr w:rsidR="00C53E66" w:rsidRPr="00413B46" w:rsidTr="00B8394F">
        <w:trPr>
          <w:cantSplit/>
          <w:jc w:val="center"/>
        </w:trPr>
        <w:tc>
          <w:tcPr>
            <w:tcW w:w="2736" w:type="dxa"/>
            <w:tcBorders>
              <w:left w:val="single" w:sz="12" w:space="0" w:color="000000"/>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thinThickThinSmallGap" w:sz="12"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TPM_CC_PolicyTemplate</w:t>
            </w:r>
          </w:p>
        </w:tc>
      </w:tr>
      <w:tr w:rsidR="00C53E66" w:rsidRPr="00413B46" w:rsidTr="00B8394F">
        <w:trPr>
          <w:cantSplit/>
          <w:jc w:val="center"/>
        </w:trPr>
        <w:tc>
          <w:tcPr>
            <w:tcW w:w="2736" w:type="dxa"/>
            <w:tcBorders>
              <w:top w:val="dashDotStroked" w:sz="24"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TPMI_SH_POLICY</w:t>
            </w:r>
          </w:p>
        </w:tc>
        <w:tc>
          <w:tcPr>
            <w:tcW w:w="2016" w:type="dxa"/>
            <w:tcBorders>
              <w:top w:val="dashDotStroked" w:sz="24"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policySession</w:t>
            </w:r>
          </w:p>
        </w:tc>
        <w:tc>
          <w:tcPr>
            <w:tcW w:w="4608" w:type="dxa"/>
            <w:tcBorders>
              <w:top w:val="dashDotStroked" w:sz="24"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handle for the policy session being extended</w:t>
            </w:r>
          </w:p>
          <w:p w:rsidR="00C53E66" w:rsidRPr="00413B46" w:rsidRDefault="00C53E66" w:rsidP="00B8394F">
            <w:pPr>
              <w:pStyle w:val="TABLE-cell"/>
            </w:pPr>
            <w:r w:rsidRPr="00413B46">
              <w:t>Auth Index: None</w:t>
            </w:r>
          </w:p>
        </w:tc>
      </w:tr>
      <w:tr w:rsidR="00C53E66" w:rsidRPr="00413B46" w:rsidTr="00B8394F">
        <w:trPr>
          <w:cantSplit/>
          <w:jc w:val="center"/>
        </w:trPr>
        <w:tc>
          <w:tcPr>
            <w:tcW w:w="2736" w:type="dxa"/>
            <w:tcBorders>
              <w:top w:val="thinThickThinSmallGap"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TPM2B_DIGEST</w:t>
            </w:r>
          </w:p>
        </w:tc>
        <w:tc>
          <w:tcPr>
            <w:tcW w:w="2016" w:type="dxa"/>
            <w:tcBorders>
              <w:top w:val="thinThickThinSmallGap"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templateHash</w:t>
            </w:r>
          </w:p>
        </w:tc>
        <w:tc>
          <w:tcPr>
            <w:tcW w:w="4608" w:type="dxa"/>
            <w:tcBorders>
              <w:top w:val="thinThickThinSmallGap"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the digest to be added to the policy</w:t>
            </w:r>
          </w:p>
        </w:tc>
      </w:tr>
    </w:tbl>
    <w:p w:rsidR="00C53E66" w:rsidRPr="00413B46" w:rsidRDefault="00C53E66" w:rsidP="00C53E66">
      <w:pPr>
        <w:pStyle w:val="TABLE-title"/>
      </w:pPr>
      <w:bookmarkStart w:id="4657" w:name="_Toc432774231"/>
      <w:bookmarkStart w:id="4658" w:name="_Toc473814112"/>
      <w:bookmarkStart w:id="4659" w:name="_Toc536441078"/>
      <w:bookmarkStart w:id="4660" w:name="_Toc24725760"/>
      <w:r w:rsidRPr="00413B46">
        <w:t xml:space="preserve">Table </w:t>
      </w:r>
      <w:r w:rsidRPr="00C42EAF">
        <w:fldChar w:fldCharType="begin"/>
      </w:r>
      <w:r w:rsidRPr="00413B46">
        <w:instrText xml:space="preserve"> SEQ Table \* ARABIC </w:instrText>
      </w:r>
      <w:r w:rsidRPr="00C42EAF">
        <w:fldChar w:fldCharType="separate"/>
      </w:r>
      <w:ins w:id="4661" w:author="David Wooten" w:date="2019-11-15T15:49:00Z">
        <w:r w:rsidR="00D51C42">
          <w:rPr>
            <w:noProof/>
          </w:rPr>
          <w:t>165</w:t>
        </w:r>
      </w:ins>
      <w:del w:id="4662" w:author="David Wooten" w:date="2019-11-15T15:49:00Z">
        <w:r w:rsidR="00E90F60" w:rsidDel="00D51C42">
          <w:rPr>
            <w:noProof/>
          </w:rPr>
          <w:delText>161</w:delText>
        </w:r>
      </w:del>
      <w:r w:rsidRPr="00C42EAF">
        <w:fldChar w:fldCharType="end"/>
      </w:r>
      <w:r w:rsidRPr="00413B46">
        <w:t xml:space="preserve"> — TPM2_PolicyTemplate Response</w:t>
      </w:r>
      <w:bookmarkEnd w:id="4657"/>
      <w:bookmarkEnd w:id="4658"/>
      <w:bookmarkEnd w:id="4659"/>
      <w:bookmarkEnd w:id="466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[[PolicyTemplate]]</w:t>
      </w:r>
    </w:p>
    <w:p w:rsidR="00C53E66" w:rsidRPr="00413B46" w:rsidRDefault="00C53E66" w:rsidP="00C53E66">
      <w:pPr>
        <w:pStyle w:val="Heading2"/>
        <w:pageBreakBefore/>
        <w:ind w:left="576" w:hanging="576"/>
      </w:pPr>
      <w:bookmarkStart w:id="4663" w:name="_Toc432756067"/>
      <w:bookmarkStart w:id="4664" w:name="_Toc473813895"/>
      <w:bookmarkStart w:id="4665" w:name="_Toc536440856"/>
      <w:bookmarkStart w:id="4666" w:name="_Toc24725531"/>
      <w:r w:rsidRPr="00413B46">
        <w:lastRenderedPageBreak/>
        <w:t>TPM2_Policy</w:t>
      </w:r>
      <w:bookmarkEnd w:id="4663"/>
      <w:r w:rsidRPr="00413B46">
        <w:t>AuthorizeNV</w:t>
      </w:r>
      <w:bookmarkEnd w:id="4664"/>
      <w:bookmarkEnd w:id="4665"/>
      <w:bookmarkEnd w:id="4666"/>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provides a capability that is the equivalent of a revocable policy. With TPM2_</w:t>
      </w:r>
      <w:proofErr w:type="gramStart"/>
      <w:r w:rsidRPr="00413B46">
        <w:t>PolicyAuthorize(</w:t>
      </w:r>
      <w:proofErr w:type="gramEnd"/>
      <w:r w:rsidRPr="00413B46">
        <w:t>), the authorization ticket never expires, so the authorization may not be withdrawn. With this command, the approved policy is kept in an NV Index location so that the policy may be changed as needed to render the old policy unusable.</w:t>
      </w:r>
    </w:p>
    <w:p w:rsidR="006B74E4" w:rsidRDefault="00C53E66" w:rsidP="00C53E66">
      <w:pPr>
        <w:pStyle w:val="NOTE"/>
      </w:pPr>
      <w:r w:rsidRPr="00413B46">
        <w:t>NOTE 1</w:t>
      </w:r>
      <w:r w:rsidRPr="00413B46">
        <w:tab/>
        <w:t>This command is useful for Objects but of limited value for other policies that are persistently stored in TPM NV, such as the OwnerPolicy.</w:t>
      </w:r>
    </w:p>
    <w:p w:rsidR="00C53E66" w:rsidRPr="00413B46" w:rsidRDefault="00C53E66" w:rsidP="00C53E66">
      <w:pPr>
        <w:pStyle w:val="BodyText"/>
      </w:pPr>
      <w:r w:rsidRPr="00413B46">
        <w:t>An authorization session providing authorization to read the NV Index shall be provided.</w:t>
      </w:r>
    </w:p>
    <w:p w:rsidR="006B74E4" w:rsidRDefault="00C53E66" w:rsidP="00C53E66">
      <w:pPr>
        <w:pStyle w:val="BodyText"/>
      </w:pPr>
      <w:r w:rsidRPr="00413B46">
        <w:t xml:space="preserve">The authorization to read the NV Index must succeed even if </w:t>
      </w:r>
      <w:r w:rsidRPr="00413B46">
        <w:rPr>
          <w:i/>
        </w:rPr>
        <w:t>policySession</w:t>
      </w:r>
      <w:r w:rsidRPr="00413B46">
        <w:t xml:space="preserve"> is a trial policy session.</w:t>
      </w:r>
    </w:p>
    <w:p w:rsidR="00C53E66" w:rsidRPr="00413B46" w:rsidRDefault="00C53E66" w:rsidP="00C53E66">
      <w:pPr>
        <w:pStyle w:val="BodyText"/>
      </w:pPr>
      <w:r w:rsidRPr="00413B46">
        <w:t xml:space="preserve">If </w:t>
      </w:r>
      <w:r w:rsidRPr="00413B46">
        <w:rPr>
          <w:i/>
        </w:rPr>
        <w:t>policySession</w:t>
      </w:r>
      <w:r w:rsidRPr="00413B46">
        <w:t xml:space="preserve"> is a trial policy session, the TPM will update </w:t>
      </w:r>
      <w:r w:rsidRPr="00413B46">
        <w:rPr>
          <w:i/>
        </w:rPr>
        <w:t>policySession</w:t>
      </w:r>
      <w:r w:rsidRPr="00413B46">
        <w:t>→</w:t>
      </w:r>
      <w:r w:rsidRPr="00413B46">
        <w:rPr>
          <w:i/>
        </w:rPr>
        <w:t>policyDigest</w:t>
      </w:r>
      <w:r w:rsidRPr="00413B46">
        <w:t xml:space="preserve"> as shown in equation </w:t>
      </w:r>
      <w:r w:rsidRPr="00C42EAF">
        <w:fldChar w:fldCharType="begin"/>
      </w:r>
      <w:r w:rsidRPr="00413B46">
        <w:instrText xml:space="preserve"> REF _Ref450284975 \r \h </w:instrText>
      </w:r>
      <w:r w:rsidRPr="00C42EAF">
        <w:fldChar w:fldCharType="separate"/>
      </w:r>
      <w:r w:rsidR="00D51C42">
        <w:t>(40)</w:t>
      </w:r>
      <w:r w:rsidRPr="00C42EAF">
        <w:fldChar w:fldCharType="end"/>
      </w:r>
      <w:r w:rsidRPr="00413B46">
        <w:t xml:space="preserve"> below and return TPM_RC_SUCCESS. It will not perform any further validation. The remainder of this general description would apply only if </w:t>
      </w:r>
      <w:r w:rsidRPr="00413B46">
        <w:rPr>
          <w:i/>
        </w:rPr>
        <w:t>policySession</w:t>
      </w:r>
      <w:r w:rsidRPr="00413B46">
        <w:t xml:space="preserve"> is not a trial policy session.</w:t>
      </w:r>
    </w:p>
    <w:p w:rsidR="00C53E66" w:rsidRPr="00413B46" w:rsidRDefault="00C53E66" w:rsidP="00C53E66">
      <w:pPr>
        <w:pStyle w:val="NOTE"/>
      </w:pPr>
      <w:r w:rsidRPr="00413B46">
        <w:t>NOTE 2</w:t>
      </w:r>
      <w:r w:rsidRPr="00413B46">
        <w:tab/>
        <w:t>If read access is controlled by policy, the policy should include a branch that authorizes a TPM2_</w:t>
      </w:r>
      <w:proofErr w:type="gramStart"/>
      <w:r w:rsidRPr="00413B46">
        <w:t>PolicyAuthorizeNV(</w:t>
      </w:r>
      <w:proofErr w:type="gramEnd"/>
      <w:r w:rsidRPr="00413B46">
        <w:t>).</w:t>
      </w:r>
    </w:p>
    <w:p w:rsidR="00C53E66" w:rsidRPr="00413B46" w:rsidRDefault="00C53E66" w:rsidP="00C53E66">
      <w:pPr>
        <w:pStyle w:val="BodyText"/>
      </w:pPr>
      <w:r w:rsidRPr="00413B46">
        <w:t xml:space="preserve">If TPMA_NV_WRITTEN is not SET in the Index referenced by </w:t>
      </w:r>
      <w:r w:rsidRPr="00413B46">
        <w:rPr>
          <w:i/>
        </w:rPr>
        <w:t>nvIndex</w:t>
      </w:r>
      <w:r w:rsidRPr="00413B46">
        <w:t>, the TPM shall return TPM_RC_NV_UNINITIALIZED. If TPMA_NV_READLOCKED of the NV Index is SET, then the TPM shall return TPM_RC_NV_LOCKED.</w:t>
      </w:r>
    </w:p>
    <w:p w:rsidR="00C53E66" w:rsidRPr="00413B46" w:rsidRDefault="00C53E66" w:rsidP="00C53E66">
      <w:pPr>
        <w:pStyle w:val="BodyText"/>
      </w:pPr>
      <w:r w:rsidRPr="00413B46">
        <w:t xml:space="preserve">The </w:t>
      </w:r>
      <w:r w:rsidRPr="00413B46">
        <w:rPr>
          <w:i/>
        </w:rPr>
        <w:t>dataSize</w:t>
      </w:r>
      <w:r w:rsidRPr="00413B46">
        <w:t xml:space="preserve"> of the NV Index referenced by </w:t>
      </w:r>
      <w:r w:rsidRPr="00413B46">
        <w:rPr>
          <w:i/>
        </w:rPr>
        <w:t xml:space="preserve">nvIndex </w:t>
      </w:r>
      <w:r w:rsidRPr="00413B46">
        <w:t>is required to be at least large enough to hold a properly formatted TPMT_HA (TPM_RC_INSUFFICIENT).</w:t>
      </w:r>
    </w:p>
    <w:p w:rsidR="00C53E66" w:rsidRPr="00413B46" w:rsidRDefault="00C53E66" w:rsidP="00C53E66">
      <w:pPr>
        <w:pStyle w:val="NOTE"/>
      </w:pPr>
      <w:r w:rsidRPr="00413B46">
        <w:t>NOTE 3</w:t>
      </w:r>
      <w:r w:rsidRPr="00413B46">
        <w:tab/>
        <w:t>A TPMT_HA contains a TPM_ALG_ID followed a digest that is consistent in size with the hash algorithm indicated by the TPM_ALG_ID.</w:t>
      </w:r>
    </w:p>
    <w:p w:rsidR="006B74E4" w:rsidRDefault="00C53E66" w:rsidP="00C53E66">
      <w:pPr>
        <w:pStyle w:val="BodyText"/>
      </w:pPr>
      <w:r w:rsidRPr="00413B46">
        <w:t xml:space="preserve">It is an error (TPM_RC_HASH) if the first two octets of the Index are not a TPM_ALG_ID for a hash algorithm implemented on the TPM or if the indicated hash algorithm does not match </w:t>
      </w:r>
      <w:r w:rsidRPr="00413B46">
        <w:rPr>
          <w:i/>
        </w:rPr>
        <w:t>policySession</w:t>
      </w:r>
      <w:r w:rsidRPr="00413B46">
        <w:t>→</w:t>
      </w:r>
      <w:r w:rsidRPr="00413B46">
        <w:rPr>
          <w:i/>
        </w:rPr>
        <w:t>authHash</w:t>
      </w:r>
      <w:r w:rsidRPr="00413B46">
        <w:t>.</w:t>
      </w:r>
    </w:p>
    <w:p w:rsidR="00C53E66" w:rsidRPr="00413B46" w:rsidRDefault="00C53E66" w:rsidP="00C53E66">
      <w:pPr>
        <w:pStyle w:val="NOTE"/>
      </w:pPr>
      <w:r w:rsidRPr="00413B46">
        <w:t>NOTE 4</w:t>
      </w:r>
      <w:r w:rsidRPr="00413B46">
        <w:tab/>
        <w:t>The TPM_ALG_ID is stored in the first two octets in big endian format.</w:t>
      </w:r>
    </w:p>
    <w:p w:rsidR="006B74E4" w:rsidRDefault="00C53E66" w:rsidP="00C53E66">
      <w:pPr>
        <w:pStyle w:val="BodyText"/>
      </w:pPr>
      <w:r w:rsidRPr="00413B46">
        <w:t xml:space="preserve">The TPM will compare </w:t>
      </w:r>
      <w:r w:rsidRPr="00413B46">
        <w:rPr>
          <w:i/>
        </w:rPr>
        <w:t>policySession</w:t>
      </w:r>
      <w:r w:rsidRPr="00413B46">
        <w:t>→</w:t>
      </w:r>
      <w:r w:rsidRPr="00413B46">
        <w:rPr>
          <w:i/>
        </w:rPr>
        <w:t>policyDigest</w:t>
      </w:r>
      <w:r w:rsidRPr="00413B46">
        <w:t xml:space="preserve"> to the contents of the NV Index, starting at the first octet after the TPM_ALG_ID (the third octet) and return TPM_RC_VALUE if they are not the same.</w:t>
      </w:r>
    </w:p>
    <w:p w:rsidR="00C53E66" w:rsidRPr="00413B46" w:rsidRDefault="00C53E66" w:rsidP="00C53E66">
      <w:pPr>
        <w:pStyle w:val="NOTE"/>
      </w:pPr>
      <w:r w:rsidRPr="00413B46">
        <w:t>NOTE 5</w:t>
      </w:r>
      <w:r w:rsidRPr="00413B46">
        <w:tab/>
        <w:t>If the Index does not contain enough bytes for the compare, then TPM_RC_INSUFFICENT is generated as indicated above.</w:t>
      </w:r>
    </w:p>
    <w:p w:rsidR="00C53E66" w:rsidRPr="00413B46" w:rsidRDefault="00C53E66" w:rsidP="00C53E66">
      <w:pPr>
        <w:pStyle w:val="NOTE"/>
      </w:pPr>
      <w:r w:rsidRPr="00413B46">
        <w:t>NOTE 6</w:t>
      </w:r>
      <w:r w:rsidRPr="00413B46">
        <w:tab/>
        <w:t xml:space="preserve">The </w:t>
      </w:r>
      <w:r w:rsidRPr="00413B46">
        <w:rPr>
          <w:i/>
        </w:rPr>
        <w:t>dataSize</w:t>
      </w:r>
      <w:r w:rsidRPr="00413B46">
        <w:t xml:space="preserve"> of the Index may be larger than is required for this command. This permits the Index to include metadata.</w:t>
      </w:r>
    </w:p>
    <w:p w:rsidR="006B74E4" w:rsidRDefault="00C53E66" w:rsidP="00C53E66">
      <w:pPr>
        <w:pStyle w:val="BodyText"/>
      </w:pPr>
      <w:r w:rsidRPr="00413B46">
        <w:t xml:space="preserve">If the comparison is successful, the TPM will reset </w:t>
      </w:r>
      <w:r w:rsidRPr="00413B46">
        <w:rPr>
          <w:i/>
        </w:rPr>
        <w:t>policySession</w:t>
      </w:r>
      <w:r w:rsidRPr="00413B46">
        <w:t>→</w:t>
      </w:r>
      <w:r w:rsidRPr="00413B46">
        <w:rPr>
          <w:i/>
        </w:rPr>
        <w:t>policyDigest</w:t>
      </w:r>
      <w:r w:rsidRPr="00413B46">
        <w:t xml:space="preserve"> to a Zero Digest. Then it will update </w:t>
      </w:r>
      <w:r w:rsidRPr="00413B46">
        <w:rPr>
          <w:i/>
        </w:rPr>
        <w:t>policySession</w:t>
      </w:r>
      <w:r w:rsidRPr="00413B46">
        <w:t>→</w:t>
      </w:r>
      <w:r w:rsidRPr="00413B46">
        <w:rPr>
          <w:i/>
        </w:rPr>
        <w:t>policyDigest</w:t>
      </w:r>
      <w:r w:rsidRPr="00413B46">
        <w:t xml:space="preserve"> with</w:t>
      </w:r>
    </w:p>
    <w:p w:rsidR="006B74E4" w:rsidRDefault="00C53E66" w:rsidP="00C53E66">
      <w:pPr>
        <w:pStyle w:val="Equation"/>
      </w:pPr>
      <w:r w:rsidRPr="00413B46">
        <w:tab/>
        <w:t>policyDigest</w:t>
      </w:r>
      <w:r w:rsidRPr="00413B46">
        <w:rPr>
          <w:vertAlign w:val="subscript"/>
        </w:rPr>
        <w:t>new</w:t>
      </w:r>
      <w:r w:rsidRPr="00413B46">
        <w:t xml:space="preserve"> </w:t>
      </w:r>
      <w:r w:rsidRPr="00413B46">
        <w:rPr>
          <w:rFonts w:ascii="Cambria Math" w:hAnsi="Cambria Math" w:cs="Cambria Math"/>
          <w:i w:val="0"/>
        </w:rPr>
        <w:t>≔</w:t>
      </w:r>
      <w:r w:rsidRPr="00413B46">
        <w:rPr>
          <w:i w:val="0"/>
        </w:rPr>
        <w:t xml:space="preserve"> </w:t>
      </w:r>
      <w:r w:rsidRPr="00413B46">
        <w:rPr>
          <w:b/>
          <w:i w:val="0"/>
        </w:rPr>
        <w:t>H</w:t>
      </w:r>
      <w:r w:rsidRPr="00413B46">
        <w:rPr>
          <w:vertAlign w:val="subscript"/>
        </w:rPr>
        <w:t>policyAlg</w:t>
      </w:r>
      <w:r w:rsidRPr="00413B46">
        <w:rPr>
          <w:i w:val="0"/>
        </w:rPr>
        <w:t>(</w:t>
      </w:r>
      <w:r w:rsidRPr="00413B46">
        <w:t>policyDigest</w:t>
      </w:r>
      <w:r w:rsidRPr="00413B46">
        <w:rPr>
          <w:vertAlign w:val="subscript"/>
        </w:rPr>
        <w:t>old</w:t>
      </w:r>
      <w:r w:rsidRPr="00413B46">
        <w:t xml:space="preserve"> </w:t>
      </w:r>
      <w:r w:rsidRPr="00413B46">
        <w:rPr>
          <w:i w:val="0"/>
        </w:rPr>
        <w:t xml:space="preserve">|| </w:t>
      </w:r>
      <w:r w:rsidRPr="00413B46">
        <w:rPr>
          <w:rFonts w:ascii="Arial" w:hAnsi="Arial"/>
          <w:i w:val="0"/>
          <w:sz w:val="20"/>
          <w:szCs w:val="20"/>
        </w:rPr>
        <w:t>TPM_CC_PolicyAuthorizeNV</w:t>
      </w:r>
      <w:r w:rsidRPr="00413B46">
        <w:rPr>
          <w:i w:val="0"/>
        </w:rPr>
        <w:t xml:space="preserve"> ||</w:t>
      </w:r>
      <w:r w:rsidRPr="00413B46">
        <w:t xml:space="preserve"> nvIndex→Name</w:t>
      </w:r>
      <w:r w:rsidRPr="00413B46">
        <w:rPr>
          <w:i w:val="0"/>
        </w:rPr>
        <w:t>)</w:t>
      </w:r>
      <w:r w:rsidRPr="00413B46">
        <w:tab/>
      </w:r>
      <w:r w:rsidRPr="00C42EAF">
        <w:rPr>
          <w:rFonts w:ascii="Arial" w:hAnsi="Arial"/>
          <w:sz w:val="20"/>
        </w:rPr>
        <w:fldChar w:fldCharType="begin"/>
      </w:r>
      <w:bookmarkStart w:id="4667" w:name="_Ref450284975"/>
      <w:bookmarkEnd w:id="4667"/>
      <w:r w:rsidRPr="00413B46">
        <w:rPr>
          <w:rFonts w:ascii="Arial" w:hAnsi="Arial"/>
          <w:i w:val="0"/>
          <w:sz w:val="20"/>
        </w:rPr>
        <w:instrText xml:space="preserve"> LISTNUM Equ </w:instrText>
      </w:r>
      <w:r w:rsidRPr="00C42EAF">
        <w:rPr>
          <w:rFonts w:ascii="Arial" w:hAnsi="Arial"/>
          <w:sz w:val="20"/>
        </w:rPr>
        <w:fldChar w:fldCharType="separate"/>
      </w:r>
      <w:r w:rsidRPr="00413B46">
        <w:rPr>
          <w:rFonts w:ascii="Arial" w:hAnsi="Arial"/>
          <w:i w:val="0"/>
          <w:sz w:val="20"/>
        </w:rPr>
        <w:t>1</w:t>
      </w:r>
      <w:r w:rsidRPr="00C42EAF">
        <w:rPr>
          <w:rFonts w:ascii="Arial" w:hAnsi="Arial"/>
          <w:sz w:val="20"/>
        </w:rPr>
        <w:fldChar w:fldCharType="end">
          <w:numberingChange w:id="4668" w:author="David Wooten" w:date="2019-11-15T15:17:00Z" w:original="(40)"/>
        </w:fldChar>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4669" w:name="_Toc432756266"/>
      <w:bookmarkStart w:id="4670" w:name="_Toc473814113"/>
      <w:bookmarkStart w:id="4671" w:name="_Toc536441079"/>
      <w:bookmarkStart w:id="4672" w:name="_Toc24725761"/>
      <w:r w:rsidRPr="00413B46">
        <w:t xml:space="preserve">Table </w:t>
      </w:r>
      <w:r w:rsidRPr="00C42EAF">
        <w:fldChar w:fldCharType="begin"/>
      </w:r>
      <w:r w:rsidRPr="00413B46">
        <w:instrText xml:space="preserve"> SEQ Table \* ARABIC </w:instrText>
      </w:r>
      <w:r w:rsidRPr="00C42EAF">
        <w:fldChar w:fldCharType="separate"/>
      </w:r>
      <w:ins w:id="4673" w:author="David Wooten" w:date="2019-11-15T15:49:00Z">
        <w:r w:rsidR="00D51C42">
          <w:rPr>
            <w:noProof/>
          </w:rPr>
          <w:t>166</w:t>
        </w:r>
      </w:ins>
      <w:del w:id="4674" w:author="David Wooten" w:date="2019-11-15T15:49:00Z">
        <w:r w:rsidR="00E90F60" w:rsidDel="00D51C42">
          <w:rPr>
            <w:noProof/>
          </w:rPr>
          <w:delText>162</w:delText>
        </w:r>
      </w:del>
      <w:r w:rsidRPr="00C42EAF">
        <w:fldChar w:fldCharType="end"/>
      </w:r>
      <w:r w:rsidRPr="00413B46">
        <w:t xml:space="preserve"> — TPM2_PolicyAuthorizeNV Command</w:t>
      </w:r>
      <w:bookmarkEnd w:id="4669"/>
      <w:bookmarkEnd w:id="4670"/>
      <w:bookmarkEnd w:id="4671"/>
      <w:bookmarkEnd w:id="4672"/>
    </w:p>
    <w:tbl>
      <w:tblPr>
        <w:tblW w:w="93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4A0" w:firstRow="1" w:lastRow="0" w:firstColumn="1" w:lastColumn="0" w:noHBand="0" w:noVBand="1"/>
      </w:tblPr>
      <w:tblGrid>
        <w:gridCol w:w="2722"/>
        <w:gridCol w:w="2006"/>
        <w:gridCol w:w="4578"/>
        <w:gridCol w:w="12"/>
      </w:tblGrid>
      <w:tr w:rsidR="00C53E66" w:rsidRPr="00413B46" w:rsidTr="00B8394F">
        <w:tc>
          <w:tcPr>
            <w:tcW w:w="2724" w:type="dxa"/>
            <w:tcBorders>
              <w:top w:val="single" w:sz="12" w:space="0" w:color="auto"/>
              <w:left w:val="single" w:sz="12" w:space="0" w:color="000000"/>
              <w:bottom w:val="single" w:sz="12" w:space="0" w:color="000000"/>
              <w:right w:val="single" w:sz="8" w:space="0" w:color="auto"/>
            </w:tcBorders>
            <w:vAlign w:val="center"/>
            <w:hideMark/>
          </w:tcPr>
          <w:p w:rsidR="00C53E66" w:rsidRPr="00413B46" w:rsidRDefault="00C53E66" w:rsidP="00B8394F">
            <w:pPr>
              <w:pStyle w:val="TABLE-col-heading"/>
              <w:spacing w:line="276" w:lineRule="auto"/>
            </w:pPr>
            <w:r w:rsidRPr="00413B46">
              <w:t>Type</w:t>
            </w:r>
          </w:p>
        </w:tc>
        <w:tc>
          <w:tcPr>
            <w:tcW w:w="2007" w:type="dxa"/>
            <w:tcBorders>
              <w:top w:val="single" w:sz="12" w:space="0" w:color="auto"/>
              <w:left w:val="single" w:sz="8" w:space="0" w:color="auto"/>
              <w:bottom w:val="single" w:sz="12" w:space="0" w:color="000000"/>
              <w:right w:val="single" w:sz="8" w:space="0" w:color="auto"/>
            </w:tcBorders>
            <w:vAlign w:val="center"/>
            <w:hideMark/>
          </w:tcPr>
          <w:p w:rsidR="00C53E66" w:rsidRPr="00413B46" w:rsidRDefault="00C53E66" w:rsidP="00B8394F">
            <w:pPr>
              <w:pStyle w:val="TABLE-col-heading"/>
              <w:spacing w:line="276" w:lineRule="auto"/>
              <w:jc w:val="both"/>
            </w:pPr>
            <w:r w:rsidRPr="00413B46">
              <w:t>Name</w:t>
            </w:r>
          </w:p>
        </w:tc>
        <w:tc>
          <w:tcPr>
            <w:tcW w:w="4587" w:type="dxa"/>
            <w:gridSpan w:val="2"/>
            <w:tcBorders>
              <w:top w:val="single" w:sz="12" w:space="0" w:color="auto"/>
              <w:left w:val="single" w:sz="8" w:space="0" w:color="auto"/>
              <w:bottom w:val="single" w:sz="12" w:space="0" w:color="000000"/>
              <w:right w:val="single" w:sz="12" w:space="0" w:color="auto"/>
            </w:tcBorders>
            <w:vAlign w:val="center"/>
            <w:hideMark/>
          </w:tcPr>
          <w:p w:rsidR="00C53E66" w:rsidRPr="00413B46" w:rsidRDefault="00C53E66" w:rsidP="00B8394F">
            <w:pPr>
              <w:pStyle w:val="TABLE-col-heading"/>
              <w:spacing w:line="276" w:lineRule="auto"/>
              <w:jc w:val="both"/>
            </w:pPr>
            <w:r w:rsidRPr="00413B46">
              <w:t>Description</w:t>
            </w:r>
          </w:p>
        </w:tc>
      </w:tr>
      <w:tr w:rsidR="00C53E66" w:rsidRPr="00413B46" w:rsidTr="00B8394F">
        <w:tc>
          <w:tcPr>
            <w:tcW w:w="2724" w:type="dxa"/>
            <w:tcBorders>
              <w:top w:val="single" w:sz="12" w:space="0" w:color="000000"/>
              <w:left w:val="single" w:sz="12" w:space="0" w:color="000000"/>
              <w:bottom w:val="single" w:sz="6" w:space="0" w:color="auto"/>
              <w:right w:val="single" w:sz="8" w:space="0" w:color="auto"/>
            </w:tcBorders>
            <w:vAlign w:val="center"/>
            <w:hideMark/>
          </w:tcPr>
          <w:p w:rsidR="00C53E66" w:rsidRPr="00413B46" w:rsidRDefault="00C53E66" w:rsidP="00B8394F">
            <w:pPr>
              <w:pStyle w:val="TABLE-cell"/>
              <w:spacing w:line="276" w:lineRule="auto"/>
            </w:pPr>
            <w:r w:rsidRPr="00413B46">
              <w:t>TPMI_ST_COMMAND_TAG</w:t>
            </w:r>
          </w:p>
        </w:tc>
        <w:tc>
          <w:tcPr>
            <w:tcW w:w="2007" w:type="dxa"/>
            <w:tcBorders>
              <w:top w:val="single" w:sz="12" w:space="0" w:color="000000"/>
              <w:left w:val="single" w:sz="8" w:space="0" w:color="auto"/>
              <w:bottom w:val="single" w:sz="6" w:space="0" w:color="auto"/>
              <w:right w:val="single" w:sz="8" w:space="0" w:color="auto"/>
            </w:tcBorders>
            <w:vAlign w:val="center"/>
            <w:hideMark/>
          </w:tcPr>
          <w:p w:rsidR="00C53E66" w:rsidRPr="00413B46" w:rsidRDefault="00C53E66" w:rsidP="00B8394F">
            <w:pPr>
              <w:pStyle w:val="TABLE-cell"/>
              <w:spacing w:line="276" w:lineRule="auto"/>
              <w:jc w:val="both"/>
            </w:pPr>
            <w:r w:rsidRPr="00413B46">
              <w:t>tag</w:t>
            </w:r>
          </w:p>
        </w:tc>
        <w:tc>
          <w:tcPr>
            <w:tcW w:w="4587" w:type="dxa"/>
            <w:gridSpan w:val="2"/>
            <w:tcBorders>
              <w:top w:val="single" w:sz="12" w:space="0" w:color="000000"/>
              <w:left w:val="single" w:sz="8" w:space="0" w:color="auto"/>
              <w:bottom w:val="single" w:sz="6" w:space="0" w:color="auto"/>
              <w:right w:val="single" w:sz="12" w:space="0" w:color="auto"/>
            </w:tcBorders>
            <w:vAlign w:val="center"/>
            <w:hideMark/>
          </w:tcPr>
          <w:p w:rsidR="00C53E66" w:rsidRPr="00413B46" w:rsidRDefault="00C53E66" w:rsidP="00B8394F">
            <w:pPr>
              <w:pStyle w:val="TABLE-cell"/>
              <w:spacing w:line="276" w:lineRule="auto"/>
              <w:jc w:val="both"/>
            </w:pPr>
            <w:r w:rsidRPr="00413B46">
              <w:t>TPM_ST_SESSIONS</w:t>
            </w:r>
          </w:p>
        </w:tc>
      </w:tr>
      <w:tr w:rsidR="00C53E66" w:rsidRPr="00413B46" w:rsidTr="00B8394F">
        <w:tc>
          <w:tcPr>
            <w:tcW w:w="2724" w:type="dxa"/>
            <w:tcBorders>
              <w:top w:val="single" w:sz="6" w:space="0" w:color="auto"/>
              <w:left w:val="single" w:sz="12" w:space="0" w:color="000000"/>
              <w:bottom w:val="single" w:sz="6" w:space="0" w:color="auto"/>
              <w:right w:val="single" w:sz="8" w:space="0" w:color="auto"/>
            </w:tcBorders>
            <w:vAlign w:val="center"/>
            <w:hideMark/>
          </w:tcPr>
          <w:p w:rsidR="00C53E66" w:rsidRPr="00413B46" w:rsidRDefault="00C53E66" w:rsidP="00B8394F">
            <w:pPr>
              <w:pStyle w:val="TABLE-cell"/>
              <w:spacing w:line="276" w:lineRule="auto"/>
            </w:pPr>
            <w:r w:rsidRPr="00413B46">
              <w:t>UINT32</w:t>
            </w:r>
          </w:p>
        </w:tc>
        <w:tc>
          <w:tcPr>
            <w:tcW w:w="2007" w:type="dxa"/>
            <w:tcBorders>
              <w:top w:val="single" w:sz="6" w:space="0" w:color="auto"/>
              <w:left w:val="single" w:sz="8" w:space="0" w:color="auto"/>
              <w:bottom w:val="single" w:sz="6" w:space="0" w:color="auto"/>
              <w:right w:val="single" w:sz="8" w:space="0" w:color="auto"/>
            </w:tcBorders>
            <w:vAlign w:val="center"/>
            <w:hideMark/>
          </w:tcPr>
          <w:p w:rsidR="00C53E66" w:rsidRPr="00413B46" w:rsidRDefault="00C53E66" w:rsidP="00B8394F">
            <w:pPr>
              <w:pStyle w:val="TABLE-cell"/>
              <w:spacing w:line="276" w:lineRule="auto"/>
              <w:jc w:val="both"/>
            </w:pPr>
            <w:r w:rsidRPr="00413B46">
              <w:t>commandSize</w:t>
            </w:r>
          </w:p>
        </w:tc>
        <w:tc>
          <w:tcPr>
            <w:tcW w:w="4587" w:type="dxa"/>
            <w:gridSpan w:val="2"/>
            <w:tcBorders>
              <w:top w:val="single" w:sz="6"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spacing w:line="276" w:lineRule="auto"/>
              <w:jc w:val="both"/>
            </w:pPr>
          </w:p>
        </w:tc>
      </w:tr>
      <w:tr w:rsidR="00C53E66" w:rsidRPr="00413B46" w:rsidTr="00B8394F">
        <w:tc>
          <w:tcPr>
            <w:tcW w:w="2724" w:type="dxa"/>
            <w:tcBorders>
              <w:top w:val="single" w:sz="6" w:space="0" w:color="auto"/>
              <w:left w:val="single" w:sz="12" w:space="0" w:color="000000"/>
              <w:bottom w:val="dashDotStroked" w:sz="24" w:space="0" w:color="auto"/>
              <w:right w:val="single" w:sz="8" w:space="0" w:color="auto"/>
            </w:tcBorders>
            <w:vAlign w:val="center"/>
            <w:hideMark/>
          </w:tcPr>
          <w:p w:rsidR="00C53E66" w:rsidRPr="00413B46" w:rsidRDefault="00C53E66" w:rsidP="00B8394F">
            <w:pPr>
              <w:pStyle w:val="TABLE-cell"/>
              <w:spacing w:line="276" w:lineRule="auto"/>
            </w:pPr>
            <w:r w:rsidRPr="00413B46">
              <w:t>TPM_CC</w:t>
            </w:r>
          </w:p>
        </w:tc>
        <w:tc>
          <w:tcPr>
            <w:tcW w:w="2007" w:type="dxa"/>
            <w:tcBorders>
              <w:top w:val="single" w:sz="6" w:space="0" w:color="auto"/>
              <w:left w:val="single" w:sz="8" w:space="0" w:color="auto"/>
              <w:bottom w:val="dashDotStroked" w:sz="24" w:space="0" w:color="auto"/>
              <w:right w:val="single" w:sz="8" w:space="0" w:color="auto"/>
            </w:tcBorders>
            <w:vAlign w:val="center"/>
            <w:hideMark/>
          </w:tcPr>
          <w:p w:rsidR="00C53E66" w:rsidRPr="00413B46" w:rsidRDefault="00C53E66" w:rsidP="00B8394F">
            <w:pPr>
              <w:pStyle w:val="TABLE-cell"/>
              <w:spacing w:line="276" w:lineRule="auto"/>
              <w:jc w:val="both"/>
            </w:pPr>
            <w:r w:rsidRPr="00413B46">
              <w:t>commandCode</w:t>
            </w:r>
          </w:p>
        </w:tc>
        <w:tc>
          <w:tcPr>
            <w:tcW w:w="4587" w:type="dxa"/>
            <w:gridSpan w:val="2"/>
            <w:tcBorders>
              <w:top w:val="single" w:sz="6" w:space="0" w:color="auto"/>
              <w:left w:val="single" w:sz="8" w:space="0" w:color="auto"/>
              <w:bottom w:val="dashDotStroked" w:sz="24" w:space="0" w:color="auto"/>
              <w:right w:val="single" w:sz="12" w:space="0" w:color="auto"/>
            </w:tcBorders>
            <w:vAlign w:val="center"/>
            <w:hideMark/>
          </w:tcPr>
          <w:p w:rsidR="00C53E66" w:rsidRPr="00413B46" w:rsidRDefault="00C53E66" w:rsidP="00B8394F">
            <w:pPr>
              <w:pStyle w:val="TABLE-cell"/>
              <w:spacing w:line="276" w:lineRule="auto"/>
              <w:jc w:val="both"/>
            </w:pPr>
            <w:r w:rsidRPr="00413B46">
              <w:t>TPM_CC_PolicyAuthorizeNV</w:t>
            </w:r>
          </w:p>
        </w:tc>
      </w:tr>
      <w:tr w:rsidR="00C53E66" w:rsidRPr="00413B46" w:rsidTr="00B8394F">
        <w:tblPrEx>
          <w:tblLook w:val="0000" w:firstRow="0" w:lastRow="0" w:firstColumn="0" w:lastColumn="0" w:noHBand="0" w:noVBand="0"/>
        </w:tblPrEx>
        <w:trPr>
          <w:gridAfter w:val="1"/>
          <w:wAfter w:w="12" w:type="dxa"/>
        </w:trPr>
        <w:tc>
          <w:tcPr>
            <w:tcW w:w="2720" w:type="dxa"/>
            <w:tcBorders>
              <w:top w:val="dashDotStroked" w:sz="2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jc w:val="both"/>
            </w:pPr>
            <w:r w:rsidRPr="00413B46">
              <w:t>TPMI_RH_NV_AUTH</w:t>
            </w:r>
          </w:p>
        </w:tc>
        <w:tc>
          <w:tcPr>
            <w:tcW w:w="2005" w:type="dxa"/>
            <w:tcBorders>
              <w:top w:val="dashDotStroked" w:sz="2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jc w:val="both"/>
            </w:pPr>
            <w:r w:rsidRPr="00413B46">
              <w:t>@authHandle</w:t>
            </w:r>
          </w:p>
        </w:tc>
        <w:tc>
          <w:tcPr>
            <w:tcW w:w="4581" w:type="dxa"/>
            <w:tcBorders>
              <w:top w:val="dashDotStroked" w:sz="2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jc w:val="both"/>
            </w:pPr>
            <w:r w:rsidRPr="00413B46">
              <w:t>handle indicating the source of the authorization value</w:t>
            </w:r>
          </w:p>
          <w:p w:rsidR="00C53E66" w:rsidRPr="00413B46" w:rsidRDefault="00C53E66" w:rsidP="00B8394F">
            <w:pPr>
              <w:pStyle w:val="TABLE-cell"/>
              <w:jc w:val="both"/>
            </w:pPr>
            <w:r w:rsidRPr="00413B46">
              <w:t>Auth Index: 1</w:t>
            </w:r>
          </w:p>
          <w:p w:rsidR="00C53E66" w:rsidRPr="00413B46" w:rsidRDefault="00C53E66" w:rsidP="00B8394F">
            <w:pPr>
              <w:pStyle w:val="TABLE-cell"/>
              <w:jc w:val="both"/>
            </w:pPr>
            <w:r w:rsidRPr="00413B46">
              <w:t>Auth Role: USER</w:t>
            </w:r>
          </w:p>
        </w:tc>
      </w:tr>
      <w:tr w:rsidR="00C53E66" w:rsidRPr="00413B46" w:rsidTr="00B8394F">
        <w:tblPrEx>
          <w:tblLook w:val="0000" w:firstRow="0" w:lastRow="0" w:firstColumn="0" w:lastColumn="0" w:noHBand="0" w:noVBand="0"/>
        </w:tblPrEx>
        <w:trPr>
          <w:gridAfter w:val="1"/>
          <w:wAfter w:w="12" w:type="dxa"/>
        </w:trPr>
        <w:tc>
          <w:tcPr>
            <w:tcW w:w="2720" w:type="dxa"/>
            <w:tcBorders>
              <w:top w:val="single" w:sz="6"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jc w:val="both"/>
            </w:pPr>
            <w:r w:rsidRPr="00413B46">
              <w:t>TPMI_RH_NV_INDEX</w:t>
            </w:r>
          </w:p>
        </w:tc>
        <w:tc>
          <w:tcPr>
            <w:tcW w:w="2005" w:type="dxa"/>
            <w:tcBorders>
              <w:top w:val="single" w:sz="6"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jc w:val="both"/>
            </w:pPr>
            <w:r w:rsidRPr="00413B46">
              <w:t>nvIndex</w:t>
            </w:r>
          </w:p>
        </w:tc>
        <w:tc>
          <w:tcPr>
            <w:tcW w:w="4581" w:type="dxa"/>
            <w:tcBorders>
              <w:top w:val="single" w:sz="6"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jc w:val="both"/>
            </w:pPr>
            <w:r w:rsidRPr="00413B46">
              <w:t>the NV Index of the area to read</w:t>
            </w:r>
          </w:p>
          <w:p w:rsidR="00C53E66" w:rsidRPr="00413B46" w:rsidRDefault="00C53E66" w:rsidP="00B8394F">
            <w:pPr>
              <w:pStyle w:val="TABLE-cell"/>
              <w:jc w:val="both"/>
            </w:pPr>
            <w:r w:rsidRPr="00413B46">
              <w:t>Auth Index: None</w:t>
            </w:r>
          </w:p>
        </w:tc>
      </w:tr>
      <w:tr w:rsidR="00C53E66" w:rsidRPr="00413B46" w:rsidTr="00B8394F">
        <w:tblPrEx>
          <w:tblLook w:val="0000" w:firstRow="0" w:lastRow="0" w:firstColumn="0" w:lastColumn="0" w:noHBand="0" w:noVBand="0"/>
        </w:tblPrEx>
        <w:trPr>
          <w:gridAfter w:val="1"/>
          <w:wAfter w:w="12" w:type="dxa"/>
        </w:trPr>
        <w:tc>
          <w:tcPr>
            <w:tcW w:w="2720" w:type="dxa"/>
            <w:tcBorders>
              <w:top w:val="single" w:sz="6"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TPMI_SH_POLICY</w:t>
            </w:r>
          </w:p>
        </w:tc>
        <w:tc>
          <w:tcPr>
            <w:tcW w:w="2005" w:type="dxa"/>
            <w:tcBorders>
              <w:top w:val="single" w:sz="6"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policySession</w:t>
            </w:r>
          </w:p>
        </w:tc>
        <w:tc>
          <w:tcPr>
            <w:tcW w:w="4581" w:type="dxa"/>
            <w:tcBorders>
              <w:top w:val="single" w:sz="6"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handle for the policy session being extended</w:t>
            </w:r>
          </w:p>
          <w:p w:rsidR="00C53E66" w:rsidRPr="00413B46" w:rsidRDefault="00C53E66" w:rsidP="00B8394F">
            <w:pPr>
              <w:pStyle w:val="TABLE-cell"/>
            </w:pPr>
            <w:r w:rsidRPr="00413B46">
              <w:t>Auth Index: None</w:t>
            </w:r>
          </w:p>
        </w:tc>
      </w:tr>
    </w:tbl>
    <w:p w:rsidR="00C53E66" w:rsidRPr="00413B46" w:rsidRDefault="00C53E66" w:rsidP="00C53E66">
      <w:pPr>
        <w:pStyle w:val="TABLE-title"/>
      </w:pPr>
      <w:bookmarkStart w:id="4675" w:name="_Toc432756267"/>
      <w:bookmarkStart w:id="4676" w:name="_Toc473814114"/>
      <w:bookmarkStart w:id="4677" w:name="_Toc536441080"/>
      <w:bookmarkStart w:id="4678" w:name="_Toc24725762"/>
      <w:r w:rsidRPr="00413B46">
        <w:t xml:space="preserve">Table </w:t>
      </w:r>
      <w:r w:rsidRPr="00C42EAF">
        <w:fldChar w:fldCharType="begin"/>
      </w:r>
      <w:r w:rsidRPr="00413B46">
        <w:instrText xml:space="preserve"> SEQ Table \* ARABIC </w:instrText>
      </w:r>
      <w:r w:rsidRPr="00C42EAF">
        <w:fldChar w:fldCharType="separate"/>
      </w:r>
      <w:ins w:id="4679" w:author="David Wooten" w:date="2019-11-15T15:49:00Z">
        <w:r w:rsidR="00D51C42">
          <w:rPr>
            <w:noProof/>
          </w:rPr>
          <w:t>167</w:t>
        </w:r>
      </w:ins>
      <w:del w:id="4680" w:author="David Wooten" w:date="2019-11-15T15:49:00Z">
        <w:r w:rsidR="00E90F60" w:rsidDel="00D51C42">
          <w:rPr>
            <w:noProof/>
          </w:rPr>
          <w:delText>163</w:delText>
        </w:r>
      </w:del>
      <w:r w:rsidRPr="00C42EAF">
        <w:fldChar w:fldCharType="end"/>
      </w:r>
      <w:r w:rsidRPr="00413B46">
        <w:t xml:space="preserve"> — TPM2_PolicyAuthorizeNV Response</w:t>
      </w:r>
      <w:bookmarkEnd w:id="4675"/>
      <w:bookmarkEnd w:id="4676"/>
      <w:bookmarkEnd w:id="4677"/>
      <w:bookmarkEnd w:id="4678"/>
    </w:p>
    <w:tbl>
      <w:tblPr>
        <w:tblW w:w="9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4A0" w:firstRow="1" w:lastRow="0" w:firstColumn="1" w:lastColumn="0" w:noHBand="0" w:noVBand="1"/>
      </w:tblPr>
      <w:tblGrid>
        <w:gridCol w:w="2736"/>
        <w:gridCol w:w="2016"/>
        <w:gridCol w:w="4608"/>
      </w:tblGrid>
      <w:tr w:rsidR="00C53E66" w:rsidRPr="00413B46" w:rsidTr="00B8394F">
        <w:trPr>
          <w:cantSplit/>
        </w:trPr>
        <w:tc>
          <w:tcPr>
            <w:tcW w:w="2736" w:type="dxa"/>
            <w:tcBorders>
              <w:top w:val="single" w:sz="12" w:space="0" w:color="auto"/>
              <w:left w:val="single" w:sz="12" w:space="0" w:color="auto"/>
              <w:bottom w:val="single" w:sz="12" w:space="0" w:color="000000"/>
              <w:right w:val="single" w:sz="8" w:space="0" w:color="auto"/>
            </w:tcBorders>
            <w:vAlign w:val="center"/>
            <w:hideMark/>
          </w:tcPr>
          <w:p w:rsidR="00C53E66" w:rsidRPr="00413B46" w:rsidRDefault="00C53E66" w:rsidP="00B8394F">
            <w:pPr>
              <w:pStyle w:val="TABLE-col-heading"/>
              <w:spacing w:line="276" w:lineRule="auto"/>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hideMark/>
          </w:tcPr>
          <w:p w:rsidR="00C53E66" w:rsidRPr="00413B46" w:rsidRDefault="00C53E66" w:rsidP="00B8394F">
            <w:pPr>
              <w:pStyle w:val="TABLE-col-heading"/>
              <w:spacing w:line="276" w:lineRule="auto"/>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hideMark/>
          </w:tcPr>
          <w:p w:rsidR="00C53E66" w:rsidRPr="00413B46" w:rsidRDefault="00C53E66" w:rsidP="00B8394F">
            <w:pPr>
              <w:pStyle w:val="TABLE-col-heading"/>
              <w:spacing w:line="276" w:lineRule="auto"/>
            </w:pPr>
            <w:r w:rsidRPr="00413B46">
              <w:t>Description</w:t>
            </w:r>
          </w:p>
        </w:tc>
      </w:tr>
      <w:tr w:rsidR="00C53E66" w:rsidRPr="00413B46" w:rsidTr="00B8394F">
        <w:trPr>
          <w:cantSplit/>
        </w:trPr>
        <w:tc>
          <w:tcPr>
            <w:tcW w:w="2736" w:type="dxa"/>
            <w:tcBorders>
              <w:top w:val="single" w:sz="12" w:space="0" w:color="000000"/>
              <w:left w:val="single" w:sz="12" w:space="0" w:color="auto"/>
              <w:bottom w:val="single" w:sz="6" w:space="0" w:color="auto"/>
              <w:right w:val="single" w:sz="8" w:space="0" w:color="auto"/>
            </w:tcBorders>
            <w:vAlign w:val="center"/>
            <w:hideMark/>
          </w:tcPr>
          <w:p w:rsidR="00C53E66" w:rsidRPr="00413B46" w:rsidRDefault="00C53E66" w:rsidP="00B8394F">
            <w:pPr>
              <w:pStyle w:val="TABLE-cell"/>
              <w:spacing w:line="276" w:lineRule="auto"/>
            </w:pPr>
            <w:r w:rsidRPr="00413B46">
              <w:t>TPM_ST</w:t>
            </w:r>
          </w:p>
        </w:tc>
        <w:tc>
          <w:tcPr>
            <w:tcW w:w="2016" w:type="dxa"/>
            <w:tcBorders>
              <w:top w:val="single" w:sz="12" w:space="0" w:color="000000"/>
              <w:left w:val="single" w:sz="8" w:space="0" w:color="auto"/>
              <w:bottom w:val="single" w:sz="6" w:space="0" w:color="auto"/>
              <w:right w:val="single" w:sz="8" w:space="0" w:color="auto"/>
            </w:tcBorders>
            <w:vAlign w:val="center"/>
            <w:hideMark/>
          </w:tcPr>
          <w:p w:rsidR="00C53E66" w:rsidRPr="00413B46" w:rsidRDefault="00C53E66" w:rsidP="00B8394F">
            <w:pPr>
              <w:pStyle w:val="TABLE-cell"/>
              <w:spacing w:line="276" w:lineRule="auto"/>
            </w:pPr>
            <w:r w:rsidRPr="00413B46">
              <w:t>tag</w:t>
            </w:r>
          </w:p>
        </w:tc>
        <w:tc>
          <w:tcPr>
            <w:tcW w:w="4608" w:type="dxa"/>
            <w:tcBorders>
              <w:top w:val="single" w:sz="12" w:space="0" w:color="000000"/>
              <w:left w:val="single" w:sz="8" w:space="0" w:color="auto"/>
              <w:bottom w:val="single" w:sz="6" w:space="0" w:color="auto"/>
              <w:right w:val="single" w:sz="12" w:space="0" w:color="auto"/>
            </w:tcBorders>
            <w:vAlign w:val="center"/>
            <w:hideMark/>
          </w:tcPr>
          <w:p w:rsidR="00C53E66" w:rsidRPr="00413B46" w:rsidRDefault="00C53E66" w:rsidP="00B8394F">
            <w:pPr>
              <w:pStyle w:val="TABLE-cell"/>
              <w:spacing w:line="276" w:lineRule="auto"/>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trPr>
        <w:tc>
          <w:tcPr>
            <w:tcW w:w="2736" w:type="dxa"/>
            <w:tcBorders>
              <w:top w:val="single" w:sz="6" w:space="0" w:color="auto"/>
              <w:left w:val="single" w:sz="12" w:space="0" w:color="auto"/>
              <w:bottom w:val="single" w:sz="6" w:space="0" w:color="auto"/>
              <w:right w:val="single" w:sz="8" w:space="0" w:color="auto"/>
            </w:tcBorders>
            <w:vAlign w:val="center"/>
            <w:hideMark/>
          </w:tcPr>
          <w:p w:rsidR="00C53E66" w:rsidRPr="00413B46" w:rsidRDefault="00C53E66" w:rsidP="00B8394F">
            <w:pPr>
              <w:pStyle w:val="TABLE-cell"/>
              <w:spacing w:line="276" w:lineRule="auto"/>
            </w:pPr>
            <w:r w:rsidRPr="00413B46">
              <w:t>UINT32</w:t>
            </w:r>
          </w:p>
        </w:tc>
        <w:tc>
          <w:tcPr>
            <w:tcW w:w="2016" w:type="dxa"/>
            <w:tcBorders>
              <w:top w:val="single" w:sz="6" w:space="0" w:color="auto"/>
              <w:left w:val="single" w:sz="8" w:space="0" w:color="auto"/>
              <w:bottom w:val="single" w:sz="6" w:space="0" w:color="auto"/>
              <w:right w:val="single" w:sz="8" w:space="0" w:color="auto"/>
            </w:tcBorders>
            <w:vAlign w:val="center"/>
            <w:hideMark/>
          </w:tcPr>
          <w:p w:rsidR="00C53E66" w:rsidRPr="00413B46" w:rsidRDefault="00C53E66" w:rsidP="00B8394F">
            <w:pPr>
              <w:pStyle w:val="TABLE-cell"/>
              <w:spacing w:line="276" w:lineRule="auto"/>
            </w:pPr>
            <w:r w:rsidRPr="00413B46">
              <w:t>responseSize</w:t>
            </w:r>
          </w:p>
        </w:tc>
        <w:tc>
          <w:tcPr>
            <w:tcW w:w="4608" w:type="dxa"/>
            <w:tcBorders>
              <w:top w:val="single" w:sz="6"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spacing w:line="276" w:lineRule="auto"/>
            </w:pPr>
          </w:p>
        </w:tc>
      </w:tr>
      <w:tr w:rsidR="00C53E66" w:rsidRPr="00413B46" w:rsidTr="00B8394F">
        <w:trPr>
          <w:cantSplit/>
        </w:trPr>
        <w:tc>
          <w:tcPr>
            <w:tcW w:w="2736" w:type="dxa"/>
            <w:tcBorders>
              <w:top w:val="single" w:sz="6" w:space="0" w:color="auto"/>
              <w:left w:val="single" w:sz="12" w:space="0" w:color="auto"/>
              <w:bottom w:val="single" w:sz="12" w:space="0" w:color="auto"/>
              <w:right w:val="single" w:sz="8" w:space="0" w:color="auto"/>
            </w:tcBorders>
            <w:vAlign w:val="center"/>
            <w:hideMark/>
          </w:tcPr>
          <w:p w:rsidR="00C53E66" w:rsidRPr="00413B46" w:rsidRDefault="00C53E66" w:rsidP="00B8394F">
            <w:pPr>
              <w:pStyle w:val="TABLE-cell"/>
              <w:spacing w:line="276" w:lineRule="auto"/>
            </w:pPr>
            <w:r w:rsidRPr="00413B46">
              <w:t>TPM_RC</w:t>
            </w:r>
          </w:p>
        </w:tc>
        <w:tc>
          <w:tcPr>
            <w:tcW w:w="2016" w:type="dxa"/>
            <w:tcBorders>
              <w:top w:val="single" w:sz="6" w:space="0" w:color="auto"/>
              <w:left w:val="single" w:sz="8" w:space="0" w:color="auto"/>
              <w:bottom w:val="single" w:sz="12" w:space="0" w:color="auto"/>
              <w:right w:val="single" w:sz="8" w:space="0" w:color="auto"/>
            </w:tcBorders>
            <w:vAlign w:val="center"/>
            <w:hideMark/>
          </w:tcPr>
          <w:p w:rsidR="00C53E66" w:rsidRPr="00413B46" w:rsidRDefault="00C53E66" w:rsidP="00B8394F">
            <w:pPr>
              <w:pStyle w:val="TABLE-cell"/>
              <w:spacing w:line="276" w:lineRule="auto"/>
            </w:pPr>
            <w:r w:rsidRPr="00413B46">
              <w:t>responseCode</w:t>
            </w:r>
          </w:p>
        </w:tc>
        <w:tc>
          <w:tcPr>
            <w:tcW w:w="4608" w:type="dxa"/>
            <w:tcBorders>
              <w:top w:val="single" w:sz="6"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spacing w:line="276" w:lineRule="auto"/>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rPr>
          <w:rFonts w:ascii="Calibri" w:hAnsi="Calibri"/>
          <w:sz w:val="22"/>
          <w:szCs w:val="22"/>
        </w:rPr>
      </w:pPr>
      <w:r w:rsidRPr="00413B46">
        <w:t>[[PolicyAuthorizeNV]]</w:t>
      </w:r>
    </w:p>
    <w:p w:rsidR="00C53E66" w:rsidRPr="00413B46" w:rsidRDefault="00C53E66" w:rsidP="00C53E66">
      <w:pPr>
        <w:pStyle w:val="Heading1"/>
      </w:pPr>
      <w:bookmarkStart w:id="4681" w:name="_Toc432774024"/>
      <w:bookmarkStart w:id="4682" w:name="_Toc443720882"/>
      <w:bookmarkStart w:id="4683" w:name="_Toc443576173"/>
      <w:bookmarkStart w:id="4684" w:name="_Toc473813896"/>
      <w:bookmarkStart w:id="4685" w:name="_Toc536440857"/>
      <w:bookmarkStart w:id="4686" w:name="_Toc24725532"/>
      <w:r w:rsidRPr="00413B46">
        <w:lastRenderedPageBreak/>
        <w:t>Hierarchy Commands</w:t>
      </w:r>
      <w:bookmarkEnd w:id="4648"/>
      <w:bookmarkEnd w:id="4649"/>
      <w:bookmarkEnd w:id="4681"/>
      <w:bookmarkEnd w:id="4682"/>
      <w:bookmarkEnd w:id="4683"/>
      <w:bookmarkEnd w:id="4684"/>
      <w:bookmarkEnd w:id="4685"/>
      <w:bookmarkEnd w:id="4686"/>
    </w:p>
    <w:p w:rsidR="00C53E66" w:rsidRPr="00413B46" w:rsidRDefault="00C53E66" w:rsidP="00C53E66">
      <w:pPr>
        <w:pStyle w:val="Heading2"/>
        <w:ind w:left="0" w:firstLine="0"/>
      </w:pPr>
      <w:bookmarkStart w:id="4687" w:name="_Toc184444617"/>
      <w:bookmarkStart w:id="4688" w:name="_Toc310935476"/>
      <w:bookmarkStart w:id="4689" w:name="_Toc380749583"/>
      <w:bookmarkStart w:id="4690" w:name="_Toc432774025"/>
      <w:bookmarkStart w:id="4691" w:name="_Toc443720883"/>
      <w:bookmarkStart w:id="4692" w:name="_Toc443576174"/>
      <w:bookmarkStart w:id="4693" w:name="_Toc473813897"/>
      <w:bookmarkStart w:id="4694" w:name="_Toc536440858"/>
      <w:bookmarkStart w:id="4695" w:name="_Toc24725533"/>
      <w:r w:rsidRPr="00413B46">
        <w:t>TPM2_</w:t>
      </w:r>
      <w:bookmarkEnd w:id="4687"/>
      <w:r w:rsidRPr="00413B46">
        <w:t>CreatePrimary</w:t>
      </w:r>
      <w:bookmarkEnd w:id="4688"/>
      <w:bookmarkEnd w:id="4689"/>
      <w:bookmarkEnd w:id="4690"/>
      <w:bookmarkEnd w:id="4691"/>
      <w:bookmarkEnd w:id="4692"/>
      <w:bookmarkEnd w:id="4693"/>
      <w:bookmarkEnd w:id="4694"/>
      <w:bookmarkEnd w:id="4695"/>
    </w:p>
    <w:p w:rsidR="00C53E66" w:rsidRPr="00413B46" w:rsidRDefault="00C53E66" w:rsidP="00C53E66">
      <w:pPr>
        <w:pStyle w:val="Heading3"/>
        <w:pageBreakBefore w:val="0"/>
      </w:pPr>
      <w:bookmarkStart w:id="4696" w:name="_Ref295208396"/>
      <w:r w:rsidRPr="00413B46">
        <w:t>General Description</w:t>
      </w:r>
      <w:bookmarkEnd w:id="4696"/>
    </w:p>
    <w:p w:rsidR="00C53E66" w:rsidRPr="00413B46" w:rsidRDefault="00C53E66" w:rsidP="00C53E66">
      <w:pPr>
        <w:pStyle w:val="BodyText"/>
      </w:pPr>
      <w:r w:rsidRPr="00413B46">
        <w:t xml:space="preserve">This command is used to create a Primary Object under one of the Primary Seeds or a Temporary Object under TPM_RH_NULL. The command uses a TPM2B_PUBLIC as a template for the object to be created. The size of the </w:t>
      </w:r>
      <w:r w:rsidRPr="00413B46">
        <w:rPr>
          <w:i/>
        </w:rPr>
        <w:t>unique</w:t>
      </w:r>
      <w:r w:rsidRPr="00413B46">
        <w:t xml:space="preserve"> field shall not be checked for consistency with the other object parameters. The command will create and load a Primary Object. The sensitive area is not returned.</w:t>
      </w:r>
    </w:p>
    <w:p w:rsidR="00C53E66" w:rsidRPr="00413B46" w:rsidRDefault="00C53E66" w:rsidP="00C53E66">
      <w:pPr>
        <w:pStyle w:val="NOTE"/>
        <w:spacing w:after="0"/>
      </w:pPr>
      <w:r w:rsidRPr="00413B46">
        <w:t xml:space="preserve">NOTE 1 </w:t>
      </w:r>
      <w:r w:rsidRPr="00413B46">
        <w:tab/>
        <w:t>Since the sensitive data is not returned, the key cannot be reloaded. It can either be made persistent or it can be recreated.</w:t>
      </w:r>
    </w:p>
    <w:p w:rsidR="00C53E66" w:rsidRPr="00413B46" w:rsidRDefault="00C53E66" w:rsidP="00C53E66">
      <w:pPr>
        <w:pStyle w:val="NOTE"/>
      </w:pPr>
      <w:r w:rsidRPr="00413B46">
        <w:t>NOTE 2</w:t>
      </w:r>
      <w:r w:rsidRPr="00413B46">
        <w:tab/>
        <w:t xml:space="preserve">For interoperability, the </w:t>
      </w:r>
      <w:r w:rsidRPr="00413B46">
        <w:rPr>
          <w:i/>
        </w:rPr>
        <w:t>unique</w:t>
      </w:r>
      <w:r w:rsidRPr="00413B46">
        <w:t xml:space="preserve"> field should not be set to a value that is larger than allowed by object parameters, so that the unmarshaling will not fail.</w:t>
      </w:r>
    </w:p>
    <w:p w:rsidR="006B74E4" w:rsidRDefault="00C53E66" w:rsidP="00C53E66">
      <w:pPr>
        <w:pStyle w:val="NOTE"/>
      </w:pPr>
      <w:r w:rsidRPr="00413B46">
        <w:t>NOTE 3</w:t>
      </w:r>
      <w:r w:rsidRPr="00413B46">
        <w:tab/>
        <w:t xml:space="preserve">An Empty Buffer is a legal </w:t>
      </w:r>
      <w:r w:rsidRPr="00413B46">
        <w:rPr>
          <w:i/>
        </w:rPr>
        <w:t>unique</w:t>
      </w:r>
      <w:r w:rsidRPr="00413B46">
        <w:t xml:space="preserve"> field value.</w:t>
      </w:r>
    </w:p>
    <w:p w:rsidR="00C53E66" w:rsidRPr="00413B46" w:rsidRDefault="00C53E66" w:rsidP="00C53E66">
      <w:pPr>
        <w:pStyle w:val="EXAMPLE"/>
        <w:rPr>
          <w:rFonts w:ascii="Times New Roman" w:hAnsi="Times New Roman"/>
          <w:sz w:val="24"/>
        </w:rPr>
      </w:pPr>
      <w:r w:rsidRPr="00413B46">
        <w:t>EXAMPLE 1</w:t>
      </w:r>
      <w:r w:rsidRPr="00413B46">
        <w:tab/>
        <w:t xml:space="preserve">A TPM_ALG_RSA object with a </w:t>
      </w:r>
      <w:r w:rsidRPr="00413B46">
        <w:rPr>
          <w:i/>
          <w:iCs/>
        </w:rPr>
        <w:t>keyBits</w:t>
      </w:r>
      <w:r w:rsidRPr="00413B46">
        <w:t xml:space="preserve"> of 2048 in the objects </w:t>
      </w:r>
      <w:r w:rsidRPr="00413B46">
        <w:rPr>
          <w:iCs/>
        </w:rPr>
        <w:t>parameters</w:t>
      </w:r>
      <w:r w:rsidRPr="00413B46">
        <w:t xml:space="preserve"> should have a </w:t>
      </w:r>
      <w:r w:rsidRPr="00413B46">
        <w:rPr>
          <w:i/>
        </w:rPr>
        <w:t>unique</w:t>
      </w:r>
      <w:r w:rsidRPr="00413B46">
        <w:t xml:space="preserve"> field that is no larger than 256 bytes.</w:t>
      </w:r>
    </w:p>
    <w:p w:rsidR="00C53E66" w:rsidRPr="00413B46" w:rsidRDefault="00C53E66" w:rsidP="00C53E66">
      <w:pPr>
        <w:pStyle w:val="EXAMPLE"/>
      </w:pPr>
      <w:r w:rsidRPr="00413B46">
        <w:t>EXAMPLE 2</w:t>
      </w:r>
      <w:r w:rsidRPr="00413B46">
        <w:tab/>
        <w:t xml:space="preserve">A TPM_ALG_KEYEDHASH or a TPM_ALG_SYMCIPHER object should have a </w:t>
      </w:r>
      <w:r w:rsidRPr="00413B46">
        <w:rPr>
          <w:i/>
          <w:iCs/>
        </w:rPr>
        <w:t>unique</w:t>
      </w:r>
      <w:r w:rsidRPr="00413B46">
        <w:t xml:space="preserve"> field this is no larger than the digest produced by the object’s </w:t>
      </w:r>
      <w:r w:rsidRPr="00413B46">
        <w:rPr>
          <w:i/>
          <w:iCs/>
        </w:rPr>
        <w:t>nameAlg</w:t>
      </w:r>
      <w:r w:rsidRPr="00413B46">
        <w:t>.</w:t>
      </w:r>
    </w:p>
    <w:p w:rsidR="00C53E66" w:rsidRPr="00413B46" w:rsidRDefault="00C53E66" w:rsidP="00C53E66">
      <w:pPr>
        <w:pStyle w:val="BodyText"/>
      </w:pPr>
      <w:r w:rsidRPr="00413B46">
        <w:t>Any type of object and attributes combination that is allowed by TPM2_</w:t>
      </w:r>
      <w:proofErr w:type="gramStart"/>
      <w:r w:rsidRPr="00413B46">
        <w:t>Create(</w:t>
      </w:r>
      <w:proofErr w:type="gramEnd"/>
      <w:r w:rsidRPr="00413B46">
        <w:t>) may be created by this command. The constraints on templates and parameters are the same as TPM2_</w:t>
      </w:r>
      <w:proofErr w:type="gramStart"/>
      <w:r w:rsidRPr="00413B46">
        <w:t>Create(</w:t>
      </w:r>
      <w:proofErr w:type="gramEnd"/>
      <w:r w:rsidRPr="00413B46">
        <w:t>) except that a Primary Storage Key and a Temporary Storage Key are not constrained to use the algorithms of their parents.</w:t>
      </w:r>
    </w:p>
    <w:p w:rsidR="00C53E66" w:rsidRPr="00413B46" w:rsidRDefault="00C53E66" w:rsidP="00C53E66">
      <w:pPr>
        <w:pStyle w:val="BodyText"/>
      </w:pPr>
      <w:r w:rsidRPr="00413B46">
        <w:t xml:space="preserve">For setting of the attributes of the created object, </w:t>
      </w:r>
      <w:r w:rsidRPr="00413B46">
        <w:rPr>
          <w:i/>
        </w:rPr>
        <w:t>fixedParent</w:t>
      </w:r>
      <w:r w:rsidRPr="00413B46">
        <w:t xml:space="preserve">, </w:t>
      </w:r>
      <w:r w:rsidRPr="00413B46">
        <w:rPr>
          <w:i/>
        </w:rPr>
        <w:t>fixedTPM</w:t>
      </w:r>
      <w:r w:rsidRPr="00413B46">
        <w:t>, decrypt, and restricted are implied to be SET in the parent (a Permanent Handle). The remaining attributes are implied to be CLEAR.</w:t>
      </w:r>
    </w:p>
    <w:p w:rsidR="00C53E66" w:rsidRPr="00413B46" w:rsidRDefault="00C53E66" w:rsidP="00C53E66">
      <w:pPr>
        <w:pStyle w:val="BodyText"/>
      </w:pPr>
      <w:r w:rsidRPr="00413B46">
        <w:t xml:space="preserve">The TPM will derive the object from the Primary Seed indicated in </w:t>
      </w:r>
      <w:r w:rsidRPr="00413B46">
        <w:rPr>
          <w:i/>
        </w:rPr>
        <w:t>primaryHandle</w:t>
      </w:r>
      <w:r w:rsidRPr="00413B46">
        <w:t xml:space="preserve"> using an approved KDF. All of the bits of the template are used in the creation of the Primary Key. Methods for creating a Primary Object from a Primary Seed are described in TPM 2.0 Part 1 and implemented in TPM 2.0 Part 4.</w:t>
      </w:r>
    </w:p>
    <w:p w:rsidR="00C53E66" w:rsidRPr="00413B46" w:rsidRDefault="00C53E66" w:rsidP="00C53E66">
      <w:pPr>
        <w:pStyle w:val="BodyText"/>
      </w:pPr>
      <w:r w:rsidRPr="00413B46">
        <w:t xml:space="preserve">If this command is called multiple times with the same </w:t>
      </w:r>
      <w:r w:rsidRPr="00413B46">
        <w:rPr>
          <w:i/>
        </w:rPr>
        <w:t>inPublic</w:t>
      </w:r>
      <w:r w:rsidRPr="00413B46">
        <w:t xml:space="preserve"> parameter, </w:t>
      </w:r>
      <w:r w:rsidRPr="00413B46">
        <w:rPr>
          <w:i/>
        </w:rPr>
        <w:t>inSensitive.data</w:t>
      </w:r>
      <w:r w:rsidRPr="00413B46">
        <w:t>, and Primary Seed, the TPM shall produce the same Primary Object.</w:t>
      </w:r>
    </w:p>
    <w:p w:rsidR="00C53E66" w:rsidRPr="00413B46" w:rsidRDefault="00C53E66" w:rsidP="00C53E66">
      <w:pPr>
        <w:pStyle w:val="NOTE"/>
      </w:pPr>
      <w:r w:rsidRPr="00413B46">
        <w:t>NOTE 4</w:t>
      </w:r>
      <w:r w:rsidRPr="00413B46">
        <w:tab/>
        <w:t>If the Primary Seed is changed, the Primary Objects generated with the new seed shall be statistically unique even if the parameters of the call are the same.</w:t>
      </w:r>
    </w:p>
    <w:p w:rsidR="00C53E66" w:rsidRPr="00413B46" w:rsidRDefault="00C53E66" w:rsidP="00C53E66">
      <w:pPr>
        <w:pStyle w:val="BodyText"/>
      </w:pPr>
      <w:r w:rsidRPr="00413B46">
        <w:t xml:space="preserve">This command requires authorization. Authorization for a Primary Object attached to the Platform Primary Seed (PPS) shall be provided by </w:t>
      </w:r>
      <w:r w:rsidRPr="00413B46">
        <w:rPr>
          <w:i/>
        </w:rPr>
        <w:t>platformAuth</w:t>
      </w:r>
      <w:r w:rsidRPr="00413B46">
        <w:t xml:space="preserve"> or </w:t>
      </w:r>
      <w:r w:rsidRPr="00413B46">
        <w:rPr>
          <w:i/>
        </w:rPr>
        <w:t>platformPolicy</w:t>
      </w:r>
      <w:r w:rsidRPr="00413B46">
        <w:t xml:space="preserve">. Authorization for a Primary Object attached to the Storage Primary Seed (SPS) shall be provided by </w:t>
      </w:r>
      <w:r w:rsidRPr="00413B46">
        <w:rPr>
          <w:i/>
        </w:rPr>
        <w:t>ownerAuth</w:t>
      </w:r>
      <w:r w:rsidRPr="00413B46">
        <w:t xml:space="preserve"> or </w:t>
      </w:r>
      <w:r w:rsidRPr="00413B46">
        <w:rPr>
          <w:i/>
        </w:rPr>
        <w:t>ownerPolicy</w:t>
      </w:r>
      <w:r w:rsidRPr="00413B46">
        <w:t xml:space="preserve">. Authorization for a Primary Key attached to the Endorsement Primary Seed (EPS) shall be provided by </w:t>
      </w:r>
      <w:r w:rsidRPr="00413B46">
        <w:rPr>
          <w:i/>
        </w:rPr>
        <w:t>endorsementAuth</w:t>
      </w:r>
      <w:r w:rsidRPr="00413B46">
        <w:t xml:space="preserve"> or </w:t>
      </w:r>
      <w:r w:rsidRPr="00413B46">
        <w:rPr>
          <w:i/>
        </w:rPr>
        <w:t>endorsementPolicy</w:t>
      </w:r>
      <w:r w:rsidRPr="00413B46">
        <w:t>.</w:t>
      </w:r>
    </w:p>
    <w:p w:rsidR="00C53E66" w:rsidRPr="00413B46" w:rsidRDefault="00C53E66" w:rsidP="00C53E66">
      <w:pPr>
        <w:pStyle w:val="Heading3Break"/>
      </w:pPr>
      <w:bookmarkStart w:id="4697" w:name="_Toc234773817"/>
      <w:bookmarkStart w:id="4698" w:name="_Toc234773818"/>
      <w:bookmarkStart w:id="4699" w:name="_Toc234773819"/>
      <w:bookmarkStart w:id="4700" w:name="_Toc234773822"/>
      <w:bookmarkStart w:id="4701" w:name="_Toc234773900"/>
      <w:bookmarkStart w:id="4702" w:name="_Toc234773902"/>
      <w:bookmarkStart w:id="4703" w:name="_Toc234773905"/>
      <w:bookmarkStart w:id="4704" w:name="_Toc234773919"/>
      <w:bookmarkStart w:id="4705" w:name="_Toc234773928"/>
      <w:bookmarkStart w:id="4706" w:name="_Toc184444616"/>
      <w:bookmarkStart w:id="4707" w:name="_Toc156227756"/>
      <w:bookmarkStart w:id="4708" w:name="_Toc156725963"/>
      <w:bookmarkStart w:id="4709" w:name="_Toc156727651"/>
      <w:bookmarkStart w:id="4710" w:name="_Toc156831520"/>
      <w:bookmarkStart w:id="4711" w:name="_Toc157430495"/>
      <w:bookmarkStart w:id="4712" w:name="_Toc157615566"/>
      <w:bookmarkStart w:id="4713" w:name="_Toc157679561"/>
      <w:bookmarkStart w:id="4714" w:name="_Toc158714193"/>
      <w:bookmarkStart w:id="4715" w:name="_Toc158714387"/>
      <w:bookmarkStart w:id="4716" w:name="_Toc158724244"/>
      <w:bookmarkStart w:id="4717" w:name="_Toc184444622"/>
      <w:bookmarkEnd w:id="4697"/>
      <w:bookmarkEnd w:id="4698"/>
      <w:bookmarkEnd w:id="4699"/>
      <w:bookmarkEnd w:id="4700"/>
      <w:bookmarkEnd w:id="4701"/>
      <w:bookmarkEnd w:id="4702"/>
      <w:bookmarkEnd w:id="4703"/>
      <w:bookmarkEnd w:id="4704"/>
      <w:bookmarkEnd w:id="4705"/>
      <w:r w:rsidRPr="00413B46">
        <w:lastRenderedPageBreak/>
        <w:t>Command and Response</w:t>
      </w:r>
    </w:p>
    <w:p w:rsidR="00C53E66" w:rsidRPr="00413B46" w:rsidRDefault="00C53E66" w:rsidP="00C53E66">
      <w:pPr>
        <w:pStyle w:val="TABLE-title"/>
      </w:pPr>
      <w:bookmarkStart w:id="4718" w:name="CreatePrimary"/>
      <w:bookmarkStart w:id="4719" w:name="_Toc380749783"/>
      <w:bookmarkStart w:id="4720" w:name="_Toc432774232"/>
      <w:bookmarkStart w:id="4721" w:name="_Toc443576377"/>
      <w:bookmarkStart w:id="4722" w:name="_Toc473814115"/>
      <w:bookmarkStart w:id="4723" w:name="_Toc536441081"/>
      <w:bookmarkStart w:id="4724" w:name="_Toc24725763"/>
      <w:bookmarkEnd w:id="4718"/>
      <w:r w:rsidRPr="00413B46">
        <w:t xml:space="preserve">Table </w:t>
      </w:r>
      <w:r w:rsidRPr="00C42EAF">
        <w:fldChar w:fldCharType="begin"/>
      </w:r>
      <w:r w:rsidRPr="00413B46">
        <w:instrText xml:space="preserve"> SEQ Table \* ARABIC </w:instrText>
      </w:r>
      <w:r w:rsidRPr="00C42EAF">
        <w:fldChar w:fldCharType="separate"/>
      </w:r>
      <w:ins w:id="4725" w:author="David Wooten" w:date="2019-11-15T15:49:00Z">
        <w:r w:rsidR="00D51C42">
          <w:rPr>
            <w:noProof/>
          </w:rPr>
          <w:t>168</w:t>
        </w:r>
      </w:ins>
      <w:del w:id="4726" w:author="David Wooten" w:date="2019-11-15T15:49:00Z">
        <w:r w:rsidR="00E90F60" w:rsidDel="00D51C42">
          <w:rPr>
            <w:noProof/>
          </w:rPr>
          <w:delText>164</w:delText>
        </w:r>
      </w:del>
      <w:r w:rsidRPr="00C42EAF">
        <w:fldChar w:fldCharType="end"/>
      </w:r>
      <w:r w:rsidRPr="00413B46">
        <w:t xml:space="preserve"> — TPM2_CreatePrimary Command</w:t>
      </w:r>
      <w:bookmarkEnd w:id="4719"/>
      <w:bookmarkEnd w:id="4720"/>
      <w:bookmarkEnd w:id="4721"/>
      <w:bookmarkEnd w:id="4722"/>
      <w:bookmarkEnd w:id="4723"/>
      <w:bookmarkEnd w:id="4724"/>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TPM_CC_CreatePrimary</w:t>
            </w:r>
          </w:p>
        </w:tc>
      </w:tr>
      <w:tr w:rsidR="00C53E66" w:rsidRPr="00413B46" w:rsidTr="00B8394F">
        <w:trPr>
          <w:cantSplit/>
          <w:jc w:val="center"/>
        </w:trPr>
        <w:tc>
          <w:tcPr>
            <w:tcW w:w="2736" w:type="dxa"/>
            <w:tcBorders>
              <w:top w:val="dashDotStroked" w:sz="24"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TPMI_RH_HIERARCHY+</w:t>
            </w:r>
          </w:p>
        </w:tc>
        <w:tc>
          <w:tcPr>
            <w:tcW w:w="2016" w:type="dxa"/>
            <w:tcBorders>
              <w:top w:val="dashDotStroked" w:sz="24"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@primaryHandle</w:t>
            </w:r>
          </w:p>
        </w:tc>
        <w:tc>
          <w:tcPr>
            <w:tcW w:w="4608" w:type="dxa"/>
            <w:tcBorders>
              <w:top w:val="dashDotStroked" w:sz="24"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TPM_RH_ENDORSEMENT, TPM_RH_OWNER, TPM_RH_PLATFORM+{PP}, or TPM_RH_NULL</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B8394F">
        <w:trPr>
          <w:cantSplit/>
          <w:jc w:val="center"/>
        </w:trPr>
        <w:tc>
          <w:tcPr>
            <w:tcW w:w="2736" w:type="dxa"/>
            <w:tcBorders>
              <w:top w:val="thinThickThinSmallGap" w:sz="12" w:space="0" w:color="auto"/>
              <w:left w:val="single" w:sz="12" w:space="0" w:color="auto"/>
              <w:right w:val="single" w:sz="8" w:space="0" w:color="auto"/>
            </w:tcBorders>
            <w:vAlign w:val="center"/>
          </w:tcPr>
          <w:p w:rsidR="00C53E66" w:rsidRPr="00413B46" w:rsidRDefault="00C53E66" w:rsidP="00B8394F">
            <w:pPr>
              <w:pStyle w:val="TABLE-cell"/>
            </w:pPr>
            <w:r w:rsidRPr="00413B46">
              <w:t>TPM2B_SENSITIVE_CREATE</w:t>
            </w:r>
          </w:p>
        </w:tc>
        <w:tc>
          <w:tcPr>
            <w:tcW w:w="2016" w:type="dxa"/>
            <w:tcBorders>
              <w:top w:val="thinThickThinSmallGap" w:sz="12" w:space="0" w:color="auto"/>
              <w:left w:val="single" w:sz="8" w:space="0" w:color="auto"/>
              <w:right w:val="single" w:sz="8" w:space="0" w:color="auto"/>
            </w:tcBorders>
            <w:vAlign w:val="center"/>
          </w:tcPr>
          <w:p w:rsidR="00C53E66" w:rsidRPr="00413B46" w:rsidRDefault="00C53E66" w:rsidP="00B8394F">
            <w:pPr>
              <w:pStyle w:val="TABLE-cell"/>
            </w:pPr>
            <w:r w:rsidRPr="00413B46">
              <w:t>inSensitive</w:t>
            </w:r>
          </w:p>
        </w:tc>
        <w:tc>
          <w:tcPr>
            <w:tcW w:w="4608" w:type="dxa"/>
            <w:tcBorders>
              <w:top w:val="thinThickThinSmallGap" w:sz="12" w:space="0" w:color="auto"/>
              <w:left w:val="single" w:sz="8" w:space="0" w:color="auto"/>
              <w:right w:val="single" w:sz="12" w:space="0" w:color="auto"/>
            </w:tcBorders>
            <w:vAlign w:val="center"/>
          </w:tcPr>
          <w:p w:rsidR="00C53E66" w:rsidRPr="00413B46" w:rsidRDefault="00C53E66" w:rsidP="00B8394F">
            <w:pPr>
              <w:pStyle w:val="TABLE-cell"/>
            </w:pPr>
            <w:r w:rsidRPr="00413B46">
              <w:t>the sensitive data, see TPM 2.0 Part 1 Sensitive Values</w:t>
            </w:r>
          </w:p>
        </w:tc>
      </w:tr>
      <w:tr w:rsidR="00C53E66" w:rsidRPr="00413B46" w:rsidTr="00B8394F">
        <w:trPr>
          <w:cantSplit/>
          <w:jc w:val="center"/>
        </w:trPr>
        <w:tc>
          <w:tcPr>
            <w:tcW w:w="2736" w:type="dxa"/>
            <w:tcBorders>
              <w:left w:val="single" w:sz="12" w:space="0" w:color="auto"/>
              <w:right w:val="single" w:sz="8" w:space="0" w:color="auto"/>
            </w:tcBorders>
            <w:vAlign w:val="center"/>
          </w:tcPr>
          <w:p w:rsidR="00C53E66" w:rsidRPr="00413B46" w:rsidRDefault="00C53E66" w:rsidP="00896157">
            <w:pPr>
              <w:pStyle w:val="TABLE-cell"/>
            </w:pPr>
            <w:r w:rsidRPr="00413B46">
              <w:t>TPM2B_</w:t>
            </w:r>
            <w:r w:rsidR="00896157" w:rsidRPr="00413B46">
              <w:t>PUBLIC</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inPublic</w:t>
            </w:r>
          </w:p>
        </w:tc>
        <w:tc>
          <w:tcPr>
            <w:tcW w:w="4608" w:type="dxa"/>
            <w:tcBorders>
              <w:left w:val="single" w:sz="8" w:space="0" w:color="auto"/>
              <w:right w:val="single" w:sz="12" w:space="0" w:color="auto"/>
            </w:tcBorders>
            <w:vAlign w:val="center"/>
          </w:tcPr>
          <w:p w:rsidR="00C53E66" w:rsidRPr="00413B46" w:rsidRDefault="00C53E66" w:rsidP="00B8394F">
            <w:pPr>
              <w:pStyle w:val="TABLE-cell"/>
            </w:pPr>
            <w:r w:rsidRPr="00413B46">
              <w:t>the public template</w:t>
            </w:r>
          </w:p>
        </w:tc>
      </w:tr>
      <w:tr w:rsidR="00C53E66" w:rsidRPr="00413B46" w:rsidTr="00B8394F">
        <w:trPr>
          <w:cantSplit/>
          <w:jc w:val="center"/>
        </w:trPr>
        <w:tc>
          <w:tcPr>
            <w:tcW w:w="2736" w:type="dxa"/>
            <w:tcBorders>
              <w:left w:val="single" w:sz="12" w:space="0" w:color="auto"/>
              <w:right w:val="single" w:sz="8" w:space="0" w:color="auto"/>
            </w:tcBorders>
            <w:vAlign w:val="center"/>
          </w:tcPr>
          <w:p w:rsidR="00C53E66" w:rsidRPr="00413B46" w:rsidRDefault="00C53E66" w:rsidP="00B8394F">
            <w:pPr>
              <w:pStyle w:val="TABLE-cell"/>
            </w:pPr>
            <w:r w:rsidRPr="00413B46">
              <w:t>TPM2B_DATA</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outsideInfo</w:t>
            </w:r>
          </w:p>
        </w:tc>
        <w:tc>
          <w:tcPr>
            <w:tcW w:w="4608" w:type="dxa"/>
            <w:tcBorders>
              <w:left w:val="single" w:sz="8" w:space="0" w:color="auto"/>
              <w:right w:val="single" w:sz="12" w:space="0" w:color="auto"/>
            </w:tcBorders>
            <w:vAlign w:val="center"/>
          </w:tcPr>
          <w:p w:rsidR="00C53E66" w:rsidRPr="00413B46" w:rsidRDefault="00C53E66" w:rsidP="00B8394F">
            <w:pPr>
              <w:pStyle w:val="TABLE-cell"/>
            </w:pPr>
            <w:r w:rsidRPr="00413B46">
              <w:t>data that will be included in the creation data for this object to provide permanent, verifiable linkage between this object and some object owner data</w:t>
            </w:r>
          </w:p>
        </w:tc>
      </w:tr>
      <w:tr w:rsidR="00C53E66" w:rsidRPr="00413B46" w:rsidTr="00B8394F">
        <w:trPr>
          <w:cantSplit/>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TPML_PCR_SELECTION</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creationPCR</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PCR that will be used in creation data</w:t>
            </w:r>
          </w:p>
        </w:tc>
      </w:tr>
    </w:tbl>
    <w:p w:rsidR="00C53E66" w:rsidRPr="00413B46" w:rsidRDefault="00C53E66" w:rsidP="00C53E66">
      <w:pPr>
        <w:pStyle w:val="TABLE-title"/>
      </w:pPr>
      <w:bookmarkStart w:id="4727" w:name="_Toc380749784"/>
      <w:bookmarkStart w:id="4728" w:name="_Toc432774233"/>
      <w:bookmarkStart w:id="4729" w:name="_Toc443576378"/>
      <w:bookmarkStart w:id="4730" w:name="_Toc473814116"/>
      <w:bookmarkStart w:id="4731" w:name="_Toc536441082"/>
      <w:bookmarkStart w:id="4732" w:name="_Toc24725764"/>
      <w:r w:rsidRPr="00413B46">
        <w:t xml:space="preserve">Table </w:t>
      </w:r>
      <w:r w:rsidRPr="00C42EAF">
        <w:fldChar w:fldCharType="begin"/>
      </w:r>
      <w:r w:rsidRPr="00413B46">
        <w:instrText xml:space="preserve"> SEQ Table \* ARABIC </w:instrText>
      </w:r>
      <w:r w:rsidRPr="00C42EAF">
        <w:fldChar w:fldCharType="separate"/>
      </w:r>
      <w:ins w:id="4733" w:author="David Wooten" w:date="2019-11-15T15:49:00Z">
        <w:r w:rsidR="00D51C42">
          <w:rPr>
            <w:noProof/>
          </w:rPr>
          <w:t>169</w:t>
        </w:r>
      </w:ins>
      <w:del w:id="4734" w:author="David Wooten" w:date="2019-11-15T15:49:00Z">
        <w:r w:rsidR="00E90F60" w:rsidDel="00D51C42">
          <w:rPr>
            <w:noProof/>
          </w:rPr>
          <w:delText>165</w:delText>
        </w:r>
      </w:del>
      <w:r w:rsidRPr="00C42EAF">
        <w:fldChar w:fldCharType="end"/>
      </w:r>
      <w:r w:rsidRPr="00413B46">
        <w:t xml:space="preserve"> — TPM2_CreatePrimary Response</w:t>
      </w:r>
      <w:bookmarkEnd w:id="4727"/>
      <w:bookmarkEnd w:id="4728"/>
      <w:bookmarkEnd w:id="4729"/>
      <w:bookmarkEnd w:id="4730"/>
      <w:bookmarkEnd w:id="4731"/>
      <w:bookmarkEnd w:id="4732"/>
    </w:p>
    <w:tbl>
      <w:tblPr>
        <w:tblW w:w="9360" w:type="dxa"/>
        <w:jc w:val="center"/>
        <w:tblBorders>
          <w:top w:val="single" w:sz="6" w:space="0" w:color="auto"/>
          <w:left w:val="single" w:sz="6" w:space="0" w:color="auto"/>
          <w:bottom w:val="single" w:sz="6" w:space="0" w:color="auto"/>
          <w:right w:val="single" w:sz="6" w:space="0" w:color="auto"/>
          <w:insideH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top w:val="single" w:sz="6"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6"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top w:val="single" w:sz="6"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single" w:sz="6" w:space="0" w:color="auto"/>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top w:val="single" w:sz="6" w:space="0" w:color="auto"/>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top w:val="single" w:sz="6" w:space="0" w:color="auto"/>
              <w:left w:val="single" w:sz="8" w:space="0" w:color="auto"/>
              <w:bottom w:val="dashDotStroked" w:sz="24" w:space="0" w:color="auto"/>
              <w:right w:val="single" w:sz="12" w:space="0" w:color="auto"/>
            </w:tcBorders>
            <w:vAlign w:val="center"/>
          </w:tcPr>
          <w:p w:rsidR="00C53E66" w:rsidRPr="00413B46" w:rsidRDefault="00C53E66" w:rsidP="00B8394F">
            <w:pPr>
              <w:pStyle w:val="TABLE-cell"/>
            </w:pPr>
          </w:p>
        </w:tc>
      </w:tr>
      <w:tr w:rsidR="00C53E66" w:rsidRPr="00413B46" w:rsidTr="00B8394F">
        <w:tblPrEx>
          <w:tblBorders>
            <w:insideV w:val="single" w:sz="6" w:space="0" w:color="auto"/>
          </w:tblBorders>
        </w:tblPrEx>
        <w:trPr>
          <w:cantSplit/>
          <w:jc w:val="center"/>
        </w:trPr>
        <w:tc>
          <w:tcPr>
            <w:tcW w:w="2736" w:type="dxa"/>
            <w:tcBorders>
              <w:top w:val="dashDotStroked" w:sz="24" w:space="0" w:color="auto"/>
              <w:left w:val="single" w:sz="12" w:space="0" w:color="auto"/>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TPM_HANDLE</w:t>
            </w:r>
          </w:p>
        </w:tc>
        <w:tc>
          <w:tcPr>
            <w:tcW w:w="2016" w:type="dxa"/>
            <w:tcBorders>
              <w:top w:val="dashDotStroked" w:sz="24" w:space="0" w:color="auto"/>
              <w:left w:val="single" w:sz="8" w:space="0" w:color="000000" w:themeColor="text1"/>
              <w:bottom w:val="thinThickThinSmallGap" w:sz="12" w:space="0" w:color="auto"/>
              <w:right w:val="single" w:sz="8" w:space="0" w:color="000000" w:themeColor="text1"/>
            </w:tcBorders>
            <w:vAlign w:val="center"/>
          </w:tcPr>
          <w:p w:rsidR="00C53E66" w:rsidRPr="00413B46" w:rsidRDefault="00C53E66" w:rsidP="00B8394F">
            <w:pPr>
              <w:pStyle w:val="TABLE-cell"/>
            </w:pPr>
            <w:r w:rsidRPr="00413B46">
              <w:t>objectHandle</w:t>
            </w:r>
          </w:p>
        </w:tc>
        <w:tc>
          <w:tcPr>
            <w:tcW w:w="4608" w:type="dxa"/>
            <w:tcBorders>
              <w:top w:val="dashDotStroked" w:sz="24" w:space="0" w:color="auto"/>
              <w:left w:val="single" w:sz="8" w:space="0" w:color="000000" w:themeColor="text1"/>
              <w:bottom w:val="thinThickThinSmallGap" w:sz="12" w:space="0" w:color="auto"/>
              <w:right w:val="single" w:sz="12" w:space="0" w:color="auto"/>
            </w:tcBorders>
            <w:vAlign w:val="center"/>
          </w:tcPr>
          <w:p w:rsidR="00C53E66" w:rsidRPr="00413B46" w:rsidRDefault="00C53E66" w:rsidP="00B8394F">
            <w:pPr>
              <w:pStyle w:val="TABLE-cell"/>
            </w:pPr>
            <w:r w:rsidRPr="00413B46">
              <w:t>handle of type TPM_HT_TRANSIENT for created Primary Object</w:t>
            </w:r>
          </w:p>
        </w:tc>
      </w:tr>
      <w:tr w:rsidR="00C53E66" w:rsidRPr="00413B46" w:rsidTr="00B8394F">
        <w:trPr>
          <w:cantSplit/>
          <w:jc w:val="center"/>
        </w:trPr>
        <w:tc>
          <w:tcPr>
            <w:tcW w:w="2736" w:type="dxa"/>
            <w:tcBorders>
              <w:top w:val="thinThickThinSmallGap" w:sz="12"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TPM2B_PUBLIC</w:t>
            </w:r>
          </w:p>
        </w:tc>
        <w:tc>
          <w:tcPr>
            <w:tcW w:w="2016" w:type="dxa"/>
            <w:tcBorders>
              <w:top w:val="thinThickThinSmallGap" w:sz="12"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outPublic</w:t>
            </w:r>
          </w:p>
        </w:tc>
        <w:tc>
          <w:tcPr>
            <w:tcW w:w="4608" w:type="dxa"/>
            <w:tcBorders>
              <w:top w:val="thinThickThinSmallGap" w:sz="12"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the public portion of the created object</w:t>
            </w:r>
          </w:p>
        </w:tc>
      </w:tr>
      <w:tr w:rsidR="00C53E66" w:rsidRPr="00413B46" w:rsidTr="00B8394F">
        <w:trPr>
          <w:cantSplit/>
          <w:jc w:val="center"/>
        </w:trPr>
        <w:tc>
          <w:tcPr>
            <w:tcW w:w="2736" w:type="dxa"/>
            <w:tcBorders>
              <w:top w:val="single" w:sz="6"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TPM2B_CREATION_DATA</w:t>
            </w:r>
          </w:p>
        </w:tc>
        <w:tc>
          <w:tcPr>
            <w:tcW w:w="2016" w:type="dxa"/>
            <w:tcBorders>
              <w:top w:val="single" w:sz="6"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creationData</w:t>
            </w:r>
          </w:p>
        </w:tc>
        <w:tc>
          <w:tcPr>
            <w:tcW w:w="4608" w:type="dxa"/>
            <w:tcBorders>
              <w:top w:val="single" w:sz="6"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contains a TPMT_CREATION_DATA</w:t>
            </w:r>
          </w:p>
        </w:tc>
      </w:tr>
      <w:tr w:rsidR="00C53E66" w:rsidRPr="00413B46" w:rsidTr="00B8394F">
        <w:trPr>
          <w:cantSplit/>
          <w:jc w:val="center"/>
        </w:trPr>
        <w:tc>
          <w:tcPr>
            <w:tcW w:w="2736" w:type="dxa"/>
            <w:tcBorders>
              <w:top w:val="single" w:sz="6"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TPM2B_DIGEST</w:t>
            </w:r>
          </w:p>
        </w:tc>
        <w:tc>
          <w:tcPr>
            <w:tcW w:w="2016" w:type="dxa"/>
            <w:tcBorders>
              <w:top w:val="single" w:sz="6"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creationHash</w:t>
            </w:r>
          </w:p>
        </w:tc>
        <w:tc>
          <w:tcPr>
            <w:tcW w:w="4608" w:type="dxa"/>
            <w:tcBorders>
              <w:top w:val="single" w:sz="6" w:space="0" w:color="auto"/>
              <w:left w:val="single" w:sz="8" w:space="0" w:color="auto"/>
              <w:bottom w:val="single" w:sz="6" w:space="0" w:color="auto"/>
              <w:right w:val="single" w:sz="12" w:space="0" w:color="auto"/>
            </w:tcBorders>
            <w:vAlign w:val="center"/>
          </w:tcPr>
          <w:p w:rsidR="00C53E66" w:rsidRPr="00413B46" w:rsidDel="00D27B3E" w:rsidRDefault="00C53E66" w:rsidP="00B8394F">
            <w:pPr>
              <w:pStyle w:val="TABLE-cell"/>
            </w:pPr>
            <w:r w:rsidRPr="00413B46">
              <w:t xml:space="preserve">digest of </w:t>
            </w:r>
            <w:r w:rsidRPr="00413B46">
              <w:rPr>
                <w:i/>
              </w:rPr>
              <w:t>creationData</w:t>
            </w:r>
            <w:r w:rsidRPr="00413B46">
              <w:t xml:space="preserve"> using </w:t>
            </w:r>
            <w:r w:rsidRPr="00413B46">
              <w:rPr>
                <w:i/>
              </w:rPr>
              <w:t>nameAlg</w:t>
            </w:r>
            <w:r w:rsidRPr="00413B46">
              <w:t xml:space="preserve"> of </w:t>
            </w:r>
            <w:r w:rsidRPr="00413B46">
              <w:rPr>
                <w:i/>
              </w:rPr>
              <w:t>outPublic</w:t>
            </w:r>
          </w:p>
        </w:tc>
      </w:tr>
      <w:tr w:rsidR="00C53E66" w:rsidRPr="00413B46" w:rsidTr="00B8394F">
        <w:trPr>
          <w:cantSplit/>
          <w:jc w:val="center"/>
        </w:trPr>
        <w:tc>
          <w:tcPr>
            <w:tcW w:w="2736" w:type="dxa"/>
            <w:tcBorders>
              <w:top w:val="single" w:sz="6"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TPMT_TK_CREATION</w:t>
            </w:r>
          </w:p>
        </w:tc>
        <w:tc>
          <w:tcPr>
            <w:tcW w:w="2016" w:type="dxa"/>
            <w:tcBorders>
              <w:top w:val="single" w:sz="6"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creationTicket</w:t>
            </w:r>
          </w:p>
        </w:tc>
        <w:tc>
          <w:tcPr>
            <w:tcW w:w="4608" w:type="dxa"/>
            <w:tcBorders>
              <w:top w:val="single" w:sz="6"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ticket used by TPM2_CertifyCreation() to validate that the creation data was produced by the TPM</w:t>
            </w:r>
          </w:p>
        </w:tc>
      </w:tr>
      <w:tr w:rsidR="00C53E66" w:rsidRPr="00413B46" w:rsidTr="00B8394F">
        <w:trPr>
          <w:cantSplit/>
          <w:jc w:val="center"/>
        </w:trPr>
        <w:tc>
          <w:tcPr>
            <w:tcW w:w="2736" w:type="dxa"/>
            <w:tcBorders>
              <w:top w:val="single" w:sz="6"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TPM2B_NAME</w:t>
            </w:r>
          </w:p>
        </w:tc>
        <w:tc>
          <w:tcPr>
            <w:tcW w:w="2016" w:type="dxa"/>
            <w:tcBorders>
              <w:top w:val="single" w:sz="6"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name</w:t>
            </w:r>
          </w:p>
        </w:tc>
        <w:tc>
          <w:tcPr>
            <w:tcW w:w="4608" w:type="dxa"/>
            <w:tcBorders>
              <w:top w:val="single" w:sz="6"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the name of the created object</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[[CreatePrimary]]</w:t>
      </w:r>
    </w:p>
    <w:p w:rsidR="00C53E66" w:rsidRPr="00413B46" w:rsidRDefault="00C53E66" w:rsidP="00C53E66">
      <w:pPr>
        <w:pStyle w:val="Heading2"/>
        <w:pageBreakBefore/>
      </w:pPr>
      <w:bookmarkStart w:id="4735" w:name="_Toc310935477"/>
      <w:bookmarkStart w:id="4736" w:name="_Ref357092565"/>
      <w:bookmarkStart w:id="4737" w:name="_Ref357092572"/>
      <w:bookmarkStart w:id="4738" w:name="_Toc380749584"/>
      <w:bookmarkStart w:id="4739" w:name="_Toc432774026"/>
      <w:bookmarkStart w:id="4740" w:name="_Toc443720884"/>
      <w:bookmarkStart w:id="4741" w:name="_Toc443576175"/>
      <w:bookmarkStart w:id="4742" w:name="_Toc473813898"/>
      <w:bookmarkStart w:id="4743" w:name="_Toc536440859"/>
      <w:bookmarkStart w:id="4744" w:name="_Toc24725534"/>
      <w:r w:rsidRPr="00413B46">
        <w:lastRenderedPageBreak/>
        <w:t>TPM2_HierarchyControl</w:t>
      </w:r>
      <w:bookmarkEnd w:id="4735"/>
      <w:bookmarkEnd w:id="4736"/>
      <w:bookmarkEnd w:id="4737"/>
      <w:bookmarkEnd w:id="4738"/>
      <w:bookmarkEnd w:id="4739"/>
      <w:bookmarkEnd w:id="4740"/>
      <w:bookmarkEnd w:id="4741"/>
      <w:bookmarkEnd w:id="4742"/>
      <w:bookmarkEnd w:id="4743"/>
      <w:bookmarkEnd w:id="4744"/>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 xml:space="preserve">This command enables and disables use of a hierarchy and its associated NV storage. The command allows </w:t>
      </w:r>
      <w:r w:rsidRPr="00413B46">
        <w:rPr>
          <w:i/>
        </w:rPr>
        <w:t>phEnable</w:t>
      </w:r>
      <w:r w:rsidRPr="00413B46">
        <w:t xml:space="preserve">, </w:t>
      </w:r>
      <w:r w:rsidRPr="00413B46">
        <w:rPr>
          <w:i/>
        </w:rPr>
        <w:t>phEnableNV</w:t>
      </w:r>
      <w:r w:rsidRPr="00413B46">
        <w:t xml:space="preserve">, </w:t>
      </w:r>
      <w:r w:rsidRPr="00413B46">
        <w:rPr>
          <w:i/>
        </w:rPr>
        <w:t>shEnable</w:t>
      </w:r>
      <w:r w:rsidRPr="00413B46">
        <w:t xml:space="preserve">, and </w:t>
      </w:r>
      <w:r w:rsidRPr="00413B46">
        <w:rPr>
          <w:i/>
        </w:rPr>
        <w:t>ehEnable</w:t>
      </w:r>
      <w:r w:rsidRPr="00413B46">
        <w:t xml:space="preserve"> to be changed when the proper authorization is provided.</w:t>
      </w:r>
    </w:p>
    <w:p w:rsidR="00C53E66" w:rsidRPr="00413B46" w:rsidRDefault="00C53E66" w:rsidP="00C53E66">
      <w:pPr>
        <w:pStyle w:val="BodyText"/>
      </w:pPr>
      <w:r w:rsidRPr="00413B46">
        <w:t xml:space="preserve">This command may be used to CLEAR </w:t>
      </w:r>
      <w:r w:rsidRPr="00413B46">
        <w:rPr>
          <w:i/>
        </w:rPr>
        <w:t>phEnable</w:t>
      </w:r>
      <w:r w:rsidRPr="00413B46">
        <w:t xml:space="preserve"> and </w:t>
      </w:r>
      <w:r w:rsidRPr="00413B46">
        <w:rPr>
          <w:i/>
        </w:rPr>
        <w:t>phEnableNV</w:t>
      </w:r>
      <w:r w:rsidRPr="00413B46">
        <w:t xml:space="preserve"> if </w:t>
      </w:r>
      <w:r w:rsidRPr="00413B46">
        <w:rPr>
          <w:i/>
        </w:rPr>
        <w:t>platformAuth/platformPolicy</w:t>
      </w:r>
      <w:r w:rsidRPr="00413B46">
        <w:t xml:space="preserve"> is provided. </w:t>
      </w:r>
      <w:proofErr w:type="gramStart"/>
      <w:r w:rsidRPr="00413B46">
        <w:rPr>
          <w:i/>
        </w:rPr>
        <w:t>phEnable</w:t>
      </w:r>
      <w:proofErr w:type="gramEnd"/>
      <w:r w:rsidRPr="00413B46">
        <w:rPr>
          <w:i/>
        </w:rPr>
        <w:t xml:space="preserve"> </w:t>
      </w:r>
      <w:r w:rsidRPr="00413B46">
        <w:t>may not be SET using this command.</w:t>
      </w:r>
    </w:p>
    <w:p w:rsidR="00C53E66" w:rsidRPr="00413B46" w:rsidRDefault="00C53E66" w:rsidP="00C53E66">
      <w:pPr>
        <w:pStyle w:val="BodyText"/>
      </w:pPr>
      <w:r w:rsidRPr="00413B46">
        <w:t xml:space="preserve">This command may be used to CLEAR </w:t>
      </w:r>
      <w:r w:rsidRPr="00413B46">
        <w:rPr>
          <w:i/>
        </w:rPr>
        <w:t>shEnable</w:t>
      </w:r>
      <w:r w:rsidRPr="00413B46">
        <w:t xml:space="preserve"> if either </w:t>
      </w:r>
      <w:r w:rsidRPr="00413B46">
        <w:rPr>
          <w:i/>
        </w:rPr>
        <w:t>platformAuth/platformPolicy</w:t>
      </w:r>
      <w:r w:rsidRPr="00413B46">
        <w:t xml:space="preserve"> or </w:t>
      </w:r>
      <w:r w:rsidRPr="00413B46">
        <w:rPr>
          <w:i/>
        </w:rPr>
        <w:t>ownerAuth/ownerPolicy</w:t>
      </w:r>
      <w:r w:rsidRPr="00413B46">
        <w:t xml:space="preserve"> is provided. </w:t>
      </w:r>
      <w:proofErr w:type="gramStart"/>
      <w:r w:rsidRPr="00413B46">
        <w:rPr>
          <w:i/>
        </w:rPr>
        <w:t>shEnable</w:t>
      </w:r>
      <w:proofErr w:type="gramEnd"/>
      <w:r w:rsidRPr="00413B46">
        <w:t xml:space="preserve"> may be SET if </w:t>
      </w:r>
      <w:r w:rsidRPr="00413B46">
        <w:rPr>
          <w:i/>
        </w:rPr>
        <w:t>platformAuth</w:t>
      </w:r>
      <w:r w:rsidRPr="00413B46">
        <w:t>/</w:t>
      </w:r>
      <w:r w:rsidRPr="00413B46">
        <w:rPr>
          <w:i/>
        </w:rPr>
        <w:t>platformPolicy</w:t>
      </w:r>
      <w:r w:rsidRPr="00413B46">
        <w:t xml:space="preserve"> is provided.</w:t>
      </w:r>
    </w:p>
    <w:p w:rsidR="00C53E66" w:rsidRPr="00413B46" w:rsidRDefault="00C53E66" w:rsidP="00C53E66">
      <w:pPr>
        <w:pStyle w:val="BodyText"/>
      </w:pPr>
      <w:r w:rsidRPr="00413B46">
        <w:t xml:space="preserve">This command may be used to CLEAR </w:t>
      </w:r>
      <w:r w:rsidRPr="00413B46">
        <w:rPr>
          <w:i/>
        </w:rPr>
        <w:t>ehEnable</w:t>
      </w:r>
      <w:r w:rsidRPr="00413B46">
        <w:t xml:space="preserve"> if either </w:t>
      </w:r>
      <w:r w:rsidRPr="00413B46">
        <w:rPr>
          <w:i/>
        </w:rPr>
        <w:t>platformAuth</w:t>
      </w:r>
      <w:r w:rsidRPr="00413B46">
        <w:t>/</w:t>
      </w:r>
      <w:r w:rsidRPr="00413B46">
        <w:rPr>
          <w:i/>
        </w:rPr>
        <w:t>platformPolicy</w:t>
      </w:r>
      <w:r w:rsidRPr="00413B46">
        <w:t xml:space="preserve"> or </w:t>
      </w:r>
      <w:r w:rsidRPr="00413B46">
        <w:rPr>
          <w:i/>
        </w:rPr>
        <w:t>endorsementAuth</w:t>
      </w:r>
      <w:r w:rsidRPr="00413B46">
        <w:t>/</w:t>
      </w:r>
      <w:r w:rsidRPr="00413B46">
        <w:rPr>
          <w:i/>
        </w:rPr>
        <w:t>endorsementPolicy</w:t>
      </w:r>
      <w:r w:rsidRPr="00413B46">
        <w:t xml:space="preserve"> is provided. </w:t>
      </w:r>
      <w:proofErr w:type="gramStart"/>
      <w:r w:rsidRPr="00413B46">
        <w:rPr>
          <w:i/>
        </w:rPr>
        <w:t>ehEnable</w:t>
      </w:r>
      <w:proofErr w:type="gramEnd"/>
      <w:r w:rsidRPr="00413B46">
        <w:t xml:space="preserve"> may be SET if </w:t>
      </w:r>
      <w:r w:rsidRPr="00413B46">
        <w:rPr>
          <w:i/>
        </w:rPr>
        <w:t>platformAuth</w:t>
      </w:r>
      <w:r w:rsidRPr="00413B46">
        <w:t>/</w:t>
      </w:r>
      <w:r w:rsidRPr="00413B46">
        <w:rPr>
          <w:i/>
        </w:rPr>
        <w:t>platformPolicy</w:t>
      </w:r>
      <w:r w:rsidRPr="00413B46">
        <w:t xml:space="preserve"> is provided.</w:t>
      </w:r>
    </w:p>
    <w:p w:rsidR="006B74E4" w:rsidRDefault="00C53E66" w:rsidP="00C53E66">
      <w:pPr>
        <w:pStyle w:val="BodyText"/>
      </w:pPr>
      <w:r w:rsidRPr="00413B46">
        <w:t xml:space="preserve">When this command is used to CLEAR </w:t>
      </w:r>
      <w:r w:rsidRPr="00413B46">
        <w:rPr>
          <w:i/>
        </w:rPr>
        <w:t>phEnable</w:t>
      </w:r>
      <w:r w:rsidRPr="00413B46">
        <w:t xml:space="preserve">, </w:t>
      </w:r>
      <w:r w:rsidRPr="00413B46">
        <w:rPr>
          <w:i/>
        </w:rPr>
        <w:t>shEnable</w:t>
      </w:r>
      <w:r w:rsidRPr="00413B46">
        <w:t xml:space="preserve">, or </w:t>
      </w:r>
      <w:r w:rsidRPr="00413B46">
        <w:rPr>
          <w:i/>
        </w:rPr>
        <w:t>ehEnable</w:t>
      </w:r>
      <w:r w:rsidRPr="00413B46">
        <w:t>, the TPM will disable use of any persistent entity associated with the disabled hierarchy and will flush any transient objects associated with the disabled hierarchy.</w:t>
      </w:r>
    </w:p>
    <w:p w:rsidR="00C53E66" w:rsidRPr="00413B46" w:rsidRDefault="00C53E66" w:rsidP="00C53E66">
      <w:pPr>
        <w:pStyle w:val="BodyText"/>
      </w:pPr>
      <w:r w:rsidRPr="00413B46">
        <w:t xml:space="preserve">When this command is used to CLEAR </w:t>
      </w:r>
      <w:r w:rsidRPr="00413B46">
        <w:rPr>
          <w:i/>
        </w:rPr>
        <w:t xml:space="preserve">shEnable, </w:t>
      </w:r>
      <w:r w:rsidRPr="00413B46">
        <w:t xml:space="preserve">the TPM will disable access to any NV index that has TPMA_NV_PLATFORMCREATE CLEAR (indicating that the NV Index was defined using Owner Authorization). As long as </w:t>
      </w:r>
      <w:r w:rsidRPr="00413B46">
        <w:rPr>
          <w:i/>
        </w:rPr>
        <w:t>shEnable</w:t>
      </w:r>
      <w:r w:rsidRPr="00413B46">
        <w:t xml:space="preserve"> is CLEAR, the TPM will return an error in response to any command that attempts to operate upon an NV index that has TPMA_NV_PLATFORMCREATE CLEAR.</w:t>
      </w:r>
    </w:p>
    <w:p w:rsidR="00C53E66" w:rsidRPr="00413B46" w:rsidRDefault="00C53E66" w:rsidP="00C53E66">
      <w:pPr>
        <w:pStyle w:val="BodyText"/>
      </w:pPr>
      <w:r w:rsidRPr="00413B46">
        <w:t xml:space="preserve">When this command is used to CLEAR </w:t>
      </w:r>
      <w:r w:rsidRPr="00413B46">
        <w:rPr>
          <w:i/>
        </w:rPr>
        <w:t>phEnableNV</w:t>
      </w:r>
      <w:r w:rsidRPr="00413B46">
        <w:t xml:space="preserve">, the TPM will disable access to any NV index that has TPMA_NV_PLATFORMCREATE SET (indicating that the NV Index was defined using Platform Authorization). As long as </w:t>
      </w:r>
      <w:r w:rsidRPr="00413B46">
        <w:rPr>
          <w:i/>
        </w:rPr>
        <w:t>phEnableNV</w:t>
      </w:r>
      <w:r w:rsidRPr="00413B46">
        <w:t xml:space="preserve"> is CLEAR, the TPM will return an error in response to any command that attempts to operate upon an NV index that has TPMA_NV_PLATFORMCREATE SET.</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4745" w:name="_Toc380749785"/>
      <w:bookmarkStart w:id="4746" w:name="_Toc432774234"/>
      <w:bookmarkStart w:id="4747" w:name="_Toc443576379"/>
      <w:bookmarkStart w:id="4748" w:name="_Toc473814117"/>
      <w:bookmarkStart w:id="4749" w:name="_Toc536441083"/>
      <w:bookmarkStart w:id="4750" w:name="_Toc24725765"/>
      <w:r w:rsidRPr="00413B46">
        <w:t xml:space="preserve">Table </w:t>
      </w:r>
      <w:r w:rsidRPr="00C42EAF">
        <w:fldChar w:fldCharType="begin"/>
      </w:r>
      <w:r w:rsidRPr="00413B46">
        <w:instrText xml:space="preserve"> SEQ Table \* ARABIC </w:instrText>
      </w:r>
      <w:r w:rsidRPr="00C42EAF">
        <w:fldChar w:fldCharType="separate"/>
      </w:r>
      <w:ins w:id="4751" w:author="David Wooten" w:date="2019-11-15T15:49:00Z">
        <w:r w:rsidR="00D51C42">
          <w:rPr>
            <w:noProof/>
          </w:rPr>
          <w:t>170</w:t>
        </w:r>
      </w:ins>
      <w:del w:id="4752" w:author="David Wooten" w:date="2019-11-15T15:49:00Z">
        <w:r w:rsidR="00E90F60" w:rsidDel="00D51C42">
          <w:rPr>
            <w:noProof/>
          </w:rPr>
          <w:delText>166</w:delText>
        </w:r>
      </w:del>
      <w:r w:rsidRPr="00C42EAF">
        <w:fldChar w:fldCharType="end"/>
      </w:r>
      <w:r w:rsidRPr="00413B46">
        <w:t xml:space="preserve"> — TPM2_HierarchyControl Command</w:t>
      </w:r>
      <w:bookmarkEnd w:id="4745"/>
      <w:bookmarkEnd w:id="4746"/>
      <w:bookmarkEnd w:id="4747"/>
      <w:bookmarkEnd w:id="4748"/>
      <w:bookmarkEnd w:id="4749"/>
      <w:bookmarkEnd w:id="475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TPM_ST_SESSIONS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keepNext/>
              <w:keepLines/>
              <w:spacing w:before="60" w:after="60"/>
              <w:rPr>
                <w:rFonts w:cs="Arial"/>
                <w:sz w:val="18"/>
                <w:szCs w:val="16"/>
              </w:rPr>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TPM_CC_HierarchyControl {NV E}</w:t>
            </w:r>
          </w:p>
        </w:tc>
      </w:tr>
      <w:tr w:rsidR="00C53E66" w:rsidRPr="00413B46" w:rsidTr="00B8394F">
        <w:trPr>
          <w:cantSplit/>
          <w:jc w:val="center"/>
        </w:trPr>
        <w:tc>
          <w:tcPr>
            <w:tcW w:w="2736" w:type="dxa"/>
            <w:tcBorders>
              <w:top w:val="dashDotStroked" w:sz="24"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TPMI_RH_HIERARCHY</w:t>
            </w:r>
          </w:p>
        </w:tc>
        <w:tc>
          <w:tcPr>
            <w:tcW w:w="2016" w:type="dxa"/>
            <w:tcBorders>
              <w:top w:val="dashDotStroked" w:sz="24"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@authHandle</w:t>
            </w:r>
          </w:p>
        </w:tc>
        <w:tc>
          <w:tcPr>
            <w:tcW w:w="4608" w:type="dxa"/>
            <w:tcBorders>
              <w:top w:val="dashDotStroked" w:sz="24"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TPM_RH_ENDORSEMENT, TPM_RH_OWNER or TPM_RH_PLATFORM+{PP}</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B8394F">
        <w:trPr>
          <w:cantSplit/>
          <w:trHeight w:val="41"/>
          <w:jc w:val="center"/>
        </w:trPr>
        <w:tc>
          <w:tcPr>
            <w:tcW w:w="2736" w:type="dxa"/>
            <w:tcBorders>
              <w:top w:val="thinThickThinSmallGap" w:sz="12"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TPMI_RH_ENABLES</w:t>
            </w:r>
          </w:p>
        </w:tc>
        <w:tc>
          <w:tcPr>
            <w:tcW w:w="2016" w:type="dxa"/>
            <w:tcBorders>
              <w:top w:val="thinThickThinSmallGap" w:sz="12"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enable</w:t>
            </w:r>
          </w:p>
        </w:tc>
        <w:tc>
          <w:tcPr>
            <w:tcW w:w="4608" w:type="dxa"/>
            <w:tcBorders>
              <w:top w:val="thinThickThinSmallGap" w:sz="12"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the enable being modified</w:t>
            </w:r>
          </w:p>
          <w:p w:rsidR="00C53E66" w:rsidRPr="00413B46" w:rsidRDefault="00C53E66" w:rsidP="00B8394F">
            <w:pPr>
              <w:pStyle w:val="TABLE-cell"/>
            </w:pPr>
            <w:r w:rsidRPr="00413B46">
              <w:t>TPM_RH_ENDORSEMENT, TPM_RH_OWNER, TPM_RH_PLATFORM, or TPM_RH_PLATFORM_NV</w:t>
            </w:r>
          </w:p>
        </w:tc>
      </w:tr>
      <w:tr w:rsidR="00C53E66" w:rsidRPr="00413B46" w:rsidTr="00B8394F">
        <w:trPr>
          <w:cantSplit/>
          <w:jc w:val="center"/>
        </w:trPr>
        <w:tc>
          <w:tcPr>
            <w:tcW w:w="2736" w:type="dxa"/>
            <w:tcBorders>
              <w:top w:val="single" w:sz="6"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TPMI_YES_NO</w:t>
            </w:r>
          </w:p>
        </w:tc>
        <w:tc>
          <w:tcPr>
            <w:tcW w:w="2016" w:type="dxa"/>
            <w:tcBorders>
              <w:top w:val="single" w:sz="6"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state</w:t>
            </w:r>
          </w:p>
        </w:tc>
        <w:tc>
          <w:tcPr>
            <w:tcW w:w="4608" w:type="dxa"/>
            <w:tcBorders>
              <w:top w:val="single" w:sz="6"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YES if the enable should be SET, NO if the enable should be CLEAR</w:t>
            </w:r>
          </w:p>
        </w:tc>
      </w:tr>
    </w:tbl>
    <w:p w:rsidR="00C53E66" w:rsidRPr="00413B46" w:rsidRDefault="00C53E66" w:rsidP="00C53E66">
      <w:pPr>
        <w:pStyle w:val="TABLE-title"/>
      </w:pPr>
      <w:bookmarkStart w:id="4753" w:name="_Toc380749786"/>
      <w:bookmarkStart w:id="4754" w:name="_Toc432774235"/>
      <w:bookmarkStart w:id="4755" w:name="_Toc443576380"/>
      <w:bookmarkStart w:id="4756" w:name="_Toc473814118"/>
      <w:bookmarkStart w:id="4757" w:name="_Toc536441084"/>
      <w:bookmarkStart w:id="4758" w:name="_Toc24725766"/>
      <w:r w:rsidRPr="00413B46">
        <w:t xml:space="preserve">Table </w:t>
      </w:r>
      <w:r w:rsidRPr="00C42EAF">
        <w:fldChar w:fldCharType="begin"/>
      </w:r>
      <w:r w:rsidRPr="00413B46">
        <w:instrText xml:space="preserve"> SEQ Table \* ARABIC </w:instrText>
      </w:r>
      <w:r w:rsidRPr="00C42EAF">
        <w:fldChar w:fldCharType="separate"/>
      </w:r>
      <w:ins w:id="4759" w:author="David Wooten" w:date="2019-11-15T15:49:00Z">
        <w:r w:rsidR="00D51C42">
          <w:rPr>
            <w:noProof/>
          </w:rPr>
          <w:t>171</w:t>
        </w:r>
      </w:ins>
      <w:del w:id="4760" w:author="David Wooten" w:date="2019-11-15T15:49:00Z">
        <w:r w:rsidR="00E90F60" w:rsidDel="00D51C42">
          <w:rPr>
            <w:noProof/>
          </w:rPr>
          <w:delText>167</w:delText>
        </w:r>
      </w:del>
      <w:r w:rsidRPr="00C42EAF">
        <w:fldChar w:fldCharType="end"/>
      </w:r>
      <w:r w:rsidRPr="00413B46">
        <w:t xml:space="preserve"> — TPM2_HierarchyControl Response</w:t>
      </w:r>
      <w:bookmarkEnd w:id="4753"/>
      <w:bookmarkEnd w:id="4754"/>
      <w:bookmarkEnd w:id="4755"/>
      <w:bookmarkEnd w:id="4756"/>
      <w:bookmarkEnd w:id="4757"/>
      <w:bookmarkEnd w:id="475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right w:val="single" w:sz="12" w:space="0" w:color="auto"/>
            </w:tcBorders>
            <w:vAlign w:val="center"/>
          </w:tcPr>
          <w:p w:rsidR="00C53E66" w:rsidRPr="00413B46" w:rsidRDefault="00C53E66" w:rsidP="00B8394F">
            <w:pPr>
              <w:keepNext/>
              <w:keepLines/>
              <w:spacing w:before="60" w:after="60"/>
              <w:rPr>
                <w:rFonts w:cs="Arial"/>
                <w:sz w:val="18"/>
                <w:szCs w:val="16"/>
              </w:rPr>
            </w:pPr>
          </w:p>
        </w:tc>
      </w:tr>
      <w:tr w:rsidR="00C53E66" w:rsidRPr="00413B46" w:rsidTr="00B8394F">
        <w:trPr>
          <w:cantSplit/>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[[HierarchyControl]]</w:t>
      </w:r>
    </w:p>
    <w:p w:rsidR="00C53E66" w:rsidRPr="00413B46" w:rsidRDefault="00C53E66" w:rsidP="00C53E66">
      <w:pPr>
        <w:pStyle w:val="Heading2"/>
        <w:pageBreakBefore/>
      </w:pPr>
      <w:bookmarkStart w:id="4761" w:name="_Toc280189490"/>
      <w:bookmarkStart w:id="4762" w:name="_Toc280189492"/>
      <w:bookmarkStart w:id="4763" w:name="_Toc280189535"/>
      <w:bookmarkStart w:id="4764" w:name="_Toc280189536"/>
      <w:bookmarkStart w:id="4765" w:name="_Toc310935478"/>
      <w:bookmarkStart w:id="4766" w:name="_Toc380749585"/>
      <w:bookmarkStart w:id="4767" w:name="_Toc432774027"/>
      <w:bookmarkStart w:id="4768" w:name="_Toc443720885"/>
      <w:bookmarkStart w:id="4769" w:name="_Toc443576176"/>
      <w:bookmarkStart w:id="4770" w:name="_Toc473813899"/>
      <w:bookmarkStart w:id="4771" w:name="_Toc536440860"/>
      <w:bookmarkStart w:id="4772" w:name="_Toc24725535"/>
      <w:bookmarkEnd w:id="4761"/>
      <w:bookmarkEnd w:id="4762"/>
      <w:bookmarkEnd w:id="4763"/>
      <w:bookmarkEnd w:id="4764"/>
      <w:r w:rsidRPr="00413B46">
        <w:lastRenderedPageBreak/>
        <w:t>TPM2_</w:t>
      </w:r>
      <w:bookmarkEnd w:id="4706"/>
      <w:r w:rsidRPr="00413B46">
        <w:t>SetPrimaryPolicy</w:t>
      </w:r>
      <w:bookmarkEnd w:id="4765"/>
      <w:bookmarkEnd w:id="4766"/>
      <w:bookmarkEnd w:id="4767"/>
      <w:bookmarkEnd w:id="4768"/>
      <w:bookmarkEnd w:id="4769"/>
      <w:bookmarkEnd w:id="4770"/>
      <w:bookmarkEnd w:id="4771"/>
      <w:bookmarkEnd w:id="4772"/>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allows setting of the authorization policy for the lockout (</w:t>
      </w:r>
      <w:r w:rsidRPr="00413B46">
        <w:rPr>
          <w:i/>
        </w:rPr>
        <w:t>lockoutPolicy</w:t>
      </w:r>
      <w:r w:rsidRPr="00413B46">
        <w:t>), the platform hierarchy (</w:t>
      </w:r>
      <w:r w:rsidRPr="00413B46">
        <w:rPr>
          <w:i/>
        </w:rPr>
        <w:t>platformPolicy</w:t>
      </w:r>
      <w:r w:rsidRPr="00413B46">
        <w:t>), the storage hierarchy (</w:t>
      </w:r>
      <w:r w:rsidRPr="00413B46">
        <w:rPr>
          <w:i/>
        </w:rPr>
        <w:t>ownerPolicy</w:t>
      </w:r>
      <w:r w:rsidRPr="00413B46">
        <w:t>), and the endorsement hierarchy (</w:t>
      </w:r>
      <w:r w:rsidRPr="00413B46">
        <w:rPr>
          <w:i/>
        </w:rPr>
        <w:t>endorsementPolicy</w:t>
      </w:r>
      <w:r w:rsidRPr="00413B46">
        <w:t>).</w:t>
      </w:r>
      <w:r w:rsidR="0020343C" w:rsidRPr="0020343C">
        <w:t xml:space="preserve"> On TPMs implementing Authenticated Countdown Timers (ACT), this command may also be used to set the authorization policy for an ACT.</w:t>
      </w:r>
    </w:p>
    <w:p w:rsidR="00C53E66" w:rsidRPr="00413B46" w:rsidRDefault="00C53E66" w:rsidP="00C53E66">
      <w:pPr>
        <w:pStyle w:val="BodyText"/>
      </w:pPr>
      <w:r w:rsidRPr="00413B46">
        <w:t xml:space="preserve">The command requires an authorization session. The session shall use the current </w:t>
      </w:r>
      <w:r w:rsidRPr="00413B46">
        <w:rPr>
          <w:i/>
        </w:rPr>
        <w:t>authValue</w:t>
      </w:r>
      <w:r w:rsidRPr="00413B46">
        <w:t xml:space="preserve"> or satisfy the current </w:t>
      </w:r>
      <w:r w:rsidRPr="00413B46">
        <w:rPr>
          <w:i/>
        </w:rPr>
        <w:t>authPolicy</w:t>
      </w:r>
      <w:r w:rsidRPr="00413B46">
        <w:t xml:space="preserve"> for the referenced hierarchy</w:t>
      </w:r>
      <w:r w:rsidR="00945B8D">
        <w:t>, or the ACT</w:t>
      </w:r>
      <w:r w:rsidRPr="00413B46">
        <w:t>.</w:t>
      </w:r>
    </w:p>
    <w:p w:rsidR="00C53E66" w:rsidRPr="00413B46" w:rsidRDefault="00C53E66" w:rsidP="00C53E66">
      <w:pPr>
        <w:pStyle w:val="BodyText"/>
      </w:pPr>
      <w:r w:rsidRPr="00413B46">
        <w:t xml:space="preserve">The policy that is changed is the policy associated with </w:t>
      </w:r>
      <w:r w:rsidRPr="00413B46">
        <w:rPr>
          <w:i/>
        </w:rPr>
        <w:t>authHandle</w:t>
      </w:r>
      <w:r w:rsidRPr="00413B46">
        <w:t>.</w:t>
      </w:r>
    </w:p>
    <w:p w:rsidR="00C53E66" w:rsidRPr="00413B46" w:rsidRDefault="00C53E66" w:rsidP="00C53E66">
      <w:pPr>
        <w:pStyle w:val="BodyText"/>
      </w:pPr>
      <w:r w:rsidRPr="00413B46">
        <w:t xml:space="preserve">If the enable associated with </w:t>
      </w:r>
      <w:r w:rsidRPr="00413B46">
        <w:rPr>
          <w:i/>
        </w:rPr>
        <w:t>authHandle</w:t>
      </w:r>
      <w:r w:rsidRPr="00413B46">
        <w:t xml:space="preserve"> </w:t>
      </w:r>
      <w:proofErr w:type="gramStart"/>
      <w:r w:rsidRPr="00413B46">
        <w:t>is</w:t>
      </w:r>
      <w:proofErr w:type="gramEnd"/>
      <w:r w:rsidRPr="00413B46">
        <w:t xml:space="preserve"> not SET, then the associated authorization values (</w:t>
      </w:r>
      <w:r w:rsidRPr="00413B46">
        <w:rPr>
          <w:i/>
        </w:rPr>
        <w:t>authValue</w:t>
      </w:r>
      <w:r w:rsidRPr="00413B46">
        <w:t xml:space="preserve"> or </w:t>
      </w:r>
      <w:r w:rsidRPr="00413B46">
        <w:rPr>
          <w:i/>
        </w:rPr>
        <w:t>authPolicy</w:t>
      </w:r>
      <w:r w:rsidRPr="00413B46">
        <w:t>) may not be used, and the TPM returns TPM_RC_HIERARCHY.</w:t>
      </w:r>
    </w:p>
    <w:p w:rsidR="00C53E66" w:rsidRPr="00413B46" w:rsidRDefault="00C53E66" w:rsidP="00C53E66">
      <w:pPr>
        <w:pStyle w:val="BodyText"/>
      </w:pPr>
      <w:r w:rsidRPr="00413B46">
        <w:t xml:space="preserve">When </w:t>
      </w:r>
      <w:r w:rsidRPr="00413B46">
        <w:rPr>
          <w:i/>
        </w:rPr>
        <w:t xml:space="preserve">hashAlg </w:t>
      </w:r>
      <w:r w:rsidRPr="00413B46">
        <w:t xml:space="preserve">is not TPM_ALG_NULL, if the size of </w:t>
      </w:r>
      <w:r w:rsidRPr="00413B46">
        <w:rPr>
          <w:i/>
        </w:rPr>
        <w:t>authPolicy</w:t>
      </w:r>
      <w:r w:rsidRPr="00413B46">
        <w:t xml:space="preserve"> is not consistent with the hash algorithm, the TPM returns TPM_RC_SIZE.</w:t>
      </w:r>
    </w:p>
    <w:p w:rsidR="00C53E66" w:rsidRPr="00413B46" w:rsidRDefault="00C53E66" w:rsidP="00C53E66">
      <w:pPr>
        <w:pStyle w:val="Heading3Break"/>
      </w:pPr>
      <w:bookmarkStart w:id="4773" w:name="_Toc234773935"/>
      <w:bookmarkStart w:id="4774" w:name="_Toc234773936"/>
      <w:bookmarkEnd w:id="4773"/>
      <w:bookmarkEnd w:id="4774"/>
      <w:r w:rsidRPr="00413B46">
        <w:lastRenderedPageBreak/>
        <w:t>Command and Response</w:t>
      </w:r>
    </w:p>
    <w:p w:rsidR="00C53E66" w:rsidRPr="00413B46" w:rsidRDefault="00C53E66" w:rsidP="00C53E66">
      <w:pPr>
        <w:pStyle w:val="TABLE-title"/>
      </w:pPr>
      <w:bookmarkStart w:id="4775" w:name="_Toc380749787"/>
      <w:bookmarkStart w:id="4776" w:name="_Toc432774236"/>
      <w:bookmarkStart w:id="4777" w:name="_Toc443576381"/>
      <w:bookmarkStart w:id="4778" w:name="_Toc473814119"/>
      <w:bookmarkStart w:id="4779" w:name="_Toc536441085"/>
      <w:bookmarkStart w:id="4780" w:name="_Toc24725767"/>
      <w:r w:rsidRPr="00413B46">
        <w:t xml:space="preserve">Table </w:t>
      </w:r>
      <w:r w:rsidRPr="00C42EAF">
        <w:fldChar w:fldCharType="begin"/>
      </w:r>
      <w:r w:rsidRPr="00413B46">
        <w:instrText xml:space="preserve"> SEQ Table \* ARABIC </w:instrText>
      </w:r>
      <w:r w:rsidRPr="00C42EAF">
        <w:fldChar w:fldCharType="separate"/>
      </w:r>
      <w:ins w:id="4781" w:author="David Wooten" w:date="2019-11-15T15:49:00Z">
        <w:r w:rsidR="00D51C42">
          <w:rPr>
            <w:noProof/>
          </w:rPr>
          <w:t>172</w:t>
        </w:r>
      </w:ins>
      <w:del w:id="4782" w:author="David Wooten" w:date="2019-11-15T15:49:00Z">
        <w:r w:rsidR="00E90F60" w:rsidDel="00D51C42">
          <w:rPr>
            <w:noProof/>
          </w:rPr>
          <w:delText>168</w:delText>
        </w:r>
      </w:del>
      <w:r w:rsidRPr="00C42EAF">
        <w:fldChar w:fldCharType="end"/>
      </w:r>
      <w:r w:rsidRPr="00413B46">
        <w:t xml:space="preserve"> — TPM2_SetPrimaryPolicy Command</w:t>
      </w:r>
      <w:bookmarkEnd w:id="4775"/>
      <w:bookmarkEnd w:id="4776"/>
      <w:bookmarkEnd w:id="4777"/>
      <w:bookmarkEnd w:id="4778"/>
      <w:bookmarkEnd w:id="4779"/>
      <w:bookmarkEnd w:id="478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970"/>
        <w:gridCol w:w="1782"/>
        <w:gridCol w:w="4608"/>
      </w:tblGrid>
      <w:tr w:rsidR="00C53E66" w:rsidRPr="00413B46" w:rsidTr="0053127E">
        <w:trPr>
          <w:cantSplit/>
          <w:jc w:val="center"/>
        </w:trPr>
        <w:tc>
          <w:tcPr>
            <w:tcW w:w="2970"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1782"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53127E">
        <w:trPr>
          <w:cantSplit/>
          <w:jc w:val="center"/>
        </w:trPr>
        <w:tc>
          <w:tcPr>
            <w:tcW w:w="2970"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TPMI_ST_COMMAND_TAG</w:t>
            </w:r>
          </w:p>
        </w:tc>
        <w:tc>
          <w:tcPr>
            <w:tcW w:w="1782"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TPM_ST_SESSIONS</w:t>
            </w:r>
          </w:p>
        </w:tc>
      </w:tr>
      <w:tr w:rsidR="00C53E66" w:rsidRPr="00413B46" w:rsidTr="0053127E">
        <w:trPr>
          <w:cantSplit/>
          <w:jc w:val="center"/>
        </w:trPr>
        <w:tc>
          <w:tcPr>
            <w:tcW w:w="2970"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1782"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keepNext/>
              <w:keepLines/>
              <w:spacing w:before="60" w:after="60"/>
              <w:rPr>
                <w:rFonts w:cs="Arial"/>
                <w:sz w:val="18"/>
                <w:szCs w:val="16"/>
              </w:rPr>
            </w:pPr>
          </w:p>
        </w:tc>
      </w:tr>
      <w:tr w:rsidR="00C53E66" w:rsidRPr="00413B46" w:rsidTr="0053127E">
        <w:trPr>
          <w:cantSplit/>
          <w:jc w:val="center"/>
        </w:trPr>
        <w:tc>
          <w:tcPr>
            <w:tcW w:w="2970"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1782"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TPM_CC_SetPrimaryPolicy {NV}</w:t>
            </w:r>
          </w:p>
        </w:tc>
      </w:tr>
      <w:tr w:rsidR="00C53E66" w:rsidRPr="00413B46" w:rsidTr="0053127E">
        <w:trPr>
          <w:cantSplit/>
          <w:jc w:val="center"/>
        </w:trPr>
        <w:tc>
          <w:tcPr>
            <w:tcW w:w="2970" w:type="dxa"/>
            <w:tcBorders>
              <w:top w:val="dashDotStroked" w:sz="24"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TPMI_RH_HIERARCHY</w:t>
            </w:r>
            <w:r w:rsidR="0053127E">
              <w:t>_POLICY</w:t>
            </w:r>
          </w:p>
        </w:tc>
        <w:tc>
          <w:tcPr>
            <w:tcW w:w="1782" w:type="dxa"/>
            <w:tcBorders>
              <w:top w:val="dashDotStroked" w:sz="24"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@authHandle</w:t>
            </w:r>
          </w:p>
        </w:tc>
        <w:tc>
          <w:tcPr>
            <w:tcW w:w="4608" w:type="dxa"/>
            <w:tcBorders>
              <w:top w:val="dashDotStroked" w:sz="24"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TPM_RH_LOCKOUT, TPM_RH_ENDORSEMENT, TPM_RH_OWNER</w:t>
            </w:r>
            <w:r w:rsidR="0053127E">
              <w:t>, TPMI_RH_ACT</w:t>
            </w:r>
            <w:r w:rsidRPr="00413B46">
              <w:t xml:space="preserve"> or TPM_RH_PLATFORM+{PP}</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53127E">
        <w:trPr>
          <w:cantSplit/>
          <w:jc w:val="center"/>
        </w:trPr>
        <w:tc>
          <w:tcPr>
            <w:tcW w:w="2970" w:type="dxa"/>
            <w:tcBorders>
              <w:top w:val="thinThickThinSmallGap" w:sz="12" w:space="0" w:color="auto"/>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TPM2B_DIGEST</w:t>
            </w:r>
          </w:p>
        </w:tc>
        <w:tc>
          <w:tcPr>
            <w:tcW w:w="1782" w:type="dxa"/>
            <w:tcBorders>
              <w:top w:val="thinThickThinSmallGap" w:sz="12" w:space="0" w:color="auto"/>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authPolicy</w:t>
            </w:r>
          </w:p>
        </w:tc>
        <w:tc>
          <w:tcPr>
            <w:tcW w:w="4608" w:type="dxa"/>
            <w:tcBorders>
              <w:top w:val="thinThickThinSmallGap" w:sz="12" w:space="0" w:color="auto"/>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t>an authorization policy digest; may be the Empty Buffer</w:t>
            </w:r>
          </w:p>
          <w:p w:rsidR="00C53E66" w:rsidRPr="00413B46" w:rsidRDefault="00C53E66" w:rsidP="00B8394F">
            <w:pPr>
              <w:pStyle w:val="TABLE-cell"/>
            </w:pPr>
            <w:r w:rsidRPr="00413B46">
              <w:t xml:space="preserve">If </w:t>
            </w:r>
            <w:r w:rsidRPr="00413B46">
              <w:rPr>
                <w:i/>
              </w:rPr>
              <w:t>hashAlg</w:t>
            </w:r>
            <w:r w:rsidRPr="00413B46">
              <w:t xml:space="preserve"> is TPM_ALG_NULL, then this shall be an Empty Buffer.</w:t>
            </w:r>
          </w:p>
        </w:tc>
      </w:tr>
      <w:tr w:rsidR="00C53E66" w:rsidRPr="00413B46" w:rsidTr="0053127E">
        <w:trPr>
          <w:cantSplit/>
          <w:jc w:val="center"/>
        </w:trPr>
        <w:tc>
          <w:tcPr>
            <w:tcW w:w="2970" w:type="dxa"/>
            <w:tcBorders>
              <w:top w:val="single" w:sz="4"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TPMI_ALG_HASH+</w:t>
            </w:r>
          </w:p>
        </w:tc>
        <w:tc>
          <w:tcPr>
            <w:tcW w:w="1782" w:type="dxa"/>
            <w:tcBorders>
              <w:top w:val="single" w:sz="4"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hashAlg</w:t>
            </w:r>
          </w:p>
        </w:tc>
        <w:tc>
          <w:tcPr>
            <w:tcW w:w="4608" w:type="dxa"/>
            <w:tcBorders>
              <w:top w:val="single" w:sz="4"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the hash algorithm to use for the policy</w:t>
            </w:r>
          </w:p>
          <w:p w:rsidR="00C53E66" w:rsidRPr="00413B46" w:rsidRDefault="00C53E66" w:rsidP="00B8394F">
            <w:pPr>
              <w:pStyle w:val="TABLE-cell"/>
            </w:pPr>
            <w:r w:rsidRPr="00413B46">
              <w:t xml:space="preserve">If the </w:t>
            </w:r>
            <w:r w:rsidRPr="00413B46">
              <w:rPr>
                <w:i/>
              </w:rPr>
              <w:t>authPolicy</w:t>
            </w:r>
            <w:r w:rsidRPr="00413B46">
              <w:t xml:space="preserve"> is an Empty Buffer, then this field shall be TPM_ALG_NULL.</w:t>
            </w:r>
          </w:p>
        </w:tc>
      </w:tr>
    </w:tbl>
    <w:p w:rsidR="00C53E66" w:rsidRPr="00413B46" w:rsidRDefault="00C53E66" w:rsidP="00C53E66">
      <w:pPr>
        <w:pStyle w:val="TABLE-title"/>
      </w:pPr>
      <w:bookmarkStart w:id="4783" w:name="_Toc380749788"/>
      <w:bookmarkStart w:id="4784" w:name="_Toc432774237"/>
      <w:bookmarkStart w:id="4785" w:name="_Toc443576382"/>
      <w:bookmarkStart w:id="4786" w:name="_Toc473814120"/>
      <w:bookmarkStart w:id="4787" w:name="_Toc536441086"/>
      <w:bookmarkStart w:id="4788" w:name="_Toc24725768"/>
      <w:r w:rsidRPr="00413B46">
        <w:t xml:space="preserve">Table </w:t>
      </w:r>
      <w:r w:rsidRPr="00C42EAF">
        <w:fldChar w:fldCharType="begin"/>
      </w:r>
      <w:r w:rsidRPr="00413B46">
        <w:instrText xml:space="preserve"> SEQ Table \* ARABIC </w:instrText>
      </w:r>
      <w:r w:rsidRPr="00C42EAF">
        <w:fldChar w:fldCharType="separate"/>
      </w:r>
      <w:ins w:id="4789" w:author="David Wooten" w:date="2019-11-15T15:49:00Z">
        <w:r w:rsidR="00D51C42">
          <w:rPr>
            <w:noProof/>
          </w:rPr>
          <w:t>173</w:t>
        </w:r>
      </w:ins>
      <w:del w:id="4790" w:author="David Wooten" w:date="2019-11-15T15:49:00Z">
        <w:r w:rsidR="00E90F60" w:rsidDel="00D51C42">
          <w:rPr>
            <w:noProof/>
          </w:rPr>
          <w:delText>169</w:delText>
        </w:r>
      </w:del>
      <w:r w:rsidRPr="00C42EAF">
        <w:fldChar w:fldCharType="end"/>
      </w:r>
      <w:r w:rsidRPr="00413B46">
        <w:t xml:space="preserve"> — TPM2_SetPrimaryPolicy Response</w:t>
      </w:r>
      <w:bookmarkEnd w:id="4783"/>
      <w:bookmarkEnd w:id="4784"/>
      <w:bookmarkEnd w:id="4785"/>
      <w:bookmarkEnd w:id="4786"/>
      <w:bookmarkEnd w:id="4787"/>
      <w:bookmarkEnd w:id="478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right w:val="single" w:sz="12" w:space="0" w:color="auto"/>
            </w:tcBorders>
            <w:vAlign w:val="center"/>
          </w:tcPr>
          <w:p w:rsidR="00C53E66" w:rsidRPr="00413B46" w:rsidRDefault="00C53E66" w:rsidP="00B8394F">
            <w:pPr>
              <w:keepNext/>
              <w:keepLines/>
              <w:spacing w:before="60" w:after="60"/>
              <w:rPr>
                <w:rFonts w:cs="Arial"/>
                <w:sz w:val="18"/>
                <w:szCs w:val="16"/>
              </w:rPr>
            </w:pPr>
          </w:p>
        </w:tc>
      </w:tr>
      <w:tr w:rsidR="00C53E66" w:rsidRPr="00413B46" w:rsidTr="00B8394F">
        <w:trPr>
          <w:cantSplit/>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[[SetPrimaryPolicy]]</w:t>
      </w:r>
    </w:p>
    <w:p w:rsidR="00C53E66" w:rsidRPr="00413B46" w:rsidRDefault="00C53E66" w:rsidP="00C53E66">
      <w:pPr>
        <w:pStyle w:val="Heading2"/>
        <w:pageBreakBefore/>
      </w:pPr>
      <w:bookmarkStart w:id="4791" w:name="_Toc310935479"/>
      <w:bookmarkStart w:id="4792" w:name="_Toc380749586"/>
      <w:bookmarkStart w:id="4793" w:name="_Toc432774028"/>
      <w:bookmarkStart w:id="4794" w:name="_Toc443720886"/>
      <w:bookmarkStart w:id="4795" w:name="_Toc443576177"/>
      <w:bookmarkStart w:id="4796" w:name="_Toc473813900"/>
      <w:bookmarkStart w:id="4797" w:name="_Toc536440861"/>
      <w:bookmarkStart w:id="4798" w:name="_Toc24725536"/>
      <w:bookmarkStart w:id="4799" w:name="_Toc110952262"/>
      <w:bookmarkStart w:id="4800" w:name="_Toc104168302"/>
      <w:bookmarkStart w:id="4801" w:name="_Toc114043895"/>
      <w:bookmarkStart w:id="4802" w:name="_Toc205277621"/>
      <w:bookmarkStart w:id="4803" w:name="_Toc110952195"/>
      <w:bookmarkStart w:id="4804" w:name="_Toc104168235"/>
      <w:bookmarkStart w:id="4805" w:name="_Toc114043827"/>
      <w:bookmarkStart w:id="4806" w:name="_Toc205277553"/>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707"/>
      <w:bookmarkEnd w:id="4708"/>
      <w:bookmarkEnd w:id="4709"/>
      <w:bookmarkEnd w:id="4710"/>
      <w:bookmarkEnd w:id="4711"/>
      <w:bookmarkEnd w:id="4712"/>
      <w:bookmarkEnd w:id="4713"/>
      <w:bookmarkEnd w:id="4714"/>
      <w:bookmarkEnd w:id="4715"/>
      <w:bookmarkEnd w:id="4716"/>
      <w:bookmarkEnd w:id="4717"/>
      <w:r w:rsidRPr="00413B46">
        <w:lastRenderedPageBreak/>
        <w:t>TPM2_ChangePPS</w:t>
      </w:r>
      <w:bookmarkEnd w:id="4791"/>
      <w:bookmarkEnd w:id="4792"/>
      <w:bookmarkEnd w:id="4793"/>
      <w:bookmarkEnd w:id="4794"/>
      <w:bookmarkEnd w:id="4795"/>
      <w:bookmarkEnd w:id="4796"/>
      <w:bookmarkEnd w:id="4797"/>
      <w:bookmarkEnd w:id="4798"/>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 xml:space="preserve">This replaces the current platform primary seed (PPS) with a value from the RNG and sets </w:t>
      </w:r>
      <w:r w:rsidRPr="00413B46">
        <w:rPr>
          <w:i/>
        </w:rPr>
        <w:t>platformPolicy</w:t>
      </w:r>
      <w:r w:rsidRPr="00413B46">
        <w:t xml:space="preserve"> to the default initialization value (the Empty Buffer).</w:t>
      </w:r>
    </w:p>
    <w:p w:rsidR="00C53E66" w:rsidRPr="00413B46" w:rsidRDefault="00C53E66" w:rsidP="00C53E66">
      <w:pPr>
        <w:pStyle w:val="NOTE"/>
      </w:pPr>
      <w:r w:rsidRPr="00413B46">
        <w:t>NOTE 1</w:t>
      </w:r>
      <w:r w:rsidRPr="00413B46">
        <w:tab/>
        <w:t>A policy that is the Empty Buffer can match no policy.</w:t>
      </w:r>
    </w:p>
    <w:p w:rsidR="00C53E66" w:rsidRPr="00413B46" w:rsidRDefault="00C53E66" w:rsidP="00C53E66">
      <w:pPr>
        <w:pStyle w:val="NOTE"/>
      </w:pPr>
      <w:r w:rsidRPr="00413B46">
        <w:t>NOTE 2</w:t>
      </w:r>
      <w:r w:rsidRPr="00413B46">
        <w:tab/>
        <w:t>Platform Authorization is not changed.</w:t>
      </w:r>
    </w:p>
    <w:p w:rsidR="00C53E66" w:rsidRPr="00413B46" w:rsidRDefault="00C53E66" w:rsidP="00C53E66">
      <w:pPr>
        <w:pStyle w:val="BodyText"/>
      </w:pPr>
      <w:r w:rsidRPr="00413B46">
        <w:t>All resident transient and persistent objects in the Platform hierarchy are flushed.</w:t>
      </w:r>
    </w:p>
    <w:p w:rsidR="00C53E66" w:rsidRPr="00413B46" w:rsidRDefault="00C53E66" w:rsidP="00C53E66">
      <w:pPr>
        <w:pStyle w:val="BodyText"/>
      </w:pPr>
      <w:r w:rsidRPr="00413B46">
        <w:t>Saved contexts in the Platform hierarchy that were created under the old PPS will no longer be able to be loaded.</w:t>
      </w:r>
    </w:p>
    <w:p w:rsidR="00C53E66" w:rsidRPr="00413B46" w:rsidRDefault="00C53E66" w:rsidP="00C53E66">
      <w:pPr>
        <w:pStyle w:val="BodyText"/>
      </w:pPr>
      <w:r w:rsidRPr="00413B46">
        <w:t>The policy hash algorithm for PCR is reset to TPM_ALG_NULL.</w:t>
      </w:r>
    </w:p>
    <w:p w:rsidR="00C53E66" w:rsidRPr="00413B46" w:rsidRDefault="00C53E66" w:rsidP="00C53E66">
      <w:pPr>
        <w:pStyle w:val="BodyText"/>
      </w:pPr>
      <w:r w:rsidRPr="00413B46">
        <w:t>This command does not clear any NV Index values.</w:t>
      </w:r>
    </w:p>
    <w:p w:rsidR="00C53E66" w:rsidRPr="00413B46" w:rsidRDefault="00C53E66" w:rsidP="00C53E66">
      <w:pPr>
        <w:pStyle w:val="NOTE"/>
      </w:pPr>
      <w:r w:rsidRPr="00413B46">
        <w:t>NOTE 3</w:t>
      </w:r>
      <w:r w:rsidRPr="00413B46">
        <w:tab/>
        <w:t>Index values belonging to the Platform are preserved because the indexes may have configuration information that will be the same after the PPS changes. The Platform may remove the indexes that are no longer needed using TPM2_NV_</w:t>
      </w:r>
      <w:proofErr w:type="gramStart"/>
      <w:r w:rsidRPr="00413B46">
        <w:t>UndefineSpace(</w:t>
      </w:r>
      <w:proofErr w:type="gramEnd"/>
      <w:r w:rsidRPr="00413B46">
        <w:t>).</w:t>
      </w:r>
    </w:p>
    <w:p w:rsidR="00C53E66" w:rsidRPr="00413B46" w:rsidRDefault="00C53E66" w:rsidP="00C53E66">
      <w:pPr>
        <w:pStyle w:val="BodyText"/>
      </w:pPr>
      <w:r w:rsidRPr="00413B46">
        <w:t>This command requires Platform Authorization</w:t>
      </w:r>
      <w:r w:rsidRPr="00413B46">
        <w:rPr>
          <w:i/>
        </w:rPr>
        <w:t>.</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4807" w:name="_Toc380749789"/>
      <w:bookmarkStart w:id="4808" w:name="_Toc432774238"/>
      <w:bookmarkStart w:id="4809" w:name="_Toc443576383"/>
      <w:bookmarkStart w:id="4810" w:name="_Toc473814121"/>
      <w:bookmarkStart w:id="4811" w:name="_Toc536441087"/>
      <w:bookmarkStart w:id="4812" w:name="_Toc24725769"/>
      <w:r w:rsidRPr="00413B46">
        <w:t xml:space="preserve">Table </w:t>
      </w:r>
      <w:r w:rsidRPr="00C42EAF">
        <w:fldChar w:fldCharType="begin"/>
      </w:r>
      <w:r w:rsidRPr="00413B46">
        <w:instrText xml:space="preserve"> SEQ Table \* ARABIC </w:instrText>
      </w:r>
      <w:r w:rsidRPr="00C42EAF">
        <w:fldChar w:fldCharType="separate"/>
      </w:r>
      <w:ins w:id="4813" w:author="David Wooten" w:date="2019-11-15T15:49:00Z">
        <w:r w:rsidR="00D51C42">
          <w:rPr>
            <w:noProof/>
          </w:rPr>
          <w:t>174</w:t>
        </w:r>
      </w:ins>
      <w:del w:id="4814" w:author="David Wooten" w:date="2019-11-15T15:49:00Z">
        <w:r w:rsidR="00E90F60" w:rsidDel="00D51C42">
          <w:rPr>
            <w:noProof/>
          </w:rPr>
          <w:delText>170</w:delText>
        </w:r>
      </w:del>
      <w:r w:rsidRPr="00C42EAF">
        <w:fldChar w:fldCharType="end"/>
      </w:r>
      <w:r w:rsidRPr="00413B46">
        <w:t xml:space="preserve"> — TPM2_ChangePPS Command</w:t>
      </w:r>
      <w:bookmarkEnd w:id="4807"/>
      <w:bookmarkEnd w:id="4808"/>
      <w:bookmarkEnd w:id="4809"/>
      <w:bookmarkEnd w:id="4810"/>
      <w:bookmarkEnd w:id="4811"/>
      <w:bookmarkEnd w:id="4812"/>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auto"/>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auto"/>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auto"/>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jc w:val="center"/>
        </w:trPr>
        <w:tc>
          <w:tcPr>
            <w:tcW w:w="2736" w:type="dxa"/>
            <w:tcBorders>
              <w:top w:val="single" w:sz="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top w:val="single" w:sz="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TPM_CC_ChangePPS {NV E}</w:t>
            </w:r>
          </w:p>
        </w:tc>
      </w:tr>
      <w:tr w:rsidR="00C53E66" w:rsidRPr="00413B46" w:rsidTr="00B8394F">
        <w:trPr>
          <w:jc w:val="center"/>
        </w:trPr>
        <w:tc>
          <w:tcPr>
            <w:tcW w:w="2736" w:type="dxa"/>
            <w:tcBorders>
              <w:top w:val="dashDotStroked" w:sz="24" w:space="0" w:color="auto"/>
              <w:left w:val="single" w:sz="12" w:space="0" w:color="auto"/>
              <w:bottom w:val="thinThickThinMediumGap" w:sz="12" w:space="0" w:color="auto"/>
              <w:right w:val="single" w:sz="8" w:space="0" w:color="auto"/>
            </w:tcBorders>
            <w:vAlign w:val="center"/>
          </w:tcPr>
          <w:p w:rsidR="00C53E66" w:rsidRPr="00413B46" w:rsidRDefault="00C53E66" w:rsidP="00B8394F">
            <w:pPr>
              <w:pStyle w:val="TABLE-cell"/>
            </w:pPr>
            <w:r w:rsidRPr="00413B46">
              <w:t>TPMI_RH_PLATFORM</w:t>
            </w:r>
          </w:p>
        </w:tc>
        <w:tc>
          <w:tcPr>
            <w:tcW w:w="2016" w:type="dxa"/>
            <w:tcBorders>
              <w:top w:val="dashDotStroked" w:sz="24" w:space="0" w:color="auto"/>
              <w:left w:val="single" w:sz="8" w:space="0" w:color="auto"/>
              <w:bottom w:val="thinThickThinMediumGap" w:sz="12" w:space="0" w:color="auto"/>
              <w:right w:val="single" w:sz="8" w:space="0" w:color="auto"/>
            </w:tcBorders>
            <w:vAlign w:val="center"/>
          </w:tcPr>
          <w:p w:rsidR="00C53E66" w:rsidRPr="00413B46" w:rsidRDefault="00C53E66" w:rsidP="00B8394F">
            <w:pPr>
              <w:pStyle w:val="TABLE-cell"/>
            </w:pPr>
            <w:r w:rsidRPr="00413B46">
              <w:t>@authHandle</w:t>
            </w:r>
          </w:p>
        </w:tc>
        <w:tc>
          <w:tcPr>
            <w:tcW w:w="4608" w:type="dxa"/>
            <w:tcBorders>
              <w:top w:val="dashDotStroked" w:sz="24" w:space="0" w:color="auto"/>
              <w:left w:val="single" w:sz="8" w:space="0" w:color="auto"/>
              <w:bottom w:val="thinThickThinMediumGap" w:sz="12" w:space="0" w:color="auto"/>
              <w:right w:val="single" w:sz="12" w:space="0" w:color="auto"/>
            </w:tcBorders>
            <w:vAlign w:val="center"/>
          </w:tcPr>
          <w:p w:rsidR="00C53E66" w:rsidRPr="00413B46" w:rsidRDefault="00C53E66" w:rsidP="00B8394F">
            <w:pPr>
              <w:pStyle w:val="TABLE-cell"/>
            </w:pPr>
            <w:r w:rsidRPr="00413B46">
              <w:t>TPM_RH_PLATFORM+{PP}</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bl>
    <w:p w:rsidR="00C53E66" w:rsidRPr="00413B46" w:rsidRDefault="00C53E66" w:rsidP="00C53E66">
      <w:pPr>
        <w:pStyle w:val="TABLE-title"/>
      </w:pPr>
      <w:bookmarkStart w:id="4815" w:name="_Toc380749790"/>
      <w:bookmarkStart w:id="4816" w:name="_Toc432774239"/>
      <w:bookmarkStart w:id="4817" w:name="_Toc443576384"/>
      <w:bookmarkStart w:id="4818" w:name="_Toc473814122"/>
      <w:bookmarkStart w:id="4819" w:name="_Toc536441088"/>
      <w:bookmarkStart w:id="4820" w:name="_Toc24725770"/>
      <w:r w:rsidRPr="00413B46">
        <w:t xml:space="preserve">Table </w:t>
      </w:r>
      <w:r w:rsidRPr="00C42EAF">
        <w:fldChar w:fldCharType="begin"/>
      </w:r>
      <w:r w:rsidRPr="00413B46">
        <w:instrText xml:space="preserve"> SEQ Table \* ARABIC </w:instrText>
      </w:r>
      <w:r w:rsidRPr="00C42EAF">
        <w:fldChar w:fldCharType="separate"/>
      </w:r>
      <w:ins w:id="4821" w:author="David Wooten" w:date="2019-11-15T15:49:00Z">
        <w:r w:rsidR="00D51C42">
          <w:rPr>
            <w:noProof/>
          </w:rPr>
          <w:t>175</w:t>
        </w:r>
      </w:ins>
      <w:del w:id="4822" w:author="David Wooten" w:date="2019-11-15T15:49:00Z">
        <w:r w:rsidR="00E90F60" w:rsidDel="00D51C42">
          <w:rPr>
            <w:noProof/>
          </w:rPr>
          <w:delText>171</w:delText>
        </w:r>
      </w:del>
      <w:r w:rsidRPr="00C42EAF">
        <w:fldChar w:fldCharType="end"/>
      </w:r>
      <w:r w:rsidRPr="00413B46">
        <w:t xml:space="preserve"> — TPM2_ChangePPS Response</w:t>
      </w:r>
      <w:bookmarkEnd w:id="4815"/>
      <w:bookmarkEnd w:id="4816"/>
      <w:bookmarkEnd w:id="4817"/>
      <w:bookmarkEnd w:id="4818"/>
      <w:bookmarkEnd w:id="4819"/>
      <w:bookmarkEnd w:id="482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auto"/>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auto"/>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auto"/>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jc w:val="center"/>
        </w:trPr>
        <w:tc>
          <w:tcPr>
            <w:tcW w:w="2736" w:type="dxa"/>
            <w:tcBorders>
              <w:top w:val="single" w:sz="4" w:space="0" w:color="auto"/>
              <w:left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top w:val="single" w:sz="4" w:space="0" w:color="auto"/>
              <w:left w:val="single" w:sz="8"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[[ChangePPS]]</w:t>
      </w:r>
    </w:p>
    <w:p w:rsidR="00C53E66" w:rsidRPr="00413B46" w:rsidRDefault="00C53E66" w:rsidP="00C53E66">
      <w:pPr>
        <w:pStyle w:val="Heading2"/>
        <w:pageBreakBefore/>
      </w:pPr>
      <w:bookmarkStart w:id="4823" w:name="_Toc310935480"/>
      <w:bookmarkStart w:id="4824" w:name="_Toc380749587"/>
      <w:bookmarkStart w:id="4825" w:name="_Toc432774029"/>
      <w:bookmarkStart w:id="4826" w:name="_Toc443720887"/>
      <w:bookmarkStart w:id="4827" w:name="_Toc443576178"/>
      <w:bookmarkStart w:id="4828" w:name="_Toc473813901"/>
      <w:bookmarkStart w:id="4829" w:name="_Toc536440862"/>
      <w:bookmarkStart w:id="4830" w:name="_Toc24725537"/>
      <w:r w:rsidRPr="00413B46">
        <w:lastRenderedPageBreak/>
        <w:t>TPM2_ChangeEP</w:t>
      </w:r>
      <w:bookmarkEnd w:id="4799"/>
      <w:bookmarkEnd w:id="4800"/>
      <w:bookmarkEnd w:id="4801"/>
      <w:bookmarkEnd w:id="4802"/>
      <w:r w:rsidRPr="00413B46">
        <w:t>S</w:t>
      </w:r>
      <w:bookmarkEnd w:id="4823"/>
      <w:bookmarkEnd w:id="4824"/>
      <w:bookmarkEnd w:id="4825"/>
      <w:bookmarkEnd w:id="4826"/>
      <w:bookmarkEnd w:id="4827"/>
      <w:bookmarkEnd w:id="4828"/>
      <w:bookmarkEnd w:id="4829"/>
      <w:bookmarkEnd w:id="4830"/>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 xml:space="preserve">This replaces the current endorsement primary seed (EPS) with a value from the RNG and sets the Endorsement hierarchy controls to their default initialization values: </w:t>
      </w:r>
      <w:r w:rsidRPr="00413B46">
        <w:rPr>
          <w:i/>
        </w:rPr>
        <w:t>ehEnable</w:t>
      </w:r>
      <w:r w:rsidRPr="00413B46">
        <w:t xml:space="preserve"> is SET, </w:t>
      </w:r>
      <w:r w:rsidRPr="00413B46">
        <w:rPr>
          <w:i/>
        </w:rPr>
        <w:t>endorsementAuth</w:t>
      </w:r>
      <w:r w:rsidRPr="00413B46">
        <w:t xml:space="preserve"> and</w:t>
      </w:r>
      <w:r w:rsidRPr="00413B46">
        <w:rPr>
          <w:i/>
        </w:rPr>
        <w:t xml:space="preserve"> endorsementPolicy </w:t>
      </w:r>
      <w:r w:rsidRPr="00413B46">
        <w:t>are</w:t>
      </w:r>
      <w:r w:rsidRPr="00413B46">
        <w:rPr>
          <w:i/>
        </w:rPr>
        <w:t xml:space="preserve"> </w:t>
      </w:r>
      <w:r w:rsidRPr="00413B46">
        <w:t>both set to the Empty Buffer. It will flush any resident objects (transient or persistent) in the Endorsement hierarchy and not allow objects in the hierarchy associated with the previous EPS to be loaded.</w:t>
      </w:r>
    </w:p>
    <w:p w:rsidR="00C53E66" w:rsidRPr="00413B46" w:rsidRDefault="00C53E66" w:rsidP="00C53E66">
      <w:pPr>
        <w:pStyle w:val="NOTE"/>
      </w:pPr>
      <w:r w:rsidRPr="00413B46">
        <w:t>NOTE</w:t>
      </w:r>
      <w:r w:rsidRPr="00413B46">
        <w:tab/>
        <w:t xml:space="preserve">In the reference implementation, </w:t>
      </w:r>
      <w:r w:rsidRPr="00413B46">
        <w:rPr>
          <w:i/>
        </w:rPr>
        <w:t>ehProof</w:t>
      </w:r>
      <w:r w:rsidRPr="00413B46">
        <w:t xml:space="preserve"> is a non-volatile value from the RNG. It is allowed that the </w:t>
      </w:r>
      <w:r w:rsidRPr="00413B46">
        <w:rPr>
          <w:i/>
        </w:rPr>
        <w:t>ehProof</w:t>
      </w:r>
      <w:r w:rsidRPr="00413B46">
        <w:t xml:space="preserve"> be generated by a KDF using both the EPS and SPS as inputs. If generated with a KDF, the ehProof can be generated on an as-needed basis or made a non-volatile value.</w:t>
      </w:r>
    </w:p>
    <w:p w:rsidR="00C53E66" w:rsidRPr="00413B46" w:rsidRDefault="00C53E66" w:rsidP="00C53E66">
      <w:pPr>
        <w:pStyle w:val="BodyText"/>
      </w:pPr>
      <w:r w:rsidRPr="00413B46">
        <w:t>This command requires Platform Authorization</w:t>
      </w:r>
      <w:r w:rsidRPr="00413B46">
        <w:rPr>
          <w:i/>
        </w:rPr>
        <w:t>.</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4831" w:name="_Toc380749791"/>
      <w:bookmarkStart w:id="4832" w:name="_Toc432774240"/>
      <w:bookmarkStart w:id="4833" w:name="_Toc443576385"/>
      <w:bookmarkStart w:id="4834" w:name="_Toc473814123"/>
      <w:bookmarkStart w:id="4835" w:name="_Toc536441089"/>
      <w:bookmarkStart w:id="4836" w:name="_Toc24725771"/>
      <w:r w:rsidRPr="00413B46">
        <w:t xml:space="preserve">Table </w:t>
      </w:r>
      <w:r w:rsidRPr="00C42EAF">
        <w:fldChar w:fldCharType="begin"/>
      </w:r>
      <w:r w:rsidRPr="00413B46">
        <w:instrText xml:space="preserve"> SEQ Table \* ARABIC </w:instrText>
      </w:r>
      <w:r w:rsidRPr="00C42EAF">
        <w:fldChar w:fldCharType="separate"/>
      </w:r>
      <w:ins w:id="4837" w:author="David Wooten" w:date="2019-11-15T15:49:00Z">
        <w:r w:rsidR="00D51C42">
          <w:rPr>
            <w:noProof/>
          </w:rPr>
          <w:t>176</w:t>
        </w:r>
      </w:ins>
      <w:del w:id="4838" w:author="David Wooten" w:date="2019-11-15T15:49:00Z">
        <w:r w:rsidR="00E90F60" w:rsidDel="00D51C42">
          <w:rPr>
            <w:noProof/>
          </w:rPr>
          <w:delText>172</w:delText>
        </w:r>
      </w:del>
      <w:r w:rsidRPr="00C42EAF">
        <w:fldChar w:fldCharType="end"/>
      </w:r>
      <w:r w:rsidRPr="00413B46">
        <w:t xml:space="preserve"> — TPM2_ChangeEPS Command</w:t>
      </w:r>
      <w:bookmarkEnd w:id="4831"/>
      <w:bookmarkEnd w:id="4832"/>
      <w:bookmarkEnd w:id="4833"/>
      <w:bookmarkEnd w:id="4834"/>
      <w:bookmarkEnd w:id="4835"/>
      <w:bookmarkEnd w:id="4836"/>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auto"/>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auto"/>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auto"/>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jc w:val="center"/>
        </w:trPr>
        <w:tc>
          <w:tcPr>
            <w:tcW w:w="2736" w:type="dxa"/>
            <w:tcBorders>
              <w:top w:val="single" w:sz="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top w:val="single" w:sz="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TPM_CC_ChangeEPS {NV E}</w:t>
            </w:r>
          </w:p>
        </w:tc>
      </w:tr>
      <w:tr w:rsidR="00C53E66" w:rsidRPr="00413B46" w:rsidTr="00B8394F">
        <w:trPr>
          <w:jc w:val="center"/>
        </w:trPr>
        <w:tc>
          <w:tcPr>
            <w:tcW w:w="2736" w:type="dxa"/>
            <w:tcBorders>
              <w:top w:val="dashDotStroked" w:sz="24" w:space="0" w:color="auto"/>
              <w:left w:val="single" w:sz="12" w:space="0" w:color="auto"/>
              <w:bottom w:val="thinThickThinMediumGap" w:sz="12" w:space="0" w:color="auto"/>
              <w:right w:val="single" w:sz="8" w:space="0" w:color="auto"/>
            </w:tcBorders>
            <w:vAlign w:val="center"/>
          </w:tcPr>
          <w:p w:rsidR="00C53E66" w:rsidRPr="00413B46" w:rsidRDefault="00C53E66" w:rsidP="00B8394F">
            <w:pPr>
              <w:pStyle w:val="TABLE-cell"/>
            </w:pPr>
            <w:r w:rsidRPr="00413B46">
              <w:t>TPMI_RH_PLATFORM</w:t>
            </w:r>
          </w:p>
        </w:tc>
        <w:tc>
          <w:tcPr>
            <w:tcW w:w="2016" w:type="dxa"/>
            <w:tcBorders>
              <w:top w:val="dashDotStroked" w:sz="24" w:space="0" w:color="auto"/>
              <w:left w:val="single" w:sz="8" w:space="0" w:color="auto"/>
              <w:bottom w:val="thinThickThinMediumGap" w:sz="12" w:space="0" w:color="auto"/>
              <w:right w:val="single" w:sz="8" w:space="0" w:color="auto"/>
            </w:tcBorders>
            <w:vAlign w:val="center"/>
          </w:tcPr>
          <w:p w:rsidR="00C53E66" w:rsidRPr="00413B46" w:rsidRDefault="00C53E66" w:rsidP="00B8394F">
            <w:pPr>
              <w:pStyle w:val="TABLE-cell"/>
            </w:pPr>
            <w:r w:rsidRPr="00413B46">
              <w:t>@authHandle</w:t>
            </w:r>
          </w:p>
        </w:tc>
        <w:tc>
          <w:tcPr>
            <w:tcW w:w="4608" w:type="dxa"/>
            <w:tcBorders>
              <w:top w:val="dashDotStroked" w:sz="24" w:space="0" w:color="auto"/>
              <w:left w:val="single" w:sz="8" w:space="0" w:color="auto"/>
              <w:bottom w:val="thinThickThinMediumGap" w:sz="12" w:space="0" w:color="auto"/>
              <w:right w:val="single" w:sz="12" w:space="0" w:color="auto"/>
            </w:tcBorders>
            <w:vAlign w:val="center"/>
          </w:tcPr>
          <w:p w:rsidR="00C53E66" w:rsidRPr="00413B46" w:rsidRDefault="00C53E66" w:rsidP="00B8394F">
            <w:pPr>
              <w:pStyle w:val="TABLE-cell"/>
            </w:pPr>
            <w:r w:rsidRPr="00413B46">
              <w:t>TPM_RH_PLATFORM+{PP}</w:t>
            </w:r>
          </w:p>
          <w:p w:rsidR="00C53E66" w:rsidRPr="00413B46" w:rsidRDefault="00C53E66" w:rsidP="00B8394F">
            <w:pPr>
              <w:pStyle w:val="TABLE-cell"/>
            </w:pPr>
            <w:r w:rsidRPr="00413B46">
              <w:t>Auth Handle: 1</w:t>
            </w:r>
          </w:p>
          <w:p w:rsidR="00C53E66" w:rsidRPr="00413B46" w:rsidRDefault="00C53E66" w:rsidP="00B8394F">
            <w:pPr>
              <w:pStyle w:val="TABLE-cell"/>
            </w:pPr>
            <w:r w:rsidRPr="00413B46">
              <w:t>Auth Role: USER</w:t>
            </w:r>
          </w:p>
        </w:tc>
      </w:tr>
    </w:tbl>
    <w:p w:rsidR="00C53E66" w:rsidRPr="00413B46" w:rsidRDefault="00C53E66" w:rsidP="00C53E66">
      <w:pPr>
        <w:pStyle w:val="TABLE-title"/>
      </w:pPr>
      <w:bookmarkStart w:id="4839" w:name="_Toc380749792"/>
      <w:bookmarkStart w:id="4840" w:name="_Toc432774241"/>
      <w:bookmarkStart w:id="4841" w:name="_Toc443576386"/>
      <w:bookmarkStart w:id="4842" w:name="_Toc473814124"/>
      <w:bookmarkStart w:id="4843" w:name="_Toc536441090"/>
      <w:bookmarkStart w:id="4844" w:name="_Toc24725772"/>
      <w:r w:rsidRPr="00413B46">
        <w:t xml:space="preserve">Table </w:t>
      </w:r>
      <w:r w:rsidRPr="00C42EAF">
        <w:fldChar w:fldCharType="begin"/>
      </w:r>
      <w:r w:rsidRPr="00413B46">
        <w:instrText xml:space="preserve"> SEQ Table \* ARABIC </w:instrText>
      </w:r>
      <w:r w:rsidRPr="00C42EAF">
        <w:fldChar w:fldCharType="separate"/>
      </w:r>
      <w:ins w:id="4845" w:author="David Wooten" w:date="2019-11-15T15:49:00Z">
        <w:r w:rsidR="00D51C42">
          <w:rPr>
            <w:noProof/>
          </w:rPr>
          <w:t>177</w:t>
        </w:r>
      </w:ins>
      <w:del w:id="4846" w:author="David Wooten" w:date="2019-11-15T15:49:00Z">
        <w:r w:rsidR="00E90F60" w:rsidDel="00D51C42">
          <w:rPr>
            <w:noProof/>
          </w:rPr>
          <w:delText>173</w:delText>
        </w:r>
      </w:del>
      <w:r w:rsidRPr="00C42EAF">
        <w:fldChar w:fldCharType="end"/>
      </w:r>
      <w:r w:rsidRPr="00413B46">
        <w:t xml:space="preserve"> — TPM2_ChangeEPS Response</w:t>
      </w:r>
      <w:bookmarkEnd w:id="4839"/>
      <w:bookmarkEnd w:id="4840"/>
      <w:bookmarkEnd w:id="4841"/>
      <w:bookmarkEnd w:id="4842"/>
      <w:bookmarkEnd w:id="4843"/>
      <w:bookmarkEnd w:id="4844"/>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auto"/>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auto"/>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auto"/>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jc w:val="center"/>
        </w:trPr>
        <w:tc>
          <w:tcPr>
            <w:tcW w:w="2736" w:type="dxa"/>
            <w:tcBorders>
              <w:top w:val="single" w:sz="4" w:space="0" w:color="auto"/>
              <w:left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top w:val="single" w:sz="4" w:space="0" w:color="auto"/>
              <w:left w:val="single" w:sz="8"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[[ChangeEPS]]</w:t>
      </w:r>
    </w:p>
    <w:p w:rsidR="00C53E66" w:rsidRPr="00413B46" w:rsidRDefault="00C53E66" w:rsidP="00C53E66">
      <w:pPr>
        <w:pStyle w:val="Heading2"/>
        <w:pageBreakBefore/>
      </w:pPr>
      <w:bookmarkStart w:id="4847" w:name="_Toc110952205"/>
      <w:bookmarkStart w:id="4848" w:name="_Toc104168245"/>
      <w:bookmarkStart w:id="4849" w:name="_Toc114043837"/>
      <w:bookmarkStart w:id="4850" w:name="_Toc205277563"/>
      <w:bookmarkStart w:id="4851" w:name="_Toc310935481"/>
      <w:bookmarkStart w:id="4852" w:name="_Toc380749588"/>
      <w:bookmarkStart w:id="4853" w:name="_Toc432774030"/>
      <w:bookmarkStart w:id="4854" w:name="_Toc443720888"/>
      <w:bookmarkStart w:id="4855" w:name="_Toc443576179"/>
      <w:bookmarkStart w:id="4856" w:name="_Toc473813902"/>
      <w:bookmarkStart w:id="4857" w:name="_Toc536440863"/>
      <w:bookmarkStart w:id="4858" w:name="_Toc24725538"/>
      <w:bookmarkEnd w:id="4803"/>
      <w:bookmarkEnd w:id="4804"/>
      <w:bookmarkEnd w:id="4805"/>
      <w:bookmarkEnd w:id="4806"/>
      <w:r w:rsidRPr="00413B46">
        <w:lastRenderedPageBreak/>
        <w:t>TPM2_Clear</w:t>
      </w:r>
      <w:bookmarkEnd w:id="4847"/>
      <w:bookmarkEnd w:id="4848"/>
      <w:bookmarkEnd w:id="4849"/>
      <w:bookmarkEnd w:id="4850"/>
      <w:bookmarkEnd w:id="4851"/>
      <w:bookmarkEnd w:id="4852"/>
      <w:bookmarkEnd w:id="4853"/>
      <w:bookmarkEnd w:id="4854"/>
      <w:bookmarkEnd w:id="4855"/>
      <w:bookmarkEnd w:id="4856"/>
      <w:bookmarkEnd w:id="4857"/>
      <w:bookmarkEnd w:id="4858"/>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removes all TPM context associated with a specific Owner.</w:t>
      </w:r>
    </w:p>
    <w:p w:rsidR="00C53E66" w:rsidRPr="00413B46" w:rsidRDefault="00C53E66" w:rsidP="00C53E66">
      <w:pPr>
        <w:pStyle w:val="BodyText"/>
      </w:pPr>
      <w:r w:rsidRPr="00413B46">
        <w:t>The clear operation will:</w:t>
      </w:r>
    </w:p>
    <w:p w:rsidR="00C53E66" w:rsidRPr="00413B46" w:rsidRDefault="00C53E66" w:rsidP="00C53E66">
      <w:pPr>
        <w:pStyle w:val="ListBullet"/>
      </w:pPr>
      <w:r w:rsidRPr="00413B46">
        <w:t>flush resident objects (persistent and volatile) in the Storage and Endorsement hierarchies;</w:t>
      </w:r>
    </w:p>
    <w:p w:rsidR="00C53E66" w:rsidRPr="00413B46" w:rsidRDefault="00C53E66" w:rsidP="00C53E66">
      <w:pPr>
        <w:pStyle w:val="ListBullet"/>
      </w:pPr>
      <w:r w:rsidRPr="00413B46">
        <w:t>delete any NV Index with TPMA_NV_PLATFORMCREATE == CLEAR;</w:t>
      </w:r>
    </w:p>
    <w:p w:rsidR="00C53E66" w:rsidRPr="00413B46" w:rsidRDefault="00C53E66" w:rsidP="00C53E66">
      <w:pPr>
        <w:pStyle w:val="ListBullet"/>
      </w:pPr>
      <w:r w:rsidRPr="00413B46">
        <w:t>change the storage primary seed (SPS) to a new value from the TPM’s random number generator (RNG),</w:t>
      </w:r>
    </w:p>
    <w:p w:rsidR="00C53E66" w:rsidRPr="00413B46" w:rsidRDefault="00C53E66" w:rsidP="00C53E66">
      <w:pPr>
        <w:pStyle w:val="ListBullet"/>
      </w:pPr>
      <w:r w:rsidRPr="00413B46">
        <w:t xml:space="preserve">change </w:t>
      </w:r>
      <w:r w:rsidRPr="00413B46">
        <w:rPr>
          <w:i/>
        </w:rPr>
        <w:t>shProof</w:t>
      </w:r>
      <w:r w:rsidRPr="00413B46">
        <w:t xml:space="preserve"> and </w:t>
      </w:r>
      <w:r w:rsidRPr="00413B46">
        <w:rPr>
          <w:i/>
        </w:rPr>
        <w:t>ehProof</w:t>
      </w:r>
      <w:r w:rsidRPr="00413B46">
        <w:t>,</w:t>
      </w:r>
    </w:p>
    <w:p w:rsidR="00C53E66" w:rsidRPr="00413B46" w:rsidRDefault="00C53E66" w:rsidP="00C53E66">
      <w:pPr>
        <w:pStyle w:val="NOTE"/>
        <w:ind w:left="1800"/>
      </w:pPr>
      <w:r w:rsidRPr="00413B46">
        <w:t>NOTE 1</w:t>
      </w:r>
      <w:r w:rsidRPr="00413B46">
        <w:tab/>
        <w:t xml:space="preserve">The proof values may be set from the RNG or derived from the associated new Primary Seed. If derived from the Primary Seeds, the derivation of </w:t>
      </w:r>
      <w:r w:rsidRPr="00413B46">
        <w:rPr>
          <w:i/>
        </w:rPr>
        <w:t>ehProof</w:t>
      </w:r>
      <w:r w:rsidRPr="00413B46">
        <w:t xml:space="preserve"> shall use both the SPS and EPS. The computation shall use the SPS as an HMAC key and the derived value may then be a parameter in a second HMAC in which the EPS is the HMAC key. The reference design uses values from the RNG.</w:t>
      </w:r>
    </w:p>
    <w:p w:rsidR="00C53E66" w:rsidRPr="00413B46" w:rsidRDefault="00C53E66" w:rsidP="00C53E66">
      <w:pPr>
        <w:pStyle w:val="ListBullet"/>
      </w:pPr>
      <w:r w:rsidRPr="00413B46">
        <w:t xml:space="preserve">SET </w:t>
      </w:r>
      <w:r w:rsidRPr="00413B46">
        <w:rPr>
          <w:i/>
        </w:rPr>
        <w:t>shEnable</w:t>
      </w:r>
      <w:r w:rsidRPr="00413B46">
        <w:t xml:space="preserve"> and </w:t>
      </w:r>
      <w:r w:rsidRPr="00413B46">
        <w:rPr>
          <w:i/>
        </w:rPr>
        <w:t>ehEnable</w:t>
      </w:r>
      <w:r w:rsidRPr="00413B46">
        <w:t>;</w:t>
      </w:r>
    </w:p>
    <w:p w:rsidR="00C53E66" w:rsidRPr="00413B46" w:rsidRDefault="00C53E66" w:rsidP="00C53E66">
      <w:pPr>
        <w:pStyle w:val="ListBullet"/>
      </w:pPr>
      <w:r w:rsidRPr="00413B46">
        <w:t xml:space="preserve">set </w:t>
      </w:r>
      <w:r w:rsidRPr="00413B46">
        <w:rPr>
          <w:i/>
        </w:rPr>
        <w:t>ownerAuth</w:t>
      </w:r>
      <w:r w:rsidRPr="00413B46">
        <w:t xml:space="preserve">, </w:t>
      </w:r>
      <w:r w:rsidRPr="00413B46">
        <w:rPr>
          <w:i/>
        </w:rPr>
        <w:t>endorsementAuth</w:t>
      </w:r>
      <w:r w:rsidRPr="00413B46">
        <w:t xml:space="preserve">, and </w:t>
      </w:r>
      <w:r w:rsidRPr="00413B46">
        <w:rPr>
          <w:i/>
        </w:rPr>
        <w:t>lockoutAuth</w:t>
      </w:r>
      <w:r w:rsidRPr="00413B46">
        <w:t xml:space="preserve"> to the Empty Buffer;</w:t>
      </w:r>
    </w:p>
    <w:p w:rsidR="00C53E66" w:rsidRPr="00413B46" w:rsidRDefault="00C53E66" w:rsidP="00C53E66">
      <w:pPr>
        <w:pStyle w:val="ListBullet"/>
      </w:pPr>
      <w:r w:rsidRPr="00413B46">
        <w:t xml:space="preserve">set </w:t>
      </w:r>
      <w:r w:rsidRPr="00413B46">
        <w:rPr>
          <w:i/>
        </w:rPr>
        <w:t>ownerPolicy,</w:t>
      </w:r>
      <w:r w:rsidRPr="00413B46">
        <w:t xml:space="preserve"> </w:t>
      </w:r>
      <w:r w:rsidRPr="00413B46">
        <w:rPr>
          <w:i/>
        </w:rPr>
        <w:t xml:space="preserve">endorsementPolicy, </w:t>
      </w:r>
      <w:r w:rsidRPr="00413B46">
        <w:t>and</w:t>
      </w:r>
      <w:r w:rsidRPr="00413B46">
        <w:rPr>
          <w:i/>
        </w:rPr>
        <w:t xml:space="preserve"> lockoutPolicy </w:t>
      </w:r>
      <w:r w:rsidRPr="00413B46">
        <w:t>to the Empty Buffer;</w:t>
      </w:r>
    </w:p>
    <w:p w:rsidR="00C53E66" w:rsidRPr="00413B46" w:rsidRDefault="00C53E66" w:rsidP="00C53E66">
      <w:pPr>
        <w:pStyle w:val="ListBullet"/>
      </w:pPr>
      <w:r w:rsidRPr="00413B46">
        <w:t xml:space="preserve">set </w:t>
      </w:r>
      <w:r w:rsidRPr="00413B46">
        <w:rPr>
          <w:i/>
        </w:rPr>
        <w:t>Clock</w:t>
      </w:r>
      <w:r w:rsidRPr="00413B46">
        <w:t xml:space="preserve"> to zero;</w:t>
      </w:r>
    </w:p>
    <w:p w:rsidR="00C53E66" w:rsidRPr="00413B46" w:rsidRDefault="00C53E66" w:rsidP="00C53E66">
      <w:pPr>
        <w:pStyle w:val="ListBullet"/>
      </w:pPr>
      <w:r w:rsidRPr="00413B46">
        <w:t xml:space="preserve">set </w:t>
      </w:r>
      <w:r w:rsidRPr="00413B46">
        <w:rPr>
          <w:i/>
        </w:rPr>
        <w:t>resetCount</w:t>
      </w:r>
      <w:r w:rsidRPr="00413B46">
        <w:t xml:space="preserve"> to zero;</w:t>
      </w:r>
    </w:p>
    <w:p w:rsidR="00C53E66" w:rsidRPr="00413B46" w:rsidRDefault="00C53E66" w:rsidP="00C53E66">
      <w:pPr>
        <w:pStyle w:val="ListBullet"/>
      </w:pPr>
      <w:r w:rsidRPr="00413B46">
        <w:t xml:space="preserve">set </w:t>
      </w:r>
      <w:r w:rsidRPr="00413B46">
        <w:rPr>
          <w:i/>
        </w:rPr>
        <w:t>restartCount</w:t>
      </w:r>
      <w:r w:rsidRPr="00413B46">
        <w:t xml:space="preserve"> to zero; and</w:t>
      </w:r>
    </w:p>
    <w:p w:rsidR="00C53E66" w:rsidRPr="00413B46" w:rsidRDefault="00C53E66" w:rsidP="00C53E66">
      <w:pPr>
        <w:pStyle w:val="ListBullet"/>
      </w:pPr>
      <w:proofErr w:type="gramStart"/>
      <w:r w:rsidRPr="00413B46">
        <w:t>set</w:t>
      </w:r>
      <w:proofErr w:type="gramEnd"/>
      <w:r w:rsidRPr="00413B46">
        <w:t xml:space="preserve"> </w:t>
      </w:r>
      <w:r w:rsidRPr="00413B46">
        <w:rPr>
          <w:i/>
        </w:rPr>
        <w:t>Safe</w:t>
      </w:r>
      <w:r w:rsidRPr="00413B46">
        <w:t xml:space="preserve"> to YES.</w:t>
      </w:r>
    </w:p>
    <w:p w:rsidR="00C53E66" w:rsidRPr="00413B46" w:rsidRDefault="00C53E66" w:rsidP="00C53E66">
      <w:pPr>
        <w:pStyle w:val="ListBullet"/>
      </w:pPr>
      <w:r w:rsidRPr="00413B46">
        <w:t>increment</w:t>
      </w:r>
      <w:r w:rsidRPr="00413B46">
        <w:rPr>
          <w:i/>
        </w:rPr>
        <w:t xml:space="preserve"> pcrUpdateCounter</w:t>
      </w:r>
    </w:p>
    <w:p w:rsidR="00C53E66" w:rsidRPr="00413B46" w:rsidRDefault="00C53E66" w:rsidP="00C53E66">
      <w:pPr>
        <w:pStyle w:val="NOTE"/>
        <w:ind w:left="1800"/>
      </w:pPr>
      <w:r w:rsidRPr="00413B46">
        <w:t>NOTE 2</w:t>
      </w:r>
      <w:r w:rsidRPr="00413B46">
        <w:tab/>
        <w:t>This permits an application to create a policy session that is invalidated on TPM2_Clear. The policy needs, ideally as the first term, TPM2_</w:t>
      </w:r>
      <w:proofErr w:type="gramStart"/>
      <w:r w:rsidRPr="00413B46">
        <w:t>PolicyPCR(</w:t>
      </w:r>
      <w:proofErr w:type="gramEnd"/>
      <w:r w:rsidRPr="00413B46">
        <w:t>). The session is invalidated even if the PCR selection is empty.</w:t>
      </w:r>
    </w:p>
    <w:p w:rsidR="00C53E66" w:rsidRPr="00413B46" w:rsidRDefault="00C53E66" w:rsidP="00C53E66">
      <w:pPr>
        <w:pStyle w:val="BodyText"/>
      </w:pPr>
      <w:r w:rsidRPr="00413B46">
        <w:t>This command requires Platform Authorization or Lockout Authorization. If TPM2_</w:t>
      </w:r>
      <w:proofErr w:type="gramStart"/>
      <w:r w:rsidRPr="00413B46">
        <w:t>ClearControl(</w:t>
      </w:r>
      <w:proofErr w:type="gramEnd"/>
      <w:r w:rsidRPr="00413B46">
        <w:t>) has disabled this command, the TPM shall return TPM_RC_DISABLED.</w:t>
      </w:r>
    </w:p>
    <w:p w:rsidR="00C53E66" w:rsidRPr="00413B46" w:rsidRDefault="00C53E66" w:rsidP="00C53E66">
      <w:pPr>
        <w:pStyle w:val="BodyText"/>
        <w:rPr>
          <w:highlight w:val="yellow"/>
        </w:rPr>
      </w:pPr>
      <w:r w:rsidRPr="00413B46">
        <w:t xml:space="preserve">If this command is authorized using </w:t>
      </w:r>
      <w:r w:rsidRPr="00413B46">
        <w:rPr>
          <w:i/>
        </w:rPr>
        <w:t>lockoutAuth</w:t>
      </w:r>
      <w:r w:rsidRPr="00413B46">
        <w:t xml:space="preserve">, the HMAC in the response shall use the new </w:t>
      </w:r>
      <w:r w:rsidRPr="00413B46">
        <w:rPr>
          <w:i/>
        </w:rPr>
        <w:t>lockoutAuth</w:t>
      </w:r>
      <w:r w:rsidRPr="00413B46">
        <w:t xml:space="preserve"> value (that is, the Empty Buffer) when computing the response HMAC.</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4859" w:name="_Toc380749793"/>
      <w:bookmarkStart w:id="4860" w:name="_Toc432774242"/>
      <w:bookmarkStart w:id="4861" w:name="_Toc443576387"/>
      <w:bookmarkStart w:id="4862" w:name="_Toc473814125"/>
      <w:bookmarkStart w:id="4863" w:name="_Toc536441091"/>
      <w:bookmarkStart w:id="4864" w:name="_Toc24725773"/>
      <w:r w:rsidRPr="00413B46">
        <w:t xml:space="preserve">Table </w:t>
      </w:r>
      <w:r w:rsidRPr="00C42EAF">
        <w:fldChar w:fldCharType="begin"/>
      </w:r>
      <w:r w:rsidRPr="00413B46">
        <w:instrText xml:space="preserve"> SEQ Table \* ARABIC </w:instrText>
      </w:r>
      <w:r w:rsidRPr="00C42EAF">
        <w:fldChar w:fldCharType="separate"/>
      </w:r>
      <w:ins w:id="4865" w:author="David Wooten" w:date="2019-11-15T15:49:00Z">
        <w:r w:rsidR="00D51C42">
          <w:rPr>
            <w:noProof/>
          </w:rPr>
          <w:t>178</w:t>
        </w:r>
      </w:ins>
      <w:del w:id="4866" w:author="David Wooten" w:date="2019-11-15T15:49:00Z">
        <w:r w:rsidR="00E90F60" w:rsidDel="00D51C42">
          <w:rPr>
            <w:noProof/>
          </w:rPr>
          <w:delText>174</w:delText>
        </w:r>
      </w:del>
      <w:r w:rsidRPr="00C42EAF">
        <w:fldChar w:fldCharType="end"/>
      </w:r>
      <w:r w:rsidRPr="00413B46">
        <w:t xml:space="preserve"> — TPM2_Clear Command</w:t>
      </w:r>
      <w:bookmarkEnd w:id="4859"/>
      <w:bookmarkEnd w:id="4860"/>
      <w:bookmarkEnd w:id="4861"/>
      <w:bookmarkEnd w:id="4862"/>
      <w:bookmarkEnd w:id="4863"/>
      <w:bookmarkEnd w:id="4864"/>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auto"/>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auto"/>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auto"/>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jc w:val="center"/>
        </w:trPr>
        <w:tc>
          <w:tcPr>
            <w:tcW w:w="2736" w:type="dxa"/>
            <w:tcBorders>
              <w:top w:val="single" w:sz="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top w:val="single" w:sz="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TPM_CC_Clear {NV E}</w:t>
            </w:r>
          </w:p>
        </w:tc>
      </w:tr>
      <w:tr w:rsidR="00C53E66" w:rsidRPr="00413B46" w:rsidTr="00B8394F">
        <w:trPr>
          <w:jc w:val="center"/>
        </w:trPr>
        <w:tc>
          <w:tcPr>
            <w:tcW w:w="2736" w:type="dxa"/>
            <w:tcBorders>
              <w:top w:val="dashDotStroked" w:sz="24" w:space="0" w:color="auto"/>
              <w:left w:val="single" w:sz="12" w:space="0" w:color="auto"/>
              <w:bottom w:val="thinThickThinMediumGap" w:sz="12" w:space="0" w:color="auto"/>
              <w:right w:val="single" w:sz="8" w:space="0" w:color="auto"/>
            </w:tcBorders>
            <w:vAlign w:val="center"/>
          </w:tcPr>
          <w:p w:rsidR="00C53E66" w:rsidRPr="00413B46" w:rsidRDefault="00C53E66" w:rsidP="00B8394F">
            <w:pPr>
              <w:pStyle w:val="TABLE-cell"/>
            </w:pPr>
            <w:r w:rsidRPr="00413B46">
              <w:t>TPMI_RH_CLEAR</w:t>
            </w:r>
          </w:p>
        </w:tc>
        <w:tc>
          <w:tcPr>
            <w:tcW w:w="2016" w:type="dxa"/>
            <w:tcBorders>
              <w:top w:val="dashDotStroked" w:sz="24" w:space="0" w:color="auto"/>
              <w:left w:val="single" w:sz="8" w:space="0" w:color="auto"/>
              <w:bottom w:val="thinThickThinMediumGap" w:sz="12" w:space="0" w:color="auto"/>
              <w:right w:val="single" w:sz="8" w:space="0" w:color="auto"/>
            </w:tcBorders>
            <w:vAlign w:val="center"/>
          </w:tcPr>
          <w:p w:rsidR="00C53E66" w:rsidRPr="00413B46" w:rsidRDefault="00C53E66" w:rsidP="00B8394F">
            <w:pPr>
              <w:pStyle w:val="TABLE-cell"/>
            </w:pPr>
            <w:r w:rsidRPr="00413B46">
              <w:t>@authHandle</w:t>
            </w:r>
          </w:p>
        </w:tc>
        <w:tc>
          <w:tcPr>
            <w:tcW w:w="4608" w:type="dxa"/>
            <w:tcBorders>
              <w:top w:val="dashDotStroked" w:sz="24" w:space="0" w:color="auto"/>
              <w:left w:val="single" w:sz="8" w:space="0" w:color="auto"/>
              <w:bottom w:val="thinThickThinMediumGap" w:sz="12" w:space="0" w:color="auto"/>
              <w:right w:val="single" w:sz="12" w:space="0" w:color="auto"/>
            </w:tcBorders>
            <w:vAlign w:val="center"/>
          </w:tcPr>
          <w:p w:rsidR="00C53E66" w:rsidRPr="00413B46" w:rsidRDefault="00C53E66" w:rsidP="00B8394F">
            <w:pPr>
              <w:pStyle w:val="TABLE-cell"/>
            </w:pPr>
            <w:r w:rsidRPr="00413B46">
              <w:t>TPM_RH_LOCKOUT or TPM_RH_PLATFORM+{PP}</w:t>
            </w:r>
          </w:p>
          <w:p w:rsidR="00C53E66" w:rsidRPr="00413B46" w:rsidRDefault="00C53E66" w:rsidP="00B8394F">
            <w:pPr>
              <w:pStyle w:val="TABLE-cell"/>
            </w:pPr>
            <w:r w:rsidRPr="00413B46">
              <w:t>Auth Handle: 1</w:t>
            </w:r>
          </w:p>
          <w:p w:rsidR="00C53E66" w:rsidRPr="00413B46" w:rsidRDefault="00C53E66" w:rsidP="00B8394F">
            <w:pPr>
              <w:pStyle w:val="TABLE-cell"/>
            </w:pPr>
            <w:r w:rsidRPr="00413B46">
              <w:t>Auth Role: USER</w:t>
            </w:r>
          </w:p>
        </w:tc>
      </w:tr>
    </w:tbl>
    <w:p w:rsidR="00C53E66" w:rsidRPr="00413B46" w:rsidRDefault="00C53E66" w:rsidP="00C53E66">
      <w:pPr>
        <w:pStyle w:val="TABLE-title"/>
      </w:pPr>
      <w:bookmarkStart w:id="4867" w:name="_Toc380749794"/>
      <w:bookmarkStart w:id="4868" w:name="_Toc432774243"/>
      <w:bookmarkStart w:id="4869" w:name="_Toc443576388"/>
      <w:bookmarkStart w:id="4870" w:name="_Toc473814126"/>
      <w:bookmarkStart w:id="4871" w:name="_Toc536441092"/>
      <w:bookmarkStart w:id="4872" w:name="_Toc24725774"/>
      <w:r w:rsidRPr="00413B46">
        <w:t xml:space="preserve">Table </w:t>
      </w:r>
      <w:r w:rsidRPr="00C42EAF">
        <w:fldChar w:fldCharType="begin"/>
      </w:r>
      <w:r w:rsidRPr="00413B46">
        <w:instrText xml:space="preserve"> SEQ Table \* ARABIC </w:instrText>
      </w:r>
      <w:r w:rsidRPr="00C42EAF">
        <w:fldChar w:fldCharType="separate"/>
      </w:r>
      <w:ins w:id="4873" w:author="David Wooten" w:date="2019-11-15T15:49:00Z">
        <w:r w:rsidR="00D51C42">
          <w:rPr>
            <w:noProof/>
          </w:rPr>
          <w:t>179</w:t>
        </w:r>
      </w:ins>
      <w:del w:id="4874" w:author="David Wooten" w:date="2019-11-15T15:49:00Z">
        <w:r w:rsidR="00E90F60" w:rsidDel="00D51C42">
          <w:rPr>
            <w:noProof/>
          </w:rPr>
          <w:delText>175</w:delText>
        </w:r>
      </w:del>
      <w:r w:rsidRPr="00C42EAF">
        <w:fldChar w:fldCharType="end"/>
      </w:r>
      <w:r w:rsidRPr="00413B46">
        <w:t xml:space="preserve"> — TPM2_Clear Response</w:t>
      </w:r>
      <w:bookmarkEnd w:id="4867"/>
      <w:bookmarkEnd w:id="4868"/>
      <w:bookmarkEnd w:id="4869"/>
      <w:bookmarkEnd w:id="4870"/>
      <w:bookmarkEnd w:id="4871"/>
      <w:bookmarkEnd w:id="4872"/>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auto"/>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auto"/>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auto"/>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jc w:val="center"/>
        </w:trPr>
        <w:tc>
          <w:tcPr>
            <w:tcW w:w="2736" w:type="dxa"/>
            <w:tcBorders>
              <w:top w:val="single" w:sz="4" w:space="0" w:color="auto"/>
              <w:left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top w:val="single" w:sz="4" w:space="0" w:color="auto"/>
              <w:left w:val="single" w:sz="8"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[[Clear]]</w:t>
      </w:r>
    </w:p>
    <w:p w:rsidR="00C53E66" w:rsidRPr="00413B46" w:rsidRDefault="00C53E66" w:rsidP="00C53E66">
      <w:pPr>
        <w:pStyle w:val="Heading2"/>
        <w:pageBreakBefore/>
      </w:pPr>
      <w:bookmarkStart w:id="4875" w:name="_Toc490261653"/>
      <w:bookmarkStart w:id="4876" w:name="_Toc490292251"/>
      <w:bookmarkStart w:id="4877" w:name="_Toc490294004"/>
      <w:bookmarkStart w:id="4878" w:name="_Toc490457242"/>
      <w:bookmarkStart w:id="4879" w:name="_Toc490457510"/>
      <w:bookmarkStart w:id="4880" w:name="_Toc497973650"/>
      <w:bookmarkStart w:id="4881" w:name="_Toc498080276"/>
      <w:bookmarkStart w:id="4882" w:name="_Toc498247445"/>
      <w:bookmarkStart w:id="4883" w:name="_Toc498247767"/>
      <w:bookmarkStart w:id="4884" w:name="_Toc498424384"/>
      <w:bookmarkStart w:id="4885" w:name="_Toc499723214"/>
      <w:bookmarkStart w:id="4886" w:name="_Toc500036701"/>
      <w:bookmarkStart w:id="4887" w:name="_Toc501089330"/>
      <w:bookmarkStart w:id="4888" w:name="_Toc503697719"/>
      <w:bookmarkStart w:id="4889" w:name="_Toc504790613"/>
      <w:bookmarkStart w:id="4890" w:name="_Toc504816142"/>
      <w:bookmarkStart w:id="4891" w:name="_Toc504973882"/>
      <w:bookmarkStart w:id="4892" w:name="_Toc509990167"/>
      <w:bookmarkStart w:id="4893" w:name="_Toc510862118"/>
      <w:bookmarkStart w:id="4894" w:name="_Toc510931645"/>
      <w:bookmarkStart w:id="4895" w:name="_Toc511203693"/>
      <w:bookmarkStart w:id="4896" w:name="_Toc511533986"/>
      <w:bookmarkStart w:id="4897" w:name="_Toc511637143"/>
      <w:bookmarkStart w:id="4898" w:name="_Toc512181096"/>
      <w:bookmarkStart w:id="4899" w:name="_Toc513861182"/>
      <w:bookmarkStart w:id="4900" w:name="_Toc515343807"/>
      <w:bookmarkStart w:id="4901" w:name="_Toc516199267"/>
      <w:bookmarkStart w:id="4902" w:name="_Toc516291064"/>
      <w:bookmarkStart w:id="4903" w:name="_Toc529851048"/>
      <w:bookmarkStart w:id="4904" w:name="_Toc110952208"/>
      <w:bookmarkStart w:id="4905" w:name="_Toc104168248"/>
      <w:bookmarkStart w:id="4906" w:name="_Toc114043840"/>
      <w:bookmarkStart w:id="4907" w:name="_Toc205277566"/>
      <w:bookmarkStart w:id="4908" w:name="_Toc239837310"/>
      <w:bookmarkStart w:id="4909" w:name="_Toc239837793"/>
      <w:bookmarkStart w:id="4910" w:name="_Toc241403270"/>
      <w:bookmarkStart w:id="4911" w:name="_Toc241576772"/>
      <w:bookmarkStart w:id="4912" w:name="_Toc310935482"/>
      <w:bookmarkStart w:id="4913" w:name="_Toc380749589"/>
      <w:bookmarkStart w:id="4914" w:name="_Toc432774031"/>
      <w:bookmarkStart w:id="4915" w:name="_Toc443720889"/>
      <w:bookmarkStart w:id="4916" w:name="_Toc443576180"/>
      <w:bookmarkStart w:id="4917" w:name="_Toc473813903"/>
      <w:bookmarkStart w:id="4918" w:name="_Toc536440864"/>
      <w:bookmarkStart w:id="4919" w:name="_Toc24725539"/>
      <w:r w:rsidRPr="00413B46">
        <w:lastRenderedPageBreak/>
        <w:t>TPM2_Clear</w:t>
      </w:r>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r w:rsidRPr="00413B46">
        <w:t>Control</w:t>
      </w:r>
      <w:bookmarkEnd w:id="4912"/>
      <w:bookmarkEnd w:id="4913"/>
      <w:bookmarkEnd w:id="4914"/>
      <w:bookmarkEnd w:id="4915"/>
      <w:bookmarkEnd w:id="4916"/>
      <w:bookmarkEnd w:id="4917"/>
      <w:bookmarkEnd w:id="4918"/>
      <w:bookmarkEnd w:id="4919"/>
    </w:p>
    <w:p w:rsidR="00C53E66" w:rsidRPr="00413B46" w:rsidRDefault="00C53E66" w:rsidP="00C53E66">
      <w:pPr>
        <w:pStyle w:val="Heading3"/>
        <w:pageBreakBefore w:val="0"/>
      </w:pPr>
      <w:bookmarkStart w:id="4920" w:name="_Toc239837311"/>
      <w:bookmarkStart w:id="4921" w:name="_Toc239837794"/>
      <w:bookmarkStart w:id="4922" w:name="_Toc241403271"/>
      <w:bookmarkStart w:id="4923" w:name="_Toc241576773"/>
      <w:r w:rsidRPr="00413B46">
        <w:t>General Description</w:t>
      </w:r>
      <w:bookmarkEnd w:id="4920"/>
      <w:bookmarkEnd w:id="4921"/>
      <w:bookmarkEnd w:id="4922"/>
      <w:bookmarkEnd w:id="4923"/>
    </w:p>
    <w:p w:rsidR="00C53E66" w:rsidRPr="00413B46" w:rsidRDefault="00C53E66" w:rsidP="00C53E66">
      <w:pPr>
        <w:pStyle w:val="BodyText"/>
      </w:pPr>
      <w:r w:rsidRPr="00413B46">
        <w:t>TPM2_</w:t>
      </w:r>
      <w:proofErr w:type="gramStart"/>
      <w:r w:rsidRPr="00413B46">
        <w:t>ClearControl(</w:t>
      </w:r>
      <w:proofErr w:type="gramEnd"/>
      <w:r w:rsidRPr="00413B46">
        <w:t>) disables and enables the execution of TPM2_Clear().</w:t>
      </w:r>
    </w:p>
    <w:p w:rsidR="00C53E66" w:rsidRPr="00413B46" w:rsidRDefault="00C53E66" w:rsidP="00C53E66">
      <w:pPr>
        <w:pStyle w:val="BodyText"/>
      </w:pPr>
      <w:r w:rsidRPr="00413B46">
        <w:t>The TPM will SET the TPM’s TPMA_PERMANENT.</w:t>
      </w:r>
      <w:r w:rsidRPr="00413B46">
        <w:rPr>
          <w:i/>
        </w:rPr>
        <w:t>disableClear</w:t>
      </w:r>
      <w:r w:rsidRPr="00413B46">
        <w:t xml:space="preserve"> attribute if </w:t>
      </w:r>
      <w:r w:rsidRPr="00413B46">
        <w:rPr>
          <w:i/>
        </w:rPr>
        <w:t>disable</w:t>
      </w:r>
      <w:r w:rsidRPr="00413B46">
        <w:t xml:space="preserve"> is YES and will CLEAR the attribute if </w:t>
      </w:r>
      <w:r w:rsidRPr="00413B46">
        <w:rPr>
          <w:i/>
        </w:rPr>
        <w:t>disable</w:t>
      </w:r>
      <w:r w:rsidRPr="00413B46">
        <w:t xml:space="preserve"> is NO. When the attribute is SET, TPM2_</w:t>
      </w:r>
      <w:proofErr w:type="gramStart"/>
      <w:r w:rsidRPr="00413B46">
        <w:t>Clear(</w:t>
      </w:r>
      <w:proofErr w:type="gramEnd"/>
      <w:r w:rsidRPr="00413B46">
        <w:t>) may not be executed.</w:t>
      </w:r>
    </w:p>
    <w:p w:rsidR="00C53E66" w:rsidRPr="00413B46" w:rsidRDefault="00C53E66" w:rsidP="00C53E66">
      <w:pPr>
        <w:pStyle w:val="NOTE"/>
        <w:keepNext/>
      </w:pPr>
      <w:r w:rsidRPr="00413B46">
        <w:t>NOTE</w:t>
      </w:r>
      <w:r w:rsidRPr="00413B46">
        <w:tab/>
        <w:t>This is to simplify the logic of TPM2_</w:t>
      </w:r>
      <w:proofErr w:type="gramStart"/>
      <w:r w:rsidRPr="00413B46">
        <w:t>Clear(</w:t>
      </w:r>
      <w:proofErr w:type="gramEnd"/>
      <w:r w:rsidRPr="00413B46">
        <w:t>). TPM2_</w:t>
      </w:r>
      <w:proofErr w:type="gramStart"/>
      <w:r w:rsidRPr="00413B46">
        <w:t>ClearControl(</w:t>
      </w:r>
      <w:proofErr w:type="gramEnd"/>
      <w:r w:rsidRPr="00413B46">
        <w:t xml:space="preserve">) can be called using Platform Authorization to CLEAR the </w:t>
      </w:r>
      <w:r w:rsidRPr="00413B46">
        <w:rPr>
          <w:i/>
        </w:rPr>
        <w:t>disableClear</w:t>
      </w:r>
      <w:r w:rsidRPr="00413B46">
        <w:t xml:space="preserve"> attribute and then execute TPM2_Clear().</w:t>
      </w:r>
    </w:p>
    <w:p w:rsidR="00C53E66" w:rsidRPr="00413B46" w:rsidRDefault="00C53E66" w:rsidP="00C53E66">
      <w:pPr>
        <w:pStyle w:val="BodyText"/>
      </w:pPr>
      <w:r w:rsidRPr="00413B46">
        <w:t>Lockout Authorization</w:t>
      </w:r>
      <w:r w:rsidRPr="00413B46">
        <w:rPr>
          <w:i/>
        </w:rPr>
        <w:t xml:space="preserve"> </w:t>
      </w:r>
      <w:r w:rsidRPr="00413B46">
        <w:t xml:space="preserve">may be used to SET </w:t>
      </w:r>
      <w:r w:rsidRPr="00413B46">
        <w:rPr>
          <w:i/>
        </w:rPr>
        <w:t>disableClear</w:t>
      </w:r>
      <w:r w:rsidRPr="00413B46">
        <w:t xml:space="preserve"> but not to CLEAR it.</w:t>
      </w:r>
    </w:p>
    <w:p w:rsidR="00C53E66" w:rsidRPr="00413B46" w:rsidRDefault="00C53E66" w:rsidP="00C53E66">
      <w:pPr>
        <w:pStyle w:val="BodyText"/>
      </w:pPr>
      <w:r w:rsidRPr="00413B46">
        <w:t xml:space="preserve">Platform Authorization may be used to SET or CLEAR </w:t>
      </w:r>
      <w:r w:rsidRPr="00413B46">
        <w:rPr>
          <w:i/>
        </w:rPr>
        <w:t>disableClear</w:t>
      </w:r>
      <w:r w:rsidRPr="00413B46">
        <w:t>.</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4924" w:name="_Toc380749795"/>
      <w:bookmarkStart w:id="4925" w:name="_Toc432774244"/>
      <w:bookmarkStart w:id="4926" w:name="_Toc443576389"/>
      <w:bookmarkStart w:id="4927" w:name="_Toc473814127"/>
      <w:bookmarkStart w:id="4928" w:name="_Toc536441093"/>
      <w:bookmarkStart w:id="4929" w:name="_Toc24725775"/>
      <w:r w:rsidRPr="00413B46">
        <w:t xml:space="preserve">Table </w:t>
      </w:r>
      <w:r w:rsidRPr="00C42EAF">
        <w:fldChar w:fldCharType="begin"/>
      </w:r>
      <w:r w:rsidRPr="00413B46">
        <w:instrText xml:space="preserve"> SEQ Table \* ARABIC </w:instrText>
      </w:r>
      <w:r w:rsidRPr="00C42EAF">
        <w:fldChar w:fldCharType="separate"/>
      </w:r>
      <w:ins w:id="4930" w:author="David Wooten" w:date="2019-11-15T15:49:00Z">
        <w:r w:rsidR="00D51C42">
          <w:rPr>
            <w:noProof/>
          </w:rPr>
          <w:t>180</w:t>
        </w:r>
      </w:ins>
      <w:del w:id="4931" w:author="David Wooten" w:date="2019-11-15T15:49:00Z">
        <w:r w:rsidR="00E90F60" w:rsidDel="00D51C42">
          <w:rPr>
            <w:noProof/>
          </w:rPr>
          <w:delText>176</w:delText>
        </w:r>
      </w:del>
      <w:r w:rsidRPr="00C42EAF">
        <w:fldChar w:fldCharType="end"/>
      </w:r>
      <w:r w:rsidRPr="00413B46">
        <w:t xml:space="preserve"> — TPM2_ClearControl Command</w:t>
      </w:r>
      <w:bookmarkEnd w:id="4924"/>
      <w:bookmarkEnd w:id="4925"/>
      <w:bookmarkEnd w:id="4926"/>
      <w:bookmarkEnd w:id="4927"/>
      <w:bookmarkEnd w:id="4928"/>
      <w:bookmarkEnd w:id="492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auto"/>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auto"/>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auto"/>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jc w:val="center"/>
        </w:trPr>
        <w:tc>
          <w:tcPr>
            <w:tcW w:w="2736" w:type="dxa"/>
            <w:tcBorders>
              <w:top w:val="single" w:sz="4" w:space="0" w:color="auto"/>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top w:val="single" w:sz="4" w:space="0" w:color="auto"/>
              <w:left w:val="single" w:sz="8" w:space="0" w:color="auto"/>
              <w:bottom w:val="single" w:sz="4"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top w:val="single" w:sz="4" w:space="0" w:color="auto"/>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top w:val="single" w:sz="4" w:space="0" w:color="auto"/>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top w:val="single" w:sz="4" w:space="0" w:color="auto"/>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TPM_CC_ClearControl {NV}</w:t>
            </w:r>
          </w:p>
        </w:tc>
      </w:tr>
      <w:tr w:rsidR="00C53E66" w:rsidRPr="00413B46" w:rsidTr="00B8394F">
        <w:trPr>
          <w:jc w:val="center"/>
        </w:trPr>
        <w:tc>
          <w:tcPr>
            <w:tcW w:w="2736" w:type="dxa"/>
            <w:tcBorders>
              <w:top w:val="dashDotStroked" w:sz="24"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TPMI_RH_CLEAR</w:t>
            </w:r>
          </w:p>
        </w:tc>
        <w:tc>
          <w:tcPr>
            <w:tcW w:w="2016" w:type="dxa"/>
            <w:tcBorders>
              <w:top w:val="dashDotStroked" w:sz="24"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@auth</w:t>
            </w:r>
          </w:p>
        </w:tc>
        <w:tc>
          <w:tcPr>
            <w:tcW w:w="4608" w:type="dxa"/>
            <w:tcBorders>
              <w:top w:val="dashDotStroked" w:sz="24"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TPM_RH_LOCKOUT or TPM_RH_PLATFORM+{PP}</w:t>
            </w:r>
          </w:p>
          <w:p w:rsidR="00C53E66" w:rsidRPr="00413B46" w:rsidRDefault="00C53E66" w:rsidP="00B8394F">
            <w:pPr>
              <w:pStyle w:val="TABLE-cell"/>
            </w:pPr>
            <w:r w:rsidRPr="00413B46">
              <w:t>Auth Handle: 1</w:t>
            </w:r>
          </w:p>
          <w:p w:rsidR="00C53E66" w:rsidRPr="00413B46" w:rsidRDefault="00C53E66" w:rsidP="00B8394F">
            <w:pPr>
              <w:pStyle w:val="TABLE-cell"/>
            </w:pPr>
            <w:r w:rsidRPr="00413B46">
              <w:t>Auth Role: USER</w:t>
            </w:r>
          </w:p>
        </w:tc>
      </w:tr>
      <w:tr w:rsidR="00C53E66" w:rsidRPr="00413B46" w:rsidTr="00B8394F">
        <w:trPr>
          <w:jc w:val="center"/>
        </w:trPr>
        <w:tc>
          <w:tcPr>
            <w:tcW w:w="2736" w:type="dxa"/>
            <w:tcBorders>
              <w:top w:val="thinThickThinSmallGap"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TPMI_YES_NO</w:t>
            </w:r>
          </w:p>
        </w:tc>
        <w:tc>
          <w:tcPr>
            <w:tcW w:w="2016" w:type="dxa"/>
            <w:tcBorders>
              <w:top w:val="thinThickThinSmallGap"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disable</w:t>
            </w:r>
          </w:p>
        </w:tc>
        <w:tc>
          <w:tcPr>
            <w:tcW w:w="4608" w:type="dxa"/>
            <w:tcBorders>
              <w:top w:val="thinThickThinSmallGap"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 xml:space="preserve">YES if the </w:t>
            </w:r>
            <w:r w:rsidRPr="00413B46">
              <w:rPr>
                <w:i/>
              </w:rPr>
              <w:t>disableOwnerClear</w:t>
            </w:r>
            <w:r w:rsidRPr="00413B46">
              <w:t xml:space="preserve"> flag is to be SET, NO if the flag is to be CLEAR.</w:t>
            </w:r>
          </w:p>
        </w:tc>
      </w:tr>
    </w:tbl>
    <w:p w:rsidR="00C53E66" w:rsidRPr="00413B46" w:rsidRDefault="00C53E66" w:rsidP="00C53E66">
      <w:pPr>
        <w:pStyle w:val="TABLE-title"/>
      </w:pPr>
      <w:bookmarkStart w:id="4932" w:name="_Toc380749796"/>
      <w:bookmarkStart w:id="4933" w:name="_Toc432774245"/>
      <w:bookmarkStart w:id="4934" w:name="_Toc443576390"/>
      <w:bookmarkStart w:id="4935" w:name="_Toc473814128"/>
      <w:bookmarkStart w:id="4936" w:name="_Toc536441094"/>
      <w:bookmarkStart w:id="4937" w:name="_Toc24725776"/>
      <w:r w:rsidRPr="00413B46">
        <w:t xml:space="preserve">Table </w:t>
      </w:r>
      <w:r w:rsidRPr="00C42EAF">
        <w:fldChar w:fldCharType="begin"/>
      </w:r>
      <w:r w:rsidRPr="00413B46">
        <w:instrText xml:space="preserve"> SEQ Table \* ARABIC </w:instrText>
      </w:r>
      <w:r w:rsidRPr="00C42EAF">
        <w:fldChar w:fldCharType="separate"/>
      </w:r>
      <w:ins w:id="4938" w:author="David Wooten" w:date="2019-11-15T15:49:00Z">
        <w:r w:rsidR="00D51C42">
          <w:rPr>
            <w:noProof/>
          </w:rPr>
          <w:t>181</w:t>
        </w:r>
      </w:ins>
      <w:del w:id="4939" w:author="David Wooten" w:date="2019-11-15T15:49:00Z">
        <w:r w:rsidR="00E90F60" w:rsidDel="00D51C42">
          <w:rPr>
            <w:noProof/>
          </w:rPr>
          <w:delText>177</w:delText>
        </w:r>
      </w:del>
      <w:r w:rsidRPr="00C42EAF">
        <w:fldChar w:fldCharType="end"/>
      </w:r>
      <w:r w:rsidRPr="00413B46">
        <w:t xml:space="preserve"> — TPM2_ClearControl Response</w:t>
      </w:r>
      <w:bookmarkEnd w:id="4932"/>
      <w:bookmarkEnd w:id="4933"/>
      <w:bookmarkEnd w:id="4934"/>
      <w:bookmarkEnd w:id="4935"/>
      <w:bookmarkEnd w:id="4936"/>
      <w:bookmarkEnd w:id="4937"/>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auto"/>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auto"/>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auto"/>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jc w:val="center"/>
        </w:trPr>
        <w:tc>
          <w:tcPr>
            <w:tcW w:w="2736" w:type="dxa"/>
            <w:tcBorders>
              <w:top w:val="single" w:sz="4" w:space="0" w:color="auto"/>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top w:val="single" w:sz="4" w:space="0" w:color="auto"/>
              <w:left w:val="single" w:sz="8" w:space="0" w:color="auto"/>
              <w:bottom w:val="single" w:sz="4"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top w:val="single" w:sz="4"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top w:val="single" w:sz="4"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top w:val="single" w:sz="4"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[[ClearControl]]</w:t>
      </w:r>
    </w:p>
    <w:p w:rsidR="00C53E66" w:rsidRPr="00413B46" w:rsidRDefault="00C53E66" w:rsidP="00C53E66">
      <w:pPr>
        <w:pStyle w:val="Heading2"/>
        <w:pageBreakBefore/>
      </w:pPr>
      <w:bookmarkStart w:id="4940" w:name="_Toc310935483"/>
      <w:bookmarkStart w:id="4941" w:name="_Toc380749590"/>
      <w:bookmarkStart w:id="4942" w:name="_Toc432774032"/>
      <w:bookmarkStart w:id="4943" w:name="_Toc443720890"/>
      <w:bookmarkStart w:id="4944" w:name="_Toc443576181"/>
      <w:bookmarkStart w:id="4945" w:name="_Toc473813904"/>
      <w:bookmarkStart w:id="4946" w:name="_Toc536440865"/>
      <w:bookmarkStart w:id="4947" w:name="_Toc24725540"/>
      <w:r w:rsidRPr="00413B46">
        <w:lastRenderedPageBreak/>
        <w:t>TPM2_HierarchyChangeAuth</w:t>
      </w:r>
      <w:bookmarkEnd w:id="4940"/>
      <w:bookmarkEnd w:id="4941"/>
      <w:bookmarkEnd w:id="4942"/>
      <w:bookmarkEnd w:id="4943"/>
      <w:bookmarkEnd w:id="4944"/>
      <w:bookmarkEnd w:id="4945"/>
      <w:bookmarkEnd w:id="4946"/>
      <w:bookmarkEnd w:id="4947"/>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allows the authorization secret for a hierarchy or lockout to be changed using the current authorization value as the command authorization.</w:t>
      </w:r>
    </w:p>
    <w:p w:rsidR="00C53E66" w:rsidRPr="00413B46" w:rsidRDefault="00C53E66" w:rsidP="00C53E66">
      <w:pPr>
        <w:pStyle w:val="BodyText"/>
      </w:pPr>
      <w:r w:rsidRPr="00413B46">
        <w:t xml:space="preserve">If </w:t>
      </w:r>
      <w:r w:rsidRPr="00413B46">
        <w:rPr>
          <w:i/>
        </w:rPr>
        <w:t>authHandle</w:t>
      </w:r>
      <w:r w:rsidRPr="00413B46">
        <w:t xml:space="preserve"> is TPM_RH_PLATFORM, then </w:t>
      </w:r>
      <w:r w:rsidRPr="00413B46">
        <w:rPr>
          <w:i/>
        </w:rPr>
        <w:t xml:space="preserve">platformAuth </w:t>
      </w:r>
      <w:r w:rsidRPr="00413B46">
        <w:t xml:space="preserve">is changed. If </w:t>
      </w:r>
      <w:r w:rsidRPr="00413B46">
        <w:rPr>
          <w:i/>
        </w:rPr>
        <w:t>authHandle</w:t>
      </w:r>
      <w:r w:rsidRPr="00413B46">
        <w:t xml:space="preserve"> is TPM_RH_OWNER, then o</w:t>
      </w:r>
      <w:r w:rsidRPr="00413B46">
        <w:rPr>
          <w:i/>
        </w:rPr>
        <w:t xml:space="preserve">wnerAuth </w:t>
      </w:r>
      <w:r w:rsidRPr="00413B46">
        <w:t xml:space="preserve">is changed. If </w:t>
      </w:r>
      <w:r w:rsidRPr="00413B46">
        <w:rPr>
          <w:i/>
        </w:rPr>
        <w:t>authHandle</w:t>
      </w:r>
      <w:r w:rsidRPr="00413B46">
        <w:t xml:space="preserve"> is TPM_RH_ENDORSEMENT, then e</w:t>
      </w:r>
      <w:r w:rsidRPr="00413B46">
        <w:rPr>
          <w:i/>
        </w:rPr>
        <w:t xml:space="preserve">ndorsementAuth </w:t>
      </w:r>
      <w:r w:rsidRPr="00413B46">
        <w:t xml:space="preserve">is changed. If </w:t>
      </w:r>
      <w:r w:rsidRPr="00413B46">
        <w:rPr>
          <w:i/>
        </w:rPr>
        <w:t>authHandle</w:t>
      </w:r>
      <w:r w:rsidRPr="00413B46">
        <w:t xml:space="preserve"> is TPM_RH_LOCKOUT, then </w:t>
      </w:r>
      <w:r w:rsidRPr="00413B46">
        <w:rPr>
          <w:i/>
        </w:rPr>
        <w:t>lockoutAuth</w:t>
      </w:r>
      <w:r w:rsidRPr="00413B46">
        <w:t xml:space="preserve"> is changed. The HMAC in the response shall use the new authorization value when computing the response HMAC.</w:t>
      </w:r>
    </w:p>
    <w:p w:rsidR="00C53E66" w:rsidRPr="00413B46" w:rsidRDefault="00C53E66" w:rsidP="00C53E66">
      <w:pPr>
        <w:pStyle w:val="BodyText"/>
      </w:pPr>
      <w:r w:rsidRPr="00413B46">
        <w:t xml:space="preserve">If </w:t>
      </w:r>
      <w:r w:rsidRPr="00413B46">
        <w:rPr>
          <w:i/>
        </w:rPr>
        <w:t>authHandle</w:t>
      </w:r>
      <w:r w:rsidRPr="00413B46">
        <w:t xml:space="preserve"> is TPM_RH_PLATFORM, then Physical Presence may need to be asserted for this command to succeed (see </w:t>
      </w:r>
      <w:r w:rsidRPr="00C42EAF">
        <w:fldChar w:fldCharType="begin"/>
      </w:r>
      <w:r w:rsidRPr="00413B46">
        <w:instrText xml:space="preserve"> REF _Ref289859967 \w \h </w:instrText>
      </w:r>
      <w:r w:rsidRPr="00C42EAF">
        <w:fldChar w:fldCharType="separate"/>
      </w:r>
      <w:r w:rsidR="00D51C42">
        <w:t>26.2</w:t>
      </w:r>
      <w:r w:rsidRPr="00C42EAF">
        <w:fldChar w:fldCharType="end"/>
      </w:r>
      <w:r w:rsidRPr="00413B46">
        <w:t xml:space="preserve">, </w:t>
      </w:r>
      <w:r w:rsidRPr="00CE6685">
        <w:rPr>
          <w:i/>
        </w:rPr>
        <w:t>TPM2_PP_Commands</w:t>
      </w:r>
      <w:r w:rsidRPr="00413B46">
        <w:t>).</w:t>
      </w:r>
    </w:p>
    <w:p w:rsidR="00C53E66" w:rsidRPr="00413B46" w:rsidRDefault="00C53E66" w:rsidP="00C53E66">
      <w:pPr>
        <w:pStyle w:val="BodyText"/>
      </w:pPr>
      <w:r w:rsidRPr="00413B46">
        <w:t>The authorization value may be no larger than the digest produced by the hash algorithm used for context integrity.</w:t>
      </w:r>
    </w:p>
    <w:p w:rsidR="00C53E66" w:rsidRDefault="00C53E66" w:rsidP="00C53E66">
      <w:pPr>
        <w:pStyle w:val="NOTE"/>
      </w:pPr>
      <w:r w:rsidRPr="00413B46">
        <w:t>EXAMPLE</w:t>
      </w:r>
      <w:r w:rsidRPr="00413B46">
        <w:tab/>
        <w:t>If SHA384 is used in the computation of the integrity values for saved contexts, then the largest authorization value is 48 octets.</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4948" w:name="_Toc380749797"/>
      <w:bookmarkStart w:id="4949" w:name="_Toc432774246"/>
      <w:bookmarkStart w:id="4950" w:name="_Toc443576391"/>
      <w:bookmarkStart w:id="4951" w:name="_Toc473814129"/>
      <w:bookmarkStart w:id="4952" w:name="_Toc536441095"/>
      <w:bookmarkStart w:id="4953" w:name="_Toc24725777"/>
      <w:r w:rsidRPr="00413B46">
        <w:t xml:space="preserve">Table </w:t>
      </w:r>
      <w:r w:rsidRPr="00C42EAF">
        <w:fldChar w:fldCharType="begin"/>
      </w:r>
      <w:r w:rsidRPr="00413B46">
        <w:instrText xml:space="preserve"> SEQ Table \* ARABIC </w:instrText>
      </w:r>
      <w:r w:rsidRPr="00C42EAF">
        <w:fldChar w:fldCharType="separate"/>
      </w:r>
      <w:ins w:id="4954" w:author="David Wooten" w:date="2019-11-15T15:49:00Z">
        <w:r w:rsidR="00D51C42">
          <w:rPr>
            <w:noProof/>
          </w:rPr>
          <w:t>182</w:t>
        </w:r>
      </w:ins>
      <w:del w:id="4955" w:author="David Wooten" w:date="2019-11-15T15:49:00Z">
        <w:r w:rsidR="00E90F60" w:rsidDel="00D51C42">
          <w:rPr>
            <w:noProof/>
          </w:rPr>
          <w:delText>178</w:delText>
        </w:r>
      </w:del>
      <w:r w:rsidRPr="00C42EAF">
        <w:fldChar w:fldCharType="end"/>
      </w:r>
      <w:r w:rsidRPr="00413B46">
        <w:t xml:space="preserve"> — TPM2_HierarchyChangeAuth Command</w:t>
      </w:r>
      <w:bookmarkEnd w:id="4948"/>
      <w:bookmarkEnd w:id="4949"/>
      <w:bookmarkEnd w:id="4950"/>
      <w:bookmarkEnd w:id="4951"/>
      <w:bookmarkEnd w:id="4952"/>
      <w:bookmarkEnd w:id="4953"/>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TPM_CC_HierarchyChangeAuth</w:t>
            </w:r>
            <w:r w:rsidRPr="00413B46" w:rsidDel="001B2B4C">
              <w:t xml:space="preserve"> </w:t>
            </w:r>
            <w:r w:rsidRPr="00413B46">
              <w:t>{NV}</w:t>
            </w:r>
          </w:p>
        </w:tc>
      </w:tr>
      <w:tr w:rsidR="00C53E66" w:rsidRPr="00413B46" w:rsidTr="00B8394F">
        <w:trPr>
          <w:cantSplit/>
          <w:jc w:val="center"/>
        </w:trPr>
        <w:tc>
          <w:tcPr>
            <w:tcW w:w="2736" w:type="dxa"/>
            <w:tcBorders>
              <w:top w:val="dashDotStroked" w:sz="24"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TPMI_RH_HIERARCHY_AUTH</w:t>
            </w:r>
          </w:p>
        </w:tc>
        <w:tc>
          <w:tcPr>
            <w:tcW w:w="2016" w:type="dxa"/>
            <w:tcBorders>
              <w:top w:val="dashDotStroked" w:sz="24"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@authHandle</w:t>
            </w:r>
          </w:p>
        </w:tc>
        <w:tc>
          <w:tcPr>
            <w:tcW w:w="4608" w:type="dxa"/>
            <w:tcBorders>
              <w:top w:val="dashDotStroked" w:sz="24"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TPM_RH_LOCKOUT, TPM_RH_ENDORSEMENT, TPM_RH_OWNER or TPM_RH_PLATFORM+{PP}</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B8394F">
        <w:trPr>
          <w:cantSplit/>
          <w:jc w:val="center"/>
        </w:trPr>
        <w:tc>
          <w:tcPr>
            <w:tcW w:w="2736" w:type="dxa"/>
            <w:tcBorders>
              <w:top w:val="thinThickThinSmallGap"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TPM2B_AUTH</w:t>
            </w:r>
          </w:p>
        </w:tc>
        <w:tc>
          <w:tcPr>
            <w:tcW w:w="2016" w:type="dxa"/>
            <w:tcBorders>
              <w:top w:val="thinThickThinSmallGap"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newAuth</w:t>
            </w:r>
          </w:p>
        </w:tc>
        <w:tc>
          <w:tcPr>
            <w:tcW w:w="4608" w:type="dxa"/>
            <w:tcBorders>
              <w:top w:val="thinThickThinSmallGap"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new authorization value</w:t>
            </w:r>
          </w:p>
        </w:tc>
      </w:tr>
    </w:tbl>
    <w:p w:rsidR="00C53E66" w:rsidRPr="00413B46" w:rsidRDefault="00C53E66" w:rsidP="00C53E66">
      <w:pPr>
        <w:pStyle w:val="TABLE-title"/>
      </w:pPr>
      <w:bookmarkStart w:id="4956" w:name="_Toc380749798"/>
      <w:bookmarkStart w:id="4957" w:name="_Toc432774247"/>
      <w:bookmarkStart w:id="4958" w:name="_Toc443576392"/>
      <w:bookmarkStart w:id="4959" w:name="_Toc473814130"/>
      <w:bookmarkStart w:id="4960" w:name="_Toc536441096"/>
      <w:bookmarkStart w:id="4961" w:name="_Toc24725778"/>
      <w:r w:rsidRPr="00413B46">
        <w:t xml:space="preserve">Table </w:t>
      </w:r>
      <w:r w:rsidRPr="00C42EAF">
        <w:fldChar w:fldCharType="begin"/>
      </w:r>
      <w:r w:rsidRPr="00413B46">
        <w:instrText xml:space="preserve"> SEQ Table \* ARABIC </w:instrText>
      </w:r>
      <w:r w:rsidRPr="00C42EAF">
        <w:fldChar w:fldCharType="separate"/>
      </w:r>
      <w:ins w:id="4962" w:author="David Wooten" w:date="2019-11-15T15:49:00Z">
        <w:r w:rsidR="00D51C42">
          <w:rPr>
            <w:noProof/>
          </w:rPr>
          <w:t>183</w:t>
        </w:r>
      </w:ins>
      <w:del w:id="4963" w:author="David Wooten" w:date="2019-11-15T15:49:00Z">
        <w:r w:rsidR="00E90F60" w:rsidDel="00D51C42">
          <w:rPr>
            <w:noProof/>
          </w:rPr>
          <w:delText>179</w:delText>
        </w:r>
      </w:del>
      <w:r w:rsidRPr="00C42EAF">
        <w:fldChar w:fldCharType="end"/>
      </w:r>
      <w:r w:rsidRPr="00413B46">
        <w:t xml:space="preserve"> — TPM2_HierarchyChangeAuth Response</w:t>
      </w:r>
      <w:bookmarkEnd w:id="4956"/>
      <w:bookmarkEnd w:id="4957"/>
      <w:bookmarkEnd w:id="4958"/>
      <w:bookmarkEnd w:id="4959"/>
      <w:bookmarkEnd w:id="4960"/>
      <w:bookmarkEnd w:id="4961"/>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000000"/>
              <w:left w:val="single" w:sz="12" w:space="0" w:color="000000"/>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000000"/>
              <w:left w:val="single" w:sz="8" w:space="0" w:color="auto"/>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000000"/>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bottom w:val="single" w:sz="6"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000000"/>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[[HierarchyChangeAuth]]</w:t>
      </w:r>
    </w:p>
    <w:p w:rsidR="00C53E66" w:rsidRPr="00413B46" w:rsidRDefault="00C53E66" w:rsidP="00C53E66">
      <w:pPr>
        <w:pStyle w:val="Heading1"/>
      </w:pPr>
      <w:bookmarkStart w:id="4964" w:name="_Toc310935484"/>
      <w:bookmarkStart w:id="4965" w:name="_Toc380749591"/>
      <w:bookmarkStart w:id="4966" w:name="_Toc432774033"/>
      <w:bookmarkStart w:id="4967" w:name="_Toc443720891"/>
      <w:bookmarkStart w:id="4968" w:name="_Toc443576182"/>
      <w:bookmarkStart w:id="4969" w:name="_Toc473813905"/>
      <w:bookmarkStart w:id="4970" w:name="_Toc536440866"/>
      <w:bookmarkStart w:id="4971" w:name="_Toc24725541"/>
      <w:r w:rsidRPr="00413B46">
        <w:lastRenderedPageBreak/>
        <w:t>Dictionary Attack Functions</w:t>
      </w:r>
      <w:bookmarkEnd w:id="4964"/>
      <w:bookmarkEnd w:id="4965"/>
      <w:bookmarkEnd w:id="4966"/>
      <w:bookmarkEnd w:id="4967"/>
      <w:bookmarkEnd w:id="4968"/>
      <w:bookmarkEnd w:id="4969"/>
      <w:bookmarkEnd w:id="4970"/>
      <w:bookmarkEnd w:id="4971"/>
    </w:p>
    <w:p w:rsidR="00C53E66" w:rsidRPr="00413B46" w:rsidRDefault="00C53E66" w:rsidP="00C53E66">
      <w:pPr>
        <w:pStyle w:val="Heading2"/>
        <w:ind w:left="0" w:firstLine="0"/>
      </w:pPr>
      <w:bookmarkStart w:id="4972" w:name="_Toc310935485"/>
      <w:bookmarkStart w:id="4973" w:name="_Toc380749592"/>
      <w:bookmarkStart w:id="4974" w:name="_Toc432774034"/>
      <w:bookmarkStart w:id="4975" w:name="_Toc443720892"/>
      <w:bookmarkStart w:id="4976" w:name="_Toc443576183"/>
      <w:bookmarkStart w:id="4977" w:name="_Toc473813906"/>
      <w:bookmarkStart w:id="4978" w:name="_Toc536440867"/>
      <w:bookmarkStart w:id="4979" w:name="_Toc24725542"/>
      <w:r w:rsidRPr="00413B46">
        <w:t>Introduction</w:t>
      </w:r>
      <w:bookmarkEnd w:id="4972"/>
      <w:bookmarkEnd w:id="4973"/>
      <w:bookmarkEnd w:id="4974"/>
      <w:bookmarkEnd w:id="4975"/>
      <w:bookmarkEnd w:id="4976"/>
      <w:bookmarkEnd w:id="4977"/>
      <w:bookmarkEnd w:id="4978"/>
      <w:bookmarkEnd w:id="4979"/>
    </w:p>
    <w:p w:rsidR="00C53E66" w:rsidRPr="00413B46" w:rsidRDefault="00C53E66" w:rsidP="00C53E66">
      <w:pPr>
        <w:pStyle w:val="BodyText"/>
      </w:pPr>
      <w:r w:rsidRPr="00413B46">
        <w:t>A TPM is required to have support for logic that will help prevent a dictionary attack on an authorization value. The protection is provided by a counter that increments when a password authorization or an HMAC authorization fails. When the counter reaches a predefined value, the TPM will not accept, for some time interval, further requests that require authorization and the TPM is in Lockout mode. While the TPM is in Lockout mode, the TPM will return TPM_RC_LOCK</w:t>
      </w:r>
      <w:r w:rsidR="00701BCE" w:rsidRPr="00413B46">
        <w:t>OUT</w:t>
      </w:r>
      <w:r w:rsidRPr="00413B46">
        <w:t xml:space="preserve"> if the command requires use of an object’s or Index’s </w:t>
      </w:r>
      <w:r w:rsidRPr="00413B46">
        <w:rPr>
          <w:i/>
        </w:rPr>
        <w:t>authValue</w:t>
      </w:r>
      <w:r w:rsidRPr="00413B46">
        <w:t xml:space="preserve"> unless the authorization applies to an entry in the Platform hierarchy.</w:t>
      </w:r>
    </w:p>
    <w:p w:rsidR="00C53E66" w:rsidRPr="00413B46" w:rsidRDefault="00C53E66" w:rsidP="00C53E66">
      <w:pPr>
        <w:pStyle w:val="NOTE"/>
      </w:pPr>
      <w:r w:rsidRPr="00413B46">
        <w:t>NOTE 1</w:t>
      </w:r>
      <w:r w:rsidRPr="00413B46">
        <w:tab/>
        <w:t>Authorizations for objects and NV Index values in the Platform hierarchy are never locked out. However, a command that requires multiple authorizations will not be accepted when the TPM is in Lockout mode unless all of the authorizations reference objects and indexes in the Platform hierarchy.</w:t>
      </w:r>
    </w:p>
    <w:p w:rsidR="00C53E66" w:rsidRPr="00413B46" w:rsidRDefault="00C53E66" w:rsidP="00C53E66">
      <w:pPr>
        <w:pStyle w:val="BodyText"/>
      </w:pPr>
      <w:r w:rsidRPr="00413B46">
        <w:t xml:space="preserve">If the TPM is continuously powered for the duration of </w:t>
      </w:r>
      <w:r w:rsidRPr="00413B46">
        <w:rPr>
          <w:i/>
        </w:rPr>
        <w:t>newRecoveryTime</w:t>
      </w:r>
      <w:r w:rsidRPr="00413B46">
        <w:t xml:space="preserve"> and no authorization failures occur, the authorization failure counter will be decremented by one. This property is called “self-healing.” Self-healing shall not cause the count of failed attempts to decrement below zero.</w:t>
      </w:r>
    </w:p>
    <w:p w:rsidR="00C53E66" w:rsidRPr="00413B46" w:rsidRDefault="00C53E66" w:rsidP="00C53E66">
      <w:pPr>
        <w:pStyle w:val="BodyText"/>
      </w:pPr>
      <w:r w:rsidRPr="00413B46">
        <w:t>The count of failed attempts, the lockout interval, and self-healing interval are settable using TPM2_</w:t>
      </w:r>
      <w:proofErr w:type="gramStart"/>
      <w:r w:rsidRPr="00413B46">
        <w:t>DictionaryAttackParameters(</w:t>
      </w:r>
      <w:proofErr w:type="gramEnd"/>
      <w:r w:rsidRPr="00413B46">
        <w:t>). The lockout parameters and the current value of the lockout counter can be read with TPM2_</w:t>
      </w:r>
      <w:proofErr w:type="gramStart"/>
      <w:r w:rsidRPr="00413B46">
        <w:t>GetCapability(</w:t>
      </w:r>
      <w:proofErr w:type="gramEnd"/>
      <w:r w:rsidRPr="00413B46">
        <w:t>).</w:t>
      </w:r>
    </w:p>
    <w:p w:rsidR="00C53E66" w:rsidRPr="00413B46" w:rsidRDefault="00C53E66" w:rsidP="00C53E66">
      <w:pPr>
        <w:pStyle w:val="NOTE"/>
      </w:pPr>
      <w:r w:rsidRPr="00413B46">
        <w:t>Dictionary attack protection does not apply to an entity associated with a permanent handle (handle type == TPM_HT_PERMANENT) other than TPM_RH_LOCKOUT</w:t>
      </w:r>
    </w:p>
    <w:p w:rsidR="00C53E66" w:rsidRPr="00413B46" w:rsidRDefault="00C53E66" w:rsidP="00C53E66">
      <w:pPr>
        <w:pStyle w:val="Heading2"/>
        <w:ind w:left="0" w:firstLine="0"/>
      </w:pPr>
      <w:bookmarkStart w:id="4980" w:name="_Toc310935486"/>
      <w:bookmarkStart w:id="4981" w:name="_Toc380749593"/>
      <w:bookmarkStart w:id="4982" w:name="_Toc432774035"/>
      <w:bookmarkStart w:id="4983" w:name="_Toc443720893"/>
      <w:bookmarkStart w:id="4984" w:name="_Toc443576184"/>
      <w:bookmarkStart w:id="4985" w:name="_Toc473813907"/>
      <w:bookmarkStart w:id="4986" w:name="_Toc536440868"/>
      <w:bookmarkStart w:id="4987" w:name="_Toc24725543"/>
      <w:r w:rsidRPr="00413B46">
        <w:t>TPM2_DictionaryAttackLockReset</w:t>
      </w:r>
      <w:bookmarkEnd w:id="4980"/>
      <w:bookmarkEnd w:id="4981"/>
      <w:bookmarkEnd w:id="4982"/>
      <w:bookmarkEnd w:id="4983"/>
      <w:bookmarkEnd w:id="4984"/>
      <w:bookmarkEnd w:id="4985"/>
      <w:bookmarkEnd w:id="4986"/>
      <w:bookmarkEnd w:id="4987"/>
    </w:p>
    <w:p w:rsidR="00C53E66" w:rsidRPr="00413B46" w:rsidRDefault="00C53E66" w:rsidP="00C53E66">
      <w:pPr>
        <w:pStyle w:val="Heading3"/>
        <w:pageBreakBefore w:val="0"/>
      </w:pPr>
      <w:bookmarkStart w:id="4988" w:name="_Toc529851134"/>
      <w:bookmarkStart w:id="4989" w:name="_Toc110952209"/>
      <w:bookmarkStart w:id="4990" w:name="_Toc104168249"/>
      <w:bookmarkStart w:id="4991" w:name="_Toc114043841"/>
      <w:bookmarkStart w:id="4992" w:name="_Toc205277567"/>
      <w:bookmarkStart w:id="4993" w:name="_Toc486126291"/>
      <w:bookmarkStart w:id="4994" w:name="_Toc490261816"/>
      <w:bookmarkStart w:id="4995" w:name="_Toc490292330"/>
      <w:bookmarkStart w:id="4996" w:name="_Toc490294081"/>
      <w:bookmarkStart w:id="4997" w:name="_Toc490457320"/>
      <w:bookmarkStart w:id="4998" w:name="_Toc490457588"/>
      <w:bookmarkStart w:id="4999" w:name="_Toc497973732"/>
      <w:bookmarkStart w:id="5000" w:name="_Toc498080345"/>
      <w:bookmarkStart w:id="5001" w:name="_Toc498247515"/>
      <w:bookmarkStart w:id="5002" w:name="_Toc498247837"/>
      <w:bookmarkStart w:id="5003" w:name="_Toc498424457"/>
      <w:bookmarkStart w:id="5004" w:name="_Toc499723300"/>
      <w:bookmarkStart w:id="5005" w:name="_Toc500036778"/>
      <w:bookmarkStart w:id="5006" w:name="_Toc501089411"/>
      <w:bookmarkStart w:id="5007" w:name="_Toc503697799"/>
      <w:bookmarkStart w:id="5008" w:name="_Toc504790693"/>
      <w:bookmarkStart w:id="5009" w:name="_Toc504816222"/>
      <w:bookmarkStart w:id="5010" w:name="_Toc504973962"/>
      <w:bookmarkStart w:id="5011" w:name="_Toc509990247"/>
      <w:bookmarkStart w:id="5012" w:name="_Toc510862198"/>
      <w:bookmarkStart w:id="5013" w:name="_Toc510931725"/>
      <w:bookmarkStart w:id="5014" w:name="_Toc511203773"/>
      <w:bookmarkStart w:id="5015" w:name="_Toc511534066"/>
      <w:bookmarkStart w:id="5016" w:name="_Toc511637223"/>
      <w:bookmarkStart w:id="5017" w:name="_Toc512181173"/>
      <w:bookmarkStart w:id="5018" w:name="_Toc513861266"/>
      <w:bookmarkStart w:id="5019" w:name="_Toc515343893"/>
      <w:bookmarkStart w:id="5020" w:name="_Toc516199352"/>
      <w:bookmarkStart w:id="5021" w:name="_Toc516291149"/>
      <w:r w:rsidRPr="00413B46">
        <w:t>General Description</w:t>
      </w:r>
    </w:p>
    <w:p w:rsidR="00C53E66" w:rsidRPr="00413B46" w:rsidRDefault="00C53E66" w:rsidP="00C53E66">
      <w:pPr>
        <w:pStyle w:val="BodyText"/>
      </w:pPr>
      <w:r w:rsidRPr="00413B46">
        <w:t>This command cancels the effect of a TPM lockout due to a number of successive authorization failures. If this command is properly authorized, the lockout counter is set to zero.</w:t>
      </w:r>
    </w:p>
    <w:p w:rsidR="00C53E66" w:rsidRPr="00413B46" w:rsidRDefault="00C53E66" w:rsidP="00C53E66">
      <w:pPr>
        <w:pStyle w:val="BodyText"/>
      </w:pPr>
      <w:r w:rsidRPr="00413B46">
        <w:t xml:space="preserve">Only one </w:t>
      </w:r>
      <w:r w:rsidRPr="00413B46">
        <w:rPr>
          <w:i/>
        </w:rPr>
        <w:t>lockoutAuth</w:t>
      </w:r>
      <w:r w:rsidRPr="00413B46">
        <w:t xml:space="preserve"> authorization failure is allowed for this command during a </w:t>
      </w:r>
      <w:r w:rsidRPr="00413B46">
        <w:rPr>
          <w:i/>
        </w:rPr>
        <w:t>lockoutRecovery</w:t>
      </w:r>
      <w:r w:rsidRPr="00413B46">
        <w:t xml:space="preserve"> interval (set using TPM2_</w:t>
      </w:r>
      <w:proofErr w:type="gramStart"/>
      <w:r w:rsidRPr="00413B46">
        <w:t>DictionaryAttackParameters(</w:t>
      </w:r>
      <w:proofErr w:type="gramEnd"/>
      <w:r w:rsidRPr="00413B46">
        <w:t>).</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5022" w:name="_Toc380749799"/>
      <w:bookmarkStart w:id="5023" w:name="_Toc432774248"/>
      <w:bookmarkStart w:id="5024" w:name="_Toc443576393"/>
      <w:bookmarkStart w:id="5025" w:name="_Toc473814131"/>
      <w:bookmarkStart w:id="5026" w:name="_Toc536441097"/>
      <w:bookmarkStart w:id="5027" w:name="_Toc24725779"/>
      <w:r w:rsidRPr="00413B46">
        <w:t xml:space="preserve">Table </w:t>
      </w:r>
      <w:r w:rsidRPr="00C42EAF">
        <w:fldChar w:fldCharType="begin"/>
      </w:r>
      <w:r w:rsidRPr="00413B46">
        <w:instrText xml:space="preserve"> SEQ Table \* ARABIC </w:instrText>
      </w:r>
      <w:r w:rsidRPr="00C42EAF">
        <w:fldChar w:fldCharType="separate"/>
      </w:r>
      <w:ins w:id="5028" w:author="David Wooten" w:date="2019-11-15T15:49:00Z">
        <w:r w:rsidR="00D51C42">
          <w:rPr>
            <w:noProof/>
          </w:rPr>
          <w:t>184</w:t>
        </w:r>
      </w:ins>
      <w:del w:id="5029" w:author="David Wooten" w:date="2019-11-15T15:49:00Z">
        <w:r w:rsidR="00E90F60" w:rsidDel="00D51C42">
          <w:rPr>
            <w:noProof/>
          </w:rPr>
          <w:delText>180</w:delText>
        </w:r>
      </w:del>
      <w:r w:rsidRPr="00C42EAF">
        <w:fldChar w:fldCharType="end"/>
      </w:r>
      <w:r w:rsidRPr="00413B46">
        <w:t xml:space="preserve"> — TPM2_DictionaryAttackLockReset Command</w:t>
      </w:r>
      <w:bookmarkEnd w:id="5022"/>
      <w:bookmarkEnd w:id="5023"/>
      <w:bookmarkEnd w:id="5024"/>
      <w:bookmarkEnd w:id="5025"/>
      <w:bookmarkEnd w:id="5026"/>
      <w:bookmarkEnd w:id="5027"/>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auto"/>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auto"/>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auto"/>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jc w:val="center"/>
        </w:trPr>
        <w:tc>
          <w:tcPr>
            <w:tcW w:w="2736" w:type="dxa"/>
            <w:tcBorders>
              <w:top w:val="single" w:sz="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top w:val="single" w:sz="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top w:val="single" w:sz="6" w:space="0" w:color="auto"/>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top w:val="single" w:sz="6" w:space="0" w:color="auto"/>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top w:val="single" w:sz="6" w:space="0" w:color="auto"/>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TPM_CC_DictionaryAttackLockReset {NV}</w:t>
            </w:r>
          </w:p>
        </w:tc>
      </w:tr>
      <w:tr w:rsidR="00C53E66" w:rsidRPr="00413B46" w:rsidTr="00B8394F">
        <w:trPr>
          <w:jc w:val="center"/>
        </w:trPr>
        <w:tc>
          <w:tcPr>
            <w:tcW w:w="2736" w:type="dxa"/>
            <w:tcBorders>
              <w:top w:val="dashDotStroked" w:sz="24" w:space="0" w:color="auto"/>
              <w:left w:val="single" w:sz="12" w:space="0" w:color="auto"/>
              <w:bottom w:val="thinThickThinMediumGap" w:sz="12" w:space="0" w:color="auto"/>
              <w:right w:val="single" w:sz="8" w:space="0" w:color="auto"/>
            </w:tcBorders>
            <w:vAlign w:val="center"/>
          </w:tcPr>
          <w:p w:rsidR="00C53E66" w:rsidRPr="00413B46" w:rsidRDefault="00C53E66" w:rsidP="00B8394F">
            <w:pPr>
              <w:pStyle w:val="TABLE-cell"/>
            </w:pPr>
            <w:r w:rsidRPr="00413B46">
              <w:t>TPMI_RH_LOCKOUT</w:t>
            </w:r>
          </w:p>
        </w:tc>
        <w:tc>
          <w:tcPr>
            <w:tcW w:w="2016" w:type="dxa"/>
            <w:tcBorders>
              <w:top w:val="dashDotStroked" w:sz="24" w:space="0" w:color="auto"/>
              <w:left w:val="single" w:sz="8" w:space="0" w:color="auto"/>
              <w:bottom w:val="thinThickThinMediumGap" w:sz="12" w:space="0" w:color="auto"/>
              <w:right w:val="single" w:sz="8" w:space="0" w:color="auto"/>
            </w:tcBorders>
            <w:vAlign w:val="center"/>
          </w:tcPr>
          <w:p w:rsidR="00C53E66" w:rsidRPr="00413B46" w:rsidRDefault="00C53E66" w:rsidP="00B8394F">
            <w:pPr>
              <w:pStyle w:val="TABLE-cell"/>
            </w:pPr>
            <w:r w:rsidRPr="00413B46">
              <w:t>@lockHandle</w:t>
            </w:r>
          </w:p>
        </w:tc>
        <w:tc>
          <w:tcPr>
            <w:tcW w:w="4608" w:type="dxa"/>
            <w:tcBorders>
              <w:top w:val="dashDotStroked" w:sz="24" w:space="0" w:color="auto"/>
              <w:left w:val="single" w:sz="8" w:space="0" w:color="auto"/>
              <w:bottom w:val="thinThickThinMediumGap" w:sz="12" w:space="0" w:color="auto"/>
              <w:right w:val="single" w:sz="12" w:space="0" w:color="auto"/>
            </w:tcBorders>
            <w:vAlign w:val="center"/>
          </w:tcPr>
          <w:p w:rsidR="00C53E66" w:rsidRPr="00413B46" w:rsidRDefault="00C53E66" w:rsidP="00B8394F">
            <w:pPr>
              <w:pStyle w:val="TABLE-cell"/>
            </w:pPr>
            <w:r w:rsidRPr="00413B46">
              <w:t>TPM_RH_LOCKOUT</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bl>
    <w:p w:rsidR="00C53E66" w:rsidRPr="00413B46" w:rsidRDefault="00C53E66" w:rsidP="00C53E66">
      <w:pPr>
        <w:pStyle w:val="TABLE-title"/>
      </w:pPr>
      <w:bookmarkStart w:id="5030" w:name="_Toc380749800"/>
      <w:bookmarkStart w:id="5031" w:name="_Toc432774249"/>
      <w:bookmarkStart w:id="5032" w:name="_Toc443576394"/>
      <w:bookmarkStart w:id="5033" w:name="_Toc473814132"/>
      <w:bookmarkStart w:id="5034" w:name="_Toc536441098"/>
      <w:bookmarkStart w:id="5035" w:name="_Toc24725780"/>
      <w:r w:rsidRPr="00413B46">
        <w:t xml:space="preserve">Table </w:t>
      </w:r>
      <w:r w:rsidRPr="00C42EAF">
        <w:fldChar w:fldCharType="begin"/>
      </w:r>
      <w:r w:rsidRPr="00413B46">
        <w:instrText xml:space="preserve"> SEQ Table \* ARABIC </w:instrText>
      </w:r>
      <w:r w:rsidRPr="00C42EAF">
        <w:fldChar w:fldCharType="separate"/>
      </w:r>
      <w:ins w:id="5036" w:author="David Wooten" w:date="2019-11-15T15:49:00Z">
        <w:r w:rsidR="00D51C42">
          <w:rPr>
            <w:noProof/>
          </w:rPr>
          <w:t>185</w:t>
        </w:r>
      </w:ins>
      <w:del w:id="5037" w:author="David Wooten" w:date="2019-11-15T15:49:00Z">
        <w:r w:rsidR="00E90F60" w:rsidDel="00D51C42">
          <w:rPr>
            <w:noProof/>
          </w:rPr>
          <w:delText>181</w:delText>
        </w:r>
      </w:del>
      <w:r w:rsidRPr="00C42EAF">
        <w:fldChar w:fldCharType="end"/>
      </w:r>
      <w:r w:rsidRPr="00413B46">
        <w:t xml:space="preserve"> — TPM2_DictionaryAttackLockReset Response</w:t>
      </w:r>
      <w:bookmarkEnd w:id="5030"/>
      <w:bookmarkEnd w:id="5031"/>
      <w:bookmarkEnd w:id="5032"/>
      <w:bookmarkEnd w:id="5033"/>
      <w:bookmarkEnd w:id="5034"/>
      <w:bookmarkEnd w:id="503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auto"/>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auto"/>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auto"/>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jc w:val="center"/>
        </w:trPr>
        <w:tc>
          <w:tcPr>
            <w:tcW w:w="2736" w:type="dxa"/>
            <w:tcBorders>
              <w:top w:val="single" w:sz="4" w:space="0" w:color="auto"/>
              <w:left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top w:val="single" w:sz="4" w:space="0" w:color="auto"/>
              <w:left w:val="single" w:sz="8"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[[DictionaryAttackLockReset]]</w:t>
      </w:r>
    </w:p>
    <w:p w:rsidR="00C53E66" w:rsidRPr="00413B46" w:rsidRDefault="00C53E66" w:rsidP="00C53E66">
      <w:pPr>
        <w:pStyle w:val="Heading2"/>
        <w:pageBreakBefore/>
      </w:pPr>
      <w:bookmarkStart w:id="5038" w:name="_Toc310935487"/>
      <w:bookmarkStart w:id="5039" w:name="_Toc380749594"/>
      <w:bookmarkStart w:id="5040" w:name="_Toc432774036"/>
      <w:bookmarkStart w:id="5041" w:name="_Toc443720894"/>
      <w:bookmarkStart w:id="5042" w:name="_Toc443576185"/>
      <w:bookmarkStart w:id="5043" w:name="_Toc473813908"/>
      <w:bookmarkStart w:id="5044" w:name="_Toc536440869"/>
      <w:bookmarkStart w:id="5045" w:name="_Toc24725544"/>
      <w:r w:rsidRPr="00413B46">
        <w:lastRenderedPageBreak/>
        <w:t>TPM2_DictionaryAttackParameters</w:t>
      </w:r>
      <w:bookmarkEnd w:id="5038"/>
      <w:bookmarkEnd w:id="5039"/>
      <w:bookmarkEnd w:id="5040"/>
      <w:bookmarkEnd w:id="5041"/>
      <w:bookmarkEnd w:id="5042"/>
      <w:bookmarkEnd w:id="5043"/>
      <w:bookmarkEnd w:id="5044"/>
      <w:bookmarkEnd w:id="5045"/>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changes the lockout parameters.</w:t>
      </w:r>
    </w:p>
    <w:p w:rsidR="00C53E66" w:rsidRPr="00413B46" w:rsidRDefault="00C53E66" w:rsidP="00C53E66">
      <w:pPr>
        <w:pStyle w:val="BodyText"/>
      </w:pPr>
      <w:r w:rsidRPr="00413B46">
        <w:t>The command requires Lockout Authorization.</w:t>
      </w:r>
    </w:p>
    <w:p w:rsidR="00C53E66" w:rsidRPr="00413B46" w:rsidRDefault="00C53E66" w:rsidP="00C53E66">
      <w:pPr>
        <w:pStyle w:val="BodyText"/>
      </w:pPr>
      <w:r w:rsidRPr="00413B46">
        <w:t>The timeout parameters (</w:t>
      </w:r>
      <w:r w:rsidRPr="00413B46">
        <w:rPr>
          <w:i/>
        </w:rPr>
        <w:t>newRecoveryTime</w:t>
      </w:r>
      <w:r w:rsidRPr="00413B46">
        <w:t xml:space="preserve"> and </w:t>
      </w:r>
      <w:r w:rsidRPr="00413B46">
        <w:rPr>
          <w:i/>
        </w:rPr>
        <w:t>lockoutRecovery</w:t>
      </w:r>
      <w:r w:rsidRPr="00413B46">
        <w:t xml:space="preserve">) indicate values that are measured with respect to the </w:t>
      </w:r>
      <w:r w:rsidRPr="00413B46">
        <w:rPr>
          <w:i/>
        </w:rPr>
        <w:t>Time</w:t>
      </w:r>
      <w:r w:rsidRPr="00413B46">
        <w:t xml:space="preserve"> and not </w:t>
      </w:r>
      <w:r w:rsidRPr="00413B46">
        <w:rPr>
          <w:i/>
        </w:rPr>
        <w:t>Clock</w:t>
      </w:r>
      <w:r w:rsidRPr="00413B46">
        <w:t>.</w:t>
      </w:r>
    </w:p>
    <w:p w:rsidR="00C53E66" w:rsidRPr="00413B46" w:rsidRDefault="00C53E66" w:rsidP="00C53E66">
      <w:pPr>
        <w:pStyle w:val="NOTE"/>
      </w:pPr>
      <w:r w:rsidRPr="00413B46">
        <w:t>NOTE</w:t>
      </w:r>
      <w:r w:rsidRPr="00413B46">
        <w:tab/>
        <w:t xml:space="preserve">Use of </w:t>
      </w:r>
      <w:r w:rsidRPr="00413B46">
        <w:rPr>
          <w:i/>
        </w:rPr>
        <w:t>Time</w:t>
      </w:r>
      <w:r w:rsidRPr="00413B46">
        <w:t xml:space="preserve"> means that the TPM shall be continuously powered for the duration of a timeout.</w:t>
      </w:r>
    </w:p>
    <w:p w:rsidR="00C53E66" w:rsidRPr="00413B46" w:rsidRDefault="00C53E66" w:rsidP="00C53E66">
      <w:pPr>
        <w:pStyle w:val="BodyText"/>
      </w:pPr>
      <w:r w:rsidRPr="00413B46">
        <w:t xml:space="preserve">If </w:t>
      </w:r>
      <w:r w:rsidRPr="00413B46">
        <w:rPr>
          <w:i/>
        </w:rPr>
        <w:t>newRecoveryTime</w:t>
      </w:r>
      <w:r w:rsidRPr="00413B46">
        <w:t xml:space="preserve"> is zero, then DA protection is disabled. Authorizations are checked but authorization failures will not cause the TPM to enter lockout.</w:t>
      </w:r>
    </w:p>
    <w:p w:rsidR="00C53E66" w:rsidRPr="00413B46" w:rsidRDefault="00C53E66" w:rsidP="00C53E66">
      <w:pPr>
        <w:pStyle w:val="BodyText"/>
      </w:pPr>
      <w:r w:rsidRPr="00413B46">
        <w:t xml:space="preserve">If </w:t>
      </w:r>
      <w:r w:rsidRPr="00413B46">
        <w:rPr>
          <w:i/>
        </w:rPr>
        <w:t>newMaxTries</w:t>
      </w:r>
      <w:r w:rsidRPr="00413B46">
        <w:t xml:space="preserve"> is zero, the TPM will be in lockout and use of DA protected entities will be disabled.</w:t>
      </w:r>
    </w:p>
    <w:p w:rsidR="00C53E66" w:rsidRPr="00413B46" w:rsidRDefault="00C53E66" w:rsidP="00C53E66">
      <w:pPr>
        <w:pStyle w:val="BodyText"/>
      </w:pPr>
      <w:r w:rsidRPr="00413B46">
        <w:t xml:space="preserve">If </w:t>
      </w:r>
      <w:r w:rsidRPr="00413B46">
        <w:rPr>
          <w:i/>
        </w:rPr>
        <w:t>lockoutRecovery</w:t>
      </w:r>
      <w:r w:rsidRPr="00413B46">
        <w:t xml:space="preserve"> is zero, then the recovery interval is _TPM_Init followed by TPM2_</w:t>
      </w:r>
      <w:proofErr w:type="gramStart"/>
      <w:r w:rsidRPr="00413B46">
        <w:t>Startup(</w:t>
      </w:r>
      <w:proofErr w:type="gramEnd"/>
      <w:r w:rsidRPr="00413B46">
        <w:t>).</w:t>
      </w:r>
    </w:p>
    <w:p w:rsidR="00C53E66" w:rsidRPr="00413B46" w:rsidRDefault="00C53E66" w:rsidP="00C53E66">
      <w:pPr>
        <w:pStyle w:val="BodyText"/>
      </w:pPr>
      <w:r w:rsidRPr="00413B46">
        <w:t xml:space="preserve">Only one </w:t>
      </w:r>
      <w:r w:rsidRPr="00413B46">
        <w:rPr>
          <w:i/>
        </w:rPr>
        <w:t>lockoutAuth</w:t>
      </w:r>
      <w:r w:rsidRPr="00413B46">
        <w:t xml:space="preserve"> authorization failure is allowed for this command during a </w:t>
      </w:r>
      <w:r w:rsidRPr="00413B46">
        <w:rPr>
          <w:i/>
        </w:rPr>
        <w:t>lockoutRecovery</w:t>
      </w:r>
      <w:r w:rsidRPr="00413B46">
        <w:t xml:space="preserve"> interval.</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5046" w:name="_Toc380749801"/>
      <w:bookmarkStart w:id="5047" w:name="_Toc432774250"/>
      <w:bookmarkStart w:id="5048" w:name="_Toc443576395"/>
      <w:bookmarkStart w:id="5049" w:name="_Toc473814133"/>
      <w:bookmarkStart w:id="5050" w:name="_Toc536441099"/>
      <w:bookmarkStart w:id="5051" w:name="_Toc24725781"/>
      <w:r w:rsidRPr="00413B46">
        <w:t xml:space="preserve">Table </w:t>
      </w:r>
      <w:r w:rsidRPr="00C42EAF">
        <w:fldChar w:fldCharType="begin"/>
      </w:r>
      <w:r w:rsidRPr="00413B46">
        <w:instrText xml:space="preserve"> SEQ Table \* ARABIC </w:instrText>
      </w:r>
      <w:r w:rsidRPr="00C42EAF">
        <w:fldChar w:fldCharType="separate"/>
      </w:r>
      <w:ins w:id="5052" w:author="David Wooten" w:date="2019-11-15T15:49:00Z">
        <w:r w:rsidR="00D51C42">
          <w:rPr>
            <w:noProof/>
          </w:rPr>
          <w:t>186</w:t>
        </w:r>
      </w:ins>
      <w:del w:id="5053" w:author="David Wooten" w:date="2019-11-15T15:49:00Z">
        <w:r w:rsidR="00E90F60" w:rsidDel="00D51C42">
          <w:rPr>
            <w:noProof/>
          </w:rPr>
          <w:delText>182</w:delText>
        </w:r>
      </w:del>
      <w:r w:rsidRPr="00C42EAF">
        <w:fldChar w:fldCharType="end"/>
      </w:r>
      <w:r w:rsidRPr="00413B46">
        <w:t xml:space="preserve"> — TPM2_DictionaryAttackParameters Command</w:t>
      </w:r>
      <w:bookmarkEnd w:id="5046"/>
      <w:bookmarkEnd w:id="5047"/>
      <w:bookmarkEnd w:id="5048"/>
      <w:bookmarkEnd w:id="5049"/>
      <w:bookmarkEnd w:id="5050"/>
      <w:bookmarkEnd w:id="5051"/>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auto"/>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auto"/>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auto"/>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jc w:val="center"/>
        </w:trPr>
        <w:tc>
          <w:tcPr>
            <w:tcW w:w="2736" w:type="dxa"/>
            <w:tcBorders>
              <w:top w:val="single" w:sz="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top w:val="single" w:sz="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top w:val="single" w:sz="6" w:space="0" w:color="auto"/>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top w:val="single" w:sz="6" w:space="0" w:color="auto"/>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top w:val="single" w:sz="6" w:space="0" w:color="auto"/>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TPM_CC_DictionaryAttackParameters {NV}</w:t>
            </w:r>
          </w:p>
        </w:tc>
      </w:tr>
      <w:tr w:rsidR="00C53E66" w:rsidRPr="00413B46" w:rsidTr="00B8394F">
        <w:trPr>
          <w:jc w:val="center"/>
        </w:trPr>
        <w:tc>
          <w:tcPr>
            <w:tcW w:w="2736" w:type="dxa"/>
            <w:tcBorders>
              <w:top w:val="dashDotStroked" w:sz="24"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TPMI_RH_LOCKOUT</w:t>
            </w:r>
          </w:p>
        </w:tc>
        <w:tc>
          <w:tcPr>
            <w:tcW w:w="2016" w:type="dxa"/>
            <w:tcBorders>
              <w:top w:val="dashDotStroked" w:sz="24"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@lockHandle</w:t>
            </w:r>
          </w:p>
        </w:tc>
        <w:tc>
          <w:tcPr>
            <w:tcW w:w="4608" w:type="dxa"/>
            <w:tcBorders>
              <w:top w:val="dashDotStroked" w:sz="24"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TPM_RH_LOCKOUT</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B8394F">
        <w:trPr>
          <w:jc w:val="center"/>
        </w:trPr>
        <w:tc>
          <w:tcPr>
            <w:tcW w:w="2736" w:type="dxa"/>
            <w:tcBorders>
              <w:top w:val="thinThickThinSmallGap" w:sz="12"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thinThickThinSmallGap" w:sz="12"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newMaxTries</w:t>
            </w:r>
          </w:p>
        </w:tc>
        <w:tc>
          <w:tcPr>
            <w:tcW w:w="4608" w:type="dxa"/>
            <w:tcBorders>
              <w:top w:val="thinThickThinSmallGap" w:sz="12"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count of authorization failures before the lockout is imposed</w:t>
            </w:r>
          </w:p>
        </w:tc>
      </w:tr>
      <w:tr w:rsidR="00C53E66" w:rsidRPr="00413B46" w:rsidTr="00B8394F">
        <w:trPr>
          <w:jc w:val="center"/>
        </w:trPr>
        <w:tc>
          <w:tcPr>
            <w:tcW w:w="2736" w:type="dxa"/>
            <w:tcBorders>
              <w:top w:val="single" w:sz="6"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6"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newRecoveryTime</w:t>
            </w:r>
          </w:p>
        </w:tc>
        <w:tc>
          <w:tcPr>
            <w:tcW w:w="4608" w:type="dxa"/>
            <w:tcBorders>
              <w:top w:val="single" w:sz="6"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time in seconds before the authorization failure count is automatically decremented</w:t>
            </w:r>
          </w:p>
          <w:p w:rsidR="00C53E66" w:rsidRPr="00413B46" w:rsidRDefault="00C53E66" w:rsidP="00B8394F">
            <w:pPr>
              <w:pStyle w:val="TABLE-cell"/>
            </w:pPr>
            <w:r w:rsidRPr="00413B46">
              <w:t>A value of zero indicates that DA protection is disabled.</w:t>
            </w:r>
          </w:p>
        </w:tc>
      </w:tr>
      <w:tr w:rsidR="00C53E66" w:rsidRPr="00413B46" w:rsidTr="00B8394F">
        <w:trPr>
          <w:jc w:val="center"/>
        </w:trPr>
        <w:tc>
          <w:tcPr>
            <w:tcW w:w="2736" w:type="dxa"/>
            <w:tcBorders>
              <w:top w:val="single" w:sz="6"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6"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lockoutRecovery</w:t>
            </w:r>
          </w:p>
        </w:tc>
        <w:tc>
          <w:tcPr>
            <w:tcW w:w="4608" w:type="dxa"/>
            <w:tcBorders>
              <w:top w:val="single" w:sz="6"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 xml:space="preserve">time in seconds after a </w:t>
            </w:r>
            <w:r w:rsidRPr="00413B46">
              <w:rPr>
                <w:i/>
              </w:rPr>
              <w:t>lockoutAuth</w:t>
            </w:r>
            <w:r w:rsidRPr="00413B46">
              <w:t xml:space="preserve"> failure before use of </w:t>
            </w:r>
            <w:r w:rsidRPr="00413B46">
              <w:rPr>
                <w:i/>
              </w:rPr>
              <w:t>lockoutAuth</w:t>
            </w:r>
            <w:r w:rsidRPr="00413B46">
              <w:t xml:space="preserve"> is allowed</w:t>
            </w:r>
          </w:p>
          <w:p w:rsidR="00C53E66" w:rsidRPr="00413B46" w:rsidRDefault="00C53E66" w:rsidP="00B8394F">
            <w:pPr>
              <w:pStyle w:val="TABLE-cell"/>
            </w:pPr>
            <w:r w:rsidRPr="00413B46">
              <w:t>A value of zero indicates that a reboot is required.</w:t>
            </w:r>
          </w:p>
        </w:tc>
      </w:tr>
    </w:tbl>
    <w:p w:rsidR="00C53E66" w:rsidRPr="00413B46" w:rsidRDefault="00C53E66" w:rsidP="00C53E66">
      <w:pPr>
        <w:pStyle w:val="TABLE-title"/>
      </w:pPr>
      <w:bookmarkStart w:id="5054" w:name="_Toc380749802"/>
      <w:bookmarkStart w:id="5055" w:name="_Toc432774251"/>
      <w:bookmarkStart w:id="5056" w:name="_Toc443576396"/>
      <w:bookmarkStart w:id="5057" w:name="_Toc473814134"/>
      <w:bookmarkStart w:id="5058" w:name="_Toc536441100"/>
      <w:bookmarkStart w:id="5059" w:name="_Toc24725782"/>
      <w:r w:rsidRPr="00413B46">
        <w:t xml:space="preserve">Table </w:t>
      </w:r>
      <w:r w:rsidRPr="00C42EAF">
        <w:fldChar w:fldCharType="begin"/>
      </w:r>
      <w:r w:rsidRPr="00413B46">
        <w:instrText xml:space="preserve"> SEQ Table \* ARABIC </w:instrText>
      </w:r>
      <w:r w:rsidRPr="00C42EAF">
        <w:fldChar w:fldCharType="separate"/>
      </w:r>
      <w:ins w:id="5060" w:author="David Wooten" w:date="2019-11-15T15:49:00Z">
        <w:r w:rsidR="00D51C42">
          <w:rPr>
            <w:noProof/>
          </w:rPr>
          <w:t>187</w:t>
        </w:r>
      </w:ins>
      <w:del w:id="5061" w:author="David Wooten" w:date="2019-11-15T15:49:00Z">
        <w:r w:rsidR="00E90F60" w:rsidDel="00D51C42">
          <w:rPr>
            <w:noProof/>
          </w:rPr>
          <w:delText>183</w:delText>
        </w:r>
      </w:del>
      <w:r w:rsidRPr="00C42EAF">
        <w:fldChar w:fldCharType="end"/>
      </w:r>
      <w:r w:rsidRPr="00413B46">
        <w:t xml:space="preserve"> — TPM2_DictionaryAttackParameters Response</w:t>
      </w:r>
      <w:bookmarkEnd w:id="5054"/>
      <w:bookmarkEnd w:id="5055"/>
      <w:bookmarkEnd w:id="5056"/>
      <w:bookmarkEnd w:id="5057"/>
      <w:bookmarkEnd w:id="5058"/>
      <w:bookmarkEnd w:id="505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auto"/>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auto"/>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auto"/>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jc w:val="center"/>
        </w:trPr>
        <w:tc>
          <w:tcPr>
            <w:tcW w:w="2736" w:type="dxa"/>
            <w:tcBorders>
              <w:top w:val="single" w:sz="4" w:space="0" w:color="auto"/>
              <w:left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top w:val="single" w:sz="4" w:space="0" w:color="auto"/>
              <w:left w:val="single" w:sz="8"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[[DictionaryAttackParameters]]</w:t>
      </w:r>
    </w:p>
    <w:p w:rsidR="00C53E66" w:rsidRPr="00413B46" w:rsidRDefault="00C53E66" w:rsidP="00C53E66">
      <w:pPr>
        <w:pStyle w:val="Heading1"/>
      </w:pPr>
      <w:bookmarkStart w:id="5062" w:name="_Toc310935488"/>
      <w:bookmarkStart w:id="5063" w:name="_Toc380749595"/>
      <w:bookmarkStart w:id="5064" w:name="_Toc432774037"/>
      <w:bookmarkStart w:id="5065" w:name="_Toc443720895"/>
      <w:bookmarkStart w:id="5066" w:name="_Toc443576186"/>
      <w:bookmarkStart w:id="5067" w:name="_Toc473813909"/>
      <w:bookmarkStart w:id="5068" w:name="_Toc536440870"/>
      <w:bookmarkStart w:id="5069" w:name="_Toc24725545"/>
      <w:bookmarkStart w:id="5070" w:name="_Toc110952298"/>
      <w:bookmarkStart w:id="5071" w:name="_Toc104168338"/>
      <w:bookmarkStart w:id="5072" w:name="_Toc114043931"/>
      <w:bookmarkStart w:id="5073" w:name="_Toc20527765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r w:rsidRPr="00413B46">
        <w:lastRenderedPageBreak/>
        <w:t>Miscellaneous Management Functions</w:t>
      </w:r>
      <w:bookmarkEnd w:id="5062"/>
      <w:bookmarkEnd w:id="5063"/>
      <w:bookmarkEnd w:id="5064"/>
      <w:bookmarkEnd w:id="5065"/>
      <w:bookmarkEnd w:id="5066"/>
      <w:bookmarkEnd w:id="5067"/>
      <w:bookmarkEnd w:id="5068"/>
      <w:bookmarkEnd w:id="5069"/>
    </w:p>
    <w:p w:rsidR="00C53E66" w:rsidRPr="00413B46" w:rsidRDefault="00C53E66" w:rsidP="00C53E66">
      <w:pPr>
        <w:pStyle w:val="Heading2"/>
        <w:ind w:left="0" w:firstLine="0"/>
      </w:pPr>
      <w:bookmarkStart w:id="5074" w:name="_Toc310935489"/>
      <w:bookmarkStart w:id="5075" w:name="_Toc380749596"/>
      <w:bookmarkStart w:id="5076" w:name="_Toc432774038"/>
      <w:bookmarkStart w:id="5077" w:name="_Toc443720896"/>
      <w:bookmarkStart w:id="5078" w:name="_Toc443576187"/>
      <w:bookmarkStart w:id="5079" w:name="_Toc473813910"/>
      <w:bookmarkStart w:id="5080" w:name="_Toc536440871"/>
      <w:bookmarkStart w:id="5081" w:name="_Toc24725546"/>
      <w:r w:rsidRPr="00413B46">
        <w:t>Introduction</w:t>
      </w:r>
      <w:bookmarkEnd w:id="5074"/>
      <w:bookmarkEnd w:id="5075"/>
      <w:bookmarkEnd w:id="5076"/>
      <w:bookmarkEnd w:id="5077"/>
      <w:bookmarkEnd w:id="5078"/>
      <w:bookmarkEnd w:id="5079"/>
      <w:bookmarkEnd w:id="5080"/>
      <w:bookmarkEnd w:id="5081"/>
    </w:p>
    <w:p w:rsidR="00C53E66" w:rsidRPr="00413B46" w:rsidRDefault="00C53E66" w:rsidP="00C53E66">
      <w:pPr>
        <w:pStyle w:val="BodyText"/>
      </w:pPr>
      <w:r w:rsidRPr="00413B46">
        <w:t>This clause contains commands that do not logically group with any other commands.</w:t>
      </w:r>
    </w:p>
    <w:p w:rsidR="00C53E66" w:rsidRPr="00413B46" w:rsidRDefault="00C53E66" w:rsidP="00C53E66">
      <w:pPr>
        <w:pStyle w:val="Heading2"/>
        <w:ind w:left="0" w:firstLine="0"/>
      </w:pPr>
      <w:bookmarkStart w:id="5082" w:name="_Ref289859932"/>
      <w:bookmarkStart w:id="5083" w:name="_Ref289859943"/>
      <w:bookmarkStart w:id="5084" w:name="_Ref289859967"/>
      <w:bookmarkStart w:id="5085" w:name="_Toc310935490"/>
      <w:bookmarkStart w:id="5086" w:name="_Toc380749597"/>
      <w:bookmarkStart w:id="5087" w:name="_Toc432774039"/>
      <w:bookmarkStart w:id="5088" w:name="_Toc443720897"/>
      <w:bookmarkStart w:id="5089" w:name="_Toc443576188"/>
      <w:bookmarkStart w:id="5090" w:name="_Toc473813911"/>
      <w:bookmarkStart w:id="5091" w:name="_Toc536440872"/>
      <w:bookmarkStart w:id="5092" w:name="_Toc24725547"/>
      <w:r w:rsidRPr="00413B46">
        <w:t>TPM2_PP_Commands</w:t>
      </w:r>
      <w:bookmarkEnd w:id="5082"/>
      <w:bookmarkEnd w:id="5083"/>
      <w:bookmarkEnd w:id="5084"/>
      <w:bookmarkEnd w:id="5085"/>
      <w:bookmarkEnd w:id="5086"/>
      <w:bookmarkEnd w:id="5087"/>
      <w:bookmarkEnd w:id="5088"/>
      <w:bookmarkEnd w:id="5089"/>
      <w:bookmarkEnd w:id="5090"/>
      <w:bookmarkEnd w:id="5091"/>
      <w:bookmarkEnd w:id="5092"/>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 xml:space="preserve">This command is used to determine which commands require assertion of Physical Presence (PP) in addition to </w:t>
      </w:r>
      <w:r w:rsidRPr="00413B46">
        <w:rPr>
          <w:i/>
        </w:rPr>
        <w:t>platformAuth</w:t>
      </w:r>
      <w:r w:rsidRPr="00413B46">
        <w:t>/</w:t>
      </w:r>
      <w:r w:rsidRPr="00413B46">
        <w:rPr>
          <w:i/>
        </w:rPr>
        <w:t>platformPolicy</w:t>
      </w:r>
      <w:r w:rsidRPr="00413B46">
        <w:t>.</w:t>
      </w:r>
    </w:p>
    <w:p w:rsidR="00C53E66" w:rsidRPr="00413B46" w:rsidRDefault="00C53E66" w:rsidP="00C53E66">
      <w:pPr>
        <w:pStyle w:val="BodyText"/>
      </w:pPr>
      <w:r w:rsidRPr="00413B46">
        <w:t xml:space="preserve">This command requires that </w:t>
      </w:r>
      <w:r w:rsidRPr="00413B46">
        <w:rPr>
          <w:i/>
        </w:rPr>
        <w:t>auth</w:t>
      </w:r>
      <w:r w:rsidRPr="00413B46">
        <w:t xml:space="preserve"> is TPM_RH_PLATFORM and that Physical Presence be asserted.</w:t>
      </w:r>
    </w:p>
    <w:p w:rsidR="00C53E66" w:rsidRPr="00413B46" w:rsidRDefault="00C53E66" w:rsidP="00C53E66">
      <w:pPr>
        <w:pStyle w:val="BodyText"/>
      </w:pPr>
      <w:r w:rsidRPr="00413B46">
        <w:t xml:space="preserve">After this command executes successfully, the commands listed in </w:t>
      </w:r>
      <w:r w:rsidRPr="00413B46">
        <w:rPr>
          <w:i/>
        </w:rPr>
        <w:t>setList</w:t>
      </w:r>
      <w:r w:rsidRPr="00413B46">
        <w:t xml:space="preserve"> will be added to the list of commands that require that Physical Presence be asserted when the handle associated with the authorization is TPM_RH_PLATFORM. The commands in </w:t>
      </w:r>
      <w:r w:rsidRPr="00413B46">
        <w:rPr>
          <w:i/>
        </w:rPr>
        <w:t>clearList</w:t>
      </w:r>
      <w:r w:rsidRPr="00413B46">
        <w:t xml:space="preserve"> will no longer require assertion of Physical Presence in order to authorize a command.</w:t>
      </w:r>
    </w:p>
    <w:p w:rsidR="00C53E66" w:rsidRPr="00413B46" w:rsidRDefault="00C53E66" w:rsidP="00C53E66">
      <w:pPr>
        <w:pStyle w:val="BodyText"/>
      </w:pPr>
      <w:r w:rsidRPr="00413B46">
        <w:t xml:space="preserve">If a command is not in either list, its state is not changed. If a command is in both lists, then it will no longer require Physical Presence (for example, </w:t>
      </w:r>
      <w:r w:rsidRPr="00413B46">
        <w:rPr>
          <w:i/>
        </w:rPr>
        <w:t>setList</w:t>
      </w:r>
      <w:r w:rsidRPr="00413B46">
        <w:t xml:space="preserve"> is processed first).</w:t>
      </w:r>
    </w:p>
    <w:p w:rsidR="00C53E66" w:rsidRPr="00413B46" w:rsidRDefault="00C53E66" w:rsidP="00C53E66">
      <w:pPr>
        <w:pStyle w:val="BodyText"/>
      </w:pPr>
      <w:r w:rsidRPr="00413B46">
        <w:t>Only commands with handle types of TPMI_RH_PLATFORM, TPMI_RH_PROVISION, TPMI_RH_CLEAR, or TPMI_RH_HIERARCHY can be gated with Physical Presence. If any other command is in either list, it is discarded.</w:t>
      </w:r>
    </w:p>
    <w:p w:rsidR="00C53E66" w:rsidRPr="00413B46" w:rsidRDefault="00C53E66" w:rsidP="00C53E66">
      <w:pPr>
        <w:pStyle w:val="BodyText"/>
      </w:pPr>
      <w:r w:rsidRPr="00413B46">
        <w:t>When a command requires that Physical Presence be provided, then Physical Presence shall be asserted for either an HMAC or a Policy authorization.</w:t>
      </w:r>
    </w:p>
    <w:p w:rsidR="00C53E66" w:rsidRDefault="00C53E66" w:rsidP="00C53E66">
      <w:pPr>
        <w:pStyle w:val="NOTE"/>
      </w:pPr>
      <w:r w:rsidRPr="00413B46">
        <w:t>NOTE</w:t>
      </w:r>
      <w:r w:rsidR="003C7AB5">
        <w:t xml:space="preserve"> 1</w:t>
      </w:r>
      <w:r w:rsidRPr="00413B46">
        <w:tab/>
        <w:t>Physical Presence may be made a requirement of any policy.</w:t>
      </w:r>
    </w:p>
    <w:p w:rsidR="003C7AB5" w:rsidRPr="003C7AB5" w:rsidRDefault="003C7AB5" w:rsidP="003C7AB5">
      <w:pPr>
        <w:pStyle w:val="NOTE"/>
      </w:pPr>
      <w:r>
        <w:t>NOTE 2</w:t>
      </w:r>
      <w:r>
        <w:tab/>
        <w:t>If the TPM does not implement this command, the command list is vendor specific</w:t>
      </w:r>
      <w:r w:rsidR="006B74E4">
        <w:t xml:space="preserve">. </w:t>
      </w:r>
      <w:r>
        <w:t xml:space="preserve">A platform-specific specification may require that the </w:t>
      </w:r>
      <w:r w:rsidR="009E5641">
        <w:t xml:space="preserve">command </w:t>
      </w:r>
      <w:r>
        <w:t>list be initialized in a specific way.</w:t>
      </w:r>
    </w:p>
    <w:p w:rsidR="00C53E66" w:rsidRPr="00413B46" w:rsidRDefault="00C53E66" w:rsidP="00C53E66">
      <w:pPr>
        <w:pStyle w:val="BodyText"/>
      </w:pPr>
      <w:r w:rsidRPr="00413B46">
        <w:t>TPM2_PP_</w:t>
      </w:r>
      <w:proofErr w:type="gramStart"/>
      <w:r w:rsidRPr="00413B46">
        <w:t>Commands(</w:t>
      </w:r>
      <w:proofErr w:type="gramEnd"/>
      <w:r w:rsidRPr="00413B46">
        <w:t>) always requires assertion of Physical Presence.</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5093" w:name="_Toc380749803"/>
      <w:bookmarkStart w:id="5094" w:name="_Toc432774252"/>
      <w:bookmarkStart w:id="5095" w:name="_Toc443576397"/>
      <w:bookmarkStart w:id="5096" w:name="_Toc473814135"/>
      <w:bookmarkStart w:id="5097" w:name="_Toc536441101"/>
      <w:bookmarkStart w:id="5098" w:name="_Toc24725783"/>
      <w:r w:rsidRPr="00413B46">
        <w:t xml:space="preserve">Table </w:t>
      </w:r>
      <w:r w:rsidRPr="00C42EAF">
        <w:fldChar w:fldCharType="begin"/>
      </w:r>
      <w:r w:rsidRPr="00413B46">
        <w:instrText xml:space="preserve"> SEQ Table \* ARABIC </w:instrText>
      </w:r>
      <w:r w:rsidRPr="00C42EAF">
        <w:fldChar w:fldCharType="separate"/>
      </w:r>
      <w:ins w:id="5099" w:author="David Wooten" w:date="2019-11-15T15:49:00Z">
        <w:r w:rsidR="00D51C42">
          <w:rPr>
            <w:noProof/>
          </w:rPr>
          <w:t>188</w:t>
        </w:r>
      </w:ins>
      <w:del w:id="5100" w:author="David Wooten" w:date="2019-11-15T15:49:00Z">
        <w:r w:rsidR="00E90F60" w:rsidDel="00D51C42">
          <w:rPr>
            <w:noProof/>
          </w:rPr>
          <w:delText>184</w:delText>
        </w:r>
      </w:del>
      <w:r w:rsidRPr="00C42EAF">
        <w:fldChar w:fldCharType="end"/>
      </w:r>
      <w:r w:rsidRPr="00413B46">
        <w:t xml:space="preserve"> — TPM2_PP_Commands Command</w:t>
      </w:r>
      <w:bookmarkEnd w:id="5093"/>
      <w:bookmarkEnd w:id="5094"/>
      <w:bookmarkEnd w:id="5095"/>
      <w:bookmarkEnd w:id="5096"/>
      <w:bookmarkEnd w:id="5097"/>
      <w:bookmarkEnd w:id="509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auto"/>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auto"/>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auto"/>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jc w:val="center"/>
        </w:trPr>
        <w:tc>
          <w:tcPr>
            <w:tcW w:w="2736" w:type="dxa"/>
            <w:tcBorders>
              <w:top w:val="single" w:sz="4" w:space="0" w:color="auto"/>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top w:val="single" w:sz="4" w:space="0" w:color="auto"/>
              <w:left w:val="single" w:sz="8" w:space="0" w:color="auto"/>
              <w:bottom w:val="single" w:sz="4"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top w:val="single" w:sz="4" w:space="0" w:color="auto"/>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top w:val="single" w:sz="4" w:space="0" w:color="auto"/>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top w:val="single" w:sz="4" w:space="0" w:color="auto"/>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TPM_CC_PP_Commands {NV}</w:t>
            </w:r>
          </w:p>
        </w:tc>
      </w:tr>
      <w:tr w:rsidR="00C53E66" w:rsidRPr="00413B46" w:rsidTr="00B8394F">
        <w:trPr>
          <w:jc w:val="center"/>
        </w:trPr>
        <w:tc>
          <w:tcPr>
            <w:tcW w:w="2736" w:type="dxa"/>
            <w:tcBorders>
              <w:top w:val="dashDotStroked" w:sz="24"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TPMI_RH_PLATFORM</w:t>
            </w:r>
          </w:p>
        </w:tc>
        <w:tc>
          <w:tcPr>
            <w:tcW w:w="2016" w:type="dxa"/>
            <w:tcBorders>
              <w:top w:val="dashDotStroked" w:sz="24"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@auth</w:t>
            </w:r>
          </w:p>
        </w:tc>
        <w:tc>
          <w:tcPr>
            <w:tcW w:w="4608" w:type="dxa"/>
            <w:tcBorders>
              <w:top w:val="dashDotStroked" w:sz="24"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TPM_RH_PLATFORM+PP</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 + Physical Presence</w:t>
            </w:r>
          </w:p>
        </w:tc>
      </w:tr>
      <w:tr w:rsidR="00C53E66" w:rsidRPr="00413B46" w:rsidTr="00B8394F">
        <w:trPr>
          <w:jc w:val="center"/>
        </w:trPr>
        <w:tc>
          <w:tcPr>
            <w:tcW w:w="2736" w:type="dxa"/>
            <w:tcBorders>
              <w:top w:val="thinThickThinSmallGap" w:sz="12"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TPML_CC</w:t>
            </w:r>
          </w:p>
        </w:tc>
        <w:tc>
          <w:tcPr>
            <w:tcW w:w="2016" w:type="dxa"/>
            <w:tcBorders>
              <w:top w:val="thinThickThinSmallGap" w:sz="12"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setList</w:t>
            </w:r>
          </w:p>
        </w:tc>
        <w:tc>
          <w:tcPr>
            <w:tcW w:w="4608" w:type="dxa"/>
            <w:tcBorders>
              <w:top w:val="thinThickThinSmallGap" w:sz="12"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list of commands to be added to those that will require that Physical Presence be asserted</w:t>
            </w:r>
          </w:p>
        </w:tc>
      </w:tr>
      <w:tr w:rsidR="00C53E66" w:rsidRPr="00413B46" w:rsidTr="00B8394F">
        <w:trPr>
          <w:jc w:val="center"/>
        </w:trPr>
        <w:tc>
          <w:tcPr>
            <w:tcW w:w="2736" w:type="dxa"/>
            <w:tcBorders>
              <w:top w:val="single" w:sz="6"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TPML_CC</w:t>
            </w:r>
          </w:p>
        </w:tc>
        <w:tc>
          <w:tcPr>
            <w:tcW w:w="2016" w:type="dxa"/>
            <w:tcBorders>
              <w:top w:val="single" w:sz="6"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clearList</w:t>
            </w:r>
          </w:p>
        </w:tc>
        <w:tc>
          <w:tcPr>
            <w:tcW w:w="4608" w:type="dxa"/>
            <w:tcBorders>
              <w:top w:val="single" w:sz="6"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list of commands that will no longer require that Physical Presence be asserted</w:t>
            </w:r>
          </w:p>
        </w:tc>
      </w:tr>
    </w:tbl>
    <w:p w:rsidR="00C53E66" w:rsidRPr="00413B46" w:rsidRDefault="00C53E66" w:rsidP="00C53E66">
      <w:pPr>
        <w:pStyle w:val="TABLE-title"/>
      </w:pPr>
      <w:bookmarkStart w:id="5101" w:name="_Toc380749804"/>
      <w:bookmarkStart w:id="5102" w:name="_Toc432774253"/>
      <w:bookmarkStart w:id="5103" w:name="_Toc443576398"/>
      <w:bookmarkStart w:id="5104" w:name="_Toc473814136"/>
      <w:bookmarkStart w:id="5105" w:name="_Toc536441102"/>
      <w:bookmarkStart w:id="5106" w:name="_Toc24725784"/>
      <w:r w:rsidRPr="00413B46">
        <w:t xml:space="preserve">Table </w:t>
      </w:r>
      <w:r w:rsidRPr="00C42EAF">
        <w:fldChar w:fldCharType="begin"/>
      </w:r>
      <w:r w:rsidRPr="00413B46">
        <w:instrText xml:space="preserve"> SEQ Table \* ARABIC </w:instrText>
      </w:r>
      <w:r w:rsidRPr="00C42EAF">
        <w:fldChar w:fldCharType="separate"/>
      </w:r>
      <w:ins w:id="5107" w:author="David Wooten" w:date="2019-11-15T15:49:00Z">
        <w:r w:rsidR="00D51C42">
          <w:rPr>
            <w:noProof/>
          </w:rPr>
          <w:t>189</w:t>
        </w:r>
      </w:ins>
      <w:del w:id="5108" w:author="David Wooten" w:date="2019-11-15T15:49:00Z">
        <w:r w:rsidR="00E90F60" w:rsidDel="00D51C42">
          <w:rPr>
            <w:noProof/>
          </w:rPr>
          <w:delText>185</w:delText>
        </w:r>
      </w:del>
      <w:r w:rsidRPr="00C42EAF">
        <w:fldChar w:fldCharType="end"/>
      </w:r>
      <w:r w:rsidRPr="00413B46">
        <w:t xml:space="preserve"> — TPM2_PP_Commands Response</w:t>
      </w:r>
      <w:bookmarkEnd w:id="5101"/>
      <w:bookmarkEnd w:id="5102"/>
      <w:bookmarkEnd w:id="5103"/>
      <w:bookmarkEnd w:id="5104"/>
      <w:bookmarkEnd w:id="5105"/>
      <w:bookmarkEnd w:id="5106"/>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auto"/>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auto"/>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auto"/>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jc w:val="center"/>
        </w:trPr>
        <w:tc>
          <w:tcPr>
            <w:tcW w:w="2736" w:type="dxa"/>
            <w:tcBorders>
              <w:top w:val="single" w:sz="4" w:space="0" w:color="auto"/>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top w:val="single" w:sz="4" w:space="0" w:color="auto"/>
              <w:left w:val="single" w:sz="8" w:space="0" w:color="auto"/>
              <w:bottom w:val="single" w:sz="4"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top w:val="single" w:sz="4"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top w:val="single" w:sz="4"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top w:val="single" w:sz="4"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[[PP_Commands]]</w:t>
      </w:r>
    </w:p>
    <w:p w:rsidR="00C53E66" w:rsidRPr="00413B46" w:rsidRDefault="00C53E66" w:rsidP="00C53E66">
      <w:pPr>
        <w:pStyle w:val="Heading2"/>
        <w:pageBreakBefore/>
      </w:pPr>
      <w:bookmarkStart w:id="5109" w:name="_Toc310935491"/>
      <w:bookmarkStart w:id="5110" w:name="_Toc380749598"/>
      <w:bookmarkStart w:id="5111" w:name="_Toc432774040"/>
      <w:bookmarkStart w:id="5112" w:name="_Toc443720898"/>
      <w:bookmarkStart w:id="5113" w:name="_Toc443576189"/>
      <w:bookmarkStart w:id="5114" w:name="_Toc473813912"/>
      <w:bookmarkStart w:id="5115" w:name="_Toc536440873"/>
      <w:bookmarkStart w:id="5116" w:name="_Toc24725548"/>
      <w:bookmarkEnd w:id="5070"/>
      <w:bookmarkEnd w:id="5071"/>
      <w:bookmarkEnd w:id="5072"/>
      <w:bookmarkEnd w:id="5073"/>
      <w:r w:rsidRPr="00413B46">
        <w:lastRenderedPageBreak/>
        <w:t>TPM2_SetAlgorithmSet</w:t>
      </w:r>
      <w:bookmarkEnd w:id="5109"/>
      <w:bookmarkEnd w:id="5110"/>
      <w:bookmarkEnd w:id="5111"/>
      <w:bookmarkEnd w:id="5112"/>
      <w:bookmarkEnd w:id="5113"/>
      <w:bookmarkEnd w:id="5114"/>
      <w:bookmarkEnd w:id="5115"/>
      <w:bookmarkEnd w:id="5116"/>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 xml:space="preserve">This command allows the platform to change the set of algorithms that are used by the TPM. The </w:t>
      </w:r>
      <w:r w:rsidRPr="00413B46">
        <w:rPr>
          <w:i/>
        </w:rPr>
        <w:t>algorithmSet</w:t>
      </w:r>
      <w:r w:rsidRPr="00413B46">
        <w:t xml:space="preserve"> setting is a vendor-dependent value.</w:t>
      </w:r>
    </w:p>
    <w:p w:rsidR="00C53E66" w:rsidRDefault="00C53E66" w:rsidP="00C53E66">
      <w:pPr>
        <w:pStyle w:val="BodyText"/>
      </w:pPr>
      <w:r w:rsidRPr="00413B46">
        <w:t xml:space="preserve">If the changing of the algorithm set results in a change of the algorithms of PCR banks, then the TPM will need to be reset (_TPM_Init and TPM2_Startup(TPM_SU_CLEAR)) before the new PCR settings take effect. After this command executes successfully, if </w:t>
      </w:r>
      <w:r w:rsidRPr="00413B46">
        <w:rPr>
          <w:i/>
        </w:rPr>
        <w:t>startupType</w:t>
      </w:r>
      <w:r w:rsidRPr="00413B46">
        <w:t xml:space="preserve"> in the next TPM2_</w:t>
      </w:r>
      <w:proofErr w:type="gramStart"/>
      <w:r w:rsidRPr="00413B46">
        <w:t>Startup(</w:t>
      </w:r>
      <w:proofErr w:type="gramEnd"/>
      <w:r w:rsidRPr="00413B46">
        <w:t xml:space="preserve">) is not TPM_SU_CLEAR, the TPM shall return TPM_RC_VALUE and </w:t>
      </w:r>
      <w:r w:rsidR="004B50E7">
        <w:t xml:space="preserve">may </w:t>
      </w:r>
      <w:r w:rsidRPr="00413B46">
        <w:t>enter Failure mode.</w:t>
      </w:r>
    </w:p>
    <w:p w:rsidR="00787853" w:rsidRDefault="00787853" w:rsidP="00C53E66">
      <w:pPr>
        <w:pStyle w:val="BodyText"/>
      </w:pPr>
      <w:r>
        <w:t xml:space="preserve">Other than PCR, </w:t>
      </w:r>
      <w:r w:rsidR="005E004E">
        <w:t xml:space="preserve">when an algorithm is no longer supported, </w:t>
      </w:r>
      <w:r>
        <w:t>the behavior of this command is vendor-dependent.</w:t>
      </w:r>
    </w:p>
    <w:p w:rsidR="006B74E4" w:rsidRDefault="00787853" w:rsidP="005E004E">
      <w:pPr>
        <w:pStyle w:val="EXAMPLE"/>
      </w:pPr>
      <w:r>
        <w:t>EXAMPLE</w:t>
      </w:r>
      <w:r>
        <w:tab/>
      </w:r>
      <w:r w:rsidR="005E004E">
        <w:t>Entities may remain resident</w:t>
      </w:r>
      <w:r w:rsidR="006B74E4">
        <w:t xml:space="preserve">. </w:t>
      </w:r>
      <w:r w:rsidR="005E004E">
        <w:t>Persistent objects, transient objects, or sessions may be flushed</w:t>
      </w:r>
      <w:r w:rsidR="006B74E4">
        <w:t xml:space="preserve">. </w:t>
      </w:r>
      <w:r w:rsidR="005E004E">
        <w:t>NV Indexes may be undefined</w:t>
      </w:r>
      <w:r w:rsidR="006B74E4">
        <w:t xml:space="preserve">. </w:t>
      </w:r>
      <w:r w:rsidR="005E004E">
        <w:t>Policies may be erased</w:t>
      </w:r>
      <w:r w:rsidR="006B74E4">
        <w:t xml:space="preserve">. </w:t>
      </w:r>
    </w:p>
    <w:p w:rsidR="00C53E66" w:rsidRPr="00413B46" w:rsidRDefault="00C53E66" w:rsidP="00C53E66">
      <w:pPr>
        <w:pStyle w:val="NOTE"/>
      </w:pPr>
      <w:r w:rsidRPr="00413B46">
        <w:t>NOTE</w:t>
      </w:r>
      <w:r w:rsidRPr="00413B46">
        <w:tab/>
        <w:t>The reference implementation does not have support for this command. In particular, it does not support use of this command to selectively disable algorithms. Proper support would require modification of the unmarshaling code so that each time an algorithm is unmarshaled, it would be verified as being enabled.</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5117" w:name="_Toc380749805"/>
      <w:bookmarkStart w:id="5118" w:name="_Toc432774254"/>
      <w:bookmarkStart w:id="5119" w:name="_Toc443576399"/>
      <w:bookmarkStart w:id="5120" w:name="_Toc473814137"/>
      <w:bookmarkStart w:id="5121" w:name="_Toc536441103"/>
      <w:bookmarkStart w:id="5122" w:name="_Toc24725785"/>
      <w:r w:rsidRPr="00413B46">
        <w:t xml:space="preserve">Table </w:t>
      </w:r>
      <w:r w:rsidRPr="00C42EAF">
        <w:fldChar w:fldCharType="begin"/>
      </w:r>
      <w:r w:rsidRPr="00413B46">
        <w:instrText xml:space="preserve"> SEQ Table \* ARABIC </w:instrText>
      </w:r>
      <w:r w:rsidRPr="00C42EAF">
        <w:fldChar w:fldCharType="separate"/>
      </w:r>
      <w:ins w:id="5123" w:author="David Wooten" w:date="2019-11-15T15:49:00Z">
        <w:r w:rsidR="00D51C42">
          <w:rPr>
            <w:noProof/>
          </w:rPr>
          <w:t>190</w:t>
        </w:r>
      </w:ins>
      <w:del w:id="5124" w:author="David Wooten" w:date="2019-11-15T15:49:00Z">
        <w:r w:rsidR="00E90F60" w:rsidDel="00D51C42">
          <w:rPr>
            <w:noProof/>
          </w:rPr>
          <w:delText>186</w:delText>
        </w:r>
      </w:del>
      <w:r w:rsidRPr="00C42EAF">
        <w:fldChar w:fldCharType="end"/>
      </w:r>
      <w:r w:rsidRPr="00413B46">
        <w:t xml:space="preserve"> — TPM2_SetAlgorithmSet Command</w:t>
      </w:r>
      <w:bookmarkEnd w:id="5117"/>
      <w:bookmarkEnd w:id="5118"/>
      <w:bookmarkEnd w:id="5119"/>
      <w:bookmarkEnd w:id="5120"/>
      <w:bookmarkEnd w:id="5121"/>
      <w:bookmarkEnd w:id="5122"/>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auto"/>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auto"/>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auto"/>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jc w:val="center"/>
        </w:trPr>
        <w:tc>
          <w:tcPr>
            <w:tcW w:w="2736" w:type="dxa"/>
            <w:tcBorders>
              <w:top w:val="single" w:sz="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top w:val="single" w:sz="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top w:val="single" w:sz="6" w:space="0" w:color="auto"/>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top w:val="single" w:sz="6" w:space="0" w:color="auto"/>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top w:val="single" w:sz="6" w:space="0" w:color="auto"/>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TPM_CC_SetAlgorithmSet {NV}</w:t>
            </w:r>
          </w:p>
        </w:tc>
      </w:tr>
      <w:tr w:rsidR="00C53E66" w:rsidRPr="00413B46" w:rsidTr="00B8394F">
        <w:trPr>
          <w:jc w:val="center"/>
        </w:trPr>
        <w:tc>
          <w:tcPr>
            <w:tcW w:w="2736" w:type="dxa"/>
            <w:tcBorders>
              <w:top w:val="dashDotStroked" w:sz="24"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TPMI_RH_PLATFORM</w:t>
            </w:r>
          </w:p>
        </w:tc>
        <w:tc>
          <w:tcPr>
            <w:tcW w:w="2016" w:type="dxa"/>
            <w:tcBorders>
              <w:top w:val="dashDotStroked" w:sz="24"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@authHandle</w:t>
            </w:r>
          </w:p>
        </w:tc>
        <w:tc>
          <w:tcPr>
            <w:tcW w:w="4608" w:type="dxa"/>
            <w:tcBorders>
              <w:top w:val="dashDotStroked" w:sz="24"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TPM_RH_PLATFORM</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B8394F">
        <w:trPr>
          <w:jc w:val="center"/>
        </w:trPr>
        <w:tc>
          <w:tcPr>
            <w:tcW w:w="2736" w:type="dxa"/>
            <w:tcBorders>
              <w:top w:val="thinThickThinSmallGap"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thinThickThinSmallGap"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algorithmSet</w:t>
            </w:r>
          </w:p>
        </w:tc>
        <w:tc>
          <w:tcPr>
            <w:tcW w:w="4608" w:type="dxa"/>
            <w:tcBorders>
              <w:top w:val="thinThickThinSmallGap"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a TPM vendor-dependent value indicating the algorithm set selection</w:t>
            </w:r>
          </w:p>
        </w:tc>
      </w:tr>
    </w:tbl>
    <w:p w:rsidR="00C53E66" w:rsidRPr="00413B46" w:rsidRDefault="00C53E66" w:rsidP="00C53E66">
      <w:pPr>
        <w:pStyle w:val="TABLE-title"/>
      </w:pPr>
      <w:bookmarkStart w:id="5125" w:name="_Toc380749806"/>
      <w:bookmarkStart w:id="5126" w:name="_Toc432774255"/>
      <w:bookmarkStart w:id="5127" w:name="_Toc443576400"/>
      <w:bookmarkStart w:id="5128" w:name="_Toc473814138"/>
      <w:bookmarkStart w:id="5129" w:name="_Toc536441104"/>
      <w:bookmarkStart w:id="5130" w:name="_Toc24725786"/>
      <w:r w:rsidRPr="00413B46">
        <w:t xml:space="preserve">Table </w:t>
      </w:r>
      <w:r w:rsidRPr="00C42EAF">
        <w:fldChar w:fldCharType="begin"/>
      </w:r>
      <w:r w:rsidRPr="00413B46">
        <w:instrText xml:space="preserve"> SEQ Table \* ARABIC </w:instrText>
      </w:r>
      <w:r w:rsidRPr="00C42EAF">
        <w:fldChar w:fldCharType="separate"/>
      </w:r>
      <w:ins w:id="5131" w:author="David Wooten" w:date="2019-11-15T15:49:00Z">
        <w:r w:rsidR="00D51C42">
          <w:rPr>
            <w:noProof/>
          </w:rPr>
          <w:t>191</w:t>
        </w:r>
      </w:ins>
      <w:del w:id="5132" w:author="David Wooten" w:date="2019-11-15T15:49:00Z">
        <w:r w:rsidR="00E90F60" w:rsidDel="00D51C42">
          <w:rPr>
            <w:noProof/>
          </w:rPr>
          <w:delText>187</w:delText>
        </w:r>
      </w:del>
      <w:r w:rsidRPr="00C42EAF">
        <w:fldChar w:fldCharType="end"/>
      </w:r>
      <w:r w:rsidRPr="00413B46">
        <w:t xml:space="preserve"> — TPM2_SetAlgorithmSet Response</w:t>
      </w:r>
      <w:bookmarkEnd w:id="5125"/>
      <w:bookmarkEnd w:id="5126"/>
      <w:bookmarkEnd w:id="5127"/>
      <w:bookmarkEnd w:id="5128"/>
      <w:bookmarkEnd w:id="5129"/>
      <w:bookmarkEnd w:id="513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auto"/>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auto"/>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auto"/>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jc w:val="center"/>
        </w:trPr>
        <w:tc>
          <w:tcPr>
            <w:tcW w:w="2736" w:type="dxa"/>
            <w:tcBorders>
              <w:top w:val="single" w:sz="4" w:space="0" w:color="auto"/>
              <w:left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top w:val="single" w:sz="4" w:space="0" w:color="auto"/>
              <w:left w:val="single" w:sz="8"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[[SetAlgorithmSet]]</w:t>
      </w:r>
    </w:p>
    <w:p w:rsidR="00C53E66" w:rsidRPr="00413B46" w:rsidRDefault="00C53E66" w:rsidP="00C53E66">
      <w:pPr>
        <w:pStyle w:val="Heading1"/>
      </w:pPr>
      <w:bookmarkStart w:id="5133" w:name="_Toc280189555"/>
      <w:bookmarkStart w:id="5134" w:name="_Toc280189602"/>
      <w:bookmarkStart w:id="5135" w:name="_Toc310935492"/>
      <w:bookmarkStart w:id="5136" w:name="_Toc380749599"/>
      <w:bookmarkStart w:id="5137" w:name="_Toc432774041"/>
      <w:bookmarkStart w:id="5138" w:name="_Toc443720899"/>
      <w:bookmarkStart w:id="5139" w:name="_Toc443576190"/>
      <w:bookmarkStart w:id="5140" w:name="_Toc473813913"/>
      <w:bookmarkStart w:id="5141" w:name="_Toc536440874"/>
      <w:bookmarkStart w:id="5142" w:name="_Toc24725549"/>
      <w:bookmarkStart w:id="5143" w:name="_Toc274757898"/>
      <w:bookmarkEnd w:id="5133"/>
      <w:bookmarkEnd w:id="5134"/>
      <w:r w:rsidRPr="00413B46">
        <w:lastRenderedPageBreak/>
        <w:t>Field Upgrade</w:t>
      </w:r>
      <w:bookmarkEnd w:id="5135"/>
      <w:bookmarkEnd w:id="5136"/>
      <w:bookmarkEnd w:id="5137"/>
      <w:bookmarkEnd w:id="5138"/>
      <w:bookmarkEnd w:id="5139"/>
      <w:bookmarkEnd w:id="5140"/>
      <w:bookmarkEnd w:id="5141"/>
      <w:bookmarkEnd w:id="5142"/>
    </w:p>
    <w:p w:rsidR="00C53E66" w:rsidRPr="00413B46" w:rsidRDefault="00C53E66" w:rsidP="00C53E66">
      <w:pPr>
        <w:pStyle w:val="Heading2"/>
        <w:ind w:left="0" w:firstLine="0"/>
      </w:pPr>
      <w:bookmarkStart w:id="5144" w:name="_Toc310935493"/>
      <w:bookmarkStart w:id="5145" w:name="_Toc380749600"/>
      <w:bookmarkStart w:id="5146" w:name="_Toc432774042"/>
      <w:bookmarkStart w:id="5147" w:name="_Toc443720900"/>
      <w:bookmarkStart w:id="5148" w:name="_Toc443576191"/>
      <w:bookmarkStart w:id="5149" w:name="_Toc473813914"/>
      <w:bookmarkStart w:id="5150" w:name="_Toc536440875"/>
      <w:bookmarkStart w:id="5151" w:name="_Toc24725550"/>
      <w:r w:rsidRPr="00413B46">
        <w:t>Introduction</w:t>
      </w:r>
      <w:bookmarkEnd w:id="5144"/>
      <w:bookmarkEnd w:id="5145"/>
      <w:bookmarkEnd w:id="5146"/>
      <w:bookmarkEnd w:id="5147"/>
      <w:bookmarkEnd w:id="5148"/>
      <w:bookmarkEnd w:id="5149"/>
      <w:bookmarkEnd w:id="5150"/>
      <w:bookmarkEnd w:id="5151"/>
    </w:p>
    <w:p w:rsidR="00C53E66" w:rsidRPr="00413B46" w:rsidRDefault="00C53E66" w:rsidP="00C53E66">
      <w:pPr>
        <w:pStyle w:val="BodyText"/>
      </w:pPr>
      <w:r w:rsidRPr="00413B46">
        <w:t>This clause contains the commands for managing field upgrade of the firmware in the TPM. The field upgrade scheme may be used for replacement or augmentation of the firmware installed in the TPM.</w:t>
      </w:r>
    </w:p>
    <w:p w:rsidR="00C53E66" w:rsidRPr="00413B46" w:rsidRDefault="00C53E66" w:rsidP="00C53E66">
      <w:pPr>
        <w:pStyle w:val="NOTE"/>
      </w:pPr>
      <w:proofErr w:type="gramStart"/>
      <w:r w:rsidRPr="00413B46">
        <w:t>EXAMPLE 1</w:t>
      </w:r>
      <w:r w:rsidRPr="00413B46">
        <w:tab/>
        <w:t>If an algorithm is found to be flawed, a patch of that algorithm might be installed using the firmware upgrade process.</w:t>
      </w:r>
      <w:proofErr w:type="gramEnd"/>
      <w:r w:rsidRPr="00413B46">
        <w:t xml:space="preserve"> The patch might be a replacement of a portion of the code or a complete replacement of the firmware.</w:t>
      </w:r>
    </w:p>
    <w:p w:rsidR="00C53E66" w:rsidRPr="00413B46" w:rsidRDefault="00C53E66" w:rsidP="00C53E66">
      <w:pPr>
        <w:pStyle w:val="NOTE"/>
      </w:pPr>
      <w:r w:rsidRPr="00413B46">
        <w:t>EXAMPLE 2</w:t>
      </w:r>
      <w:r w:rsidRPr="00413B46">
        <w:tab/>
        <w:t>If an additional set of ECC parameters is needed, the firmware process may be used to add the parameters to the TPM data set.</w:t>
      </w:r>
    </w:p>
    <w:p w:rsidR="00C53E66" w:rsidRPr="00413B46" w:rsidRDefault="00C53E66" w:rsidP="00C53E66">
      <w:pPr>
        <w:pStyle w:val="BodyText"/>
      </w:pPr>
      <w:r w:rsidRPr="00413B46">
        <w:t>The field upgrade process uses two commands (TPM2_</w:t>
      </w:r>
      <w:proofErr w:type="gramStart"/>
      <w:r w:rsidRPr="00413B46">
        <w:t>FieldUpgradeStart(</w:t>
      </w:r>
      <w:proofErr w:type="gramEnd"/>
      <w:r w:rsidRPr="00413B46">
        <w:t>) and TPM2_FieldUpgradeData()). TPM2_</w:t>
      </w:r>
      <w:proofErr w:type="gramStart"/>
      <w:r w:rsidRPr="00413B46">
        <w:t>FieldUpgradeStart(</w:t>
      </w:r>
      <w:proofErr w:type="gramEnd"/>
      <w:r w:rsidRPr="00413B46">
        <w:t xml:space="preserve">) validates that a signature on the provided digest is from the TPM manufacturer and that proper authorization is provided using </w:t>
      </w:r>
      <w:r w:rsidRPr="00413B46">
        <w:rPr>
          <w:i/>
        </w:rPr>
        <w:t>platformPolicy</w:t>
      </w:r>
      <w:r w:rsidRPr="00413B46">
        <w:t>.</w:t>
      </w:r>
    </w:p>
    <w:p w:rsidR="00C53E66" w:rsidRPr="00413B46" w:rsidRDefault="00C53E66" w:rsidP="00C53E66">
      <w:pPr>
        <w:pStyle w:val="NOTE"/>
      </w:pPr>
      <w:r w:rsidRPr="00413B46">
        <w:t>NOTE 1</w:t>
      </w:r>
      <w:r w:rsidRPr="00413B46">
        <w:tab/>
        <w:t xml:space="preserve">The </w:t>
      </w:r>
      <w:r w:rsidRPr="00413B46">
        <w:rPr>
          <w:i/>
        </w:rPr>
        <w:t>platformPolicy</w:t>
      </w:r>
      <w:r w:rsidRPr="00413B46">
        <w:t xml:space="preserve"> for field upgraded is defined by the PM and may include requirements that the upgrade be signed by the PM or the TPM owner and include any other constraints that are desired by the PM.</w:t>
      </w:r>
    </w:p>
    <w:p w:rsidR="00C53E66" w:rsidRPr="00413B46" w:rsidRDefault="00C53E66" w:rsidP="00C53E66">
      <w:pPr>
        <w:pStyle w:val="BodyText"/>
      </w:pPr>
      <w:r w:rsidRPr="00413B46">
        <w:t>If the proper authorization is given, the TPM will retain the signed digest and enter the Field Upgrade mode (FUM). While in FUM, the TPM will accept TPM2_</w:t>
      </w:r>
      <w:proofErr w:type="gramStart"/>
      <w:r w:rsidRPr="00413B46">
        <w:t>FieldUpgradeData(</w:t>
      </w:r>
      <w:proofErr w:type="gramEnd"/>
      <w:r w:rsidRPr="00413B46">
        <w:t>) commands. It may accept other commands if it is able to complete them using the previously installed firmware. Otherwise, it will return TPM_RC_UPGRADE.</w:t>
      </w:r>
    </w:p>
    <w:p w:rsidR="00C53E66" w:rsidRPr="00413B46" w:rsidRDefault="00C53E66" w:rsidP="00C53E66">
      <w:pPr>
        <w:pStyle w:val="BodyText"/>
      </w:pPr>
      <w:r w:rsidRPr="00413B46">
        <w:t>Each block of the field upgrade shall contain the digest of the next block of the field upgrade data. That digest shall be included in the digest of the previous block. The digest of the first block is signed by the TPM manufacturer. That signature and first block digest are the parameters for TPM2_</w:t>
      </w:r>
      <w:proofErr w:type="gramStart"/>
      <w:r w:rsidRPr="00413B46">
        <w:t>FieldUpgradeStart(</w:t>
      </w:r>
      <w:proofErr w:type="gramEnd"/>
      <w:r w:rsidRPr="00413B46">
        <w:t>). The digest is saved in the TPM as the required digest for the next field upgrade data block and as the identifier of the field upgrade sequence.</w:t>
      </w:r>
    </w:p>
    <w:p w:rsidR="00C53E66" w:rsidRPr="00413B46" w:rsidRDefault="00C53E66" w:rsidP="00C53E66">
      <w:pPr>
        <w:pStyle w:val="BodyText"/>
      </w:pPr>
      <w:r w:rsidRPr="00413B46">
        <w:t>For each field upgrade data block that is sent to the TPM by TPM2_</w:t>
      </w:r>
      <w:proofErr w:type="gramStart"/>
      <w:r w:rsidRPr="00413B46">
        <w:t>FieldUpgradeData(</w:t>
      </w:r>
      <w:proofErr w:type="gramEnd"/>
      <w:r w:rsidRPr="00413B46">
        <w:t>), the TPM shall validate that the digest matches the required digest and if not, shall return TPM_RC_VALUE. The TPM shall extract the digest of the next expected block and return that value to the caller, along with the digest of the first data block of the update sequence.</w:t>
      </w:r>
    </w:p>
    <w:p w:rsidR="00C53E66" w:rsidRPr="00413B46" w:rsidRDefault="00C53E66" w:rsidP="00C53E66">
      <w:pPr>
        <w:pStyle w:val="BodyText"/>
      </w:pPr>
      <w:r w:rsidRPr="00413B46">
        <w:t>The system may attempt to abandon the firmware upgrade by using a zero-length buffer in TPM2_</w:t>
      </w:r>
      <w:proofErr w:type="gramStart"/>
      <w:r w:rsidRPr="00413B46">
        <w:t>FieldUpdateData(</w:t>
      </w:r>
      <w:proofErr w:type="gramEnd"/>
      <w:r w:rsidRPr="00413B46">
        <w:t>). If the TPM is able to resume operation using the firmware present when the upgrade started, then the TPM will indicate that it has abandon the update by setting the digest of the next block to the Empty Buffer. If the TPM cannot abandon the update, it will return the expected next digest.</w:t>
      </w:r>
    </w:p>
    <w:p w:rsidR="00C53E66" w:rsidRPr="00413B46" w:rsidRDefault="00C53E66" w:rsidP="00C53E66">
      <w:pPr>
        <w:pStyle w:val="BodyText"/>
      </w:pPr>
      <w:r w:rsidRPr="00413B46">
        <w:t>The system may also attempt to abandon the update because of a power interruption. If the TPM is able to resume normal operations, then it will respond normally to TPM2_</w:t>
      </w:r>
      <w:proofErr w:type="gramStart"/>
      <w:r w:rsidRPr="00413B46">
        <w:t>Startup(</w:t>
      </w:r>
      <w:proofErr w:type="gramEnd"/>
      <w:r w:rsidRPr="00413B46">
        <w:t>). If the TPM is not able to resume normal operations, then it will respond to any command but TPM2_</w:t>
      </w:r>
      <w:proofErr w:type="gramStart"/>
      <w:r w:rsidRPr="00413B46">
        <w:t>FieldUpgradeData(</w:t>
      </w:r>
      <w:proofErr w:type="gramEnd"/>
      <w:r w:rsidRPr="00413B46">
        <w:t>) with TPM_RC_UPGRADE.</w:t>
      </w:r>
    </w:p>
    <w:p w:rsidR="00C53E66" w:rsidRPr="00413B46" w:rsidRDefault="00C53E66" w:rsidP="00C53E66">
      <w:pPr>
        <w:pStyle w:val="BodyText"/>
      </w:pPr>
      <w:r w:rsidRPr="00413B46">
        <w:t>After a _TPM_Init, system software may not be able to resume the field upgrade that was in process when the power interruption occurred. In such case, the TPM firmware may be reset to one of two other values:</w:t>
      </w:r>
    </w:p>
    <w:p w:rsidR="00C53E66" w:rsidRPr="00413B46" w:rsidRDefault="00C53E66" w:rsidP="00C53E66">
      <w:pPr>
        <w:pStyle w:val="ListBullet"/>
      </w:pPr>
      <w:r w:rsidRPr="00413B46">
        <w:t>the original firmware that was installed at the factory (“initial firmware”); or</w:t>
      </w:r>
    </w:p>
    <w:p w:rsidR="00C53E66" w:rsidRPr="00413B46" w:rsidRDefault="00C53E66" w:rsidP="00C53E66">
      <w:pPr>
        <w:pStyle w:val="ListBullet"/>
      </w:pPr>
      <w:proofErr w:type="gramStart"/>
      <w:r w:rsidRPr="00413B46">
        <w:t>the</w:t>
      </w:r>
      <w:proofErr w:type="gramEnd"/>
      <w:r w:rsidRPr="00413B46">
        <w:t xml:space="preserve"> firmware that was in the TPM when the field upgrade process started (“previous firmware”).</w:t>
      </w:r>
    </w:p>
    <w:p w:rsidR="00C53E66" w:rsidRPr="00413B46" w:rsidRDefault="00C53E66" w:rsidP="00C53E66">
      <w:pPr>
        <w:pStyle w:val="BodyText"/>
      </w:pPr>
      <w:r w:rsidRPr="00413B46">
        <w:t>The TPM retains the digest of the first block for these firmware images and checks to see if the first block after _TPM_Init matches either of those digests. If so, the firmware update process restarts and the original firmware may be loaded.</w:t>
      </w:r>
    </w:p>
    <w:p w:rsidR="00C53E66" w:rsidRPr="00413B46" w:rsidRDefault="00C53E66" w:rsidP="00C53E66">
      <w:pPr>
        <w:pStyle w:val="NOTE"/>
      </w:pPr>
      <w:r w:rsidRPr="00413B46">
        <w:lastRenderedPageBreak/>
        <w:t>NOTE 2</w:t>
      </w:r>
      <w:r w:rsidRPr="00413B46">
        <w:tab/>
        <w:t>The TPM is required to accept the previous firmware as either a vendor-provided update or as recovered from the TPM using TPM2_FirmwareRead().</w:t>
      </w:r>
    </w:p>
    <w:p w:rsidR="00C53E66" w:rsidRPr="00413B46" w:rsidRDefault="00C53E66" w:rsidP="00C53E66">
      <w:pPr>
        <w:pStyle w:val="BodyText"/>
      </w:pPr>
      <w:r w:rsidRPr="00413B46">
        <w:t>When the last block of the firmware upgrade is loaded into the TPM (indicated to the TPM by data in the data block in a TPM vendor-specific manner), the TPM will complete the upgrade process. If the TPM is able to resume normal operations without a reboot, it will set the hash algorithm of the next block to TPM_ALG_NULL and return TPM_RC_SUCCESS. If a reboot is required, the TPM shall return TPM_RC_REBOOT in response to the last TPM2_</w:t>
      </w:r>
      <w:proofErr w:type="gramStart"/>
      <w:r w:rsidRPr="00413B46">
        <w:t>FieldUpgradeData(</w:t>
      </w:r>
      <w:proofErr w:type="gramEnd"/>
      <w:r w:rsidRPr="00413B46">
        <w:t>) and all subsequent TPM commands until a _TPM_Init is received.</w:t>
      </w:r>
    </w:p>
    <w:p w:rsidR="00C53E66" w:rsidRPr="00413B46" w:rsidRDefault="00C53E66" w:rsidP="00C53E66">
      <w:pPr>
        <w:pStyle w:val="NOTE"/>
      </w:pPr>
      <w:r w:rsidRPr="00413B46">
        <w:t>NOTE 3</w:t>
      </w:r>
      <w:r w:rsidRPr="00413B46">
        <w:tab/>
        <w:t>Because no additional data is allowed when the response code is not TPM_RC_SUCCESS, the TPM returns TPM_RC_SUCCESS for all calls to TPM2_</w:t>
      </w:r>
      <w:proofErr w:type="gramStart"/>
      <w:r w:rsidRPr="00413B46">
        <w:t>FieldUpgradeData(</w:t>
      </w:r>
      <w:proofErr w:type="gramEnd"/>
      <w:r w:rsidRPr="00413B46">
        <w:t>) except the last. In this manner, the TPM is able to indicate the digest of the next block. If a _TPM_Init occurs while the TPM is in FUM, the next block may be the digest for the first block of the original firmware. If it is not, then the TPM will not accept the original firmware until the next _TPM_Init when the TPM is in FUM.</w:t>
      </w:r>
    </w:p>
    <w:p w:rsidR="00C53E66" w:rsidRPr="00413B46" w:rsidRDefault="00C53E66" w:rsidP="00C53E66">
      <w:pPr>
        <w:pStyle w:val="BodyText"/>
      </w:pPr>
      <w:r w:rsidRPr="00413B46">
        <w:t xml:space="preserve">During the field upgrade process, </w:t>
      </w:r>
      <w:proofErr w:type="gramStart"/>
      <w:r w:rsidRPr="00413B46">
        <w:t>either the</w:t>
      </w:r>
      <w:proofErr w:type="gramEnd"/>
      <w:r w:rsidRPr="00413B46">
        <w:t xml:space="preserve"> one specified in this clause or a vendor proprietary field upgrade process, the TPM </w:t>
      </w:r>
      <w:r w:rsidR="00174F12">
        <w:t>should</w:t>
      </w:r>
      <w:r w:rsidR="00174F12" w:rsidRPr="00413B46">
        <w:t xml:space="preserve"> </w:t>
      </w:r>
      <w:r w:rsidRPr="00413B46">
        <w:t>preserve:</w:t>
      </w:r>
    </w:p>
    <w:p w:rsidR="00C53E66" w:rsidRPr="00413B46" w:rsidRDefault="00C53E66" w:rsidP="00C53E66">
      <w:pPr>
        <w:pStyle w:val="ListBullet"/>
      </w:pPr>
      <w:r w:rsidRPr="00413B46">
        <w:t>Primary Seeds;</w:t>
      </w:r>
    </w:p>
    <w:p w:rsidR="00C53E66" w:rsidRPr="00413B46" w:rsidRDefault="00C53E66" w:rsidP="00C53E66">
      <w:pPr>
        <w:pStyle w:val="ListBullet"/>
      </w:pPr>
      <w:r w:rsidRPr="00413B46">
        <w:t xml:space="preserve">Hierarchy </w:t>
      </w:r>
      <w:r w:rsidRPr="00413B46">
        <w:rPr>
          <w:i/>
        </w:rPr>
        <w:t>authValue</w:t>
      </w:r>
      <w:r w:rsidRPr="00413B46">
        <w:t xml:space="preserve">, </w:t>
      </w:r>
      <w:r w:rsidRPr="00413B46">
        <w:rPr>
          <w:i/>
        </w:rPr>
        <w:t>authPolicy</w:t>
      </w:r>
      <w:r w:rsidRPr="00413B46">
        <w:t xml:space="preserve">, and </w:t>
      </w:r>
      <w:r w:rsidRPr="00413B46">
        <w:rPr>
          <w:i/>
        </w:rPr>
        <w:t>proof</w:t>
      </w:r>
      <w:r w:rsidRPr="00413B46">
        <w:t xml:space="preserve"> values;</w:t>
      </w:r>
    </w:p>
    <w:p w:rsidR="00C53E66" w:rsidRPr="00413B46" w:rsidRDefault="00C53E66" w:rsidP="00C53E66">
      <w:pPr>
        <w:pStyle w:val="ListBullet"/>
      </w:pPr>
      <w:r w:rsidRPr="00413B46">
        <w:t xml:space="preserve">Lockout </w:t>
      </w:r>
      <w:r w:rsidRPr="00413B46">
        <w:rPr>
          <w:i/>
        </w:rPr>
        <w:t>authValue</w:t>
      </w:r>
      <w:r w:rsidRPr="00413B46">
        <w:t xml:space="preserve"> and authorization failure count values;</w:t>
      </w:r>
    </w:p>
    <w:p w:rsidR="00C53E66" w:rsidRPr="00413B46" w:rsidRDefault="00C53E66" w:rsidP="00C53E66">
      <w:pPr>
        <w:pStyle w:val="ListBullet"/>
      </w:pPr>
      <w:r w:rsidRPr="00413B46">
        <w:t>PCR authValue and authPolicy values;</w:t>
      </w:r>
    </w:p>
    <w:p w:rsidR="00C53E66" w:rsidRPr="00413B46" w:rsidRDefault="00C53E66" w:rsidP="00C53E66">
      <w:pPr>
        <w:pStyle w:val="ListBullet"/>
      </w:pPr>
      <w:r w:rsidRPr="00413B46">
        <w:t>NV Index allocations and contents;</w:t>
      </w:r>
    </w:p>
    <w:p w:rsidR="00C53E66" w:rsidRPr="00413B46" w:rsidRDefault="00C53E66" w:rsidP="00C53E66">
      <w:pPr>
        <w:pStyle w:val="ListBullet"/>
      </w:pPr>
      <w:r w:rsidRPr="00413B46">
        <w:t>Persistent object allocations and contents; and</w:t>
      </w:r>
    </w:p>
    <w:p w:rsidR="00C53E66" w:rsidRPr="00413B46" w:rsidRDefault="00C53E66" w:rsidP="00C53E66">
      <w:pPr>
        <w:pStyle w:val="ListBullet"/>
      </w:pPr>
      <w:r w:rsidRPr="00413B46">
        <w:t>Clock.</w:t>
      </w:r>
    </w:p>
    <w:p w:rsidR="00C53E66" w:rsidRPr="00413B46" w:rsidRDefault="00C53E66" w:rsidP="00C53E66">
      <w:pPr>
        <w:pStyle w:val="NOTE"/>
      </w:pPr>
      <w:r w:rsidRPr="00413B46">
        <w:t>NOTE 4</w:t>
      </w:r>
      <w:r w:rsidRPr="00413B46">
        <w:tab/>
        <w:t>A platform manufacturer may provide a means to change preserved data to accommodate a case where a field upgrade fixes a flaw that might have compromised TPM secrets.</w:t>
      </w:r>
    </w:p>
    <w:p w:rsidR="00C53E66" w:rsidRPr="00413B46" w:rsidRDefault="00C53E66" w:rsidP="00C53E66">
      <w:pPr>
        <w:pStyle w:val="Heading2"/>
        <w:pageBreakBefore/>
      </w:pPr>
      <w:bookmarkStart w:id="5152" w:name="_Toc310935494"/>
      <w:bookmarkStart w:id="5153" w:name="_Toc380749601"/>
      <w:bookmarkStart w:id="5154" w:name="_Toc432774043"/>
      <w:bookmarkStart w:id="5155" w:name="_Toc443720901"/>
      <w:bookmarkStart w:id="5156" w:name="_Toc443576192"/>
      <w:bookmarkStart w:id="5157" w:name="_Toc473813915"/>
      <w:bookmarkStart w:id="5158" w:name="_Toc536440876"/>
      <w:bookmarkStart w:id="5159" w:name="_Toc24725551"/>
      <w:r w:rsidRPr="00413B46">
        <w:lastRenderedPageBreak/>
        <w:t>TPM2_FieldUpgradeStart</w:t>
      </w:r>
      <w:bookmarkEnd w:id="5143"/>
      <w:bookmarkEnd w:id="5152"/>
      <w:bookmarkEnd w:id="5153"/>
      <w:bookmarkEnd w:id="5154"/>
      <w:bookmarkEnd w:id="5155"/>
      <w:bookmarkEnd w:id="5156"/>
      <w:bookmarkEnd w:id="5157"/>
      <w:bookmarkEnd w:id="5158"/>
      <w:bookmarkEnd w:id="5159"/>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 xml:space="preserve">This command uses </w:t>
      </w:r>
      <w:r w:rsidRPr="00413B46">
        <w:rPr>
          <w:i/>
        </w:rPr>
        <w:t>platformPolicy</w:t>
      </w:r>
      <w:r w:rsidRPr="00413B46">
        <w:t xml:space="preserve"> and a TPM Vendor Authorization Key to authorize a Field Upgrade Manifest.</w:t>
      </w:r>
    </w:p>
    <w:p w:rsidR="00C53E66" w:rsidRPr="00413B46" w:rsidRDefault="00C53E66" w:rsidP="00C53E66">
      <w:pPr>
        <w:pStyle w:val="BodyText"/>
      </w:pPr>
      <w:r w:rsidRPr="00413B46">
        <w:t>If the signature checks succeed, the authorization is valid and the TPM will accept TPM2_</w:t>
      </w:r>
      <w:proofErr w:type="gramStart"/>
      <w:r w:rsidRPr="00413B46">
        <w:t>FieldUpgradeData(</w:t>
      </w:r>
      <w:proofErr w:type="gramEnd"/>
      <w:r w:rsidRPr="00413B46">
        <w:t>).</w:t>
      </w:r>
    </w:p>
    <w:p w:rsidR="00C53E66" w:rsidRPr="00413B46" w:rsidRDefault="00C53E66" w:rsidP="00C53E66">
      <w:pPr>
        <w:pStyle w:val="BodyText"/>
      </w:pPr>
      <w:r w:rsidRPr="00413B46">
        <w:t xml:space="preserve">This signature is checked against the loaded key referenced by </w:t>
      </w:r>
      <w:r w:rsidRPr="00413B46">
        <w:rPr>
          <w:i/>
        </w:rPr>
        <w:t>keyHandle</w:t>
      </w:r>
      <w:r w:rsidRPr="00413B46">
        <w:t>. This key will have a Name that is the same as a value that is part of the TPM firmware data. If the signature is not valid, the TPM shall return TPM_RC_SIGNATURE.</w:t>
      </w:r>
    </w:p>
    <w:p w:rsidR="00C53E66" w:rsidRPr="00413B46" w:rsidRDefault="00C53E66" w:rsidP="00C53E66">
      <w:pPr>
        <w:pStyle w:val="NOTE"/>
      </w:pPr>
      <w:r w:rsidRPr="00413B46">
        <w:t>NOTE</w:t>
      </w:r>
      <w:r w:rsidRPr="00413B46">
        <w:tab/>
        <w:t>A loaded key is used rather than a hard-coded key to reduce the amount of memory needed for this key data in case more than one vendor key is needed.</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5160" w:name="_Toc380749807"/>
      <w:bookmarkStart w:id="5161" w:name="_Toc432774256"/>
      <w:bookmarkStart w:id="5162" w:name="_Toc443576401"/>
      <w:bookmarkStart w:id="5163" w:name="_Toc473814139"/>
      <w:bookmarkStart w:id="5164" w:name="_Toc536441105"/>
      <w:bookmarkStart w:id="5165" w:name="_Toc24725787"/>
      <w:r w:rsidRPr="00413B46">
        <w:t xml:space="preserve">Table </w:t>
      </w:r>
      <w:r w:rsidRPr="00C42EAF">
        <w:fldChar w:fldCharType="begin"/>
      </w:r>
      <w:r w:rsidRPr="00413B46">
        <w:instrText xml:space="preserve"> SEQ Table \* ARABIC </w:instrText>
      </w:r>
      <w:r w:rsidRPr="00C42EAF">
        <w:fldChar w:fldCharType="separate"/>
      </w:r>
      <w:ins w:id="5166" w:author="David Wooten" w:date="2019-11-15T15:49:00Z">
        <w:r w:rsidR="00D51C42">
          <w:rPr>
            <w:noProof/>
          </w:rPr>
          <w:t>192</w:t>
        </w:r>
      </w:ins>
      <w:del w:id="5167" w:author="David Wooten" w:date="2019-11-15T15:49:00Z">
        <w:r w:rsidR="00E90F60" w:rsidDel="00D51C42">
          <w:rPr>
            <w:noProof/>
          </w:rPr>
          <w:delText>188</w:delText>
        </w:r>
      </w:del>
      <w:r w:rsidRPr="00C42EAF">
        <w:fldChar w:fldCharType="end"/>
      </w:r>
      <w:r w:rsidRPr="00413B46">
        <w:t xml:space="preserve"> — TPM2_FieldUpgradeStart Command</w:t>
      </w:r>
      <w:bookmarkEnd w:id="5160"/>
      <w:bookmarkEnd w:id="5161"/>
      <w:bookmarkEnd w:id="5162"/>
      <w:bookmarkEnd w:id="5163"/>
      <w:bookmarkEnd w:id="5164"/>
      <w:bookmarkEnd w:id="516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TPM_CC_FieldUpgradeStart</w:t>
            </w:r>
          </w:p>
        </w:tc>
      </w:tr>
      <w:tr w:rsidR="00C53E66" w:rsidRPr="00413B46" w:rsidTr="00B8394F">
        <w:trPr>
          <w:cantSplit/>
          <w:jc w:val="center"/>
        </w:trPr>
        <w:tc>
          <w:tcPr>
            <w:tcW w:w="2736" w:type="dxa"/>
            <w:tcBorders>
              <w:top w:val="dashDotStroked" w:sz="24" w:space="0" w:color="auto"/>
              <w:left w:val="single" w:sz="12" w:space="0" w:color="auto"/>
              <w:bottom w:val="single" w:sz="8" w:space="0" w:color="auto"/>
              <w:right w:val="single" w:sz="8" w:space="0" w:color="auto"/>
            </w:tcBorders>
            <w:vAlign w:val="center"/>
          </w:tcPr>
          <w:p w:rsidR="00C53E66" w:rsidRPr="00413B46" w:rsidRDefault="00C53E66" w:rsidP="00B8394F">
            <w:pPr>
              <w:pStyle w:val="TABLE-cell"/>
            </w:pPr>
            <w:r w:rsidRPr="00413B46">
              <w:t>TPMI_RH_PLATFORM</w:t>
            </w:r>
          </w:p>
        </w:tc>
        <w:tc>
          <w:tcPr>
            <w:tcW w:w="2016" w:type="dxa"/>
            <w:tcBorders>
              <w:top w:val="dashDotStroked" w:sz="24" w:space="0" w:color="auto"/>
              <w:left w:val="single" w:sz="8" w:space="0" w:color="auto"/>
              <w:bottom w:val="single" w:sz="8" w:space="0" w:color="auto"/>
              <w:right w:val="single" w:sz="8" w:space="0" w:color="auto"/>
            </w:tcBorders>
            <w:vAlign w:val="center"/>
          </w:tcPr>
          <w:p w:rsidR="00C53E66" w:rsidRPr="00413B46" w:rsidRDefault="00C53E66" w:rsidP="00B8394F">
            <w:pPr>
              <w:pStyle w:val="TABLE-cell"/>
            </w:pPr>
            <w:r w:rsidRPr="00413B46">
              <w:t>@authorization</w:t>
            </w:r>
          </w:p>
        </w:tc>
        <w:tc>
          <w:tcPr>
            <w:tcW w:w="4608" w:type="dxa"/>
            <w:tcBorders>
              <w:top w:val="dashDotStroked" w:sz="24" w:space="0" w:color="auto"/>
              <w:left w:val="single" w:sz="8" w:space="0" w:color="auto"/>
              <w:bottom w:val="single" w:sz="8" w:space="0" w:color="auto"/>
              <w:right w:val="single" w:sz="12" w:space="0" w:color="auto"/>
            </w:tcBorders>
            <w:vAlign w:val="center"/>
          </w:tcPr>
          <w:p w:rsidR="00C53E66" w:rsidRPr="00413B46" w:rsidRDefault="00C53E66" w:rsidP="00B8394F">
            <w:pPr>
              <w:pStyle w:val="TABLE-cell"/>
            </w:pPr>
            <w:r w:rsidRPr="00413B46">
              <w:t>TPM_RH_PLATFORM+{PP}</w:t>
            </w:r>
          </w:p>
          <w:p w:rsidR="00C53E66" w:rsidRPr="00413B46" w:rsidRDefault="00C53E66" w:rsidP="00B8394F">
            <w:pPr>
              <w:pStyle w:val="TABLE-cell"/>
            </w:pPr>
            <w:r w:rsidRPr="00413B46">
              <w:t>Auth Index:1</w:t>
            </w:r>
          </w:p>
          <w:p w:rsidR="00C53E66" w:rsidRPr="00413B46" w:rsidRDefault="00C53E66" w:rsidP="00B8394F">
            <w:pPr>
              <w:pStyle w:val="TABLE-cell"/>
            </w:pPr>
            <w:r w:rsidRPr="00413B46">
              <w:t>Auth Role: ADMIN</w:t>
            </w:r>
          </w:p>
        </w:tc>
      </w:tr>
      <w:tr w:rsidR="00C53E66" w:rsidRPr="00413B46" w:rsidTr="00B8394F">
        <w:trPr>
          <w:cantSplit/>
          <w:jc w:val="center"/>
        </w:trPr>
        <w:tc>
          <w:tcPr>
            <w:tcW w:w="2736" w:type="dxa"/>
            <w:tcBorders>
              <w:top w:val="single" w:sz="8"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TPMI_DH_OBJECT</w:t>
            </w:r>
          </w:p>
        </w:tc>
        <w:tc>
          <w:tcPr>
            <w:tcW w:w="2016" w:type="dxa"/>
            <w:tcBorders>
              <w:top w:val="single" w:sz="8"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keyHandle</w:t>
            </w:r>
          </w:p>
        </w:tc>
        <w:tc>
          <w:tcPr>
            <w:tcW w:w="4608" w:type="dxa"/>
            <w:tcBorders>
              <w:top w:val="single" w:sz="8"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 xml:space="preserve">handle of a public area that contains the TPM Vendor Authorization Key that will be used to validate </w:t>
            </w:r>
            <w:r w:rsidRPr="00413B46">
              <w:rPr>
                <w:i/>
              </w:rPr>
              <w:t>manifestSignature</w:t>
            </w:r>
          </w:p>
          <w:p w:rsidR="00C53E66" w:rsidRPr="00413B46" w:rsidRDefault="00C53E66" w:rsidP="00B8394F">
            <w:pPr>
              <w:pStyle w:val="TABLE-cell"/>
            </w:pPr>
            <w:r w:rsidRPr="00413B46">
              <w:t>Auth Index: None</w:t>
            </w:r>
          </w:p>
        </w:tc>
      </w:tr>
      <w:tr w:rsidR="00C53E66" w:rsidRPr="00413B46" w:rsidTr="00B8394F">
        <w:trPr>
          <w:cantSplit/>
          <w:jc w:val="center"/>
        </w:trPr>
        <w:tc>
          <w:tcPr>
            <w:tcW w:w="2736" w:type="dxa"/>
            <w:tcBorders>
              <w:top w:val="thinThickThinSmallGap" w:sz="12" w:space="0" w:color="auto"/>
              <w:left w:val="single" w:sz="12" w:space="0" w:color="auto"/>
              <w:right w:val="single" w:sz="8" w:space="0" w:color="auto"/>
            </w:tcBorders>
            <w:vAlign w:val="center"/>
          </w:tcPr>
          <w:p w:rsidR="00C53E66" w:rsidRPr="00413B46" w:rsidRDefault="00C53E66" w:rsidP="00B8394F">
            <w:pPr>
              <w:pStyle w:val="TABLE-cell"/>
            </w:pPr>
            <w:r w:rsidRPr="00413B46">
              <w:t>TPM2B_DIGEST</w:t>
            </w:r>
          </w:p>
        </w:tc>
        <w:tc>
          <w:tcPr>
            <w:tcW w:w="2016" w:type="dxa"/>
            <w:tcBorders>
              <w:top w:val="thinThickThinSmallGap" w:sz="12" w:space="0" w:color="auto"/>
              <w:left w:val="single" w:sz="8" w:space="0" w:color="auto"/>
              <w:right w:val="single" w:sz="8" w:space="0" w:color="auto"/>
            </w:tcBorders>
            <w:vAlign w:val="center"/>
          </w:tcPr>
          <w:p w:rsidR="00C53E66" w:rsidRPr="00413B46" w:rsidRDefault="00C53E66" w:rsidP="00B8394F">
            <w:pPr>
              <w:pStyle w:val="TABLE-cell"/>
            </w:pPr>
            <w:r w:rsidRPr="00413B46">
              <w:t>fuDigest</w:t>
            </w:r>
          </w:p>
        </w:tc>
        <w:tc>
          <w:tcPr>
            <w:tcW w:w="4608" w:type="dxa"/>
            <w:tcBorders>
              <w:top w:val="thinThickThinSmallGap" w:sz="12" w:space="0" w:color="auto"/>
              <w:left w:val="single" w:sz="8" w:space="0" w:color="auto"/>
              <w:right w:val="single" w:sz="12" w:space="0" w:color="auto"/>
            </w:tcBorders>
            <w:vAlign w:val="center"/>
          </w:tcPr>
          <w:p w:rsidR="00C53E66" w:rsidRPr="00413B46" w:rsidRDefault="00C53E66" w:rsidP="00B8394F">
            <w:pPr>
              <w:pStyle w:val="TABLE-cell"/>
            </w:pPr>
            <w:r w:rsidRPr="00413B46">
              <w:t>digest of the first block in the field upgrade sequence</w:t>
            </w:r>
          </w:p>
        </w:tc>
      </w:tr>
      <w:tr w:rsidR="00C53E66" w:rsidRPr="00413B46" w:rsidTr="00B8394F">
        <w:trPr>
          <w:cantSplit/>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TPMT_SIGNATURE</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manifestSignature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 xml:space="preserve">signature over </w:t>
            </w:r>
            <w:r w:rsidRPr="00413B46">
              <w:rPr>
                <w:i/>
              </w:rPr>
              <w:t>fuDigest</w:t>
            </w:r>
            <w:r w:rsidRPr="00413B46">
              <w:t xml:space="preserve"> using the key associated with </w:t>
            </w:r>
            <w:r w:rsidRPr="00413B46">
              <w:rPr>
                <w:i/>
              </w:rPr>
              <w:t>keyHandle</w:t>
            </w:r>
            <w:r w:rsidRPr="00413B46">
              <w:t xml:space="preserve"> (not optional)</w:t>
            </w:r>
          </w:p>
        </w:tc>
      </w:tr>
    </w:tbl>
    <w:p w:rsidR="00C53E66" w:rsidRPr="00413B46" w:rsidRDefault="00C53E66" w:rsidP="00C53E66">
      <w:pPr>
        <w:pStyle w:val="TABLE-title"/>
      </w:pPr>
      <w:bookmarkStart w:id="5168" w:name="_Toc380749808"/>
      <w:bookmarkStart w:id="5169" w:name="_Toc432774257"/>
      <w:bookmarkStart w:id="5170" w:name="_Toc443576402"/>
      <w:bookmarkStart w:id="5171" w:name="_Toc473814140"/>
      <w:bookmarkStart w:id="5172" w:name="_Toc536441106"/>
      <w:bookmarkStart w:id="5173" w:name="_Toc24725788"/>
      <w:r w:rsidRPr="00413B46">
        <w:t xml:space="preserve">Table </w:t>
      </w:r>
      <w:r w:rsidRPr="00C42EAF">
        <w:fldChar w:fldCharType="begin"/>
      </w:r>
      <w:r w:rsidRPr="00413B46">
        <w:instrText xml:space="preserve"> SEQ Table \* ARABIC </w:instrText>
      </w:r>
      <w:r w:rsidRPr="00C42EAF">
        <w:fldChar w:fldCharType="separate"/>
      </w:r>
      <w:ins w:id="5174" w:author="David Wooten" w:date="2019-11-15T15:49:00Z">
        <w:r w:rsidR="00D51C42">
          <w:rPr>
            <w:noProof/>
          </w:rPr>
          <w:t>193</w:t>
        </w:r>
      </w:ins>
      <w:del w:id="5175" w:author="David Wooten" w:date="2019-11-15T15:49:00Z">
        <w:r w:rsidR="00E90F60" w:rsidDel="00D51C42">
          <w:rPr>
            <w:noProof/>
          </w:rPr>
          <w:delText>189</w:delText>
        </w:r>
      </w:del>
      <w:r w:rsidRPr="00C42EAF">
        <w:fldChar w:fldCharType="end"/>
      </w:r>
      <w:r w:rsidRPr="00413B46">
        <w:t xml:space="preserve"> — TPM2_FieldUpgradeStart Response</w:t>
      </w:r>
      <w:bookmarkEnd w:id="5168"/>
      <w:bookmarkEnd w:id="5169"/>
      <w:bookmarkEnd w:id="5170"/>
      <w:bookmarkEnd w:id="5171"/>
      <w:bookmarkEnd w:id="5172"/>
      <w:bookmarkEnd w:id="5173"/>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[[FieldUpgradeStart]]</w:t>
      </w:r>
    </w:p>
    <w:p w:rsidR="00C53E66" w:rsidRPr="00413B46" w:rsidRDefault="00C53E66" w:rsidP="00C53E66">
      <w:pPr>
        <w:pStyle w:val="Heading2"/>
        <w:pageBreakBefore/>
      </w:pPr>
      <w:bookmarkStart w:id="5176" w:name="_Toc274757899"/>
      <w:bookmarkStart w:id="5177" w:name="_Toc310935495"/>
      <w:bookmarkStart w:id="5178" w:name="_Toc380749602"/>
      <w:bookmarkStart w:id="5179" w:name="_Toc432774044"/>
      <w:bookmarkStart w:id="5180" w:name="_Toc443720902"/>
      <w:bookmarkStart w:id="5181" w:name="_Toc443576193"/>
      <w:bookmarkStart w:id="5182" w:name="_Toc473813916"/>
      <w:bookmarkStart w:id="5183" w:name="_Toc536440877"/>
      <w:bookmarkStart w:id="5184" w:name="_Toc24725552"/>
      <w:r w:rsidRPr="00413B46">
        <w:lastRenderedPageBreak/>
        <w:t>TPM2_FieldUpgradeData</w:t>
      </w:r>
      <w:bookmarkEnd w:id="5176"/>
      <w:bookmarkEnd w:id="5177"/>
      <w:bookmarkEnd w:id="5178"/>
      <w:bookmarkEnd w:id="5179"/>
      <w:bookmarkEnd w:id="5180"/>
      <w:bookmarkEnd w:id="5181"/>
      <w:bookmarkEnd w:id="5182"/>
      <w:bookmarkEnd w:id="5183"/>
      <w:bookmarkEnd w:id="5184"/>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 xml:space="preserve">This command will take the actual field upgrade image to be installed on the TPM. The exact format of </w:t>
      </w:r>
      <w:r w:rsidRPr="00413B46">
        <w:rPr>
          <w:i/>
        </w:rPr>
        <w:t>fuData</w:t>
      </w:r>
      <w:r w:rsidRPr="00413B46">
        <w:t xml:space="preserve"> is vendor-specific. This command is only possible following a successful TPM2_</w:t>
      </w:r>
      <w:proofErr w:type="gramStart"/>
      <w:r w:rsidRPr="00413B46">
        <w:t>FieldUpgradeStart(</w:t>
      </w:r>
      <w:proofErr w:type="gramEnd"/>
      <w:r w:rsidRPr="00413B46">
        <w:t>). If the TPM has not received a properly authorized TPM2_</w:t>
      </w:r>
      <w:proofErr w:type="gramStart"/>
      <w:r w:rsidRPr="00413B46">
        <w:t>FieldUpgradeStart(</w:t>
      </w:r>
      <w:proofErr w:type="gramEnd"/>
      <w:r w:rsidRPr="00413B46">
        <w:t>), then the TPM shall return TPM_RC_FIELDUPGRADE.</w:t>
      </w:r>
    </w:p>
    <w:p w:rsidR="00C53E66" w:rsidRPr="00413B46" w:rsidRDefault="00C53E66" w:rsidP="00C53E66">
      <w:pPr>
        <w:pStyle w:val="BodyText"/>
      </w:pPr>
      <w:r w:rsidRPr="00413B46">
        <w:t xml:space="preserve">The TPM will validate that the digest of </w:t>
      </w:r>
      <w:r w:rsidRPr="00413B46">
        <w:rPr>
          <w:i/>
        </w:rPr>
        <w:t>fuData</w:t>
      </w:r>
      <w:r w:rsidRPr="00413B46">
        <w:t xml:space="preserve"> matches an expected value. If so, the TPM may buffer or immediately apply the update. If the digest of </w:t>
      </w:r>
      <w:r w:rsidRPr="00413B46">
        <w:rPr>
          <w:i/>
        </w:rPr>
        <w:t>fuData</w:t>
      </w:r>
      <w:r w:rsidRPr="00413B46">
        <w:t xml:space="preserve"> does not match an expected value, the TPM shall return TPM_RC_VALUE.</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5185" w:name="_Toc380749809"/>
      <w:bookmarkStart w:id="5186" w:name="_Toc432774258"/>
      <w:bookmarkStart w:id="5187" w:name="_Toc443576403"/>
      <w:bookmarkStart w:id="5188" w:name="_Toc473814141"/>
      <w:bookmarkStart w:id="5189" w:name="_Toc536441107"/>
      <w:bookmarkStart w:id="5190" w:name="_Toc24725789"/>
      <w:r w:rsidRPr="00413B46">
        <w:t xml:space="preserve">Table </w:t>
      </w:r>
      <w:r w:rsidRPr="00C42EAF">
        <w:fldChar w:fldCharType="begin"/>
      </w:r>
      <w:r w:rsidRPr="00413B46">
        <w:instrText xml:space="preserve"> SEQ Table \* ARABIC </w:instrText>
      </w:r>
      <w:r w:rsidRPr="00C42EAF">
        <w:fldChar w:fldCharType="separate"/>
      </w:r>
      <w:ins w:id="5191" w:author="David Wooten" w:date="2019-11-15T15:49:00Z">
        <w:r w:rsidR="00D51C42">
          <w:rPr>
            <w:noProof/>
          </w:rPr>
          <w:t>194</w:t>
        </w:r>
      </w:ins>
      <w:del w:id="5192" w:author="David Wooten" w:date="2019-11-15T15:49:00Z">
        <w:r w:rsidR="00E90F60" w:rsidDel="00D51C42">
          <w:rPr>
            <w:noProof/>
          </w:rPr>
          <w:delText>190</w:delText>
        </w:r>
      </w:del>
      <w:r w:rsidRPr="00C42EAF">
        <w:fldChar w:fldCharType="end"/>
      </w:r>
      <w:r w:rsidRPr="00413B46">
        <w:t xml:space="preserve"> — TPM2_FieldUpgradeData Command</w:t>
      </w:r>
      <w:bookmarkEnd w:id="5185"/>
      <w:bookmarkEnd w:id="5186"/>
      <w:bookmarkEnd w:id="5187"/>
      <w:bookmarkEnd w:id="5188"/>
      <w:bookmarkEnd w:id="5189"/>
      <w:bookmarkEnd w:id="519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50"/>
        <w:gridCol w:w="2012"/>
        <w:gridCol w:w="4598"/>
      </w:tblGrid>
      <w:tr w:rsidR="00C53E66" w:rsidRPr="00413B46" w:rsidTr="00B8394F">
        <w:trPr>
          <w:cantSplit/>
          <w:jc w:val="center"/>
        </w:trPr>
        <w:tc>
          <w:tcPr>
            <w:tcW w:w="275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5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TPM_ST_SESSIONS if an audit or decrypt session is present; otherwise, TPM_ST_NO_SESSIONS</w:t>
            </w:r>
          </w:p>
        </w:tc>
      </w:tr>
      <w:tr w:rsidR="00C53E66" w:rsidRPr="00413B46" w:rsidTr="00B8394F">
        <w:trPr>
          <w:cantSplit/>
          <w:jc w:val="center"/>
        </w:trPr>
        <w:tc>
          <w:tcPr>
            <w:tcW w:w="2756"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56" w:type="dxa"/>
            <w:tcBorders>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TPM_CC_FieldUpgradeData {NV}</w:t>
            </w:r>
          </w:p>
        </w:tc>
      </w:tr>
      <w:tr w:rsidR="00C53E66" w:rsidRPr="00413B46" w:rsidTr="00B8394F">
        <w:trPr>
          <w:cantSplit/>
          <w:jc w:val="center"/>
        </w:trPr>
        <w:tc>
          <w:tcPr>
            <w:tcW w:w="2756" w:type="dxa"/>
            <w:tcBorders>
              <w:top w:val="thinThickThinSmallGap"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TPM2B_MAX_BUFFER</w:t>
            </w:r>
          </w:p>
        </w:tc>
        <w:tc>
          <w:tcPr>
            <w:tcW w:w="2016" w:type="dxa"/>
            <w:tcBorders>
              <w:top w:val="thinThickThinSmallGap"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fuData</w:t>
            </w:r>
          </w:p>
        </w:tc>
        <w:tc>
          <w:tcPr>
            <w:tcW w:w="4608" w:type="dxa"/>
            <w:tcBorders>
              <w:top w:val="thinThickThinSmallGap"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field upgrade image data</w:t>
            </w:r>
          </w:p>
        </w:tc>
      </w:tr>
    </w:tbl>
    <w:p w:rsidR="00C53E66" w:rsidRPr="00413B46" w:rsidRDefault="00C53E66" w:rsidP="00C53E66">
      <w:pPr>
        <w:pStyle w:val="TABLE-title"/>
      </w:pPr>
      <w:bookmarkStart w:id="5193" w:name="_Toc380749810"/>
      <w:bookmarkStart w:id="5194" w:name="_Toc432774259"/>
      <w:bookmarkStart w:id="5195" w:name="_Toc443576404"/>
      <w:bookmarkStart w:id="5196" w:name="_Toc473814142"/>
      <w:bookmarkStart w:id="5197" w:name="_Toc536441108"/>
      <w:bookmarkStart w:id="5198" w:name="_Toc24725790"/>
      <w:r w:rsidRPr="00413B46">
        <w:t xml:space="preserve">Table </w:t>
      </w:r>
      <w:r w:rsidRPr="00C42EAF">
        <w:fldChar w:fldCharType="begin"/>
      </w:r>
      <w:r w:rsidRPr="00413B46">
        <w:instrText xml:space="preserve"> SEQ Table \* ARABIC </w:instrText>
      </w:r>
      <w:r w:rsidRPr="00C42EAF">
        <w:fldChar w:fldCharType="separate"/>
      </w:r>
      <w:ins w:id="5199" w:author="David Wooten" w:date="2019-11-15T15:49:00Z">
        <w:r w:rsidR="00D51C42">
          <w:rPr>
            <w:noProof/>
          </w:rPr>
          <w:t>195</w:t>
        </w:r>
      </w:ins>
      <w:del w:id="5200" w:author="David Wooten" w:date="2019-11-15T15:49:00Z">
        <w:r w:rsidR="00E90F60" w:rsidDel="00D51C42">
          <w:rPr>
            <w:noProof/>
          </w:rPr>
          <w:delText>191</w:delText>
        </w:r>
      </w:del>
      <w:r w:rsidRPr="00C42EAF">
        <w:fldChar w:fldCharType="end"/>
      </w:r>
      <w:r w:rsidRPr="00413B46">
        <w:t xml:space="preserve"> — TPM2_FieldUpgradeData Response</w:t>
      </w:r>
      <w:bookmarkEnd w:id="5193"/>
      <w:bookmarkEnd w:id="5194"/>
      <w:bookmarkEnd w:id="5195"/>
      <w:bookmarkEnd w:id="5196"/>
      <w:bookmarkEnd w:id="5197"/>
      <w:bookmarkEnd w:id="519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thinThickThinSmallGap" w:sz="12"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TPMT_HA+</w:t>
            </w:r>
          </w:p>
        </w:tc>
        <w:tc>
          <w:tcPr>
            <w:tcW w:w="2016" w:type="dxa"/>
            <w:tcBorders>
              <w:top w:val="thinThickThinSmallGap" w:sz="12"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nextDigest</w:t>
            </w:r>
          </w:p>
        </w:tc>
        <w:tc>
          <w:tcPr>
            <w:tcW w:w="4608" w:type="dxa"/>
            <w:tcBorders>
              <w:top w:val="thinThickThinSmallGap" w:sz="12"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tagged digest of the next block</w:t>
            </w:r>
          </w:p>
          <w:p w:rsidR="00C53E66" w:rsidRPr="00413B46" w:rsidRDefault="00C53E66" w:rsidP="00B8394F">
            <w:pPr>
              <w:pStyle w:val="TABLE-cell"/>
            </w:pPr>
            <w:r w:rsidRPr="00413B46">
              <w:t>TPM_ALG_NULL if field update is complete</w:t>
            </w:r>
          </w:p>
        </w:tc>
      </w:tr>
      <w:tr w:rsidR="00C53E66" w:rsidRPr="00413B46" w:rsidTr="00B8394F">
        <w:trPr>
          <w:cantSplit/>
          <w:jc w:val="center"/>
        </w:trPr>
        <w:tc>
          <w:tcPr>
            <w:tcW w:w="2736" w:type="dxa"/>
            <w:tcBorders>
              <w:top w:val="single" w:sz="6"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TPMT_HA</w:t>
            </w:r>
          </w:p>
        </w:tc>
        <w:tc>
          <w:tcPr>
            <w:tcW w:w="2016" w:type="dxa"/>
            <w:tcBorders>
              <w:top w:val="single" w:sz="6"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firstDigest</w:t>
            </w:r>
          </w:p>
        </w:tc>
        <w:tc>
          <w:tcPr>
            <w:tcW w:w="4608" w:type="dxa"/>
            <w:tcBorders>
              <w:top w:val="single" w:sz="6"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tagged digest of the first block of the sequence</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[[FieldUpgradeData]]</w:t>
      </w:r>
    </w:p>
    <w:p w:rsidR="00C53E66" w:rsidRPr="00413B46" w:rsidRDefault="00C53E66" w:rsidP="00C53E66">
      <w:pPr>
        <w:pStyle w:val="Heading2"/>
        <w:pageBreakBefore/>
      </w:pPr>
      <w:bookmarkStart w:id="5201" w:name="_Toc310935496"/>
      <w:bookmarkStart w:id="5202" w:name="_Toc380749603"/>
      <w:bookmarkStart w:id="5203" w:name="_Toc432774045"/>
      <w:bookmarkStart w:id="5204" w:name="_Toc443720903"/>
      <w:bookmarkStart w:id="5205" w:name="_Toc443576194"/>
      <w:bookmarkStart w:id="5206" w:name="_Toc473813917"/>
      <w:bookmarkStart w:id="5207" w:name="_Toc536440878"/>
      <w:bookmarkStart w:id="5208" w:name="_Toc24725553"/>
      <w:r w:rsidRPr="00413B46">
        <w:lastRenderedPageBreak/>
        <w:t>TPM2_FirmwareRead</w:t>
      </w:r>
      <w:bookmarkEnd w:id="5201"/>
      <w:bookmarkEnd w:id="5202"/>
      <w:bookmarkEnd w:id="5203"/>
      <w:bookmarkEnd w:id="5204"/>
      <w:bookmarkEnd w:id="5205"/>
      <w:bookmarkEnd w:id="5206"/>
      <w:bookmarkEnd w:id="5207"/>
      <w:bookmarkEnd w:id="5208"/>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is used to read a copy of the current firmware installed in the TPM.</w:t>
      </w:r>
    </w:p>
    <w:p w:rsidR="00C53E66" w:rsidRPr="00413B46" w:rsidRDefault="00C53E66" w:rsidP="00C53E66">
      <w:pPr>
        <w:pStyle w:val="BodyText"/>
      </w:pPr>
      <w:r w:rsidRPr="00413B46">
        <w:t>The presumption is that the data will be returned in reverse order so that the last block in the sequence would be the first block given to the TPM in case of a failure recovery. If the TPM2_FirmwareRead sequence completes successfully, then the data provided from the TPM will be sufficient to allow the TPM to recover from an abandoned upgrade of this firmware.</w:t>
      </w:r>
    </w:p>
    <w:p w:rsidR="00C53E66" w:rsidRPr="00413B46" w:rsidRDefault="00C53E66" w:rsidP="00C53E66">
      <w:pPr>
        <w:pStyle w:val="BodyText"/>
      </w:pPr>
      <w:r w:rsidRPr="00413B46">
        <w:t xml:space="preserve">To start the sequence of retrieving the data, the caller sets </w:t>
      </w:r>
      <w:r w:rsidRPr="00413B46">
        <w:rPr>
          <w:i/>
        </w:rPr>
        <w:t>sequenceNumber</w:t>
      </w:r>
      <w:r w:rsidRPr="00413B46">
        <w:t xml:space="preserve"> to zero. When the TPM has returned all the firmware data, the TPM will return the Empty Buffer as </w:t>
      </w:r>
      <w:r w:rsidRPr="00413B46">
        <w:rPr>
          <w:i/>
        </w:rPr>
        <w:t>fuData</w:t>
      </w:r>
      <w:r w:rsidRPr="00413B46">
        <w:t>.</w:t>
      </w:r>
    </w:p>
    <w:p w:rsidR="00C53E66" w:rsidRPr="00413B46" w:rsidRDefault="00C53E66" w:rsidP="00C53E66">
      <w:pPr>
        <w:pStyle w:val="BodyText"/>
      </w:pPr>
      <w:r w:rsidRPr="00413B46">
        <w:t xml:space="preserve">The contents of </w:t>
      </w:r>
      <w:r w:rsidRPr="00413B46">
        <w:rPr>
          <w:i/>
        </w:rPr>
        <w:t>fuData</w:t>
      </w:r>
      <w:r w:rsidRPr="00413B46">
        <w:t xml:space="preserve"> are opaque to the caller.</w:t>
      </w:r>
    </w:p>
    <w:p w:rsidR="00C53E66" w:rsidRPr="00413B46" w:rsidRDefault="00C53E66" w:rsidP="00C53E66">
      <w:pPr>
        <w:pStyle w:val="NOTE"/>
      </w:pPr>
      <w:r w:rsidRPr="00413B46">
        <w:t>NOTE 1</w:t>
      </w:r>
      <w:r w:rsidRPr="00413B46">
        <w:tab/>
        <w:t>The caller should retain the ordering of the update blocks so that the blocks sent to the TPM have the same size and inverse order as the blocks returned by a sequence of calls to this command.</w:t>
      </w:r>
    </w:p>
    <w:p w:rsidR="00C53E66" w:rsidRPr="00413B46" w:rsidRDefault="00C53E66" w:rsidP="00C53E66">
      <w:pPr>
        <w:pStyle w:val="NOTE"/>
      </w:pPr>
      <w:r w:rsidRPr="00413B46">
        <w:t>NOTE 2</w:t>
      </w:r>
      <w:r w:rsidRPr="00413B46">
        <w:tab/>
        <w:t>Support for this command is optional even if the TPM implements TPM2_</w:t>
      </w:r>
      <w:proofErr w:type="gramStart"/>
      <w:r w:rsidRPr="00413B46">
        <w:t>FieldUpgradeStart(</w:t>
      </w:r>
      <w:proofErr w:type="gramEnd"/>
      <w:r w:rsidRPr="00413B46">
        <w:t>) and TPM2_FieldUpgradeData().</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5209" w:name="_Toc380749811"/>
      <w:bookmarkStart w:id="5210" w:name="_Toc432774260"/>
      <w:bookmarkStart w:id="5211" w:name="_Toc443576405"/>
      <w:bookmarkStart w:id="5212" w:name="_Toc473814143"/>
      <w:bookmarkStart w:id="5213" w:name="_Toc536441109"/>
      <w:bookmarkStart w:id="5214" w:name="_Toc24725791"/>
      <w:r w:rsidRPr="00413B46">
        <w:t xml:space="preserve">Table </w:t>
      </w:r>
      <w:r w:rsidRPr="00C42EAF">
        <w:fldChar w:fldCharType="begin"/>
      </w:r>
      <w:r w:rsidRPr="00413B46">
        <w:instrText xml:space="preserve"> SEQ Table \* ARABIC </w:instrText>
      </w:r>
      <w:r w:rsidRPr="00C42EAF">
        <w:fldChar w:fldCharType="separate"/>
      </w:r>
      <w:ins w:id="5215" w:author="David Wooten" w:date="2019-11-15T15:49:00Z">
        <w:r w:rsidR="00D51C42">
          <w:rPr>
            <w:noProof/>
          </w:rPr>
          <w:t>196</w:t>
        </w:r>
      </w:ins>
      <w:del w:id="5216" w:author="David Wooten" w:date="2019-11-15T15:49:00Z">
        <w:r w:rsidR="00E90F60" w:rsidDel="00D51C42">
          <w:rPr>
            <w:noProof/>
          </w:rPr>
          <w:delText>192</w:delText>
        </w:r>
      </w:del>
      <w:r w:rsidRPr="00C42EAF">
        <w:fldChar w:fldCharType="end"/>
      </w:r>
      <w:r w:rsidRPr="00413B46">
        <w:t xml:space="preserve"> — TPM2_FirmwareRead Command</w:t>
      </w:r>
      <w:bookmarkEnd w:id="5209"/>
      <w:bookmarkEnd w:id="5210"/>
      <w:bookmarkEnd w:id="5211"/>
      <w:bookmarkEnd w:id="5212"/>
      <w:bookmarkEnd w:id="5213"/>
      <w:bookmarkEnd w:id="5214"/>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TPM_ST_SESSIONS if an audit or encrypt session is present; otherwise, TPM_ST_NO_SESSIONS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TPM_CC_FirmwareRead</w:t>
            </w:r>
          </w:p>
        </w:tc>
      </w:tr>
      <w:tr w:rsidR="00C53E66" w:rsidRPr="00413B46" w:rsidTr="00B8394F">
        <w:trPr>
          <w:cantSplit/>
          <w:jc w:val="center"/>
        </w:trPr>
        <w:tc>
          <w:tcPr>
            <w:tcW w:w="2736" w:type="dxa"/>
            <w:tcBorders>
              <w:top w:val="thinThickThinSmallGap"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thinThickThinSmallGap"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sequenceNumber</w:t>
            </w:r>
          </w:p>
        </w:tc>
        <w:tc>
          <w:tcPr>
            <w:tcW w:w="4608" w:type="dxa"/>
            <w:tcBorders>
              <w:top w:val="thinThickThinSmallGap"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the number of previous calls to this command in this sequence</w:t>
            </w:r>
          </w:p>
          <w:p w:rsidR="00C53E66" w:rsidRPr="00413B46" w:rsidRDefault="00C53E66" w:rsidP="00B8394F">
            <w:pPr>
              <w:pStyle w:val="TABLE-cell"/>
            </w:pPr>
            <w:r w:rsidRPr="00413B46">
              <w:t>set to 0 on the first call</w:t>
            </w:r>
          </w:p>
        </w:tc>
      </w:tr>
    </w:tbl>
    <w:p w:rsidR="00C53E66" w:rsidRPr="00413B46" w:rsidRDefault="00C53E66" w:rsidP="00C53E66">
      <w:pPr>
        <w:pStyle w:val="TABLE-title"/>
      </w:pPr>
      <w:bookmarkStart w:id="5217" w:name="_Toc380749812"/>
      <w:bookmarkStart w:id="5218" w:name="_Toc432774261"/>
      <w:bookmarkStart w:id="5219" w:name="_Toc443576406"/>
      <w:bookmarkStart w:id="5220" w:name="_Toc473814144"/>
      <w:bookmarkStart w:id="5221" w:name="_Toc536441110"/>
      <w:bookmarkStart w:id="5222" w:name="_Toc24725792"/>
      <w:r w:rsidRPr="00413B46">
        <w:t xml:space="preserve">Table </w:t>
      </w:r>
      <w:r w:rsidRPr="00C42EAF">
        <w:fldChar w:fldCharType="begin"/>
      </w:r>
      <w:r w:rsidRPr="00413B46">
        <w:instrText xml:space="preserve"> SEQ Table \* ARABIC </w:instrText>
      </w:r>
      <w:r w:rsidRPr="00C42EAF">
        <w:fldChar w:fldCharType="separate"/>
      </w:r>
      <w:ins w:id="5223" w:author="David Wooten" w:date="2019-11-15T15:49:00Z">
        <w:r w:rsidR="00D51C42">
          <w:rPr>
            <w:noProof/>
          </w:rPr>
          <w:t>197</w:t>
        </w:r>
      </w:ins>
      <w:del w:id="5224" w:author="David Wooten" w:date="2019-11-15T15:49:00Z">
        <w:r w:rsidR="00E90F60" w:rsidDel="00D51C42">
          <w:rPr>
            <w:noProof/>
          </w:rPr>
          <w:delText>193</w:delText>
        </w:r>
      </w:del>
      <w:r w:rsidRPr="00C42EAF">
        <w:fldChar w:fldCharType="end"/>
      </w:r>
      <w:r w:rsidRPr="00413B46">
        <w:t xml:space="preserve"> — TPM2_FirmwareRead Response</w:t>
      </w:r>
      <w:bookmarkEnd w:id="5217"/>
      <w:bookmarkEnd w:id="5218"/>
      <w:bookmarkEnd w:id="5219"/>
      <w:bookmarkEnd w:id="5220"/>
      <w:bookmarkEnd w:id="5221"/>
      <w:bookmarkEnd w:id="5222"/>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thinThickThinSmallGap"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TPM2B_MAX_BUFFER</w:t>
            </w:r>
          </w:p>
        </w:tc>
        <w:tc>
          <w:tcPr>
            <w:tcW w:w="2016" w:type="dxa"/>
            <w:tcBorders>
              <w:top w:val="thinThickThinSmallGap"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fuData</w:t>
            </w:r>
          </w:p>
        </w:tc>
        <w:tc>
          <w:tcPr>
            <w:tcW w:w="4608" w:type="dxa"/>
            <w:tcBorders>
              <w:top w:val="thinThickThinSmallGap"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field upgrade image data</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[[FirmwareRead]]</w:t>
      </w:r>
    </w:p>
    <w:p w:rsidR="00C53E66" w:rsidRPr="00413B46" w:rsidRDefault="00C53E66" w:rsidP="00C53E66">
      <w:pPr>
        <w:pStyle w:val="Heading1"/>
      </w:pPr>
      <w:bookmarkStart w:id="5225" w:name="_Toc310935497"/>
      <w:bookmarkStart w:id="5226" w:name="_Toc380749604"/>
      <w:bookmarkStart w:id="5227" w:name="_Toc432774046"/>
      <w:bookmarkStart w:id="5228" w:name="_Toc443720904"/>
      <w:bookmarkStart w:id="5229" w:name="_Toc443576195"/>
      <w:bookmarkStart w:id="5230" w:name="_Toc473813918"/>
      <w:bookmarkStart w:id="5231" w:name="_Toc536440879"/>
      <w:bookmarkStart w:id="5232" w:name="_Toc24725554"/>
      <w:r w:rsidRPr="00413B46">
        <w:lastRenderedPageBreak/>
        <w:t>Context Management</w:t>
      </w:r>
      <w:bookmarkEnd w:id="5225"/>
      <w:bookmarkEnd w:id="5226"/>
      <w:bookmarkEnd w:id="5227"/>
      <w:bookmarkEnd w:id="5228"/>
      <w:bookmarkEnd w:id="5229"/>
      <w:bookmarkEnd w:id="5230"/>
      <w:bookmarkEnd w:id="5231"/>
      <w:bookmarkEnd w:id="5232"/>
    </w:p>
    <w:p w:rsidR="00C53E66" w:rsidRPr="00413B46" w:rsidRDefault="00C53E66" w:rsidP="00C53E66">
      <w:pPr>
        <w:pStyle w:val="Heading2"/>
        <w:ind w:left="0" w:firstLine="0"/>
      </w:pPr>
      <w:bookmarkStart w:id="5233" w:name="_Toc310935498"/>
      <w:bookmarkStart w:id="5234" w:name="_Toc380749605"/>
      <w:bookmarkStart w:id="5235" w:name="_Toc432774047"/>
      <w:bookmarkStart w:id="5236" w:name="_Toc443720905"/>
      <w:bookmarkStart w:id="5237" w:name="_Toc443576196"/>
      <w:bookmarkStart w:id="5238" w:name="_Toc473813919"/>
      <w:bookmarkStart w:id="5239" w:name="_Toc536440880"/>
      <w:bookmarkStart w:id="5240" w:name="_Toc24725555"/>
      <w:r w:rsidRPr="00413B46">
        <w:t>Introduction</w:t>
      </w:r>
      <w:bookmarkEnd w:id="5233"/>
      <w:bookmarkEnd w:id="5234"/>
      <w:bookmarkEnd w:id="5235"/>
      <w:bookmarkEnd w:id="5236"/>
      <w:bookmarkEnd w:id="5237"/>
      <w:bookmarkEnd w:id="5238"/>
      <w:bookmarkEnd w:id="5239"/>
      <w:bookmarkEnd w:id="5240"/>
    </w:p>
    <w:p w:rsidR="00C53E66" w:rsidRPr="00413B46" w:rsidRDefault="00C53E66" w:rsidP="00C53E66">
      <w:pPr>
        <w:pStyle w:val="BodyText"/>
      </w:pPr>
      <w:r w:rsidRPr="00413B46">
        <w:t>Three of the commands in this clause (TPM2_</w:t>
      </w:r>
      <w:proofErr w:type="gramStart"/>
      <w:r w:rsidRPr="00413B46">
        <w:t>ContextSave(</w:t>
      </w:r>
      <w:proofErr w:type="gramEnd"/>
      <w:r w:rsidRPr="00413B46">
        <w:t>), TPM2_ContextLoad(), and TPM2_FlushContext()) implement the resource management described in the "Context Management" clause in TPM 2.0 Part 1.</w:t>
      </w:r>
    </w:p>
    <w:p w:rsidR="00C53E66" w:rsidRPr="00413B46" w:rsidRDefault="00C53E66" w:rsidP="00C53E66">
      <w:pPr>
        <w:pStyle w:val="BodyText"/>
      </w:pPr>
      <w:r w:rsidRPr="00413B46">
        <w:t>The fourth command in this clause (TPM2_</w:t>
      </w:r>
      <w:proofErr w:type="gramStart"/>
      <w:r w:rsidRPr="00413B46">
        <w:t>EvictControl(</w:t>
      </w:r>
      <w:proofErr w:type="gramEnd"/>
      <w:r w:rsidRPr="00413B46">
        <w:t>)) is used to control the persistence of loadable objects in TPM memory. Background for this command may be found in the "</w:t>
      </w:r>
      <w:bookmarkStart w:id="5241" w:name="_Toc325384760"/>
      <w:r w:rsidRPr="00413B46">
        <w:t>Owner and Platform Evict Objects</w:t>
      </w:r>
      <w:bookmarkEnd w:id="5241"/>
      <w:r w:rsidRPr="00413B46">
        <w:t>" clause in TPM 2.0 Part 1.</w:t>
      </w:r>
    </w:p>
    <w:p w:rsidR="00C53E66" w:rsidRPr="00413B46" w:rsidRDefault="00C53E66" w:rsidP="00C53E66">
      <w:pPr>
        <w:pStyle w:val="Heading2"/>
        <w:ind w:left="634" w:hanging="634"/>
      </w:pPr>
      <w:bookmarkStart w:id="5242" w:name="_Toc277601257"/>
      <w:bookmarkStart w:id="5243" w:name="_Toc277601258"/>
      <w:bookmarkStart w:id="5244" w:name="_Toc277601259"/>
      <w:bookmarkStart w:id="5245" w:name="_Toc277601260"/>
      <w:bookmarkStart w:id="5246" w:name="_Toc277601261"/>
      <w:bookmarkStart w:id="5247" w:name="_Toc310935499"/>
      <w:bookmarkStart w:id="5248" w:name="_Toc380749606"/>
      <w:bookmarkStart w:id="5249" w:name="_Toc432774048"/>
      <w:bookmarkStart w:id="5250" w:name="_Toc443720906"/>
      <w:bookmarkStart w:id="5251" w:name="_Toc443576197"/>
      <w:bookmarkStart w:id="5252" w:name="_Toc473813920"/>
      <w:bookmarkStart w:id="5253" w:name="_Toc536440881"/>
      <w:bookmarkStart w:id="5254" w:name="_Toc24725556"/>
      <w:bookmarkEnd w:id="5242"/>
      <w:bookmarkEnd w:id="5243"/>
      <w:bookmarkEnd w:id="5244"/>
      <w:bookmarkEnd w:id="5245"/>
      <w:bookmarkEnd w:id="5246"/>
      <w:r w:rsidRPr="00413B46">
        <w:t>TPM2_ContextSave</w:t>
      </w:r>
      <w:bookmarkEnd w:id="5247"/>
      <w:bookmarkEnd w:id="5248"/>
      <w:bookmarkEnd w:id="5249"/>
      <w:bookmarkEnd w:id="5250"/>
      <w:bookmarkEnd w:id="5251"/>
      <w:bookmarkEnd w:id="5252"/>
      <w:bookmarkEnd w:id="5253"/>
      <w:bookmarkEnd w:id="5254"/>
    </w:p>
    <w:p w:rsidR="00C53E66" w:rsidRPr="00413B46" w:rsidRDefault="00C53E66" w:rsidP="00C53E66">
      <w:pPr>
        <w:pStyle w:val="Heading3"/>
        <w:pageBreakBefore w:val="0"/>
      </w:pPr>
      <w:bookmarkStart w:id="5255" w:name="_Ref260938871"/>
      <w:r w:rsidRPr="00413B46">
        <w:t>General Description</w:t>
      </w:r>
      <w:bookmarkEnd w:id="5255"/>
    </w:p>
    <w:p w:rsidR="00C53E66" w:rsidRPr="00413B46" w:rsidRDefault="00C53E66" w:rsidP="00C53E66">
      <w:pPr>
        <w:pStyle w:val="BodyText"/>
      </w:pPr>
      <w:r w:rsidRPr="00413B46">
        <w:t>This command saves a session context, object context, or sequence object context outside the TPM.</w:t>
      </w:r>
    </w:p>
    <w:p w:rsidR="00C53E66" w:rsidRPr="00413B46" w:rsidRDefault="00C53E66" w:rsidP="00C53E66">
      <w:pPr>
        <w:pStyle w:val="BodyText"/>
      </w:pPr>
      <w:r w:rsidRPr="00413B46">
        <w:t>No authorization sessions of any type are allowed with this command and tag is required to be TPM_ST_NO_SESSIONS.</w:t>
      </w:r>
    </w:p>
    <w:p w:rsidR="00C53E66" w:rsidRPr="00413B46" w:rsidRDefault="00C53E66" w:rsidP="00C53E66">
      <w:pPr>
        <w:pStyle w:val="NOTE"/>
      </w:pPr>
      <w:r w:rsidRPr="00413B46">
        <w:t>NOTE</w:t>
      </w:r>
      <w:r w:rsidRPr="00413B46">
        <w:tab/>
        <w:t xml:space="preserve">This preclusion avoids complex issues of dealing with the same session in </w:t>
      </w:r>
      <w:r w:rsidRPr="00413B46">
        <w:rPr>
          <w:i/>
        </w:rPr>
        <w:t>handle</w:t>
      </w:r>
      <w:r w:rsidRPr="00413B46">
        <w:t xml:space="preserve"> and in the session area. While it might be possible to provide specificity, it would add unnecessary complexity to the TPM and, because this capability would provide no application benefit, use of authorization sessions for audit or encryption is prohibited.</w:t>
      </w:r>
    </w:p>
    <w:p w:rsidR="00C53E66" w:rsidRPr="00413B46" w:rsidRDefault="00C53E66" w:rsidP="00C53E66">
      <w:pPr>
        <w:pStyle w:val="BodyText"/>
      </w:pPr>
      <w:r w:rsidRPr="00413B46">
        <w:t xml:space="preserve">The TPM shall encrypt and integrity </w:t>
      </w:r>
      <w:proofErr w:type="gramStart"/>
      <w:r w:rsidRPr="00413B46">
        <w:t>protect</w:t>
      </w:r>
      <w:proofErr w:type="gramEnd"/>
      <w:r w:rsidRPr="00413B46">
        <w:t xml:space="preserve"> the TPM2B_CONTEXT_SENSITIVE </w:t>
      </w:r>
      <w:r w:rsidRPr="00413B46">
        <w:rPr>
          <w:i/>
        </w:rPr>
        <w:t>context</w:t>
      </w:r>
      <w:r w:rsidRPr="00413B46">
        <w:t xml:space="preserve"> as described in the "Context Protections" clause in TPM 2.0 Part 1.</w:t>
      </w:r>
    </w:p>
    <w:p w:rsidR="00C53E66" w:rsidRPr="00413B46" w:rsidRDefault="00C53E66" w:rsidP="00C53E66">
      <w:pPr>
        <w:pStyle w:val="BodyText"/>
      </w:pPr>
      <w:r w:rsidRPr="00413B46">
        <w:t xml:space="preserve">See the “Context Data” clause in TPM 2.0 Part 2 for a description of the </w:t>
      </w:r>
      <w:r w:rsidRPr="00413B46">
        <w:rPr>
          <w:i/>
        </w:rPr>
        <w:t>context</w:t>
      </w:r>
      <w:r w:rsidRPr="00413B46">
        <w:t xml:space="preserve"> structure in the response.</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5256" w:name="_Toc380749813"/>
      <w:bookmarkStart w:id="5257" w:name="_Toc432774262"/>
      <w:bookmarkStart w:id="5258" w:name="_Toc443576407"/>
      <w:bookmarkStart w:id="5259" w:name="_Toc473814145"/>
      <w:bookmarkStart w:id="5260" w:name="_Toc536441111"/>
      <w:bookmarkStart w:id="5261" w:name="_Toc24725793"/>
      <w:r w:rsidRPr="00413B46">
        <w:t xml:space="preserve">Table </w:t>
      </w:r>
      <w:r w:rsidRPr="00C42EAF">
        <w:fldChar w:fldCharType="begin"/>
      </w:r>
      <w:r w:rsidRPr="00413B46">
        <w:instrText xml:space="preserve"> SEQ Table \* ARABIC </w:instrText>
      </w:r>
      <w:r w:rsidRPr="00C42EAF">
        <w:fldChar w:fldCharType="separate"/>
      </w:r>
      <w:ins w:id="5262" w:author="David Wooten" w:date="2019-11-15T15:49:00Z">
        <w:r w:rsidR="00D51C42">
          <w:rPr>
            <w:noProof/>
          </w:rPr>
          <w:t>198</w:t>
        </w:r>
      </w:ins>
      <w:del w:id="5263" w:author="David Wooten" w:date="2019-11-15T15:49:00Z">
        <w:r w:rsidR="00E90F60" w:rsidDel="00D51C42">
          <w:rPr>
            <w:noProof/>
          </w:rPr>
          <w:delText>194</w:delText>
        </w:r>
      </w:del>
      <w:r w:rsidRPr="00C42EAF">
        <w:fldChar w:fldCharType="end"/>
      </w:r>
      <w:r w:rsidRPr="00413B46">
        <w:t xml:space="preserve"> — TPM2_ContextSave Command</w:t>
      </w:r>
      <w:bookmarkEnd w:id="5256"/>
      <w:bookmarkEnd w:id="5257"/>
      <w:bookmarkEnd w:id="5258"/>
      <w:bookmarkEnd w:id="5259"/>
      <w:bookmarkEnd w:id="5260"/>
      <w:bookmarkEnd w:id="5261"/>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auto"/>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auto"/>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auto"/>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t>TPM_ST_NO_SESSIONS</w:t>
            </w:r>
          </w:p>
        </w:tc>
      </w:tr>
      <w:tr w:rsidR="00C53E66" w:rsidRPr="00413B46" w:rsidTr="00B8394F">
        <w:trPr>
          <w:jc w:val="center"/>
        </w:trPr>
        <w:tc>
          <w:tcPr>
            <w:tcW w:w="2736" w:type="dxa"/>
            <w:tcBorders>
              <w:top w:val="single" w:sz="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top w:val="single" w:sz="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TPM_CC_ContextSave</w:t>
            </w:r>
          </w:p>
        </w:tc>
      </w:tr>
      <w:tr w:rsidR="00C53E66" w:rsidRPr="00413B46" w:rsidTr="00B8394F">
        <w:trPr>
          <w:jc w:val="center"/>
        </w:trPr>
        <w:tc>
          <w:tcPr>
            <w:tcW w:w="2736" w:type="dxa"/>
            <w:tcBorders>
              <w:top w:val="dashDotStroked" w:sz="24" w:space="0" w:color="auto"/>
              <w:left w:val="single" w:sz="12" w:space="0" w:color="auto"/>
              <w:bottom w:val="thinThickThinMediumGap" w:sz="12" w:space="0" w:color="auto"/>
              <w:right w:val="single" w:sz="8" w:space="0" w:color="auto"/>
            </w:tcBorders>
            <w:vAlign w:val="center"/>
          </w:tcPr>
          <w:p w:rsidR="00C53E66" w:rsidRPr="00413B46" w:rsidRDefault="00C53E66" w:rsidP="00B8394F">
            <w:pPr>
              <w:pStyle w:val="TABLE-cell"/>
            </w:pPr>
            <w:r w:rsidRPr="00413B46">
              <w:t>TPMI_DH_CONTEXT</w:t>
            </w:r>
          </w:p>
        </w:tc>
        <w:tc>
          <w:tcPr>
            <w:tcW w:w="2016" w:type="dxa"/>
            <w:tcBorders>
              <w:top w:val="dashDotStroked" w:sz="24" w:space="0" w:color="auto"/>
              <w:left w:val="single" w:sz="8" w:space="0" w:color="auto"/>
              <w:bottom w:val="thinThickThinMediumGap" w:sz="12" w:space="0" w:color="auto"/>
              <w:right w:val="single" w:sz="8" w:space="0" w:color="auto"/>
            </w:tcBorders>
            <w:vAlign w:val="center"/>
          </w:tcPr>
          <w:p w:rsidR="00C53E66" w:rsidRPr="00413B46" w:rsidRDefault="00C53E66" w:rsidP="00B8394F">
            <w:pPr>
              <w:pStyle w:val="TABLE-cell"/>
            </w:pPr>
            <w:r w:rsidRPr="00413B46">
              <w:t>saveHandle</w:t>
            </w:r>
          </w:p>
        </w:tc>
        <w:tc>
          <w:tcPr>
            <w:tcW w:w="4608" w:type="dxa"/>
            <w:tcBorders>
              <w:top w:val="dashDotStroked" w:sz="24" w:space="0" w:color="auto"/>
              <w:left w:val="single" w:sz="8" w:space="0" w:color="auto"/>
              <w:bottom w:val="thinThickThinMediumGap" w:sz="12" w:space="0" w:color="auto"/>
              <w:right w:val="single" w:sz="12" w:space="0" w:color="auto"/>
            </w:tcBorders>
          </w:tcPr>
          <w:p w:rsidR="00C53E66" w:rsidRPr="00413B46" w:rsidRDefault="00C53E66" w:rsidP="00B8394F">
            <w:pPr>
              <w:pStyle w:val="TABLE-cell"/>
            </w:pPr>
            <w:r w:rsidRPr="00413B46">
              <w:t>handle of the resource to save</w:t>
            </w:r>
          </w:p>
          <w:p w:rsidR="00C53E66" w:rsidRPr="00413B46" w:rsidRDefault="00C53E66" w:rsidP="00B8394F">
            <w:pPr>
              <w:pStyle w:val="TABLE-cell"/>
            </w:pPr>
            <w:r w:rsidRPr="00413B46">
              <w:t>Auth Index: None</w:t>
            </w:r>
          </w:p>
        </w:tc>
      </w:tr>
    </w:tbl>
    <w:p w:rsidR="00C53E66" w:rsidRPr="00413B46" w:rsidRDefault="00C53E66" w:rsidP="00C53E66">
      <w:pPr>
        <w:pStyle w:val="TABLE-title"/>
      </w:pPr>
      <w:bookmarkStart w:id="5264" w:name="_Toc380749814"/>
      <w:bookmarkStart w:id="5265" w:name="_Toc432774263"/>
      <w:bookmarkStart w:id="5266" w:name="_Toc443576408"/>
      <w:bookmarkStart w:id="5267" w:name="_Toc473814146"/>
      <w:bookmarkStart w:id="5268" w:name="_Toc536441112"/>
      <w:bookmarkStart w:id="5269" w:name="_Toc24725794"/>
      <w:r w:rsidRPr="00413B46">
        <w:t xml:space="preserve">Table </w:t>
      </w:r>
      <w:r w:rsidRPr="00C42EAF">
        <w:fldChar w:fldCharType="begin"/>
      </w:r>
      <w:r w:rsidRPr="00413B46">
        <w:instrText xml:space="preserve"> SEQ Table \* ARABIC </w:instrText>
      </w:r>
      <w:r w:rsidRPr="00C42EAF">
        <w:fldChar w:fldCharType="separate"/>
      </w:r>
      <w:ins w:id="5270" w:author="David Wooten" w:date="2019-11-15T15:49:00Z">
        <w:r w:rsidR="00D51C42">
          <w:rPr>
            <w:noProof/>
          </w:rPr>
          <w:t>199</w:t>
        </w:r>
      </w:ins>
      <w:del w:id="5271" w:author="David Wooten" w:date="2019-11-15T15:49:00Z">
        <w:r w:rsidR="00E90F60" w:rsidDel="00D51C42">
          <w:rPr>
            <w:noProof/>
          </w:rPr>
          <w:delText>195</w:delText>
        </w:r>
      </w:del>
      <w:r w:rsidRPr="00C42EAF">
        <w:fldChar w:fldCharType="end"/>
      </w:r>
      <w:r w:rsidRPr="00413B46">
        <w:t xml:space="preserve"> — TPM2_ContextSave Response</w:t>
      </w:r>
      <w:bookmarkEnd w:id="5264"/>
      <w:bookmarkEnd w:id="5265"/>
      <w:bookmarkEnd w:id="5266"/>
      <w:bookmarkEnd w:id="5267"/>
      <w:bookmarkEnd w:id="5268"/>
      <w:bookmarkEnd w:id="526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auto"/>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auto"/>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auto"/>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jc w:val="center"/>
        </w:trPr>
        <w:tc>
          <w:tcPr>
            <w:tcW w:w="2736" w:type="dxa"/>
            <w:tcBorders>
              <w:top w:val="single" w:sz="4" w:space="0" w:color="auto"/>
              <w:left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top w:val="single" w:sz="4" w:space="0" w:color="auto"/>
              <w:left w:val="single" w:sz="8"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top w:val="thinThickThinSmallGap"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TPMS_CONTEXT</w:t>
            </w:r>
          </w:p>
        </w:tc>
        <w:tc>
          <w:tcPr>
            <w:tcW w:w="2016" w:type="dxa"/>
            <w:tcBorders>
              <w:top w:val="thinThickThinSmallGap"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context</w:t>
            </w:r>
          </w:p>
        </w:tc>
        <w:tc>
          <w:tcPr>
            <w:tcW w:w="4608" w:type="dxa"/>
            <w:tcBorders>
              <w:top w:val="thinThickThinSmallGap" w:sz="12" w:space="0" w:color="auto"/>
              <w:left w:val="single" w:sz="8" w:space="0" w:color="auto"/>
              <w:bottom w:val="single" w:sz="12" w:space="0" w:color="auto"/>
              <w:right w:val="single" w:sz="12" w:space="0" w:color="auto"/>
            </w:tcBorders>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[[ContextSave]]</w:t>
      </w:r>
      <w:bookmarkStart w:id="5272" w:name="_Toc515343836"/>
      <w:bookmarkStart w:id="5273" w:name="_Toc516199295"/>
      <w:bookmarkStart w:id="5274" w:name="_Toc516291092"/>
      <w:bookmarkStart w:id="5275" w:name="_Toc529851075"/>
      <w:bookmarkStart w:id="5276" w:name="_Toc36546758"/>
      <w:bookmarkStart w:id="5277" w:name="_Toc110952301"/>
      <w:bookmarkStart w:id="5278" w:name="_Toc104168341"/>
      <w:bookmarkStart w:id="5279" w:name="_Toc114043934"/>
      <w:bookmarkStart w:id="5280" w:name="_Toc205277660"/>
    </w:p>
    <w:p w:rsidR="00C53E66" w:rsidRPr="00413B46" w:rsidRDefault="00C53E66" w:rsidP="00C53E66">
      <w:pPr>
        <w:pStyle w:val="Heading2"/>
        <w:pageBreakBefore/>
      </w:pPr>
      <w:bookmarkStart w:id="5281" w:name="_Toc310935500"/>
      <w:bookmarkStart w:id="5282" w:name="_Toc380749607"/>
      <w:bookmarkStart w:id="5283" w:name="_Toc432774049"/>
      <w:bookmarkStart w:id="5284" w:name="_Toc443720907"/>
      <w:bookmarkStart w:id="5285" w:name="_Toc443576198"/>
      <w:bookmarkStart w:id="5286" w:name="_Toc473813921"/>
      <w:bookmarkStart w:id="5287" w:name="_Toc536440882"/>
      <w:bookmarkStart w:id="5288" w:name="_Toc24725557"/>
      <w:r w:rsidRPr="00413B46">
        <w:lastRenderedPageBreak/>
        <w:t>TPM2_ContextLoad</w:t>
      </w:r>
      <w:bookmarkEnd w:id="5281"/>
      <w:bookmarkEnd w:id="5282"/>
      <w:bookmarkEnd w:id="5283"/>
      <w:bookmarkEnd w:id="5284"/>
      <w:bookmarkEnd w:id="5285"/>
      <w:bookmarkEnd w:id="5286"/>
      <w:bookmarkEnd w:id="5287"/>
      <w:bookmarkEnd w:id="5288"/>
    </w:p>
    <w:p w:rsidR="00C53E66" w:rsidRPr="00413B46" w:rsidRDefault="00C53E66" w:rsidP="00C53E66">
      <w:pPr>
        <w:pStyle w:val="Heading3"/>
        <w:pageBreakBefore w:val="0"/>
      </w:pPr>
      <w:r w:rsidRPr="00413B46">
        <w:t>General Description</w:t>
      </w:r>
    </w:p>
    <w:bookmarkEnd w:id="5272"/>
    <w:bookmarkEnd w:id="5273"/>
    <w:bookmarkEnd w:id="5274"/>
    <w:bookmarkEnd w:id="5275"/>
    <w:bookmarkEnd w:id="5276"/>
    <w:bookmarkEnd w:id="5277"/>
    <w:bookmarkEnd w:id="5278"/>
    <w:bookmarkEnd w:id="5279"/>
    <w:bookmarkEnd w:id="5280"/>
    <w:p w:rsidR="00C53E66" w:rsidRPr="00413B46" w:rsidRDefault="00C53E66" w:rsidP="00C53E66">
      <w:pPr>
        <w:pStyle w:val="BodyText"/>
      </w:pPr>
      <w:r w:rsidRPr="00413B46">
        <w:t>This command is used to reload a context that has been saved by TPM2_</w:t>
      </w:r>
      <w:proofErr w:type="gramStart"/>
      <w:r w:rsidRPr="00413B46">
        <w:t>ContextSave(</w:t>
      </w:r>
      <w:proofErr w:type="gramEnd"/>
      <w:r w:rsidRPr="00413B46">
        <w:t>).</w:t>
      </w:r>
    </w:p>
    <w:p w:rsidR="00C53E66" w:rsidRPr="00413B46" w:rsidRDefault="00C53E66" w:rsidP="00C53E66">
      <w:pPr>
        <w:pStyle w:val="BodyText"/>
      </w:pPr>
      <w:r w:rsidRPr="00413B46">
        <w:t xml:space="preserve">No authorization sessions of any type are allowed with this command and tag is required to be TPM_ST_NO_SESSIONS (see note in </w:t>
      </w:r>
      <w:r w:rsidRPr="00C42EAF">
        <w:fldChar w:fldCharType="begin"/>
      </w:r>
      <w:r w:rsidRPr="00413B46">
        <w:instrText xml:space="preserve"> REF _Ref260938871 \r \h  \* MERGEFORMAT </w:instrText>
      </w:r>
      <w:r w:rsidRPr="00C42EAF">
        <w:fldChar w:fldCharType="separate"/>
      </w:r>
      <w:r w:rsidR="00D51C42">
        <w:t>28.2.1</w:t>
      </w:r>
      <w:r w:rsidRPr="00C42EAF">
        <w:fldChar w:fldCharType="end"/>
      </w:r>
      <w:r w:rsidRPr="00413B46">
        <w:t>).</w:t>
      </w:r>
    </w:p>
    <w:p w:rsidR="00C53E66" w:rsidRPr="00413B46" w:rsidRDefault="00C53E66" w:rsidP="00C53E66">
      <w:pPr>
        <w:pStyle w:val="BodyText"/>
      </w:pPr>
      <w:r w:rsidRPr="00413B46">
        <w:t>The TPM will return TPM_RC_HIERARCHY if the context is associated with a hierarchy that is disabled.</w:t>
      </w:r>
    </w:p>
    <w:p w:rsidR="00C53E66" w:rsidRPr="00413B46" w:rsidRDefault="00C53E66" w:rsidP="00C53E66">
      <w:pPr>
        <w:pStyle w:val="NOTE"/>
      </w:pPr>
      <w:r w:rsidRPr="00413B46">
        <w:t>NOTE</w:t>
      </w:r>
      <w:r w:rsidRPr="00413B46">
        <w:tab/>
        <w:t>Contexts for authorization sessions and for sequence objects belong to the NULL hierarchy, which is never disabled.</w:t>
      </w:r>
    </w:p>
    <w:p w:rsidR="00C53E66" w:rsidRPr="00413B46" w:rsidRDefault="00C53E66" w:rsidP="00C53E66">
      <w:pPr>
        <w:pStyle w:val="BodyText"/>
      </w:pPr>
      <w:r w:rsidRPr="00413B46">
        <w:t xml:space="preserve">See the “Context Data” clause in TPM 2.0 Part 2 for a description of the values in the </w:t>
      </w:r>
      <w:r w:rsidRPr="00413B46">
        <w:rPr>
          <w:i/>
        </w:rPr>
        <w:t>context</w:t>
      </w:r>
      <w:r w:rsidRPr="00413B46">
        <w:t xml:space="preserve"> parameter.</w:t>
      </w:r>
    </w:p>
    <w:p w:rsidR="00C53E66" w:rsidRPr="00413B46" w:rsidRDefault="00C53E66" w:rsidP="00C53E66">
      <w:pPr>
        <w:pStyle w:val="BodyText"/>
      </w:pPr>
      <w:r w:rsidRPr="00413B46">
        <w:t>If the integrity HMAC of the saved context is not valid, the TPM shall return TPM_RC_INTEGRITY.</w:t>
      </w:r>
    </w:p>
    <w:p w:rsidR="00C53E66" w:rsidRPr="00413B46" w:rsidRDefault="00C53E66" w:rsidP="00C53E66">
      <w:pPr>
        <w:pStyle w:val="BodyText"/>
      </w:pPr>
      <w:r w:rsidRPr="00413B46">
        <w:t>The TPM shall perform a check on the decrypted context as described in the "Context Confidentiality Protection" clause of TPM 2.0 Part 1 and enter failure mode if the check fails.</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5289" w:name="_Toc380749815"/>
      <w:bookmarkStart w:id="5290" w:name="_Toc432774264"/>
      <w:bookmarkStart w:id="5291" w:name="_Toc443576409"/>
      <w:bookmarkStart w:id="5292" w:name="_Toc473814147"/>
      <w:bookmarkStart w:id="5293" w:name="_Toc536441113"/>
      <w:bookmarkStart w:id="5294" w:name="_Toc24725795"/>
      <w:r w:rsidRPr="00413B46">
        <w:t xml:space="preserve">Table </w:t>
      </w:r>
      <w:r w:rsidRPr="00C42EAF">
        <w:fldChar w:fldCharType="begin"/>
      </w:r>
      <w:r w:rsidRPr="00413B46">
        <w:instrText xml:space="preserve"> SEQ Table \* ARABIC </w:instrText>
      </w:r>
      <w:r w:rsidRPr="00C42EAF">
        <w:fldChar w:fldCharType="separate"/>
      </w:r>
      <w:ins w:id="5295" w:author="David Wooten" w:date="2019-11-15T15:49:00Z">
        <w:r w:rsidR="00D51C42">
          <w:rPr>
            <w:noProof/>
          </w:rPr>
          <w:t>200</w:t>
        </w:r>
      </w:ins>
      <w:del w:id="5296" w:author="David Wooten" w:date="2019-11-15T15:49:00Z">
        <w:r w:rsidR="00E90F60" w:rsidDel="00D51C42">
          <w:rPr>
            <w:noProof/>
          </w:rPr>
          <w:delText>196</w:delText>
        </w:r>
      </w:del>
      <w:r w:rsidRPr="00C42EAF">
        <w:fldChar w:fldCharType="end"/>
      </w:r>
      <w:r w:rsidRPr="00413B46">
        <w:t xml:space="preserve"> — TPM2_ContextLoad Command</w:t>
      </w:r>
      <w:bookmarkEnd w:id="5289"/>
      <w:bookmarkEnd w:id="5290"/>
      <w:bookmarkEnd w:id="5291"/>
      <w:bookmarkEnd w:id="5292"/>
      <w:bookmarkEnd w:id="5293"/>
      <w:bookmarkEnd w:id="5294"/>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auto"/>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auto"/>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auto"/>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t>TPM_ST_NO_SESSIONS</w:t>
            </w:r>
          </w:p>
        </w:tc>
      </w:tr>
      <w:tr w:rsidR="00C53E66" w:rsidRPr="00413B46" w:rsidTr="00B8394F">
        <w:trPr>
          <w:jc w:val="center"/>
        </w:trPr>
        <w:tc>
          <w:tcPr>
            <w:tcW w:w="2736" w:type="dxa"/>
            <w:tcBorders>
              <w:top w:val="single" w:sz="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top w:val="single" w:sz="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TPM_CC_ContextLoad</w:t>
            </w:r>
          </w:p>
        </w:tc>
      </w:tr>
      <w:tr w:rsidR="00C53E66" w:rsidRPr="00413B46" w:rsidTr="00B8394F">
        <w:trPr>
          <w:jc w:val="center"/>
        </w:trPr>
        <w:tc>
          <w:tcPr>
            <w:tcW w:w="2736" w:type="dxa"/>
            <w:tcBorders>
              <w:top w:val="thinThickThinSmallGap"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TPMS_CONTEXT</w:t>
            </w:r>
          </w:p>
        </w:tc>
        <w:tc>
          <w:tcPr>
            <w:tcW w:w="2016" w:type="dxa"/>
            <w:tcBorders>
              <w:top w:val="thinThickThinSmallGap"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context</w:t>
            </w:r>
          </w:p>
        </w:tc>
        <w:tc>
          <w:tcPr>
            <w:tcW w:w="4608" w:type="dxa"/>
            <w:tcBorders>
              <w:top w:val="thinThickThinSmallGap" w:sz="12" w:space="0" w:color="auto"/>
              <w:left w:val="single" w:sz="8" w:space="0" w:color="auto"/>
              <w:bottom w:val="single" w:sz="12" w:space="0" w:color="auto"/>
              <w:right w:val="single" w:sz="12" w:space="0" w:color="auto"/>
            </w:tcBorders>
          </w:tcPr>
          <w:p w:rsidR="00C53E66" w:rsidRPr="00413B46" w:rsidRDefault="00C53E66" w:rsidP="00B8394F">
            <w:pPr>
              <w:pStyle w:val="TABLE-cell"/>
            </w:pPr>
            <w:r w:rsidRPr="00413B46">
              <w:t>the context blob</w:t>
            </w:r>
          </w:p>
        </w:tc>
      </w:tr>
    </w:tbl>
    <w:p w:rsidR="00C53E66" w:rsidRPr="00413B46" w:rsidRDefault="00C53E66" w:rsidP="00C53E66">
      <w:pPr>
        <w:pStyle w:val="TABLE-title"/>
      </w:pPr>
      <w:bookmarkStart w:id="5297" w:name="_Toc380749816"/>
      <w:bookmarkStart w:id="5298" w:name="_Toc432774265"/>
      <w:bookmarkStart w:id="5299" w:name="_Toc443576410"/>
      <w:bookmarkStart w:id="5300" w:name="_Toc473814148"/>
      <w:bookmarkStart w:id="5301" w:name="_Toc536441114"/>
      <w:bookmarkStart w:id="5302" w:name="_Toc24725796"/>
      <w:r w:rsidRPr="00413B46">
        <w:t xml:space="preserve">Table </w:t>
      </w:r>
      <w:r w:rsidRPr="00C42EAF">
        <w:fldChar w:fldCharType="begin"/>
      </w:r>
      <w:r w:rsidRPr="00413B46">
        <w:instrText xml:space="preserve"> SEQ Table \* ARABIC </w:instrText>
      </w:r>
      <w:r w:rsidRPr="00C42EAF">
        <w:fldChar w:fldCharType="separate"/>
      </w:r>
      <w:ins w:id="5303" w:author="David Wooten" w:date="2019-11-15T15:49:00Z">
        <w:r w:rsidR="00D51C42">
          <w:rPr>
            <w:noProof/>
          </w:rPr>
          <w:t>201</w:t>
        </w:r>
      </w:ins>
      <w:del w:id="5304" w:author="David Wooten" w:date="2019-11-15T15:49:00Z">
        <w:r w:rsidR="00E90F60" w:rsidDel="00D51C42">
          <w:rPr>
            <w:noProof/>
          </w:rPr>
          <w:delText>197</w:delText>
        </w:r>
      </w:del>
      <w:r w:rsidRPr="00C42EAF">
        <w:fldChar w:fldCharType="end"/>
      </w:r>
      <w:r w:rsidRPr="00413B46">
        <w:t xml:space="preserve"> — TPM2_ContextLoad Response</w:t>
      </w:r>
      <w:bookmarkEnd w:id="5297"/>
      <w:bookmarkEnd w:id="5298"/>
      <w:bookmarkEnd w:id="5299"/>
      <w:bookmarkEnd w:id="5300"/>
      <w:bookmarkEnd w:id="5301"/>
      <w:bookmarkEnd w:id="5302"/>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auto"/>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auto"/>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auto"/>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jc w:val="center"/>
        </w:trPr>
        <w:tc>
          <w:tcPr>
            <w:tcW w:w="2736" w:type="dxa"/>
            <w:tcBorders>
              <w:top w:val="single" w:sz="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top w:val="single" w:sz="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top w:val="dashDotStroked" w:sz="24"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TPMI_DH_CONTEXT</w:t>
            </w:r>
          </w:p>
        </w:tc>
        <w:tc>
          <w:tcPr>
            <w:tcW w:w="2016" w:type="dxa"/>
            <w:tcBorders>
              <w:top w:val="dashDotStroked" w:sz="24"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loadedHandle</w:t>
            </w:r>
          </w:p>
        </w:tc>
        <w:tc>
          <w:tcPr>
            <w:tcW w:w="4608" w:type="dxa"/>
            <w:tcBorders>
              <w:top w:val="dashDotStroked" w:sz="24" w:space="0" w:color="auto"/>
              <w:left w:val="single" w:sz="8" w:space="0" w:color="auto"/>
              <w:bottom w:val="single" w:sz="12" w:space="0" w:color="auto"/>
              <w:right w:val="single" w:sz="12" w:space="0" w:color="auto"/>
            </w:tcBorders>
          </w:tcPr>
          <w:p w:rsidR="00C53E66" w:rsidRPr="00413B46" w:rsidRDefault="00C53E66" w:rsidP="00B8394F">
            <w:pPr>
              <w:pStyle w:val="TABLE-cell"/>
            </w:pPr>
            <w:r w:rsidRPr="00413B46">
              <w:t>the handle assigned to the resource after it has been successfully loaded</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[[ContextLoad]]</w:t>
      </w:r>
      <w:bookmarkStart w:id="5305" w:name="_Toc36546760"/>
      <w:bookmarkStart w:id="5306" w:name="_Toc110952303"/>
      <w:bookmarkStart w:id="5307" w:name="_Toc104168343"/>
      <w:bookmarkStart w:id="5308" w:name="_Toc114043936"/>
      <w:bookmarkStart w:id="5309" w:name="_Toc205277662"/>
    </w:p>
    <w:p w:rsidR="00C53E66" w:rsidRPr="00413B46" w:rsidRDefault="00C53E66" w:rsidP="00C53E66">
      <w:pPr>
        <w:pStyle w:val="Heading2"/>
        <w:pageBreakBefore/>
      </w:pPr>
      <w:bookmarkStart w:id="5310" w:name="_Toc310935501"/>
      <w:bookmarkStart w:id="5311" w:name="_Toc380749608"/>
      <w:bookmarkStart w:id="5312" w:name="_Toc432774050"/>
      <w:bookmarkStart w:id="5313" w:name="_Toc443720908"/>
      <w:bookmarkStart w:id="5314" w:name="_Toc443576199"/>
      <w:bookmarkStart w:id="5315" w:name="_Toc473813922"/>
      <w:bookmarkStart w:id="5316" w:name="_Toc536440883"/>
      <w:bookmarkStart w:id="5317" w:name="_Toc24725558"/>
      <w:r w:rsidRPr="00413B46">
        <w:lastRenderedPageBreak/>
        <w:t>TPM2_FlushContext</w:t>
      </w:r>
      <w:bookmarkEnd w:id="5305"/>
      <w:bookmarkEnd w:id="5306"/>
      <w:bookmarkEnd w:id="5307"/>
      <w:bookmarkEnd w:id="5308"/>
      <w:bookmarkEnd w:id="5309"/>
      <w:bookmarkEnd w:id="5310"/>
      <w:bookmarkEnd w:id="5311"/>
      <w:bookmarkEnd w:id="5312"/>
      <w:bookmarkEnd w:id="5313"/>
      <w:bookmarkEnd w:id="5314"/>
      <w:bookmarkEnd w:id="5315"/>
      <w:bookmarkEnd w:id="5316"/>
      <w:bookmarkEnd w:id="5317"/>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causes all context associated with a loaded object, sequence object, or session to be removed from TPM memory.</w:t>
      </w:r>
    </w:p>
    <w:p w:rsidR="00C53E66" w:rsidRPr="00413B46" w:rsidRDefault="00C53E66" w:rsidP="00C53E66">
      <w:pPr>
        <w:pStyle w:val="BodyText"/>
      </w:pPr>
      <w:r w:rsidRPr="00413B46">
        <w:t>This command may not be used to remove a persistent object from the TPM.</w:t>
      </w:r>
      <w:r w:rsidR="00731FB3">
        <w:t xml:space="preserve"> Use TPM2_EvictControl to remove a persistent object.</w:t>
      </w:r>
    </w:p>
    <w:p w:rsidR="00C53E66" w:rsidRPr="00413B46" w:rsidRDefault="00C53E66" w:rsidP="00C53E66">
      <w:pPr>
        <w:pStyle w:val="BodyText"/>
      </w:pPr>
      <w:r w:rsidRPr="00413B46">
        <w:t>A session does not have to be loaded in TPM memory to have its context flushed. The saved session context associated with the indicated handle is invalidated</w:t>
      </w:r>
      <w:r w:rsidR="006B74E4">
        <w:t xml:space="preserve">. </w:t>
      </w:r>
      <w:r w:rsidR="00F15044" w:rsidRPr="00413B46">
        <w:t>When flushing a session, the upper byte of the handle is ignored.</w:t>
      </w:r>
    </w:p>
    <w:p w:rsidR="00F15044" w:rsidRPr="00413B46" w:rsidRDefault="00F15044" w:rsidP="00F15044">
      <w:pPr>
        <w:pStyle w:val="EXAMPLE"/>
      </w:pPr>
      <w:r w:rsidRPr="00413B46">
        <w:t>EXAMPLE</w:t>
      </w:r>
      <w:r w:rsidRPr="00413B46">
        <w:tab/>
        <w:t>A command to flush session handle 0x20000000 will flush session handle 0x03000000.</w:t>
      </w:r>
    </w:p>
    <w:p w:rsidR="00C53E66" w:rsidRPr="00413B46" w:rsidRDefault="00C53E66" w:rsidP="00C53E66">
      <w:pPr>
        <w:pStyle w:val="BodyText"/>
      </w:pPr>
      <w:r w:rsidRPr="00413B46">
        <w:t xml:space="preserve">No sessions of any type are allowed with this command and tag is required to be TPM_ST_NO_SESSIONS (see note in </w:t>
      </w:r>
      <w:r w:rsidRPr="00C42EAF">
        <w:fldChar w:fldCharType="begin"/>
      </w:r>
      <w:r w:rsidRPr="00413B46">
        <w:instrText xml:space="preserve"> REF _Ref260938871 \r \h  \* MERGEFORMAT </w:instrText>
      </w:r>
      <w:r w:rsidRPr="00C42EAF">
        <w:fldChar w:fldCharType="separate"/>
      </w:r>
      <w:r w:rsidR="00D51C42">
        <w:t>28.2.1</w:t>
      </w:r>
      <w:r w:rsidRPr="00C42EAF">
        <w:fldChar w:fldCharType="end"/>
      </w:r>
      <w:r w:rsidRPr="00413B46">
        <w:t>).</w:t>
      </w:r>
    </w:p>
    <w:p w:rsidR="00C53E66" w:rsidRPr="00413B46" w:rsidRDefault="00C53E66" w:rsidP="00C53E66">
      <w:pPr>
        <w:pStyle w:val="BodyText"/>
      </w:pPr>
      <w:r w:rsidRPr="00413B46">
        <w:t>If the handle is for a Transient Object and the handle is not associated with a loaded object, then the TPM shall return TPM_RC_HANDLE.</w:t>
      </w:r>
    </w:p>
    <w:p w:rsidR="00C53E66" w:rsidRPr="00413B46" w:rsidRDefault="00C53E66" w:rsidP="00C53E66">
      <w:pPr>
        <w:pStyle w:val="BodyText"/>
      </w:pPr>
      <w:r w:rsidRPr="00413B46">
        <w:t>If the handle is for an authorization session and the handle does not reference a loaded or active session, then the TPM shall return TPM_RC_HANDLE.</w:t>
      </w:r>
    </w:p>
    <w:p w:rsidR="00C53E66" w:rsidRPr="00413B46" w:rsidRDefault="00C53E66" w:rsidP="00C53E66">
      <w:pPr>
        <w:pStyle w:val="NOTE"/>
      </w:pPr>
      <w:r w:rsidRPr="00413B46">
        <w:t xml:space="preserve">NOTE </w:t>
      </w:r>
      <w:r w:rsidRPr="00413B46">
        <w:tab/>
      </w:r>
      <w:r w:rsidRPr="00413B46">
        <w:rPr>
          <w:i/>
        </w:rPr>
        <w:t>flushHandle</w:t>
      </w:r>
      <w:r w:rsidRPr="00413B46">
        <w:t xml:space="preserve"> is a parameter and not a handle. If it were in the handle area, the TPM would validate that the context for the referenced entity is in the TPM. When a TPM2_FlushContext references a saved session context, it is not necessary for the context to be in the TPM. When the </w:t>
      </w:r>
      <w:r w:rsidRPr="00413B46">
        <w:rPr>
          <w:i/>
        </w:rPr>
        <w:t>flushHandle</w:t>
      </w:r>
      <w:r w:rsidRPr="00413B46">
        <w:t xml:space="preserve"> is in the parameter area, the TPM does not validate that associated context is actually in the TPM.</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5318" w:name="_Toc380749817"/>
      <w:bookmarkStart w:id="5319" w:name="_Toc432774266"/>
      <w:bookmarkStart w:id="5320" w:name="_Toc443576411"/>
      <w:bookmarkStart w:id="5321" w:name="_Toc473814149"/>
      <w:bookmarkStart w:id="5322" w:name="_Toc536441115"/>
      <w:bookmarkStart w:id="5323" w:name="_Toc24725797"/>
      <w:r w:rsidRPr="00413B46">
        <w:t xml:space="preserve">Table </w:t>
      </w:r>
      <w:r w:rsidRPr="00C42EAF">
        <w:fldChar w:fldCharType="begin"/>
      </w:r>
      <w:r w:rsidRPr="00413B46">
        <w:instrText xml:space="preserve"> SEQ Table \* ARABIC </w:instrText>
      </w:r>
      <w:r w:rsidRPr="00C42EAF">
        <w:fldChar w:fldCharType="separate"/>
      </w:r>
      <w:ins w:id="5324" w:author="David Wooten" w:date="2019-11-15T15:49:00Z">
        <w:r w:rsidR="00D51C42">
          <w:rPr>
            <w:noProof/>
          </w:rPr>
          <w:t>202</w:t>
        </w:r>
      </w:ins>
      <w:del w:id="5325" w:author="David Wooten" w:date="2019-11-15T15:49:00Z">
        <w:r w:rsidR="00E90F60" w:rsidDel="00D51C42">
          <w:rPr>
            <w:noProof/>
          </w:rPr>
          <w:delText>198</w:delText>
        </w:r>
      </w:del>
      <w:r w:rsidRPr="00C42EAF">
        <w:fldChar w:fldCharType="end"/>
      </w:r>
      <w:r w:rsidRPr="00413B46">
        <w:t xml:space="preserve"> — TPM2_FlushContext Command</w:t>
      </w:r>
      <w:bookmarkEnd w:id="5318"/>
      <w:bookmarkEnd w:id="5319"/>
      <w:bookmarkEnd w:id="5320"/>
      <w:bookmarkEnd w:id="5321"/>
      <w:bookmarkEnd w:id="5322"/>
      <w:bookmarkEnd w:id="5323"/>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auto"/>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auto"/>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auto"/>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t>TPM_ST_NO_SESSIONS</w:t>
            </w:r>
          </w:p>
        </w:tc>
      </w:tr>
      <w:tr w:rsidR="00C53E66" w:rsidRPr="00413B46" w:rsidTr="00B8394F">
        <w:trPr>
          <w:jc w:val="center"/>
        </w:trPr>
        <w:tc>
          <w:tcPr>
            <w:tcW w:w="2736" w:type="dxa"/>
            <w:tcBorders>
              <w:top w:val="single" w:sz="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top w:val="single" w:sz="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TPM_CC_FlushContext</w:t>
            </w:r>
          </w:p>
        </w:tc>
      </w:tr>
      <w:tr w:rsidR="00C53E66" w:rsidRPr="00413B46" w:rsidTr="00B8394F">
        <w:trPr>
          <w:jc w:val="center"/>
        </w:trPr>
        <w:tc>
          <w:tcPr>
            <w:tcW w:w="2736" w:type="dxa"/>
            <w:tcBorders>
              <w:top w:val="thinThickThinSmallGap"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TPMI_DH_CONTEXT</w:t>
            </w:r>
          </w:p>
        </w:tc>
        <w:tc>
          <w:tcPr>
            <w:tcW w:w="2016" w:type="dxa"/>
            <w:tcBorders>
              <w:top w:val="thinThickThinSmallGap"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flushHandle</w:t>
            </w:r>
          </w:p>
        </w:tc>
        <w:tc>
          <w:tcPr>
            <w:tcW w:w="4608" w:type="dxa"/>
            <w:tcBorders>
              <w:top w:val="thinThickThinSmallGap" w:sz="12" w:space="0" w:color="auto"/>
              <w:left w:val="single" w:sz="8" w:space="0" w:color="auto"/>
              <w:bottom w:val="single" w:sz="12" w:space="0" w:color="auto"/>
              <w:right w:val="single" w:sz="12" w:space="0" w:color="auto"/>
            </w:tcBorders>
          </w:tcPr>
          <w:p w:rsidR="00C53E66" w:rsidRPr="00413B46" w:rsidRDefault="00C53E66" w:rsidP="00B8394F">
            <w:pPr>
              <w:pStyle w:val="TABLE-cell"/>
            </w:pPr>
            <w:r w:rsidRPr="00413B46">
              <w:t>the handle of the item to flush</w:t>
            </w:r>
          </w:p>
          <w:p w:rsidR="00C53E66" w:rsidRPr="00413B46" w:rsidRDefault="00C53E66" w:rsidP="00B8394F">
            <w:pPr>
              <w:pStyle w:val="Table-cell-note"/>
            </w:pPr>
            <w:r w:rsidRPr="00413B46">
              <w:t>NOTE</w:t>
            </w:r>
            <w:r w:rsidRPr="00413B46">
              <w:tab/>
              <w:t>This is a use of a handle as a parameter.</w:t>
            </w:r>
          </w:p>
        </w:tc>
      </w:tr>
    </w:tbl>
    <w:p w:rsidR="00C53E66" w:rsidRPr="00413B46" w:rsidRDefault="00C53E66" w:rsidP="00C53E66">
      <w:pPr>
        <w:pStyle w:val="TABLE-title"/>
      </w:pPr>
      <w:bookmarkStart w:id="5326" w:name="_Toc380749818"/>
      <w:bookmarkStart w:id="5327" w:name="_Toc432774267"/>
      <w:bookmarkStart w:id="5328" w:name="_Toc443576412"/>
      <w:bookmarkStart w:id="5329" w:name="_Toc473814150"/>
      <w:bookmarkStart w:id="5330" w:name="_Toc536441116"/>
      <w:bookmarkStart w:id="5331" w:name="_Toc24725798"/>
      <w:r w:rsidRPr="00413B46">
        <w:t xml:space="preserve">Table </w:t>
      </w:r>
      <w:r w:rsidRPr="00C42EAF">
        <w:fldChar w:fldCharType="begin"/>
      </w:r>
      <w:r w:rsidRPr="00413B46">
        <w:instrText xml:space="preserve"> SEQ Table \* ARABIC </w:instrText>
      </w:r>
      <w:r w:rsidRPr="00C42EAF">
        <w:fldChar w:fldCharType="separate"/>
      </w:r>
      <w:ins w:id="5332" w:author="David Wooten" w:date="2019-11-15T15:49:00Z">
        <w:r w:rsidR="00D51C42">
          <w:rPr>
            <w:noProof/>
          </w:rPr>
          <w:t>203</w:t>
        </w:r>
      </w:ins>
      <w:del w:id="5333" w:author="David Wooten" w:date="2019-11-15T15:49:00Z">
        <w:r w:rsidR="00E90F60" w:rsidDel="00D51C42">
          <w:rPr>
            <w:noProof/>
          </w:rPr>
          <w:delText>199</w:delText>
        </w:r>
      </w:del>
      <w:r w:rsidRPr="00C42EAF">
        <w:fldChar w:fldCharType="end"/>
      </w:r>
      <w:r w:rsidRPr="00413B46">
        <w:t xml:space="preserve"> — TPM2_FlushContext Response</w:t>
      </w:r>
      <w:bookmarkEnd w:id="5326"/>
      <w:bookmarkEnd w:id="5327"/>
      <w:bookmarkEnd w:id="5328"/>
      <w:bookmarkEnd w:id="5329"/>
      <w:bookmarkEnd w:id="5330"/>
      <w:bookmarkEnd w:id="5331"/>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auto"/>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auto"/>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auto"/>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jc w:val="center"/>
        </w:trPr>
        <w:tc>
          <w:tcPr>
            <w:tcW w:w="2736" w:type="dxa"/>
            <w:tcBorders>
              <w:top w:val="single" w:sz="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top w:val="single" w:sz="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[[FlushContext]]</w:t>
      </w:r>
    </w:p>
    <w:p w:rsidR="00C53E66" w:rsidRPr="00413B46" w:rsidRDefault="00C53E66" w:rsidP="00C53E66">
      <w:pPr>
        <w:pStyle w:val="Heading2"/>
        <w:pageBreakBefore/>
      </w:pPr>
      <w:bookmarkStart w:id="5334" w:name="_Toc310935502"/>
      <w:bookmarkStart w:id="5335" w:name="_Toc380749609"/>
      <w:bookmarkStart w:id="5336" w:name="_Toc432774051"/>
      <w:bookmarkStart w:id="5337" w:name="_Toc443720909"/>
      <w:bookmarkStart w:id="5338" w:name="_Toc443576200"/>
      <w:bookmarkStart w:id="5339" w:name="_Toc473813923"/>
      <w:bookmarkStart w:id="5340" w:name="_Toc536440884"/>
      <w:bookmarkStart w:id="5341" w:name="_Toc24725559"/>
      <w:bookmarkStart w:id="5342" w:name="_Toc110952311"/>
      <w:bookmarkStart w:id="5343" w:name="_Toc104168351"/>
      <w:bookmarkStart w:id="5344" w:name="_Toc114043944"/>
      <w:bookmarkStart w:id="5345" w:name="_Toc205277670"/>
      <w:bookmarkStart w:id="5346" w:name="_Toc36546711"/>
      <w:r w:rsidRPr="00413B46">
        <w:lastRenderedPageBreak/>
        <w:t>TPM2_EvictControl</w:t>
      </w:r>
      <w:bookmarkEnd w:id="5334"/>
      <w:bookmarkEnd w:id="5335"/>
      <w:bookmarkEnd w:id="5336"/>
      <w:bookmarkEnd w:id="5337"/>
      <w:bookmarkEnd w:id="5338"/>
      <w:bookmarkEnd w:id="5339"/>
      <w:bookmarkEnd w:id="5340"/>
      <w:bookmarkEnd w:id="5341"/>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allows certain Transient Objects to be made persistent or a persistent object to be evicted.</w:t>
      </w:r>
    </w:p>
    <w:p w:rsidR="00C53E66" w:rsidRPr="00413B46" w:rsidRDefault="00C53E66" w:rsidP="00C53E66">
      <w:pPr>
        <w:pStyle w:val="NOTE"/>
      </w:pPr>
      <w:r w:rsidRPr="00413B46">
        <w:t>NOTE 1</w:t>
      </w:r>
      <w:r w:rsidRPr="00413B46">
        <w:tab/>
        <w:t>A transient object is one that may be removed from TPM memory using either TPM2_FlushContext or TPM2_</w:t>
      </w:r>
      <w:proofErr w:type="gramStart"/>
      <w:r w:rsidRPr="00413B46">
        <w:t>Startup(</w:t>
      </w:r>
      <w:proofErr w:type="gramEnd"/>
      <w:r w:rsidRPr="00413B46">
        <w:t>). A persistent object is not removed from TPM memory by TPM2_</w:t>
      </w:r>
      <w:proofErr w:type="gramStart"/>
      <w:r w:rsidRPr="00413B46">
        <w:t>FlushContext(</w:t>
      </w:r>
      <w:proofErr w:type="gramEnd"/>
      <w:r w:rsidRPr="00413B46">
        <w:t>) or TPM2_Startup().</w:t>
      </w:r>
    </w:p>
    <w:p w:rsidR="00C53E66" w:rsidRPr="00413B46" w:rsidRDefault="00C53E66" w:rsidP="00C53E66">
      <w:pPr>
        <w:pStyle w:val="BodyText"/>
      </w:pPr>
      <w:r w:rsidRPr="00413B46">
        <w:t xml:space="preserve">If </w:t>
      </w:r>
      <w:r w:rsidRPr="00413B46">
        <w:rPr>
          <w:i/>
        </w:rPr>
        <w:t>objectHandle</w:t>
      </w:r>
      <w:r w:rsidRPr="00413B46">
        <w:t xml:space="preserve"> is a Transient Object, then this call makes a persistent copy of the object and assigns </w:t>
      </w:r>
      <w:r w:rsidRPr="00413B46">
        <w:rPr>
          <w:i/>
        </w:rPr>
        <w:t>persistentHandle</w:t>
      </w:r>
      <w:r w:rsidRPr="00413B46">
        <w:t xml:space="preserve"> to the persistent version of the object. If </w:t>
      </w:r>
      <w:r w:rsidRPr="00413B46">
        <w:rPr>
          <w:i/>
        </w:rPr>
        <w:t>objectHandle</w:t>
      </w:r>
      <w:r w:rsidRPr="00413B46">
        <w:t xml:space="preserve"> is a persistent object, then the call evicts the persistent object. The call does not affect the transient object.</w:t>
      </w:r>
    </w:p>
    <w:p w:rsidR="00C53E66" w:rsidRPr="00413B46" w:rsidRDefault="00C53E66" w:rsidP="00C53E66">
      <w:pPr>
        <w:pStyle w:val="BodyText"/>
      </w:pPr>
      <w:r w:rsidRPr="00413B46">
        <w:t xml:space="preserve">Before execution of TPM2_EvictControl code below, the TPM verifies that </w:t>
      </w:r>
      <w:r w:rsidRPr="00413B46">
        <w:rPr>
          <w:i/>
        </w:rPr>
        <w:t>objectHandle</w:t>
      </w:r>
      <w:r w:rsidRPr="00413B46">
        <w:t xml:space="preserve"> references an object that is resident on the TPM and that </w:t>
      </w:r>
      <w:r w:rsidRPr="00413B46">
        <w:rPr>
          <w:i/>
        </w:rPr>
        <w:t>persistentHandle</w:t>
      </w:r>
      <w:r w:rsidRPr="00413B46">
        <w:t xml:space="preserve"> is a valid handle for a persistent object.</w:t>
      </w:r>
    </w:p>
    <w:p w:rsidR="00C53E66" w:rsidRPr="00413B46" w:rsidRDefault="00C53E66" w:rsidP="00C53E66">
      <w:pPr>
        <w:pStyle w:val="NOTE"/>
      </w:pPr>
      <w:r w:rsidRPr="00413B46">
        <w:t>NOTE 2</w:t>
      </w:r>
      <w:r w:rsidRPr="00413B46">
        <w:tab/>
        <w:t xml:space="preserve">This requirement simplifies the unmarshaling code so that it only need check that </w:t>
      </w:r>
      <w:r w:rsidRPr="00413B46">
        <w:rPr>
          <w:i/>
        </w:rPr>
        <w:t>persistentHandle</w:t>
      </w:r>
      <w:r w:rsidRPr="00413B46">
        <w:t xml:space="preserve"> is always a persistent object.</w:t>
      </w:r>
    </w:p>
    <w:p w:rsidR="00C53E66" w:rsidRPr="00413B46" w:rsidRDefault="00C53E66" w:rsidP="00C53E66">
      <w:pPr>
        <w:pStyle w:val="BodyText"/>
      </w:pPr>
      <w:r w:rsidRPr="00413B46">
        <w:t xml:space="preserve">If </w:t>
      </w:r>
      <w:r w:rsidRPr="00413B46">
        <w:rPr>
          <w:i/>
        </w:rPr>
        <w:t>objectHandle</w:t>
      </w:r>
      <w:r w:rsidRPr="00413B46">
        <w:t xml:space="preserve"> references a Transient Object:</w:t>
      </w:r>
    </w:p>
    <w:p w:rsidR="00C53E66" w:rsidRPr="00413B46" w:rsidRDefault="00C53E66" w:rsidP="00015772">
      <w:pPr>
        <w:pStyle w:val="ListNumber"/>
        <w:numPr>
          <w:ilvl w:val="0"/>
          <w:numId w:val="17"/>
        </w:numPr>
      </w:pPr>
      <w:r w:rsidRPr="00413B46">
        <w:t>The TPM shall return TPM_RC_ATTRIBUTES if</w:t>
      </w:r>
    </w:p>
    <w:p w:rsidR="00C53E66" w:rsidRPr="00413B46" w:rsidRDefault="00C53E66" w:rsidP="00C53E66">
      <w:pPr>
        <w:pStyle w:val="ListNumber2"/>
      </w:pPr>
      <w:r w:rsidRPr="00413B46">
        <w:t>it is in the hierarchy of TPM_RH_NULL,</w:t>
      </w:r>
    </w:p>
    <w:p w:rsidR="00C53E66" w:rsidRDefault="00C53E66" w:rsidP="00C53E66">
      <w:pPr>
        <w:pStyle w:val="ListNumber2"/>
      </w:pPr>
      <w:r w:rsidRPr="00413B46">
        <w:t>only the public portion of the object is loaded, or</w:t>
      </w:r>
    </w:p>
    <w:p w:rsidR="005D01AF" w:rsidRPr="00413B46" w:rsidRDefault="005D01AF" w:rsidP="005D01AF">
      <w:pPr>
        <w:pStyle w:val="NOTE"/>
        <w:ind w:left="2160"/>
      </w:pPr>
      <w:r>
        <w:t>NOTE 3</w:t>
      </w:r>
      <w:r>
        <w:tab/>
        <w:t>This is for NV space efficiency</w:t>
      </w:r>
      <w:r w:rsidR="006B74E4">
        <w:t xml:space="preserve">. </w:t>
      </w:r>
      <w:r>
        <w:t>Loading an object whose private part is empty would unnecessarily consume NV resources.</w:t>
      </w:r>
    </w:p>
    <w:p w:rsidR="00C53E66" w:rsidRPr="00413B46" w:rsidRDefault="00C53E66" w:rsidP="00C53E66">
      <w:pPr>
        <w:pStyle w:val="ListNumber2"/>
      </w:pPr>
      <w:proofErr w:type="gramStart"/>
      <w:r w:rsidRPr="00413B46">
        <w:t>the</w:t>
      </w:r>
      <w:proofErr w:type="gramEnd"/>
      <w:r w:rsidRPr="00413B46">
        <w:t xml:space="preserve"> </w:t>
      </w:r>
      <w:r w:rsidRPr="00413B46">
        <w:rPr>
          <w:i/>
        </w:rPr>
        <w:t>stClear</w:t>
      </w:r>
      <w:r w:rsidRPr="00413B46">
        <w:t xml:space="preserve"> is SET in the object or in an ancestor key.</w:t>
      </w:r>
    </w:p>
    <w:p w:rsidR="00C53E66" w:rsidRPr="00413B46" w:rsidRDefault="00C53E66" w:rsidP="00C53E66">
      <w:pPr>
        <w:pStyle w:val="ListNumber"/>
      </w:pPr>
      <w:r w:rsidRPr="00413B46">
        <w:t xml:space="preserve">The TPM shall return TPM_RC_HIERARCHY if the object is not in the proper hierarchy as determined by </w:t>
      </w:r>
      <w:r w:rsidRPr="00413B46">
        <w:rPr>
          <w:i/>
        </w:rPr>
        <w:t>auth</w:t>
      </w:r>
      <w:r w:rsidRPr="00413B46">
        <w:t>.</w:t>
      </w:r>
    </w:p>
    <w:p w:rsidR="00C53E66" w:rsidRPr="00413B46" w:rsidRDefault="00C53E66" w:rsidP="00C53E66">
      <w:pPr>
        <w:pStyle w:val="ListNumber2"/>
      </w:pPr>
      <w:r w:rsidRPr="00413B46">
        <w:t xml:space="preserve">If </w:t>
      </w:r>
      <w:r w:rsidRPr="00413B46">
        <w:rPr>
          <w:i/>
        </w:rPr>
        <w:t>auth</w:t>
      </w:r>
      <w:r w:rsidRPr="00413B46">
        <w:t xml:space="preserve"> is TPM_RH_PLATFORM, the proper hierarchy is the Platform hierarchy.</w:t>
      </w:r>
    </w:p>
    <w:p w:rsidR="00C53E66" w:rsidRPr="00413B46" w:rsidRDefault="00C53E66" w:rsidP="00C53E66">
      <w:pPr>
        <w:pStyle w:val="ListNumber2"/>
      </w:pPr>
      <w:r w:rsidRPr="00413B46">
        <w:t xml:space="preserve">If </w:t>
      </w:r>
      <w:r w:rsidRPr="00413B46">
        <w:rPr>
          <w:i/>
        </w:rPr>
        <w:t>auth</w:t>
      </w:r>
      <w:r w:rsidRPr="00413B46">
        <w:t xml:space="preserve"> is TPM_RH_OWNER, the proper hierarchy is either the Storage or the Endorsement hierarchy.</w:t>
      </w:r>
    </w:p>
    <w:p w:rsidR="00C53E66" w:rsidRPr="00413B46" w:rsidRDefault="00C53E66" w:rsidP="00C53E66">
      <w:pPr>
        <w:pStyle w:val="ListNumber"/>
      </w:pPr>
      <w:r w:rsidRPr="00413B46">
        <w:t xml:space="preserve">The TPM shall return TPM_RC_RANGE if </w:t>
      </w:r>
      <w:r w:rsidRPr="00413B46">
        <w:rPr>
          <w:i/>
        </w:rPr>
        <w:t>persistentHandle</w:t>
      </w:r>
      <w:r w:rsidRPr="00413B46">
        <w:t xml:space="preserve"> is not in the proper range as determined by </w:t>
      </w:r>
      <w:r w:rsidRPr="00413B46">
        <w:rPr>
          <w:i/>
        </w:rPr>
        <w:t>auth</w:t>
      </w:r>
      <w:r w:rsidRPr="00413B46">
        <w:t>.</w:t>
      </w:r>
    </w:p>
    <w:p w:rsidR="00C53E66" w:rsidRPr="00413B46" w:rsidRDefault="00C53E66" w:rsidP="00C53E66">
      <w:pPr>
        <w:pStyle w:val="ListNumber2"/>
      </w:pPr>
      <w:r w:rsidRPr="00413B46">
        <w:t xml:space="preserve">If </w:t>
      </w:r>
      <w:r w:rsidRPr="00413B46">
        <w:rPr>
          <w:i/>
        </w:rPr>
        <w:t>auth</w:t>
      </w:r>
      <w:r w:rsidRPr="00413B46">
        <w:t xml:space="preserve"> is TPM_RH_OWNER, then </w:t>
      </w:r>
      <w:r w:rsidRPr="00413B46">
        <w:rPr>
          <w:i/>
        </w:rPr>
        <w:t>persistentHandle</w:t>
      </w:r>
      <w:r w:rsidRPr="00413B46">
        <w:t xml:space="preserve"> shall be in the inclusive range of 81 00 00 00</w:t>
      </w:r>
      <w:r w:rsidRPr="00413B46">
        <w:rPr>
          <w:vertAlign w:val="subscript"/>
        </w:rPr>
        <w:t>16</w:t>
      </w:r>
      <w:r w:rsidRPr="00413B46">
        <w:t xml:space="preserve"> to 81 7F FF FF</w:t>
      </w:r>
      <w:r w:rsidRPr="00413B46">
        <w:rPr>
          <w:vertAlign w:val="subscript"/>
        </w:rPr>
        <w:t>16</w:t>
      </w:r>
      <w:r w:rsidRPr="00413B46">
        <w:t>.</w:t>
      </w:r>
    </w:p>
    <w:p w:rsidR="00C53E66" w:rsidRDefault="00C53E66" w:rsidP="00C53E66">
      <w:pPr>
        <w:pStyle w:val="ListNumber2"/>
      </w:pPr>
      <w:r w:rsidRPr="00413B46">
        <w:t xml:space="preserve">If </w:t>
      </w:r>
      <w:r w:rsidRPr="00413B46">
        <w:rPr>
          <w:i/>
        </w:rPr>
        <w:t>auth</w:t>
      </w:r>
      <w:r w:rsidRPr="00413B46">
        <w:t xml:space="preserve"> is TPM_RH_PLATFORM, then </w:t>
      </w:r>
      <w:r w:rsidRPr="00413B46">
        <w:rPr>
          <w:i/>
        </w:rPr>
        <w:t>persistentHandle</w:t>
      </w:r>
      <w:r w:rsidRPr="00413B46">
        <w:t xml:space="preserve"> shall be in the inclusive range of 81 80 00 00</w:t>
      </w:r>
      <w:r w:rsidRPr="00413B46">
        <w:rPr>
          <w:vertAlign w:val="subscript"/>
        </w:rPr>
        <w:t>16</w:t>
      </w:r>
      <w:r w:rsidRPr="00413B46">
        <w:t xml:space="preserve"> to 81 FF FF FF</w:t>
      </w:r>
      <w:r w:rsidRPr="00413B46">
        <w:rPr>
          <w:vertAlign w:val="subscript"/>
        </w:rPr>
        <w:t>16</w:t>
      </w:r>
      <w:r w:rsidRPr="00413B46">
        <w:t>.</w:t>
      </w:r>
    </w:p>
    <w:p w:rsidR="00123E8B" w:rsidRPr="00413B46" w:rsidRDefault="00123E8B" w:rsidP="00CC4297">
      <w:pPr>
        <w:pStyle w:val="NOTE"/>
        <w:ind w:left="1800"/>
      </w:pPr>
      <w:r>
        <w:t xml:space="preserve">NOTE 4 </w:t>
      </w:r>
      <w:r>
        <w:tab/>
        <w:t>This separation permits the platform (the platform OEM) a range of indexes that will not interfere with indexes used by the TPM owner (the OS or applications).</w:t>
      </w:r>
    </w:p>
    <w:p w:rsidR="00C53E66" w:rsidRPr="00413B46" w:rsidRDefault="00C53E66" w:rsidP="00C53E66">
      <w:pPr>
        <w:pStyle w:val="ListNumber"/>
      </w:pPr>
      <w:r w:rsidRPr="00413B46">
        <w:t xml:space="preserve">The TPM shall return TPM_RC_NV_DEFINED if a persistent object exists with the same handle as </w:t>
      </w:r>
      <w:r w:rsidRPr="00413B46">
        <w:rPr>
          <w:i/>
        </w:rPr>
        <w:t>persistentHandle</w:t>
      </w:r>
      <w:r w:rsidRPr="00413B46">
        <w:t>.</w:t>
      </w:r>
    </w:p>
    <w:p w:rsidR="00C53E66" w:rsidRPr="00413B46" w:rsidRDefault="00C53E66" w:rsidP="00C53E66">
      <w:pPr>
        <w:pStyle w:val="ListNumber"/>
      </w:pPr>
      <w:r w:rsidRPr="00413B46">
        <w:t>The TPM shall return TPM_RC_NV_SPACE if insufficient space is available to make the object persistent.</w:t>
      </w:r>
    </w:p>
    <w:p w:rsidR="00C53E66" w:rsidRPr="00413B46" w:rsidRDefault="00C53E66" w:rsidP="00C53E66">
      <w:pPr>
        <w:pStyle w:val="ListNumber"/>
      </w:pPr>
      <w:r w:rsidRPr="00413B46">
        <w:t>The TPM shall return TPM_RC_NV_SPACE if execution of this command will prevent the TPM from being able to hold two transient objects of any kind.</w:t>
      </w:r>
    </w:p>
    <w:p w:rsidR="00C53E66" w:rsidRPr="00413B46" w:rsidRDefault="00C53E66" w:rsidP="00C53E66">
      <w:pPr>
        <w:pStyle w:val="NOTE"/>
        <w:ind w:left="1800"/>
      </w:pPr>
      <w:r w:rsidRPr="00413B46">
        <w:lastRenderedPageBreak/>
        <w:t xml:space="preserve">NOTE </w:t>
      </w:r>
      <w:r w:rsidR="00123E8B">
        <w:t>5</w:t>
      </w:r>
      <w:r w:rsidRPr="00413B46">
        <w:tab/>
        <w:t>This requirement anticipates that a TPM may be implemented such that all TPM memory is non-volatile and not subject to endurance issues. In such case, there is no movement of an object between memory of different types and it is necessary that the TPM ensure that it is always possible for the management software to move objects to/from TPM memory in order to ensure that the objects required for command execution can be context restored.</w:t>
      </w:r>
    </w:p>
    <w:p w:rsidR="00C53E66" w:rsidRPr="00413B46" w:rsidRDefault="00C53E66" w:rsidP="00C53E66">
      <w:pPr>
        <w:pStyle w:val="ListNumber"/>
      </w:pPr>
      <w:r w:rsidRPr="00413B46">
        <w:t xml:space="preserve">If the TPM returns TPM_RC_SUCCESS, the object referenced by </w:t>
      </w:r>
      <w:r w:rsidRPr="00413B46">
        <w:rPr>
          <w:i/>
        </w:rPr>
        <w:t>objectHandle</w:t>
      </w:r>
      <w:r w:rsidRPr="00413B46">
        <w:t xml:space="preserve"> will not be flushed and both </w:t>
      </w:r>
      <w:r w:rsidRPr="00413B46">
        <w:rPr>
          <w:i/>
        </w:rPr>
        <w:t>objectHandle</w:t>
      </w:r>
      <w:r w:rsidRPr="00413B46">
        <w:t xml:space="preserve"> and </w:t>
      </w:r>
      <w:r w:rsidRPr="00413B46">
        <w:rPr>
          <w:i/>
        </w:rPr>
        <w:t>persistentHandle</w:t>
      </w:r>
      <w:r w:rsidRPr="00413B46">
        <w:t xml:space="preserve"> may be used to access the object.</w:t>
      </w:r>
    </w:p>
    <w:p w:rsidR="00C53E66" w:rsidRPr="00413B46" w:rsidRDefault="00C53E66" w:rsidP="00C53E66">
      <w:pPr>
        <w:pStyle w:val="BodyText"/>
      </w:pPr>
      <w:r w:rsidRPr="00413B46">
        <w:t xml:space="preserve">If </w:t>
      </w:r>
      <w:r w:rsidRPr="00413B46">
        <w:rPr>
          <w:i/>
        </w:rPr>
        <w:t>objectHandle</w:t>
      </w:r>
      <w:r w:rsidRPr="00413B46">
        <w:t xml:space="preserve"> references a persistent object:</w:t>
      </w:r>
    </w:p>
    <w:p w:rsidR="00C53E66" w:rsidRPr="00413B46" w:rsidRDefault="00C53E66" w:rsidP="00015772">
      <w:pPr>
        <w:pStyle w:val="ListNumber"/>
        <w:numPr>
          <w:ilvl w:val="0"/>
          <w:numId w:val="19"/>
        </w:numPr>
      </w:pPr>
      <w:r w:rsidRPr="00413B46">
        <w:t xml:space="preserve">The TPM shall return TPM_RC_RANGE if </w:t>
      </w:r>
      <w:r w:rsidRPr="00413B46">
        <w:rPr>
          <w:i/>
        </w:rPr>
        <w:t>objectHandle</w:t>
      </w:r>
      <w:r w:rsidRPr="00413B46">
        <w:t xml:space="preserve"> is not in the proper range as determined by </w:t>
      </w:r>
      <w:r w:rsidRPr="00413B46">
        <w:rPr>
          <w:i/>
        </w:rPr>
        <w:t>auth</w:t>
      </w:r>
      <w:r w:rsidRPr="00413B46">
        <w:t xml:space="preserve">. If </w:t>
      </w:r>
      <w:r w:rsidRPr="00413B46">
        <w:rPr>
          <w:i/>
        </w:rPr>
        <w:t>auth</w:t>
      </w:r>
      <w:r w:rsidRPr="00413B46">
        <w:t xml:space="preserve"> is TPM_RC_OWNER, </w:t>
      </w:r>
      <w:r w:rsidRPr="00413B46">
        <w:rPr>
          <w:i/>
        </w:rPr>
        <w:t>objectHandle</w:t>
      </w:r>
      <w:r w:rsidRPr="00413B46">
        <w:t xml:space="preserve"> shall be in the inclusive range of 81 00 00 00</w:t>
      </w:r>
      <w:r w:rsidRPr="00413B46">
        <w:rPr>
          <w:vertAlign w:val="subscript"/>
        </w:rPr>
        <w:t>16</w:t>
      </w:r>
      <w:r w:rsidRPr="00413B46">
        <w:t xml:space="preserve"> to 81 7F FF FF</w:t>
      </w:r>
      <w:r w:rsidRPr="00413B46">
        <w:rPr>
          <w:vertAlign w:val="subscript"/>
        </w:rPr>
        <w:t>16</w:t>
      </w:r>
      <w:r w:rsidRPr="00413B46">
        <w:t xml:space="preserve">. If </w:t>
      </w:r>
      <w:r w:rsidRPr="00413B46">
        <w:rPr>
          <w:i/>
        </w:rPr>
        <w:t>auth</w:t>
      </w:r>
      <w:r w:rsidRPr="00413B46">
        <w:t xml:space="preserve"> is TPM_RC_PLATFORM, </w:t>
      </w:r>
      <w:r w:rsidRPr="00413B46">
        <w:rPr>
          <w:i/>
        </w:rPr>
        <w:t>objectHandle</w:t>
      </w:r>
      <w:r w:rsidRPr="00413B46">
        <w:t xml:space="preserve"> may be any valid persistent object handle.</w:t>
      </w:r>
    </w:p>
    <w:p w:rsidR="00C53E66" w:rsidRPr="00413B46" w:rsidRDefault="00C53E66" w:rsidP="00015772">
      <w:pPr>
        <w:pStyle w:val="ListNumber"/>
        <w:numPr>
          <w:ilvl w:val="0"/>
          <w:numId w:val="19"/>
        </w:numPr>
      </w:pPr>
      <w:r w:rsidRPr="00413B46">
        <w:t>If objectHandle is not the same value as persistentHandle, return TPM_RC_HANDLE.</w:t>
      </w:r>
    </w:p>
    <w:p w:rsidR="00C53E66" w:rsidRPr="00413B46" w:rsidRDefault="00C53E66" w:rsidP="00C53E66">
      <w:pPr>
        <w:pStyle w:val="ListNumber"/>
      </w:pPr>
      <w:r w:rsidRPr="00413B46">
        <w:t xml:space="preserve">If the TPM returns TPM_RC_SUCCESS, </w:t>
      </w:r>
      <w:r w:rsidRPr="00413B46">
        <w:rPr>
          <w:i/>
        </w:rPr>
        <w:t>objectHandle</w:t>
      </w:r>
      <w:r w:rsidRPr="00413B46">
        <w:t xml:space="preserve"> will be removed from persistent memory and no longer be accessible.</w:t>
      </w:r>
    </w:p>
    <w:p w:rsidR="00C53E66" w:rsidRPr="00413B46" w:rsidRDefault="00C53E66" w:rsidP="00C53E66">
      <w:pPr>
        <w:pStyle w:val="NOTE"/>
      </w:pPr>
      <w:r w:rsidRPr="00413B46">
        <w:t xml:space="preserve">NOTE </w:t>
      </w:r>
      <w:r w:rsidR="005D01AF">
        <w:t>5</w:t>
      </w:r>
      <w:r w:rsidRPr="00413B46">
        <w:tab/>
        <w:t>The persistent object is not converted to a transient object, as this would prevent the immediate revocation of an object by removing it from persistent memory.</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5347" w:name="_Toc380749819"/>
      <w:bookmarkStart w:id="5348" w:name="_Toc432774268"/>
      <w:bookmarkStart w:id="5349" w:name="_Toc443576413"/>
      <w:bookmarkStart w:id="5350" w:name="_Toc473814151"/>
      <w:bookmarkStart w:id="5351" w:name="_Toc536441117"/>
      <w:bookmarkStart w:id="5352" w:name="_Toc24725799"/>
      <w:r w:rsidRPr="00413B46">
        <w:t xml:space="preserve">Table </w:t>
      </w:r>
      <w:r w:rsidRPr="00C42EAF">
        <w:fldChar w:fldCharType="begin"/>
      </w:r>
      <w:r w:rsidRPr="00413B46">
        <w:instrText xml:space="preserve"> SEQ Table \* ARABIC </w:instrText>
      </w:r>
      <w:r w:rsidRPr="00C42EAF">
        <w:fldChar w:fldCharType="separate"/>
      </w:r>
      <w:ins w:id="5353" w:author="David Wooten" w:date="2019-11-15T15:49:00Z">
        <w:r w:rsidR="00D51C42">
          <w:rPr>
            <w:noProof/>
          </w:rPr>
          <w:t>204</w:t>
        </w:r>
      </w:ins>
      <w:del w:id="5354" w:author="David Wooten" w:date="2019-11-15T15:49:00Z">
        <w:r w:rsidR="00E90F60" w:rsidDel="00D51C42">
          <w:rPr>
            <w:noProof/>
          </w:rPr>
          <w:delText>200</w:delText>
        </w:r>
      </w:del>
      <w:r w:rsidRPr="00C42EAF">
        <w:fldChar w:fldCharType="end"/>
      </w:r>
      <w:r w:rsidRPr="00413B46">
        <w:t xml:space="preserve"> — TPM2_EvictControl Command</w:t>
      </w:r>
      <w:bookmarkEnd w:id="5347"/>
      <w:bookmarkEnd w:id="5348"/>
      <w:bookmarkEnd w:id="5349"/>
      <w:bookmarkEnd w:id="5350"/>
      <w:bookmarkEnd w:id="5351"/>
      <w:bookmarkEnd w:id="5352"/>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auto"/>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auto"/>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auto"/>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jc w:val="center"/>
        </w:trPr>
        <w:tc>
          <w:tcPr>
            <w:tcW w:w="2736" w:type="dxa"/>
            <w:tcBorders>
              <w:top w:val="single" w:sz="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top w:val="single" w:sz="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TPM_CC_EvictControl {NV}</w:t>
            </w:r>
          </w:p>
        </w:tc>
      </w:tr>
      <w:tr w:rsidR="00C53E66" w:rsidRPr="00413B46" w:rsidTr="00B8394F">
        <w:trPr>
          <w:jc w:val="center"/>
        </w:trPr>
        <w:tc>
          <w:tcPr>
            <w:tcW w:w="2736" w:type="dxa"/>
            <w:tcBorders>
              <w:top w:val="dashDotStroked" w:sz="2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TPMI_RH_PROVISION</w:t>
            </w:r>
          </w:p>
        </w:tc>
        <w:tc>
          <w:tcPr>
            <w:tcW w:w="2016" w:type="dxa"/>
            <w:tcBorders>
              <w:top w:val="dashDotStroked" w:sz="2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@auth</w:t>
            </w:r>
          </w:p>
        </w:tc>
        <w:tc>
          <w:tcPr>
            <w:tcW w:w="4608" w:type="dxa"/>
            <w:tcBorders>
              <w:top w:val="dashDotStroked" w:sz="2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TPM_RH_OWNER or TPM_RH_PLATFORM+{PP}</w:t>
            </w:r>
          </w:p>
          <w:p w:rsidR="00C53E66" w:rsidRPr="00413B46" w:rsidRDefault="00C53E66" w:rsidP="00B8394F">
            <w:pPr>
              <w:pStyle w:val="TABLE-cell"/>
            </w:pPr>
            <w:r w:rsidRPr="00413B46">
              <w:t>Auth Handle: 1</w:t>
            </w:r>
          </w:p>
          <w:p w:rsidR="00C53E66" w:rsidRPr="00413B46" w:rsidRDefault="00C53E66" w:rsidP="00B8394F">
            <w:pPr>
              <w:pStyle w:val="TABLE-cell"/>
            </w:pPr>
            <w:r w:rsidRPr="00413B46">
              <w:t>Auth Role: USER</w:t>
            </w:r>
          </w:p>
        </w:tc>
      </w:tr>
      <w:tr w:rsidR="00C53E66" w:rsidRPr="00413B46" w:rsidTr="00B8394F">
        <w:trPr>
          <w:jc w:val="center"/>
        </w:trPr>
        <w:tc>
          <w:tcPr>
            <w:tcW w:w="2736" w:type="dxa"/>
            <w:tcBorders>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rPr>
                <w:highlight w:val="yellow"/>
              </w:rPr>
            </w:pPr>
            <w:r w:rsidRPr="00413B46">
              <w:t>TPMI_DH_OBJECT</w:t>
            </w:r>
          </w:p>
        </w:tc>
        <w:tc>
          <w:tcPr>
            <w:tcW w:w="2016" w:type="dxa"/>
            <w:tcBorders>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objectHandle</w:t>
            </w:r>
          </w:p>
        </w:tc>
        <w:tc>
          <w:tcPr>
            <w:tcW w:w="4608" w:type="dxa"/>
            <w:tcBorders>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the handle of a loaded object</w:t>
            </w:r>
          </w:p>
          <w:p w:rsidR="00C53E66" w:rsidRPr="00413B46" w:rsidRDefault="00C53E66" w:rsidP="00B8394F">
            <w:pPr>
              <w:pStyle w:val="TABLE-cell"/>
              <w:rPr>
                <w:u w:val="double"/>
              </w:rPr>
            </w:pPr>
            <w:r w:rsidRPr="00413B46">
              <w:t>Auth Index: None</w:t>
            </w:r>
          </w:p>
        </w:tc>
      </w:tr>
      <w:tr w:rsidR="00C53E66" w:rsidRPr="00413B46" w:rsidTr="00B8394F">
        <w:trPr>
          <w:jc w:val="center"/>
        </w:trPr>
        <w:tc>
          <w:tcPr>
            <w:tcW w:w="2736" w:type="dxa"/>
            <w:tcBorders>
              <w:top w:val="thinThickThinSmallGap"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TPMI_DH_PERSISTENT</w:t>
            </w:r>
          </w:p>
        </w:tc>
        <w:tc>
          <w:tcPr>
            <w:tcW w:w="2016" w:type="dxa"/>
            <w:tcBorders>
              <w:top w:val="thinThickThinSmallGap"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persistentHandle</w:t>
            </w:r>
          </w:p>
        </w:tc>
        <w:tc>
          <w:tcPr>
            <w:tcW w:w="4608" w:type="dxa"/>
            <w:tcBorders>
              <w:top w:val="thinThickThinSmallGap"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 xml:space="preserve">if </w:t>
            </w:r>
            <w:r w:rsidRPr="00413B46">
              <w:rPr>
                <w:i/>
              </w:rPr>
              <w:t>objectHandle</w:t>
            </w:r>
            <w:r w:rsidRPr="00413B46">
              <w:t xml:space="preserve"> is a transient object handle, then this is the persistent handle for the object</w:t>
            </w:r>
          </w:p>
          <w:p w:rsidR="00C53E66" w:rsidRPr="00413B46" w:rsidRDefault="00C53E66" w:rsidP="00B8394F">
            <w:pPr>
              <w:pStyle w:val="TABLE-cell"/>
            </w:pPr>
            <w:r w:rsidRPr="00413B46">
              <w:t xml:space="preserve">if </w:t>
            </w:r>
            <w:r w:rsidRPr="00413B46">
              <w:rPr>
                <w:i/>
              </w:rPr>
              <w:t>objectHandle</w:t>
            </w:r>
            <w:r w:rsidRPr="00413B46">
              <w:t xml:space="preserve"> is a persistent object handle, then it shall be the same value as </w:t>
            </w:r>
            <w:r w:rsidRPr="00413B46">
              <w:rPr>
                <w:i/>
              </w:rPr>
              <w:t>persistentHandle</w:t>
            </w:r>
          </w:p>
        </w:tc>
      </w:tr>
    </w:tbl>
    <w:p w:rsidR="00C53E66" w:rsidRPr="00413B46" w:rsidRDefault="00C53E66" w:rsidP="00C53E66">
      <w:pPr>
        <w:pStyle w:val="TABLE-title"/>
      </w:pPr>
      <w:bookmarkStart w:id="5355" w:name="_Toc380749820"/>
      <w:bookmarkStart w:id="5356" w:name="_Toc432774269"/>
      <w:bookmarkStart w:id="5357" w:name="_Toc443576414"/>
      <w:bookmarkStart w:id="5358" w:name="_Toc473814152"/>
      <w:bookmarkStart w:id="5359" w:name="_Toc536441118"/>
      <w:bookmarkStart w:id="5360" w:name="_Toc24725800"/>
      <w:r w:rsidRPr="00413B46">
        <w:t xml:space="preserve">Table </w:t>
      </w:r>
      <w:r w:rsidRPr="00C42EAF">
        <w:fldChar w:fldCharType="begin"/>
      </w:r>
      <w:r w:rsidRPr="00413B46">
        <w:instrText xml:space="preserve"> SEQ Table \* ARABIC </w:instrText>
      </w:r>
      <w:r w:rsidRPr="00C42EAF">
        <w:fldChar w:fldCharType="separate"/>
      </w:r>
      <w:ins w:id="5361" w:author="David Wooten" w:date="2019-11-15T15:49:00Z">
        <w:r w:rsidR="00D51C42">
          <w:rPr>
            <w:noProof/>
          </w:rPr>
          <w:t>205</w:t>
        </w:r>
      </w:ins>
      <w:del w:id="5362" w:author="David Wooten" w:date="2019-11-15T15:49:00Z">
        <w:r w:rsidR="00E90F60" w:rsidDel="00D51C42">
          <w:rPr>
            <w:noProof/>
          </w:rPr>
          <w:delText>201</w:delText>
        </w:r>
      </w:del>
      <w:r w:rsidRPr="00C42EAF">
        <w:fldChar w:fldCharType="end"/>
      </w:r>
      <w:r w:rsidRPr="00413B46">
        <w:t xml:space="preserve"> — TPM2_EvictControl Response</w:t>
      </w:r>
      <w:bookmarkEnd w:id="5355"/>
      <w:bookmarkEnd w:id="5356"/>
      <w:bookmarkEnd w:id="5357"/>
      <w:bookmarkEnd w:id="5358"/>
      <w:bookmarkEnd w:id="5359"/>
      <w:bookmarkEnd w:id="536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auto"/>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auto"/>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auto"/>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jc w:val="center"/>
        </w:trPr>
        <w:tc>
          <w:tcPr>
            <w:tcW w:w="2736" w:type="dxa"/>
            <w:tcBorders>
              <w:top w:val="single" w:sz="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top w:val="single" w:sz="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[[EvictControl]]</w:t>
      </w:r>
    </w:p>
    <w:p w:rsidR="00C53E66" w:rsidRPr="00413B46" w:rsidRDefault="00C53E66" w:rsidP="00C53E66">
      <w:pPr>
        <w:pStyle w:val="Heading1"/>
      </w:pPr>
      <w:bookmarkStart w:id="5363" w:name="_Toc310935503"/>
      <w:bookmarkStart w:id="5364" w:name="_Toc380749610"/>
      <w:bookmarkStart w:id="5365" w:name="_Toc432774052"/>
      <w:bookmarkStart w:id="5366" w:name="_Toc443720910"/>
      <w:bookmarkStart w:id="5367" w:name="_Toc443576201"/>
      <w:bookmarkStart w:id="5368" w:name="_Toc473813924"/>
      <w:bookmarkStart w:id="5369" w:name="_Toc536440885"/>
      <w:bookmarkStart w:id="5370" w:name="_Toc24725560"/>
      <w:r w:rsidRPr="00413B46">
        <w:lastRenderedPageBreak/>
        <w:t>Clocks and</w:t>
      </w:r>
      <w:bookmarkEnd w:id="5342"/>
      <w:bookmarkEnd w:id="5343"/>
      <w:bookmarkEnd w:id="5344"/>
      <w:bookmarkEnd w:id="5345"/>
      <w:r w:rsidRPr="00413B46">
        <w:t xml:space="preserve"> Timers</w:t>
      </w:r>
      <w:bookmarkEnd w:id="5363"/>
      <w:bookmarkEnd w:id="5364"/>
      <w:bookmarkEnd w:id="5365"/>
      <w:bookmarkEnd w:id="5366"/>
      <w:bookmarkEnd w:id="5367"/>
      <w:bookmarkEnd w:id="5368"/>
      <w:bookmarkEnd w:id="5369"/>
      <w:bookmarkEnd w:id="5370"/>
    </w:p>
    <w:p w:rsidR="00C53E66" w:rsidRPr="00413B46" w:rsidRDefault="00C53E66" w:rsidP="00C53E66">
      <w:pPr>
        <w:pStyle w:val="Heading2"/>
        <w:ind w:left="0" w:firstLine="0"/>
      </w:pPr>
      <w:bookmarkStart w:id="5371" w:name="_Toc244047182"/>
      <w:bookmarkStart w:id="5372" w:name="_Toc310935504"/>
      <w:bookmarkStart w:id="5373" w:name="_Toc380749611"/>
      <w:bookmarkStart w:id="5374" w:name="_Toc432774053"/>
      <w:bookmarkStart w:id="5375" w:name="_Toc443720911"/>
      <w:bookmarkStart w:id="5376" w:name="_Toc443576202"/>
      <w:bookmarkStart w:id="5377" w:name="_Toc473813925"/>
      <w:bookmarkStart w:id="5378" w:name="_Toc536440886"/>
      <w:bookmarkStart w:id="5379" w:name="_Toc24725561"/>
      <w:bookmarkStart w:id="5380" w:name="_Toc110952211"/>
      <w:bookmarkStart w:id="5381" w:name="_Toc104168251"/>
      <w:bookmarkStart w:id="5382" w:name="_Toc114043843"/>
      <w:bookmarkStart w:id="5383" w:name="_Toc205277569"/>
      <w:bookmarkEnd w:id="5346"/>
      <w:r w:rsidRPr="00413B46">
        <w:t>TPM2_</w:t>
      </w:r>
      <w:bookmarkEnd w:id="5371"/>
      <w:r w:rsidRPr="00413B46">
        <w:t>ReadClock</w:t>
      </w:r>
      <w:bookmarkEnd w:id="5372"/>
      <w:bookmarkEnd w:id="5373"/>
      <w:bookmarkEnd w:id="5374"/>
      <w:bookmarkEnd w:id="5375"/>
      <w:bookmarkEnd w:id="5376"/>
      <w:bookmarkEnd w:id="5377"/>
      <w:bookmarkEnd w:id="5378"/>
      <w:bookmarkEnd w:id="5379"/>
    </w:p>
    <w:p w:rsidR="00C53E66" w:rsidRPr="00413B46" w:rsidRDefault="00C53E66" w:rsidP="00C53E66">
      <w:pPr>
        <w:pStyle w:val="Heading3"/>
        <w:pageBreakBefore w:val="0"/>
      </w:pPr>
      <w:bookmarkStart w:id="5384" w:name="_Toc244047183"/>
      <w:r w:rsidRPr="00413B46">
        <w:t>General Description</w:t>
      </w:r>
      <w:bookmarkEnd w:id="5384"/>
    </w:p>
    <w:p w:rsidR="00C53E66" w:rsidRPr="00413B46" w:rsidRDefault="00C53E66" w:rsidP="00C53E66">
      <w:pPr>
        <w:pStyle w:val="BodyText"/>
      </w:pPr>
      <w:r w:rsidRPr="00413B46">
        <w:t xml:space="preserve">This command reads the current TPMS_TIME_INFO structure that contains the current setting of </w:t>
      </w:r>
      <w:r w:rsidRPr="00413B46">
        <w:rPr>
          <w:i/>
        </w:rPr>
        <w:t>Time</w:t>
      </w:r>
      <w:r w:rsidRPr="00413B46">
        <w:t xml:space="preserve">, </w:t>
      </w:r>
      <w:r w:rsidRPr="00413B46">
        <w:rPr>
          <w:i/>
        </w:rPr>
        <w:t>Clock</w:t>
      </w:r>
      <w:r w:rsidRPr="00413B46">
        <w:t xml:space="preserve">, </w:t>
      </w:r>
      <w:r w:rsidRPr="00413B46">
        <w:rPr>
          <w:i/>
        </w:rPr>
        <w:t>resetCount</w:t>
      </w:r>
      <w:r w:rsidRPr="00413B46">
        <w:t xml:space="preserve">, and </w:t>
      </w:r>
      <w:r w:rsidRPr="00413B46">
        <w:rPr>
          <w:i/>
        </w:rPr>
        <w:t>restartCount</w:t>
      </w:r>
      <w:r w:rsidRPr="00413B46">
        <w:t>.</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5385" w:name="_Toc380749821"/>
      <w:bookmarkStart w:id="5386" w:name="_Toc432774270"/>
      <w:bookmarkStart w:id="5387" w:name="_Toc443576415"/>
      <w:bookmarkStart w:id="5388" w:name="_Toc473814153"/>
      <w:bookmarkStart w:id="5389" w:name="_Toc536441119"/>
      <w:bookmarkStart w:id="5390" w:name="_Toc24725801"/>
      <w:r w:rsidRPr="00413B46">
        <w:t xml:space="preserve">Table </w:t>
      </w:r>
      <w:r w:rsidRPr="00C42EAF">
        <w:fldChar w:fldCharType="begin"/>
      </w:r>
      <w:r w:rsidRPr="00413B46">
        <w:instrText xml:space="preserve"> SEQ Table \* ARABIC </w:instrText>
      </w:r>
      <w:r w:rsidRPr="00C42EAF">
        <w:fldChar w:fldCharType="separate"/>
      </w:r>
      <w:ins w:id="5391" w:author="David Wooten" w:date="2019-11-15T15:49:00Z">
        <w:r w:rsidR="00D51C42">
          <w:rPr>
            <w:noProof/>
          </w:rPr>
          <w:t>206</w:t>
        </w:r>
      </w:ins>
      <w:del w:id="5392" w:author="David Wooten" w:date="2019-11-15T15:49:00Z">
        <w:r w:rsidR="00E90F60" w:rsidDel="00D51C42">
          <w:rPr>
            <w:noProof/>
          </w:rPr>
          <w:delText>202</w:delText>
        </w:r>
      </w:del>
      <w:r w:rsidRPr="00C42EAF">
        <w:fldChar w:fldCharType="end"/>
      </w:r>
      <w:r w:rsidRPr="00413B46">
        <w:t xml:space="preserve"> — TPM2_ReadClock Command</w:t>
      </w:r>
      <w:bookmarkEnd w:id="5385"/>
      <w:bookmarkEnd w:id="5386"/>
      <w:bookmarkEnd w:id="5387"/>
      <w:bookmarkEnd w:id="5388"/>
      <w:bookmarkEnd w:id="5389"/>
      <w:bookmarkEnd w:id="539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4A0" w:firstRow="1" w:lastRow="0" w:firstColumn="1" w:lastColumn="0" w:noHBand="0" w:noVBand="1"/>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hideMark/>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hideMark/>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hideMark/>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bottom w:val="single" w:sz="6" w:space="0" w:color="auto"/>
              <w:right w:val="single" w:sz="8" w:space="0" w:color="auto"/>
            </w:tcBorders>
            <w:vAlign w:val="center"/>
            <w:hideMark/>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bottom w:val="single" w:sz="6" w:space="0" w:color="auto"/>
              <w:right w:val="single" w:sz="8" w:space="0" w:color="auto"/>
            </w:tcBorders>
            <w:vAlign w:val="center"/>
            <w:hideMark/>
          </w:tcPr>
          <w:p w:rsidR="00C53E66" w:rsidRPr="00413B46" w:rsidRDefault="00C53E66" w:rsidP="00B8394F">
            <w:pPr>
              <w:pStyle w:val="TABLE-cell"/>
            </w:pPr>
            <w:r w:rsidRPr="00413B46">
              <w:t>tag</w:t>
            </w:r>
          </w:p>
        </w:tc>
        <w:tc>
          <w:tcPr>
            <w:tcW w:w="4608" w:type="dxa"/>
            <w:tcBorders>
              <w:top w:val="single" w:sz="12" w:space="0" w:color="000000"/>
              <w:left w:val="single" w:sz="8" w:space="0" w:color="auto"/>
              <w:bottom w:val="single" w:sz="6" w:space="0" w:color="auto"/>
              <w:right w:val="single" w:sz="12" w:space="0" w:color="auto"/>
            </w:tcBorders>
            <w:vAlign w:val="center"/>
          </w:tcPr>
          <w:p w:rsidR="00C53E66" w:rsidRPr="00413B46" w:rsidRDefault="00C53E66" w:rsidP="005A5825">
            <w:pPr>
              <w:pStyle w:val="TABLE-cell"/>
            </w:pPr>
            <w:r w:rsidRPr="00413B46">
              <w:t>TPM_ST_SESSIONS if an audit session is present; otherwise, TPM_ST_NO_SESSIONS</w:t>
            </w:r>
          </w:p>
        </w:tc>
      </w:tr>
      <w:tr w:rsidR="00C53E66" w:rsidRPr="00413B46" w:rsidTr="00B8394F">
        <w:trPr>
          <w:cantSplit/>
          <w:jc w:val="center"/>
        </w:trPr>
        <w:tc>
          <w:tcPr>
            <w:tcW w:w="2736" w:type="dxa"/>
            <w:tcBorders>
              <w:top w:val="single" w:sz="6" w:space="0" w:color="auto"/>
              <w:left w:val="single" w:sz="12" w:space="0" w:color="auto"/>
              <w:bottom w:val="single" w:sz="6" w:space="0" w:color="auto"/>
              <w:right w:val="single" w:sz="8" w:space="0" w:color="auto"/>
            </w:tcBorders>
            <w:vAlign w:val="center"/>
            <w:hideMark/>
          </w:tcPr>
          <w:p w:rsidR="00C53E66" w:rsidRPr="00413B46" w:rsidRDefault="00C53E66" w:rsidP="00B8394F">
            <w:pPr>
              <w:pStyle w:val="TABLE-cell"/>
            </w:pPr>
            <w:r w:rsidRPr="00413B46">
              <w:t>UINT32</w:t>
            </w:r>
          </w:p>
        </w:tc>
        <w:tc>
          <w:tcPr>
            <w:tcW w:w="2016" w:type="dxa"/>
            <w:tcBorders>
              <w:top w:val="single" w:sz="6" w:space="0" w:color="auto"/>
              <w:left w:val="single" w:sz="8" w:space="0" w:color="auto"/>
              <w:bottom w:val="single" w:sz="6" w:space="0" w:color="auto"/>
              <w:right w:val="single" w:sz="8" w:space="0" w:color="auto"/>
            </w:tcBorders>
            <w:vAlign w:val="center"/>
            <w:hideMark/>
          </w:tcPr>
          <w:p w:rsidR="00C53E66" w:rsidRPr="00413B46" w:rsidRDefault="00C53E66" w:rsidP="00B8394F">
            <w:pPr>
              <w:pStyle w:val="TABLE-cell"/>
            </w:pPr>
            <w:r w:rsidRPr="00413B46">
              <w:t>commandSize</w:t>
            </w:r>
          </w:p>
        </w:tc>
        <w:tc>
          <w:tcPr>
            <w:tcW w:w="4608" w:type="dxa"/>
            <w:tcBorders>
              <w:top w:val="single" w:sz="6"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single" w:sz="6" w:space="0" w:color="auto"/>
              <w:left w:val="single" w:sz="12" w:space="0" w:color="auto"/>
              <w:bottom w:val="thinThickThinMediumGap" w:sz="12" w:space="0" w:color="auto"/>
              <w:right w:val="single" w:sz="8" w:space="0" w:color="auto"/>
            </w:tcBorders>
            <w:vAlign w:val="center"/>
            <w:hideMark/>
          </w:tcPr>
          <w:p w:rsidR="00C53E66" w:rsidRPr="00413B46" w:rsidRDefault="00C53E66" w:rsidP="00B8394F">
            <w:pPr>
              <w:pStyle w:val="TABLE-cell"/>
            </w:pPr>
            <w:r w:rsidRPr="00413B46">
              <w:t>TPM_CC</w:t>
            </w:r>
          </w:p>
        </w:tc>
        <w:tc>
          <w:tcPr>
            <w:tcW w:w="2016" w:type="dxa"/>
            <w:tcBorders>
              <w:top w:val="single" w:sz="6" w:space="0" w:color="auto"/>
              <w:left w:val="single" w:sz="8" w:space="0" w:color="auto"/>
              <w:bottom w:val="thinThickThinMediumGap" w:sz="12" w:space="0" w:color="auto"/>
              <w:right w:val="single" w:sz="8" w:space="0" w:color="auto"/>
            </w:tcBorders>
            <w:vAlign w:val="center"/>
            <w:hideMark/>
          </w:tcPr>
          <w:p w:rsidR="00C53E66" w:rsidRPr="00413B46" w:rsidRDefault="00C53E66" w:rsidP="00B8394F">
            <w:pPr>
              <w:pStyle w:val="TABLE-cell"/>
            </w:pPr>
            <w:r w:rsidRPr="00413B46">
              <w:t>commandCode</w:t>
            </w:r>
          </w:p>
        </w:tc>
        <w:tc>
          <w:tcPr>
            <w:tcW w:w="4608" w:type="dxa"/>
            <w:tcBorders>
              <w:top w:val="single" w:sz="6" w:space="0" w:color="auto"/>
              <w:left w:val="single" w:sz="8" w:space="0" w:color="auto"/>
              <w:bottom w:val="thinThickThinMediumGap" w:sz="12" w:space="0" w:color="auto"/>
              <w:right w:val="single" w:sz="12" w:space="0" w:color="auto"/>
            </w:tcBorders>
            <w:vAlign w:val="center"/>
            <w:hideMark/>
          </w:tcPr>
          <w:p w:rsidR="00C53E66" w:rsidRPr="00413B46" w:rsidRDefault="00C53E66" w:rsidP="00B8394F">
            <w:pPr>
              <w:pStyle w:val="TABLE-cell"/>
            </w:pPr>
            <w:r w:rsidRPr="00413B46">
              <w:t>TPM_CC_ReadClock</w:t>
            </w:r>
          </w:p>
        </w:tc>
      </w:tr>
    </w:tbl>
    <w:p w:rsidR="00C53E66" w:rsidRPr="00413B46" w:rsidRDefault="00C53E66" w:rsidP="00C53E66">
      <w:pPr>
        <w:pStyle w:val="TABLE-title"/>
      </w:pPr>
      <w:bookmarkStart w:id="5393" w:name="_Toc380749822"/>
      <w:bookmarkStart w:id="5394" w:name="_Toc432774271"/>
      <w:bookmarkStart w:id="5395" w:name="_Toc443576416"/>
      <w:bookmarkStart w:id="5396" w:name="_Toc473814154"/>
      <w:bookmarkStart w:id="5397" w:name="_Toc536441120"/>
      <w:bookmarkStart w:id="5398" w:name="_Toc24725802"/>
      <w:r w:rsidRPr="00413B46">
        <w:t xml:space="preserve">Table </w:t>
      </w:r>
      <w:r w:rsidRPr="00C42EAF">
        <w:fldChar w:fldCharType="begin"/>
      </w:r>
      <w:r w:rsidRPr="00413B46">
        <w:instrText xml:space="preserve"> SEQ Table \* ARABIC </w:instrText>
      </w:r>
      <w:r w:rsidRPr="00C42EAF">
        <w:fldChar w:fldCharType="separate"/>
      </w:r>
      <w:ins w:id="5399" w:author="David Wooten" w:date="2019-11-15T15:49:00Z">
        <w:r w:rsidR="00D51C42">
          <w:rPr>
            <w:noProof/>
          </w:rPr>
          <w:t>207</w:t>
        </w:r>
      </w:ins>
      <w:del w:id="5400" w:author="David Wooten" w:date="2019-11-15T15:49:00Z">
        <w:r w:rsidR="00E90F60" w:rsidDel="00D51C42">
          <w:rPr>
            <w:noProof/>
          </w:rPr>
          <w:delText>203</w:delText>
        </w:r>
      </w:del>
      <w:r w:rsidRPr="00C42EAF">
        <w:fldChar w:fldCharType="end"/>
      </w:r>
      <w:r w:rsidRPr="00413B46">
        <w:t xml:space="preserve"> — TPM2_ReadClock Response</w:t>
      </w:r>
      <w:bookmarkEnd w:id="5393"/>
      <w:bookmarkEnd w:id="5394"/>
      <w:bookmarkEnd w:id="5395"/>
      <w:bookmarkEnd w:id="5396"/>
      <w:bookmarkEnd w:id="5397"/>
      <w:bookmarkEnd w:id="539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4A0" w:firstRow="1" w:lastRow="0" w:firstColumn="1" w:lastColumn="0" w:noHBand="0" w:noVBand="1"/>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hideMark/>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hideMark/>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hideMark/>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bottom w:val="single" w:sz="6" w:space="0" w:color="auto"/>
              <w:right w:val="single" w:sz="8" w:space="0" w:color="auto"/>
            </w:tcBorders>
            <w:vAlign w:val="center"/>
            <w:hideMark/>
          </w:tcPr>
          <w:p w:rsidR="00C53E66" w:rsidRPr="00413B46" w:rsidRDefault="00C53E66" w:rsidP="00B8394F">
            <w:pPr>
              <w:pStyle w:val="TABLE-cell"/>
            </w:pPr>
            <w:r w:rsidRPr="00413B46">
              <w:t>TPM_ST</w:t>
            </w:r>
          </w:p>
        </w:tc>
        <w:tc>
          <w:tcPr>
            <w:tcW w:w="2016" w:type="dxa"/>
            <w:tcBorders>
              <w:top w:val="single" w:sz="12" w:space="0" w:color="000000"/>
              <w:left w:val="single" w:sz="8" w:space="0" w:color="auto"/>
              <w:bottom w:val="single" w:sz="6" w:space="0" w:color="auto"/>
              <w:right w:val="single" w:sz="8" w:space="0" w:color="auto"/>
            </w:tcBorders>
            <w:vAlign w:val="center"/>
            <w:hideMark/>
          </w:tcPr>
          <w:p w:rsidR="00C53E66" w:rsidRPr="00413B46" w:rsidRDefault="00C53E66" w:rsidP="00B8394F">
            <w:pPr>
              <w:pStyle w:val="TABLE-cell"/>
            </w:pPr>
            <w:r w:rsidRPr="00413B46">
              <w:t>tag</w:t>
            </w:r>
          </w:p>
        </w:tc>
        <w:tc>
          <w:tcPr>
            <w:tcW w:w="4608" w:type="dxa"/>
            <w:tcBorders>
              <w:top w:val="single" w:sz="12" w:space="0" w:color="000000"/>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top w:val="single" w:sz="6" w:space="0" w:color="auto"/>
              <w:left w:val="single" w:sz="12" w:space="0" w:color="auto"/>
              <w:bottom w:val="single" w:sz="6" w:space="0" w:color="auto"/>
              <w:right w:val="single" w:sz="8" w:space="0" w:color="auto"/>
            </w:tcBorders>
            <w:vAlign w:val="center"/>
            <w:hideMark/>
          </w:tcPr>
          <w:p w:rsidR="00C53E66" w:rsidRPr="00413B46" w:rsidRDefault="00C53E66" w:rsidP="00B8394F">
            <w:pPr>
              <w:pStyle w:val="TABLE-cell"/>
            </w:pPr>
            <w:r w:rsidRPr="00413B46">
              <w:t>UINT32</w:t>
            </w:r>
          </w:p>
        </w:tc>
        <w:tc>
          <w:tcPr>
            <w:tcW w:w="2016" w:type="dxa"/>
            <w:tcBorders>
              <w:top w:val="single" w:sz="6" w:space="0" w:color="auto"/>
              <w:left w:val="single" w:sz="8" w:space="0" w:color="auto"/>
              <w:bottom w:val="single" w:sz="6" w:space="0" w:color="auto"/>
              <w:right w:val="single" w:sz="8" w:space="0" w:color="auto"/>
            </w:tcBorders>
            <w:vAlign w:val="center"/>
            <w:hideMark/>
          </w:tcPr>
          <w:p w:rsidR="00C53E66" w:rsidRPr="00413B46" w:rsidRDefault="00C53E66" w:rsidP="00B8394F">
            <w:pPr>
              <w:pStyle w:val="TABLE-cell"/>
            </w:pPr>
            <w:r w:rsidRPr="00413B46">
              <w:t>responseSize</w:t>
            </w:r>
          </w:p>
        </w:tc>
        <w:tc>
          <w:tcPr>
            <w:tcW w:w="4608" w:type="dxa"/>
            <w:tcBorders>
              <w:top w:val="single" w:sz="6"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single" w:sz="6" w:space="0" w:color="auto"/>
              <w:left w:val="single" w:sz="12" w:space="0" w:color="auto"/>
              <w:bottom w:val="thinThickThinSmallGap" w:sz="12" w:space="0" w:color="auto"/>
              <w:right w:val="single" w:sz="8" w:space="0" w:color="auto"/>
            </w:tcBorders>
            <w:vAlign w:val="center"/>
            <w:hideMark/>
          </w:tcPr>
          <w:p w:rsidR="00C53E66" w:rsidRPr="00413B46" w:rsidRDefault="00C53E66" w:rsidP="00B8394F">
            <w:pPr>
              <w:pStyle w:val="TABLE-cell"/>
            </w:pPr>
            <w:r w:rsidRPr="00413B46">
              <w:t>TPM_RC</w:t>
            </w:r>
          </w:p>
        </w:tc>
        <w:tc>
          <w:tcPr>
            <w:tcW w:w="2016" w:type="dxa"/>
            <w:tcBorders>
              <w:top w:val="single" w:sz="6" w:space="0" w:color="auto"/>
              <w:left w:val="single" w:sz="8" w:space="0" w:color="auto"/>
              <w:bottom w:val="thinThickThinSmallGap" w:sz="12" w:space="0" w:color="auto"/>
              <w:right w:val="single" w:sz="8" w:space="0" w:color="auto"/>
            </w:tcBorders>
            <w:vAlign w:val="center"/>
            <w:hideMark/>
          </w:tcPr>
          <w:p w:rsidR="00C53E66" w:rsidRPr="00413B46" w:rsidRDefault="00C53E66" w:rsidP="00B8394F">
            <w:pPr>
              <w:pStyle w:val="TABLE-cell"/>
            </w:pPr>
            <w:r w:rsidRPr="00413B46">
              <w:t>responseCode</w:t>
            </w:r>
          </w:p>
        </w:tc>
        <w:tc>
          <w:tcPr>
            <w:tcW w:w="4608" w:type="dxa"/>
            <w:tcBorders>
              <w:top w:val="single" w:sz="6"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thinThickThinSmallGap" w:sz="12" w:space="0" w:color="auto"/>
              <w:left w:val="single" w:sz="12" w:space="0" w:color="auto"/>
              <w:bottom w:val="single" w:sz="12" w:space="0" w:color="auto"/>
              <w:right w:val="single" w:sz="8" w:space="0" w:color="auto"/>
            </w:tcBorders>
            <w:vAlign w:val="center"/>
            <w:hideMark/>
          </w:tcPr>
          <w:p w:rsidR="00C53E66" w:rsidRPr="00413B46" w:rsidRDefault="00C53E66" w:rsidP="00B8394F">
            <w:pPr>
              <w:pStyle w:val="TABLE-cell"/>
            </w:pPr>
            <w:r w:rsidRPr="00413B46">
              <w:t>TPMS_TIME_INFO</w:t>
            </w:r>
          </w:p>
        </w:tc>
        <w:tc>
          <w:tcPr>
            <w:tcW w:w="2016" w:type="dxa"/>
            <w:tcBorders>
              <w:top w:val="thinThickThinSmallGap" w:sz="12" w:space="0" w:color="auto"/>
              <w:left w:val="single" w:sz="8" w:space="0" w:color="auto"/>
              <w:bottom w:val="single" w:sz="12" w:space="0" w:color="auto"/>
              <w:right w:val="single" w:sz="8" w:space="0" w:color="auto"/>
            </w:tcBorders>
            <w:vAlign w:val="center"/>
            <w:hideMark/>
          </w:tcPr>
          <w:p w:rsidR="00C53E66" w:rsidRPr="00413B46" w:rsidRDefault="00C53E66" w:rsidP="00B8394F">
            <w:pPr>
              <w:pStyle w:val="TABLE-cell"/>
            </w:pPr>
            <w:r w:rsidRPr="00413B46">
              <w:t>currentTime</w:t>
            </w:r>
          </w:p>
        </w:tc>
        <w:tc>
          <w:tcPr>
            <w:tcW w:w="4608" w:type="dxa"/>
            <w:tcBorders>
              <w:top w:val="thinThickThinSmallGap"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[[ReadClock]]</w:t>
      </w:r>
    </w:p>
    <w:p w:rsidR="00C53E66" w:rsidRPr="00413B46" w:rsidRDefault="00C53E66" w:rsidP="00C53E66">
      <w:pPr>
        <w:pStyle w:val="Heading2"/>
        <w:pageBreakBefore/>
      </w:pPr>
      <w:bookmarkStart w:id="5401" w:name="_Toc310935505"/>
      <w:bookmarkStart w:id="5402" w:name="_Toc380749612"/>
      <w:bookmarkStart w:id="5403" w:name="_Toc432774054"/>
      <w:bookmarkStart w:id="5404" w:name="_Toc443720912"/>
      <w:bookmarkStart w:id="5405" w:name="_Toc443576203"/>
      <w:bookmarkStart w:id="5406" w:name="_Toc473813926"/>
      <w:bookmarkStart w:id="5407" w:name="_Toc536440887"/>
      <w:bookmarkStart w:id="5408" w:name="_Toc24725562"/>
      <w:r w:rsidRPr="00413B46">
        <w:lastRenderedPageBreak/>
        <w:t>TPM2_ClockSet</w:t>
      </w:r>
      <w:bookmarkEnd w:id="5401"/>
      <w:bookmarkEnd w:id="5402"/>
      <w:bookmarkEnd w:id="5403"/>
      <w:bookmarkEnd w:id="5404"/>
      <w:bookmarkEnd w:id="5405"/>
      <w:bookmarkEnd w:id="5406"/>
      <w:bookmarkEnd w:id="5407"/>
      <w:bookmarkEnd w:id="5408"/>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 xml:space="preserve">This command is used to advance the value of the TPM’s </w:t>
      </w:r>
      <w:r w:rsidRPr="00413B46">
        <w:rPr>
          <w:i/>
        </w:rPr>
        <w:t>Clock</w:t>
      </w:r>
      <w:r w:rsidRPr="00413B46">
        <w:t xml:space="preserve">. The command will fail if </w:t>
      </w:r>
      <w:r w:rsidRPr="00413B46">
        <w:rPr>
          <w:i/>
        </w:rPr>
        <w:t>newTime</w:t>
      </w:r>
      <w:r w:rsidRPr="00413B46">
        <w:t xml:space="preserve"> is less than the current value of </w:t>
      </w:r>
      <w:r w:rsidRPr="00413B46">
        <w:rPr>
          <w:i/>
        </w:rPr>
        <w:t>Clock</w:t>
      </w:r>
      <w:r w:rsidRPr="00413B46">
        <w:t xml:space="preserve"> or if the new time is greater than FF FF 00 00 00 00 00 00</w:t>
      </w:r>
      <w:r w:rsidRPr="00413B46">
        <w:rPr>
          <w:vertAlign w:val="subscript"/>
        </w:rPr>
        <w:t>16</w:t>
      </w:r>
      <w:r w:rsidRPr="00413B46">
        <w:t xml:space="preserve">. If both of these checks succeed, </w:t>
      </w:r>
      <w:r w:rsidRPr="00413B46">
        <w:rPr>
          <w:i/>
        </w:rPr>
        <w:t>Clock</w:t>
      </w:r>
      <w:r w:rsidRPr="00413B46">
        <w:t xml:space="preserve"> is set to </w:t>
      </w:r>
      <w:r w:rsidRPr="00413B46">
        <w:rPr>
          <w:i/>
        </w:rPr>
        <w:t>newTime</w:t>
      </w:r>
      <w:r w:rsidRPr="00413B46">
        <w:t xml:space="preserve">. If either of these checks fails, the TPM shall return TPM_RC_VALUE and make no change to </w:t>
      </w:r>
      <w:r w:rsidRPr="00413B46">
        <w:rPr>
          <w:i/>
        </w:rPr>
        <w:t>Clock</w:t>
      </w:r>
      <w:r w:rsidRPr="00413B46">
        <w:t>.</w:t>
      </w:r>
    </w:p>
    <w:p w:rsidR="00C53E66" w:rsidRPr="00413B46" w:rsidRDefault="00C53E66" w:rsidP="00C53E66">
      <w:pPr>
        <w:pStyle w:val="NOTE"/>
      </w:pPr>
      <w:r w:rsidRPr="00413B46">
        <w:t>NOTE</w:t>
      </w:r>
      <w:r w:rsidRPr="00413B46">
        <w:tab/>
        <w:t xml:space="preserve">This maximum setting would prevent </w:t>
      </w:r>
      <w:r w:rsidRPr="00413B46">
        <w:rPr>
          <w:i/>
        </w:rPr>
        <w:t>Clock</w:t>
      </w:r>
      <w:r w:rsidRPr="00413B46">
        <w:t xml:space="preserve"> from rolling over to zero for approximately 8,000 years at the real time </w:t>
      </w:r>
      <w:r w:rsidRPr="00413B46">
        <w:rPr>
          <w:i/>
        </w:rPr>
        <w:t>Clock</w:t>
      </w:r>
      <w:r w:rsidRPr="00413B46">
        <w:t xml:space="preserve"> update rate. If the </w:t>
      </w:r>
      <w:r w:rsidRPr="00413B46">
        <w:rPr>
          <w:i/>
        </w:rPr>
        <w:t>Clock</w:t>
      </w:r>
      <w:r w:rsidRPr="00413B46">
        <w:t xml:space="preserve"> update rate was set so that TPM time was passing 33 percent faster than real time, it would still be more than 6,000 years before </w:t>
      </w:r>
      <w:r w:rsidRPr="00413B46">
        <w:rPr>
          <w:i/>
        </w:rPr>
        <w:t>Clock</w:t>
      </w:r>
      <w:r w:rsidRPr="00413B46">
        <w:t xml:space="preserve"> would roll over to zero. Because </w:t>
      </w:r>
      <w:r w:rsidRPr="00413B46">
        <w:rPr>
          <w:i/>
        </w:rPr>
        <w:t>Clock</w:t>
      </w:r>
      <w:r w:rsidRPr="00413B46">
        <w:t xml:space="preserve"> will not roll over in the lifetime of the TPM, there is no need for external software to deal with the possibility that </w:t>
      </w:r>
      <w:r w:rsidRPr="00413B46">
        <w:rPr>
          <w:i/>
        </w:rPr>
        <w:t>Clock</w:t>
      </w:r>
      <w:r w:rsidRPr="00413B46">
        <w:t xml:space="preserve"> may wrap around.</w:t>
      </w:r>
    </w:p>
    <w:p w:rsidR="00C53E66" w:rsidRPr="00413B46" w:rsidRDefault="00C53E66" w:rsidP="00C53E66">
      <w:pPr>
        <w:pStyle w:val="BodyText"/>
      </w:pPr>
      <w:r w:rsidRPr="00413B46">
        <w:t xml:space="preserve">If the value of </w:t>
      </w:r>
      <w:r w:rsidRPr="00413B46">
        <w:rPr>
          <w:i/>
        </w:rPr>
        <w:t>Clock</w:t>
      </w:r>
      <w:r w:rsidRPr="00413B46">
        <w:t xml:space="preserve"> after the update makes the volatile and non-volatile versions of TPMS_CLOCK_INFO.</w:t>
      </w:r>
      <w:r w:rsidRPr="00413B46">
        <w:rPr>
          <w:i/>
        </w:rPr>
        <w:t xml:space="preserve">clock </w:t>
      </w:r>
      <w:r w:rsidRPr="00413B46">
        <w:t>differ by more than the reported update interval, then the TPM shall update the non-volatile version of TPMS_CLOCK_INFO.</w:t>
      </w:r>
      <w:r w:rsidRPr="00413B46">
        <w:rPr>
          <w:i/>
        </w:rPr>
        <w:t>clock</w:t>
      </w:r>
      <w:r w:rsidRPr="00413B46">
        <w:t xml:space="preserve"> before returning.</w:t>
      </w:r>
    </w:p>
    <w:p w:rsidR="00C53E66" w:rsidRPr="00413B46" w:rsidRDefault="00C53E66" w:rsidP="00C53E66">
      <w:pPr>
        <w:pStyle w:val="BodyText"/>
      </w:pPr>
      <w:r w:rsidRPr="00413B46">
        <w:t>This command requires Platform Authorization or Owner Authorization.</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5409" w:name="_Toc380749823"/>
      <w:bookmarkStart w:id="5410" w:name="_Toc432774272"/>
      <w:bookmarkStart w:id="5411" w:name="_Toc443576417"/>
      <w:bookmarkStart w:id="5412" w:name="_Toc473814155"/>
      <w:bookmarkStart w:id="5413" w:name="_Toc536441121"/>
      <w:bookmarkStart w:id="5414" w:name="_Toc24725803"/>
      <w:r w:rsidRPr="00413B46">
        <w:t xml:space="preserve">Table </w:t>
      </w:r>
      <w:r w:rsidRPr="00C42EAF">
        <w:fldChar w:fldCharType="begin"/>
      </w:r>
      <w:r w:rsidRPr="00413B46">
        <w:instrText xml:space="preserve"> SEQ Table \* ARABIC </w:instrText>
      </w:r>
      <w:r w:rsidRPr="00C42EAF">
        <w:fldChar w:fldCharType="separate"/>
      </w:r>
      <w:ins w:id="5415" w:author="David Wooten" w:date="2019-11-15T15:49:00Z">
        <w:r w:rsidR="00D51C42">
          <w:rPr>
            <w:noProof/>
          </w:rPr>
          <w:t>208</w:t>
        </w:r>
      </w:ins>
      <w:del w:id="5416" w:author="David Wooten" w:date="2019-11-15T15:49:00Z">
        <w:r w:rsidR="00E90F60" w:rsidDel="00D51C42">
          <w:rPr>
            <w:noProof/>
          </w:rPr>
          <w:delText>204</w:delText>
        </w:r>
      </w:del>
      <w:r w:rsidRPr="00C42EAF">
        <w:fldChar w:fldCharType="end"/>
      </w:r>
      <w:r w:rsidRPr="00413B46">
        <w:t xml:space="preserve"> — TPM2_ClockSet Command</w:t>
      </w:r>
      <w:bookmarkEnd w:id="5409"/>
      <w:bookmarkEnd w:id="5410"/>
      <w:bookmarkEnd w:id="5411"/>
      <w:bookmarkEnd w:id="5412"/>
      <w:bookmarkEnd w:id="5413"/>
      <w:bookmarkEnd w:id="5414"/>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4A0" w:firstRow="1" w:lastRow="0" w:firstColumn="1" w:lastColumn="0" w:noHBand="0" w:noVBand="1"/>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hideMark/>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hideMark/>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hideMark/>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bottom w:val="single" w:sz="6" w:space="0" w:color="auto"/>
              <w:right w:val="single" w:sz="8" w:space="0" w:color="auto"/>
            </w:tcBorders>
            <w:vAlign w:val="center"/>
            <w:hideMark/>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bottom w:val="single" w:sz="6" w:space="0" w:color="auto"/>
              <w:right w:val="single" w:sz="8" w:space="0" w:color="auto"/>
            </w:tcBorders>
            <w:vAlign w:val="center"/>
            <w:hideMark/>
          </w:tcPr>
          <w:p w:rsidR="00C53E66" w:rsidRPr="00413B46" w:rsidRDefault="00C53E66" w:rsidP="00B8394F">
            <w:pPr>
              <w:pStyle w:val="TABLE-cell"/>
            </w:pPr>
            <w:r w:rsidRPr="00413B46">
              <w:t>tag</w:t>
            </w:r>
          </w:p>
        </w:tc>
        <w:tc>
          <w:tcPr>
            <w:tcW w:w="4608" w:type="dxa"/>
            <w:tcBorders>
              <w:top w:val="single" w:sz="12" w:space="0" w:color="000000"/>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cantSplit/>
          <w:jc w:val="center"/>
        </w:trPr>
        <w:tc>
          <w:tcPr>
            <w:tcW w:w="2736" w:type="dxa"/>
            <w:tcBorders>
              <w:top w:val="single" w:sz="6" w:space="0" w:color="auto"/>
              <w:left w:val="single" w:sz="12" w:space="0" w:color="auto"/>
              <w:bottom w:val="single" w:sz="6" w:space="0" w:color="auto"/>
              <w:right w:val="single" w:sz="8" w:space="0" w:color="auto"/>
            </w:tcBorders>
            <w:vAlign w:val="center"/>
            <w:hideMark/>
          </w:tcPr>
          <w:p w:rsidR="00C53E66" w:rsidRPr="00413B46" w:rsidRDefault="00C53E66" w:rsidP="00B8394F">
            <w:pPr>
              <w:pStyle w:val="TABLE-cell"/>
            </w:pPr>
            <w:r w:rsidRPr="00413B46">
              <w:t>UINT32</w:t>
            </w:r>
          </w:p>
        </w:tc>
        <w:tc>
          <w:tcPr>
            <w:tcW w:w="2016" w:type="dxa"/>
            <w:tcBorders>
              <w:top w:val="single" w:sz="6" w:space="0" w:color="auto"/>
              <w:left w:val="single" w:sz="8" w:space="0" w:color="auto"/>
              <w:bottom w:val="single" w:sz="6" w:space="0" w:color="auto"/>
              <w:right w:val="single" w:sz="8" w:space="0" w:color="auto"/>
            </w:tcBorders>
            <w:vAlign w:val="center"/>
            <w:hideMark/>
          </w:tcPr>
          <w:p w:rsidR="00C53E66" w:rsidRPr="00413B46" w:rsidRDefault="00C53E66" w:rsidP="00B8394F">
            <w:pPr>
              <w:pStyle w:val="TABLE-cell"/>
            </w:pPr>
            <w:r w:rsidRPr="00413B46">
              <w:t>commandSize</w:t>
            </w:r>
          </w:p>
        </w:tc>
        <w:tc>
          <w:tcPr>
            <w:tcW w:w="4608" w:type="dxa"/>
            <w:tcBorders>
              <w:top w:val="single" w:sz="6"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single" w:sz="6" w:space="0" w:color="auto"/>
              <w:left w:val="single" w:sz="12" w:space="0" w:color="auto"/>
              <w:bottom w:val="nil"/>
              <w:right w:val="single" w:sz="8" w:space="0" w:color="auto"/>
            </w:tcBorders>
            <w:vAlign w:val="center"/>
            <w:hideMark/>
          </w:tcPr>
          <w:p w:rsidR="00C53E66" w:rsidRPr="00413B46" w:rsidRDefault="00C53E66" w:rsidP="00B8394F">
            <w:pPr>
              <w:pStyle w:val="TABLE-cell"/>
            </w:pPr>
            <w:r w:rsidRPr="00413B46">
              <w:t>TPM_CC</w:t>
            </w:r>
          </w:p>
        </w:tc>
        <w:tc>
          <w:tcPr>
            <w:tcW w:w="2016" w:type="dxa"/>
            <w:tcBorders>
              <w:top w:val="single" w:sz="6" w:space="0" w:color="auto"/>
              <w:left w:val="single" w:sz="8" w:space="0" w:color="auto"/>
              <w:bottom w:val="nil"/>
              <w:right w:val="single" w:sz="8" w:space="0" w:color="auto"/>
            </w:tcBorders>
            <w:vAlign w:val="center"/>
            <w:hideMark/>
          </w:tcPr>
          <w:p w:rsidR="00C53E66" w:rsidRPr="00413B46" w:rsidRDefault="00C53E66" w:rsidP="00B8394F">
            <w:pPr>
              <w:pStyle w:val="TABLE-cell"/>
            </w:pPr>
            <w:r w:rsidRPr="00413B46">
              <w:t>commandCode</w:t>
            </w:r>
          </w:p>
        </w:tc>
        <w:tc>
          <w:tcPr>
            <w:tcW w:w="4608" w:type="dxa"/>
            <w:tcBorders>
              <w:top w:val="single" w:sz="6" w:space="0" w:color="auto"/>
              <w:left w:val="single" w:sz="8" w:space="0" w:color="auto"/>
              <w:bottom w:val="nil"/>
              <w:right w:val="single" w:sz="12" w:space="0" w:color="auto"/>
            </w:tcBorders>
            <w:vAlign w:val="center"/>
            <w:hideMark/>
          </w:tcPr>
          <w:p w:rsidR="00C53E66" w:rsidRPr="00413B46" w:rsidRDefault="00C53E66" w:rsidP="00B8394F">
            <w:pPr>
              <w:pStyle w:val="TABLE-cell"/>
            </w:pPr>
            <w:r w:rsidRPr="00413B46">
              <w:t>TPM_CC_ClockSet {NV}</w:t>
            </w:r>
          </w:p>
        </w:tc>
      </w:tr>
      <w:tr w:rsidR="00C53E66" w:rsidRPr="00413B46" w:rsidTr="00B8394F">
        <w:trPr>
          <w:cantSplit/>
          <w:jc w:val="center"/>
        </w:trPr>
        <w:tc>
          <w:tcPr>
            <w:tcW w:w="2736" w:type="dxa"/>
            <w:tcBorders>
              <w:top w:val="dashDotStroked" w:sz="24" w:space="0" w:color="auto"/>
              <w:left w:val="single" w:sz="12" w:space="0" w:color="000000"/>
              <w:bottom w:val="thinThickThinSmallGap" w:sz="12" w:space="0" w:color="auto"/>
              <w:right w:val="single" w:sz="8" w:space="0" w:color="auto"/>
            </w:tcBorders>
            <w:vAlign w:val="center"/>
          </w:tcPr>
          <w:p w:rsidR="00C53E66" w:rsidRPr="00413B46" w:rsidRDefault="00C53E66" w:rsidP="00B8394F">
            <w:pPr>
              <w:pStyle w:val="TABLE-cell"/>
            </w:pPr>
            <w:r w:rsidRPr="00413B46">
              <w:t>TPMI_RH_PROVISION</w:t>
            </w:r>
          </w:p>
        </w:tc>
        <w:tc>
          <w:tcPr>
            <w:tcW w:w="2016" w:type="dxa"/>
            <w:tcBorders>
              <w:top w:val="dashDotStroked" w:sz="24"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@auth</w:t>
            </w:r>
          </w:p>
        </w:tc>
        <w:tc>
          <w:tcPr>
            <w:tcW w:w="4608" w:type="dxa"/>
            <w:tcBorders>
              <w:top w:val="dashDotStroked" w:sz="24" w:space="0" w:color="auto"/>
              <w:left w:val="single" w:sz="8" w:space="0" w:color="auto"/>
              <w:bottom w:val="thinThickThinSmallGap" w:sz="12" w:space="0" w:color="auto"/>
              <w:right w:val="single" w:sz="12" w:space="0" w:color="000000"/>
            </w:tcBorders>
            <w:vAlign w:val="center"/>
          </w:tcPr>
          <w:p w:rsidR="00C53E66" w:rsidRPr="00413B46" w:rsidRDefault="00C53E66" w:rsidP="00B8394F">
            <w:pPr>
              <w:pStyle w:val="TABLE-cell"/>
            </w:pPr>
            <w:r w:rsidRPr="00413B46">
              <w:t>TPM_RH_OWNER or TPM_RH_PLATFORM+{PP}</w:t>
            </w:r>
          </w:p>
          <w:p w:rsidR="00C53E66" w:rsidRPr="00413B46" w:rsidRDefault="00C53E66" w:rsidP="00B8394F">
            <w:pPr>
              <w:pStyle w:val="TABLE-cell"/>
            </w:pPr>
            <w:r w:rsidRPr="00413B46">
              <w:t>Auth Handle: 1</w:t>
            </w:r>
          </w:p>
          <w:p w:rsidR="00C53E66" w:rsidRPr="00413B46" w:rsidRDefault="00C53E66" w:rsidP="00B8394F">
            <w:pPr>
              <w:pStyle w:val="TABLE-cell"/>
            </w:pPr>
            <w:r w:rsidRPr="00413B46">
              <w:t>Auth Role: USER</w:t>
            </w:r>
          </w:p>
        </w:tc>
      </w:tr>
      <w:tr w:rsidR="00C53E66" w:rsidRPr="00413B46" w:rsidTr="00B8394F">
        <w:trPr>
          <w:cantSplit/>
          <w:jc w:val="center"/>
        </w:trPr>
        <w:tc>
          <w:tcPr>
            <w:tcW w:w="2736" w:type="dxa"/>
            <w:tcBorders>
              <w:top w:val="thinThickThinSmallGap" w:sz="12" w:space="0" w:color="auto"/>
              <w:left w:val="single" w:sz="12" w:space="0" w:color="000000"/>
              <w:bottom w:val="single" w:sz="12" w:space="0" w:color="000000"/>
              <w:right w:val="single" w:sz="8" w:space="0" w:color="auto"/>
            </w:tcBorders>
            <w:vAlign w:val="center"/>
            <w:hideMark/>
          </w:tcPr>
          <w:p w:rsidR="00C53E66" w:rsidRPr="00413B46" w:rsidRDefault="00C53E66" w:rsidP="00B8394F">
            <w:pPr>
              <w:pStyle w:val="TABLE-cell"/>
            </w:pPr>
            <w:r w:rsidRPr="00413B46">
              <w:t>UINT64</w:t>
            </w:r>
          </w:p>
        </w:tc>
        <w:tc>
          <w:tcPr>
            <w:tcW w:w="2016" w:type="dxa"/>
            <w:tcBorders>
              <w:top w:val="thinThickThinSmallGap" w:sz="12" w:space="0" w:color="auto"/>
              <w:left w:val="single" w:sz="8" w:space="0" w:color="auto"/>
              <w:bottom w:val="single" w:sz="12" w:space="0" w:color="000000"/>
              <w:right w:val="single" w:sz="8" w:space="0" w:color="auto"/>
            </w:tcBorders>
            <w:vAlign w:val="center"/>
            <w:hideMark/>
          </w:tcPr>
          <w:p w:rsidR="00C53E66" w:rsidRPr="00413B46" w:rsidRDefault="00C53E66" w:rsidP="00B8394F">
            <w:pPr>
              <w:pStyle w:val="TABLE-cell"/>
            </w:pPr>
            <w:r w:rsidRPr="00413B46">
              <w:t>newTime</w:t>
            </w:r>
          </w:p>
        </w:tc>
        <w:tc>
          <w:tcPr>
            <w:tcW w:w="4608" w:type="dxa"/>
            <w:tcBorders>
              <w:top w:val="thinThickThinSmallGap" w:sz="12" w:space="0" w:color="auto"/>
              <w:left w:val="single" w:sz="8" w:space="0" w:color="auto"/>
              <w:bottom w:val="single" w:sz="12" w:space="0" w:color="000000"/>
              <w:right w:val="single" w:sz="12" w:space="0" w:color="000000"/>
            </w:tcBorders>
            <w:vAlign w:val="center"/>
            <w:hideMark/>
          </w:tcPr>
          <w:p w:rsidR="00C53E66" w:rsidRPr="00413B46" w:rsidRDefault="00C53E66" w:rsidP="00B8394F">
            <w:pPr>
              <w:pStyle w:val="TABLE-cell"/>
            </w:pPr>
            <w:r w:rsidRPr="00413B46">
              <w:t xml:space="preserve">new </w:t>
            </w:r>
            <w:r w:rsidRPr="00413B46">
              <w:rPr>
                <w:i/>
              </w:rPr>
              <w:t>Clock</w:t>
            </w:r>
            <w:r w:rsidRPr="00413B46">
              <w:t xml:space="preserve"> setting in milliseconds</w:t>
            </w:r>
          </w:p>
        </w:tc>
      </w:tr>
    </w:tbl>
    <w:p w:rsidR="00C53E66" w:rsidRPr="00413B46" w:rsidRDefault="00C53E66" w:rsidP="00C53E66">
      <w:pPr>
        <w:pStyle w:val="TABLE-title"/>
      </w:pPr>
      <w:bookmarkStart w:id="5417" w:name="_Toc380749824"/>
      <w:bookmarkStart w:id="5418" w:name="_Toc432774273"/>
      <w:bookmarkStart w:id="5419" w:name="_Toc443576418"/>
      <w:bookmarkStart w:id="5420" w:name="_Toc473814156"/>
      <w:bookmarkStart w:id="5421" w:name="_Toc536441122"/>
      <w:bookmarkStart w:id="5422" w:name="_Toc24725804"/>
      <w:r w:rsidRPr="00413B46">
        <w:t xml:space="preserve">Table </w:t>
      </w:r>
      <w:r w:rsidRPr="00C42EAF">
        <w:fldChar w:fldCharType="begin"/>
      </w:r>
      <w:r w:rsidRPr="00413B46">
        <w:instrText xml:space="preserve"> SEQ Table \* ARABIC </w:instrText>
      </w:r>
      <w:r w:rsidRPr="00C42EAF">
        <w:fldChar w:fldCharType="separate"/>
      </w:r>
      <w:ins w:id="5423" w:author="David Wooten" w:date="2019-11-15T15:49:00Z">
        <w:r w:rsidR="00D51C42">
          <w:rPr>
            <w:noProof/>
          </w:rPr>
          <w:t>209</w:t>
        </w:r>
      </w:ins>
      <w:del w:id="5424" w:author="David Wooten" w:date="2019-11-15T15:49:00Z">
        <w:r w:rsidR="00E90F60" w:rsidDel="00D51C42">
          <w:rPr>
            <w:noProof/>
          </w:rPr>
          <w:delText>205</w:delText>
        </w:r>
      </w:del>
      <w:r w:rsidRPr="00C42EAF">
        <w:fldChar w:fldCharType="end"/>
      </w:r>
      <w:r w:rsidRPr="00413B46">
        <w:t xml:space="preserve"> — TPM2_ClockSet Response</w:t>
      </w:r>
      <w:bookmarkEnd w:id="5417"/>
      <w:bookmarkEnd w:id="5418"/>
      <w:bookmarkEnd w:id="5419"/>
      <w:bookmarkEnd w:id="5420"/>
      <w:bookmarkEnd w:id="5421"/>
      <w:bookmarkEnd w:id="5422"/>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4A0" w:firstRow="1" w:lastRow="0" w:firstColumn="1" w:lastColumn="0" w:noHBand="0" w:noVBand="1"/>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hideMark/>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hideMark/>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hideMark/>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bottom w:val="single" w:sz="6" w:space="0" w:color="auto"/>
              <w:right w:val="single" w:sz="8" w:space="0" w:color="auto"/>
            </w:tcBorders>
            <w:vAlign w:val="center"/>
            <w:hideMark/>
          </w:tcPr>
          <w:p w:rsidR="00C53E66" w:rsidRPr="00413B46" w:rsidRDefault="00C53E66" w:rsidP="00B8394F">
            <w:pPr>
              <w:pStyle w:val="TABLE-cell"/>
            </w:pPr>
            <w:r w:rsidRPr="00413B46">
              <w:t>TPM_ST</w:t>
            </w:r>
          </w:p>
        </w:tc>
        <w:tc>
          <w:tcPr>
            <w:tcW w:w="2016" w:type="dxa"/>
            <w:tcBorders>
              <w:top w:val="single" w:sz="12" w:space="0" w:color="000000"/>
              <w:left w:val="single" w:sz="8" w:space="0" w:color="auto"/>
              <w:bottom w:val="single" w:sz="6" w:space="0" w:color="auto"/>
              <w:right w:val="single" w:sz="8" w:space="0" w:color="auto"/>
            </w:tcBorders>
            <w:vAlign w:val="center"/>
            <w:hideMark/>
          </w:tcPr>
          <w:p w:rsidR="00C53E66" w:rsidRPr="00413B46" w:rsidRDefault="00C53E66" w:rsidP="00B8394F">
            <w:pPr>
              <w:pStyle w:val="TABLE-cell"/>
            </w:pPr>
            <w:r w:rsidRPr="00413B46">
              <w:t>tag</w:t>
            </w:r>
          </w:p>
        </w:tc>
        <w:tc>
          <w:tcPr>
            <w:tcW w:w="4608" w:type="dxa"/>
            <w:tcBorders>
              <w:top w:val="single" w:sz="12" w:space="0" w:color="000000"/>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top w:val="single" w:sz="6" w:space="0" w:color="auto"/>
              <w:left w:val="single" w:sz="12" w:space="0" w:color="auto"/>
              <w:bottom w:val="single" w:sz="6" w:space="0" w:color="auto"/>
              <w:right w:val="single" w:sz="8" w:space="0" w:color="auto"/>
            </w:tcBorders>
            <w:vAlign w:val="center"/>
            <w:hideMark/>
          </w:tcPr>
          <w:p w:rsidR="00C53E66" w:rsidRPr="00413B46" w:rsidRDefault="00C53E66" w:rsidP="00B8394F">
            <w:pPr>
              <w:pStyle w:val="TABLE-cell"/>
            </w:pPr>
            <w:r w:rsidRPr="00413B46">
              <w:t>UINT32</w:t>
            </w:r>
          </w:p>
        </w:tc>
        <w:tc>
          <w:tcPr>
            <w:tcW w:w="2016" w:type="dxa"/>
            <w:tcBorders>
              <w:top w:val="single" w:sz="6" w:space="0" w:color="auto"/>
              <w:left w:val="single" w:sz="8" w:space="0" w:color="auto"/>
              <w:bottom w:val="single" w:sz="6" w:space="0" w:color="auto"/>
              <w:right w:val="single" w:sz="8" w:space="0" w:color="auto"/>
            </w:tcBorders>
            <w:vAlign w:val="center"/>
            <w:hideMark/>
          </w:tcPr>
          <w:p w:rsidR="00C53E66" w:rsidRPr="00413B46" w:rsidRDefault="00C53E66" w:rsidP="00B8394F">
            <w:pPr>
              <w:pStyle w:val="TABLE-cell"/>
            </w:pPr>
            <w:r w:rsidRPr="00413B46">
              <w:t>responseSize</w:t>
            </w:r>
          </w:p>
        </w:tc>
        <w:tc>
          <w:tcPr>
            <w:tcW w:w="4608" w:type="dxa"/>
            <w:tcBorders>
              <w:top w:val="single" w:sz="6"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single" w:sz="6" w:space="0" w:color="auto"/>
              <w:left w:val="single" w:sz="12" w:space="0" w:color="auto"/>
              <w:bottom w:val="single" w:sz="12" w:space="0" w:color="auto"/>
              <w:right w:val="single" w:sz="8" w:space="0" w:color="auto"/>
            </w:tcBorders>
            <w:vAlign w:val="center"/>
            <w:hideMark/>
          </w:tcPr>
          <w:p w:rsidR="00C53E66" w:rsidRPr="00413B46" w:rsidRDefault="00C53E66" w:rsidP="00B8394F">
            <w:pPr>
              <w:pStyle w:val="TABLE-cell"/>
            </w:pPr>
            <w:r w:rsidRPr="00413B46">
              <w:t>TPM_RC</w:t>
            </w:r>
          </w:p>
        </w:tc>
        <w:tc>
          <w:tcPr>
            <w:tcW w:w="2016" w:type="dxa"/>
            <w:tcBorders>
              <w:top w:val="single" w:sz="6" w:space="0" w:color="auto"/>
              <w:left w:val="single" w:sz="8" w:space="0" w:color="auto"/>
              <w:bottom w:val="single" w:sz="12" w:space="0" w:color="auto"/>
              <w:right w:val="single" w:sz="8" w:space="0" w:color="auto"/>
            </w:tcBorders>
            <w:vAlign w:val="center"/>
            <w:hideMark/>
          </w:tcPr>
          <w:p w:rsidR="00C53E66" w:rsidRPr="00413B46" w:rsidRDefault="00C53E66" w:rsidP="00B8394F">
            <w:pPr>
              <w:pStyle w:val="TABLE-cell"/>
            </w:pPr>
            <w:r w:rsidRPr="00413B46">
              <w:t>responseCode</w:t>
            </w:r>
          </w:p>
        </w:tc>
        <w:tc>
          <w:tcPr>
            <w:tcW w:w="4608" w:type="dxa"/>
            <w:tcBorders>
              <w:top w:val="single" w:sz="6"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[[ClockSet]]</w:t>
      </w:r>
    </w:p>
    <w:p w:rsidR="00C53E66" w:rsidRPr="00413B46" w:rsidRDefault="00C53E66" w:rsidP="00C53E66">
      <w:pPr>
        <w:pStyle w:val="Heading2"/>
        <w:pageBreakBefore/>
      </w:pPr>
      <w:bookmarkStart w:id="5425" w:name="_Toc310935506"/>
      <w:bookmarkStart w:id="5426" w:name="_Toc380749613"/>
      <w:bookmarkStart w:id="5427" w:name="_Toc432774055"/>
      <w:bookmarkStart w:id="5428" w:name="_Toc443720913"/>
      <w:bookmarkStart w:id="5429" w:name="_Toc443576204"/>
      <w:bookmarkStart w:id="5430" w:name="_Toc473813927"/>
      <w:bookmarkStart w:id="5431" w:name="_Toc536440888"/>
      <w:bookmarkStart w:id="5432" w:name="_Toc24725563"/>
      <w:r w:rsidRPr="00413B46">
        <w:lastRenderedPageBreak/>
        <w:t>TPM2_ClockRateAdjust</w:t>
      </w:r>
      <w:bookmarkEnd w:id="5425"/>
      <w:bookmarkEnd w:id="5426"/>
      <w:bookmarkEnd w:id="5427"/>
      <w:bookmarkEnd w:id="5428"/>
      <w:bookmarkEnd w:id="5429"/>
      <w:bookmarkEnd w:id="5430"/>
      <w:bookmarkEnd w:id="5431"/>
      <w:bookmarkEnd w:id="5432"/>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 xml:space="preserve">This command adjusts the rate of advance of </w:t>
      </w:r>
      <w:r w:rsidRPr="00413B46">
        <w:rPr>
          <w:i/>
        </w:rPr>
        <w:t>Clock</w:t>
      </w:r>
      <w:r w:rsidRPr="00413B46">
        <w:t xml:space="preserve"> and </w:t>
      </w:r>
      <w:r w:rsidRPr="00413B46">
        <w:rPr>
          <w:i/>
        </w:rPr>
        <w:t>Time</w:t>
      </w:r>
      <w:r w:rsidRPr="00413B46">
        <w:t xml:space="preserve"> to provide a better approximation to real time.</w:t>
      </w:r>
    </w:p>
    <w:p w:rsidR="00C53E66" w:rsidRPr="00413B46" w:rsidRDefault="00C53E66" w:rsidP="00C53E66">
      <w:pPr>
        <w:pStyle w:val="BodyText"/>
      </w:pPr>
      <w:r w:rsidRPr="00413B46">
        <w:t xml:space="preserve">The </w:t>
      </w:r>
      <w:r w:rsidRPr="00413B46">
        <w:rPr>
          <w:i/>
        </w:rPr>
        <w:t>rateAdjust</w:t>
      </w:r>
      <w:r w:rsidRPr="00413B46">
        <w:t xml:space="preserve"> value is relative to the current rate and not the nominal rate of advance.</w:t>
      </w:r>
    </w:p>
    <w:p w:rsidR="00C53E66" w:rsidRPr="00413B46" w:rsidRDefault="00C53E66" w:rsidP="00C53E66">
      <w:pPr>
        <w:pStyle w:val="NOTE"/>
      </w:pPr>
      <w:r w:rsidRPr="00413B46">
        <w:t>EXAMPLE 1</w:t>
      </w:r>
      <w:r w:rsidRPr="00413B46">
        <w:tab/>
        <w:t xml:space="preserve">If this command had been called three times with </w:t>
      </w:r>
      <w:r w:rsidRPr="00413B46">
        <w:rPr>
          <w:i/>
        </w:rPr>
        <w:t>rateAdjust</w:t>
      </w:r>
      <w:r w:rsidRPr="00413B46">
        <w:t xml:space="preserve"> = TPM_CLOCK_COARSE_SLOWER and once with </w:t>
      </w:r>
      <w:r w:rsidRPr="00413B46">
        <w:rPr>
          <w:i/>
        </w:rPr>
        <w:t>rateAdjust</w:t>
      </w:r>
      <w:r w:rsidRPr="00413B46">
        <w:t xml:space="preserve"> = TPM_CLOCK_COARSE_FASTER, the net effect will be as if the command had been called twice with </w:t>
      </w:r>
      <w:r w:rsidRPr="00413B46">
        <w:rPr>
          <w:i/>
        </w:rPr>
        <w:t>rateAdjust</w:t>
      </w:r>
      <w:r w:rsidRPr="00413B46">
        <w:t xml:space="preserve"> = TPM_CLOCK_COARSE_SLOWER.</w:t>
      </w:r>
    </w:p>
    <w:p w:rsidR="00C53E66" w:rsidRPr="00413B46" w:rsidRDefault="00C53E66" w:rsidP="00C53E66">
      <w:pPr>
        <w:pStyle w:val="BodyText"/>
      </w:pPr>
      <w:r w:rsidRPr="00413B46">
        <w:t xml:space="preserve">The range of adjustment shall be sufficient to allow </w:t>
      </w:r>
      <w:r w:rsidRPr="00413B46">
        <w:rPr>
          <w:i/>
        </w:rPr>
        <w:t>Clock</w:t>
      </w:r>
      <w:r w:rsidRPr="00413B46">
        <w:t xml:space="preserve"> and </w:t>
      </w:r>
      <w:r w:rsidRPr="00413B46">
        <w:rPr>
          <w:i/>
        </w:rPr>
        <w:t>Time</w:t>
      </w:r>
      <w:r w:rsidRPr="00413B46">
        <w:t xml:space="preserve"> to advance at real time but no more. If the requested adjustment would make the rate advance faster or slower than the nominal accuracy of the input frequency, the TPM shall return TPM_RC_VALUE.</w:t>
      </w:r>
    </w:p>
    <w:p w:rsidR="00C53E66" w:rsidRPr="00413B46" w:rsidRDefault="00C53E66" w:rsidP="00C53E66">
      <w:pPr>
        <w:pStyle w:val="NOTE"/>
      </w:pPr>
      <w:r w:rsidRPr="00413B46">
        <w:t>EXAMPLE 2</w:t>
      </w:r>
      <w:r w:rsidRPr="00413B46">
        <w:tab/>
        <w:t xml:space="preserve">If the frequency tolerance of the TPM's input clock is +/-10 percent, then the TPM will return TPM_RC_VALUE if the adjustment would make </w:t>
      </w:r>
      <w:r w:rsidRPr="00413B46">
        <w:rPr>
          <w:i/>
        </w:rPr>
        <w:t>Clock</w:t>
      </w:r>
      <w:r w:rsidRPr="00413B46">
        <w:t xml:space="preserve"> run more than 10 percent faster or slower than nominal. That is, if the input oscillator were nominally 100 megahertz (MHz), then 1 millisecond (ms) would normally take 100,000 counts. The update </w:t>
      </w:r>
      <w:r w:rsidRPr="00413B46">
        <w:rPr>
          <w:i/>
        </w:rPr>
        <w:t>Clock</w:t>
      </w:r>
      <w:r w:rsidRPr="00413B46">
        <w:t xml:space="preserve"> should be adjustable so that 1 </w:t>
      </w:r>
      <w:proofErr w:type="gramStart"/>
      <w:r w:rsidRPr="00413B46">
        <w:t>ms</w:t>
      </w:r>
      <w:proofErr w:type="gramEnd"/>
      <w:r w:rsidRPr="00413B46">
        <w:t xml:space="preserve"> is between 90,000 and 110,000 counts.</w:t>
      </w:r>
    </w:p>
    <w:p w:rsidR="00C53E66" w:rsidRPr="00413B46" w:rsidRDefault="00C53E66" w:rsidP="00C53E66">
      <w:pPr>
        <w:pStyle w:val="BodyText"/>
      </w:pPr>
      <w:r w:rsidRPr="00413B46">
        <w:t>The interpretation of “fine” and “coarse” adjustments is implementation-specific.</w:t>
      </w:r>
    </w:p>
    <w:p w:rsidR="00C53E66" w:rsidRPr="00413B46" w:rsidRDefault="00C53E66" w:rsidP="00C53E66">
      <w:pPr>
        <w:pStyle w:val="BodyText"/>
      </w:pPr>
      <w:r w:rsidRPr="00413B46">
        <w:t xml:space="preserve">The nominal rate of advance for </w:t>
      </w:r>
      <w:r w:rsidRPr="00413B46">
        <w:rPr>
          <w:i/>
        </w:rPr>
        <w:t>Clock</w:t>
      </w:r>
      <w:r w:rsidRPr="00413B46">
        <w:t xml:space="preserve"> and </w:t>
      </w:r>
      <w:r w:rsidRPr="00413B46">
        <w:rPr>
          <w:i/>
        </w:rPr>
        <w:t>Time</w:t>
      </w:r>
      <w:r w:rsidRPr="00413B46">
        <w:t xml:space="preserve"> shall be accurate to within 15 percent. That is, with no adjustment applied, </w:t>
      </w:r>
      <w:r w:rsidRPr="00413B46">
        <w:rPr>
          <w:i/>
        </w:rPr>
        <w:t>Clock</w:t>
      </w:r>
      <w:r w:rsidRPr="00413B46">
        <w:t xml:space="preserve"> and </w:t>
      </w:r>
      <w:r w:rsidRPr="00413B46">
        <w:rPr>
          <w:i/>
        </w:rPr>
        <w:t>Time</w:t>
      </w:r>
      <w:r w:rsidRPr="00413B46">
        <w:t xml:space="preserve"> shall be advanced at a rate within 15 percent of actual time.</w:t>
      </w:r>
    </w:p>
    <w:p w:rsidR="00C53E66" w:rsidRPr="00413B46" w:rsidRDefault="00C53E66" w:rsidP="00C53E66">
      <w:pPr>
        <w:pStyle w:val="NOTE"/>
      </w:pPr>
      <w:r w:rsidRPr="00413B46">
        <w:t>NOTE</w:t>
      </w:r>
      <w:r w:rsidRPr="00413B46">
        <w:tab/>
        <w:t xml:space="preserve">If the adjustments are incorrect, it will be possible to make the difference between advance of </w:t>
      </w:r>
      <w:r w:rsidRPr="00413B46">
        <w:rPr>
          <w:i/>
        </w:rPr>
        <w:t>Clock/Time</w:t>
      </w:r>
      <w:r w:rsidRPr="00413B46">
        <w:t xml:space="preserve"> and real time to be as much as 1.15</w:t>
      </w:r>
      <w:r w:rsidRPr="00413B46">
        <w:rPr>
          <w:vertAlign w:val="superscript"/>
        </w:rPr>
        <w:t>2</w:t>
      </w:r>
      <w:r w:rsidRPr="00413B46">
        <w:t xml:space="preserve"> or ~1.33.</w:t>
      </w:r>
    </w:p>
    <w:p w:rsidR="00C53E66" w:rsidRPr="00413B46" w:rsidRDefault="00C53E66" w:rsidP="00C53E66">
      <w:pPr>
        <w:pStyle w:val="BodyText"/>
      </w:pPr>
      <w:r w:rsidRPr="00413B46">
        <w:t xml:space="preserve">Changes to the current </w:t>
      </w:r>
      <w:r w:rsidRPr="00413B46">
        <w:rPr>
          <w:i/>
        </w:rPr>
        <w:t>Clock</w:t>
      </w:r>
      <w:r w:rsidRPr="00413B46">
        <w:t xml:space="preserve"> update rate adjustment need not be persisted across TPM power cycles.</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5433" w:name="_Toc380749825"/>
      <w:bookmarkStart w:id="5434" w:name="_Toc432774274"/>
      <w:bookmarkStart w:id="5435" w:name="_Toc443576419"/>
      <w:bookmarkStart w:id="5436" w:name="_Toc473814157"/>
      <w:bookmarkStart w:id="5437" w:name="_Toc536441123"/>
      <w:bookmarkStart w:id="5438" w:name="_Toc24725805"/>
      <w:r w:rsidRPr="00413B46">
        <w:t xml:space="preserve">Table </w:t>
      </w:r>
      <w:r w:rsidRPr="00C42EAF">
        <w:fldChar w:fldCharType="begin"/>
      </w:r>
      <w:r w:rsidRPr="00413B46">
        <w:instrText xml:space="preserve"> SEQ Table \* ARABIC </w:instrText>
      </w:r>
      <w:r w:rsidRPr="00C42EAF">
        <w:fldChar w:fldCharType="separate"/>
      </w:r>
      <w:ins w:id="5439" w:author="David Wooten" w:date="2019-11-15T15:49:00Z">
        <w:r w:rsidR="00D51C42">
          <w:rPr>
            <w:noProof/>
          </w:rPr>
          <w:t>210</w:t>
        </w:r>
      </w:ins>
      <w:del w:id="5440" w:author="David Wooten" w:date="2019-11-15T15:49:00Z">
        <w:r w:rsidR="00E90F60" w:rsidDel="00D51C42">
          <w:rPr>
            <w:noProof/>
          </w:rPr>
          <w:delText>206</w:delText>
        </w:r>
      </w:del>
      <w:r w:rsidRPr="00C42EAF">
        <w:fldChar w:fldCharType="end"/>
      </w:r>
      <w:r w:rsidRPr="00413B46">
        <w:t xml:space="preserve"> — TPM2_ClockRateAdjust Command</w:t>
      </w:r>
      <w:bookmarkEnd w:id="5433"/>
      <w:bookmarkEnd w:id="5434"/>
      <w:bookmarkEnd w:id="5435"/>
      <w:bookmarkEnd w:id="5436"/>
      <w:bookmarkEnd w:id="5437"/>
      <w:bookmarkEnd w:id="543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4A0" w:firstRow="1" w:lastRow="0" w:firstColumn="1" w:lastColumn="0" w:noHBand="0" w:noVBand="1"/>
      </w:tblPr>
      <w:tblGrid>
        <w:gridCol w:w="2736"/>
        <w:gridCol w:w="2016"/>
        <w:gridCol w:w="4608"/>
      </w:tblGrid>
      <w:tr w:rsidR="00C53E66" w:rsidRPr="00413B46" w:rsidTr="00B8394F">
        <w:trPr>
          <w:cantSplit/>
          <w:jc w:val="center"/>
        </w:trPr>
        <w:tc>
          <w:tcPr>
            <w:tcW w:w="2736" w:type="dxa"/>
            <w:tcBorders>
              <w:top w:val="single" w:sz="12" w:space="0" w:color="000000"/>
              <w:left w:val="single" w:sz="12" w:space="0" w:color="000000"/>
              <w:bottom w:val="single" w:sz="12" w:space="0" w:color="000000"/>
              <w:right w:val="single" w:sz="8" w:space="0" w:color="auto"/>
            </w:tcBorders>
            <w:vAlign w:val="center"/>
            <w:hideMark/>
          </w:tcPr>
          <w:p w:rsidR="00C53E66" w:rsidRPr="00413B46" w:rsidRDefault="00C53E66" w:rsidP="00B8394F">
            <w:pPr>
              <w:pStyle w:val="TABLE-col-heading"/>
            </w:pPr>
            <w:r w:rsidRPr="00413B46">
              <w:t>Type</w:t>
            </w:r>
          </w:p>
        </w:tc>
        <w:tc>
          <w:tcPr>
            <w:tcW w:w="2016" w:type="dxa"/>
            <w:tcBorders>
              <w:top w:val="single" w:sz="12" w:space="0" w:color="000000"/>
              <w:left w:val="single" w:sz="8" w:space="0" w:color="auto"/>
              <w:bottom w:val="single" w:sz="12" w:space="0" w:color="000000"/>
              <w:right w:val="single" w:sz="8" w:space="0" w:color="auto"/>
            </w:tcBorders>
            <w:vAlign w:val="center"/>
            <w:hideMark/>
          </w:tcPr>
          <w:p w:rsidR="00C53E66" w:rsidRPr="00413B46" w:rsidRDefault="00C53E66" w:rsidP="00B8394F">
            <w:pPr>
              <w:pStyle w:val="TABLE-col-heading"/>
            </w:pPr>
            <w:r w:rsidRPr="00413B46">
              <w:t>Name</w:t>
            </w:r>
          </w:p>
        </w:tc>
        <w:tc>
          <w:tcPr>
            <w:tcW w:w="4608" w:type="dxa"/>
            <w:tcBorders>
              <w:top w:val="single" w:sz="12" w:space="0" w:color="000000"/>
              <w:left w:val="single" w:sz="8" w:space="0" w:color="auto"/>
              <w:bottom w:val="single" w:sz="12" w:space="0" w:color="000000"/>
              <w:right w:val="single" w:sz="12" w:space="0" w:color="000000"/>
            </w:tcBorders>
            <w:vAlign w:val="center"/>
            <w:hideMark/>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bottom w:val="single" w:sz="6" w:space="0" w:color="auto"/>
              <w:right w:val="single" w:sz="8" w:space="0" w:color="auto"/>
            </w:tcBorders>
            <w:vAlign w:val="center"/>
            <w:hideMark/>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bottom w:val="single" w:sz="6" w:space="0" w:color="auto"/>
              <w:right w:val="single" w:sz="8" w:space="0" w:color="auto"/>
            </w:tcBorders>
            <w:vAlign w:val="center"/>
            <w:hideMark/>
          </w:tcPr>
          <w:p w:rsidR="00C53E66" w:rsidRPr="00413B46" w:rsidRDefault="00C53E66" w:rsidP="00B8394F">
            <w:pPr>
              <w:pStyle w:val="TABLE-cell"/>
            </w:pPr>
            <w:r w:rsidRPr="00413B46">
              <w:t>tag</w:t>
            </w:r>
          </w:p>
        </w:tc>
        <w:tc>
          <w:tcPr>
            <w:tcW w:w="4608" w:type="dxa"/>
            <w:tcBorders>
              <w:top w:val="single" w:sz="12" w:space="0" w:color="000000"/>
              <w:left w:val="single" w:sz="8" w:space="0" w:color="auto"/>
              <w:bottom w:val="single" w:sz="6" w:space="0" w:color="auto"/>
              <w:right w:val="single" w:sz="12" w:space="0" w:color="000000"/>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cantSplit/>
          <w:jc w:val="center"/>
        </w:trPr>
        <w:tc>
          <w:tcPr>
            <w:tcW w:w="2736" w:type="dxa"/>
            <w:tcBorders>
              <w:top w:val="single" w:sz="6" w:space="0" w:color="auto"/>
              <w:left w:val="single" w:sz="12" w:space="0" w:color="000000"/>
              <w:bottom w:val="single" w:sz="6" w:space="0" w:color="auto"/>
              <w:right w:val="single" w:sz="8" w:space="0" w:color="auto"/>
            </w:tcBorders>
            <w:vAlign w:val="center"/>
            <w:hideMark/>
          </w:tcPr>
          <w:p w:rsidR="00C53E66" w:rsidRPr="00413B46" w:rsidRDefault="00C53E66" w:rsidP="00B8394F">
            <w:pPr>
              <w:pStyle w:val="TABLE-cell"/>
            </w:pPr>
            <w:r w:rsidRPr="00413B46">
              <w:t>UINT32</w:t>
            </w:r>
          </w:p>
        </w:tc>
        <w:tc>
          <w:tcPr>
            <w:tcW w:w="2016" w:type="dxa"/>
            <w:tcBorders>
              <w:top w:val="single" w:sz="6" w:space="0" w:color="auto"/>
              <w:left w:val="single" w:sz="8" w:space="0" w:color="auto"/>
              <w:bottom w:val="single" w:sz="6" w:space="0" w:color="auto"/>
              <w:right w:val="single" w:sz="8" w:space="0" w:color="auto"/>
            </w:tcBorders>
            <w:vAlign w:val="center"/>
            <w:hideMark/>
          </w:tcPr>
          <w:p w:rsidR="00C53E66" w:rsidRPr="00413B46" w:rsidRDefault="00C53E66" w:rsidP="00B8394F">
            <w:pPr>
              <w:pStyle w:val="TABLE-cell"/>
            </w:pPr>
            <w:r w:rsidRPr="00413B46">
              <w:t>commandSize</w:t>
            </w:r>
          </w:p>
        </w:tc>
        <w:tc>
          <w:tcPr>
            <w:tcW w:w="4608" w:type="dxa"/>
            <w:tcBorders>
              <w:top w:val="single" w:sz="6" w:space="0" w:color="auto"/>
              <w:left w:val="single" w:sz="8" w:space="0" w:color="auto"/>
              <w:bottom w:val="single" w:sz="6"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single" w:sz="6" w:space="0" w:color="auto"/>
              <w:left w:val="single" w:sz="12" w:space="0" w:color="000000"/>
              <w:bottom w:val="dashDotStroked" w:sz="24" w:space="0" w:color="auto"/>
              <w:right w:val="single" w:sz="8" w:space="0" w:color="auto"/>
            </w:tcBorders>
            <w:vAlign w:val="center"/>
            <w:hideMark/>
          </w:tcPr>
          <w:p w:rsidR="00C53E66" w:rsidRPr="00413B46" w:rsidRDefault="00C53E66" w:rsidP="00B8394F">
            <w:pPr>
              <w:pStyle w:val="TABLE-cell"/>
            </w:pPr>
            <w:r w:rsidRPr="00413B46">
              <w:t>TPM_CC</w:t>
            </w:r>
          </w:p>
        </w:tc>
        <w:tc>
          <w:tcPr>
            <w:tcW w:w="2016" w:type="dxa"/>
            <w:tcBorders>
              <w:top w:val="single" w:sz="6" w:space="0" w:color="auto"/>
              <w:left w:val="single" w:sz="8" w:space="0" w:color="auto"/>
              <w:bottom w:val="dashDotStroked" w:sz="24" w:space="0" w:color="auto"/>
              <w:right w:val="single" w:sz="8" w:space="0" w:color="auto"/>
            </w:tcBorders>
            <w:vAlign w:val="center"/>
            <w:hideMark/>
          </w:tcPr>
          <w:p w:rsidR="00C53E66" w:rsidRPr="00413B46" w:rsidRDefault="00C53E66" w:rsidP="00B8394F">
            <w:pPr>
              <w:pStyle w:val="TABLE-cell"/>
            </w:pPr>
            <w:r w:rsidRPr="00413B46">
              <w:t>commandCode</w:t>
            </w:r>
          </w:p>
        </w:tc>
        <w:tc>
          <w:tcPr>
            <w:tcW w:w="4608" w:type="dxa"/>
            <w:tcBorders>
              <w:top w:val="single" w:sz="6" w:space="0" w:color="auto"/>
              <w:left w:val="single" w:sz="8" w:space="0" w:color="auto"/>
              <w:bottom w:val="dashDotStroked" w:sz="24" w:space="0" w:color="auto"/>
              <w:right w:val="single" w:sz="12" w:space="0" w:color="000000"/>
            </w:tcBorders>
            <w:vAlign w:val="center"/>
            <w:hideMark/>
          </w:tcPr>
          <w:p w:rsidR="00C53E66" w:rsidRPr="00413B46" w:rsidRDefault="00C53E66" w:rsidP="00B8394F">
            <w:pPr>
              <w:pStyle w:val="TABLE-cell"/>
            </w:pPr>
            <w:r w:rsidRPr="00413B46">
              <w:t>TPM_CC_ClockRateAdjust</w:t>
            </w:r>
          </w:p>
        </w:tc>
      </w:tr>
      <w:tr w:rsidR="00C53E66" w:rsidRPr="00413B46" w:rsidTr="00B8394F">
        <w:trPr>
          <w:cantSplit/>
          <w:jc w:val="center"/>
        </w:trPr>
        <w:tc>
          <w:tcPr>
            <w:tcW w:w="2736" w:type="dxa"/>
            <w:tcBorders>
              <w:top w:val="dashDotStroked" w:sz="24" w:space="0" w:color="auto"/>
              <w:left w:val="single" w:sz="12" w:space="0" w:color="000000"/>
              <w:bottom w:val="thinThickThinSmallGap" w:sz="12" w:space="0" w:color="auto"/>
              <w:right w:val="single" w:sz="8" w:space="0" w:color="auto"/>
            </w:tcBorders>
            <w:vAlign w:val="center"/>
          </w:tcPr>
          <w:p w:rsidR="00C53E66" w:rsidRPr="00413B46" w:rsidRDefault="00C53E66" w:rsidP="00B8394F">
            <w:pPr>
              <w:pStyle w:val="TABLE-cell"/>
            </w:pPr>
            <w:r w:rsidRPr="00413B46">
              <w:t>TPMI_RH_PROVISION</w:t>
            </w:r>
          </w:p>
        </w:tc>
        <w:tc>
          <w:tcPr>
            <w:tcW w:w="2016" w:type="dxa"/>
            <w:tcBorders>
              <w:top w:val="dashDotStroked" w:sz="24"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@auth</w:t>
            </w:r>
          </w:p>
        </w:tc>
        <w:tc>
          <w:tcPr>
            <w:tcW w:w="4608" w:type="dxa"/>
            <w:tcBorders>
              <w:top w:val="dashDotStroked" w:sz="24" w:space="0" w:color="auto"/>
              <w:left w:val="single" w:sz="8" w:space="0" w:color="auto"/>
              <w:bottom w:val="thinThickThinSmallGap" w:sz="12" w:space="0" w:color="auto"/>
              <w:right w:val="single" w:sz="12" w:space="0" w:color="000000"/>
            </w:tcBorders>
            <w:vAlign w:val="center"/>
          </w:tcPr>
          <w:p w:rsidR="00C53E66" w:rsidRPr="00413B46" w:rsidRDefault="00C53E66" w:rsidP="00B8394F">
            <w:pPr>
              <w:pStyle w:val="TABLE-cell"/>
            </w:pPr>
            <w:r w:rsidRPr="00413B46">
              <w:t>TPM_RH_OWNER or TPM_RH_PLATFORM+{PP}</w:t>
            </w:r>
          </w:p>
          <w:p w:rsidR="00C53E66" w:rsidRPr="00413B46" w:rsidRDefault="00C53E66" w:rsidP="00B8394F">
            <w:pPr>
              <w:pStyle w:val="TABLE-cell"/>
            </w:pPr>
            <w:r w:rsidRPr="00413B46">
              <w:t>Auth Handle: 1</w:t>
            </w:r>
          </w:p>
          <w:p w:rsidR="00C53E66" w:rsidRPr="00413B46" w:rsidRDefault="00C53E66" w:rsidP="00B8394F">
            <w:pPr>
              <w:pStyle w:val="TABLE-cell"/>
            </w:pPr>
            <w:r w:rsidRPr="00413B46">
              <w:t>Auth Role: USER</w:t>
            </w:r>
          </w:p>
        </w:tc>
      </w:tr>
      <w:tr w:rsidR="00C53E66" w:rsidRPr="00413B46" w:rsidTr="00B8394F">
        <w:trPr>
          <w:cantSplit/>
          <w:jc w:val="center"/>
        </w:trPr>
        <w:tc>
          <w:tcPr>
            <w:tcW w:w="2736" w:type="dxa"/>
            <w:tcBorders>
              <w:top w:val="thinThickThinSmallGap" w:sz="12" w:space="0" w:color="auto"/>
              <w:left w:val="single" w:sz="12" w:space="0" w:color="000000"/>
              <w:bottom w:val="single" w:sz="12" w:space="0" w:color="000000"/>
              <w:right w:val="single" w:sz="8" w:space="0" w:color="auto"/>
            </w:tcBorders>
            <w:vAlign w:val="center"/>
            <w:hideMark/>
          </w:tcPr>
          <w:p w:rsidR="00C53E66" w:rsidRPr="00413B46" w:rsidRDefault="00C53E66" w:rsidP="00B8394F">
            <w:pPr>
              <w:pStyle w:val="TABLE-cell"/>
            </w:pPr>
            <w:r w:rsidRPr="00413B46">
              <w:t>TPM_CLOCK_ADJUST</w:t>
            </w:r>
          </w:p>
        </w:tc>
        <w:tc>
          <w:tcPr>
            <w:tcW w:w="2016" w:type="dxa"/>
            <w:tcBorders>
              <w:top w:val="thinThickThinSmallGap" w:sz="12" w:space="0" w:color="auto"/>
              <w:left w:val="single" w:sz="8" w:space="0" w:color="auto"/>
              <w:bottom w:val="single" w:sz="12" w:space="0" w:color="000000"/>
              <w:right w:val="single" w:sz="8" w:space="0" w:color="auto"/>
            </w:tcBorders>
            <w:vAlign w:val="center"/>
            <w:hideMark/>
          </w:tcPr>
          <w:p w:rsidR="00C53E66" w:rsidRPr="00413B46" w:rsidRDefault="00C53E66" w:rsidP="00B8394F">
            <w:pPr>
              <w:pStyle w:val="TABLE-cell"/>
            </w:pPr>
            <w:r w:rsidRPr="00413B46">
              <w:t>rateAdjust</w:t>
            </w:r>
          </w:p>
        </w:tc>
        <w:tc>
          <w:tcPr>
            <w:tcW w:w="4608" w:type="dxa"/>
            <w:tcBorders>
              <w:top w:val="thinThickThinSmallGap" w:sz="12" w:space="0" w:color="auto"/>
              <w:left w:val="single" w:sz="8" w:space="0" w:color="auto"/>
              <w:bottom w:val="single" w:sz="12" w:space="0" w:color="000000"/>
              <w:right w:val="single" w:sz="12" w:space="0" w:color="000000"/>
            </w:tcBorders>
            <w:vAlign w:val="center"/>
            <w:hideMark/>
          </w:tcPr>
          <w:p w:rsidR="00C53E66" w:rsidRPr="00413B46" w:rsidRDefault="00C53E66" w:rsidP="00B8394F">
            <w:pPr>
              <w:pStyle w:val="TABLE-cell"/>
            </w:pPr>
            <w:r w:rsidRPr="00413B46">
              <w:t xml:space="preserve">Adjustment to current </w:t>
            </w:r>
            <w:r w:rsidRPr="00413B46">
              <w:rPr>
                <w:i/>
              </w:rPr>
              <w:t>Clock</w:t>
            </w:r>
            <w:r w:rsidRPr="00413B46">
              <w:t xml:space="preserve"> update rate</w:t>
            </w:r>
          </w:p>
        </w:tc>
      </w:tr>
    </w:tbl>
    <w:p w:rsidR="00C53E66" w:rsidRPr="00413B46" w:rsidRDefault="00C53E66" w:rsidP="00C53E66">
      <w:pPr>
        <w:pStyle w:val="TABLE-title"/>
      </w:pPr>
      <w:bookmarkStart w:id="5441" w:name="_Toc380749826"/>
      <w:bookmarkStart w:id="5442" w:name="_Toc432774275"/>
      <w:bookmarkStart w:id="5443" w:name="_Toc443576420"/>
      <w:bookmarkStart w:id="5444" w:name="_Toc473814158"/>
      <w:bookmarkStart w:id="5445" w:name="_Toc536441124"/>
      <w:bookmarkStart w:id="5446" w:name="_Toc24725806"/>
      <w:r w:rsidRPr="00413B46">
        <w:t xml:space="preserve">Table </w:t>
      </w:r>
      <w:r w:rsidRPr="00C42EAF">
        <w:fldChar w:fldCharType="begin"/>
      </w:r>
      <w:r w:rsidRPr="00413B46">
        <w:instrText xml:space="preserve"> SEQ Table \* ARABIC </w:instrText>
      </w:r>
      <w:r w:rsidRPr="00C42EAF">
        <w:fldChar w:fldCharType="separate"/>
      </w:r>
      <w:ins w:id="5447" w:author="David Wooten" w:date="2019-11-15T15:49:00Z">
        <w:r w:rsidR="00D51C42">
          <w:rPr>
            <w:noProof/>
          </w:rPr>
          <w:t>211</w:t>
        </w:r>
      </w:ins>
      <w:del w:id="5448" w:author="David Wooten" w:date="2019-11-15T15:49:00Z">
        <w:r w:rsidR="00E90F60" w:rsidDel="00D51C42">
          <w:rPr>
            <w:noProof/>
          </w:rPr>
          <w:delText>207</w:delText>
        </w:r>
      </w:del>
      <w:r w:rsidRPr="00C42EAF">
        <w:fldChar w:fldCharType="end"/>
      </w:r>
      <w:r w:rsidRPr="00413B46">
        <w:t xml:space="preserve"> — TPM2_ClockRateAdjust Response</w:t>
      </w:r>
      <w:bookmarkEnd w:id="5441"/>
      <w:bookmarkEnd w:id="5442"/>
      <w:bookmarkEnd w:id="5443"/>
      <w:bookmarkEnd w:id="5444"/>
      <w:bookmarkEnd w:id="5445"/>
      <w:bookmarkEnd w:id="5446"/>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4A0" w:firstRow="1" w:lastRow="0" w:firstColumn="1" w:lastColumn="0" w:noHBand="0" w:noVBand="1"/>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hideMark/>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hideMark/>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hideMark/>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bottom w:val="single" w:sz="6" w:space="0" w:color="auto"/>
              <w:right w:val="single" w:sz="8" w:space="0" w:color="auto"/>
            </w:tcBorders>
            <w:vAlign w:val="center"/>
            <w:hideMark/>
          </w:tcPr>
          <w:p w:rsidR="00C53E66" w:rsidRPr="00413B46" w:rsidRDefault="00C53E66" w:rsidP="00B8394F">
            <w:pPr>
              <w:pStyle w:val="TABLE-cell"/>
            </w:pPr>
            <w:r w:rsidRPr="00413B46">
              <w:t>TPM_ST</w:t>
            </w:r>
          </w:p>
        </w:tc>
        <w:tc>
          <w:tcPr>
            <w:tcW w:w="2016" w:type="dxa"/>
            <w:tcBorders>
              <w:top w:val="single" w:sz="12" w:space="0" w:color="000000"/>
              <w:left w:val="single" w:sz="8" w:space="0" w:color="auto"/>
              <w:bottom w:val="single" w:sz="6" w:space="0" w:color="auto"/>
              <w:right w:val="single" w:sz="8" w:space="0" w:color="auto"/>
            </w:tcBorders>
            <w:vAlign w:val="center"/>
            <w:hideMark/>
          </w:tcPr>
          <w:p w:rsidR="00C53E66" w:rsidRPr="00413B46" w:rsidRDefault="00C53E66" w:rsidP="00B8394F">
            <w:pPr>
              <w:pStyle w:val="TABLE-cell"/>
            </w:pPr>
            <w:r w:rsidRPr="00413B46">
              <w:t>tag</w:t>
            </w:r>
          </w:p>
        </w:tc>
        <w:tc>
          <w:tcPr>
            <w:tcW w:w="4608" w:type="dxa"/>
            <w:tcBorders>
              <w:top w:val="single" w:sz="12" w:space="0" w:color="000000"/>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top w:val="single" w:sz="6" w:space="0" w:color="auto"/>
              <w:left w:val="single" w:sz="12" w:space="0" w:color="auto"/>
              <w:bottom w:val="single" w:sz="6" w:space="0" w:color="auto"/>
              <w:right w:val="single" w:sz="8" w:space="0" w:color="auto"/>
            </w:tcBorders>
            <w:vAlign w:val="center"/>
            <w:hideMark/>
          </w:tcPr>
          <w:p w:rsidR="00C53E66" w:rsidRPr="00413B46" w:rsidRDefault="00C53E66" w:rsidP="00B8394F">
            <w:pPr>
              <w:pStyle w:val="TABLE-cell"/>
            </w:pPr>
            <w:r w:rsidRPr="00413B46">
              <w:t>UINT32</w:t>
            </w:r>
          </w:p>
        </w:tc>
        <w:tc>
          <w:tcPr>
            <w:tcW w:w="2016" w:type="dxa"/>
            <w:tcBorders>
              <w:top w:val="single" w:sz="6" w:space="0" w:color="auto"/>
              <w:left w:val="single" w:sz="8" w:space="0" w:color="auto"/>
              <w:bottom w:val="single" w:sz="6" w:space="0" w:color="auto"/>
              <w:right w:val="single" w:sz="8" w:space="0" w:color="auto"/>
            </w:tcBorders>
            <w:vAlign w:val="center"/>
            <w:hideMark/>
          </w:tcPr>
          <w:p w:rsidR="00C53E66" w:rsidRPr="00413B46" w:rsidRDefault="00C53E66" w:rsidP="00B8394F">
            <w:pPr>
              <w:pStyle w:val="TABLE-cell"/>
            </w:pPr>
            <w:r w:rsidRPr="00413B46">
              <w:t>responseSize</w:t>
            </w:r>
          </w:p>
        </w:tc>
        <w:tc>
          <w:tcPr>
            <w:tcW w:w="4608" w:type="dxa"/>
            <w:tcBorders>
              <w:top w:val="single" w:sz="6"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top w:val="single" w:sz="6" w:space="0" w:color="auto"/>
              <w:left w:val="single" w:sz="12" w:space="0" w:color="auto"/>
              <w:bottom w:val="single" w:sz="12" w:space="0" w:color="auto"/>
              <w:right w:val="single" w:sz="8" w:space="0" w:color="auto"/>
            </w:tcBorders>
            <w:vAlign w:val="center"/>
            <w:hideMark/>
          </w:tcPr>
          <w:p w:rsidR="00C53E66" w:rsidRPr="00413B46" w:rsidRDefault="00C53E66" w:rsidP="00B8394F">
            <w:pPr>
              <w:pStyle w:val="TABLE-cell"/>
            </w:pPr>
            <w:r w:rsidRPr="00413B46">
              <w:t>TPM_RC</w:t>
            </w:r>
          </w:p>
        </w:tc>
        <w:tc>
          <w:tcPr>
            <w:tcW w:w="2016" w:type="dxa"/>
            <w:tcBorders>
              <w:top w:val="single" w:sz="6" w:space="0" w:color="auto"/>
              <w:left w:val="single" w:sz="8" w:space="0" w:color="auto"/>
              <w:bottom w:val="single" w:sz="12" w:space="0" w:color="auto"/>
              <w:right w:val="single" w:sz="8" w:space="0" w:color="auto"/>
            </w:tcBorders>
            <w:vAlign w:val="center"/>
            <w:hideMark/>
          </w:tcPr>
          <w:p w:rsidR="00C53E66" w:rsidRPr="00413B46" w:rsidRDefault="00C53E66" w:rsidP="00B8394F">
            <w:pPr>
              <w:pStyle w:val="TABLE-cell"/>
            </w:pPr>
            <w:r w:rsidRPr="00413B46">
              <w:t>responseCode</w:t>
            </w:r>
          </w:p>
        </w:tc>
        <w:tc>
          <w:tcPr>
            <w:tcW w:w="4608" w:type="dxa"/>
            <w:tcBorders>
              <w:top w:val="single" w:sz="6"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[[ClockRateAdjust]]</w:t>
      </w:r>
    </w:p>
    <w:p w:rsidR="00C53E66" w:rsidRPr="00413B46" w:rsidRDefault="00C53E66" w:rsidP="00C53E66">
      <w:pPr>
        <w:pStyle w:val="Heading1"/>
      </w:pPr>
      <w:bookmarkStart w:id="5449" w:name="_Toc310935507"/>
      <w:bookmarkStart w:id="5450" w:name="_Toc380749614"/>
      <w:bookmarkStart w:id="5451" w:name="_Toc432774056"/>
      <w:bookmarkStart w:id="5452" w:name="_Toc443720914"/>
      <w:bookmarkStart w:id="5453" w:name="_Toc443576205"/>
      <w:bookmarkStart w:id="5454" w:name="_Toc473813928"/>
      <w:bookmarkStart w:id="5455" w:name="_Toc536440889"/>
      <w:bookmarkStart w:id="5456" w:name="_Toc24725564"/>
      <w:r w:rsidRPr="00413B46">
        <w:lastRenderedPageBreak/>
        <w:t>Capability Commands</w:t>
      </w:r>
      <w:bookmarkEnd w:id="5380"/>
      <w:bookmarkEnd w:id="5381"/>
      <w:bookmarkEnd w:id="5382"/>
      <w:bookmarkEnd w:id="5383"/>
      <w:bookmarkEnd w:id="5449"/>
      <w:bookmarkEnd w:id="5450"/>
      <w:bookmarkEnd w:id="5451"/>
      <w:bookmarkEnd w:id="5452"/>
      <w:bookmarkEnd w:id="5453"/>
      <w:bookmarkEnd w:id="5454"/>
      <w:bookmarkEnd w:id="5455"/>
      <w:bookmarkEnd w:id="5456"/>
    </w:p>
    <w:p w:rsidR="00C53E66" w:rsidRPr="00413B46" w:rsidRDefault="00C53E66" w:rsidP="00C53E66">
      <w:pPr>
        <w:pStyle w:val="Heading2"/>
        <w:ind w:left="0" w:firstLine="0"/>
      </w:pPr>
      <w:bookmarkStart w:id="5457" w:name="_Toc310935508"/>
      <w:bookmarkStart w:id="5458" w:name="_Toc380749615"/>
      <w:bookmarkStart w:id="5459" w:name="_Toc432774057"/>
      <w:bookmarkStart w:id="5460" w:name="_Toc443720915"/>
      <w:bookmarkStart w:id="5461" w:name="_Toc443576206"/>
      <w:bookmarkStart w:id="5462" w:name="_Toc473813929"/>
      <w:bookmarkStart w:id="5463" w:name="_Toc536440890"/>
      <w:bookmarkStart w:id="5464" w:name="_Toc24725565"/>
      <w:r w:rsidRPr="00413B46">
        <w:t>Introduction</w:t>
      </w:r>
      <w:bookmarkEnd w:id="5457"/>
      <w:bookmarkEnd w:id="5458"/>
      <w:bookmarkEnd w:id="5459"/>
      <w:bookmarkEnd w:id="5460"/>
      <w:bookmarkEnd w:id="5461"/>
      <w:bookmarkEnd w:id="5462"/>
      <w:bookmarkEnd w:id="5463"/>
      <w:bookmarkEnd w:id="5464"/>
    </w:p>
    <w:p w:rsidR="00C53E66" w:rsidRPr="00413B46" w:rsidRDefault="00C53E66" w:rsidP="00C53E66">
      <w:pPr>
        <w:pStyle w:val="BodyText"/>
      </w:pPr>
      <w:r w:rsidRPr="00413B46">
        <w:t>The TPM has numerous values that indicate the state, capabilities, and properties of the TPM. These values are needed for proper management of the TPM. The TPM2_</w:t>
      </w:r>
      <w:proofErr w:type="gramStart"/>
      <w:r w:rsidRPr="00413B46">
        <w:t>GetCapability(</w:t>
      </w:r>
      <w:proofErr w:type="gramEnd"/>
      <w:r w:rsidRPr="00413B46">
        <w:t>) command is used to access these values.</w:t>
      </w:r>
    </w:p>
    <w:p w:rsidR="00C53E66" w:rsidRPr="00413B46" w:rsidRDefault="00C53E66" w:rsidP="00C53E66">
      <w:pPr>
        <w:pStyle w:val="BodyText"/>
      </w:pPr>
      <w:r w:rsidRPr="00413B46">
        <w:t>TPM2_</w:t>
      </w:r>
      <w:proofErr w:type="gramStart"/>
      <w:r w:rsidRPr="00413B46">
        <w:t>GetCapability(</w:t>
      </w:r>
      <w:proofErr w:type="gramEnd"/>
      <w:r w:rsidRPr="00413B46">
        <w:t>) allows reporting of multiple values in a single call. The values are grouped according to type.</w:t>
      </w:r>
      <w:bookmarkStart w:id="5465" w:name="_Toc490261667"/>
      <w:bookmarkStart w:id="5466" w:name="_Toc490292254"/>
      <w:bookmarkStart w:id="5467" w:name="_Toc490294007"/>
      <w:bookmarkStart w:id="5468" w:name="_Toc490457245"/>
      <w:bookmarkStart w:id="5469" w:name="_Toc490457513"/>
      <w:bookmarkStart w:id="5470" w:name="_Toc497973652"/>
      <w:bookmarkStart w:id="5471" w:name="_Toc498080278"/>
      <w:bookmarkStart w:id="5472" w:name="_Toc498247447"/>
      <w:bookmarkStart w:id="5473" w:name="_Toc498247769"/>
      <w:bookmarkStart w:id="5474" w:name="_Toc498424386"/>
      <w:bookmarkStart w:id="5475" w:name="_Toc499723216"/>
      <w:bookmarkStart w:id="5476" w:name="_Toc500036703"/>
      <w:bookmarkStart w:id="5477" w:name="_Toc501089332"/>
      <w:bookmarkStart w:id="5478" w:name="_Toc503697721"/>
      <w:bookmarkStart w:id="5479" w:name="_Toc504790615"/>
      <w:bookmarkStart w:id="5480" w:name="_Toc504816144"/>
      <w:bookmarkStart w:id="5481" w:name="_Toc504973884"/>
      <w:bookmarkStart w:id="5482" w:name="_Toc509990169"/>
      <w:bookmarkStart w:id="5483" w:name="_Ref510258371"/>
      <w:bookmarkStart w:id="5484" w:name="_Toc510862120"/>
      <w:bookmarkStart w:id="5485" w:name="_Toc510931647"/>
      <w:bookmarkStart w:id="5486" w:name="_Toc511203695"/>
      <w:bookmarkStart w:id="5487" w:name="_Toc511533988"/>
      <w:bookmarkStart w:id="5488" w:name="_Ref511619710"/>
      <w:bookmarkStart w:id="5489" w:name="_Toc511637145"/>
      <w:bookmarkStart w:id="5490" w:name="_Toc512181098"/>
      <w:bookmarkStart w:id="5491" w:name="_Toc513861184"/>
      <w:bookmarkStart w:id="5492" w:name="_Toc515343809"/>
      <w:bookmarkStart w:id="5493" w:name="_Toc516199269"/>
      <w:bookmarkStart w:id="5494" w:name="_Toc516291066"/>
      <w:bookmarkStart w:id="5495" w:name="_Toc529851050"/>
      <w:bookmarkStart w:id="5496" w:name="_Toc36546698"/>
      <w:bookmarkStart w:id="5497" w:name="_Toc110952212"/>
      <w:bookmarkStart w:id="5498" w:name="_Toc104168252"/>
      <w:bookmarkStart w:id="5499" w:name="_Toc114043844"/>
      <w:bookmarkStart w:id="5500" w:name="_Toc205277570"/>
    </w:p>
    <w:p w:rsidR="00C53E66" w:rsidRPr="00413B46" w:rsidRDefault="00C53E66" w:rsidP="00C53E66">
      <w:pPr>
        <w:pStyle w:val="NOTE"/>
      </w:pPr>
      <w:r w:rsidRPr="00413B46">
        <w:t xml:space="preserve">NOTE </w:t>
      </w:r>
      <w:r w:rsidRPr="00413B46">
        <w:tab/>
        <w:t>TPM2_</w:t>
      </w:r>
      <w:proofErr w:type="gramStart"/>
      <w:r w:rsidRPr="00413B46">
        <w:t>TestParms(</w:t>
      </w:r>
      <w:proofErr w:type="gramEnd"/>
      <w:r w:rsidRPr="00413B46">
        <w:t>)is used to determine if a TPM supports a particular combination of algorithm parameters</w:t>
      </w:r>
    </w:p>
    <w:p w:rsidR="00C53E66" w:rsidRPr="00413B46" w:rsidRDefault="00C53E66" w:rsidP="00C53E66">
      <w:pPr>
        <w:pStyle w:val="Heading2"/>
        <w:ind w:left="0" w:firstLine="0"/>
      </w:pPr>
      <w:bookmarkStart w:id="5501" w:name="_Toc310935509"/>
      <w:bookmarkStart w:id="5502" w:name="_Toc380749616"/>
      <w:bookmarkStart w:id="5503" w:name="_Toc432774058"/>
      <w:bookmarkStart w:id="5504" w:name="_Toc443720916"/>
      <w:bookmarkStart w:id="5505" w:name="_Toc443576207"/>
      <w:bookmarkStart w:id="5506" w:name="_Toc473813930"/>
      <w:bookmarkStart w:id="5507" w:name="_Toc536440891"/>
      <w:bookmarkStart w:id="5508" w:name="_Toc24725566"/>
      <w:r w:rsidRPr="00413B46">
        <w:t>TPM2_GetCapability</w:t>
      </w:r>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p>
    <w:p w:rsidR="00C53E66" w:rsidRPr="00413B46" w:rsidRDefault="00C53E66" w:rsidP="00C53E66">
      <w:pPr>
        <w:pStyle w:val="Heading3"/>
        <w:pageBreakBefore w:val="0"/>
      </w:pPr>
      <w:bookmarkStart w:id="5509" w:name="_Toc490261670"/>
      <w:r w:rsidRPr="00413B46">
        <w:t>General Description</w:t>
      </w:r>
    </w:p>
    <w:p w:rsidR="00C53E66" w:rsidRPr="00413B46" w:rsidRDefault="00C53E66" w:rsidP="00C53E66">
      <w:pPr>
        <w:pStyle w:val="BodyText"/>
      </w:pPr>
      <w:r w:rsidRPr="00413B46">
        <w:t xml:space="preserve">This command returns </w:t>
      </w:r>
      <w:proofErr w:type="gramStart"/>
      <w:r w:rsidRPr="00413B46">
        <w:t>various information regarding the TPM and its current state</w:t>
      </w:r>
      <w:proofErr w:type="gramEnd"/>
      <w:r w:rsidRPr="00413B46">
        <w:t>.</w:t>
      </w:r>
    </w:p>
    <w:p w:rsidR="00C53E66" w:rsidRPr="00413B46" w:rsidRDefault="00C53E66" w:rsidP="00C53E66">
      <w:pPr>
        <w:pStyle w:val="BodyText"/>
      </w:pPr>
      <w:r w:rsidRPr="00413B46">
        <w:t xml:space="preserve">The </w:t>
      </w:r>
      <w:r w:rsidRPr="00413B46">
        <w:rPr>
          <w:i/>
        </w:rPr>
        <w:t>capability</w:t>
      </w:r>
      <w:r w:rsidRPr="00413B46">
        <w:t xml:space="preserve"> parameter determines the category of data returned. The </w:t>
      </w:r>
      <w:r w:rsidRPr="00413B46">
        <w:rPr>
          <w:i/>
        </w:rPr>
        <w:t>property</w:t>
      </w:r>
      <w:r w:rsidRPr="00413B46">
        <w:t xml:space="preserve"> parameter selects the first value of the selected category to be returned. If there is no property that corresponds to the value of </w:t>
      </w:r>
      <w:r w:rsidRPr="00413B46">
        <w:rPr>
          <w:i/>
        </w:rPr>
        <w:t>property</w:t>
      </w:r>
      <w:r w:rsidRPr="00413B46">
        <w:t>, the next higher value is returned, if it exists.</w:t>
      </w:r>
    </w:p>
    <w:p w:rsidR="00C53E66" w:rsidRPr="00413B46" w:rsidRDefault="00C53E66" w:rsidP="00C53E66">
      <w:pPr>
        <w:pStyle w:val="NOTE"/>
      </w:pPr>
      <w:r w:rsidRPr="00413B46">
        <w:t>EXAMPLE 1</w:t>
      </w:r>
      <w:r w:rsidRPr="00413B46">
        <w:tab/>
        <w:t xml:space="preserve">The list of handles of transient objects currently loaded in the TPM may be read one at a time. On the first read, set the property to TRANSIENT_FIRST and </w:t>
      </w:r>
      <w:r w:rsidRPr="00413B46">
        <w:rPr>
          <w:i/>
        </w:rPr>
        <w:t>propertyCount</w:t>
      </w:r>
      <w:r w:rsidRPr="00413B46">
        <w:t xml:space="preserve"> to one. If a transient object is present, the lowest numbered handle is returned and </w:t>
      </w:r>
      <w:r w:rsidRPr="00413B46">
        <w:rPr>
          <w:i/>
        </w:rPr>
        <w:t>moreData</w:t>
      </w:r>
      <w:r w:rsidRPr="00413B46">
        <w:t xml:space="preserve"> will be YES if transient objects with higher handles are loaded. On the subsequent call, use returned handle value plus 1 in order to access the next higher handle.</w:t>
      </w:r>
    </w:p>
    <w:p w:rsidR="006B74E4" w:rsidRDefault="00C53E66" w:rsidP="00C53E66">
      <w:pPr>
        <w:pStyle w:val="BodyText"/>
      </w:pPr>
      <w:r w:rsidRPr="00413B46">
        <w:t xml:space="preserve">The </w:t>
      </w:r>
      <w:r w:rsidRPr="00413B46">
        <w:rPr>
          <w:i/>
        </w:rPr>
        <w:t>propertyCount</w:t>
      </w:r>
      <w:r w:rsidRPr="00413B46">
        <w:t xml:space="preserve"> parameter indicates the number of capabilities in the indicated group that are requested. The TPM will return no more than the number of requested values (</w:t>
      </w:r>
      <w:r w:rsidRPr="00413B46">
        <w:rPr>
          <w:i/>
        </w:rPr>
        <w:t>propertyCount</w:t>
      </w:r>
      <w:r w:rsidRPr="00413B46">
        <w:t>) or until the last property of the requested type has been returned.</w:t>
      </w:r>
    </w:p>
    <w:p w:rsidR="006B74E4" w:rsidRDefault="00C53E66" w:rsidP="00C53E66">
      <w:pPr>
        <w:pStyle w:val="NOTE"/>
      </w:pPr>
      <w:r w:rsidRPr="00413B46">
        <w:t>NOTE 1</w:t>
      </w:r>
      <w:r w:rsidRPr="00413B46">
        <w:tab/>
        <w:t xml:space="preserve">The type of the capability is derived from a combination of </w:t>
      </w:r>
      <w:r w:rsidRPr="00413B46">
        <w:rPr>
          <w:i/>
        </w:rPr>
        <w:t>capability</w:t>
      </w:r>
      <w:r w:rsidRPr="00413B46">
        <w:t xml:space="preserve"> and </w:t>
      </w:r>
      <w:r w:rsidRPr="00413B46">
        <w:rPr>
          <w:i/>
        </w:rPr>
        <w:t>property</w:t>
      </w:r>
      <w:r w:rsidRPr="00413B46">
        <w:t>.</w:t>
      </w:r>
    </w:p>
    <w:p w:rsidR="00C53E66" w:rsidRPr="00413B46" w:rsidRDefault="00C53E66" w:rsidP="00C53E66">
      <w:pPr>
        <w:pStyle w:val="NOTE"/>
      </w:pPr>
      <w:r w:rsidRPr="00413B46">
        <w:t>NOTE 2</w:t>
      </w:r>
      <w:r w:rsidRPr="00413B46">
        <w:tab/>
        <w:t xml:space="preserve">If the </w:t>
      </w:r>
      <w:r w:rsidRPr="00413B46">
        <w:rPr>
          <w:i/>
        </w:rPr>
        <w:t xml:space="preserve">property </w:t>
      </w:r>
      <w:r w:rsidRPr="00413B46">
        <w:t>selects an unimplemented property, the next higher implemented property is returned.</w:t>
      </w:r>
    </w:p>
    <w:p w:rsidR="00C53E66" w:rsidRPr="00413B46" w:rsidRDefault="00C53E66" w:rsidP="00C53E66">
      <w:pPr>
        <w:pStyle w:val="BodyText"/>
      </w:pPr>
      <w:r w:rsidRPr="00413B46">
        <w:t xml:space="preserve">When all of the properties of the requested type have been returned, the </w:t>
      </w:r>
      <w:r w:rsidRPr="00413B46">
        <w:rPr>
          <w:i/>
        </w:rPr>
        <w:t>moreData</w:t>
      </w:r>
      <w:r w:rsidRPr="00413B46">
        <w:t xml:space="preserve"> parameter in the response will be set to NO. Otherwise, it will be set to YES.</w:t>
      </w:r>
    </w:p>
    <w:p w:rsidR="00C53E66" w:rsidRPr="00413B46" w:rsidRDefault="00C53E66" w:rsidP="00C53E66">
      <w:pPr>
        <w:pStyle w:val="NOTE"/>
      </w:pPr>
      <w:r w:rsidRPr="00413B46">
        <w:t>NOTE 3</w:t>
      </w:r>
      <w:r w:rsidRPr="00413B46">
        <w:tab/>
        <w:t xml:space="preserve">The </w:t>
      </w:r>
      <w:r w:rsidRPr="00413B46">
        <w:rPr>
          <w:i/>
        </w:rPr>
        <w:t>moreData</w:t>
      </w:r>
      <w:r w:rsidRPr="00413B46">
        <w:t xml:space="preserve"> parameter will be YES if there are more properties even if the requested number of capabilities has been returned.</w:t>
      </w:r>
    </w:p>
    <w:p w:rsidR="00C53E66" w:rsidRPr="00413B46" w:rsidRDefault="00C53E66" w:rsidP="00C53E66">
      <w:pPr>
        <w:pStyle w:val="BodyText"/>
      </w:pPr>
      <w:r w:rsidRPr="00413B46">
        <w:t>The TPM is not required to return more than one value at a time. It is not required to provide the same number of values in response to subsequent requests.</w:t>
      </w:r>
    </w:p>
    <w:p w:rsidR="00C53E66" w:rsidRPr="00413B46" w:rsidRDefault="00C53E66" w:rsidP="00C53E66">
      <w:pPr>
        <w:pStyle w:val="NOTE"/>
      </w:pPr>
      <w:r w:rsidRPr="00413B46">
        <w:t>EXAMPLE 2</w:t>
      </w:r>
      <w:r w:rsidRPr="00413B46">
        <w:tab/>
        <w:t>A TPM may return 4 properties in response to a TPM2_</w:t>
      </w:r>
      <w:proofErr w:type="gramStart"/>
      <w:r w:rsidRPr="00413B46">
        <w:t>GetCapability(</w:t>
      </w:r>
      <w:proofErr w:type="gramEnd"/>
      <w:r w:rsidRPr="00413B46">
        <w:rPr>
          <w:i/>
        </w:rPr>
        <w:t>capability</w:t>
      </w:r>
      <w:r w:rsidRPr="00413B46">
        <w:t xml:space="preserve"> = TPM_CAP_TPM_PROPERTY, </w:t>
      </w:r>
      <w:r w:rsidRPr="00413B46">
        <w:rPr>
          <w:i/>
        </w:rPr>
        <w:t>property</w:t>
      </w:r>
      <w:r w:rsidRPr="00413B46">
        <w:t xml:space="preserve"> = TPM_PT_MANUFACTURER, </w:t>
      </w:r>
      <w:r w:rsidRPr="00413B46">
        <w:rPr>
          <w:i/>
        </w:rPr>
        <w:t>propertyCount</w:t>
      </w:r>
      <w:r w:rsidRPr="00413B46">
        <w:t xml:space="preserve"> = 8 ) and for a latter request with the same parameters, the TPM may return as few as one and as many as 8 values.</w:t>
      </w:r>
    </w:p>
    <w:p w:rsidR="00C53E66" w:rsidRPr="00413B46" w:rsidRDefault="00C53E66" w:rsidP="00C53E66">
      <w:pPr>
        <w:pStyle w:val="BodyText"/>
      </w:pPr>
      <w:r w:rsidRPr="00413B46">
        <w:t>When the TPM is in Failure mode, a TPM is required to allow use of this command for access of the following capabilities:</w:t>
      </w:r>
    </w:p>
    <w:p w:rsidR="00C53E66" w:rsidRPr="00413B46" w:rsidRDefault="00C53E66" w:rsidP="00C53E66">
      <w:pPr>
        <w:pStyle w:val="ListBullet"/>
      </w:pPr>
      <w:r w:rsidRPr="00413B46">
        <w:lastRenderedPageBreak/>
        <w:t>TPM_PT_MANUFACTURER</w:t>
      </w:r>
    </w:p>
    <w:p w:rsidR="00C53E66" w:rsidRPr="00413B46" w:rsidRDefault="00C53E66" w:rsidP="00C53E66">
      <w:pPr>
        <w:pStyle w:val="ListBullet"/>
      </w:pPr>
      <w:r w:rsidRPr="00413B46">
        <w:t>TPM_PT_VENDOR_STRING_1</w:t>
      </w:r>
    </w:p>
    <w:p w:rsidR="00C53E66" w:rsidRPr="00413B46" w:rsidRDefault="00C53E66" w:rsidP="00C53E66">
      <w:pPr>
        <w:pStyle w:val="ListBullet"/>
      </w:pPr>
      <w:r w:rsidRPr="00413B46">
        <w:t xml:space="preserve">TPM_PT_VENDOR_STRING_2 </w:t>
      </w:r>
      <w:r w:rsidRPr="00413B46">
        <w:rPr>
          <w:vertAlign w:val="superscript"/>
        </w:rPr>
        <w:t>(NOTE 4)</w:t>
      </w:r>
    </w:p>
    <w:p w:rsidR="00C53E66" w:rsidRPr="00413B46" w:rsidRDefault="00C53E66" w:rsidP="00C53E66">
      <w:pPr>
        <w:pStyle w:val="ListBullet"/>
      </w:pPr>
      <w:r w:rsidRPr="00413B46">
        <w:t xml:space="preserve">TPM_PT_VENDOR_STRING_3 </w:t>
      </w:r>
      <w:r w:rsidRPr="00413B46">
        <w:rPr>
          <w:vertAlign w:val="superscript"/>
        </w:rPr>
        <w:t>(NOTE 4)</w:t>
      </w:r>
    </w:p>
    <w:p w:rsidR="00C53E66" w:rsidRPr="00413B46" w:rsidRDefault="00C53E66" w:rsidP="00C53E66">
      <w:pPr>
        <w:pStyle w:val="ListBullet"/>
      </w:pPr>
      <w:r w:rsidRPr="00413B46">
        <w:t xml:space="preserve">TPM_PT_VENDOR_STRING_4 </w:t>
      </w:r>
      <w:r w:rsidRPr="00413B46">
        <w:rPr>
          <w:vertAlign w:val="superscript"/>
        </w:rPr>
        <w:t>(NOTE 4)</w:t>
      </w:r>
    </w:p>
    <w:p w:rsidR="00C53E66" w:rsidRPr="00413B46" w:rsidRDefault="00C53E66" w:rsidP="00C53E66">
      <w:pPr>
        <w:pStyle w:val="ListBullet"/>
      </w:pPr>
      <w:r w:rsidRPr="00413B46">
        <w:t>TPM_PT_VENDOR_TPM_TYPE</w:t>
      </w:r>
    </w:p>
    <w:p w:rsidR="00C53E66" w:rsidRPr="00413B46" w:rsidRDefault="00C53E66" w:rsidP="00C53E66">
      <w:pPr>
        <w:pStyle w:val="ListBullet"/>
      </w:pPr>
      <w:r w:rsidRPr="00413B46">
        <w:t>TPM_PT_FIRMWARE_VERSION_1</w:t>
      </w:r>
    </w:p>
    <w:p w:rsidR="00C53E66" w:rsidRPr="00413B46" w:rsidRDefault="00C53E66" w:rsidP="00C53E66">
      <w:pPr>
        <w:pStyle w:val="ListBullet"/>
      </w:pPr>
      <w:r w:rsidRPr="00413B46">
        <w:t>TPM_PT_FIRMWARE_VERSION_2</w:t>
      </w:r>
    </w:p>
    <w:p w:rsidR="00C53E66" w:rsidRPr="00413B46" w:rsidRDefault="00C53E66" w:rsidP="00C53E66">
      <w:pPr>
        <w:pStyle w:val="NOTE"/>
      </w:pPr>
      <w:r w:rsidRPr="00413B46">
        <w:t>NOTE 4</w:t>
      </w:r>
      <w:r w:rsidRPr="00413B46">
        <w:tab/>
        <w:t>If the vendor string does not require one of these values, the property type does not need to exist.</w:t>
      </w:r>
    </w:p>
    <w:p w:rsidR="00C53E66" w:rsidRPr="00413B46" w:rsidRDefault="00C53E66" w:rsidP="00C53E66">
      <w:pPr>
        <w:pStyle w:val="BodyText"/>
      </w:pPr>
      <w:r w:rsidRPr="00413B46">
        <w:t>A vendor may optionally allow the TPM to return other values.</w:t>
      </w:r>
    </w:p>
    <w:p w:rsidR="00C53E66" w:rsidRPr="00413B46" w:rsidRDefault="00C53E66" w:rsidP="00C53E66">
      <w:pPr>
        <w:pStyle w:val="BodyText"/>
      </w:pPr>
      <w:r w:rsidRPr="00413B46">
        <w:t>If in Failure mode and a capability is requested that is not available in Failure mode, the TPM shall return no value.</w:t>
      </w:r>
    </w:p>
    <w:p w:rsidR="00C53E66" w:rsidRPr="00413B46" w:rsidRDefault="00C53E66" w:rsidP="00BE1AAD">
      <w:pPr>
        <w:pStyle w:val="NOTE"/>
        <w:tabs>
          <w:tab w:val="left" w:pos="4410"/>
        </w:tabs>
      </w:pPr>
      <w:r w:rsidRPr="00413B46">
        <w:t>EXAMPLE 3</w:t>
      </w:r>
      <w:r w:rsidRPr="00413B46">
        <w:tab/>
        <w:t xml:space="preserve">Assume the TPM is in Failure mode and the TPM only supports reporting of the minimum required set of properties (the limited </w:t>
      </w:r>
      <w:r w:rsidR="00BE1AAD">
        <w:t>sub</w:t>
      </w:r>
      <w:r w:rsidRPr="00413B46">
        <w:t xml:space="preserve">set </w:t>
      </w:r>
      <w:r w:rsidR="00BE1AAD">
        <w:t>of</w:t>
      </w:r>
      <w:r w:rsidRPr="00413B46">
        <w:t xml:space="preserve"> TPML_TAGGED_</w:t>
      </w:r>
      <w:r w:rsidR="00BE1AAD">
        <w:t>TPM</w:t>
      </w:r>
      <w:r w:rsidRPr="00413B46">
        <w:t xml:space="preserve">_PROPERTY values). If a TPM2_GetCapability is received requesting a capability that has a property type value greater than TPM_PT_FIRMWARE_VERSION_2, the TPM </w:t>
      </w:r>
      <w:r w:rsidR="00527411">
        <w:t>may</w:t>
      </w:r>
      <w:r w:rsidR="00527411" w:rsidRPr="00413B46">
        <w:t xml:space="preserve"> </w:t>
      </w:r>
      <w:r w:rsidRPr="00413B46">
        <w:t>return a zero length list with the moreData parameter set to NO</w:t>
      </w:r>
      <w:r w:rsidR="00527411">
        <w:t xml:space="preserve"> or return the property</w:t>
      </w:r>
      <w:r w:rsidR="00527411" w:rsidRPr="00527411">
        <w:t xml:space="preserve"> TPM_PT_FIRMWARE_VERSION_2</w:t>
      </w:r>
      <w:r w:rsidRPr="00413B46">
        <w:t>. If the property type is less than TPM_PT_MANUFACTURER, the TPM will return properties beginning with TPM_PT_MANUFACTURER.</w:t>
      </w:r>
    </w:p>
    <w:p w:rsidR="00C53E66" w:rsidRPr="00413B46" w:rsidRDefault="00C53E66" w:rsidP="00C53E66">
      <w:pPr>
        <w:pStyle w:val="BodyText"/>
      </w:pPr>
      <w:r w:rsidRPr="00413B46">
        <w:t xml:space="preserve">In Failure mode, </w:t>
      </w:r>
      <w:r w:rsidRPr="00413B46">
        <w:rPr>
          <w:i/>
        </w:rPr>
        <w:t>tag</w:t>
      </w:r>
      <w:r w:rsidRPr="00413B46">
        <w:t xml:space="preserve"> is required to be TPM_ST_NO_SESSIONS or the TPM shall return TPM_RC_FAILURE.</w:t>
      </w:r>
    </w:p>
    <w:p w:rsidR="00C53E66" w:rsidRPr="00413B46" w:rsidRDefault="00C53E66" w:rsidP="00C53E66">
      <w:pPr>
        <w:pStyle w:val="BodyText"/>
      </w:pPr>
      <w:r w:rsidRPr="00413B46">
        <w:t>The capability categories and the types of the return values are:</w:t>
      </w:r>
    </w:p>
    <w:tbl>
      <w:tblPr>
        <w:tblW w:w="927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50"/>
        <w:gridCol w:w="2160"/>
        <w:gridCol w:w="3960"/>
      </w:tblGrid>
      <w:tr w:rsidR="00C53E66" w:rsidRPr="00413B46" w:rsidTr="00B8394F">
        <w:trPr>
          <w:jc w:val="center"/>
        </w:trPr>
        <w:tc>
          <w:tcPr>
            <w:tcW w:w="3150" w:type="dxa"/>
            <w:tcBorders>
              <w:top w:val="single" w:sz="12" w:space="0" w:color="auto"/>
              <w:left w:val="single" w:sz="12" w:space="0" w:color="auto"/>
              <w:bottom w:val="single" w:sz="12" w:space="0" w:color="auto"/>
              <w:right w:val="single" w:sz="8" w:space="0" w:color="auto"/>
            </w:tcBorders>
            <w:tcMar>
              <w:left w:w="58" w:type="dxa"/>
              <w:right w:w="58" w:type="dxa"/>
            </w:tcMar>
          </w:tcPr>
          <w:p w:rsidR="00C53E66" w:rsidRPr="00413B46" w:rsidRDefault="00C53E66" w:rsidP="00B8394F">
            <w:pPr>
              <w:pStyle w:val="TABLE-col-heading"/>
              <w:rPr>
                <w:i/>
              </w:rPr>
            </w:pPr>
            <w:r w:rsidRPr="00413B46">
              <w:rPr>
                <w:i/>
              </w:rPr>
              <w:t>capability</w:t>
            </w:r>
          </w:p>
        </w:tc>
        <w:tc>
          <w:tcPr>
            <w:tcW w:w="2160" w:type="dxa"/>
            <w:tcBorders>
              <w:top w:val="single" w:sz="12" w:space="0" w:color="auto"/>
              <w:left w:val="single" w:sz="8" w:space="0" w:color="auto"/>
              <w:bottom w:val="single" w:sz="12" w:space="0" w:color="auto"/>
              <w:right w:val="single" w:sz="8" w:space="0" w:color="auto"/>
            </w:tcBorders>
            <w:tcMar>
              <w:left w:w="58" w:type="dxa"/>
              <w:right w:w="58" w:type="dxa"/>
            </w:tcMar>
          </w:tcPr>
          <w:p w:rsidR="00C53E66" w:rsidRPr="00413B46" w:rsidRDefault="00C53E66" w:rsidP="00B8394F">
            <w:pPr>
              <w:pStyle w:val="TABLE-col-heading"/>
              <w:rPr>
                <w:i/>
              </w:rPr>
            </w:pPr>
            <w:r w:rsidRPr="00413B46">
              <w:rPr>
                <w:i/>
              </w:rPr>
              <w:t>property</w:t>
            </w:r>
          </w:p>
        </w:tc>
        <w:tc>
          <w:tcPr>
            <w:tcW w:w="3960" w:type="dxa"/>
            <w:tcBorders>
              <w:top w:val="single" w:sz="12" w:space="0" w:color="auto"/>
              <w:left w:val="single" w:sz="8" w:space="0" w:color="auto"/>
              <w:bottom w:val="single" w:sz="12" w:space="0" w:color="auto"/>
              <w:right w:val="single" w:sz="12" w:space="0" w:color="auto"/>
            </w:tcBorders>
            <w:tcMar>
              <w:left w:w="58" w:type="dxa"/>
              <w:right w:w="58" w:type="dxa"/>
            </w:tcMar>
          </w:tcPr>
          <w:p w:rsidR="00C53E66" w:rsidRPr="00413B46" w:rsidRDefault="00C53E66" w:rsidP="00B8394F">
            <w:pPr>
              <w:pStyle w:val="TABLE-col-heading"/>
            </w:pPr>
            <w:r w:rsidRPr="00413B46">
              <w:t>Return Type</w:t>
            </w:r>
          </w:p>
        </w:tc>
      </w:tr>
      <w:tr w:rsidR="00C53E66" w:rsidRPr="00413B46" w:rsidTr="00B8394F">
        <w:trPr>
          <w:jc w:val="center"/>
        </w:trPr>
        <w:tc>
          <w:tcPr>
            <w:tcW w:w="3150" w:type="dxa"/>
            <w:tcBorders>
              <w:top w:val="single" w:sz="12" w:space="0" w:color="auto"/>
              <w:left w:val="single" w:sz="12" w:space="0" w:color="auto"/>
              <w:bottom w:val="single" w:sz="6" w:space="0" w:color="auto"/>
              <w:right w:val="single" w:sz="8" w:space="0" w:color="auto"/>
            </w:tcBorders>
            <w:tcMar>
              <w:left w:w="58" w:type="dxa"/>
              <w:right w:w="58" w:type="dxa"/>
            </w:tcMar>
          </w:tcPr>
          <w:p w:rsidR="00C53E66" w:rsidRPr="00413B46" w:rsidRDefault="00C53E66" w:rsidP="00B8394F">
            <w:pPr>
              <w:pStyle w:val="TABLE-cell"/>
            </w:pPr>
            <w:r w:rsidRPr="00413B46">
              <w:t>TPM_CAP_ALGS</w:t>
            </w:r>
          </w:p>
        </w:tc>
        <w:tc>
          <w:tcPr>
            <w:tcW w:w="2160" w:type="dxa"/>
            <w:tcBorders>
              <w:top w:val="single" w:sz="12" w:space="0" w:color="auto"/>
              <w:left w:val="single" w:sz="8" w:space="0" w:color="auto"/>
              <w:bottom w:val="single" w:sz="6" w:space="0" w:color="auto"/>
              <w:right w:val="single" w:sz="8" w:space="0" w:color="auto"/>
            </w:tcBorders>
            <w:tcMar>
              <w:left w:w="58" w:type="dxa"/>
              <w:right w:w="58" w:type="dxa"/>
            </w:tcMar>
          </w:tcPr>
          <w:p w:rsidR="00C53E66" w:rsidRPr="00413B46" w:rsidRDefault="00C53E66" w:rsidP="00B8394F">
            <w:pPr>
              <w:pStyle w:val="TABLE-cell"/>
            </w:pPr>
            <w:r w:rsidRPr="00413B46">
              <w:t>TPM_ALG_ID</w:t>
            </w:r>
            <w:r w:rsidRPr="00413B46">
              <w:rPr>
                <w:vertAlign w:val="superscript"/>
              </w:rPr>
              <w:t>(1)</w:t>
            </w:r>
          </w:p>
        </w:tc>
        <w:tc>
          <w:tcPr>
            <w:tcW w:w="3960" w:type="dxa"/>
            <w:tcBorders>
              <w:top w:val="single" w:sz="12" w:space="0" w:color="auto"/>
              <w:left w:val="single" w:sz="8" w:space="0" w:color="auto"/>
              <w:bottom w:val="single" w:sz="6" w:space="0" w:color="auto"/>
              <w:right w:val="single" w:sz="12" w:space="0" w:color="auto"/>
            </w:tcBorders>
            <w:tcMar>
              <w:left w:w="58" w:type="dxa"/>
              <w:right w:w="58" w:type="dxa"/>
            </w:tcMar>
          </w:tcPr>
          <w:p w:rsidR="00C53E66" w:rsidRPr="00413B46" w:rsidRDefault="00C53E66" w:rsidP="00B8394F">
            <w:pPr>
              <w:pStyle w:val="TABLE-cell"/>
            </w:pPr>
            <w:r w:rsidRPr="00413B46">
              <w:t>TPML_ALG_PROPERTY</w:t>
            </w:r>
          </w:p>
        </w:tc>
      </w:tr>
      <w:tr w:rsidR="00C53E66" w:rsidRPr="00413B46" w:rsidTr="00B8394F">
        <w:trPr>
          <w:jc w:val="center"/>
        </w:trPr>
        <w:tc>
          <w:tcPr>
            <w:tcW w:w="3150" w:type="dxa"/>
            <w:tcBorders>
              <w:left w:val="single" w:sz="12" w:space="0" w:color="auto"/>
              <w:right w:val="single" w:sz="8" w:space="0" w:color="auto"/>
            </w:tcBorders>
            <w:tcMar>
              <w:left w:w="58" w:type="dxa"/>
              <w:right w:w="58" w:type="dxa"/>
            </w:tcMar>
          </w:tcPr>
          <w:p w:rsidR="00C53E66" w:rsidRPr="00413B46" w:rsidRDefault="00C53E66" w:rsidP="00B8394F">
            <w:pPr>
              <w:pStyle w:val="TABLE-cell"/>
            </w:pPr>
            <w:r w:rsidRPr="00413B46">
              <w:t>TPM_CAP_HANDLES</w:t>
            </w:r>
          </w:p>
        </w:tc>
        <w:tc>
          <w:tcPr>
            <w:tcW w:w="2160" w:type="dxa"/>
            <w:tcBorders>
              <w:left w:val="single" w:sz="8" w:space="0" w:color="auto"/>
              <w:right w:val="single" w:sz="8" w:space="0" w:color="auto"/>
            </w:tcBorders>
            <w:tcMar>
              <w:left w:w="58" w:type="dxa"/>
              <w:right w:w="58" w:type="dxa"/>
            </w:tcMar>
          </w:tcPr>
          <w:p w:rsidR="00C53E66" w:rsidRPr="00413B46" w:rsidRDefault="00C53E66" w:rsidP="00B8394F">
            <w:pPr>
              <w:pStyle w:val="TABLE-cell"/>
            </w:pPr>
            <w:r w:rsidRPr="00413B46">
              <w:t>TPM_HANDLE</w:t>
            </w:r>
          </w:p>
        </w:tc>
        <w:tc>
          <w:tcPr>
            <w:tcW w:w="3960" w:type="dxa"/>
            <w:tcBorders>
              <w:left w:val="single" w:sz="8" w:space="0" w:color="auto"/>
              <w:right w:val="single" w:sz="12" w:space="0" w:color="auto"/>
            </w:tcBorders>
            <w:tcMar>
              <w:left w:w="58" w:type="dxa"/>
              <w:right w:w="58" w:type="dxa"/>
            </w:tcMar>
          </w:tcPr>
          <w:p w:rsidR="00C53E66" w:rsidRPr="00413B46" w:rsidRDefault="00C53E66" w:rsidP="00B8394F">
            <w:pPr>
              <w:pStyle w:val="TABLE-cell"/>
            </w:pPr>
            <w:r w:rsidRPr="00413B46">
              <w:t>TPML_HANDLE</w:t>
            </w:r>
          </w:p>
        </w:tc>
      </w:tr>
      <w:tr w:rsidR="00C53E66" w:rsidRPr="00413B46" w:rsidTr="00B8394F">
        <w:trPr>
          <w:jc w:val="center"/>
        </w:trPr>
        <w:tc>
          <w:tcPr>
            <w:tcW w:w="3150" w:type="dxa"/>
            <w:tcBorders>
              <w:top w:val="single" w:sz="6" w:space="0" w:color="auto"/>
              <w:left w:val="single" w:sz="12" w:space="0" w:color="auto"/>
              <w:right w:val="single" w:sz="8" w:space="0" w:color="auto"/>
            </w:tcBorders>
            <w:tcMar>
              <w:left w:w="58" w:type="dxa"/>
              <w:right w:w="58" w:type="dxa"/>
            </w:tcMar>
          </w:tcPr>
          <w:p w:rsidR="00C53E66" w:rsidRPr="00413B46" w:rsidRDefault="00C53E66" w:rsidP="00B8394F">
            <w:pPr>
              <w:pStyle w:val="TABLE-cell"/>
            </w:pPr>
            <w:r w:rsidRPr="00413B46">
              <w:t>TPM_CAP_COMMANDS</w:t>
            </w:r>
          </w:p>
        </w:tc>
        <w:tc>
          <w:tcPr>
            <w:tcW w:w="2160" w:type="dxa"/>
            <w:tcBorders>
              <w:top w:val="single" w:sz="6" w:space="0" w:color="auto"/>
              <w:left w:val="single" w:sz="8" w:space="0" w:color="auto"/>
              <w:right w:val="single" w:sz="8" w:space="0" w:color="auto"/>
            </w:tcBorders>
            <w:tcMar>
              <w:left w:w="58" w:type="dxa"/>
              <w:right w:w="58" w:type="dxa"/>
            </w:tcMar>
          </w:tcPr>
          <w:p w:rsidR="00C53E66" w:rsidRPr="00413B46" w:rsidRDefault="00C53E66" w:rsidP="00B8394F">
            <w:pPr>
              <w:pStyle w:val="TABLE-cell"/>
            </w:pPr>
            <w:r w:rsidRPr="00413B46">
              <w:t>TPM_CC</w:t>
            </w:r>
          </w:p>
        </w:tc>
        <w:tc>
          <w:tcPr>
            <w:tcW w:w="3960" w:type="dxa"/>
            <w:tcBorders>
              <w:top w:val="single" w:sz="6" w:space="0" w:color="auto"/>
              <w:left w:val="single" w:sz="8" w:space="0" w:color="auto"/>
              <w:right w:val="single" w:sz="12" w:space="0" w:color="auto"/>
            </w:tcBorders>
            <w:tcMar>
              <w:left w:w="58" w:type="dxa"/>
              <w:right w:w="58" w:type="dxa"/>
            </w:tcMar>
          </w:tcPr>
          <w:p w:rsidR="00C53E66" w:rsidRPr="00413B46" w:rsidRDefault="00C53E66" w:rsidP="00B8394F">
            <w:pPr>
              <w:pStyle w:val="TABLE-cell"/>
            </w:pPr>
            <w:r w:rsidRPr="00413B46">
              <w:t>TPML_CCA</w:t>
            </w:r>
          </w:p>
        </w:tc>
      </w:tr>
      <w:tr w:rsidR="00C53E66" w:rsidRPr="00413B46" w:rsidTr="00B8394F">
        <w:trPr>
          <w:jc w:val="center"/>
        </w:trPr>
        <w:tc>
          <w:tcPr>
            <w:tcW w:w="3150" w:type="dxa"/>
            <w:tcBorders>
              <w:left w:val="single" w:sz="12" w:space="0" w:color="auto"/>
              <w:right w:val="single" w:sz="8" w:space="0" w:color="auto"/>
            </w:tcBorders>
            <w:tcMar>
              <w:left w:w="58" w:type="dxa"/>
              <w:right w:w="58" w:type="dxa"/>
            </w:tcMar>
          </w:tcPr>
          <w:p w:rsidR="00C53E66" w:rsidRPr="00413B46" w:rsidRDefault="00C53E66" w:rsidP="00B8394F">
            <w:pPr>
              <w:pStyle w:val="TABLE-cell"/>
            </w:pPr>
            <w:r w:rsidRPr="00413B46">
              <w:t>TPM_CAP_PP_COMMANDS</w:t>
            </w:r>
          </w:p>
        </w:tc>
        <w:tc>
          <w:tcPr>
            <w:tcW w:w="2160" w:type="dxa"/>
            <w:tcBorders>
              <w:left w:val="single" w:sz="8" w:space="0" w:color="auto"/>
              <w:right w:val="single" w:sz="8" w:space="0" w:color="auto"/>
            </w:tcBorders>
            <w:tcMar>
              <w:left w:w="58" w:type="dxa"/>
              <w:right w:w="58" w:type="dxa"/>
            </w:tcMar>
          </w:tcPr>
          <w:p w:rsidR="00C53E66" w:rsidRPr="00413B46" w:rsidRDefault="00C53E66" w:rsidP="00B8394F">
            <w:pPr>
              <w:pStyle w:val="TABLE-cell"/>
            </w:pPr>
            <w:r w:rsidRPr="00413B46">
              <w:t>TPM_CC</w:t>
            </w:r>
          </w:p>
        </w:tc>
        <w:tc>
          <w:tcPr>
            <w:tcW w:w="3960" w:type="dxa"/>
            <w:tcBorders>
              <w:left w:val="single" w:sz="8" w:space="0" w:color="auto"/>
              <w:right w:val="single" w:sz="12" w:space="0" w:color="auto"/>
            </w:tcBorders>
            <w:tcMar>
              <w:left w:w="58" w:type="dxa"/>
              <w:right w:w="58" w:type="dxa"/>
            </w:tcMar>
          </w:tcPr>
          <w:p w:rsidR="00C53E66" w:rsidRPr="00413B46" w:rsidRDefault="00C53E66" w:rsidP="00B8394F">
            <w:pPr>
              <w:pStyle w:val="TABLE-cell"/>
            </w:pPr>
            <w:r w:rsidRPr="00413B46">
              <w:t>TPML_CC</w:t>
            </w:r>
          </w:p>
        </w:tc>
      </w:tr>
      <w:tr w:rsidR="00C53E66" w:rsidRPr="00413B46" w:rsidTr="00B8394F">
        <w:trPr>
          <w:jc w:val="center"/>
        </w:trPr>
        <w:tc>
          <w:tcPr>
            <w:tcW w:w="3150" w:type="dxa"/>
            <w:tcBorders>
              <w:left w:val="single" w:sz="12" w:space="0" w:color="auto"/>
              <w:right w:val="single" w:sz="8" w:space="0" w:color="auto"/>
            </w:tcBorders>
            <w:tcMar>
              <w:left w:w="58" w:type="dxa"/>
              <w:right w:w="58" w:type="dxa"/>
            </w:tcMar>
          </w:tcPr>
          <w:p w:rsidR="00C53E66" w:rsidRPr="00413B46" w:rsidRDefault="00C53E66" w:rsidP="00B8394F">
            <w:pPr>
              <w:pStyle w:val="TABLE-cell"/>
            </w:pPr>
            <w:r w:rsidRPr="00413B46">
              <w:t>TPM_CAP_AUDIT_COMMANDS</w:t>
            </w:r>
          </w:p>
        </w:tc>
        <w:tc>
          <w:tcPr>
            <w:tcW w:w="2160" w:type="dxa"/>
            <w:tcBorders>
              <w:left w:val="single" w:sz="8" w:space="0" w:color="auto"/>
              <w:right w:val="single" w:sz="8" w:space="0" w:color="auto"/>
            </w:tcBorders>
            <w:tcMar>
              <w:left w:w="58" w:type="dxa"/>
              <w:right w:w="58" w:type="dxa"/>
            </w:tcMar>
          </w:tcPr>
          <w:p w:rsidR="00C53E66" w:rsidRPr="00413B46" w:rsidRDefault="00C53E66" w:rsidP="00B8394F">
            <w:pPr>
              <w:pStyle w:val="TABLE-cell"/>
            </w:pPr>
            <w:r w:rsidRPr="00413B46">
              <w:t>TPM_CC</w:t>
            </w:r>
          </w:p>
        </w:tc>
        <w:tc>
          <w:tcPr>
            <w:tcW w:w="3960" w:type="dxa"/>
            <w:tcBorders>
              <w:left w:val="single" w:sz="8" w:space="0" w:color="auto"/>
              <w:right w:val="single" w:sz="12" w:space="0" w:color="auto"/>
            </w:tcBorders>
            <w:tcMar>
              <w:left w:w="58" w:type="dxa"/>
              <w:right w:w="58" w:type="dxa"/>
            </w:tcMar>
          </w:tcPr>
          <w:p w:rsidR="00C53E66" w:rsidRPr="00413B46" w:rsidRDefault="00C53E66" w:rsidP="00B8394F">
            <w:pPr>
              <w:pStyle w:val="TABLE-cell"/>
            </w:pPr>
            <w:r w:rsidRPr="00413B46">
              <w:t>TPML_CC</w:t>
            </w:r>
          </w:p>
        </w:tc>
      </w:tr>
      <w:tr w:rsidR="00C53E66" w:rsidRPr="00413B46" w:rsidTr="00B8394F">
        <w:trPr>
          <w:jc w:val="center"/>
        </w:trPr>
        <w:tc>
          <w:tcPr>
            <w:tcW w:w="3150" w:type="dxa"/>
            <w:tcBorders>
              <w:left w:val="single" w:sz="12" w:space="0" w:color="auto"/>
              <w:bottom w:val="single" w:sz="6" w:space="0" w:color="auto"/>
              <w:right w:val="single" w:sz="8" w:space="0" w:color="auto"/>
            </w:tcBorders>
            <w:tcMar>
              <w:left w:w="58" w:type="dxa"/>
              <w:right w:w="58" w:type="dxa"/>
            </w:tcMar>
          </w:tcPr>
          <w:p w:rsidR="00C53E66" w:rsidRPr="00413B46" w:rsidRDefault="00C53E66" w:rsidP="00B8394F">
            <w:pPr>
              <w:pStyle w:val="TABLE-cell"/>
            </w:pPr>
            <w:r w:rsidRPr="00413B46">
              <w:t>TPM_CAP_PCRS</w:t>
            </w:r>
          </w:p>
        </w:tc>
        <w:tc>
          <w:tcPr>
            <w:tcW w:w="2160" w:type="dxa"/>
            <w:tcBorders>
              <w:left w:val="single" w:sz="8" w:space="0" w:color="auto"/>
              <w:bottom w:val="single" w:sz="6" w:space="0" w:color="auto"/>
              <w:right w:val="single" w:sz="8" w:space="0" w:color="auto"/>
            </w:tcBorders>
            <w:tcMar>
              <w:left w:w="58" w:type="dxa"/>
              <w:right w:w="58" w:type="dxa"/>
            </w:tcMar>
          </w:tcPr>
          <w:p w:rsidR="00C53E66" w:rsidRPr="00413B46" w:rsidRDefault="00C53E66" w:rsidP="00B8394F">
            <w:pPr>
              <w:pStyle w:val="TABLE-cell"/>
            </w:pPr>
            <w:r w:rsidRPr="00413B46">
              <w:t>Reserved</w:t>
            </w:r>
          </w:p>
        </w:tc>
        <w:tc>
          <w:tcPr>
            <w:tcW w:w="3960" w:type="dxa"/>
            <w:tcBorders>
              <w:left w:val="single" w:sz="8" w:space="0" w:color="auto"/>
              <w:bottom w:val="single" w:sz="6" w:space="0" w:color="auto"/>
              <w:right w:val="single" w:sz="12" w:space="0" w:color="auto"/>
            </w:tcBorders>
            <w:tcMar>
              <w:left w:w="58" w:type="dxa"/>
              <w:right w:w="58" w:type="dxa"/>
            </w:tcMar>
          </w:tcPr>
          <w:p w:rsidR="00C53E66" w:rsidRPr="00413B46" w:rsidRDefault="00C53E66" w:rsidP="00B8394F">
            <w:pPr>
              <w:pStyle w:val="TABLE-cell"/>
            </w:pPr>
            <w:r w:rsidRPr="00413B46">
              <w:t>TPML_PCR_SELECTION</w:t>
            </w:r>
          </w:p>
        </w:tc>
      </w:tr>
      <w:tr w:rsidR="00C53E66" w:rsidRPr="00413B46" w:rsidTr="00B8394F">
        <w:trPr>
          <w:jc w:val="center"/>
        </w:trPr>
        <w:tc>
          <w:tcPr>
            <w:tcW w:w="3150" w:type="dxa"/>
            <w:tcBorders>
              <w:left w:val="single" w:sz="12" w:space="0" w:color="auto"/>
              <w:bottom w:val="single" w:sz="6" w:space="0" w:color="auto"/>
              <w:right w:val="single" w:sz="8" w:space="0" w:color="auto"/>
            </w:tcBorders>
            <w:tcMar>
              <w:left w:w="58" w:type="dxa"/>
              <w:right w:w="58" w:type="dxa"/>
            </w:tcMar>
          </w:tcPr>
          <w:p w:rsidR="00C53E66" w:rsidRPr="00413B46" w:rsidRDefault="00C53E66" w:rsidP="00B8394F">
            <w:pPr>
              <w:pStyle w:val="TABLE-cell"/>
            </w:pPr>
            <w:r w:rsidRPr="00413B46">
              <w:t>TPM_CAP_TPM_PROPERTIES</w:t>
            </w:r>
          </w:p>
        </w:tc>
        <w:tc>
          <w:tcPr>
            <w:tcW w:w="2160" w:type="dxa"/>
            <w:tcBorders>
              <w:left w:val="single" w:sz="8" w:space="0" w:color="auto"/>
              <w:bottom w:val="single" w:sz="6" w:space="0" w:color="auto"/>
              <w:right w:val="single" w:sz="8" w:space="0" w:color="auto"/>
            </w:tcBorders>
            <w:tcMar>
              <w:left w:w="58" w:type="dxa"/>
              <w:right w:w="58" w:type="dxa"/>
            </w:tcMar>
          </w:tcPr>
          <w:p w:rsidR="00C53E66" w:rsidRPr="00413B46" w:rsidRDefault="00C53E66" w:rsidP="00B8394F">
            <w:pPr>
              <w:pStyle w:val="TABLE-cell"/>
            </w:pPr>
            <w:r w:rsidRPr="00413B46">
              <w:t>TPM_PT</w:t>
            </w:r>
          </w:p>
        </w:tc>
        <w:tc>
          <w:tcPr>
            <w:tcW w:w="3960" w:type="dxa"/>
            <w:tcBorders>
              <w:left w:val="single" w:sz="8" w:space="0" w:color="auto"/>
              <w:bottom w:val="single" w:sz="6" w:space="0" w:color="auto"/>
              <w:right w:val="single" w:sz="12" w:space="0" w:color="auto"/>
            </w:tcBorders>
            <w:tcMar>
              <w:left w:w="58" w:type="dxa"/>
              <w:right w:w="58" w:type="dxa"/>
            </w:tcMar>
          </w:tcPr>
          <w:p w:rsidR="00C53E66" w:rsidRPr="00413B46" w:rsidRDefault="00C53E66" w:rsidP="00B8394F">
            <w:pPr>
              <w:pStyle w:val="TABLE-cell"/>
            </w:pPr>
            <w:r w:rsidRPr="00413B46">
              <w:t>TPML_TAGGED_TPM_PROPERTY</w:t>
            </w:r>
          </w:p>
        </w:tc>
      </w:tr>
      <w:tr w:rsidR="00C53E66" w:rsidRPr="00413B46" w:rsidTr="00B8394F">
        <w:trPr>
          <w:jc w:val="center"/>
        </w:trPr>
        <w:tc>
          <w:tcPr>
            <w:tcW w:w="3150" w:type="dxa"/>
            <w:tcBorders>
              <w:left w:val="single" w:sz="12" w:space="0" w:color="auto"/>
              <w:bottom w:val="single" w:sz="6" w:space="0" w:color="auto"/>
              <w:right w:val="single" w:sz="8" w:space="0" w:color="auto"/>
            </w:tcBorders>
            <w:tcMar>
              <w:left w:w="58" w:type="dxa"/>
              <w:right w:w="58" w:type="dxa"/>
            </w:tcMar>
          </w:tcPr>
          <w:p w:rsidR="00C53E66" w:rsidRPr="00413B46" w:rsidRDefault="00C53E66" w:rsidP="00B8394F">
            <w:pPr>
              <w:pStyle w:val="TABLE-cell"/>
            </w:pPr>
            <w:r w:rsidRPr="00413B46">
              <w:t>TPM_CAP_PCR_PROPERTIES</w:t>
            </w:r>
          </w:p>
        </w:tc>
        <w:tc>
          <w:tcPr>
            <w:tcW w:w="2160" w:type="dxa"/>
            <w:tcBorders>
              <w:left w:val="single" w:sz="8" w:space="0" w:color="auto"/>
              <w:bottom w:val="single" w:sz="6" w:space="0" w:color="auto"/>
              <w:right w:val="single" w:sz="8" w:space="0" w:color="auto"/>
            </w:tcBorders>
            <w:tcMar>
              <w:left w:w="58" w:type="dxa"/>
              <w:right w:w="58" w:type="dxa"/>
            </w:tcMar>
          </w:tcPr>
          <w:p w:rsidR="00C53E66" w:rsidRPr="00413B46" w:rsidRDefault="00C53E66" w:rsidP="00B8394F">
            <w:pPr>
              <w:pStyle w:val="TABLE-cell"/>
            </w:pPr>
            <w:r w:rsidRPr="00413B46">
              <w:t>TPM_PT_PCR</w:t>
            </w:r>
          </w:p>
        </w:tc>
        <w:tc>
          <w:tcPr>
            <w:tcW w:w="3960" w:type="dxa"/>
            <w:tcBorders>
              <w:left w:val="single" w:sz="8" w:space="0" w:color="auto"/>
              <w:bottom w:val="single" w:sz="6" w:space="0" w:color="auto"/>
              <w:right w:val="single" w:sz="12" w:space="0" w:color="auto"/>
            </w:tcBorders>
            <w:tcMar>
              <w:left w:w="58" w:type="dxa"/>
              <w:right w:w="58" w:type="dxa"/>
            </w:tcMar>
          </w:tcPr>
          <w:p w:rsidR="00C53E66" w:rsidRPr="00413B46" w:rsidRDefault="00C53E66" w:rsidP="00B8394F">
            <w:pPr>
              <w:pStyle w:val="TABLE-cell"/>
            </w:pPr>
            <w:r w:rsidRPr="00413B46">
              <w:t>TPML_TAGGED_PCR_PROPERTY</w:t>
            </w:r>
          </w:p>
        </w:tc>
      </w:tr>
      <w:tr w:rsidR="00C53E66" w:rsidRPr="00413B46" w:rsidTr="00B8394F">
        <w:trPr>
          <w:jc w:val="center"/>
        </w:trPr>
        <w:tc>
          <w:tcPr>
            <w:tcW w:w="3150" w:type="dxa"/>
            <w:tcBorders>
              <w:left w:val="single" w:sz="12" w:space="0" w:color="auto"/>
              <w:bottom w:val="single" w:sz="6" w:space="0" w:color="auto"/>
              <w:right w:val="single" w:sz="8" w:space="0" w:color="auto"/>
            </w:tcBorders>
            <w:tcMar>
              <w:left w:w="58" w:type="dxa"/>
              <w:right w:w="58" w:type="dxa"/>
            </w:tcMar>
          </w:tcPr>
          <w:p w:rsidR="00C53E66" w:rsidRPr="00413B46" w:rsidRDefault="00C53E66" w:rsidP="00B8394F">
            <w:pPr>
              <w:pStyle w:val="TABLE-cell"/>
            </w:pPr>
            <w:r w:rsidRPr="00413B46">
              <w:t>TPM_CAP_ECC_CURVE</w:t>
            </w:r>
            <w:r w:rsidR="000A2B5B" w:rsidRPr="00413B46">
              <w:t>S</w:t>
            </w:r>
          </w:p>
        </w:tc>
        <w:tc>
          <w:tcPr>
            <w:tcW w:w="2160" w:type="dxa"/>
            <w:tcBorders>
              <w:left w:val="single" w:sz="8" w:space="0" w:color="auto"/>
              <w:bottom w:val="single" w:sz="6" w:space="0" w:color="auto"/>
              <w:right w:val="single" w:sz="8" w:space="0" w:color="auto"/>
            </w:tcBorders>
            <w:tcMar>
              <w:left w:w="58" w:type="dxa"/>
              <w:right w:w="58" w:type="dxa"/>
            </w:tcMar>
          </w:tcPr>
          <w:p w:rsidR="00C53E66" w:rsidRPr="00413B46" w:rsidRDefault="00C53E66" w:rsidP="00B8394F">
            <w:pPr>
              <w:pStyle w:val="TABLE-cell"/>
            </w:pPr>
            <w:r w:rsidRPr="00413B46">
              <w:t>TPM_ECC_CURVE</w:t>
            </w:r>
            <w:r w:rsidRPr="00413B46">
              <w:rPr>
                <w:vertAlign w:val="superscript"/>
              </w:rPr>
              <w:t>(1)</w:t>
            </w:r>
          </w:p>
        </w:tc>
        <w:tc>
          <w:tcPr>
            <w:tcW w:w="3960" w:type="dxa"/>
            <w:tcBorders>
              <w:left w:val="single" w:sz="8" w:space="0" w:color="auto"/>
              <w:bottom w:val="single" w:sz="6" w:space="0" w:color="auto"/>
              <w:right w:val="single" w:sz="12" w:space="0" w:color="auto"/>
            </w:tcBorders>
            <w:tcMar>
              <w:left w:w="58" w:type="dxa"/>
              <w:right w:w="58" w:type="dxa"/>
            </w:tcMar>
          </w:tcPr>
          <w:p w:rsidR="00C53E66" w:rsidRPr="00413B46" w:rsidRDefault="00C53E66" w:rsidP="00B8394F">
            <w:pPr>
              <w:pStyle w:val="TABLE-cell"/>
            </w:pPr>
            <w:r w:rsidRPr="00413B46">
              <w:t>TPML_ECC_CURVE</w:t>
            </w:r>
          </w:p>
        </w:tc>
      </w:tr>
      <w:tr w:rsidR="006900E1" w:rsidRPr="00413B46" w:rsidTr="00B8394F">
        <w:trPr>
          <w:jc w:val="center"/>
        </w:trPr>
        <w:tc>
          <w:tcPr>
            <w:tcW w:w="3150" w:type="dxa"/>
            <w:tcBorders>
              <w:left w:val="single" w:sz="12" w:space="0" w:color="auto"/>
              <w:bottom w:val="single" w:sz="6" w:space="0" w:color="auto"/>
              <w:right w:val="single" w:sz="8" w:space="0" w:color="auto"/>
            </w:tcBorders>
            <w:tcMar>
              <w:left w:w="58" w:type="dxa"/>
              <w:right w:w="58" w:type="dxa"/>
            </w:tcMar>
          </w:tcPr>
          <w:p w:rsidR="006900E1" w:rsidRPr="00413B46" w:rsidRDefault="006900E1" w:rsidP="00B8394F">
            <w:pPr>
              <w:pStyle w:val="TABLE-cell"/>
            </w:pPr>
            <w:r w:rsidRPr="00413B46">
              <w:t>TPM_CAP_AUTH_POLICIES</w:t>
            </w:r>
            <w:r w:rsidR="001A189A">
              <w:rPr>
                <w:vertAlign w:val="superscript"/>
              </w:rPr>
              <w:t xml:space="preserve"> </w:t>
            </w:r>
            <w:r w:rsidR="00D256CB">
              <w:rPr>
                <w:vertAlign w:val="superscript"/>
              </w:rPr>
              <w:t>(3)</w:t>
            </w:r>
          </w:p>
        </w:tc>
        <w:tc>
          <w:tcPr>
            <w:tcW w:w="2160" w:type="dxa"/>
            <w:tcBorders>
              <w:left w:val="single" w:sz="8" w:space="0" w:color="auto"/>
              <w:bottom w:val="single" w:sz="6" w:space="0" w:color="auto"/>
              <w:right w:val="single" w:sz="8" w:space="0" w:color="auto"/>
            </w:tcBorders>
            <w:tcMar>
              <w:left w:w="58" w:type="dxa"/>
              <w:right w:w="58" w:type="dxa"/>
            </w:tcMar>
          </w:tcPr>
          <w:p w:rsidR="006900E1" w:rsidRPr="00413B46" w:rsidRDefault="00D256CB" w:rsidP="00B8394F">
            <w:pPr>
              <w:pStyle w:val="TABLE-cell"/>
            </w:pPr>
            <w:r>
              <w:t>TPM_HANDLE</w:t>
            </w:r>
            <w:r>
              <w:rPr>
                <w:vertAlign w:val="superscript"/>
              </w:rPr>
              <w:t>(2)</w:t>
            </w:r>
          </w:p>
        </w:tc>
        <w:tc>
          <w:tcPr>
            <w:tcW w:w="3960" w:type="dxa"/>
            <w:tcBorders>
              <w:left w:val="single" w:sz="8" w:space="0" w:color="auto"/>
              <w:bottom w:val="single" w:sz="6" w:space="0" w:color="auto"/>
              <w:right w:val="single" w:sz="12" w:space="0" w:color="auto"/>
            </w:tcBorders>
            <w:tcMar>
              <w:left w:w="58" w:type="dxa"/>
              <w:right w:w="58" w:type="dxa"/>
            </w:tcMar>
          </w:tcPr>
          <w:p w:rsidR="006900E1" w:rsidRPr="00413B46" w:rsidRDefault="006900E1" w:rsidP="00B8394F">
            <w:pPr>
              <w:pStyle w:val="TABLE-cell"/>
            </w:pPr>
            <w:r w:rsidRPr="00413B46">
              <w:t>TPML_TAGGED_POLICY</w:t>
            </w:r>
          </w:p>
        </w:tc>
      </w:tr>
      <w:tr w:rsidR="00790EC9" w:rsidRPr="00413B46" w:rsidTr="00B8394F">
        <w:trPr>
          <w:jc w:val="center"/>
        </w:trPr>
        <w:tc>
          <w:tcPr>
            <w:tcW w:w="3150" w:type="dxa"/>
            <w:tcBorders>
              <w:left w:val="single" w:sz="12" w:space="0" w:color="auto"/>
              <w:bottom w:val="single" w:sz="6" w:space="0" w:color="auto"/>
              <w:right w:val="single" w:sz="8" w:space="0" w:color="auto"/>
            </w:tcBorders>
            <w:tcMar>
              <w:left w:w="58" w:type="dxa"/>
              <w:right w:w="58" w:type="dxa"/>
            </w:tcMar>
          </w:tcPr>
          <w:p w:rsidR="00790EC9" w:rsidRPr="00413B46" w:rsidRDefault="00790EC9" w:rsidP="00790EC9">
            <w:pPr>
              <w:pStyle w:val="TABLE-cell"/>
            </w:pPr>
            <w:r w:rsidRPr="00030B0A">
              <w:t>TPM_CAP_ACT</w:t>
            </w:r>
            <w:r w:rsidR="00D256CB">
              <w:rPr>
                <w:vertAlign w:val="superscript"/>
              </w:rPr>
              <w:t>(</w:t>
            </w:r>
            <w:r w:rsidR="00016F16">
              <w:rPr>
                <w:vertAlign w:val="superscript"/>
              </w:rPr>
              <w:t>4</w:t>
            </w:r>
            <w:r w:rsidR="00D256CB">
              <w:rPr>
                <w:vertAlign w:val="superscript"/>
              </w:rPr>
              <w:t>)</w:t>
            </w:r>
          </w:p>
        </w:tc>
        <w:tc>
          <w:tcPr>
            <w:tcW w:w="2160" w:type="dxa"/>
            <w:tcBorders>
              <w:left w:val="single" w:sz="8" w:space="0" w:color="auto"/>
              <w:bottom w:val="single" w:sz="6" w:space="0" w:color="auto"/>
              <w:right w:val="single" w:sz="8" w:space="0" w:color="auto"/>
            </w:tcBorders>
            <w:tcMar>
              <w:left w:w="58" w:type="dxa"/>
              <w:right w:w="58" w:type="dxa"/>
            </w:tcMar>
          </w:tcPr>
          <w:p w:rsidR="00790EC9" w:rsidRDefault="00790EC9" w:rsidP="00790EC9">
            <w:pPr>
              <w:pStyle w:val="TABLE-cell"/>
            </w:pPr>
            <w:r w:rsidRPr="00030B0A">
              <w:t>TPM_HANDLE</w:t>
            </w:r>
            <w:r w:rsidR="00D256CB" w:rsidRPr="003326F9">
              <w:rPr>
                <w:vertAlign w:val="superscript"/>
              </w:rPr>
              <w:t>(</w:t>
            </w:r>
            <w:r w:rsidR="00D256CB">
              <w:rPr>
                <w:vertAlign w:val="superscript"/>
              </w:rPr>
              <w:t>2</w:t>
            </w:r>
            <w:r w:rsidR="00D256CB" w:rsidRPr="003326F9">
              <w:rPr>
                <w:vertAlign w:val="superscript"/>
              </w:rPr>
              <w:t>)</w:t>
            </w:r>
          </w:p>
        </w:tc>
        <w:tc>
          <w:tcPr>
            <w:tcW w:w="3960" w:type="dxa"/>
            <w:tcBorders>
              <w:left w:val="single" w:sz="8" w:space="0" w:color="auto"/>
              <w:bottom w:val="single" w:sz="6" w:space="0" w:color="auto"/>
              <w:right w:val="single" w:sz="12" w:space="0" w:color="auto"/>
            </w:tcBorders>
            <w:tcMar>
              <w:left w:w="58" w:type="dxa"/>
              <w:right w:w="58" w:type="dxa"/>
            </w:tcMar>
          </w:tcPr>
          <w:p w:rsidR="00790EC9" w:rsidRPr="00413B46" w:rsidRDefault="00790EC9" w:rsidP="00790EC9">
            <w:pPr>
              <w:pStyle w:val="TABLE-cell"/>
            </w:pPr>
            <w:r>
              <w:t>TPML_ACT_DATA</w:t>
            </w:r>
          </w:p>
        </w:tc>
      </w:tr>
      <w:tr w:rsidR="00790EC9" w:rsidRPr="00413B46" w:rsidTr="00B8394F">
        <w:trPr>
          <w:jc w:val="center"/>
        </w:trPr>
        <w:tc>
          <w:tcPr>
            <w:tcW w:w="3150" w:type="dxa"/>
            <w:tcBorders>
              <w:left w:val="single" w:sz="12" w:space="0" w:color="auto"/>
              <w:bottom w:val="single" w:sz="12" w:space="0" w:color="auto"/>
              <w:right w:val="single" w:sz="8" w:space="0" w:color="auto"/>
            </w:tcBorders>
            <w:tcMar>
              <w:left w:w="58" w:type="dxa"/>
              <w:right w:w="58" w:type="dxa"/>
            </w:tcMar>
          </w:tcPr>
          <w:p w:rsidR="00790EC9" w:rsidRPr="00413B46" w:rsidRDefault="00790EC9" w:rsidP="00790EC9">
            <w:pPr>
              <w:pStyle w:val="TABLE-cell"/>
            </w:pPr>
            <w:r w:rsidRPr="00413B46">
              <w:t>TPM_CAP_VENDOR_PROPERTY</w:t>
            </w:r>
          </w:p>
        </w:tc>
        <w:tc>
          <w:tcPr>
            <w:tcW w:w="2160" w:type="dxa"/>
            <w:tcBorders>
              <w:left w:val="single" w:sz="8" w:space="0" w:color="auto"/>
              <w:bottom w:val="single" w:sz="12" w:space="0" w:color="auto"/>
              <w:right w:val="single" w:sz="8" w:space="0" w:color="auto"/>
            </w:tcBorders>
            <w:tcMar>
              <w:left w:w="58" w:type="dxa"/>
              <w:right w:w="58" w:type="dxa"/>
            </w:tcMar>
          </w:tcPr>
          <w:p w:rsidR="00790EC9" w:rsidRPr="00413B46" w:rsidRDefault="00790EC9" w:rsidP="00790EC9">
            <w:pPr>
              <w:pStyle w:val="TABLE-cell"/>
            </w:pPr>
            <w:r w:rsidRPr="00413B46">
              <w:t>manufacturer specific</w:t>
            </w:r>
          </w:p>
        </w:tc>
        <w:tc>
          <w:tcPr>
            <w:tcW w:w="3960" w:type="dxa"/>
            <w:tcBorders>
              <w:left w:val="single" w:sz="8" w:space="0" w:color="auto"/>
              <w:bottom w:val="single" w:sz="12" w:space="0" w:color="auto"/>
              <w:right w:val="single" w:sz="12" w:space="0" w:color="auto"/>
            </w:tcBorders>
            <w:tcMar>
              <w:left w:w="58" w:type="dxa"/>
              <w:right w:w="58" w:type="dxa"/>
            </w:tcMar>
          </w:tcPr>
          <w:p w:rsidR="00790EC9" w:rsidRPr="00413B46" w:rsidRDefault="00790EC9" w:rsidP="00790EC9">
            <w:pPr>
              <w:pStyle w:val="TABLE-cell"/>
            </w:pPr>
            <w:r w:rsidRPr="00413B46">
              <w:t>manufacturer-specific values</w:t>
            </w:r>
          </w:p>
        </w:tc>
      </w:tr>
      <w:tr w:rsidR="00790EC9" w:rsidRPr="00413B46" w:rsidTr="00B8394F">
        <w:trPr>
          <w:jc w:val="center"/>
        </w:trPr>
        <w:tc>
          <w:tcPr>
            <w:tcW w:w="9270" w:type="dxa"/>
            <w:gridSpan w:val="3"/>
            <w:tcBorders>
              <w:top w:val="single" w:sz="12" w:space="0" w:color="auto"/>
              <w:left w:val="single" w:sz="12" w:space="0" w:color="auto"/>
              <w:bottom w:val="single" w:sz="12" w:space="0" w:color="auto"/>
              <w:right w:val="single" w:sz="12" w:space="0" w:color="auto"/>
            </w:tcBorders>
            <w:tcMar>
              <w:left w:w="58" w:type="dxa"/>
              <w:right w:w="58" w:type="dxa"/>
            </w:tcMar>
          </w:tcPr>
          <w:p w:rsidR="00790EC9" w:rsidRPr="00413B46" w:rsidRDefault="00790EC9" w:rsidP="00790EC9">
            <w:pPr>
              <w:pStyle w:val="TABLE-cell-footnote"/>
            </w:pPr>
            <w:r w:rsidRPr="00413B46">
              <w:t>NOTES:</w:t>
            </w:r>
          </w:p>
          <w:p w:rsidR="00790EC9" w:rsidRDefault="00790EC9" w:rsidP="00790EC9">
            <w:pPr>
              <w:pStyle w:val="TABLE-cell-footnote"/>
            </w:pPr>
            <w:r w:rsidRPr="00413B46">
              <w:t>(1) The TPM_ALG_ID or TPM_ECC_CURVE is cast to a UINT32</w:t>
            </w:r>
          </w:p>
          <w:p w:rsidR="00664D7C" w:rsidRDefault="00664D7C" w:rsidP="00790EC9">
            <w:pPr>
              <w:pStyle w:val="TABLE-cell-footnote"/>
            </w:pPr>
            <w:r>
              <w:t>(2)</w:t>
            </w:r>
            <w:r w:rsidR="00D256CB">
              <w:t xml:space="preserve"> </w:t>
            </w:r>
            <w:r w:rsidR="00D256CB" w:rsidRPr="00D256CB">
              <w:t>The TPM will return TPM_RC_VALUE if the handle does not reference the range for permanent handles.</w:t>
            </w:r>
          </w:p>
          <w:p w:rsidR="00790EC9" w:rsidRDefault="00790EC9" w:rsidP="00790EC9">
            <w:pPr>
              <w:pStyle w:val="TABLE-cell-footnote"/>
            </w:pPr>
            <w:r>
              <w:t>(</w:t>
            </w:r>
            <w:r w:rsidR="00664D7C">
              <w:t>3</w:t>
            </w:r>
            <w:r>
              <w:t xml:space="preserve">) </w:t>
            </w:r>
            <w:r w:rsidRPr="001A189A">
              <w:t xml:space="preserve">TPM_CAP_AUTH_POLICIES was added in revision </w:t>
            </w:r>
            <w:r w:rsidR="000267FA">
              <w:t>0</w:t>
            </w:r>
            <w:r w:rsidRPr="001A189A">
              <w:t>1</w:t>
            </w:r>
            <w:r w:rsidR="000267FA">
              <w:t>.</w:t>
            </w:r>
            <w:r w:rsidRPr="001A189A">
              <w:t>32.</w:t>
            </w:r>
          </w:p>
          <w:p w:rsidR="00790EC9" w:rsidRDefault="00790EC9" w:rsidP="00790EC9">
            <w:pPr>
              <w:pStyle w:val="TABLE-cell-footnote"/>
            </w:pPr>
            <w:r>
              <w:t>(</w:t>
            </w:r>
            <w:r w:rsidR="00664D7C">
              <w:t>4</w:t>
            </w:r>
            <w:r>
              <w:t xml:space="preserve">) TPM_CAP_ACT was added in revision </w:t>
            </w:r>
            <w:r w:rsidR="000267FA">
              <w:t>0</w:t>
            </w:r>
            <w:r>
              <w:t>1</w:t>
            </w:r>
            <w:r w:rsidR="000267FA">
              <w:t>.</w:t>
            </w:r>
            <w:r>
              <w:t>56.</w:t>
            </w:r>
          </w:p>
          <w:p w:rsidR="00790EC9" w:rsidRPr="00413B46" w:rsidRDefault="00790EC9" w:rsidP="00790EC9">
            <w:pPr>
              <w:pStyle w:val="TABLE-cell-footnote"/>
            </w:pPr>
          </w:p>
        </w:tc>
      </w:tr>
    </w:tbl>
    <w:p w:rsidR="00C53E66" w:rsidRPr="00413B46" w:rsidRDefault="00C53E66" w:rsidP="00C53E66">
      <w:pPr>
        <w:pStyle w:val="ListBullet"/>
      </w:pPr>
      <w:r w:rsidRPr="00413B46">
        <w:lastRenderedPageBreak/>
        <w:t>TPM_CAP_ALGS – Returns a list of TPMS_ALG_PROPERTIES. Each entry is an algorithm ID and a set of properties of the algorithm.</w:t>
      </w:r>
    </w:p>
    <w:p w:rsidR="00C53E66" w:rsidRPr="00413B46" w:rsidRDefault="00C53E66" w:rsidP="00C53E66">
      <w:pPr>
        <w:pStyle w:val="ListBullet"/>
      </w:pPr>
      <w:r w:rsidRPr="00413B46">
        <w:t xml:space="preserve">TPM_CAP_HANDLES – Returns a list of all of the handles within the handle range of the </w:t>
      </w:r>
      <w:r w:rsidRPr="00413B46">
        <w:rPr>
          <w:i/>
        </w:rPr>
        <w:t>property</w:t>
      </w:r>
      <w:r w:rsidRPr="00413B46">
        <w:t xml:space="preserve"> parameter. The range of the returned handles</w:t>
      </w:r>
      <w:r w:rsidRPr="00413B46">
        <w:rPr>
          <w:i/>
        </w:rPr>
        <w:t xml:space="preserve"> </w:t>
      </w:r>
      <w:r w:rsidRPr="00413B46">
        <w:t xml:space="preserve">is determined by the handle type (the most-significant octet (MSO) of the </w:t>
      </w:r>
      <w:r w:rsidRPr="00413B46">
        <w:rPr>
          <w:i/>
        </w:rPr>
        <w:t>property)</w:t>
      </w:r>
      <w:r w:rsidRPr="00413B46">
        <w:t>. Any of the defined handle types is allowed</w:t>
      </w:r>
    </w:p>
    <w:p w:rsidR="00C53E66" w:rsidRPr="00413B46" w:rsidRDefault="00C53E66" w:rsidP="00C53E66">
      <w:pPr>
        <w:pStyle w:val="NOTE"/>
        <w:keepNext/>
        <w:ind w:left="1800"/>
      </w:pPr>
      <w:r w:rsidRPr="00413B46">
        <w:t>EXAMPLE 4</w:t>
      </w:r>
      <w:r w:rsidRPr="00413B46">
        <w:tab/>
        <w:t xml:space="preserve">If the MSO of </w:t>
      </w:r>
      <w:r w:rsidRPr="00413B46">
        <w:rPr>
          <w:i/>
        </w:rPr>
        <w:t>property</w:t>
      </w:r>
      <w:r w:rsidRPr="00413B46">
        <w:t xml:space="preserve"> is TPM_HT_NV_INDEX, then the TPM will return a list of NV Index values.</w:t>
      </w:r>
    </w:p>
    <w:p w:rsidR="00C53E66" w:rsidRPr="00413B46" w:rsidRDefault="00C53E66" w:rsidP="00C53E66">
      <w:pPr>
        <w:pStyle w:val="NOTE"/>
        <w:ind w:left="1800"/>
      </w:pPr>
      <w:r w:rsidRPr="00413B46">
        <w:t>EXAMPLE 5</w:t>
      </w:r>
      <w:r w:rsidRPr="00413B46">
        <w:tab/>
        <w:t>If the MSO of property is TPM_HT_PCR, then the TPM will return a list of PCR.</w:t>
      </w:r>
    </w:p>
    <w:p w:rsidR="00C53E66" w:rsidRPr="00413B46" w:rsidRDefault="00C53E66" w:rsidP="00C53E66">
      <w:pPr>
        <w:pStyle w:val="ListBullet"/>
      </w:pPr>
      <w:r w:rsidRPr="00413B46">
        <w:t>For this capability, use of TPM_HT_LOADED_SESSION and TPM_HT_SAVED_SESSION is allowed. Requesting handles with a handle type of TPM_HT_LOADED_SESSION will return handles for loaded sessions. The returned handle values will have a handle type of either TPM_HT_HMAC_SESSION or TPM_HT_POLICY_SESSION. If saved sessions are requested, all returned values will have the TPM_HT_HMAC_SESSION handle type because the TPM does not track the session type of saved sessions.</w:t>
      </w:r>
    </w:p>
    <w:p w:rsidR="00C53E66" w:rsidRPr="00413B46" w:rsidRDefault="00C53E66" w:rsidP="00C53E66">
      <w:pPr>
        <w:pStyle w:val="NOTE"/>
        <w:ind w:left="1800"/>
      </w:pPr>
      <w:r w:rsidRPr="00413B46">
        <w:t>NOTE 5</w:t>
      </w:r>
      <w:r w:rsidRPr="00413B46">
        <w:tab/>
        <w:t>TPM_HT_LOADED_SESSION and TPM_HT_HMAC_SESSION have the same value, as do TPM_HT_SAVED_SESSION and TPM_HT_POLICY_SESSION. It is not possible to request that the TPM return a list of loaded HMAC sessions without including the policy sessions.</w:t>
      </w:r>
    </w:p>
    <w:p w:rsidR="00C53E66" w:rsidRPr="00413B46" w:rsidRDefault="00C53E66" w:rsidP="00C53E66">
      <w:pPr>
        <w:pStyle w:val="ListBullet"/>
      </w:pPr>
      <w:r w:rsidRPr="00413B46">
        <w:t xml:space="preserve">TPM_CAP_COMMANDS – Returns a list of the command attributes for all of the commands implemented in the TPM, starting with the TPM_CC indicated by the </w:t>
      </w:r>
      <w:r w:rsidRPr="00413B46">
        <w:rPr>
          <w:i/>
        </w:rPr>
        <w:t>property</w:t>
      </w:r>
      <w:r w:rsidRPr="00413B46">
        <w:t xml:space="preserve"> parameter. If vendor specific commands are implemented, the vendor-specific command attribute with the lowest </w:t>
      </w:r>
      <w:r w:rsidRPr="00413B46">
        <w:rPr>
          <w:i/>
        </w:rPr>
        <w:t>commandIndex</w:t>
      </w:r>
      <w:r w:rsidRPr="00413B46">
        <w:t>, is returned after the non-vendor-specific (base) command.</w:t>
      </w:r>
    </w:p>
    <w:p w:rsidR="00C53E66" w:rsidRPr="00413B46" w:rsidRDefault="00C53E66" w:rsidP="00C53E66">
      <w:pPr>
        <w:pStyle w:val="NOTE"/>
        <w:ind w:left="1800"/>
      </w:pPr>
      <w:r w:rsidRPr="00413B46">
        <w:t>NOTE 6</w:t>
      </w:r>
      <w:r w:rsidRPr="00413B46">
        <w:tab/>
        <w:t>The type of the property parameter is a TPM_CC while the type of the returned list is TPML_CCA.</w:t>
      </w:r>
    </w:p>
    <w:p w:rsidR="00C53E66" w:rsidRPr="00413B46" w:rsidRDefault="00C53E66" w:rsidP="00C53E66">
      <w:pPr>
        <w:pStyle w:val="ListBullet"/>
      </w:pPr>
      <w:r w:rsidRPr="00413B46">
        <w:t xml:space="preserve">TPM_CAP_PP_COMMANDS – Returns a list of all of the commands currently requiring Physical Presence for confirmation of platform authorization. The list will start with the TPM_CC indicated by </w:t>
      </w:r>
      <w:r w:rsidRPr="00413B46">
        <w:rPr>
          <w:i/>
        </w:rPr>
        <w:t>property</w:t>
      </w:r>
      <w:r w:rsidRPr="00413B46">
        <w:t>.</w:t>
      </w:r>
    </w:p>
    <w:p w:rsidR="00C53E66" w:rsidRPr="00413B46" w:rsidRDefault="00C53E66" w:rsidP="00C53E66">
      <w:pPr>
        <w:pStyle w:val="ListBullet"/>
      </w:pPr>
      <w:r w:rsidRPr="00413B46">
        <w:t>TPM_CAP_AUDIT_COMMANDS – Returns a list of all of the commands currently set for command audit.</w:t>
      </w:r>
    </w:p>
    <w:p w:rsidR="00C53E66" w:rsidRDefault="00C53E66" w:rsidP="00C53E66">
      <w:pPr>
        <w:pStyle w:val="ListBullet"/>
      </w:pPr>
      <w:r w:rsidRPr="00413B46">
        <w:t xml:space="preserve">TPM_CAP_PCRS – Returns the current allocation of PCR in a TPML_PCR_SELECTION. The </w:t>
      </w:r>
      <w:r w:rsidRPr="00413B46">
        <w:rPr>
          <w:i/>
        </w:rPr>
        <w:t>property</w:t>
      </w:r>
      <w:r w:rsidRPr="00413B46">
        <w:t xml:space="preserve"> parameter shall be zero. The TPM will always respond to this command with the full PCR allocation and </w:t>
      </w:r>
      <w:r w:rsidRPr="00413B46">
        <w:rPr>
          <w:i/>
        </w:rPr>
        <w:t>moreData</w:t>
      </w:r>
      <w:r w:rsidRPr="00413B46">
        <w:t xml:space="preserve"> will be NO.</w:t>
      </w:r>
    </w:p>
    <w:p w:rsidR="008B2599" w:rsidRPr="00413B46" w:rsidRDefault="008B2599" w:rsidP="008B2599">
      <w:pPr>
        <w:pStyle w:val="ListBullet"/>
        <w:numPr>
          <w:ilvl w:val="0"/>
          <w:numId w:val="0"/>
        </w:numPr>
        <w:ind w:left="360"/>
      </w:pPr>
      <w:r>
        <w:t>The TPML_PCR_SELECTION must include a TPMS_PCR_SELECTION for each PCR bank in which there is at least one allocated PCR. The TPML_PCR_SELECTION may return a TPMS_PCR_SELECTION for each implemented PCR bank</w:t>
      </w:r>
      <w:r w:rsidR="006B74E4">
        <w:t xml:space="preserve">. </w:t>
      </w:r>
      <w:r>
        <w:t>The TPML_PCR_SELECTION may return a TPMS_PCR_SELECTION for each implemented hash algorithm.</w:t>
      </w:r>
    </w:p>
    <w:p w:rsidR="00C53E66" w:rsidRPr="00413B46" w:rsidRDefault="00C53E66" w:rsidP="00C53E66">
      <w:pPr>
        <w:pStyle w:val="ListBullet"/>
      </w:pPr>
      <w:r w:rsidRPr="00413B46">
        <w:t xml:space="preserve">TPM_CAP_TPM_PROPERTIES – Returns a list of tagged properties. The tag is a TPM_PT and the property is a 32-bit value. The properties are returned in groups. Each property group is on a 256-value boundary (that is, the boundary occurs when the TPM_PT is evenly divisible by 256). The TPM will only return values in the same group as the </w:t>
      </w:r>
      <w:r w:rsidRPr="00413B46">
        <w:rPr>
          <w:i/>
        </w:rPr>
        <w:t xml:space="preserve">property </w:t>
      </w:r>
      <w:r w:rsidRPr="00413B46">
        <w:t>parameter in the command.</w:t>
      </w:r>
    </w:p>
    <w:p w:rsidR="00C53E66" w:rsidRPr="00413B46" w:rsidRDefault="00C53E66" w:rsidP="00C53E66">
      <w:pPr>
        <w:pStyle w:val="ListBullet"/>
      </w:pPr>
      <w:r w:rsidRPr="00413B46">
        <w:t>TPM_CAP_PCR_PROPERTIES – Returns a list of tagged PCR properties. The tag is a TPM_PT_PCR and the property is a TPMS_PCR_SELECT.</w:t>
      </w:r>
    </w:p>
    <w:p w:rsidR="00C53E66" w:rsidRPr="00413B46" w:rsidRDefault="00C53E66" w:rsidP="00C53E66">
      <w:pPr>
        <w:pStyle w:val="BodyText"/>
        <w:ind w:left="720"/>
      </w:pPr>
      <w:r w:rsidRPr="00413B46">
        <w:t>The input command property is a TPM_PT_PCR (see TPM 2.0 Part 2 for PCR properties to be requested) that specifies the first property to be returned. If propertyCount is greater than 1, the list of properties begins with that property and proceeds in TPM_PT_PCR sequence.</w:t>
      </w:r>
    </w:p>
    <w:p w:rsidR="00C53E66" w:rsidRPr="00413B46" w:rsidRDefault="00C53E66" w:rsidP="00C53E66">
      <w:pPr>
        <w:pStyle w:val="BodyText"/>
        <w:ind w:left="360" w:firstLine="360"/>
      </w:pPr>
      <w:r w:rsidRPr="00413B46">
        <w:t>Each item in the list is a TPMS_PCR_SELECT structure that contains a bitmap of all PCR.</w:t>
      </w:r>
    </w:p>
    <w:p w:rsidR="00C53E66" w:rsidRPr="00413B46" w:rsidRDefault="00C53E66" w:rsidP="00C53E66">
      <w:pPr>
        <w:pStyle w:val="NOTE"/>
        <w:ind w:left="1800"/>
      </w:pPr>
      <w:r w:rsidRPr="00413B46">
        <w:t>NOTE 7</w:t>
      </w:r>
      <w:r w:rsidRPr="00413B46">
        <w:tab/>
        <w:t>A PCR index in all banks (all hash algorithms) has the same properties, so the hash algorithm is not specified here.</w:t>
      </w:r>
    </w:p>
    <w:p w:rsidR="00C53E66" w:rsidRPr="00413B46" w:rsidRDefault="00C53E66" w:rsidP="00C53E66">
      <w:pPr>
        <w:pStyle w:val="ListBullet"/>
      </w:pPr>
      <w:r w:rsidRPr="00413B46">
        <w:lastRenderedPageBreak/>
        <w:t>TPM_CAP_TPM_ECC_CURVES – Returns a list of ECC curve identifiers currently available for use in the TPM.</w:t>
      </w:r>
    </w:p>
    <w:p w:rsidR="006900E1" w:rsidRDefault="006900E1" w:rsidP="00C53E66">
      <w:pPr>
        <w:pStyle w:val="ListBullet"/>
      </w:pPr>
      <w:r w:rsidRPr="00413B46">
        <w:t>TPM_CAP_AUTH_POLICIES - Returns a list of tagged policies reporting the authorization policies for the permanent handles.</w:t>
      </w:r>
    </w:p>
    <w:p w:rsidR="00D12CFF" w:rsidRPr="00DB2AD5" w:rsidRDefault="00D12CFF" w:rsidP="00D12CFF">
      <w:pPr>
        <w:pStyle w:val="ListBullet"/>
      </w:pPr>
      <w:r w:rsidRPr="00D12CFF">
        <w:t>TPM_CAP_ACT – Returns a list of TPMS_ACT_DATA, each of which contains the handle for the ACT, the remaining time before it expires, and the ACT attributes</w:t>
      </w:r>
      <w:r w:rsidRPr="00DB2AD5">
        <w:t>.</w:t>
      </w:r>
    </w:p>
    <w:p w:rsidR="00C53E66" w:rsidRPr="00413B46" w:rsidRDefault="00C53E66" w:rsidP="00C53E66">
      <w:pPr>
        <w:pStyle w:val="BodyText"/>
      </w:pPr>
      <w:r w:rsidRPr="00413B46">
        <w:t xml:space="preserve">The </w:t>
      </w:r>
      <w:r w:rsidRPr="00413B46">
        <w:rPr>
          <w:i/>
        </w:rPr>
        <w:t>moreData</w:t>
      </w:r>
      <w:r w:rsidRPr="00413B46">
        <w:t xml:space="preserve"> parameter will have a value of YES if there are more values of the requested type that were not returned.</w:t>
      </w:r>
    </w:p>
    <w:p w:rsidR="00C53E66" w:rsidRPr="00413B46" w:rsidRDefault="00C53E66" w:rsidP="00C53E66">
      <w:pPr>
        <w:pStyle w:val="BodyText"/>
      </w:pPr>
      <w:r w:rsidRPr="00413B46">
        <w:t xml:space="preserve">If no next capability exists, the TPM will return a zero-length list and </w:t>
      </w:r>
      <w:r w:rsidRPr="00413B46">
        <w:rPr>
          <w:i/>
        </w:rPr>
        <w:t>moreData</w:t>
      </w:r>
      <w:r w:rsidRPr="00413B46">
        <w:t xml:space="preserve"> will have a value of NO.</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5510" w:name="_Toc380749827"/>
      <w:bookmarkStart w:id="5511" w:name="_Toc432774276"/>
      <w:bookmarkStart w:id="5512" w:name="_Toc443576421"/>
      <w:bookmarkStart w:id="5513" w:name="_Toc473814159"/>
      <w:bookmarkStart w:id="5514" w:name="_Toc536441125"/>
      <w:bookmarkStart w:id="5515" w:name="_Toc24725807"/>
      <w:r w:rsidRPr="00413B46">
        <w:t xml:space="preserve">Table </w:t>
      </w:r>
      <w:r w:rsidRPr="00C42EAF">
        <w:fldChar w:fldCharType="begin"/>
      </w:r>
      <w:r w:rsidRPr="00413B46">
        <w:instrText xml:space="preserve"> SEQ Table \* ARABIC </w:instrText>
      </w:r>
      <w:r w:rsidRPr="00C42EAF">
        <w:fldChar w:fldCharType="separate"/>
      </w:r>
      <w:ins w:id="5516" w:author="David Wooten" w:date="2019-11-15T15:49:00Z">
        <w:r w:rsidR="00D51C42">
          <w:rPr>
            <w:noProof/>
          </w:rPr>
          <w:t>212</w:t>
        </w:r>
      </w:ins>
      <w:del w:id="5517" w:author="David Wooten" w:date="2019-11-15T15:49:00Z">
        <w:r w:rsidR="00E90F60" w:rsidDel="00D51C42">
          <w:rPr>
            <w:noProof/>
          </w:rPr>
          <w:delText>208</w:delText>
        </w:r>
      </w:del>
      <w:r w:rsidRPr="00C42EAF">
        <w:fldChar w:fldCharType="end"/>
      </w:r>
      <w:r w:rsidRPr="00413B46">
        <w:t xml:space="preserve"> — TPM2_GetCapability Command</w:t>
      </w:r>
      <w:bookmarkEnd w:id="5510"/>
      <w:bookmarkEnd w:id="5511"/>
      <w:bookmarkEnd w:id="5512"/>
      <w:bookmarkEnd w:id="5513"/>
      <w:bookmarkEnd w:id="5514"/>
      <w:bookmarkEnd w:id="551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000000"/>
              <w:left w:val="single" w:sz="12" w:space="0" w:color="000000"/>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000000"/>
              <w:left w:val="single" w:sz="8" w:space="0" w:color="auto"/>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000000"/>
              <w:left w:val="single" w:sz="12" w:space="0" w:color="000000"/>
              <w:bottom w:val="single" w:sz="4"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bottom w:val="single" w:sz="4" w:space="0" w:color="auto"/>
              <w:right w:val="single" w:sz="12" w:space="0" w:color="000000"/>
            </w:tcBorders>
            <w:vAlign w:val="center"/>
          </w:tcPr>
          <w:p w:rsidR="00C53E66" w:rsidRPr="00413B46" w:rsidRDefault="00C53E66" w:rsidP="00B8394F">
            <w:pPr>
              <w:pStyle w:val="TABLE-cell"/>
            </w:pPr>
            <w:r w:rsidRPr="00413B46">
              <w:t>TPM_ST_SESSIONS if an audit session is present; otherwise, TPM_ST_NO_SESSIONS</w:t>
            </w:r>
          </w:p>
        </w:tc>
      </w:tr>
      <w:tr w:rsidR="00C53E66" w:rsidRPr="00413B46" w:rsidTr="00B8394F">
        <w:trPr>
          <w:jc w:val="center"/>
        </w:trPr>
        <w:tc>
          <w:tcPr>
            <w:tcW w:w="2736" w:type="dxa"/>
            <w:tcBorders>
              <w:top w:val="single" w:sz="4" w:space="0" w:color="auto"/>
              <w:left w:val="single" w:sz="12" w:space="0" w:color="000000"/>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top w:val="single" w:sz="4" w:space="0" w:color="auto"/>
              <w:left w:val="single" w:sz="8" w:space="0" w:color="auto"/>
              <w:right w:val="single" w:sz="12" w:space="0" w:color="000000"/>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000000"/>
              <w:bottom w:val="thinThickThinSmallGap" w:sz="12"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thinThickThinSmallGap" w:sz="12" w:space="0" w:color="auto"/>
              <w:right w:val="single" w:sz="12" w:space="0" w:color="000000"/>
            </w:tcBorders>
            <w:vAlign w:val="center"/>
          </w:tcPr>
          <w:p w:rsidR="00C53E66" w:rsidRPr="00413B46" w:rsidRDefault="00C53E66" w:rsidP="00B8394F">
            <w:pPr>
              <w:pStyle w:val="TABLE-cell"/>
            </w:pPr>
            <w:r w:rsidRPr="00413B46">
              <w:t>TPM_CC_GetCapability</w:t>
            </w:r>
          </w:p>
        </w:tc>
      </w:tr>
      <w:tr w:rsidR="00C53E66" w:rsidRPr="00413B46" w:rsidTr="00B8394F">
        <w:trPr>
          <w:jc w:val="center"/>
        </w:trPr>
        <w:tc>
          <w:tcPr>
            <w:tcW w:w="2736" w:type="dxa"/>
            <w:tcBorders>
              <w:top w:val="thinThickThinSmallGap" w:sz="12" w:space="0" w:color="auto"/>
              <w:left w:val="single" w:sz="12" w:space="0" w:color="000000"/>
              <w:right w:val="single" w:sz="8" w:space="0" w:color="auto"/>
            </w:tcBorders>
            <w:vAlign w:val="center"/>
          </w:tcPr>
          <w:p w:rsidR="00C53E66" w:rsidRPr="00413B46" w:rsidRDefault="00C53E66" w:rsidP="00B8394F">
            <w:pPr>
              <w:pStyle w:val="TABLE-cell"/>
            </w:pPr>
            <w:r w:rsidRPr="00413B46">
              <w:t>TPM_CAP</w:t>
            </w:r>
          </w:p>
        </w:tc>
        <w:tc>
          <w:tcPr>
            <w:tcW w:w="2016" w:type="dxa"/>
            <w:tcBorders>
              <w:top w:val="thinThickThinSmallGap" w:sz="12" w:space="0" w:color="auto"/>
              <w:left w:val="single" w:sz="8" w:space="0" w:color="auto"/>
              <w:right w:val="single" w:sz="8" w:space="0" w:color="auto"/>
            </w:tcBorders>
            <w:vAlign w:val="center"/>
          </w:tcPr>
          <w:p w:rsidR="00C53E66" w:rsidRPr="00413B46" w:rsidRDefault="00C53E66" w:rsidP="00B8394F">
            <w:pPr>
              <w:pStyle w:val="TABLE-cell"/>
            </w:pPr>
            <w:r w:rsidRPr="00413B46">
              <w:t>capability</w:t>
            </w:r>
          </w:p>
        </w:tc>
        <w:tc>
          <w:tcPr>
            <w:tcW w:w="4608" w:type="dxa"/>
            <w:tcBorders>
              <w:top w:val="thinThickThinSmallGap" w:sz="12" w:space="0" w:color="auto"/>
              <w:left w:val="single" w:sz="8" w:space="0" w:color="auto"/>
              <w:right w:val="single" w:sz="12" w:space="0" w:color="000000"/>
            </w:tcBorders>
            <w:vAlign w:val="center"/>
          </w:tcPr>
          <w:p w:rsidR="00C53E66" w:rsidRPr="00413B46" w:rsidRDefault="00C53E66" w:rsidP="00B8394F">
            <w:pPr>
              <w:pStyle w:val="TABLE-cell"/>
            </w:pPr>
            <w:r w:rsidRPr="00413B46">
              <w:t>group selection; determines the format of the response</w:t>
            </w:r>
          </w:p>
        </w:tc>
      </w:tr>
      <w:tr w:rsidR="00C53E66" w:rsidRPr="00413B46" w:rsidTr="00B8394F">
        <w:trPr>
          <w:jc w:val="center"/>
        </w:trPr>
        <w:tc>
          <w:tcPr>
            <w:tcW w:w="2736" w:type="dxa"/>
            <w:tcBorders>
              <w:left w:val="single" w:sz="12" w:space="0" w:color="000000"/>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property</w:t>
            </w:r>
          </w:p>
        </w:tc>
        <w:tc>
          <w:tcPr>
            <w:tcW w:w="4608" w:type="dxa"/>
            <w:tcBorders>
              <w:left w:val="single" w:sz="8" w:space="0" w:color="auto"/>
              <w:right w:val="single" w:sz="12" w:space="0" w:color="000000"/>
            </w:tcBorders>
            <w:vAlign w:val="center"/>
          </w:tcPr>
          <w:p w:rsidR="00C53E66" w:rsidRPr="00413B46" w:rsidRDefault="00C53E66" w:rsidP="00B8394F">
            <w:pPr>
              <w:pStyle w:val="TABLE-cell"/>
            </w:pPr>
            <w:r w:rsidRPr="00413B46">
              <w:t>further definition of information</w:t>
            </w:r>
          </w:p>
        </w:tc>
      </w:tr>
      <w:tr w:rsidR="00C53E66" w:rsidRPr="00413B46" w:rsidTr="00B8394F">
        <w:trPr>
          <w:jc w:val="center"/>
        </w:trPr>
        <w:tc>
          <w:tcPr>
            <w:tcW w:w="2736" w:type="dxa"/>
            <w:tcBorders>
              <w:left w:val="single" w:sz="12" w:space="0" w:color="000000"/>
              <w:bottom w:val="single" w:sz="12" w:space="0" w:color="000000"/>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12" w:space="0" w:color="000000"/>
              <w:right w:val="single" w:sz="8" w:space="0" w:color="auto"/>
            </w:tcBorders>
            <w:vAlign w:val="center"/>
          </w:tcPr>
          <w:p w:rsidR="00C53E66" w:rsidRPr="00413B46" w:rsidRDefault="00C53E66" w:rsidP="00B8394F">
            <w:pPr>
              <w:pStyle w:val="TABLE-cell"/>
            </w:pPr>
            <w:r w:rsidRPr="00413B46">
              <w:t>propertyCount</w:t>
            </w:r>
          </w:p>
        </w:tc>
        <w:tc>
          <w:tcPr>
            <w:tcW w:w="4608" w:type="dxa"/>
            <w:tcBorders>
              <w:left w:val="single" w:sz="8" w:space="0" w:color="auto"/>
              <w:bottom w:val="single" w:sz="12" w:space="0" w:color="000000"/>
              <w:right w:val="single" w:sz="12" w:space="0" w:color="000000"/>
            </w:tcBorders>
            <w:vAlign w:val="center"/>
          </w:tcPr>
          <w:p w:rsidR="00C53E66" w:rsidRPr="00413B46" w:rsidRDefault="00C53E66" w:rsidP="00B8394F">
            <w:pPr>
              <w:pStyle w:val="TABLE-cell"/>
            </w:pPr>
            <w:r w:rsidRPr="00413B46">
              <w:t>number of properties of the indicated type to return</w:t>
            </w:r>
          </w:p>
        </w:tc>
      </w:tr>
    </w:tbl>
    <w:p w:rsidR="00C53E66" w:rsidRPr="00413B46" w:rsidRDefault="00C53E66" w:rsidP="00C53E66">
      <w:pPr>
        <w:pStyle w:val="TABLE-title"/>
      </w:pPr>
      <w:bookmarkStart w:id="5518" w:name="_Toc380749828"/>
      <w:bookmarkStart w:id="5519" w:name="_Toc432774277"/>
      <w:bookmarkStart w:id="5520" w:name="_Toc443576422"/>
      <w:bookmarkStart w:id="5521" w:name="_Toc473814160"/>
      <w:bookmarkStart w:id="5522" w:name="_Toc536441126"/>
      <w:bookmarkStart w:id="5523" w:name="_Toc24725808"/>
      <w:r w:rsidRPr="00413B46">
        <w:t xml:space="preserve">Table </w:t>
      </w:r>
      <w:r w:rsidRPr="00C42EAF">
        <w:fldChar w:fldCharType="begin"/>
      </w:r>
      <w:r w:rsidRPr="00413B46">
        <w:instrText xml:space="preserve"> SEQ Table \* ARABIC </w:instrText>
      </w:r>
      <w:r w:rsidRPr="00C42EAF">
        <w:fldChar w:fldCharType="separate"/>
      </w:r>
      <w:ins w:id="5524" w:author="David Wooten" w:date="2019-11-15T15:49:00Z">
        <w:r w:rsidR="00D51C42">
          <w:rPr>
            <w:noProof/>
          </w:rPr>
          <w:t>213</w:t>
        </w:r>
      </w:ins>
      <w:del w:id="5525" w:author="David Wooten" w:date="2019-11-15T15:49:00Z">
        <w:r w:rsidR="00E90F60" w:rsidDel="00D51C42">
          <w:rPr>
            <w:noProof/>
          </w:rPr>
          <w:delText>209</w:delText>
        </w:r>
      </w:del>
      <w:r w:rsidRPr="00C42EAF">
        <w:fldChar w:fldCharType="end"/>
      </w:r>
      <w:r w:rsidRPr="00413B46">
        <w:t xml:space="preserve"> — TPM2_GetCapability Response</w:t>
      </w:r>
      <w:bookmarkEnd w:id="5518"/>
      <w:bookmarkEnd w:id="5519"/>
      <w:bookmarkEnd w:id="5520"/>
      <w:bookmarkEnd w:id="5521"/>
      <w:bookmarkEnd w:id="5522"/>
      <w:bookmarkEnd w:id="5523"/>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000000"/>
              <w:left w:val="single" w:sz="12" w:space="0" w:color="000000"/>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000000"/>
              <w:left w:val="single" w:sz="8" w:space="0" w:color="auto"/>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000000"/>
              <w:left w:val="single" w:sz="12" w:space="0" w:color="000000"/>
              <w:bottom w:val="single" w:sz="4"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bottom w:val="single" w:sz="4" w:space="0" w:color="auto"/>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jc w:val="center"/>
        </w:trPr>
        <w:tc>
          <w:tcPr>
            <w:tcW w:w="2736" w:type="dxa"/>
            <w:tcBorders>
              <w:top w:val="single" w:sz="4" w:space="0" w:color="auto"/>
              <w:left w:val="single" w:sz="12" w:space="0" w:color="000000"/>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top w:val="single" w:sz="4" w:space="0" w:color="auto"/>
              <w:left w:val="single" w:sz="8" w:space="0" w:color="auto"/>
              <w:right w:val="single" w:sz="12" w:space="0" w:color="000000"/>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000000"/>
              <w:bottom w:val="thinThickThinSmallGap"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thinThickThinSmallGap" w:sz="12" w:space="0" w:color="auto"/>
              <w:right w:val="single" w:sz="12" w:space="0" w:color="000000"/>
            </w:tcBorders>
            <w:vAlign w:val="center"/>
          </w:tcPr>
          <w:p w:rsidR="00C53E66" w:rsidRPr="00413B46" w:rsidRDefault="00C53E66" w:rsidP="00B8394F">
            <w:pPr>
              <w:pStyle w:val="TABLE-cell"/>
            </w:pPr>
          </w:p>
        </w:tc>
      </w:tr>
      <w:tr w:rsidR="00C53E66" w:rsidRPr="00413B46" w:rsidTr="00B8394F">
        <w:trPr>
          <w:jc w:val="center"/>
        </w:trPr>
        <w:tc>
          <w:tcPr>
            <w:tcW w:w="2736" w:type="dxa"/>
            <w:tcBorders>
              <w:top w:val="thinThickThinSmallGap" w:sz="12" w:space="0" w:color="auto"/>
              <w:left w:val="single" w:sz="12" w:space="0" w:color="000000"/>
              <w:bottom w:val="single" w:sz="6" w:space="0" w:color="000000"/>
              <w:right w:val="single" w:sz="8" w:space="0" w:color="auto"/>
            </w:tcBorders>
            <w:vAlign w:val="center"/>
          </w:tcPr>
          <w:p w:rsidR="00C53E66" w:rsidRPr="00413B46" w:rsidRDefault="00C53E66" w:rsidP="00B8394F">
            <w:pPr>
              <w:pStyle w:val="TABLE-cell"/>
            </w:pPr>
            <w:r w:rsidRPr="00413B46">
              <w:t>TPMI_YES_NO</w:t>
            </w:r>
          </w:p>
        </w:tc>
        <w:tc>
          <w:tcPr>
            <w:tcW w:w="2016" w:type="dxa"/>
            <w:tcBorders>
              <w:top w:val="thinThickThinSmallGap" w:sz="12" w:space="0" w:color="auto"/>
              <w:left w:val="single" w:sz="8" w:space="0" w:color="auto"/>
              <w:bottom w:val="single" w:sz="6" w:space="0" w:color="000000"/>
              <w:right w:val="single" w:sz="8" w:space="0" w:color="auto"/>
            </w:tcBorders>
            <w:vAlign w:val="center"/>
          </w:tcPr>
          <w:p w:rsidR="00C53E66" w:rsidRPr="00413B46" w:rsidRDefault="00C53E66" w:rsidP="00B8394F">
            <w:pPr>
              <w:pStyle w:val="TABLE-cell"/>
            </w:pPr>
            <w:r w:rsidRPr="00413B46">
              <w:t>moreData</w:t>
            </w:r>
          </w:p>
        </w:tc>
        <w:tc>
          <w:tcPr>
            <w:tcW w:w="4608" w:type="dxa"/>
            <w:tcBorders>
              <w:top w:val="thinThickThinSmallGap" w:sz="12" w:space="0" w:color="auto"/>
              <w:left w:val="single" w:sz="8" w:space="0" w:color="auto"/>
              <w:bottom w:val="single" w:sz="6" w:space="0" w:color="000000"/>
              <w:right w:val="single" w:sz="12" w:space="0" w:color="000000"/>
            </w:tcBorders>
            <w:vAlign w:val="center"/>
          </w:tcPr>
          <w:p w:rsidR="00C53E66" w:rsidRPr="00413B46" w:rsidRDefault="00C53E66" w:rsidP="00B8394F">
            <w:pPr>
              <w:pStyle w:val="TABLE-cell"/>
            </w:pPr>
            <w:r w:rsidRPr="00413B46">
              <w:t>flag to indicate if there are more values of this type</w:t>
            </w:r>
          </w:p>
        </w:tc>
      </w:tr>
      <w:tr w:rsidR="00C53E66" w:rsidRPr="00413B46" w:rsidTr="00B8394F">
        <w:trPr>
          <w:jc w:val="center"/>
        </w:trPr>
        <w:tc>
          <w:tcPr>
            <w:tcW w:w="2736" w:type="dxa"/>
            <w:tcBorders>
              <w:top w:val="single" w:sz="6" w:space="0" w:color="000000"/>
              <w:left w:val="single" w:sz="12" w:space="0" w:color="000000"/>
              <w:bottom w:val="single" w:sz="12" w:space="0" w:color="000000"/>
              <w:right w:val="single" w:sz="8" w:space="0" w:color="auto"/>
            </w:tcBorders>
            <w:vAlign w:val="center"/>
          </w:tcPr>
          <w:p w:rsidR="00C53E66" w:rsidRPr="00413B46" w:rsidRDefault="00C53E66" w:rsidP="00B8394F">
            <w:pPr>
              <w:pStyle w:val="TABLE-cell"/>
            </w:pPr>
            <w:r w:rsidRPr="00413B46">
              <w:t>TPMS_CAPABILITY_DATA</w:t>
            </w:r>
          </w:p>
        </w:tc>
        <w:tc>
          <w:tcPr>
            <w:tcW w:w="2016" w:type="dxa"/>
            <w:tcBorders>
              <w:top w:val="single" w:sz="6" w:space="0" w:color="000000"/>
              <w:left w:val="single" w:sz="8" w:space="0" w:color="auto"/>
              <w:bottom w:val="single" w:sz="12" w:space="0" w:color="000000"/>
              <w:right w:val="single" w:sz="8" w:space="0" w:color="auto"/>
            </w:tcBorders>
            <w:vAlign w:val="center"/>
          </w:tcPr>
          <w:p w:rsidR="00C53E66" w:rsidRPr="00413B46" w:rsidRDefault="00C53E66" w:rsidP="00B8394F">
            <w:pPr>
              <w:pStyle w:val="TABLE-cell"/>
            </w:pPr>
            <w:r w:rsidRPr="00413B46">
              <w:t>capabilityData</w:t>
            </w:r>
          </w:p>
        </w:tc>
        <w:tc>
          <w:tcPr>
            <w:tcW w:w="4608" w:type="dxa"/>
            <w:tcBorders>
              <w:top w:val="single" w:sz="6" w:space="0" w:color="000000"/>
              <w:left w:val="single" w:sz="8" w:space="0" w:color="auto"/>
              <w:bottom w:val="single" w:sz="12" w:space="0" w:color="000000"/>
              <w:right w:val="single" w:sz="12" w:space="0" w:color="000000"/>
            </w:tcBorders>
            <w:vAlign w:val="center"/>
          </w:tcPr>
          <w:p w:rsidR="00C53E66" w:rsidRPr="00413B46" w:rsidRDefault="00C53E66" w:rsidP="00B8394F">
            <w:pPr>
              <w:pStyle w:val="TABLE-cell"/>
            </w:pPr>
            <w:r w:rsidRPr="00413B46">
              <w:t>the capability data</w:t>
            </w:r>
          </w:p>
        </w:tc>
      </w:tr>
    </w:tbl>
    <w:bookmarkEnd w:id="5509"/>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[[GetCapability]]</w:t>
      </w:r>
      <w:bookmarkStart w:id="5526" w:name="_Toc110952292"/>
      <w:bookmarkStart w:id="5527" w:name="_Toc104168332"/>
      <w:bookmarkStart w:id="5528" w:name="_Toc114043925"/>
      <w:bookmarkStart w:id="5529" w:name="_Toc205277651"/>
    </w:p>
    <w:p w:rsidR="00C53E66" w:rsidRPr="00413B46" w:rsidRDefault="00C53E66" w:rsidP="00C53E66">
      <w:pPr>
        <w:pStyle w:val="Heading2"/>
        <w:pageBreakBefore/>
      </w:pPr>
      <w:bookmarkStart w:id="5530" w:name="_Toc310935510"/>
      <w:bookmarkStart w:id="5531" w:name="_Toc380749617"/>
      <w:bookmarkStart w:id="5532" w:name="_Toc432774059"/>
      <w:bookmarkStart w:id="5533" w:name="_Toc443720917"/>
      <w:bookmarkStart w:id="5534" w:name="_Toc443576208"/>
      <w:bookmarkStart w:id="5535" w:name="_Toc473813931"/>
      <w:bookmarkStart w:id="5536" w:name="_Toc536440892"/>
      <w:bookmarkStart w:id="5537" w:name="_Toc24725567"/>
      <w:bookmarkStart w:id="5538" w:name="_Ref280264000"/>
      <w:bookmarkStart w:id="5539" w:name="_Ref280264012"/>
      <w:bookmarkStart w:id="5540" w:name="_Toc110952204"/>
      <w:bookmarkStart w:id="5541" w:name="_Toc104168244"/>
      <w:bookmarkStart w:id="5542" w:name="_Toc114043836"/>
      <w:bookmarkStart w:id="5543" w:name="_Toc205277562"/>
      <w:bookmarkEnd w:id="5526"/>
      <w:bookmarkEnd w:id="5527"/>
      <w:bookmarkEnd w:id="5528"/>
      <w:bookmarkEnd w:id="5529"/>
      <w:r w:rsidRPr="00413B46">
        <w:lastRenderedPageBreak/>
        <w:t>TPM2_TestParms</w:t>
      </w:r>
      <w:bookmarkEnd w:id="5530"/>
      <w:bookmarkEnd w:id="5531"/>
      <w:bookmarkEnd w:id="5532"/>
      <w:bookmarkEnd w:id="5533"/>
      <w:bookmarkEnd w:id="5534"/>
      <w:bookmarkEnd w:id="5535"/>
      <w:bookmarkEnd w:id="5536"/>
      <w:bookmarkEnd w:id="5537"/>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is used to check to see if specific combinations of algorithm parameters are supported.</w:t>
      </w:r>
    </w:p>
    <w:p w:rsidR="00C53E66" w:rsidRPr="00413B46" w:rsidRDefault="00C53E66" w:rsidP="00C53E66">
      <w:pPr>
        <w:pStyle w:val="BodyText"/>
      </w:pPr>
      <w:r w:rsidRPr="00413B46">
        <w:t>The TPM will unmarshal the provided TPMT_PUBLIC_PARMS. If the parameters unmarshal correctly, then the TPM will return TPM_RC_SUCCESS, indicating that the parameters are valid for the TPM. The TPM will return the appropriate unmarshaling error if a parameter is not valid.</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5544" w:name="_Toc380749829"/>
      <w:bookmarkStart w:id="5545" w:name="_Toc432774278"/>
      <w:bookmarkStart w:id="5546" w:name="_Toc443576423"/>
      <w:bookmarkStart w:id="5547" w:name="_Toc473814161"/>
      <w:bookmarkStart w:id="5548" w:name="_Toc536441127"/>
      <w:bookmarkStart w:id="5549" w:name="_Toc24725809"/>
      <w:r w:rsidRPr="00413B46">
        <w:t xml:space="preserve">Table </w:t>
      </w:r>
      <w:r w:rsidRPr="00C42EAF">
        <w:fldChar w:fldCharType="begin"/>
      </w:r>
      <w:r w:rsidRPr="00413B46">
        <w:instrText xml:space="preserve"> SEQ Table \* ARABIC </w:instrText>
      </w:r>
      <w:r w:rsidRPr="00C42EAF">
        <w:fldChar w:fldCharType="separate"/>
      </w:r>
      <w:ins w:id="5550" w:author="David Wooten" w:date="2019-11-15T15:49:00Z">
        <w:r w:rsidR="00D51C42">
          <w:rPr>
            <w:noProof/>
          </w:rPr>
          <w:t>214</w:t>
        </w:r>
      </w:ins>
      <w:del w:id="5551" w:author="David Wooten" w:date="2019-11-15T15:49:00Z">
        <w:r w:rsidR="00E90F60" w:rsidDel="00D51C42">
          <w:rPr>
            <w:noProof/>
          </w:rPr>
          <w:delText>210</w:delText>
        </w:r>
      </w:del>
      <w:r w:rsidRPr="00C42EAF">
        <w:fldChar w:fldCharType="end"/>
      </w:r>
      <w:r w:rsidRPr="00413B46">
        <w:t xml:space="preserve"> — TPM2_TestParms Command</w:t>
      </w:r>
      <w:bookmarkEnd w:id="5544"/>
      <w:bookmarkEnd w:id="5545"/>
      <w:bookmarkEnd w:id="5546"/>
      <w:bookmarkEnd w:id="5547"/>
      <w:bookmarkEnd w:id="5548"/>
      <w:bookmarkEnd w:id="554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000000"/>
              <w:left w:val="single" w:sz="12" w:space="0" w:color="000000"/>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000000"/>
              <w:left w:val="single" w:sz="8" w:space="0" w:color="auto"/>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000000"/>
              <w:left w:val="single" w:sz="12" w:space="0" w:color="000000"/>
              <w:bottom w:val="single" w:sz="4"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bottom w:val="single" w:sz="4" w:space="0" w:color="auto"/>
              <w:right w:val="single" w:sz="12" w:space="0" w:color="000000"/>
            </w:tcBorders>
            <w:vAlign w:val="center"/>
          </w:tcPr>
          <w:p w:rsidR="00C53E66" w:rsidRPr="00413B46" w:rsidRDefault="00C53E66" w:rsidP="00B8394F">
            <w:pPr>
              <w:pStyle w:val="TABLE-cell"/>
            </w:pPr>
            <w:r w:rsidRPr="00413B46">
              <w:t>TPM_ST_SESSIONS if an audit session is present; otherwise, TPM_ST_NO_SESSIONS</w:t>
            </w:r>
          </w:p>
        </w:tc>
      </w:tr>
      <w:tr w:rsidR="00C53E66" w:rsidRPr="00413B46" w:rsidTr="00B8394F">
        <w:trPr>
          <w:jc w:val="center"/>
        </w:trPr>
        <w:tc>
          <w:tcPr>
            <w:tcW w:w="2736" w:type="dxa"/>
            <w:tcBorders>
              <w:top w:val="single" w:sz="4" w:space="0" w:color="auto"/>
              <w:left w:val="single" w:sz="12" w:space="0" w:color="000000"/>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top w:val="single" w:sz="4" w:space="0" w:color="auto"/>
              <w:left w:val="single" w:sz="8" w:space="0" w:color="auto"/>
              <w:bottom w:val="single" w:sz="6" w:space="0" w:color="auto"/>
              <w:right w:val="single" w:sz="12" w:space="0" w:color="000000"/>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000000"/>
              <w:bottom w:val="thinThickThinSmallGap" w:sz="12"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thinThickThinSmallGap" w:sz="12" w:space="0" w:color="auto"/>
              <w:right w:val="single" w:sz="12" w:space="0" w:color="000000"/>
            </w:tcBorders>
            <w:vAlign w:val="center"/>
          </w:tcPr>
          <w:p w:rsidR="00C53E66" w:rsidRPr="00413B46" w:rsidRDefault="00C53E66" w:rsidP="00B8394F">
            <w:pPr>
              <w:pStyle w:val="TABLE-cell"/>
            </w:pPr>
            <w:r w:rsidRPr="00413B46">
              <w:t>TPM_CC_TestParms</w:t>
            </w:r>
          </w:p>
        </w:tc>
      </w:tr>
      <w:tr w:rsidR="00C53E66" w:rsidRPr="00413B46" w:rsidTr="00B8394F">
        <w:trPr>
          <w:jc w:val="center"/>
        </w:trPr>
        <w:tc>
          <w:tcPr>
            <w:tcW w:w="2736" w:type="dxa"/>
            <w:tcBorders>
              <w:top w:val="thinThickThinSmallGap" w:sz="12" w:space="0" w:color="auto"/>
              <w:left w:val="single" w:sz="12" w:space="0" w:color="000000"/>
              <w:bottom w:val="single" w:sz="12" w:space="0" w:color="000000"/>
              <w:right w:val="single" w:sz="8" w:space="0" w:color="auto"/>
            </w:tcBorders>
            <w:vAlign w:val="center"/>
          </w:tcPr>
          <w:p w:rsidR="00C53E66" w:rsidRPr="00413B46" w:rsidRDefault="00C53E66" w:rsidP="00B8394F">
            <w:pPr>
              <w:pStyle w:val="TABLE-cell"/>
            </w:pPr>
            <w:r w:rsidRPr="00413B46">
              <w:t>TPMT_PUBLIC_PARMS</w:t>
            </w:r>
          </w:p>
        </w:tc>
        <w:tc>
          <w:tcPr>
            <w:tcW w:w="2016" w:type="dxa"/>
            <w:tcBorders>
              <w:top w:val="thinThickThinSmallGap"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ell"/>
            </w:pPr>
            <w:r w:rsidRPr="00413B46">
              <w:t>parameters</w:t>
            </w:r>
          </w:p>
        </w:tc>
        <w:tc>
          <w:tcPr>
            <w:tcW w:w="4608" w:type="dxa"/>
            <w:tcBorders>
              <w:top w:val="thinThickThinSmallGap" w:sz="12" w:space="0" w:color="auto"/>
              <w:left w:val="single" w:sz="8" w:space="0" w:color="auto"/>
              <w:bottom w:val="single" w:sz="12" w:space="0" w:color="000000"/>
              <w:right w:val="single" w:sz="12" w:space="0" w:color="000000"/>
            </w:tcBorders>
            <w:vAlign w:val="center"/>
          </w:tcPr>
          <w:p w:rsidR="00C53E66" w:rsidRPr="00413B46" w:rsidRDefault="00C53E66" w:rsidP="00B8394F">
            <w:pPr>
              <w:pStyle w:val="TABLE-cell"/>
            </w:pPr>
            <w:r w:rsidRPr="00413B46">
              <w:t>algorithm parameters to be validated</w:t>
            </w:r>
          </w:p>
        </w:tc>
      </w:tr>
    </w:tbl>
    <w:p w:rsidR="00C53E66" w:rsidRPr="00413B46" w:rsidRDefault="00C53E66" w:rsidP="00C53E66">
      <w:pPr>
        <w:pStyle w:val="TABLE-title"/>
      </w:pPr>
      <w:bookmarkStart w:id="5552" w:name="_Toc380749830"/>
      <w:bookmarkStart w:id="5553" w:name="_Toc432774279"/>
      <w:bookmarkStart w:id="5554" w:name="_Toc443576424"/>
      <w:bookmarkStart w:id="5555" w:name="_Toc473814162"/>
      <w:bookmarkStart w:id="5556" w:name="_Toc536441128"/>
      <w:bookmarkStart w:id="5557" w:name="_Toc24725810"/>
      <w:r w:rsidRPr="00413B46">
        <w:t xml:space="preserve">Table </w:t>
      </w:r>
      <w:r w:rsidRPr="00C42EAF">
        <w:fldChar w:fldCharType="begin"/>
      </w:r>
      <w:r w:rsidRPr="00413B46">
        <w:instrText xml:space="preserve"> SEQ Table \* ARABIC </w:instrText>
      </w:r>
      <w:r w:rsidRPr="00C42EAF">
        <w:fldChar w:fldCharType="separate"/>
      </w:r>
      <w:ins w:id="5558" w:author="David Wooten" w:date="2019-11-15T15:49:00Z">
        <w:r w:rsidR="00D51C42">
          <w:rPr>
            <w:noProof/>
          </w:rPr>
          <w:t>215</w:t>
        </w:r>
      </w:ins>
      <w:del w:id="5559" w:author="David Wooten" w:date="2019-11-15T15:49:00Z">
        <w:r w:rsidR="00E90F60" w:rsidDel="00D51C42">
          <w:rPr>
            <w:noProof/>
          </w:rPr>
          <w:delText>211</w:delText>
        </w:r>
      </w:del>
      <w:r w:rsidRPr="00C42EAF">
        <w:fldChar w:fldCharType="end"/>
      </w:r>
      <w:r w:rsidRPr="00413B46">
        <w:t xml:space="preserve"> — TPM2_TestParms Response</w:t>
      </w:r>
      <w:bookmarkEnd w:id="5552"/>
      <w:bookmarkEnd w:id="5553"/>
      <w:bookmarkEnd w:id="5554"/>
      <w:bookmarkEnd w:id="5555"/>
      <w:bookmarkEnd w:id="5556"/>
      <w:bookmarkEnd w:id="5557"/>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000000"/>
              <w:left w:val="single" w:sz="12" w:space="0" w:color="000000"/>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000000"/>
              <w:left w:val="single" w:sz="8" w:space="0" w:color="auto"/>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000000"/>
              <w:left w:val="single" w:sz="12" w:space="0" w:color="000000"/>
              <w:bottom w:val="single" w:sz="4"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bottom w:val="single" w:sz="4" w:space="0" w:color="auto"/>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jc w:val="center"/>
        </w:trPr>
        <w:tc>
          <w:tcPr>
            <w:tcW w:w="2736" w:type="dxa"/>
            <w:tcBorders>
              <w:top w:val="single" w:sz="4" w:space="0" w:color="auto"/>
              <w:left w:val="single" w:sz="12" w:space="0" w:color="000000"/>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top w:val="single" w:sz="4" w:space="0" w:color="auto"/>
              <w:left w:val="single" w:sz="8" w:space="0" w:color="auto"/>
              <w:right w:val="single" w:sz="12" w:space="0" w:color="000000"/>
            </w:tcBorders>
            <w:vAlign w:val="center"/>
          </w:tcPr>
          <w:p w:rsidR="00C53E66" w:rsidRPr="00413B46" w:rsidRDefault="00C53E66" w:rsidP="00B8394F">
            <w:pPr>
              <w:pStyle w:val="TABLE-cell"/>
            </w:pPr>
          </w:p>
        </w:tc>
      </w:tr>
      <w:tr w:rsidR="00C53E66" w:rsidRPr="00413B46" w:rsidTr="00B8394F">
        <w:trPr>
          <w:jc w:val="center"/>
        </w:trPr>
        <w:tc>
          <w:tcPr>
            <w:tcW w:w="2736" w:type="dxa"/>
            <w:tcBorders>
              <w:top w:val="single" w:sz="6" w:space="0" w:color="000000"/>
              <w:left w:val="single" w:sz="12" w:space="0" w:color="000000"/>
              <w:bottom w:val="single" w:sz="12" w:space="0" w:color="000000"/>
              <w:right w:val="single" w:sz="8" w:space="0" w:color="auto"/>
            </w:tcBorders>
            <w:vAlign w:val="center"/>
          </w:tcPr>
          <w:p w:rsidR="00C53E66" w:rsidRPr="00413B46" w:rsidRDefault="00C53E66" w:rsidP="00B8394F">
            <w:pPr>
              <w:pStyle w:val="TABLE-cell"/>
            </w:pPr>
            <w:r w:rsidRPr="00413B46">
              <w:t>TPM_RC</w:t>
            </w:r>
          </w:p>
        </w:tc>
        <w:tc>
          <w:tcPr>
            <w:tcW w:w="2016" w:type="dxa"/>
            <w:tcBorders>
              <w:top w:val="single" w:sz="6" w:space="0" w:color="000000"/>
              <w:left w:val="single" w:sz="8" w:space="0" w:color="auto"/>
              <w:bottom w:val="single" w:sz="12" w:space="0" w:color="000000"/>
              <w:right w:val="single" w:sz="8" w:space="0" w:color="auto"/>
            </w:tcBorders>
            <w:vAlign w:val="center"/>
          </w:tcPr>
          <w:p w:rsidR="00C53E66" w:rsidRPr="00413B46" w:rsidRDefault="00C53E66" w:rsidP="00B8394F">
            <w:pPr>
              <w:pStyle w:val="TABLE-cell"/>
            </w:pPr>
            <w:r w:rsidRPr="00413B46">
              <w:t>responseCode</w:t>
            </w:r>
          </w:p>
        </w:tc>
        <w:tc>
          <w:tcPr>
            <w:tcW w:w="4608" w:type="dxa"/>
            <w:tcBorders>
              <w:top w:val="single" w:sz="6" w:space="0" w:color="000000"/>
              <w:left w:val="single" w:sz="8" w:space="0" w:color="auto"/>
              <w:bottom w:val="single" w:sz="12" w:space="0" w:color="000000"/>
              <w:right w:val="single" w:sz="12" w:space="0" w:color="000000"/>
            </w:tcBorders>
            <w:vAlign w:val="center"/>
          </w:tcPr>
          <w:p w:rsidR="00C53E66" w:rsidRPr="00413B46" w:rsidRDefault="00C53E66" w:rsidP="00B8394F">
            <w:pPr>
              <w:pStyle w:val="TABLE-cell"/>
            </w:pPr>
            <w:r w:rsidRPr="00413B46">
              <w:t>TPM_RC</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[[TestParms]]</w:t>
      </w:r>
    </w:p>
    <w:p w:rsidR="00C53E66" w:rsidRPr="00413B46" w:rsidRDefault="00C53E66" w:rsidP="00C53E66">
      <w:pPr>
        <w:pStyle w:val="Heading1"/>
      </w:pPr>
      <w:bookmarkStart w:id="5560" w:name="_Toc310935511"/>
      <w:bookmarkStart w:id="5561" w:name="_Toc380749618"/>
      <w:bookmarkStart w:id="5562" w:name="_Toc432774060"/>
      <w:bookmarkStart w:id="5563" w:name="_Toc443720918"/>
      <w:bookmarkStart w:id="5564" w:name="_Toc443576209"/>
      <w:bookmarkStart w:id="5565" w:name="_Toc473813932"/>
      <w:bookmarkStart w:id="5566" w:name="_Toc536440893"/>
      <w:bookmarkStart w:id="5567" w:name="_Toc24725568"/>
      <w:r w:rsidRPr="00413B46">
        <w:lastRenderedPageBreak/>
        <w:t>Non-volatile Storage</w:t>
      </w:r>
      <w:bookmarkEnd w:id="5538"/>
      <w:bookmarkEnd w:id="5539"/>
      <w:bookmarkEnd w:id="5560"/>
      <w:bookmarkEnd w:id="5561"/>
      <w:bookmarkEnd w:id="5562"/>
      <w:bookmarkEnd w:id="5563"/>
      <w:bookmarkEnd w:id="5564"/>
      <w:bookmarkEnd w:id="5565"/>
      <w:bookmarkEnd w:id="5566"/>
      <w:bookmarkEnd w:id="5567"/>
    </w:p>
    <w:p w:rsidR="00C53E66" w:rsidRPr="00413B46" w:rsidRDefault="00C53E66" w:rsidP="00C53E66">
      <w:pPr>
        <w:pStyle w:val="Heading2"/>
        <w:ind w:left="0" w:firstLine="0"/>
      </w:pPr>
      <w:bookmarkStart w:id="5568" w:name="_Toc310935512"/>
      <w:bookmarkStart w:id="5569" w:name="_Toc380749619"/>
      <w:bookmarkStart w:id="5570" w:name="_Toc432774061"/>
      <w:bookmarkStart w:id="5571" w:name="_Toc443720919"/>
      <w:bookmarkStart w:id="5572" w:name="_Toc443576210"/>
      <w:bookmarkStart w:id="5573" w:name="_Toc473813933"/>
      <w:bookmarkStart w:id="5574" w:name="_Toc536440894"/>
      <w:bookmarkStart w:id="5575" w:name="_Toc24725569"/>
      <w:bookmarkStart w:id="5576" w:name="_Toc110952293"/>
      <w:bookmarkStart w:id="5577" w:name="_Toc104168333"/>
      <w:bookmarkStart w:id="5578" w:name="_Toc114043926"/>
      <w:bookmarkStart w:id="5579" w:name="_Toc205277652"/>
      <w:r w:rsidRPr="00413B46">
        <w:t>Introduction</w:t>
      </w:r>
      <w:bookmarkEnd w:id="5568"/>
      <w:bookmarkEnd w:id="5569"/>
      <w:bookmarkEnd w:id="5570"/>
      <w:bookmarkEnd w:id="5571"/>
      <w:bookmarkEnd w:id="5572"/>
      <w:bookmarkEnd w:id="5573"/>
      <w:bookmarkEnd w:id="5574"/>
      <w:bookmarkEnd w:id="5575"/>
    </w:p>
    <w:p w:rsidR="00C53E66" w:rsidRPr="00413B46" w:rsidRDefault="00C53E66" w:rsidP="00C53E66">
      <w:pPr>
        <w:pStyle w:val="BodyText"/>
      </w:pPr>
      <w:r w:rsidRPr="00413B46">
        <w:t>The NV commands are used to create, update, read, and delete allocations of space in NV memory. Before an Index may be used, it must be defined (TPM2_NV_</w:t>
      </w:r>
      <w:proofErr w:type="gramStart"/>
      <w:r w:rsidRPr="00413B46">
        <w:t>DefineSpace(</w:t>
      </w:r>
      <w:proofErr w:type="gramEnd"/>
      <w:r w:rsidRPr="00413B46">
        <w:t>)).</w:t>
      </w:r>
    </w:p>
    <w:p w:rsidR="00C53E66" w:rsidRPr="00413B46" w:rsidRDefault="00C53E66" w:rsidP="00C53E66">
      <w:pPr>
        <w:pStyle w:val="BodyText"/>
      </w:pPr>
      <w:r w:rsidRPr="00413B46">
        <w:t>An Index may be modified if the proper write authorization is provided or read if the proper read authorization is provided. Different controls are available for reading and writing.</w:t>
      </w:r>
    </w:p>
    <w:p w:rsidR="00C53E66" w:rsidRPr="00413B46" w:rsidRDefault="00C53E66" w:rsidP="00C53E66">
      <w:pPr>
        <w:pStyle w:val="BodyText"/>
      </w:pPr>
      <w:r w:rsidRPr="00413B46">
        <w:t xml:space="preserve">An Index may have an Index-specific </w:t>
      </w:r>
      <w:r w:rsidRPr="00413B46">
        <w:rPr>
          <w:i/>
        </w:rPr>
        <w:t>authValue</w:t>
      </w:r>
      <w:r w:rsidRPr="00413B46">
        <w:t xml:space="preserve"> and </w:t>
      </w:r>
      <w:r w:rsidRPr="00413B46">
        <w:rPr>
          <w:i/>
        </w:rPr>
        <w:t>authPolicy</w:t>
      </w:r>
      <w:r w:rsidRPr="00413B46">
        <w:t xml:space="preserve">. The </w:t>
      </w:r>
      <w:r w:rsidRPr="00413B46">
        <w:rPr>
          <w:i/>
        </w:rPr>
        <w:t>authValue</w:t>
      </w:r>
      <w:r w:rsidRPr="00413B46">
        <w:t xml:space="preserve"> may be used to authorize reading if TPMA_NV_AUTHREAD is SET and writing if TPMA_NV_AUTHWRITE is SET. The </w:t>
      </w:r>
      <w:r w:rsidRPr="00413B46">
        <w:rPr>
          <w:i/>
        </w:rPr>
        <w:t>authPolicy</w:t>
      </w:r>
      <w:r w:rsidRPr="00413B46">
        <w:t xml:space="preserve"> may be used to authorize reading if TPMA_NV_POLICYREAD is SET and writing if TPMA_NV_POLICYWRITE is SET.</w:t>
      </w:r>
    </w:p>
    <w:p w:rsidR="00C53E66" w:rsidRPr="00413B46" w:rsidRDefault="00C53E66" w:rsidP="00C53E66">
      <w:pPr>
        <w:pStyle w:val="BodyText"/>
      </w:pPr>
      <w:r w:rsidRPr="00413B46">
        <w:t xml:space="preserve">For commands that have both </w:t>
      </w:r>
      <w:r w:rsidRPr="00413B46">
        <w:rPr>
          <w:i/>
        </w:rPr>
        <w:t>authHandle</w:t>
      </w:r>
      <w:r w:rsidRPr="00413B46">
        <w:t xml:space="preserve"> and </w:t>
      </w:r>
      <w:r w:rsidRPr="00413B46">
        <w:rPr>
          <w:i/>
        </w:rPr>
        <w:t>nvIndex</w:t>
      </w:r>
      <w:r w:rsidRPr="00413B46">
        <w:t xml:space="preserve"> parameters, </w:t>
      </w:r>
      <w:r w:rsidRPr="00413B46">
        <w:rPr>
          <w:i/>
        </w:rPr>
        <w:t>authHandle</w:t>
      </w:r>
      <w:r w:rsidRPr="00413B46">
        <w:t xml:space="preserve"> can be an NV Index, Platform Authorization, or Owner Authorization. If </w:t>
      </w:r>
      <w:r w:rsidRPr="00413B46">
        <w:rPr>
          <w:i/>
        </w:rPr>
        <w:t>authHandle</w:t>
      </w:r>
      <w:r w:rsidRPr="00413B46">
        <w:t xml:space="preserve"> is an NV Index, it must be the same as </w:t>
      </w:r>
      <w:r w:rsidRPr="00413B46">
        <w:rPr>
          <w:i/>
        </w:rPr>
        <w:t>nvIndex</w:t>
      </w:r>
      <w:r w:rsidRPr="00413B46">
        <w:t xml:space="preserve"> (TPM_RC_NV_AUTHORIZATION).</w:t>
      </w:r>
    </w:p>
    <w:p w:rsidR="00C53E66" w:rsidRPr="00413B46" w:rsidRDefault="00C53E66" w:rsidP="00C53E66">
      <w:pPr>
        <w:pStyle w:val="BodyText"/>
      </w:pPr>
      <w:r w:rsidRPr="00413B46">
        <w:t xml:space="preserve">TPMA_NV_PPREAD and TPMA_NV_PPWRITE indicate if reading or writing of the NV Index may be authorized by </w:t>
      </w:r>
      <w:r w:rsidRPr="00413B46">
        <w:rPr>
          <w:i/>
        </w:rPr>
        <w:t>platformAuth</w:t>
      </w:r>
      <w:r w:rsidRPr="00413B46">
        <w:t xml:space="preserve"> or </w:t>
      </w:r>
      <w:r w:rsidRPr="00413B46">
        <w:rPr>
          <w:i/>
        </w:rPr>
        <w:t>platformPolicy</w:t>
      </w:r>
      <w:r w:rsidRPr="00413B46">
        <w:t>.</w:t>
      </w:r>
    </w:p>
    <w:p w:rsidR="00C53E66" w:rsidRPr="00413B46" w:rsidRDefault="00C53E66" w:rsidP="00C53E66">
      <w:pPr>
        <w:pStyle w:val="BodyText"/>
      </w:pPr>
      <w:r w:rsidRPr="00413B46">
        <w:t xml:space="preserve">TPMA_NV_OWNERREAD and TPMA_NV_OWNERWRITE indicate if reading or writing of the NV Index may be authorized by </w:t>
      </w:r>
      <w:r w:rsidRPr="00413B46">
        <w:rPr>
          <w:i/>
        </w:rPr>
        <w:t>ownerAuth</w:t>
      </w:r>
      <w:r w:rsidRPr="00413B46">
        <w:t xml:space="preserve"> or </w:t>
      </w:r>
      <w:r w:rsidRPr="00413B46">
        <w:rPr>
          <w:i/>
        </w:rPr>
        <w:t>ownerPolicy</w:t>
      </w:r>
      <w:r w:rsidRPr="00413B46">
        <w:t>.</w:t>
      </w:r>
    </w:p>
    <w:p w:rsidR="00C53E66" w:rsidRPr="00413B46" w:rsidRDefault="00C53E66" w:rsidP="00C53E66">
      <w:pPr>
        <w:pStyle w:val="BodyText"/>
      </w:pPr>
      <w:r w:rsidRPr="00413B46">
        <w:t>If an operation on an NV index requires authorization, and the authHandle parameter is the handle of an NV Index, then the nvIndex parameter must have the same value or the TPM will return TPM_RC_NV_AUTHORIZATION.</w:t>
      </w:r>
    </w:p>
    <w:p w:rsidR="00C53E66" w:rsidRPr="00413B46" w:rsidRDefault="00C53E66" w:rsidP="00C53E66">
      <w:pPr>
        <w:pStyle w:val="NOTE"/>
      </w:pPr>
      <w:r w:rsidRPr="00413B46">
        <w:t>NOTE 1</w:t>
      </w:r>
      <w:r w:rsidRPr="00413B46">
        <w:tab/>
        <w:t>This check ensures that the authorization that was provided is associated with the NV Index being authorized.</w:t>
      </w:r>
    </w:p>
    <w:p w:rsidR="006B74E4" w:rsidRDefault="00C53E66" w:rsidP="00C53E66">
      <w:pPr>
        <w:pStyle w:val="BodyText"/>
      </w:pPr>
      <w:r w:rsidRPr="00413B46">
        <w:t xml:space="preserve">For creating an Index, Owner Authorization may not be used if </w:t>
      </w:r>
      <w:r w:rsidRPr="00413B46">
        <w:rPr>
          <w:i/>
        </w:rPr>
        <w:t>shEnable</w:t>
      </w:r>
      <w:r w:rsidRPr="00413B46">
        <w:t xml:space="preserve"> is CLEAR and Platform Authorization may not be used if </w:t>
      </w:r>
      <w:r w:rsidRPr="00413B46">
        <w:rPr>
          <w:i/>
        </w:rPr>
        <w:t>phEnableNV</w:t>
      </w:r>
      <w:r w:rsidRPr="00413B46">
        <w:t xml:space="preserve"> is CLEAR.</w:t>
      </w:r>
    </w:p>
    <w:p w:rsidR="006B74E4" w:rsidRDefault="00C53E66" w:rsidP="00C53E66">
      <w:pPr>
        <w:pStyle w:val="BodyText"/>
      </w:pPr>
      <w:r w:rsidRPr="00413B46">
        <w:t xml:space="preserve">If an Index was defined using Platform Authorization, then that Index is not accessible when </w:t>
      </w:r>
      <w:r w:rsidRPr="00413B46">
        <w:rPr>
          <w:i/>
        </w:rPr>
        <w:t>phEnableNV</w:t>
      </w:r>
      <w:r w:rsidRPr="00413B46">
        <w:t xml:space="preserve"> is CLEAR. If an Index was defined using Owner Authorization, then that Index is not accessible when </w:t>
      </w:r>
      <w:r w:rsidRPr="00413B46">
        <w:rPr>
          <w:i/>
        </w:rPr>
        <w:t>shEnable</w:t>
      </w:r>
      <w:r w:rsidRPr="00413B46">
        <w:t xml:space="preserve"> is CLEAR.</w:t>
      </w:r>
    </w:p>
    <w:p w:rsidR="00C53E66" w:rsidRPr="00413B46" w:rsidRDefault="00C53E66" w:rsidP="00C53E66">
      <w:pPr>
        <w:pStyle w:val="BodyText"/>
      </w:pPr>
      <w:r w:rsidRPr="00413B46">
        <w:t>For read access control, any combination of TPMA_NV_PPREAD, TPMA_NV_OWNERREAD, TPMA_NV_AUTHREAD, or TPMA_NV_POLICYREAD is allowed as long as at least one is SET.</w:t>
      </w:r>
    </w:p>
    <w:p w:rsidR="00C53E66" w:rsidRPr="00413B46" w:rsidRDefault="00C53E66" w:rsidP="00C53E66">
      <w:pPr>
        <w:pStyle w:val="BodyText"/>
      </w:pPr>
      <w:r w:rsidRPr="00413B46">
        <w:t>For write access control, any combination of TPMA_NV_PPWRITE, TPMA_NV_OWNERWRITE, TPMA_NV_AUTHWRITE, or TPMA_NV_POLICYWRITE is allowed as long as at least one is SET.</w:t>
      </w:r>
    </w:p>
    <w:p w:rsidR="00C53E66" w:rsidRPr="00413B46" w:rsidRDefault="00C53E66" w:rsidP="00C53E66">
      <w:pPr>
        <w:pStyle w:val="BodyText"/>
      </w:pPr>
      <w:r w:rsidRPr="00413B46">
        <w:t xml:space="preserve">If an Index has been defined and not written, then any operation on the NV Index that requires read authorization will fail (TPM_RC_NV_INITIALIZED). This check may be made before or after other authorization checks but shall be performed before checking the NV Index </w:t>
      </w:r>
      <w:r w:rsidRPr="00413B46">
        <w:rPr>
          <w:i/>
        </w:rPr>
        <w:t>authValue</w:t>
      </w:r>
      <w:r w:rsidRPr="00413B46">
        <w:t>. An authorization failure due to the NV Index not having been written shall not be logged by the dictionary attack logic.</w:t>
      </w:r>
    </w:p>
    <w:p w:rsidR="00C53E66" w:rsidRPr="00413B46" w:rsidRDefault="00C53E66" w:rsidP="00C53E66">
      <w:pPr>
        <w:pStyle w:val="BodyText"/>
      </w:pPr>
      <w:r w:rsidRPr="00413B46">
        <w:t>If TPMA_NV_CLEAR_STCLEAR is SET, then the TPMA_NV_WRITTEN will be CLEAR on each TPM2_</w:t>
      </w:r>
      <w:proofErr w:type="gramStart"/>
      <w:r w:rsidRPr="00413B46">
        <w:t>Startup(</w:t>
      </w:r>
      <w:proofErr w:type="gramEnd"/>
      <w:r w:rsidRPr="00413B46">
        <w:t xml:space="preserve">TPM_SU_CLEAR). TPMA_NV_CLEAR_STCLEAR shall not be SET if the </w:t>
      </w:r>
      <w:r w:rsidRPr="00413B46">
        <w:rPr>
          <w:i/>
        </w:rPr>
        <w:t>nvIndexType</w:t>
      </w:r>
      <w:r w:rsidRPr="00413B46">
        <w:t xml:space="preserve"> is TPM_NT_COUNTER.</w:t>
      </w:r>
    </w:p>
    <w:p w:rsidR="00C53E66" w:rsidRPr="00413B46" w:rsidRDefault="00C53E66" w:rsidP="00C53E66">
      <w:pPr>
        <w:pStyle w:val="BodyText"/>
      </w:pPr>
      <w:r w:rsidRPr="00413B46">
        <w:t>The code in the “Detailed Actions” clause of each command is written to interface with an implementation-dependent library that allows access to NV memory. The actions assume no specific layout of the structure of the NV data.</w:t>
      </w:r>
    </w:p>
    <w:p w:rsidR="00C53E66" w:rsidRPr="00413B46" w:rsidRDefault="00C53E66" w:rsidP="00C53E66">
      <w:pPr>
        <w:pStyle w:val="BodyText"/>
      </w:pPr>
      <w:r w:rsidRPr="00413B46">
        <w:t>Only one NV Index may be directly referenced in a command.</w:t>
      </w:r>
    </w:p>
    <w:p w:rsidR="00C53E66" w:rsidRPr="00413B46" w:rsidRDefault="00C53E66" w:rsidP="00C53E66">
      <w:pPr>
        <w:pStyle w:val="NOTE"/>
      </w:pPr>
      <w:r w:rsidRPr="00413B46">
        <w:lastRenderedPageBreak/>
        <w:t>NOTE 2</w:t>
      </w:r>
      <w:r w:rsidRPr="00413B46">
        <w:tab/>
        <w:t xml:space="preserve">This means that, if </w:t>
      </w:r>
      <w:r w:rsidRPr="00413B46">
        <w:rPr>
          <w:i/>
        </w:rPr>
        <w:t>authHandle</w:t>
      </w:r>
      <w:r w:rsidRPr="00413B46">
        <w:t xml:space="preserve"> references an NV Index, then </w:t>
      </w:r>
      <w:r w:rsidRPr="00413B46">
        <w:rPr>
          <w:i/>
        </w:rPr>
        <w:t>nvIndex</w:t>
      </w:r>
      <w:r w:rsidRPr="00413B46">
        <w:t xml:space="preserve"> will have the same value. However, this does not limit the number of changes that may occur as side effects. For example, any number of NV Indexes might be relocated as a result of deleting or adding a NV Index.</w:t>
      </w:r>
    </w:p>
    <w:p w:rsidR="00C53E66" w:rsidRPr="00413B46" w:rsidRDefault="00C53E66" w:rsidP="00C53E66">
      <w:pPr>
        <w:pStyle w:val="Heading2"/>
        <w:pageBreakBefore/>
      </w:pPr>
      <w:bookmarkStart w:id="5580" w:name="_Toc310935513"/>
      <w:bookmarkStart w:id="5581" w:name="_Toc380749620"/>
      <w:bookmarkStart w:id="5582" w:name="_Toc432774062"/>
      <w:bookmarkStart w:id="5583" w:name="_Toc443720920"/>
      <w:bookmarkStart w:id="5584" w:name="_Toc443576211"/>
      <w:bookmarkStart w:id="5585" w:name="_Toc473813934"/>
      <w:bookmarkStart w:id="5586" w:name="_Toc536440895"/>
      <w:bookmarkStart w:id="5587" w:name="_Toc24725570"/>
      <w:r w:rsidRPr="00413B46">
        <w:lastRenderedPageBreak/>
        <w:t>NV Counters</w:t>
      </w:r>
      <w:bookmarkEnd w:id="5580"/>
      <w:bookmarkEnd w:id="5581"/>
      <w:bookmarkEnd w:id="5582"/>
      <w:bookmarkEnd w:id="5583"/>
      <w:bookmarkEnd w:id="5584"/>
      <w:bookmarkEnd w:id="5585"/>
      <w:bookmarkEnd w:id="5586"/>
      <w:bookmarkEnd w:id="5587"/>
    </w:p>
    <w:p w:rsidR="00C53E66" w:rsidRPr="00413B46" w:rsidRDefault="00C53E66" w:rsidP="00C53E66">
      <w:pPr>
        <w:pStyle w:val="BodyText"/>
      </w:pPr>
      <w:r w:rsidRPr="00413B46">
        <w:t>When an Index has the TPM_NT_COUNTER attribute, it behaves as a monotonic counter and may only be updated using TPM2_NV_</w:t>
      </w:r>
      <w:proofErr w:type="gramStart"/>
      <w:r w:rsidRPr="00413B46">
        <w:t>Increment(</w:t>
      </w:r>
      <w:proofErr w:type="gramEnd"/>
      <w:r w:rsidRPr="00413B46">
        <w:t>).</w:t>
      </w:r>
    </w:p>
    <w:p w:rsidR="00C53E66" w:rsidRPr="00413B46" w:rsidRDefault="00C53E66" w:rsidP="00C53E66">
      <w:pPr>
        <w:pStyle w:val="BodyText"/>
      </w:pPr>
      <w:r w:rsidRPr="00413B46">
        <w:t>When an NV counter is created, the TPM shall initialize the 8-octet counter value with a number that is greater than any count value for any NV counter on the TPM since the time of TPM manufacture.</w:t>
      </w:r>
    </w:p>
    <w:p w:rsidR="00C53E66" w:rsidRPr="00413B46" w:rsidRDefault="00C53E66" w:rsidP="00C53E66">
      <w:pPr>
        <w:pStyle w:val="BodyText"/>
      </w:pPr>
      <w:r w:rsidRPr="00413B46">
        <w:t>An NV counter may be defined with the TPMA_NV_ORDERLY attribute to indicate that the NV Index is expected to be modified at a high frequency and that the data is only required to persist when the TPM goes through an orderly shutdown process. The TPM may update the counter value in RAM and occasionally update the non-volatile version of the counter. An orderly shutdown is one occasion to update the non-volatile count. If the difference between the volatile and non-volatile version of the counter becomes as large as MAX_ORDERLY_COUNT, this shall be another occasion for updating the non-volatile count.</w:t>
      </w:r>
    </w:p>
    <w:p w:rsidR="00C53E66" w:rsidRPr="00413B46" w:rsidRDefault="00C53E66" w:rsidP="00C53E66">
      <w:pPr>
        <w:pStyle w:val="BodyText"/>
      </w:pPr>
      <w:r w:rsidRPr="00413B46">
        <w:t xml:space="preserve">Before an NV counter can be used, the TPM shall validate that the count is not less than a previously reported value. If the TPMA_NV_ORDERLY attribute is not SET, or if the TPM experienced an orderly shutdown, then the count is assumed to be correct. If the TPMA_NV_ORDERLY attribute is </w:t>
      </w:r>
      <w:proofErr w:type="gramStart"/>
      <w:r w:rsidRPr="00413B46">
        <w:t>SET,</w:t>
      </w:r>
      <w:proofErr w:type="gramEnd"/>
      <w:r w:rsidRPr="00413B46">
        <w:t xml:space="preserve"> and the TPM shutdown was not orderly, then the TPM shall OR MAX_ORDERLY_COUNT to the contents of the non-volatile counter and set that as the current count.</w:t>
      </w:r>
    </w:p>
    <w:p w:rsidR="00C53E66" w:rsidRPr="00413B46" w:rsidRDefault="00C53E66" w:rsidP="00C53E66">
      <w:pPr>
        <w:pStyle w:val="NOTE"/>
      </w:pPr>
      <w:r w:rsidRPr="00413B46">
        <w:t>NOTE 1</w:t>
      </w:r>
      <w:r w:rsidRPr="00413B46">
        <w:tab/>
        <w:t>Because the TPM would have updated the NV Index if the difference between the count values was equal to MAX_ORDERLY_COUNT + 1, the highest value that could have been in the NV Index is MAX_ORDERLY_COUNT so it is safe to restore that value.</w:t>
      </w:r>
    </w:p>
    <w:p w:rsidR="00C53E66" w:rsidRPr="00413B46" w:rsidRDefault="00C53E66" w:rsidP="00C53E66">
      <w:pPr>
        <w:pStyle w:val="NOTE"/>
      </w:pPr>
      <w:r w:rsidRPr="00413B46">
        <w:t xml:space="preserve">NOTE 2 </w:t>
      </w:r>
      <w:r w:rsidRPr="00413B46">
        <w:tab/>
        <w:t>The TPM may implement the RAM portion of the counter such that the effective value of the NV counter is the sum of both the volatile and non-volatile parts. If so, then the TPM may initialize the RAM version of the counter to MAX_ORDERLY_COUNT and no update of NV is necessary.</w:t>
      </w:r>
    </w:p>
    <w:p w:rsidR="00C53E66" w:rsidRPr="00413B46" w:rsidRDefault="00C53E66" w:rsidP="00C53E66">
      <w:pPr>
        <w:pStyle w:val="NOTE"/>
      </w:pPr>
      <w:r w:rsidRPr="00413B46">
        <w:t>NOTE 3</w:t>
      </w:r>
      <w:r w:rsidRPr="00413B46">
        <w:tab/>
        <w:t>When a new NV counter is created, the TPM may search all the counters to determine which has the highest value. In this search, the TPM would use the sum of the non-volatile and RAM portions of the counter. The RAM portion of the counter shall be properly initialized to reflect shutdown process (orderly or not) of the TPM.</w:t>
      </w:r>
    </w:p>
    <w:p w:rsidR="00C53E66" w:rsidRPr="00413B46" w:rsidRDefault="00C53E66" w:rsidP="00C53E66">
      <w:pPr>
        <w:pStyle w:val="Heading2"/>
        <w:pageBreakBefore/>
      </w:pPr>
      <w:bookmarkStart w:id="5588" w:name="_Toc310935514"/>
      <w:bookmarkStart w:id="5589" w:name="_Toc380749621"/>
      <w:bookmarkStart w:id="5590" w:name="_Toc432774063"/>
      <w:bookmarkStart w:id="5591" w:name="_Toc443720921"/>
      <w:bookmarkStart w:id="5592" w:name="_Toc443576212"/>
      <w:bookmarkStart w:id="5593" w:name="_Toc473813935"/>
      <w:bookmarkStart w:id="5594" w:name="_Toc536440896"/>
      <w:bookmarkStart w:id="5595" w:name="_Toc24725571"/>
      <w:r w:rsidRPr="00413B46">
        <w:lastRenderedPageBreak/>
        <w:t>TPM2_NV_DefineSpace</w:t>
      </w:r>
      <w:bookmarkEnd w:id="5576"/>
      <w:bookmarkEnd w:id="5577"/>
      <w:bookmarkEnd w:id="5578"/>
      <w:bookmarkEnd w:id="5579"/>
      <w:bookmarkEnd w:id="5588"/>
      <w:bookmarkEnd w:id="5589"/>
      <w:bookmarkEnd w:id="5590"/>
      <w:bookmarkEnd w:id="5591"/>
      <w:bookmarkEnd w:id="5592"/>
      <w:bookmarkEnd w:id="5593"/>
      <w:bookmarkEnd w:id="5594"/>
      <w:bookmarkEnd w:id="5595"/>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defines the attributes of an NV Index and causes the TPM to reserve space to hold the data associated with the NV Index. If a definition already exists at the NV Index, the TPM will return TPM_RC_NV_DEFINED.</w:t>
      </w:r>
    </w:p>
    <w:p w:rsidR="00C53E66" w:rsidRPr="00413B46" w:rsidRDefault="00C53E66" w:rsidP="00C53E66">
      <w:pPr>
        <w:pStyle w:val="BodyText"/>
        <w:rPr>
          <w:i/>
        </w:rPr>
      </w:pPr>
      <w:r w:rsidRPr="00413B46">
        <w:t xml:space="preserve">The TPM will return TPM_RC_ATTRIBUTES if </w:t>
      </w:r>
      <w:r w:rsidRPr="00413B46">
        <w:rPr>
          <w:i/>
        </w:rPr>
        <w:t>nvIndexType</w:t>
      </w:r>
      <w:r w:rsidRPr="00413B46">
        <w:t xml:space="preserve"> has a reserved value in </w:t>
      </w:r>
      <w:r w:rsidRPr="00413B46">
        <w:rPr>
          <w:i/>
        </w:rPr>
        <w:t>publicInfo.</w:t>
      </w:r>
    </w:p>
    <w:p w:rsidR="00C53E66" w:rsidRPr="00413B46" w:rsidRDefault="00C53E66" w:rsidP="00C53E66">
      <w:pPr>
        <w:pStyle w:val="NOTE"/>
      </w:pPr>
      <w:r w:rsidRPr="00413B46">
        <w:t>NOTE 1</w:t>
      </w:r>
      <w:r w:rsidRPr="00413B46">
        <w:tab/>
        <w:t>It is not required that any of these three attributes be set.</w:t>
      </w:r>
    </w:p>
    <w:p w:rsidR="00C53E66" w:rsidRPr="00413B46" w:rsidRDefault="00C53E66" w:rsidP="00C53E66">
      <w:pPr>
        <w:pStyle w:val="BodyText"/>
      </w:pPr>
      <w:r w:rsidRPr="00413B46">
        <w:t>The TPM shall return TPM_RC_ATTRIBUTES if TPMA_NV_WRITTEN, TPMA_NV_READLOCKED, or TPMA_NV_WRITELOCKED is SET.</w:t>
      </w:r>
    </w:p>
    <w:p w:rsidR="00C53E66" w:rsidRPr="00413B46" w:rsidRDefault="00C53E66" w:rsidP="00C53E66">
      <w:pPr>
        <w:pStyle w:val="BodyText"/>
      </w:pPr>
      <w:r w:rsidRPr="00413B46">
        <w:t xml:space="preserve">If </w:t>
      </w:r>
      <w:r w:rsidRPr="00413B46">
        <w:rPr>
          <w:i/>
        </w:rPr>
        <w:t>nvIndexType</w:t>
      </w:r>
      <w:r w:rsidRPr="00413B46">
        <w:t xml:space="preserve"> is TPM_NT_COUNTER, TPM_NT_BITS, TPM_NT_PIN_FAIL, or TPM_NT_PIN_PASS, then </w:t>
      </w:r>
      <w:r w:rsidRPr="00413B46">
        <w:rPr>
          <w:i/>
        </w:rPr>
        <w:t>publicInfo→dataSize</w:t>
      </w:r>
      <w:r w:rsidRPr="00413B46">
        <w:t xml:space="preserve"> shall be set to eight (8) or the TPM shall return TPM_RC_SIZE.</w:t>
      </w:r>
    </w:p>
    <w:p w:rsidR="00C53E66" w:rsidRPr="00413B46" w:rsidRDefault="00C53E66" w:rsidP="00C53E66">
      <w:pPr>
        <w:pStyle w:val="BodyText"/>
      </w:pPr>
      <w:r w:rsidRPr="00413B46">
        <w:t xml:space="preserve">If </w:t>
      </w:r>
      <w:r w:rsidRPr="00413B46">
        <w:rPr>
          <w:i/>
        </w:rPr>
        <w:t>nvIndexType</w:t>
      </w:r>
      <w:r w:rsidRPr="00413B46">
        <w:t xml:space="preserve"> is TPM_NT_EXTEND, then </w:t>
      </w:r>
      <w:r w:rsidRPr="00413B46">
        <w:rPr>
          <w:i/>
        </w:rPr>
        <w:t>publicInfo→dataSize</w:t>
      </w:r>
      <w:r w:rsidRPr="00413B46">
        <w:t xml:space="preserve"> shall match the digest size of the </w:t>
      </w:r>
      <w:r w:rsidRPr="00413B46">
        <w:rPr>
          <w:i/>
        </w:rPr>
        <w:t>publicInfo.nameAlg</w:t>
      </w:r>
      <w:r w:rsidRPr="00413B46">
        <w:t xml:space="preserve"> or the TPM shall return TPM_RC_SIZE.</w:t>
      </w:r>
    </w:p>
    <w:p w:rsidR="00C53E66" w:rsidRPr="00413B46" w:rsidRDefault="00C53E66" w:rsidP="00C53E66">
      <w:pPr>
        <w:pStyle w:val="NOTE"/>
      </w:pPr>
      <w:r w:rsidRPr="00413B46">
        <w:t>NOTE 2</w:t>
      </w:r>
      <w:r w:rsidRPr="00413B46">
        <w:tab/>
        <w:t>TPM_RC_ATTRIBUTES could be returned by a TPM that is based on the reference code of older versions of the specification but the correct response for this error is TPM_RC_SIZE.</w:t>
      </w:r>
    </w:p>
    <w:p w:rsidR="00C53E66" w:rsidRPr="00413B46" w:rsidRDefault="00C53E66" w:rsidP="00C53E66">
      <w:pPr>
        <w:pStyle w:val="BodyText"/>
      </w:pPr>
      <w:r w:rsidRPr="00413B46">
        <w:t xml:space="preserve">If the NV Index is an ordinary Index and </w:t>
      </w:r>
      <w:r w:rsidRPr="00413B46">
        <w:rPr>
          <w:i/>
        </w:rPr>
        <w:t>publicInfo→dataSize</w:t>
      </w:r>
      <w:r w:rsidRPr="00413B46">
        <w:t xml:space="preserve"> is larger than supported by the TPM implementation then the TPM shall return TPM_RC_SIZE.</w:t>
      </w:r>
    </w:p>
    <w:p w:rsidR="00C53E66" w:rsidRPr="00413B46" w:rsidRDefault="00C53E66" w:rsidP="00C53E66">
      <w:pPr>
        <w:pStyle w:val="NOTE"/>
      </w:pPr>
      <w:r w:rsidRPr="00413B46">
        <w:t>NOTE 3</w:t>
      </w:r>
      <w:r w:rsidRPr="00413B46">
        <w:tab/>
        <w:t>The limit for the data size may vary according to the type of the index. For example, if the index has TPMA_NV_ORDERLY SET, then the maximum size of an ordinary NV Index may be less than the size of an ordinary NV Index that has TPMA_NV_ORDERLY CLEAR.</w:t>
      </w:r>
    </w:p>
    <w:p w:rsidR="00C53E66" w:rsidRPr="00413B46" w:rsidRDefault="00C53E66" w:rsidP="00C53E66">
      <w:pPr>
        <w:pStyle w:val="BodyText"/>
      </w:pPr>
      <w:r w:rsidRPr="00413B46">
        <w:t>At least one of TPMA_NV_PPREAD, TPMA_NV_OWNERREAD, TPMA_NV_AUTHREAD, or TPMA_NV_POLICYREAD shall be SET or the TPM shall return TPM_RC_ATTRIBUTES.</w:t>
      </w:r>
    </w:p>
    <w:p w:rsidR="00C53E66" w:rsidRPr="00413B46" w:rsidRDefault="00C53E66" w:rsidP="00C53E66">
      <w:pPr>
        <w:pStyle w:val="BodyText"/>
      </w:pPr>
      <w:r w:rsidRPr="00413B46">
        <w:t>At least one of TPMA_NV_PPWRITE, TPMA_NV_OWNERWRITE, TPMA_NV_AUTHWRITE, or TPMA_NV_POLICYWRITE shall be SET or the TPM shall return TPM_RC_ATTRIBUTES.</w:t>
      </w:r>
    </w:p>
    <w:p w:rsidR="00C53E66" w:rsidRPr="00413B46" w:rsidRDefault="00C53E66" w:rsidP="00C53E66">
      <w:pPr>
        <w:pStyle w:val="BodyText"/>
      </w:pPr>
      <w:r w:rsidRPr="00413B46">
        <w:t xml:space="preserve">If TPMA_NV_CLEAR_STCLEAR is SET, then </w:t>
      </w:r>
      <w:r w:rsidRPr="00413B46">
        <w:rPr>
          <w:i/>
        </w:rPr>
        <w:t>nvIndexType</w:t>
      </w:r>
      <w:r w:rsidRPr="00413B46">
        <w:t xml:space="preserve"> shall not be TPM_NT_COUNTER or the TPM shall return TPM_RC_ATTRIBUTES.</w:t>
      </w:r>
    </w:p>
    <w:p w:rsidR="00C53E66" w:rsidRPr="00413B46" w:rsidRDefault="00C53E66" w:rsidP="00C53E66">
      <w:pPr>
        <w:pStyle w:val="BodyText"/>
      </w:pPr>
      <w:r w:rsidRPr="00413B46">
        <w:t xml:space="preserve">If </w:t>
      </w:r>
      <w:r w:rsidRPr="00413B46">
        <w:rPr>
          <w:i/>
        </w:rPr>
        <w:t>platformAuth/platformPolicy</w:t>
      </w:r>
      <w:r w:rsidRPr="00413B46">
        <w:t xml:space="preserve"> is used for authorization, then TPMA_NV_PLATFORMCREATE shall be SET in </w:t>
      </w:r>
      <w:r w:rsidRPr="00413B46">
        <w:rPr>
          <w:i/>
        </w:rPr>
        <w:t>publicInfo</w:t>
      </w:r>
      <w:r w:rsidRPr="00413B46">
        <w:t xml:space="preserve">. If </w:t>
      </w:r>
      <w:r w:rsidRPr="00413B46">
        <w:rPr>
          <w:i/>
        </w:rPr>
        <w:t>ownerAuth/ownerPolicy</w:t>
      </w:r>
      <w:r w:rsidRPr="00413B46">
        <w:t xml:space="preserve"> is used for authorization, TPMA_NV_PLATFORMCREATE shall be CLEAR in </w:t>
      </w:r>
      <w:r w:rsidRPr="00413B46">
        <w:rPr>
          <w:i/>
        </w:rPr>
        <w:t xml:space="preserve">publicInfo. </w:t>
      </w:r>
      <w:r w:rsidRPr="00413B46">
        <w:t>If TPMA_NV_PLATFORMCREATE is not set correctly for the authorization, the TPM shall return TPM_RC_ATTRIBUTES.</w:t>
      </w:r>
    </w:p>
    <w:p w:rsidR="00C53E66" w:rsidRPr="00413B46" w:rsidRDefault="00C53E66" w:rsidP="00C53E66">
      <w:pPr>
        <w:pStyle w:val="BodyText"/>
      </w:pPr>
      <w:r w:rsidRPr="00413B46">
        <w:t>If TPMA_NV_POLICY_DELETE is SET, then the authorization shall be with Platform Authorization or the TPM shall return TPM_RC_ATTRIBUTES.</w:t>
      </w:r>
    </w:p>
    <w:p w:rsidR="006B74E4" w:rsidRDefault="00C53E66" w:rsidP="00C53E66">
      <w:pPr>
        <w:pStyle w:val="BodyText"/>
      </w:pPr>
      <w:r w:rsidRPr="00413B46">
        <w:t xml:space="preserve">If </w:t>
      </w:r>
      <w:r w:rsidRPr="00413B46">
        <w:rPr>
          <w:i/>
        </w:rPr>
        <w:t>nvIndexType</w:t>
      </w:r>
      <w:r w:rsidRPr="00413B46">
        <w:t xml:space="preserve"> is TPM_NT_PIN_FAIL, then TPMA_NV_NO_DA shall be SET. Otherwise, the TPM shall return TPM_RC_ATTRIBUTES.</w:t>
      </w:r>
    </w:p>
    <w:p w:rsidR="006B74E4" w:rsidRDefault="00C53E66" w:rsidP="00C53E66">
      <w:pPr>
        <w:pStyle w:val="NOTE"/>
      </w:pPr>
      <w:r w:rsidRPr="00413B46">
        <w:t>NOTE 4</w:t>
      </w:r>
      <w:r w:rsidRPr="00413B46">
        <w:tab/>
        <w:t>The intent of a PIN Fail index is that its DA protection is on a per-index basis, not based on the global DA protection. This avoids conflict over which type of dictionary attack protection is in use.</w:t>
      </w:r>
    </w:p>
    <w:p w:rsidR="006B74E4" w:rsidRDefault="00C53E66" w:rsidP="00C53E66">
      <w:pPr>
        <w:pStyle w:val="BodyText"/>
      </w:pPr>
      <w:r w:rsidRPr="00413B46">
        <w:t xml:space="preserve">If </w:t>
      </w:r>
      <w:r w:rsidRPr="00413B46">
        <w:rPr>
          <w:i/>
        </w:rPr>
        <w:t>nvIndexType</w:t>
      </w:r>
      <w:r w:rsidRPr="00413B46">
        <w:t xml:space="preserve"> is TPM_NT_PIN_FAIL or TPM_NT_PIN_PASS, then at least one of TPMA_NV_PPWRITE, TPMA_NV_OWNERWRITE, or TPMA_NV_POLICYWRITE shall be SET or the TPM shall return TPM_RC_ATTRIBUTES. TPMA_NV_AUTHWRITE shall be CLEAR. Otherwise, the TPM shall return TPM_RC_ATTRIBUTES.</w:t>
      </w:r>
    </w:p>
    <w:p w:rsidR="00C53E66" w:rsidRPr="00413B46" w:rsidRDefault="00C53E66" w:rsidP="00C53E66">
      <w:pPr>
        <w:pStyle w:val="NOTE"/>
      </w:pPr>
      <w:r w:rsidRPr="00413B46">
        <w:t>NOTE 5</w:t>
      </w:r>
      <w:r w:rsidRPr="00413B46">
        <w:tab/>
        <w:t>If TPMA_NV_AUTHWRITE was SET for a PIN Pass index, a user knowing the authorization value could decrease pinCount or increase pinLimit, defeating the purpose of a PIN Pass index. The requirement is also enforced for a PIN Fail index for consistency.</w:t>
      </w:r>
    </w:p>
    <w:p w:rsidR="00C53E66" w:rsidRPr="00413B46" w:rsidRDefault="00C53E66" w:rsidP="00C53E66">
      <w:pPr>
        <w:pStyle w:val="BodyText"/>
      </w:pPr>
      <w:r w:rsidRPr="00413B46">
        <w:lastRenderedPageBreak/>
        <w:t>If the implementation does not support TPM2_NV_</w:t>
      </w:r>
      <w:proofErr w:type="gramStart"/>
      <w:r w:rsidRPr="00413B46">
        <w:t>Increment(</w:t>
      </w:r>
      <w:proofErr w:type="gramEnd"/>
      <w:r w:rsidRPr="00413B46">
        <w:t xml:space="preserve">), the TPM shall return TPM_RC_ATTRIBUTES if </w:t>
      </w:r>
      <w:r w:rsidRPr="00413B46">
        <w:rPr>
          <w:i/>
        </w:rPr>
        <w:t>nvIndexType</w:t>
      </w:r>
      <w:r w:rsidRPr="00413B46">
        <w:t xml:space="preserve"> is TPM_NT_COUNTER.</w:t>
      </w:r>
    </w:p>
    <w:p w:rsidR="00C53E66" w:rsidRPr="00413B46" w:rsidRDefault="00C53E66" w:rsidP="00C53E66">
      <w:pPr>
        <w:pStyle w:val="BodyText"/>
      </w:pPr>
      <w:r w:rsidRPr="00413B46">
        <w:t>If the implementation does not support TPM2_NV_</w:t>
      </w:r>
      <w:proofErr w:type="gramStart"/>
      <w:r w:rsidRPr="00413B46">
        <w:t>SetBits(</w:t>
      </w:r>
      <w:proofErr w:type="gramEnd"/>
      <w:r w:rsidRPr="00413B46">
        <w:t xml:space="preserve">), the TPM shall return TPM_RC_ATTRIBUTES if </w:t>
      </w:r>
      <w:r w:rsidRPr="00413B46">
        <w:rPr>
          <w:i/>
        </w:rPr>
        <w:t>nvIndexType</w:t>
      </w:r>
      <w:r w:rsidRPr="00413B46">
        <w:t xml:space="preserve"> is TPM_NT_BITS.</w:t>
      </w:r>
    </w:p>
    <w:p w:rsidR="00C53E66" w:rsidRPr="00413B46" w:rsidRDefault="00C53E66" w:rsidP="00C53E66">
      <w:pPr>
        <w:pStyle w:val="BodyText"/>
      </w:pPr>
      <w:r w:rsidRPr="00413B46">
        <w:t>If the implementation does not support TPM2_NV_</w:t>
      </w:r>
      <w:proofErr w:type="gramStart"/>
      <w:r w:rsidRPr="00413B46">
        <w:t>Extend(</w:t>
      </w:r>
      <w:proofErr w:type="gramEnd"/>
      <w:r w:rsidRPr="00413B46">
        <w:t xml:space="preserve">), the TPM shall return TPM_RC_ATTRIBUTES if </w:t>
      </w:r>
      <w:r w:rsidRPr="00413B46">
        <w:rPr>
          <w:i/>
        </w:rPr>
        <w:t>nvIndexType</w:t>
      </w:r>
      <w:r w:rsidRPr="00413B46">
        <w:t xml:space="preserve"> is TPM_NT_EXTEND.</w:t>
      </w:r>
    </w:p>
    <w:p w:rsidR="00C53E66" w:rsidRPr="00413B46" w:rsidRDefault="00C53E66" w:rsidP="00C53E66">
      <w:pPr>
        <w:pStyle w:val="BodyText"/>
      </w:pPr>
      <w:r w:rsidRPr="00413B46">
        <w:t>If the implementation does not support TPM2_NV_</w:t>
      </w:r>
      <w:proofErr w:type="gramStart"/>
      <w:r w:rsidRPr="00413B46">
        <w:t>UndefineSpaceSpecial(</w:t>
      </w:r>
      <w:proofErr w:type="gramEnd"/>
      <w:r w:rsidRPr="00413B46">
        <w:t>), the TPM shall return TPM_RC_ATTRIBUTES if TPMA_NV_POLICY_DELETE is SET.</w:t>
      </w:r>
    </w:p>
    <w:p w:rsidR="00C53E66" w:rsidRPr="00413B46" w:rsidRDefault="00C53E66" w:rsidP="00C53E66">
      <w:pPr>
        <w:pStyle w:val="BodyText"/>
      </w:pPr>
      <w:r w:rsidRPr="00413B46">
        <w:t>After the successful completion of this command, the NV Index exists but TPMA_NV_WRITTEN will be CLEAR. Any access of the NV data will return TPM_RC_NV_UNINITIALIZED.</w:t>
      </w:r>
    </w:p>
    <w:p w:rsidR="00C53E66" w:rsidRPr="00413B46" w:rsidRDefault="00C53E66" w:rsidP="00C53E66">
      <w:pPr>
        <w:pStyle w:val="BodyText"/>
      </w:pPr>
      <w:r w:rsidRPr="00413B46">
        <w:t>In some implementations, an NV Index with the TPM_NT_COUNTER attribute may require special TPM resources that provide higher endurance than regular NV. For those implementations, if this command fails because of lack of resources, the TPM will return TPM_RC_NV_SPACE.</w:t>
      </w:r>
    </w:p>
    <w:p w:rsidR="00C53E66" w:rsidRPr="00413B46" w:rsidRDefault="00C53E66" w:rsidP="00C53E66">
      <w:pPr>
        <w:pStyle w:val="BodyText"/>
      </w:pPr>
      <w:r w:rsidRPr="00413B46">
        <w:t xml:space="preserve">The value of </w:t>
      </w:r>
      <w:r w:rsidRPr="00413B46">
        <w:rPr>
          <w:i/>
        </w:rPr>
        <w:t>auth</w:t>
      </w:r>
      <w:r w:rsidRPr="00413B46">
        <w:t xml:space="preserve"> is saved in the created structure. The size of </w:t>
      </w:r>
      <w:r w:rsidRPr="00413B46">
        <w:rPr>
          <w:i/>
        </w:rPr>
        <w:t>auth</w:t>
      </w:r>
      <w:r w:rsidRPr="00413B46">
        <w:t xml:space="preserve"> is limited to be no larger than the size of the digest produced by the NV Index's </w:t>
      </w:r>
      <w:r w:rsidRPr="00413B46">
        <w:rPr>
          <w:i/>
        </w:rPr>
        <w:t xml:space="preserve">nameAlg </w:t>
      </w:r>
      <w:r w:rsidRPr="00C42EAF">
        <w:rPr>
          <w:rStyle w:val="HeaderChar"/>
          <w:lang w:val="en-US"/>
        </w:rPr>
        <w:t>(TPM_RC_SIZE).</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5596" w:name="_Toc380749831"/>
      <w:bookmarkStart w:id="5597" w:name="_Toc432774280"/>
      <w:bookmarkStart w:id="5598" w:name="_Toc443576425"/>
      <w:bookmarkStart w:id="5599" w:name="_Toc473814163"/>
      <w:bookmarkStart w:id="5600" w:name="_Toc536441129"/>
      <w:bookmarkStart w:id="5601" w:name="_Toc24725811"/>
      <w:r w:rsidRPr="00413B46">
        <w:t xml:space="preserve">Table </w:t>
      </w:r>
      <w:r w:rsidRPr="00C42EAF">
        <w:fldChar w:fldCharType="begin"/>
      </w:r>
      <w:r w:rsidRPr="00413B46">
        <w:instrText xml:space="preserve"> SEQ Table \* ARABIC </w:instrText>
      </w:r>
      <w:r w:rsidRPr="00C42EAF">
        <w:fldChar w:fldCharType="separate"/>
      </w:r>
      <w:ins w:id="5602" w:author="David Wooten" w:date="2019-11-15T15:49:00Z">
        <w:r w:rsidR="00D51C42">
          <w:rPr>
            <w:noProof/>
          </w:rPr>
          <w:t>216</w:t>
        </w:r>
      </w:ins>
      <w:del w:id="5603" w:author="David Wooten" w:date="2019-11-15T15:49:00Z">
        <w:r w:rsidR="00E90F60" w:rsidDel="00D51C42">
          <w:rPr>
            <w:noProof/>
          </w:rPr>
          <w:delText>212</w:delText>
        </w:r>
      </w:del>
      <w:r w:rsidRPr="00C42EAF">
        <w:fldChar w:fldCharType="end"/>
      </w:r>
      <w:r w:rsidRPr="00413B46">
        <w:t xml:space="preserve"> — TPM2_NV_DefineSpace Command</w:t>
      </w:r>
      <w:bookmarkEnd w:id="5596"/>
      <w:bookmarkEnd w:id="5597"/>
      <w:bookmarkEnd w:id="5598"/>
      <w:bookmarkEnd w:id="5599"/>
      <w:bookmarkEnd w:id="5600"/>
      <w:bookmarkEnd w:id="5601"/>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000000"/>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jc w:val="center"/>
        </w:trPr>
        <w:tc>
          <w:tcPr>
            <w:tcW w:w="2736" w:type="dxa"/>
            <w:tcBorders>
              <w:top w:val="single" w:sz="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top w:val="single" w:sz="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TPM_CC_NV_DefineSpace {NV}</w:t>
            </w:r>
          </w:p>
        </w:tc>
      </w:tr>
      <w:tr w:rsidR="00C53E66" w:rsidRPr="00413B46" w:rsidTr="00B8394F">
        <w:trPr>
          <w:jc w:val="center"/>
        </w:trPr>
        <w:tc>
          <w:tcPr>
            <w:tcW w:w="2736" w:type="dxa"/>
            <w:tcBorders>
              <w:top w:val="dashDotStroked" w:sz="24"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TPMI_RH_PROVISION</w:t>
            </w:r>
          </w:p>
        </w:tc>
        <w:tc>
          <w:tcPr>
            <w:tcW w:w="2016" w:type="dxa"/>
            <w:tcBorders>
              <w:top w:val="dashDotStroked" w:sz="24"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@authHandle</w:t>
            </w:r>
          </w:p>
        </w:tc>
        <w:tc>
          <w:tcPr>
            <w:tcW w:w="4608" w:type="dxa"/>
            <w:tcBorders>
              <w:top w:val="dashDotStroked" w:sz="24"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TPM_RH_OWNER or TPM_RH_PLATFORM+{PP}</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B8394F">
        <w:trPr>
          <w:jc w:val="center"/>
        </w:trPr>
        <w:tc>
          <w:tcPr>
            <w:tcW w:w="2736" w:type="dxa"/>
            <w:tcBorders>
              <w:top w:val="thinThickThinSmallGap" w:sz="12" w:space="0" w:color="auto"/>
              <w:left w:val="single" w:sz="12" w:space="0" w:color="auto"/>
              <w:right w:val="single" w:sz="8" w:space="0" w:color="auto"/>
            </w:tcBorders>
            <w:vAlign w:val="center"/>
          </w:tcPr>
          <w:p w:rsidR="00C53E66" w:rsidRPr="00413B46" w:rsidRDefault="00C53E66" w:rsidP="00B8394F">
            <w:pPr>
              <w:pStyle w:val="TABLE-cell"/>
            </w:pPr>
            <w:r w:rsidRPr="00413B46">
              <w:t>TPM2B_AUTH</w:t>
            </w:r>
          </w:p>
        </w:tc>
        <w:tc>
          <w:tcPr>
            <w:tcW w:w="2016" w:type="dxa"/>
            <w:tcBorders>
              <w:top w:val="thinThickThinSmallGap" w:sz="12" w:space="0" w:color="auto"/>
              <w:left w:val="single" w:sz="8" w:space="0" w:color="auto"/>
              <w:right w:val="single" w:sz="8" w:space="0" w:color="auto"/>
            </w:tcBorders>
            <w:vAlign w:val="center"/>
          </w:tcPr>
          <w:p w:rsidR="00C53E66" w:rsidRPr="00413B46" w:rsidRDefault="00C53E66" w:rsidP="00B8394F">
            <w:pPr>
              <w:pStyle w:val="TABLE-cell"/>
            </w:pPr>
            <w:r w:rsidRPr="00413B46">
              <w:t>auth</w:t>
            </w:r>
          </w:p>
        </w:tc>
        <w:tc>
          <w:tcPr>
            <w:tcW w:w="4608" w:type="dxa"/>
            <w:tcBorders>
              <w:top w:val="thinThickThinSmallGap" w:sz="12" w:space="0" w:color="auto"/>
              <w:left w:val="single" w:sz="8" w:space="0" w:color="auto"/>
              <w:right w:val="single" w:sz="12" w:space="0" w:color="auto"/>
            </w:tcBorders>
            <w:vAlign w:val="center"/>
          </w:tcPr>
          <w:p w:rsidR="00C53E66" w:rsidRPr="00413B46" w:rsidRDefault="00C53E66" w:rsidP="00B8394F">
            <w:pPr>
              <w:pStyle w:val="TABLE-cell"/>
            </w:pPr>
            <w:r w:rsidRPr="00413B46">
              <w:t>the authorization value</w:t>
            </w:r>
          </w:p>
        </w:tc>
      </w:tr>
      <w:tr w:rsidR="00C53E66" w:rsidRPr="00413B46" w:rsidTr="00B8394F">
        <w:trPr>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TPM2B_NV_PUBLIC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publicInfo</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the public parameters of the NV area</w:t>
            </w:r>
          </w:p>
        </w:tc>
      </w:tr>
    </w:tbl>
    <w:p w:rsidR="00C53E66" w:rsidRPr="00413B46" w:rsidRDefault="00C53E66" w:rsidP="00C53E66">
      <w:pPr>
        <w:pStyle w:val="TABLE-title"/>
      </w:pPr>
      <w:bookmarkStart w:id="5604" w:name="_Toc380749832"/>
      <w:bookmarkStart w:id="5605" w:name="_Toc432774281"/>
      <w:bookmarkStart w:id="5606" w:name="_Toc443576426"/>
      <w:bookmarkStart w:id="5607" w:name="_Toc473814164"/>
      <w:bookmarkStart w:id="5608" w:name="_Toc536441130"/>
      <w:bookmarkStart w:id="5609" w:name="_Toc24725812"/>
      <w:r w:rsidRPr="00413B46">
        <w:t xml:space="preserve">Table </w:t>
      </w:r>
      <w:r w:rsidRPr="00C42EAF">
        <w:fldChar w:fldCharType="begin"/>
      </w:r>
      <w:r w:rsidRPr="00413B46">
        <w:instrText xml:space="preserve"> SEQ Table \* ARABIC </w:instrText>
      </w:r>
      <w:r w:rsidRPr="00C42EAF">
        <w:fldChar w:fldCharType="separate"/>
      </w:r>
      <w:ins w:id="5610" w:author="David Wooten" w:date="2019-11-15T15:49:00Z">
        <w:r w:rsidR="00D51C42">
          <w:rPr>
            <w:noProof/>
          </w:rPr>
          <w:t>217</w:t>
        </w:r>
      </w:ins>
      <w:del w:id="5611" w:author="David Wooten" w:date="2019-11-15T15:49:00Z">
        <w:r w:rsidR="00E90F60" w:rsidDel="00D51C42">
          <w:rPr>
            <w:noProof/>
          </w:rPr>
          <w:delText>213</w:delText>
        </w:r>
      </w:del>
      <w:r w:rsidRPr="00C42EAF">
        <w:fldChar w:fldCharType="end"/>
      </w:r>
      <w:r w:rsidRPr="00413B46">
        <w:t xml:space="preserve"> — TPM2_NV_DefineSpace Response</w:t>
      </w:r>
      <w:bookmarkEnd w:id="5604"/>
      <w:bookmarkEnd w:id="5605"/>
      <w:bookmarkEnd w:id="5606"/>
      <w:bookmarkEnd w:id="5607"/>
      <w:bookmarkEnd w:id="5608"/>
      <w:bookmarkEnd w:id="560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000000"/>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jc w:val="center"/>
        </w:trPr>
        <w:tc>
          <w:tcPr>
            <w:tcW w:w="2736" w:type="dxa"/>
            <w:tcBorders>
              <w:top w:val="single" w:sz="4" w:space="0" w:color="auto"/>
              <w:left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top w:val="single" w:sz="4" w:space="0" w:color="auto"/>
              <w:left w:val="single" w:sz="8"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[[NV_DefineSpace]]</w:t>
      </w:r>
      <w:bookmarkStart w:id="5612" w:name="_Toc110952294"/>
      <w:bookmarkStart w:id="5613" w:name="_Toc104168334"/>
      <w:bookmarkStart w:id="5614" w:name="_Toc114043927"/>
      <w:bookmarkStart w:id="5615" w:name="_Toc205277653"/>
    </w:p>
    <w:p w:rsidR="00C53E66" w:rsidRPr="00413B46" w:rsidRDefault="00C53E66" w:rsidP="00C53E66">
      <w:pPr>
        <w:pStyle w:val="Heading2"/>
        <w:pageBreakBefore/>
      </w:pPr>
      <w:bookmarkStart w:id="5616" w:name="_Toc310935515"/>
      <w:bookmarkStart w:id="5617" w:name="_Toc380749622"/>
      <w:bookmarkStart w:id="5618" w:name="_Toc432774064"/>
      <w:bookmarkStart w:id="5619" w:name="_Toc443720922"/>
      <w:bookmarkStart w:id="5620" w:name="_Toc443576213"/>
      <w:bookmarkStart w:id="5621" w:name="_Toc473813936"/>
      <w:bookmarkStart w:id="5622" w:name="_Toc536440897"/>
      <w:bookmarkStart w:id="5623" w:name="_Toc24725572"/>
      <w:r w:rsidRPr="00413B46">
        <w:lastRenderedPageBreak/>
        <w:t>TPM2_NV_UndefineSpace</w:t>
      </w:r>
      <w:bookmarkEnd w:id="5616"/>
      <w:bookmarkEnd w:id="5617"/>
      <w:bookmarkEnd w:id="5618"/>
      <w:bookmarkEnd w:id="5619"/>
      <w:bookmarkEnd w:id="5620"/>
      <w:bookmarkEnd w:id="5621"/>
      <w:bookmarkEnd w:id="5622"/>
      <w:bookmarkEnd w:id="5623"/>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removes an Index from the TPM.</w:t>
      </w:r>
    </w:p>
    <w:p w:rsidR="00C53E66" w:rsidRPr="00413B46" w:rsidRDefault="00C53E66" w:rsidP="00C53E66">
      <w:pPr>
        <w:pStyle w:val="BodyText"/>
      </w:pPr>
      <w:r w:rsidRPr="00413B46">
        <w:t xml:space="preserve">If </w:t>
      </w:r>
      <w:r w:rsidRPr="00413B46">
        <w:rPr>
          <w:i/>
        </w:rPr>
        <w:t>nvIndex</w:t>
      </w:r>
      <w:r w:rsidRPr="00413B46">
        <w:t xml:space="preserve"> is not defined, the TPM shall return TPM_RC_HANDLE.</w:t>
      </w:r>
    </w:p>
    <w:p w:rsidR="00C53E66" w:rsidRPr="00413B46" w:rsidRDefault="00C53E66" w:rsidP="00C53E66">
      <w:pPr>
        <w:pStyle w:val="BodyText"/>
      </w:pPr>
      <w:r w:rsidRPr="00413B46">
        <w:t xml:space="preserve">If </w:t>
      </w:r>
      <w:r w:rsidRPr="00413B46">
        <w:rPr>
          <w:i/>
        </w:rPr>
        <w:t>nvIndex</w:t>
      </w:r>
      <w:r w:rsidRPr="00413B46">
        <w:t xml:space="preserve"> references an Index that has its TPMA_NV_PLATFORMCREATE attribute SET, the TPM shall return TPM_RC_NV_AUTHORIZATION unless Platform Authorization is provided.</w:t>
      </w:r>
    </w:p>
    <w:p w:rsidR="00C53E66" w:rsidRPr="00413B46" w:rsidRDefault="00C53E66" w:rsidP="00C53E66">
      <w:pPr>
        <w:pStyle w:val="BodyText"/>
      </w:pPr>
      <w:r w:rsidRPr="00413B46">
        <w:t xml:space="preserve">If </w:t>
      </w:r>
      <w:r w:rsidRPr="00413B46">
        <w:rPr>
          <w:i/>
        </w:rPr>
        <w:t>nvIndex</w:t>
      </w:r>
      <w:r w:rsidRPr="00413B46">
        <w:t xml:space="preserve"> references an Index that has its TPMA_NV_POLICY_DELETE attribute SET, the TPM shall return </w:t>
      </w:r>
      <w:r w:rsidRPr="00413B46">
        <w:rPr>
          <w:rStyle w:val="CodeBlack"/>
        </w:rPr>
        <w:t>TPM_RC_ATTRIBUTES.</w:t>
      </w:r>
    </w:p>
    <w:p w:rsidR="00C53E66" w:rsidRPr="00413B46" w:rsidRDefault="00C53E66" w:rsidP="00C53E66">
      <w:pPr>
        <w:pStyle w:val="NOTE"/>
      </w:pPr>
      <w:r w:rsidRPr="00413B46">
        <w:t>NOTE</w:t>
      </w:r>
      <w:r w:rsidRPr="00413B46">
        <w:tab/>
        <w:t>An Index with TPMA_NV_PLATFORMCREATE CLEAR may be deleted with Platform Authorization as long as shEnable is SET. If shEnable is CLEAR, indexes created using Owner Authorization are not accessible even for deletion by the platform.</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5624" w:name="_Toc380749833"/>
      <w:bookmarkStart w:id="5625" w:name="_Toc432774282"/>
      <w:bookmarkStart w:id="5626" w:name="_Toc443576427"/>
      <w:bookmarkStart w:id="5627" w:name="_Toc473814165"/>
      <w:bookmarkStart w:id="5628" w:name="_Toc536441131"/>
      <w:bookmarkStart w:id="5629" w:name="_Toc24725813"/>
      <w:r w:rsidRPr="00413B46">
        <w:t xml:space="preserve">Table </w:t>
      </w:r>
      <w:r w:rsidRPr="00C42EAF">
        <w:fldChar w:fldCharType="begin"/>
      </w:r>
      <w:r w:rsidRPr="00413B46">
        <w:instrText xml:space="preserve"> SEQ Table \* ARABIC </w:instrText>
      </w:r>
      <w:r w:rsidRPr="00C42EAF">
        <w:fldChar w:fldCharType="separate"/>
      </w:r>
      <w:ins w:id="5630" w:author="David Wooten" w:date="2019-11-15T15:49:00Z">
        <w:r w:rsidR="00D51C42">
          <w:rPr>
            <w:noProof/>
          </w:rPr>
          <w:t>218</w:t>
        </w:r>
      </w:ins>
      <w:del w:id="5631" w:author="David Wooten" w:date="2019-11-15T15:49:00Z">
        <w:r w:rsidR="00E90F60" w:rsidDel="00D51C42">
          <w:rPr>
            <w:noProof/>
          </w:rPr>
          <w:delText>214</w:delText>
        </w:r>
      </w:del>
      <w:r w:rsidRPr="00C42EAF">
        <w:fldChar w:fldCharType="end"/>
      </w:r>
      <w:r w:rsidRPr="00413B46">
        <w:t xml:space="preserve"> — TPM2_NV_UndefineSpace Command</w:t>
      </w:r>
      <w:bookmarkEnd w:id="5624"/>
      <w:bookmarkEnd w:id="5625"/>
      <w:bookmarkEnd w:id="5626"/>
      <w:bookmarkEnd w:id="5627"/>
      <w:bookmarkEnd w:id="5628"/>
      <w:bookmarkEnd w:id="562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000000"/>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jc w:val="center"/>
        </w:trPr>
        <w:tc>
          <w:tcPr>
            <w:tcW w:w="2736" w:type="dxa"/>
            <w:tcBorders>
              <w:top w:val="single" w:sz="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top w:val="single" w:sz="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TPM_CC_NV_UndefineSpace {NV}</w:t>
            </w:r>
          </w:p>
        </w:tc>
      </w:tr>
      <w:tr w:rsidR="00C53E66" w:rsidRPr="00413B46" w:rsidTr="00B8394F">
        <w:trPr>
          <w:jc w:val="center"/>
        </w:trPr>
        <w:tc>
          <w:tcPr>
            <w:tcW w:w="2736" w:type="dxa"/>
            <w:tcBorders>
              <w:top w:val="dashDotStroked" w:sz="2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TPMI_RH_PROVISION</w:t>
            </w:r>
          </w:p>
        </w:tc>
        <w:tc>
          <w:tcPr>
            <w:tcW w:w="2016" w:type="dxa"/>
            <w:tcBorders>
              <w:top w:val="dashDotStroked" w:sz="2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@authHandle</w:t>
            </w:r>
          </w:p>
        </w:tc>
        <w:tc>
          <w:tcPr>
            <w:tcW w:w="4608" w:type="dxa"/>
            <w:tcBorders>
              <w:top w:val="dashDotStroked" w:sz="2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TPM_RH_OWNER or TPM_RH_PLATFORM+{PP}</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B8394F">
        <w:trPr>
          <w:jc w:val="center"/>
        </w:trPr>
        <w:tc>
          <w:tcPr>
            <w:tcW w:w="2736" w:type="dxa"/>
            <w:tcBorders>
              <w:top w:val="single" w:sz="6" w:space="0" w:color="auto"/>
              <w:left w:val="single" w:sz="12" w:space="0" w:color="auto"/>
              <w:bottom w:val="thinThickThinMediumGap" w:sz="12" w:space="0" w:color="auto"/>
              <w:right w:val="single" w:sz="8" w:space="0" w:color="auto"/>
            </w:tcBorders>
            <w:vAlign w:val="center"/>
          </w:tcPr>
          <w:p w:rsidR="00C53E66" w:rsidRPr="00413B46" w:rsidRDefault="00C53E66" w:rsidP="00B8394F">
            <w:pPr>
              <w:pStyle w:val="TABLE-cell"/>
            </w:pPr>
            <w:r w:rsidRPr="00413B46">
              <w:t>TPMI_RH_NV_INDEX</w:t>
            </w:r>
          </w:p>
        </w:tc>
        <w:tc>
          <w:tcPr>
            <w:tcW w:w="2016" w:type="dxa"/>
            <w:tcBorders>
              <w:top w:val="single" w:sz="6" w:space="0" w:color="auto"/>
              <w:left w:val="single" w:sz="8" w:space="0" w:color="auto"/>
              <w:bottom w:val="thinThickThinMediumGap" w:sz="12" w:space="0" w:color="auto"/>
              <w:right w:val="single" w:sz="8" w:space="0" w:color="auto"/>
            </w:tcBorders>
            <w:vAlign w:val="center"/>
          </w:tcPr>
          <w:p w:rsidR="00C53E66" w:rsidRPr="00413B46" w:rsidRDefault="00C53E66" w:rsidP="00B8394F">
            <w:pPr>
              <w:pStyle w:val="TABLE-cell"/>
            </w:pPr>
            <w:r w:rsidRPr="00413B46">
              <w:t>nvIndex</w:t>
            </w:r>
          </w:p>
        </w:tc>
        <w:tc>
          <w:tcPr>
            <w:tcW w:w="4608" w:type="dxa"/>
            <w:tcBorders>
              <w:top w:val="single" w:sz="6" w:space="0" w:color="auto"/>
              <w:left w:val="single" w:sz="8" w:space="0" w:color="auto"/>
              <w:bottom w:val="thinThickThinMediumGap" w:sz="12" w:space="0" w:color="auto"/>
              <w:right w:val="single" w:sz="12" w:space="0" w:color="auto"/>
            </w:tcBorders>
            <w:vAlign w:val="center"/>
          </w:tcPr>
          <w:p w:rsidR="00C53E66" w:rsidRPr="00413B46" w:rsidRDefault="00C53E66" w:rsidP="00B8394F">
            <w:pPr>
              <w:pStyle w:val="TABLE-cell"/>
            </w:pPr>
            <w:r w:rsidRPr="00413B46">
              <w:t>the NV Index to remove from NV space</w:t>
            </w:r>
          </w:p>
          <w:p w:rsidR="00C53E66" w:rsidRPr="00413B46" w:rsidRDefault="00C53E66" w:rsidP="00B8394F">
            <w:pPr>
              <w:pStyle w:val="TABLE-cell"/>
            </w:pPr>
            <w:r w:rsidRPr="00413B46">
              <w:t>Auth Index: None</w:t>
            </w:r>
          </w:p>
        </w:tc>
      </w:tr>
    </w:tbl>
    <w:p w:rsidR="00C53E66" w:rsidRPr="00413B46" w:rsidRDefault="00C53E66" w:rsidP="00C53E66">
      <w:pPr>
        <w:pStyle w:val="TABLE-title"/>
      </w:pPr>
      <w:bookmarkStart w:id="5632" w:name="_Toc380749834"/>
      <w:bookmarkStart w:id="5633" w:name="_Toc432774283"/>
      <w:bookmarkStart w:id="5634" w:name="_Toc443576428"/>
      <w:bookmarkStart w:id="5635" w:name="_Toc473814166"/>
      <w:bookmarkStart w:id="5636" w:name="_Toc536441132"/>
      <w:bookmarkStart w:id="5637" w:name="_Toc24725814"/>
      <w:r w:rsidRPr="00413B46">
        <w:t xml:space="preserve">Table </w:t>
      </w:r>
      <w:r w:rsidRPr="00C42EAF">
        <w:fldChar w:fldCharType="begin"/>
      </w:r>
      <w:r w:rsidRPr="00413B46">
        <w:instrText xml:space="preserve"> SEQ Table \* ARABIC </w:instrText>
      </w:r>
      <w:r w:rsidRPr="00C42EAF">
        <w:fldChar w:fldCharType="separate"/>
      </w:r>
      <w:ins w:id="5638" w:author="David Wooten" w:date="2019-11-15T15:49:00Z">
        <w:r w:rsidR="00D51C42">
          <w:rPr>
            <w:noProof/>
          </w:rPr>
          <w:t>219</w:t>
        </w:r>
      </w:ins>
      <w:del w:id="5639" w:author="David Wooten" w:date="2019-11-15T15:49:00Z">
        <w:r w:rsidR="00E90F60" w:rsidDel="00D51C42">
          <w:rPr>
            <w:noProof/>
          </w:rPr>
          <w:delText>215</w:delText>
        </w:r>
      </w:del>
      <w:r w:rsidRPr="00C42EAF">
        <w:fldChar w:fldCharType="end"/>
      </w:r>
      <w:r w:rsidRPr="00413B46">
        <w:t xml:space="preserve"> — TPM2_NV_UndefineSpace Response</w:t>
      </w:r>
      <w:bookmarkEnd w:id="5632"/>
      <w:bookmarkEnd w:id="5633"/>
      <w:bookmarkEnd w:id="5634"/>
      <w:bookmarkEnd w:id="5635"/>
      <w:bookmarkEnd w:id="5636"/>
      <w:bookmarkEnd w:id="5637"/>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000000"/>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jc w:val="center"/>
        </w:trPr>
        <w:tc>
          <w:tcPr>
            <w:tcW w:w="2736" w:type="dxa"/>
            <w:tcBorders>
              <w:top w:val="single" w:sz="4" w:space="0" w:color="auto"/>
              <w:left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top w:val="single" w:sz="4" w:space="0" w:color="auto"/>
              <w:left w:val="single" w:sz="8"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keepLines w:val="0"/>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keepLines w:val="0"/>
            </w:pPr>
            <w:r w:rsidRPr="00413B46">
              <w:t>responseCode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keepLines w:val="0"/>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[[NV_UndefineSpace]]</w:t>
      </w:r>
    </w:p>
    <w:p w:rsidR="00C53E66" w:rsidRPr="00413B46" w:rsidRDefault="00C53E66" w:rsidP="00C53E66">
      <w:pPr>
        <w:pStyle w:val="Heading2"/>
        <w:pageBreakBefore/>
      </w:pPr>
      <w:bookmarkStart w:id="5640" w:name="_Toc310935516"/>
      <w:bookmarkStart w:id="5641" w:name="_Toc380749623"/>
      <w:bookmarkStart w:id="5642" w:name="_Toc432774065"/>
      <w:bookmarkStart w:id="5643" w:name="_Toc443720923"/>
      <w:bookmarkStart w:id="5644" w:name="_Toc443576214"/>
      <w:bookmarkStart w:id="5645" w:name="_Toc473813937"/>
      <w:bookmarkStart w:id="5646" w:name="_Toc536440898"/>
      <w:bookmarkStart w:id="5647" w:name="_Toc24725573"/>
      <w:r w:rsidRPr="00413B46">
        <w:lastRenderedPageBreak/>
        <w:t>TPM2_NV_UndefineSpaceSpecial</w:t>
      </w:r>
      <w:bookmarkEnd w:id="5640"/>
      <w:bookmarkEnd w:id="5641"/>
      <w:bookmarkEnd w:id="5642"/>
      <w:bookmarkEnd w:id="5643"/>
      <w:bookmarkEnd w:id="5644"/>
      <w:bookmarkEnd w:id="5645"/>
      <w:bookmarkEnd w:id="5646"/>
      <w:bookmarkEnd w:id="5647"/>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allows removal of a platform-created NV Index that has TPMA_NV_POLICY_DELETE SET.</w:t>
      </w:r>
    </w:p>
    <w:p w:rsidR="00C53E66" w:rsidRPr="00413B46" w:rsidRDefault="00C53E66" w:rsidP="00C53E66">
      <w:pPr>
        <w:pStyle w:val="BodyText"/>
      </w:pPr>
      <w:r w:rsidRPr="00413B46">
        <w:t>This command requires that the policy of the NV Index be satisfied before the NV Index may be deleted. Because administrative role is required, the policy must contain a command that sets the policy command code to TPM_CC_NV_UndefineSpaceSpecial. This indicates that the policy that is being used is a policy that is for this command, and not a policy that would approve another use. That is, authority to use an entity does not grant authority to undefine the entity.</w:t>
      </w:r>
    </w:p>
    <w:p w:rsidR="00C53E66" w:rsidRPr="00413B46" w:rsidRDefault="00C53E66" w:rsidP="00C53E66">
      <w:pPr>
        <w:pStyle w:val="BodyText"/>
      </w:pPr>
      <w:r w:rsidRPr="00413B46">
        <w:t>Since the index is deleted, the Empty Buffer is used as the authValue when generating the response HMAC.</w:t>
      </w:r>
    </w:p>
    <w:p w:rsidR="00C53E66" w:rsidRPr="00413B46" w:rsidRDefault="00C53E66" w:rsidP="00C53E66">
      <w:pPr>
        <w:pStyle w:val="BodyText"/>
      </w:pPr>
      <w:r w:rsidRPr="00413B46">
        <w:t xml:space="preserve">If </w:t>
      </w:r>
      <w:r w:rsidRPr="00413B46">
        <w:rPr>
          <w:i/>
        </w:rPr>
        <w:t>nvIndex</w:t>
      </w:r>
      <w:r w:rsidRPr="00413B46">
        <w:t xml:space="preserve"> is not defined, the TPM shall return TPM_RC_HANDLE.</w:t>
      </w:r>
    </w:p>
    <w:p w:rsidR="00C53E66" w:rsidRPr="00413B46" w:rsidRDefault="00C53E66" w:rsidP="00C53E66">
      <w:pPr>
        <w:pStyle w:val="BodyText"/>
      </w:pPr>
      <w:r w:rsidRPr="00413B46">
        <w:t xml:space="preserve">If </w:t>
      </w:r>
      <w:r w:rsidRPr="00413B46">
        <w:rPr>
          <w:i/>
        </w:rPr>
        <w:t>nvIndex</w:t>
      </w:r>
      <w:r w:rsidRPr="00413B46">
        <w:t xml:space="preserve"> references an Index that has its TPMA_NV_PLATFORMCREATE or TPMA_NV_POLICY_DELETE attribute CLEAR, the TPM shall return TPM_RC_ATTRIBUTES.</w:t>
      </w:r>
    </w:p>
    <w:p w:rsidR="00C53E66" w:rsidRPr="00413B46" w:rsidRDefault="00C53E66" w:rsidP="00C53E66">
      <w:pPr>
        <w:pStyle w:val="NOTE"/>
      </w:pPr>
      <w:r w:rsidRPr="00413B46">
        <w:t>NOTE</w:t>
      </w:r>
      <w:r w:rsidRPr="00413B46">
        <w:tab/>
        <w:t>An Index with TPMA_NV_PLATFORMCREATE CLEAR may be deleted with TPM2_</w:t>
      </w:r>
      <w:proofErr w:type="gramStart"/>
      <w:r w:rsidRPr="00413B46">
        <w:t>UndefineSpace(</w:t>
      </w:r>
      <w:proofErr w:type="gramEnd"/>
      <w:r w:rsidRPr="00413B46">
        <w:t>)as long as shEnable is SET. If shEnable is CLEAR, indexes created using Owner Authorization are not accessible even for deletion by the platform.</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5648" w:name="_Toc380749835"/>
      <w:bookmarkStart w:id="5649" w:name="_Toc432774284"/>
      <w:bookmarkStart w:id="5650" w:name="_Toc443576429"/>
      <w:bookmarkStart w:id="5651" w:name="_Toc473814167"/>
      <w:bookmarkStart w:id="5652" w:name="_Toc536441133"/>
      <w:bookmarkStart w:id="5653" w:name="_Toc24725815"/>
      <w:r w:rsidRPr="00413B46">
        <w:t xml:space="preserve">Table </w:t>
      </w:r>
      <w:r w:rsidRPr="00C42EAF">
        <w:fldChar w:fldCharType="begin"/>
      </w:r>
      <w:r w:rsidRPr="00413B46">
        <w:instrText xml:space="preserve"> SEQ Table \* ARABIC </w:instrText>
      </w:r>
      <w:r w:rsidRPr="00C42EAF">
        <w:fldChar w:fldCharType="separate"/>
      </w:r>
      <w:ins w:id="5654" w:author="David Wooten" w:date="2019-11-15T15:49:00Z">
        <w:r w:rsidR="00D51C42">
          <w:rPr>
            <w:noProof/>
          </w:rPr>
          <w:t>220</w:t>
        </w:r>
      </w:ins>
      <w:del w:id="5655" w:author="David Wooten" w:date="2019-11-15T15:49:00Z">
        <w:r w:rsidR="00E90F60" w:rsidDel="00D51C42">
          <w:rPr>
            <w:noProof/>
          </w:rPr>
          <w:delText>216</w:delText>
        </w:r>
      </w:del>
      <w:r w:rsidRPr="00C42EAF">
        <w:fldChar w:fldCharType="end"/>
      </w:r>
      <w:r w:rsidRPr="00413B46">
        <w:t xml:space="preserve"> — TPM2_NV_UndefineSpaceSpecial Command</w:t>
      </w:r>
      <w:bookmarkEnd w:id="5648"/>
      <w:bookmarkEnd w:id="5649"/>
      <w:bookmarkEnd w:id="5650"/>
      <w:bookmarkEnd w:id="5651"/>
      <w:bookmarkEnd w:id="5652"/>
      <w:bookmarkEnd w:id="5653"/>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000000"/>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jc w:val="center"/>
        </w:trPr>
        <w:tc>
          <w:tcPr>
            <w:tcW w:w="2736" w:type="dxa"/>
            <w:tcBorders>
              <w:top w:val="single" w:sz="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top w:val="single" w:sz="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TPM_CC_NV_UndefineSpaceSpecial {NV}</w:t>
            </w:r>
          </w:p>
        </w:tc>
      </w:tr>
      <w:tr w:rsidR="00C53E66" w:rsidRPr="00413B46" w:rsidTr="00B8394F">
        <w:trPr>
          <w:jc w:val="center"/>
        </w:trPr>
        <w:tc>
          <w:tcPr>
            <w:tcW w:w="2736" w:type="dxa"/>
            <w:tcBorders>
              <w:top w:val="dashDotStroked" w:sz="2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TPMI_RH_NV_INDEX</w:t>
            </w:r>
          </w:p>
        </w:tc>
        <w:tc>
          <w:tcPr>
            <w:tcW w:w="2016" w:type="dxa"/>
            <w:tcBorders>
              <w:top w:val="dashDotStroked" w:sz="2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@nvIndex</w:t>
            </w:r>
          </w:p>
        </w:tc>
        <w:tc>
          <w:tcPr>
            <w:tcW w:w="4608" w:type="dxa"/>
            <w:tcBorders>
              <w:top w:val="dashDotStroked" w:sz="2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Index to be deleted</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ADMIN</w:t>
            </w:r>
          </w:p>
        </w:tc>
      </w:tr>
      <w:tr w:rsidR="00C53E66" w:rsidRPr="00413B46" w:rsidTr="00B8394F">
        <w:trPr>
          <w:jc w:val="center"/>
        </w:trPr>
        <w:tc>
          <w:tcPr>
            <w:tcW w:w="2736" w:type="dxa"/>
            <w:tcBorders>
              <w:top w:val="single" w:sz="6" w:space="0" w:color="auto"/>
              <w:left w:val="single" w:sz="12" w:space="0" w:color="auto"/>
              <w:bottom w:val="thinThickThinMediumGap" w:sz="12" w:space="0" w:color="auto"/>
              <w:right w:val="single" w:sz="8" w:space="0" w:color="auto"/>
            </w:tcBorders>
            <w:vAlign w:val="center"/>
          </w:tcPr>
          <w:p w:rsidR="00C53E66" w:rsidRPr="00413B46" w:rsidRDefault="00C53E66" w:rsidP="00B8394F">
            <w:pPr>
              <w:pStyle w:val="TABLE-cell"/>
            </w:pPr>
            <w:r w:rsidRPr="00413B46">
              <w:t>TPMI_RH_PLATFORM</w:t>
            </w:r>
          </w:p>
        </w:tc>
        <w:tc>
          <w:tcPr>
            <w:tcW w:w="2016" w:type="dxa"/>
            <w:tcBorders>
              <w:top w:val="single" w:sz="6" w:space="0" w:color="auto"/>
              <w:left w:val="single" w:sz="8" w:space="0" w:color="auto"/>
              <w:bottom w:val="thinThickThinMediumGap" w:sz="12" w:space="0" w:color="auto"/>
              <w:right w:val="single" w:sz="8" w:space="0" w:color="auto"/>
            </w:tcBorders>
            <w:vAlign w:val="center"/>
          </w:tcPr>
          <w:p w:rsidR="00C53E66" w:rsidRPr="00413B46" w:rsidRDefault="00C53E66" w:rsidP="00B8394F">
            <w:pPr>
              <w:pStyle w:val="TABLE-cell"/>
            </w:pPr>
            <w:r w:rsidRPr="00413B46">
              <w:t>@platform</w:t>
            </w:r>
          </w:p>
        </w:tc>
        <w:tc>
          <w:tcPr>
            <w:tcW w:w="4608" w:type="dxa"/>
            <w:tcBorders>
              <w:top w:val="single" w:sz="6" w:space="0" w:color="auto"/>
              <w:left w:val="single" w:sz="8" w:space="0" w:color="auto"/>
              <w:bottom w:val="thinThickThinMediumGap" w:sz="12" w:space="0" w:color="auto"/>
              <w:right w:val="single" w:sz="12" w:space="0" w:color="auto"/>
            </w:tcBorders>
            <w:vAlign w:val="center"/>
          </w:tcPr>
          <w:p w:rsidR="00C53E66" w:rsidRPr="00413B46" w:rsidRDefault="00C53E66" w:rsidP="00B8394F">
            <w:pPr>
              <w:pStyle w:val="TABLE-cell"/>
            </w:pPr>
            <w:r w:rsidRPr="00413B46">
              <w:t>TPM_RH_PLATFORM + {PP}</w:t>
            </w:r>
          </w:p>
          <w:p w:rsidR="00C53E66" w:rsidRPr="00413B46" w:rsidRDefault="00C53E66" w:rsidP="00B8394F">
            <w:pPr>
              <w:pStyle w:val="TABLE-cell"/>
            </w:pPr>
            <w:r w:rsidRPr="00413B46">
              <w:t>Auth Index: 2</w:t>
            </w:r>
          </w:p>
          <w:p w:rsidR="00C53E66" w:rsidRPr="00413B46" w:rsidRDefault="00C53E66" w:rsidP="00B8394F">
            <w:pPr>
              <w:pStyle w:val="TABLE-cell"/>
            </w:pPr>
            <w:r w:rsidRPr="00413B46">
              <w:t>Auth Role: USER</w:t>
            </w:r>
          </w:p>
        </w:tc>
      </w:tr>
    </w:tbl>
    <w:p w:rsidR="00C53E66" w:rsidRPr="00413B46" w:rsidRDefault="00C53E66" w:rsidP="00C53E66">
      <w:pPr>
        <w:pStyle w:val="TABLE-title"/>
      </w:pPr>
      <w:bookmarkStart w:id="5656" w:name="_Toc380749836"/>
      <w:bookmarkStart w:id="5657" w:name="_Toc432774285"/>
      <w:bookmarkStart w:id="5658" w:name="_Toc443576430"/>
      <w:bookmarkStart w:id="5659" w:name="_Toc473814168"/>
      <w:bookmarkStart w:id="5660" w:name="_Toc536441134"/>
      <w:bookmarkStart w:id="5661" w:name="_Toc24725816"/>
      <w:r w:rsidRPr="00413B46">
        <w:t xml:space="preserve">Table </w:t>
      </w:r>
      <w:r w:rsidRPr="00C42EAF">
        <w:fldChar w:fldCharType="begin"/>
      </w:r>
      <w:r w:rsidRPr="00413B46">
        <w:instrText xml:space="preserve"> SEQ Table \* ARABIC </w:instrText>
      </w:r>
      <w:r w:rsidRPr="00C42EAF">
        <w:fldChar w:fldCharType="separate"/>
      </w:r>
      <w:ins w:id="5662" w:author="David Wooten" w:date="2019-11-15T15:49:00Z">
        <w:r w:rsidR="00D51C42">
          <w:rPr>
            <w:noProof/>
          </w:rPr>
          <w:t>221</w:t>
        </w:r>
      </w:ins>
      <w:del w:id="5663" w:author="David Wooten" w:date="2019-11-15T15:49:00Z">
        <w:r w:rsidR="00E90F60" w:rsidDel="00D51C42">
          <w:rPr>
            <w:noProof/>
          </w:rPr>
          <w:delText>217</w:delText>
        </w:r>
      </w:del>
      <w:r w:rsidRPr="00C42EAF">
        <w:fldChar w:fldCharType="end"/>
      </w:r>
      <w:r w:rsidRPr="00413B46">
        <w:t xml:space="preserve"> — TPM2_NV_UndefineSpaceSpecial Response</w:t>
      </w:r>
      <w:bookmarkEnd w:id="5656"/>
      <w:bookmarkEnd w:id="5657"/>
      <w:bookmarkEnd w:id="5658"/>
      <w:bookmarkEnd w:id="5659"/>
      <w:bookmarkEnd w:id="5660"/>
      <w:bookmarkEnd w:id="5661"/>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000000"/>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jc w:val="center"/>
        </w:trPr>
        <w:tc>
          <w:tcPr>
            <w:tcW w:w="2736" w:type="dxa"/>
            <w:tcBorders>
              <w:top w:val="single" w:sz="4" w:space="0" w:color="auto"/>
              <w:left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top w:val="single" w:sz="4" w:space="0" w:color="auto"/>
              <w:left w:val="single" w:sz="8"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keepLines w:val="0"/>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keepLines w:val="0"/>
            </w:pPr>
            <w:r w:rsidRPr="00413B46">
              <w:t>responseCode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keepLines w:val="0"/>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[[NV_UndefineSpaceSpecial]]</w:t>
      </w:r>
    </w:p>
    <w:p w:rsidR="00C53E66" w:rsidRPr="00413B46" w:rsidRDefault="00C53E66" w:rsidP="00C53E66">
      <w:pPr>
        <w:pStyle w:val="Heading2"/>
        <w:pageBreakBefore/>
      </w:pPr>
      <w:bookmarkStart w:id="5664" w:name="_Toc310935517"/>
      <w:bookmarkStart w:id="5665" w:name="_Toc380749624"/>
      <w:bookmarkStart w:id="5666" w:name="_Toc432774066"/>
      <w:bookmarkStart w:id="5667" w:name="_Toc443720924"/>
      <w:bookmarkStart w:id="5668" w:name="_Toc443576215"/>
      <w:bookmarkStart w:id="5669" w:name="_Toc473813938"/>
      <w:bookmarkStart w:id="5670" w:name="_Toc536440899"/>
      <w:bookmarkStart w:id="5671" w:name="_Toc24725574"/>
      <w:r w:rsidRPr="00413B46">
        <w:lastRenderedPageBreak/>
        <w:t>TPM2_NV_ReadPublic</w:t>
      </w:r>
      <w:bookmarkEnd w:id="5664"/>
      <w:bookmarkEnd w:id="5665"/>
      <w:bookmarkEnd w:id="5666"/>
      <w:bookmarkEnd w:id="5667"/>
      <w:bookmarkEnd w:id="5668"/>
      <w:bookmarkEnd w:id="5669"/>
      <w:bookmarkEnd w:id="5670"/>
      <w:bookmarkEnd w:id="5671"/>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is used to read the public area and Name of an NV Index. The public area of an Index is not privacy-sensitive and no authorization is required to read this data.</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5672" w:name="_Toc380749837"/>
      <w:bookmarkStart w:id="5673" w:name="_Toc432774286"/>
      <w:bookmarkStart w:id="5674" w:name="_Toc443576431"/>
      <w:bookmarkStart w:id="5675" w:name="_Toc473814169"/>
      <w:bookmarkStart w:id="5676" w:name="_Toc536441135"/>
      <w:bookmarkStart w:id="5677" w:name="_Toc24725817"/>
      <w:r w:rsidRPr="00413B46">
        <w:t xml:space="preserve">Table </w:t>
      </w:r>
      <w:r w:rsidRPr="00C42EAF">
        <w:fldChar w:fldCharType="begin"/>
      </w:r>
      <w:r w:rsidRPr="00413B46">
        <w:instrText xml:space="preserve"> SEQ Table \* ARABIC </w:instrText>
      </w:r>
      <w:r w:rsidRPr="00C42EAF">
        <w:fldChar w:fldCharType="separate"/>
      </w:r>
      <w:ins w:id="5678" w:author="David Wooten" w:date="2019-11-15T15:49:00Z">
        <w:r w:rsidR="00D51C42">
          <w:rPr>
            <w:noProof/>
          </w:rPr>
          <w:t>222</w:t>
        </w:r>
      </w:ins>
      <w:del w:id="5679" w:author="David Wooten" w:date="2019-11-15T15:49:00Z">
        <w:r w:rsidR="00E90F60" w:rsidDel="00D51C42">
          <w:rPr>
            <w:noProof/>
          </w:rPr>
          <w:delText>218</w:delText>
        </w:r>
      </w:del>
      <w:r w:rsidRPr="00C42EAF">
        <w:fldChar w:fldCharType="end"/>
      </w:r>
      <w:r w:rsidRPr="00413B46">
        <w:t xml:space="preserve"> — TPM2_NV_ReadPublic Command</w:t>
      </w:r>
      <w:bookmarkEnd w:id="5672"/>
      <w:bookmarkEnd w:id="5673"/>
      <w:bookmarkEnd w:id="5674"/>
      <w:bookmarkEnd w:id="5675"/>
      <w:bookmarkEnd w:id="5676"/>
      <w:bookmarkEnd w:id="5677"/>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000000"/>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t>TPM_ST_SESSIONS if an audit or encrypt session is present; otherwise, TPM_ST_NO_SESSIONS</w:t>
            </w:r>
          </w:p>
        </w:tc>
      </w:tr>
      <w:tr w:rsidR="00C53E66" w:rsidRPr="00413B46" w:rsidTr="00B8394F">
        <w:trPr>
          <w:jc w:val="center"/>
        </w:trPr>
        <w:tc>
          <w:tcPr>
            <w:tcW w:w="2736" w:type="dxa"/>
            <w:tcBorders>
              <w:top w:val="single" w:sz="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top w:val="single" w:sz="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TPM_CC_NV_ReadPublic</w:t>
            </w:r>
          </w:p>
        </w:tc>
      </w:tr>
      <w:tr w:rsidR="00C53E66" w:rsidRPr="00413B46" w:rsidTr="00B8394F">
        <w:trPr>
          <w:jc w:val="center"/>
        </w:trPr>
        <w:tc>
          <w:tcPr>
            <w:tcW w:w="2736" w:type="dxa"/>
            <w:tcBorders>
              <w:top w:val="dashDotStroked" w:sz="24" w:space="0" w:color="auto"/>
              <w:left w:val="single" w:sz="12" w:space="0" w:color="auto"/>
              <w:bottom w:val="thinThickThinMediumGap" w:sz="12" w:space="0" w:color="auto"/>
              <w:right w:val="single" w:sz="8" w:space="0" w:color="auto"/>
            </w:tcBorders>
            <w:vAlign w:val="center"/>
          </w:tcPr>
          <w:p w:rsidR="00C53E66" w:rsidRPr="00413B46" w:rsidRDefault="00C53E66" w:rsidP="00B8394F">
            <w:pPr>
              <w:pStyle w:val="TABLE-cell"/>
            </w:pPr>
            <w:r w:rsidRPr="00413B46">
              <w:t>TPMI_RH_NV_INDEX</w:t>
            </w:r>
          </w:p>
        </w:tc>
        <w:tc>
          <w:tcPr>
            <w:tcW w:w="2016" w:type="dxa"/>
            <w:tcBorders>
              <w:top w:val="dashDotStroked" w:sz="24" w:space="0" w:color="auto"/>
              <w:left w:val="single" w:sz="8" w:space="0" w:color="auto"/>
              <w:bottom w:val="thinThickThinMediumGap" w:sz="12" w:space="0" w:color="auto"/>
              <w:right w:val="single" w:sz="8" w:space="0" w:color="auto"/>
            </w:tcBorders>
            <w:vAlign w:val="center"/>
          </w:tcPr>
          <w:p w:rsidR="00C53E66" w:rsidRPr="00413B46" w:rsidRDefault="00C53E66" w:rsidP="00B8394F">
            <w:pPr>
              <w:pStyle w:val="TABLE-cell"/>
            </w:pPr>
            <w:r w:rsidRPr="00413B46">
              <w:t>nvIndex</w:t>
            </w:r>
          </w:p>
        </w:tc>
        <w:tc>
          <w:tcPr>
            <w:tcW w:w="4608" w:type="dxa"/>
            <w:tcBorders>
              <w:top w:val="dashDotStroked" w:sz="24" w:space="0" w:color="auto"/>
              <w:left w:val="single" w:sz="8" w:space="0" w:color="auto"/>
              <w:bottom w:val="thinThickThinMediumGap" w:sz="12" w:space="0" w:color="auto"/>
              <w:right w:val="single" w:sz="12" w:space="0" w:color="auto"/>
            </w:tcBorders>
            <w:vAlign w:val="center"/>
          </w:tcPr>
          <w:p w:rsidR="00C53E66" w:rsidRPr="00413B46" w:rsidRDefault="00C53E66" w:rsidP="00B8394F">
            <w:pPr>
              <w:pStyle w:val="TABLE-cell"/>
            </w:pPr>
            <w:r w:rsidRPr="00413B46">
              <w:t>the NV Index</w:t>
            </w:r>
          </w:p>
          <w:p w:rsidR="00C53E66" w:rsidRPr="00413B46" w:rsidRDefault="00C53E66" w:rsidP="00B8394F">
            <w:pPr>
              <w:pStyle w:val="TABLE-cell"/>
            </w:pPr>
            <w:r w:rsidRPr="00413B46">
              <w:t>Auth Index: None</w:t>
            </w:r>
          </w:p>
        </w:tc>
      </w:tr>
    </w:tbl>
    <w:p w:rsidR="00C53E66" w:rsidRPr="00413B46" w:rsidRDefault="00C53E66" w:rsidP="00C53E66">
      <w:pPr>
        <w:pStyle w:val="TABLE-title"/>
      </w:pPr>
      <w:bookmarkStart w:id="5680" w:name="_Toc380749838"/>
      <w:bookmarkStart w:id="5681" w:name="_Toc432774287"/>
      <w:bookmarkStart w:id="5682" w:name="_Toc443576432"/>
      <w:bookmarkStart w:id="5683" w:name="_Toc473814170"/>
      <w:bookmarkStart w:id="5684" w:name="_Toc536441136"/>
      <w:bookmarkStart w:id="5685" w:name="_Toc24725818"/>
      <w:r w:rsidRPr="00413B46">
        <w:t xml:space="preserve">Table </w:t>
      </w:r>
      <w:r w:rsidRPr="00C42EAF">
        <w:fldChar w:fldCharType="begin"/>
      </w:r>
      <w:r w:rsidRPr="00413B46">
        <w:instrText xml:space="preserve"> SEQ Table \* ARABIC </w:instrText>
      </w:r>
      <w:r w:rsidRPr="00C42EAF">
        <w:fldChar w:fldCharType="separate"/>
      </w:r>
      <w:ins w:id="5686" w:author="David Wooten" w:date="2019-11-15T15:49:00Z">
        <w:r w:rsidR="00D51C42">
          <w:rPr>
            <w:noProof/>
          </w:rPr>
          <w:t>223</w:t>
        </w:r>
      </w:ins>
      <w:del w:id="5687" w:author="David Wooten" w:date="2019-11-15T15:49:00Z">
        <w:r w:rsidR="00E90F60" w:rsidDel="00D51C42">
          <w:rPr>
            <w:noProof/>
          </w:rPr>
          <w:delText>219</w:delText>
        </w:r>
      </w:del>
      <w:r w:rsidRPr="00C42EAF">
        <w:fldChar w:fldCharType="end"/>
      </w:r>
      <w:r w:rsidRPr="00413B46">
        <w:t xml:space="preserve"> — TPM2_NV_ReadPublic Response</w:t>
      </w:r>
      <w:bookmarkEnd w:id="5680"/>
      <w:bookmarkEnd w:id="5681"/>
      <w:bookmarkEnd w:id="5682"/>
      <w:bookmarkEnd w:id="5683"/>
      <w:bookmarkEnd w:id="5684"/>
      <w:bookmarkEnd w:id="568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000000"/>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jc w:val="center"/>
        </w:trPr>
        <w:tc>
          <w:tcPr>
            <w:tcW w:w="2736" w:type="dxa"/>
            <w:tcBorders>
              <w:top w:val="single" w:sz="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top w:val="single" w:sz="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top w:val="single" w:sz="6"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top w:val="single" w:sz="6"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top w:val="single" w:sz="6"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top w:val="thinThickThinSmallGap" w:sz="12" w:space="0" w:color="auto"/>
              <w:left w:val="single" w:sz="12" w:space="0" w:color="auto"/>
              <w:right w:val="single" w:sz="8" w:space="0" w:color="auto"/>
            </w:tcBorders>
            <w:vAlign w:val="center"/>
          </w:tcPr>
          <w:p w:rsidR="00C53E66" w:rsidRPr="00413B46" w:rsidRDefault="00C53E66" w:rsidP="00B8394F">
            <w:pPr>
              <w:pStyle w:val="TABLE-cell"/>
            </w:pPr>
            <w:r w:rsidRPr="00413B46">
              <w:t>TPM2B_NV_PUBLIC</w:t>
            </w:r>
          </w:p>
        </w:tc>
        <w:tc>
          <w:tcPr>
            <w:tcW w:w="2016" w:type="dxa"/>
            <w:tcBorders>
              <w:top w:val="thinThickThinSmallGap" w:sz="12" w:space="0" w:color="auto"/>
              <w:left w:val="single" w:sz="8" w:space="0" w:color="auto"/>
              <w:right w:val="single" w:sz="8" w:space="0" w:color="auto"/>
            </w:tcBorders>
            <w:vAlign w:val="center"/>
          </w:tcPr>
          <w:p w:rsidR="00C53E66" w:rsidRPr="00413B46" w:rsidRDefault="00C53E66" w:rsidP="00B8394F">
            <w:pPr>
              <w:pStyle w:val="TABLE-cell"/>
            </w:pPr>
            <w:r w:rsidRPr="00413B46">
              <w:t>nvPublic</w:t>
            </w:r>
          </w:p>
        </w:tc>
        <w:tc>
          <w:tcPr>
            <w:tcW w:w="4608" w:type="dxa"/>
            <w:tcBorders>
              <w:top w:val="thinThickThinSmallGap" w:sz="12" w:space="0" w:color="auto"/>
              <w:left w:val="single" w:sz="8" w:space="0" w:color="auto"/>
              <w:right w:val="single" w:sz="12" w:space="0" w:color="auto"/>
            </w:tcBorders>
            <w:vAlign w:val="center"/>
          </w:tcPr>
          <w:p w:rsidR="00C53E66" w:rsidRPr="00413B46" w:rsidRDefault="00C53E66" w:rsidP="00B8394F">
            <w:pPr>
              <w:pStyle w:val="TABLE-cell"/>
            </w:pPr>
            <w:r w:rsidRPr="00413B46">
              <w:t>the public area of the NV Index</w:t>
            </w:r>
          </w:p>
        </w:tc>
      </w:tr>
      <w:tr w:rsidR="00C53E66" w:rsidRPr="00413B46" w:rsidTr="00B8394F">
        <w:trPr>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TPM2B_NAME</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nvName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 xml:space="preserve">the Name of the </w:t>
            </w:r>
            <w:r w:rsidRPr="00413B46">
              <w:rPr>
                <w:i/>
              </w:rPr>
              <w:t>nvIndex</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[[NV_ReadPublic]]</w:t>
      </w:r>
    </w:p>
    <w:p w:rsidR="00C53E66" w:rsidRPr="00413B46" w:rsidRDefault="00C53E66" w:rsidP="00C53E66">
      <w:pPr>
        <w:pStyle w:val="Heading2"/>
        <w:pageBreakBefore/>
      </w:pPr>
      <w:bookmarkStart w:id="5688" w:name="_Toc310935518"/>
      <w:bookmarkStart w:id="5689" w:name="_Toc380749625"/>
      <w:bookmarkStart w:id="5690" w:name="_Toc432774067"/>
      <w:bookmarkStart w:id="5691" w:name="_Toc443720925"/>
      <w:bookmarkStart w:id="5692" w:name="_Toc443576216"/>
      <w:bookmarkStart w:id="5693" w:name="_Toc473813939"/>
      <w:bookmarkStart w:id="5694" w:name="_Toc536440900"/>
      <w:bookmarkStart w:id="5695" w:name="_Toc24725575"/>
      <w:r w:rsidRPr="00413B46">
        <w:lastRenderedPageBreak/>
        <w:t>TPM2_NV_Write</w:t>
      </w:r>
      <w:bookmarkEnd w:id="5612"/>
      <w:bookmarkEnd w:id="5613"/>
      <w:bookmarkEnd w:id="5614"/>
      <w:bookmarkEnd w:id="5615"/>
      <w:bookmarkEnd w:id="5688"/>
      <w:bookmarkEnd w:id="5689"/>
      <w:bookmarkEnd w:id="5690"/>
      <w:bookmarkEnd w:id="5691"/>
      <w:bookmarkEnd w:id="5692"/>
      <w:bookmarkEnd w:id="5693"/>
      <w:bookmarkEnd w:id="5694"/>
      <w:bookmarkEnd w:id="5695"/>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writes a value to an area in NV memory that was previously defined by TPM2_NV_</w:t>
      </w:r>
      <w:proofErr w:type="gramStart"/>
      <w:r w:rsidRPr="00413B46">
        <w:t>DefineSpace(</w:t>
      </w:r>
      <w:proofErr w:type="gramEnd"/>
      <w:r w:rsidRPr="00413B46">
        <w:t>).</w:t>
      </w:r>
    </w:p>
    <w:p w:rsidR="00C53E66" w:rsidRPr="00413B46" w:rsidRDefault="00C53E66" w:rsidP="00C53E66">
      <w:pPr>
        <w:pStyle w:val="BodyText"/>
      </w:pPr>
      <w:r w:rsidRPr="00413B46">
        <w:t xml:space="preserve">Proper authorizations are required for this command as determined by TPMA_NV_PPWRITE; TPMA_NV_OWNERWRITE; TPMA_NV_AUTHWRITE; and, if TPMA_NV_POLICY_WRITE is SET, the </w:t>
      </w:r>
      <w:r w:rsidRPr="00413B46">
        <w:rPr>
          <w:i/>
        </w:rPr>
        <w:t>authPolicy</w:t>
      </w:r>
      <w:r w:rsidRPr="00413B46">
        <w:t xml:space="preserve"> of the NV Index.</w:t>
      </w:r>
    </w:p>
    <w:p w:rsidR="00C53E66" w:rsidRPr="00413B46" w:rsidRDefault="00C53E66" w:rsidP="00C53E66">
      <w:pPr>
        <w:pStyle w:val="BodyText"/>
      </w:pPr>
      <w:r w:rsidRPr="00413B46">
        <w:t>If the TPMA_NV_WRITELOCKED attribute of the NV Index is SET, then the TPM shall return TPM_RC_NV_LOCKED.</w:t>
      </w:r>
    </w:p>
    <w:p w:rsidR="00C53E66" w:rsidRPr="00413B46" w:rsidRDefault="00C53E66" w:rsidP="00C53E66">
      <w:pPr>
        <w:pStyle w:val="NOTE"/>
      </w:pPr>
      <w:r w:rsidRPr="00413B46">
        <w:t>NOTE 1</w:t>
      </w:r>
      <w:r w:rsidRPr="00413B46">
        <w:tab/>
        <w:t>If authorization sessions are present, they are checked before checks to see if writes to the NV Index are locked.</w:t>
      </w:r>
    </w:p>
    <w:p w:rsidR="00C53E66" w:rsidRPr="00413B46" w:rsidRDefault="00C53E66" w:rsidP="00C53E66">
      <w:pPr>
        <w:pStyle w:val="BodyText"/>
      </w:pPr>
      <w:r w:rsidRPr="00413B46">
        <w:t xml:space="preserve">If </w:t>
      </w:r>
      <w:r w:rsidRPr="00413B46">
        <w:rPr>
          <w:i/>
        </w:rPr>
        <w:t>nvIndexType</w:t>
      </w:r>
      <w:r w:rsidRPr="00413B46">
        <w:t xml:space="preserve"> is TPM_NT_COUNTER, TPM_NT_BITS or TPM_NT_EXTEND, then the TPM shall return TPM_RC_ATTRIBUTES.</w:t>
      </w:r>
    </w:p>
    <w:p w:rsidR="00C53E66" w:rsidRPr="00413B46" w:rsidRDefault="00C53E66" w:rsidP="00C53E66">
      <w:pPr>
        <w:pStyle w:val="BodyText"/>
      </w:pPr>
      <w:r w:rsidRPr="00413B46">
        <w:t xml:space="preserve">If </w:t>
      </w:r>
      <w:r w:rsidRPr="00413B46">
        <w:rPr>
          <w:i/>
        </w:rPr>
        <w:t>offset</w:t>
      </w:r>
      <w:r w:rsidRPr="00413B46">
        <w:t xml:space="preserve"> and the </w:t>
      </w:r>
      <w:r w:rsidRPr="00413B46">
        <w:rPr>
          <w:i/>
        </w:rPr>
        <w:t>size</w:t>
      </w:r>
      <w:r w:rsidRPr="00413B46">
        <w:t xml:space="preserve"> field of </w:t>
      </w:r>
      <w:r w:rsidRPr="00413B46">
        <w:rPr>
          <w:i/>
        </w:rPr>
        <w:t>data</w:t>
      </w:r>
      <w:r w:rsidRPr="00413B46">
        <w:t xml:space="preserve"> add to a value that is greater than the </w:t>
      </w:r>
      <w:r w:rsidRPr="00413B46">
        <w:rPr>
          <w:i/>
        </w:rPr>
        <w:t>dataSize</w:t>
      </w:r>
      <w:r w:rsidRPr="00413B46">
        <w:t xml:space="preserve"> field of the NV Index referenced by </w:t>
      </w:r>
      <w:r w:rsidRPr="00413B46">
        <w:rPr>
          <w:i/>
        </w:rPr>
        <w:t>nvIndex</w:t>
      </w:r>
      <w:r w:rsidRPr="00413B46">
        <w:t xml:space="preserve">, the TPM shall return an error (TPM_RC_NV_RANGE). The implementation may return an error (TPM_RC_VALUE) if it performs an additional check and determines that </w:t>
      </w:r>
      <w:r w:rsidRPr="00413B46">
        <w:rPr>
          <w:i/>
        </w:rPr>
        <w:t>offset</w:t>
      </w:r>
      <w:r w:rsidRPr="00413B46">
        <w:t xml:space="preserve"> is greater than the </w:t>
      </w:r>
      <w:r w:rsidRPr="00413B46">
        <w:rPr>
          <w:i/>
        </w:rPr>
        <w:t>dataSize</w:t>
      </w:r>
      <w:r w:rsidRPr="00413B46">
        <w:t xml:space="preserve"> field of the NV Index.</w:t>
      </w:r>
    </w:p>
    <w:p w:rsidR="00C53E66" w:rsidRPr="00413B46" w:rsidRDefault="00C53E66" w:rsidP="00C53E66">
      <w:pPr>
        <w:pStyle w:val="BodyText"/>
      </w:pPr>
      <w:r w:rsidRPr="00413B46">
        <w:t xml:space="preserve">If the TPMA_NV_WRITEALL attribute of the NV Index is SET, then the TPM shall return TPM_RC_NV_RANGE if the size of the </w:t>
      </w:r>
      <w:r w:rsidRPr="00413B46">
        <w:rPr>
          <w:i/>
        </w:rPr>
        <w:t>data</w:t>
      </w:r>
      <w:r w:rsidRPr="00413B46">
        <w:t xml:space="preserve"> parameter of the command is not the same as the </w:t>
      </w:r>
      <w:r w:rsidRPr="00413B46">
        <w:rPr>
          <w:i/>
        </w:rPr>
        <w:t>data</w:t>
      </w:r>
      <w:r w:rsidRPr="00413B46">
        <w:t xml:space="preserve"> field of the NV Index.</w:t>
      </w:r>
    </w:p>
    <w:p w:rsidR="00C53E66" w:rsidRPr="00413B46" w:rsidRDefault="00C53E66" w:rsidP="00C53E66">
      <w:pPr>
        <w:pStyle w:val="BodyText"/>
      </w:pPr>
      <w:r w:rsidRPr="00413B46">
        <w:t xml:space="preserve">If all checks succeed, the TPM will merge the </w:t>
      </w:r>
      <w:r w:rsidRPr="00413B46">
        <w:rPr>
          <w:i/>
        </w:rPr>
        <w:t>data.size</w:t>
      </w:r>
      <w:r w:rsidRPr="00413B46">
        <w:t xml:space="preserve"> octets of </w:t>
      </w:r>
      <w:r w:rsidRPr="00413B46">
        <w:rPr>
          <w:i/>
        </w:rPr>
        <w:t>data.buffer</w:t>
      </w:r>
      <w:r w:rsidRPr="00413B46">
        <w:t xml:space="preserve"> value into the </w:t>
      </w:r>
      <w:r w:rsidRPr="00413B46">
        <w:rPr>
          <w:i/>
        </w:rPr>
        <w:t>nvIndex→data</w:t>
      </w:r>
      <w:r w:rsidRPr="00413B46">
        <w:t xml:space="preserve"> starting at </w:t>
      </w:r>
      <w:r w:rsidRPr="00413B46">
        <w:rPr>
          <w:i/>
        </w:rPr>
        <w:t>nvIndex→</w:t>
      </w:r>
      <w:proofErr w:type="gramStart"/>
      <w:r w:rsidRPr="00413B46">
        <w:rPr>
          <w:i/>
        </w:rPr>
        <w:t>data[</w:t>
      </w:r>
      <w:proofErr w:type="gramEnd"/>
      <w:r w:rsidRPr="00413B46">
        <w:rPr>
          <w:i/>
        </w:rPr>
        <w:t xml:space="preserve">offset]. </w:t>
      </w:r>
      <w:r w:rsidRPr="00413B46">
        <w:t>If the NV memory is implemented with a technology that has endurance limitations, the TPM shall check that the merged data is different from the current contents of the NV Index and only perform a write to NV memory if they differ.</w:t>
      </w:r>
    </w:p>
    <w:p w:rsidR="00C53E66" w:rsidRPr="00413B46" w:rsidRDefault="00C53E66" w:rsidP="00C53E66">
      <w:pPr>
        <w:pStyle w:val="BodyText"/>
      </w:pPr>
      <w:r w:rsidRPr="00413B46">
        <w:t>After successful completion of this command, TPMA_NV_WRITTEN for the NV Index will be SET.</w:t>
      </w:r>
    </w:p>
    <w:p w:rsidR="00C53E66" w:rsidRPr="00413B46" w:rsidRDefault="00C53E66" w:rsidP="00C53E66">
      <w:pPr>
        <w:pStyle w:val="NOTE"/>
      </w:pPr>
      <w:r w:rsidRPr="00413B46">
        <w:t>NOTE 2</w:t>
      </w:r>
      <w:r w:rsidRPr="00413B46">
        <w:tab/>
        <w:t>Once SET, TPMA_NV_WRITTEN remains SET until the NV Index is undefined or the NV Index is cleared.</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5696" w:name="_Toc380749839"/>
      <w:bookmarkStart w:id="5697" w:name="_Toc432774288"/>
      <w:bookmarkStart w:id="5698" w:name="_Toc443576433"/>
      <w:bookmarkStart w:id="5699" w:name="_Toc473814171"/>
      <w:bookmarkStart w:id="5700" w:name="_Toc536441137"/>
      <w:bookmarkStart w:id="5701" w:name="_Toc24725819"/>
      <w:r w:rsidRPr="00413B46">
        <w:t xml:space="preserve">Table </w:t>
      </w:r>
      <w:r w:rsidRPr="00C42EAF">
        <w:fldChar w:fldCharType="begin"/>
      </w:r>
      <w:r w:rsidRPr="00413B46">
        <w:instrText xml:space="preserve"> SEQ Table \* ARABIC </w:instrText>
      </w:r>
      <w:r w:rsidRPr="00C42EAF">
        <w:fldChar w:fldCharType="separate"/>
      </w:r>
      <w:ins w:id="5702" w:author="David Wooten" w:date="2019-11-15T15:49:00Z">
        <w:r w:rsidR="00D51C42">
          <w:rPr>
            <w:noProof/>
          </w:rPr>
          <w:t>224</w:t>
        </w:r>
      </w:ins>
      <w:del w:id="5703" w:author="David Wooten" w:date="2019-11-15T15:49:00Z">
        <w:r w:rsidR="00E90F60" w:rsidDel="00D51C42">
          <w:rPr>
            <w:noProof/>
          </w:rPr>
          <w:delText>220</w:delText>
        </w:r>
      </w:del>
      <w:r w:rsidRPr="00C42EAF">
        <w:fldChar w:fldCharType="end"/>
      </w:r>
      <w:r w:rsidRPr="00413B46">
        <w:t xml:space="preserve"> — TPM2_NV_Write Command</w:t>
      </w:r>
      <w:bookmarkEnd w:id="5696"/>
      <w:bookmarkEnd w:id="5697"/>
      <w:bookmarkEnd w:id="5698"/>
      <w:bookmarkEnd w:id="5699"/>
      <w:bookmarkEnd w:id="5700"/>
      <w:bookmarkEnd w:id="5701"/>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000000"/>
              <w:left w:val="single" w:sz="12" w:space="0" w:color="auto"/>
              <w:bottom w:val="single" w:sz="4" w:space="0" w:color="auto"/>
              <w:right w:val="single" w:sz="8" w:space="0" w:color="auto"/>
            </w:tcBorders>
            <w:vAlign w:val="center"/>
          </w:tcPr>
          <w:p w:rsidR="00C53E66" w:rsidRPr="00413B46" w:rsidRDefault="00C53E66" w:rsidP="00B8394F">
            <w:pPr>
              <w:pStyle w:val="TABLE-cell"/>
              <w:keepNext/>
            </w:pPr>
            <w:r w:rsidRPr="00413B46">
              <w:t>TPMI_ST_COMMAND_TAG</w:t>
            </w:r>
          </w:p>
        </w:tc>
        <w:tc>
          <w:tcPr>
            <w:tcW w:w="2016" w:type="dxa"/>
            <w:tcBorders>
              <w:top w:val="single" w:sz="12" w:space="0" w:color="000000"/>
              <w:left w:val="single" w:sz="8" w:space="0" w:color="auto"/>
              <w:bottom w:val="single" w:sz="4" w:space="0" w:color="auto"/>
              <w:right w:val="single" w:sz="8" w:space="0" w:color="auto"/>
            </w:tcBorders>
            <w:vAlign w:val="center"/>
          </w:tcPr>
          <w:p w:rsidR="00C53E66" w:rsidRPr="00413B46" w:rsidRDefault="00C53E66" w:rsidP="00B8394F">
            <w:pPr>
              <w:pStyle w:val="TABLE-cell"/>
              <w:keepNext/>
            </w:pPr>
            <w:r w:rsidRPr="00413B46">
              <w:t>tag</w:t>
            </w:r>
          </w:p>
        </w:tc>
        <w:tc>
          <w:tcPr>
            <w:tcW w:w="4608" w:type="dxa"/>
            <w:tcBorders>
              <w:top w:val="single" w:sz="12" w:space="0" w:color="000000"/>
              <w:left w:val="single" w:sz="8" w:space="0" w:color="auto"/>
              <w:bottom w:val="single" w:sz="4" w:space="0" w:color="auto"/>
              <w:right w:val="single" w:sz="12" w:space="0" w:color="auto"/>
            </w:tcBorders>
            <w:vAlign w:val="center"/>
          </w:tcPr>
          <w:p w:rsidR="00C53E66" w:rsidRPr="00413B46" w:rsidRDefault="00C53E66" w:rsidP="00B8394F">
            <w:pPr>
              <w:pStyle w:val="TABLE-cell"/>
              <w:keepNext/>
            </w:pPr>
            <w:r w:rsidRPr="00413B46">
              <w:rPr>
                <w:lang w:eastAsia="zh-CN"/>
              </w:rPr>
              <w:t>TPM_ST_SESSIONS</w:t>
            </w:r>
          </w:p>
        </w:tc>
      </w:tr>
      <w:tr w:rsidR="00C53E66" w:rsidRPr="00413B46" w:rsidTr="00B8394F">
        <w:trPr>
          <w:jc w:val="center"/>
        </w:trPr>
        <w:tc>
          <w:tcPr>
            <w:tcW w:w="2736" w:type="dxa"/>
            <w:tcBorders>
              <w:top w:val="single" w:sz="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keepNext/>
            </w:pPr>
            <w:r w:rsidRPr="00413B46">
              <w:t>UINT32</w:t>
            </w:r>
          </w:p>
        </w:tc>
        <w:tc>
          <w:tcPr>
            <w:tcW w:w="2016" w:type="dxa"/>
            <w:tcBorders>
              <w:top w:val="single" w:sz="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keepNext/>
            </w:pPr>
            <w:r w:rsidRPr="00413B46">
              <w:t>commandSize</w:t>
            </w:r>
          </w:p>
        </w:tc>
        <w:tc>
          <w:tcPr>
            <w:tcW w:w="4608" w:type="dxa"/>
            <w:tcBorders>
              <w:top w:val="single" w:sz="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keepNext/>
            </w:pPr>
          </w:p>
        </w:tc>
      </w:tr>
      <w:tr w:rsidR="00C53E66" w:rsidRPr="00413B46" w:rsidTr="00B8394F">
        <w:trPr>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keepNext/>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keepNext/>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keepNext/>
            </w:pPr>
            <w:r w:rsidRPr="00413B46">
              <w:t>TPM_CC_NV_Write {NV}</w:t>
            </w:r>
          </w:p>
        </w:tc>
      </w:tr>
      <w:tr w:rsidR="00C53E66" w:rsidRPr="00413B46" w:rsidTr="00B8394F">
        <w:trPr>
          <w:jc w:val="center"/>
        </w:trPr>
        <w:tc>
          <w:tcPr>
            <w:tcW w:w="2736" w:type="dxa"/>
            <w:tcBorders>
              <w:top w:val="dashDotStroked" w:sz="2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keepNext/>
            </w:pPr>
            <w:r w:rsidRPr="00413B46">
              <w:t>TPMI_RH_NV_AUTH</w:t>
            </w:r>
          </w:p>
        </w:tc>
        <w:tc>
          <w:tcPr>
            <w:tcW w:w="2016" w:type="dxa"/>
            <w:tcBorders>
              <w:top w:val="dashDotStroked" w:sz="2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keepNext/>
            </w:pPr>
            <w:r w:rsidRPr="00413B46">
              <w:t>@authHandle</w:t>
            </w:r>
          </w:p>
        </w:tc>
        <w:tc>
          <w:tcPr>
            <w:tcW w:w="4608" w:type="dxa"/>
            <w:tcBorders>
              <w:top w:val="dashDotStroked" w:sz="2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keepNext/>
            </w:pPr>
            <w:r w:rsidRPr="00413B46">
              <w:t>handle indicating the source of the authorization value</w:t>
            </w:r>
          </w:p>
          <w:p w:rsidR="00C53E66" w:rsidRPr="00413B46" w:rsidRDefault="00C53E66" w:rsidP="00B8394F">
            <w:pPr>
              <w:pStyle w:val="TABLE-cell"/>
              <w:keepNext/>
            </w:pPr>
            <w:r w:rsidRPr="00413B46">
              <w:t>Auth Index: 1</w:t>
            </w:r>
          </w:p>
          <w:p w:rsidR="00C53E66" w:rsidRPr="00413B46" w:rsidRDefault="00C53E66" w:rsidP="00B8394F">
            <w:pPr>
              <w:pStyle w:val="TABLE-cell"/>
              <w:keepNext/>
            </w:pPr>
            <w:r w:rsidRPr="00413B46">
              <w:t>Auth Role: USER</w:t>
            </w:r>
          </w:p>
        </w:tc>
      </w:tr>
      <w:tr w:rsidR="00C53E66" w:rsidRPr="00413B46" w:rsidTr="00B8394F">
        <w:trPr>
          <w:jc w:val="center"/>
        </w:trPr>
        <w:tc>
          <w:tcPr>
            <w:tcW w:w="2736" w:type="dxa"/>
            <w:tcBorders>
              <w:top w:val="single" w:sz="6"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keepNext/>
            </w:pPr>
            <w:r w:rsidRPr="00413B46">
              <w:t>TPMI_RH_NV_INDEX</w:t>
            </w:r>
          </w:p>
        </w:tc>
        <w:tc>
          <w:tcPr>
            <w:tcW w:w="2016" w:type="dxa"/>
            <w:tcBorders>
              <w:top w:val="single" w:sz="6"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keepNext/>
            </w:pPr>
            <w:r w:rsidRPr="00413B46">
              <w:t>nvIndex</w:t>
            </w:r>
          </w:p>
        </w:tc>
        <w:tc>
          <w:tcPr>
            <w:tcW w:w="4608" w:type="dxa"/>
            <w:tcBorders>
              <w:top w:val="single" w:sz="6"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keepNext/>
            </w:pPr>
            <w:r w:rsidRPr="00413B46">
              <w:t>the NV Index of the area to write</w:t>
            </w:r>
          </w:p>
          <w:p w:rsidR="00C53E66" w:rsidRPr="00413B46" w:rsidRDefault="00C53E66" w:rsidP="00B8394F">
            <w:pPr>
              <w:pStyle w:val="TABLE-cell"/>
              <w:keepNext/>
            </w:pPr>
            <w:r w:rsidRPr="00413B46">
              <w:t>Auth Index: None</w:t>
            </w:r>
          </w:p>
        </w:tc>
      </w:tr>
      <w:tr w:rsidR="00C53E66" w:rsidRPr="00413B46" w:rsidTr="00B8394F">
        <w:trPr>
          <w:jc w:val="center"/>
        </w:trPr>
        <w:tc>
          <w:tcPr>
            <w:tcW w:w="2736" w:type="dxa"/>
            <w:tcBorders>
              <w:top w:val="thinThickThinSmallGap" w:sz="12" w:space="0" w:color="auto"/>
              <w:left w:val="single" w:sz="12" w:space="0" w:color="auto"/>
              <w:right w:val="single" w:sz="8" w:space="0" w:color="auto"/>
            </w:tcBorders>
            <w:vAlign w:val="center"/>
          </w:tcPr>
          <w:p w:rsidR="00C53E66" w:rsidRPr="00413B46" w:rsidRDefault="00C53E66" w:rsidP="00B8394F">
            <w:pPr>
              <w:pStyle w:val="TABLE-cell"/>
              <w:keepNext/>
            </w:pPr>
            <w:r w:rsidRPr="00413B46">
              <w:t>TPM2B_MAX_NV_BUFFER</w:t>
            </w:r>
          </w:p>
        </w:tc>
        <w:tc>
          <w:tcPr>
            <w:tcW w:w="2016" w:type="dxa"/>
            <w:tcBorders>
              <w:top w:val="thinThickThinSmallGap" w:sz="12" w:space="0" w:color="auto"/>
              <w:left w:val="single" w:sz="8" w:space="0" w:color="auto"/>
              <w:right w:val="single" w:sz="8" w:space="0" w:color="auto"/>
            </w:tcBorders>
            <w:vAlign w:val="center"/>
          </w:tcPr>
          <w:p w:rsidR="00C53E66" w:rsidRPr="00413B46" w:rsidRDefault="00C53E66" w:rsidP="00B8394F">
            <w:pPr>
              <w:pStyle w:val="TABLE-cell"/>
              <w:keepNext/>
            </w:pPr>
            <w:r w:rsidRPr="00413B46">
              <w:t>data</w:t>
            </w:r>
          </w:p>
        </w:tc>
        <w:tc>
          <w:tcPr>
            <w:tcW w:w="4608" w:type="dxa"/>
            <w:tcBorders>
              <w:top w:val="thinThickThinSmallGap" w:sz="12" w:space="0" w:color="auto"/>
              <w:left w:val="single" w:sz="8" w:space="0" w:color="auto"/>
              <w:right w:val="single" w:sz="12" w:space="0" w:color="auto"/>
            </w:tcBorders>
            <w:vAlign w:val="center"/>
          </w:tcPr>
          <w:p w:rsidR="00C53E66" w:rsidRPr="00413B46" w:rsidRDefault="00C53E66" w:rsidP="00B8394F">
            <w:pPr>
              <w:pStyle w:val="TABLE-cell"/>
              <w:keepNext/>
            </w:pPr>
            <w:r w:rsidRPr="00413B46">
              <w:t>the data to write</w:t>
            </w:r>
          </w:p>
        </w:tc>
      </w:tr>
      <w:tr w:rsidR="00C53E66" w:rsidRPr="00413B46" w:rsidTr="00B8394F">
        <w:trPr>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keepNext/>
            </w:pPr>
            <w:r w:rsidRPr="00413B46">
              <w:t>UINT16</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keepNext/>
            </w:pPr>
            <w:r w:rsidRPr="00413B46">
              <w:t>offset</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keepNext/>
            </w:pPr>
            <w:r w:rsidRPr="00413B46">
              <w:t xml:space="preserve">the </w:t>
            </w:r>
            <w:r w:rsidR="001E14FA" w:rsidRPr="00413B46">
              <w:t xml:space="preserve">octet </w:t>
            </w:r>
            <w:r w:rsidRPr="00413B46">
              <w:t>offset into the NV Area</w:t>
            </w:r>
          </w:p>
        </w:tc>
      </w:tr>
    </w:tbl>
    <w:p w:rsidR="00C53E66" w:rsidRPr="00413B46" w:rsidRDefault="00C53E66" w:rsidP="00C53E66">
      <w:pPr>
        <w:pStyle w:val="TABLE-title"/>
      </w:pPr>
      <w:bookmarkStart w:id="5704" w:name="_Toc380749840"/>
      <w:bookmarkStart w:id="5705" w:name="_Toc432774289"/>
      <w:bookmarkStart w:id="5706" w:name="_Toc443576434"/>
      <w:bookmarkStart w:id="5707" w:name="_Toc473814172"/>
      <w:bookmarkStart w:id="5708" w:name="_Toc536441138"/>
      <w:bookmarkStart w:id="5709" w:name="_Toc24725820"/>
      <w:r w:rsidRPr="00413B46">
        <w:t xml:space="preserve">Table </w:t>
      </w:r>
      <w:r w:rsidRPr="00C42EAF">
        <w:fldChar w:fldCharType="begin"/>
      </w:r>
      <w:r w:rsidRPr="00413B46">
        <w:instrText xml:space="preserve"> SEQ Table \* ARABIC </w:instrText>
      </w:r>
      <w:r w:rsidRPr="00C42EAF">
        <w:fldChar w:fldCharType="separate"/>
      </w:r>
      <w:ins w:id="5710" w:author="David Wooten" w:date="2019-11-15T15:49:00Z">
        <w:r w:rsidR="00D51C42">
          <w:rPr>
            <w:noProof/>
          </w:rPr>
          <w:t>225</w:t>
        </w:r>
      </w:ins>
      <w:del w:id="5711" w:author="David Wooten" w:date="2019-11-15T15:49:00Z">
        <w:r w:rsidR="00E90F60" w:rsidDel="00D51C42">
          <w:rPr>
            <w:noProof/>
          </w:rPr>
          <w:delText>221</w:delText>
        </w:r>
      </w:del>
      <w:r w:rsidRPr="00C42EAF">
        <w:fldChar w:fldCharType="end"/>
      </w:r>
      <w:r w:rsidRPr="00413B46">
        <w:t xml:space="preserve"> — TPM2_NV_Write Response</w:t>
      </w:r>
      <w:bookmarkEnd w:id="5704"/>
      <w:bookmarkEnd w:id="5705"/>
      <w:bookmarkEnd w:id="5706"/>
      <w:bookmarkEnd w:id="5707"/>
      <w:bookmarkEnd w:id="5708"/>
      <w:bookmarkEnd w:id="570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000000"/>
              <w:left w:val="single" w:sz="12" w:space="0" w:color="auto"/>
              <w:bottom w:val="single" w:sz="4" w:space="0" w:color="auto"/>
              <w:right w:val="single" w:sz="8" w:space="0" w:color="auto"/>
            </w:tcBorders>
            <w:vAlign w:val="center"/>
          </w:tcPr>
          <w:p w:rsidR="00C53E66" w:rsidRPr="00413B46" w:rsidRDefault="00C53E66" w:rsidP="00B8394F">
            <w:pPr>
              <w:pStyle w:val="TABLE-cell"/>
              <w:keepNext/>
            </w:pPr>
            <w:r w:rsidRPr="00413B46">
              <w:t>TPM_ST</w:t>
            </w:r>
          </w:p>
        </w:tc>
        <w:tc>
          <w:tcPr>
            <w:tcW w:w="2016" w:type="dxa"/>
            <w:tcBorders>
              <w:top w:val="single" w:sz="12" w:space="0" w:color="000000"/>
              <w:left w:val="single" w:sz="8" w:space="0" w:color="auto"/>
              <w:bottom w:val="single" w:sz="4" w:space="0" w:color="auto"/>
              <w:right w:val="single" w:sz="8" w:space="0" w:color="auto"/>
            </w:tcBorders>
            <w:vAlign w:val="center"/>
          </w:tcPr>
          <w:p w:rsidR="00C53E66" w:rsidRPr="00413B46" w:rsidRDefault="00C53E66" w:rsidP="00B8394F">
            <w:pPr>
              <w:pStyle w:val="TABLE-cell"/>
              <w:keepNext/>
            </w:pPr>
            <w:r w:rsidRPr="00413B46">
              <w:t>tag</w:t>
            </w:r>
          </w:p>
        </w:tc>
        <w:tc>
          <w:tcPr>
            <w:tcW w:w="4608" w:type="dxa"/>
            <w:tcBorders>
              <w:top w:val="single" w:sz="12" w:space="0" w:color="000000"/>
              <w:left w:val="single" w:sz="8" w:space="0" w:color="auto"/>
              <w:bottom w:val="single" w:sz="4" w:space="0" w:color="auto"/>
              <w:right w:val="single" w:sz="12" w:space="0" w:color="auto"/>
            </w:tcBorders>
            <w:vAlign w:val="center"/>
          </w:tcPr>
          <w:p w:rsidR="00C53E66" w:rsidRPr="00413B46" w:rsidRDefault="00C53E66" w:rsidP="00B8394F">
            <w:pPr>
              <w:pStyle w:val="TABLE-cell"/>
              <w:keepNext/>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jc w:val="center"/>
        </w:trPr>
        <w:tc>
          <w:tcPr>
            <w:tcW w:w="2736" w:type="dxa"/>
            <w:tcBorders>
              <w:top w:val="single" w:sz="4" w:space="0" w:color="auto"/>
              <w:left w:val="single" w:sz="12" w:space="0" w:color="auto"/>
              <w:right w:val="single" w:sz="8" w:space="0" w:color="auto"/>
            </w:tcBorders>
            <w:vAlign w:val="center"/>
          </w:tcPr>
          <w:p w:rsidR="00C53E66" w:rsidRPr="00413B46" w:rsidRDefault="00C53E66" w:rsidP="00B8394F">
            <w:pPr>
              <w:pStyle w:val="TABLE-cell"/>
              <w:keepNext/>
            </w:pPr>
            <w:r w:rsidRPr="00413B46">
              <w:t>UINT32</w:t>
            </w:r>
          </w:p>
        </w:tc>
        <w:tc>
          <w:tcPr>
            <w:tcW w:w="2016" w:type="dxa"/>
            <w:tcBorders>
              <w:top w:val="single" w:sz="4" w:space="0" w:color="auto"/>
              <w:left w:val="single" w:sz="8" w:space="0" w:color="auto"/>
              <w:right w:val="single" w:sz="8" w:space="0" w:color="auto"/>
            </w:tcBorders>
            <w:vAlign w:val="center"/>
          </w:tcPr>
          <w:p w:rsidR="00C53E66" w:rsidRPr="00413B46" w:rsidRDefault="00C53E66" w:rsidP="00B8394F">
            <w:pPr>
              <w:pStyle w:val="TABLE-cell"/>
              <w:keepNext/>
            </w:pPr>
            <w:r w:rsidRPr="00413B46">
              <w:t>responseSize</w:t>
            </w:r>
          </w:p>
        </w:tc>
        <w:tc>
          <w:tcPr>
            <w:tcW w:w="4608" w:type="dxa"/>
            <w:tcBorders>
              <w:top w:val="single" w:sz="4" w:space="0" w:color="auto"/>
              <w:left w:val="single" w:sz="8" w:space="0" w:color="auto"/>
              <w:right w:val="single" w:sz="12" w:space="0" w:color="auto"/>
            </w:tcBorders>
            <w:vAlign w:val="center"/>
          </w:tcPr>
          <w:p w:rsidR="00C53E66" w:rsidRPr="00413B46" w:rsidRDefault="00C53E66" w:rsidP="00B8394F">
            <w:pPr>
              <w:pStyle w:val="TABLE-cell"/>
              <w:keepNext/>
            </w:pPr>
          </w:p>
        </w:tc>
      </w:tr>
      <w:tr w:rsidR="00C53E66" w:rsidRPr="00413B46" w:rsidTr="00B8394F">
        <w:trPr>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bookmarkStart w:id="5712" w:name="_Toc110952296"/>
      <w:bookmarkStart w:id="5713" w:name="_Toc104168336"/>
      <w:bookmarkStart w:id="5714" w:name="_Toc114043929"/>
      <w:bookmarkStart w:id="5715" w:name="_Toc205277655"/>
      <w:r w:rsidRPr="00413B46">
        <w:lastRenderedPageBreak/>
        <w:t>Detailed Actions</w:t>
      </w:r>
    </w:p>
    <w:p w:rsidR="00C53E66" w:rsidRPr="00413B46" w:rsidRDefault="00C53E66" w:rsidP="00C53E66">
      <w:pPr>
        <w:pStyle w:val="CodeNameTag"/>
      </w:pPr>
      <w:r w:rsidRPr="00413B46">
        <w:t>[[NV_Write]]</w:t>
      </w:r>
    </w:p>
    <w:p w:rsidR="00C53E66" w:rsidRPr="00413B46" w:rsidRDefault="00C53E66" w:rsidP="00C53E66">
      <w:pPr>
        <w:pStyle w:val="Heading2"/>
        <w:pageBreakBefore/>
      </w:pPr>
      <w:bookmarkStart w:id="5716" w:name="_Toc310935519"/>
      <w:bookmarkStart w:id="5717" w:name="_Toc380749626"/>
      <w:bookmarkStart w:id="5718" w:name="_Toc432774068"/>
      <w:bookmarkStart w:id="5719" w:name="_Toc443720926"/>
      <w:bookmarkStart w:id="5720" w:name="_Toc443576217"/>
      <w:bookmarkStart w:id="5721" w:name="_Toc473813940"/>
      <w:bookmarkStart w:id="5722" w:name="_Toc536440901"/>
      <w:bookmarkStart w:id="5723" w:name="_Toc24725576"/>
      <w:r w:rsidRPr="00413B46">
        <w:lastRenderedPageBreak/>
        <w:t>TPM2_NV_Increment</w:t>
      </w:r>
      <w:bookmarkEnd w:id="5716"/>
      <w:bookmarkEnd w:id="5717"/>
      <w:bookmarkEnd w:id="5718"/>
      <w:bookmarkEnd w:id="5719"/>
      <w:bookmarkEnd w:id="5720"/>
      <w:bookmarkEnd w:id="5721"/>
      <w:bookmarkEnd w:id="5722"/>
      <w:bookmarkEnd w:id="5723"/>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is used to increment the value in an NV Index that has the TPM_NT_COUNTER attribute. The data value of the NV Index is incremented by one.</w:t>
      </w:r>
    </w:p>
    <w:p w:rsidR="00C53E66" w:rsidRPr="00413B46" w:rsidRDefault="00C53E66" w:rsidP="00C53E66">
      <w:pPr>
        <w:pStyle w:val="NOTE"/>
      </w:pPr>
      <w:r w:rsidRPr="00413B46">
        <w:t>NOTE 1</w:t>
      </w:r>
      <w:r w:rsidRPr="00413B46">
        <w:tab/>
        <w:t>The NV Index counter is an unsigned value.</w:t>
      </w:r>
    </w:p>
    <w:p w:rsidR="00C53E66" w:rsidRPr="00413B46" w:rsidRDefault="00C53E66" w:rsidP="00C53E66">
      <w:pPr>
        <w:pStyle w:val="BodyText"/>
      </w:pPr>
      <w:r w:rsidRPr="00413B46">
        <w:t xml:space="preserve">If </w:t>
      </w:r>
      <w:r w:rsidRPr="00413B46">
        <w:rPr>
          <w:i/>
        </w:rPr>
        <w:t>nvIndexType</w:t>
      </w:r>
      <w:r w:rsidRPr="00413B46">
        <w:t xml:space="preserve"> is not TPM_NT_COUNTER in the indicated NV Index, the TPM shall return TPM_RC_ATTRIBUTES.</w:t>
      </w:r>
    </w:p>
    <w:p w:rsidR="00C53E66" w:rsidRPr="00413B46" w:rsidRDefault="00C53E66" w:rsidP="00C53E66">
      <w:pPr>
        <w:pStyle w:val="BodyText"/>
      </w:pPr>
      <w:r w:rsidRPr="00413B46">
        <w:t>If TPMA_NV_WRITELOCKED is SET, the TPM shall return TPM_RC_NV_LOCKED.</w:t>
      </w:r>
    </w:p>
    <w:p w:rsidR="00C53E66" w:rsidRPr="00413B46" w:rsidRDefault="00C53E66" w:rsidP="00C53E66">
      <w:pPr>
        <w:pStyle w:val="BodyText"/>
      </w:pPr>
      <w:r w:rsidRPr="00413B46">
        <w:t>If TPMA_NV_WRITTEN is CLEAR, it will be SET.</w:t>
      </w:r>
    </w:p>
    <w:p w:rsidR="00C53E66" w:rsidRPr="00413B46" w:rsidRDefault="00C53E66" w:rsidP="00C53E66">
      <w:pPr>
        <w:pStyle w:val="BodyText"/>
      </w:pPr>
      <w:r w:rsidRPr="00413B46">
        <w:t>If TPMA_NV_ORDERLY is SET, and the difference between the volatile and non-volatile versions of this field is greater than MAX_ORDERLY_COUNT, then the non-volatile version of the counter is updated.</w:t>
      </w:r>
    </w:p>
    <w:p w:rsidR="00C53E66" w:rsidRPr="00413B46" w:rsidRDefault="00C53E66" w:rsidP="00C53E66">
      <w:pPr>
        <w:pStyle w:val="NOTE"/>
      </w:pPr>
      <w:r w:rsidRPr="00413B46">
        <w:t>NOTE 2</w:t>
      </w:r>
      <w:r w:rsidRPr="00413B46">
        <w:tab/>
        <w:t>If a TPM implements TPMA_NV_ORDERLY and an Index is defined with TPMA_NV_ORDERLY and TPM_NT_COUNTER both SET, then in the Event of a non-orderly shutdown, the non-volatile value for the counter Index will be advanced by MAX_ORDERLY_COUNT at the next TPM2_Startup().</w:t>
      </w:r>
    </w:p>
    <w:p w:rsidR="00C53E66" w:rsidRPr="00413B46" w:rsidRDefault="00C53E66" w:rsidP="00C53E66">
      <w:pPr>
        <w:pStyle w:val="NOTE"/>
      </w:pPr>
      <w:r w:rsidRPr="00413B46">
        <w:t>NOTE 3</w:t>
      </w:r>
      <w:r w:rsidRPr="00413B46">
        <w:tab/>
        <w:t>An allowed implementation would keep a counter value in NV and a resettable counter in RAM. The reported value of the NV Index would be the sum of the two values. When the RAM count increments past the maximum allowed value (MAX_ORDERLY_COUNT), the non-volatile version of the count is updated with the sum of the values and the RAM count is reset to zero.</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5724" w:name="_Toc380749841"/>
      <w:bookmarkStart w:id="5725" w:name="_Toc432774290"/>
      <w:bookmarkStart w:id="5726" w:name="_Toc443576435"/>
      <w:bookmarkStart w:id="5727" w:name="_Toc473814173"/>
      <w:bookmarkStart w:id="5728" w:name="_Toc536441139"/>
      <w:bookmarkStart w:id="5729" w:name="_Toc24725821"/>
      <w:r w:rsidRPr="00413B46">
        <w:t xml:space="preserve">Table </w:t>
      </w:r>
      <w:r w:rsidRPr="00C42EAF">
        <w:fldChar w:fldCharType="begin"/>
      </w:r>
      <w:r w:rsidRPr="00413B46">
        <w:instrText xml:space="preserve"> SEQ Table \* ARABIC </w:instrText>
      </w:r>
      <w:r w:rsidRPr="00C42EAF">
        <w:fldChar w:fldCharType="separate"/>
      </w:r>
      <w:ins w:id="5730" w:author="David Wooten" w:date="2019-11-15T15:49:00Z">
        <w:r w:rsidR="00D51C42">
          <w:rPr>
            <w:noProof/>
          </w:rPr>
          <w:t>226</w:t>
        </w:r>
      </w:ins>
      <w:del w:id="5731" w:author="David Wooten" w:date="2019-11-15T15:49:00Z">
        <w:r w:rsidR="00E90F60" w:rsidDel="00D51C42">
          <w:rPr>
            <w:noProof/>
          </w:rPr>
          <w:delText>222</w:delText>
        </w:r>
      </w:del>
      <w:r w:rsidRPr="00C42EAF">
        <w:fldChar w:fldCharType="end"/>
      </w:r>
      <w:r w:rsidRPr="00413B46">
        <w:t xml:space="preserve"> — TPM2_NV_Increment Command</w:t>
      </w:r>
      <w:bookmarkEnd w:id="5724"/>
      <w:bookmarkEnd w:id="5725"/>
      <w:bookmarkEnd w:id="5726"/>
      <w:bookmarkEnd w:id="5727"/>
      <w:bookmarkEnd w:id="5728"/>
      <w:bookmarkEnd w:id="572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000000"/>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jc w:val="center"/>
        </w:trPr>
        <w:tc>
          <w:tcPr>
            <w:tcW w:w="2736" w:type="dxa"/>
            <w:tcBorders>
              <w:top w:val="single" w:sz="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top w:val="single" w:sz="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TPM_CC_NV_Increment {NV}</w:t>
            </w:r>
          </w:p>
        </w:tc>
      </w:tr>
      <w:tr w:rsidR="00C53E66" w:rsidRPr="00413B46" w:rsidTr="00B8394F">
        <w:trPr>
          <w:jc w:val="center"/>
        </w:trPr>
        <w:tc>
          <w:tcPr>
            <w:tcW w:w="2736" w:type="dxa"/>
            <w:tcBorders>
              <w:top w:val="dashDotStroked" w:sz="2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TPMI_RH_NV_AUTH</w:t>
            </w:r>
          </w:p>
        </w:tc>
        <w:tc>
          <w:tcPr>
            <w:tcW w:w="2016" w:type="dxa"/>
            <w:tcBorders>
              <w:top w:val="dashDotStroked" w:sz="2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@authHandle</w:t>
            </w:r>
          </w:p>
        </w:tc>
        <w:tc>
          <w:tcPr>
            <w:tcW w:w="4608" w:type="dxa"/>
            <w:tcBorders>
              <w:top w:val="dashDotStroked" w:sz="2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handle indicating the source of the authorization value</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B8394F">
        <w:trPr>
          <w:jc w:val="center"/>
        </w:trPr>
        <w:tc>
          <w:tcPr>
            <w:tcW w:w="2736" w:type="dxa"/>
            <w:tcBorders>
              <w:top w:val="single" w:sz="6" w:space="0" w:color="auto"/>
              <w:left w:val="single" w:sz="12" w:space="0" w:color="auto"/>
              <w:bottom w:val="thinThickThinMediumGap" w:sz="12" w:space="0" w:color="auto"/>
              <w:right w:val="single" w:sz="8" w:space="0" w:color="auto"/>
            </w:tcBorders>
            <w:vAlign w:val="center"/>
          </w:tcPr>
          <w:p w:rsidR="00C53E66" w:rsidRPr="00413B46" w:rsidRDefault="00C53E66" w:rsidP="00B8394F">
            <w:pPr>
              <w:pStyle w:val="TABLE-cell"/>
            </w:pPr>
            <w:r w:rsidRPr="00413B46">
              <w:t>TPMI_RH_NV_INDEX</w:t>
            </w:r>
          </w:p>
        </w:tc>
        <w:tc>
          <w:tcPr>
            <w:tcW w:w="2016" w:type="dxa"/>
            <w:tcBorders>
              <w:top w:val="single" w:sz="6" w:space="0" w:color="auto"/>
              <w:left w:val="single" w:sz="8" w:space="0" w:color="auto"/>
              <w:bottom w:val="thinThickThinMediumGap" w:sz="12" w:space="0" w:color="auto"/>
              <w:right w:val="single" w:sz="8" w:space="0" w:color="auto"/>
            </w:tcBorders>
            <w:vAlign w:val="center"/>
          </w:tcPr>
          <w:p w:rsidR="00C53E66" w:rsidRPr="00413B46" w:rsidRDefault="00C53E66" w:rsidP="00B8394F">
            <w:pPr>
              <w:pStyle w:val="TABLE-cell"/>
            </w:pPr>
            <w:r w:rsidRPr="00413B46">
              <w:t>nvIndex</w:t>
            </w:r>
          </w:p>
        </w:tc>
        <w:tc>
          <w:tcPr>
            <w:tcW w:w="4608" w:type="dxa"/>
            <w:tcBorders>
              <w:top w:val="single" w:sz="6" w:space="0" w:color="auto"/>
              <w:left w:val="single" w:sz="8" w:space="0" w:color="auto"/>
              <w:bottom w:val="thinThickThinMediumGap" w:sz="12" w:space="0" w:color="auto"/>
              <w:right w:val="single" w:sz="12" w:space="0" w:color="auto"/>
            </w:tcBorders>
            <w:vAlign w:val="center"/>
          </w:tcPr>
          <w:p w:rsidR="00C53E66" w:rsidRPr="00413B46" w:rsidRDefault="00C53E66" w:rsidP="00B8394F">
            <w:pPr>
              <w:pStyle w:val="TABLE-cell"/>
            </w:pPr>
            <w:r w:rsidRPr="00413B46">
              <w:t>the NV Index to increment</w:t>
            </w:r>
          </w:p>
          <w:p w:rsidR="00C53E66" w:rsidRPr="00413B46" w:rsidRDefault="00C53E66" w:rsidP="00B8394F">
            <w:pPr>
              <w:pStyle w:val="TABLE-cell"/>
            </w:pPr>
            <w:r w:rsidRPr="00413B46">
              <w:t>Auth Index: None</w:t>
            </w:r>
          </w:p>
        </w:tc>
      </w:tr>
    </w:tbl>
    <w:p w:rsidR="00C53E66" w:rsidRPr="00413B46" w:rsidRDefault="00C53E66" w:rsidP="00C53E66">
      <w:pPr>
        <w:pStyle w:val="TABLE-title"/>
      </w:pPr>
      <w:bookmarkStart w:id="5732" w:name="_Toc380749842"/>
      <w:bookmarkStart w:id="5733" w:name="_Toc432774291"/>
      <w:bookmarkStart w:id="5734" w:name="_Toc443576436"/>
      <w:bookmarkStart w:id="5735" w:name="_Toc473814174"/>
      <w:bookmarkStart w:id="5736" w:name="_Toc536441140"/>
      <w:bookmarkStart w:id="5737" w:name="_Toc24725822"/>
      <w:r w:rsidRPr="00413B46">
        <w:t xml:space="preserve">Table </w:t>
      </w:r>
      <w:r w:rsidRPr="00C42EAF">
        <w:fldChar w:fldCharType="begin"/>
      </w:r>
      <w:r w:rsidRPr="00413B46">
        <w:instrText xml:space="preserve"> SEQ Table \* ARABIC </w:instrText>
      </w:r>
      <w:r w:rsidRPr="00C42EAF">
        <w:fldChar w:fldCharType="separate"/>
      </w:r>
      <w:ins w:id="5738" w:author="David Wooten" w:date="2019-11-15T15:49:00Z">
        <w:r w:rsidR="00D51C42">
          <w:rPr>
            <w:noProof/>
          </w:rPr>
          <w:t>227</w:t>
        </w:r>
      </w:ins>
      <w:del w:id="5739" w:author="David Wooten" w:date="2019-11-15T15:49:00Z">
        <w:r w:rsidR="00E90F60" w:rsidDel="00D51C42">
          <w:rPr>
            <w:noProof/>
          </w:rPr>
          <w:delText>223</w:delText>
        </w:r>
      </w:del>
      <w:r w:rsidRPr="00C42EAF">
        <w:fldChar w:fldCharType="end"/>
      </w:r>
      <w:r w:rsidRPr="00413B46">
        <w:t xml:space="preserve"> — TPM2_NV_Increment Response</w:t>
      </w:r>
      <w:bookmarkEnd w:id="5732"/>
      <w:bookmarkEnd w:id="5733"/>
      <w:bookmarkEnd w:id="5734"/>
      <w:bookmarkEnd w:id="5735"/>
      <w:bookmarkEnd w:id="5736"/>
      <w:bookmarkEnd w:id="5737"/>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000000"/>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jc w:val="center"/>
        </w:trPr>
        <w:tc>
          <w:tcPr>
            <w:tcW w:w="2736" w:type="dxa"/>
            <w:tcBorders>
              <w:top w:val="single" w:sz="4" w:space="0" w:color="auto"/>
              <w:left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top w:val="single" w:sz="4" w:space="0" w:color="auto"/>
              <w:left w:val="single" w:sz="8"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[[NV_Increment]]</w:t>
      </w:r>
    </w:p>
    <w:p w:rsidR="00C53E66" w:rsidRPr="00413B46" w:rsidRDefault="00C53E66" w:rsidP="00C53E66">
      <w:pPr>
        <w:pStyle w:val="Heading2"/>
        <w:pageBreakBefore/>
      </w:pPr>
      <w:bookmarkStart w:id="5740" w:name="_Toc310935520"/>
      <w:bookmarkStart w:id="5741" w:name="_Toc380749627"/>
      <w:bookmarkStart w:id="5742" w:name="_Toc432774069"/>
      <w:bookmarkStart w:id="5743" w:name="_Toc443720927"/>
      <w:bookmarkStart w:id="5744" w:name="_Toc443576218"/>
      <w:bookmarkStart w:id="5745" w:name="_Toc473813941"/>
      <w:bookmarkStart w:id="5746" w:name="_Toc536440902"/>
      <w:bookmarkStart w:id="5747" w:name="_Toc24725577"/>
      <w:r w:rsidRPr="00413B46">
        <w:lastRenderedPageBreak/>
        <w:t>TPM2_NV_Extend</w:t>
      </w:r>
      <w:bookmarkEnd w:id="5740"/>
      <w:bookmarkEnd w:id="5741"/>
      <w:bookmarkEnd w:id="5742"/>
      <w:bookmarkEnd w:id="5743"/>
      <w:bookmarkEnd w:id="5744"/>
      <w:bookmarkEnd w:id="5745"/>
      <w:bookmarkEnd w:id="5746"/>
      <w:bookmarkEnd w:id="5747"/>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extends a value to an area in NV memory that was previously defined by TPM2_NV_DefineSpace.</w:t>
      </w:r>
    </w:p>
    <w:p w:rsidR="00C53E66" w:rsidRPr="00413B46" w:rsidRDefault="00C53E66" w:rsidP="00C53E66">
      <w:pPr>
        <w:pStyle w:val="BodyText"/>
      </w:pPr>
      <w:r w:rsidRPr="00413B46">
        <w:t xml:space="preserve">If </w:t>
      </w:r>
      <w:r w:rsidRPr="00413B46">
        <w:rPr>
          <w:i/>
        </w:rPr>
        <w:t>nvIndexType</w:t>
      </w:r>
      <w:r w:rsidRPr="00413B46">
        <w:t xml:space="preserve"> is not TPM_NT_EXTEND, then the TPM shall return TPM_RC_ATTRIBUTES.</w:t>
      </w:r>
    </w:p>
    <w:p w:rsidR="00C53E66" w:rsidRPr="00413B46" w:rsidRDefault="00C53E66" w:rsidP="00C53E66">
      <w:pPr>
        <w:pStyle w:val="BodyText"/>
      </w:pPr>
      <w:r w:rsidRPr="00413B46">
        <w:t xml:space="preserve">Proper write authorizations are required for this command as determined by TPMA_NV_PPWRITE, TPMA_NV_OWNERWRITE, TPMA_NV_AUTHWRITE, and the </w:t>
      </w:r>
      <w:r w:rsidRPr="00413B46">
        <w:rPr>
          <w:i/>
        </w:rPr>
        <w:t>authPolicy</w:t>
      </w:r>
      <w:r w:rsidRPr="00413B46">
        <w:t xml:space="preserve"> of the NV Index.</w:t>
      </w:r>
    </w:p>
    <w:p w:rsidR="00C53E66" w:rsidRPr="00413B46" w:rsidRDefault="00C53E66" w:rsidP="00C53E66">
      <w:pPr>
        <w:pStyle w:val="BodyText"/>
      </w:pPr>
      <w:r w:rsidRPr="00413B46">
        <w:t>After successful completion of this command, TPMA_NV_WRITTEN for the NV Index will be SET.</w:t>
      </w:r>
    </w:p>
    <w:p w:rsidR="00C53E66" w:rsidRPr="00413B46" w:rsidRDefault="00C53E66" w:rsidP="00C53E66">
      <w:pPr>
        <w:pStyle w:val="NOTE"/>
      </w:pPr>
      <w:r w:rsidRPr="00413B46">
        <w:t>NOTE 1</w:t>
      </w:r>
      <w:r w:rsidRPr="00413B46">
        <w:tab/>
        <w:t xml:space="preserve">Once </w:t>
      </w:r>
      <w:proofErr w:type="gramStart"/>
      <w:r w:rsidRPr="00413B46">
        <w:t>SET,</w:t>
      </w:r>
      <w:proofErr w:type="gramEnd"/>
      <w:r w:rsidRPr="00413B46">
        <w:t xml:space="preserve"> TPMA_NV_WRITTEN remains SET until the NV Index is undefined, unless the TPMA_NV_CLEAR_STCLEAR attribute is SET and a TPM Reset or TPM Restart occurs.</w:t>
      </w:r>
    </w:p>
    <w:p w:rsidR="00C53E66" w:rsidRPr="00413B46" w:rsidRDefault="00C53E66" w:rsidP="00C53E66">
      <w:pPr>
        <w:pStyle w:val="BodyText"/>
      </w:pPr>
      <w:r w:rsidRPr="00413B46">
        <w:t>If the TPMA_NV_WRITELOCKED attribute of the NV Index is SET, then the TPM shall return TPM_RC_NV_LOCKED.</w:t>
      </w:r>
    </w:p>
    <w:p w:rsidR="00C53E66" w:rsidRPr="00413B46" w:rsidRDefault="00C53E66" w:rsidP="00C53E66">
      <w:pPr>
        <w:pStyle w:val="NOTE"/>
      </w:pPr>
      <w:r w:rsidRPr="00413B46">
        <w:t>NOTE 2</w:t>
      </w:r>
      <w:r w:rsidRPr="00413B46">
        <w:tab/>
        <w:t>If authorization sessions are present, they are checked before checks to see if writes to the NV Index are locked.</w:t>
      </w:r>
    </w:p>
    <w:p w:rsidR="00C53E66" w:rsidRPr="00413B46" w:rsidRDefault="00C53E66" w:rsidP="00C53E66">
      <w:pPr>
        <w:pStyle w:val="BodyText"/>
      </w:pPr>
      <w:r w:rsidRPr="00413B46">
        <w:t xml:space="preserve">The </w:t>
      </w:r>
      <w:r w:rsidRPr="00413B46">
        <w:rPr>
          <w:i/>
        </w:rPr>
        <w:t>data</w:t>
      </w:r>
      <w:r w:rsidRPr="00413B46">
        <w:t>.</w:t>
      </w:r>
      <w:r w:rsidRPr="00413B46">
        <w:rPr>
          <w:i/>
        </w:rPr>
        <w:t>buffer</w:t>
      </w:r>
      <w:r w:rsidRPr="00413B46">
        <w:t xml:space="preserve"> parameter may be larger than the defined size of the NV Index.</w:t>
      </w:r>
    </w:p>
    <w:p w:rsidR="00C53E66" w:rsidRPr="00413B46" w:rsidRDefault="00C53E66" w:rsidP="00C53E66">
      <w:pPr>
        <w:pStyle w:val="BodyText"/>
      </w:pPr>
      <w:r w:rsidRPr="00413B46">
        <w:t>The Index will be updated by:</w:t>
      </w:r>
    </w:p>
    <w:p w:rsidR="00C53E66" w:rsidRPr="00413B46" w:rsidRDefault="00C53E66" w:rsidP="00C53E66">
      <w:pPr>
        <w:pStyle w:val="Equation"/>
        <w:rPr>
          <w:i w:val="0"/>
        </w:rPr>
      </w:pPr>
      <w:r w:rsidRPr="00413B46">
        <w:rPr>
          <w:i w:val="0"/>
        </w:rPr>
        <w:tab/>
      </w:r>
      <w:r w:rsidRPr="00413B46">
        <w:t>nvIndex</w:t>
      </w:r>
      <w:r w:rsidRPr="00413B46">
        <w:rPr>
          <w:i w:val="0"/>
        </w:rPr>
        <w:t>→</w:t>
      </w:r>
      <w:r w:rsidRPr="00413B46">
        <w:t>data</w:t>
      </w:r>
      <w:r w:rsidRPr="00413B46">
        <w:rPr>
          <w:vertAlign w:val="subscript"/>
        </w:rPr>
        <w:t>new</w:t>
      </w:r>
      <w:r w:rsidRPr="00413B46">
        <w:rPr>
          <w:i w:val="0"/>
        </w:rPr>
        <w:t xml:space="preserve"> </w:t>
      </w:r>
      <w:r w:rsidRPr="00413B46">
        <w:rPr>
          <w:rFonts w:ascii="Cambria Math" w:hAnsi="Cambria Math" w:cs="Cambria Math"/>
          <w:i w:val="0"/>
        </w:rPr>
        <w:t>≔</w:t>
      </w:r>
      <w:r w:rsidRPr="00413B46">
        <w:rPr>
          <w:i w:val="0"/>
        </w:rPr>
        <w:t xml:space="preserve"> </w:t>
      </w:r>
      <w:r w:rsidRPr="00413B46">
        <w:rPr>
          <w:b/>
          <w:i w:val="0"/>
        </w:rPr>
        <w:t>H</w:t>
      </w:r>
      <w:r w:rsidRPr="00413B46">
        <w:rPr>
          <w:vertAlign w:val="subscript"/>
        </w:rPr>
        <w:t>nameAkg</w:t>
      </w:r>
      <w:r w:rsidRPr="00413B46">
        <w:rPr>
          <w:i w:val="0"/>
        </w:rPr>
        <w:t>(</w:t>
      </w:r>
      <w:r w:rsidRPr="00413B46">
        <w:t>nvIndex</w:t>
      </w:r>
      <w:r w:rsidRPr="00413B46">
        <w:rPr>
          <w:i w:val="0"/>
        </w:rPr>
        <w:t>→</w:t>
      </w:r>
      <w:r w:rsidRPr="00413B46">
        <w:t>data</w:t>
      </w:r>
      <w:r w:rsidRPr="00413B46">
        <w:rPr>
          <w:vertAlign w:val="subscript"/>
        </w:rPr>
        <w:t>old</w:t>
      </w:r>
      <w:r w:rsidRPr="00413B46">
        <w:rPr>
          <w:i w:val="0"/>
        </w:rPr>
        <w:t xml:space="preserve"> || </w:t>
      </w:r>
      <w:r w:rsidRPr="00413B46">
        <w:t>data</w:t>
      </w:r>
      <w:r w:rsidRPr="00413B46">
        <w:rPr>
          <w:i w:val="0"/>
        </w:rPr>
        <w:t>.</w:t>
      </w:r>
      <w:r w:rsidRPr="00413B46">
        <w:t>buffer</w:t>
      </w:r>
      <w:r w:rsidRPr="00413B46">
        <w:rPr>
          <w:i w:val="0"/>
        </w:rPr>
        <w:t>)</w:t>
      </w:r>
      <w:r w:rsidRPr="00413B46">
        <w:rPr>
          <w:i w:val="0"/>
        </w:rPr>
        <w:tab/>
      </w:r>
      <w:r w:rsidRPr="00C42EAF">
        <w:rPr>
          <w:rFonts w:ascii="Arial" w:hAnsi="Arial"/>
          <w:i w:val="0"/>
          <w:sz w:val="20"/>
          <w:szCs w:val="20"/>
        </w:rPr>
        <w:fldChar w:fldCharType="begin"/>
      </w:r>
      <w:r w:rsidRPr="00413B46">
        <w:rPr>
          <w:rFonts w:ascii="Arial" w:hAnsi="Arial"/>
          <w:i w:val="0"/>
          <w:sz w:val="20"/>
          <w:szCs w:val="20"/>
        </w:rPr>
        <w:instrText xml:space="preserve"> LISTNUM Equ </w:instrText>
      </w:r>
      <w:r w:rsidRPr="00C42EAF">
        <w:rPr>
          <w:rFonts w:ascii="Arial" w:hAnsi="Arial"/>
          <w:i w:val="0"/>
          <w:sz w:val="20"/>
          <w:szCs w:val="20"/>
        </w:rPr>
        <w:fldChar w:fldCharType="separate"/>
      </w:r>
      <w:r w:rsidRPr="00413B46">
        <w:rPr>
          <w:rFonts w:ascii="Arial" w:hAnsi="Arial"/>
          <w:i w:val="0"/>
          <w:sz w:val="20"/>
          <w:szCs w:val="20"/>
        </w:rPr>
        <w:t>1</w:t>
      </w:r>
      <w:r w:rsidRPr="00C42EAF">
        <w:rPr>
          <w:rFonts w:ascii="Arial" w:hAnsi="Arial"/>
          <w:i w:val="0"/>
          <w:sz w:val="20"/>
          <w:szCs w:val="20"/>
        </w:rPr>
        <w:fldChar w:fldCharType="end">
          <w:numberingChange w:id="5748" w:author="David Wooten" w:date="2019-11-15T15:17:00Z" w:original="(41)"/>
        </w:fldChar>
      </w:r>
    </w:p>
    <w:p w:rsidR="00C53E66" w:rsidRPr="00413B46" w:rsidRDefault="00C53E66" w:rsidP="00C53E66">
      <w:pPr>
        <w:pStyle w:val="BodyText"/>
      </w:pPr>
      <w:proofErr w:type="gramStart"/>
      <w:r w:rsidRPr="00413B46">
        <w:t>where</w:t>
      </w:r>
      <w:proofErr w:type="gramEnd"/>
    </w:p>
    <w:p w:rsidR="00FD6D06" w:rsidRDefault="00FD6D06" w:rsidP="00FD6D06">
      <w:pPr>
        <w:pStyle w:val="pList"/>
        <w:rPr>
          <w:rFonts w:ascii="Arial" w:hAnsi="Arial"/>
          <w:i w:val="0"/>
          <w:sz w:val="20"/>
        </w:rPr>
      </w:pPr>
      <w:proofErr w:type="gramStart"/>
      <w:r w:rsidRPr="00413B46">
        <w:t>nvIndex→data</w:t>
      </w:r>
      <w:r w:rsidRPr="00413B46">
        <w:rPr>
          <w:vertAlign w:val="subscript"/>
        </w:rPr>
        <w:t>new</w:t>
      </w:r>
      <w:proofErr w:type="gramEnd"/>
      <w:r w:rsidRPr="00413B46">
        <w:tab/>
      </w:r>
      <w:r w:rsidRPr="00413B46">
        <w:rPr>
          <w:rFonts w:ascii="Arial" w:hAnsi="Arial"/>
          <w:i w:val="0"/>
          <w:sz w:val="20"/>
        </w:rPr>
        <w:t>the value of the data field in the NV Index</w:t>
      </w:r>
      <w:r>
        <w:rPr>
          <w:rFonts w:ascii="Arial" w:hAnsi="Arial"/>
          <w:i w:val="0"/>
          <w:sz w:val="20"/>
        </w:rPr>
        <w:t xml:space="preserve"> after the command returns</w:t>
      </w:r>
    </w:p>
    <w:p w:rsidR="00C53E66" w:rsidRPr="00413B46" w:rsidRDefault="00C53E66" w:rsidP="00C53E66">
      <w:pPr>
        <w:pStyle w:val="pList"/>
      </w:pPr>
      <w:proofErr w:type="gramStart"/>
      <w:r w:rsidRPr="00413B46">
        <w:rPr>
          <w:b/>
          <w:i w:val="0"/>
        </w:rPr>
        <w:t>H</w:t>
      </w:r>
      <w:r w:rsidRPr="00413B46">
        <w:rPr>
          <w:vertAlign w:val="subscript"/>
        </w:rPr>
        <w:t>nameAkg</w:t>
      </w:r>
      <w:r w:rsidRPr="00413B46">
        <w:rPr>
          <w:i w:val="0"/>
        </w:rPr>
        <w:t>(</w:t>
      </w:r>
      <w:proofErr w:type="gramEnd"/>
      <w:r w:rsidRPr="00413B46">
        <w:rPr>
          <w:i w:val="0"/>
        </w:rPr>
        <w:t>)</w:t>
      </w:r>
      <w:r w:rsidRPr="00413B46">
        <w:tab/>
      </w:r>
      <w:r w:rsidRPr="00413B46">
        <w:rPr>
          <w:rFonts w:ascii="Arial" w:hAnsi="Arial"/>
          <w:i w:val="0"/>
          <w:sz w:val="20"/>
        </w:rPr>
        <w:t xml:space="preserve">the hash algorithm indicated in </w:t>
      </w:r>
      <w:r w:rsidRPr="00413B46">
        <w:rPr>
          <w:rFonts w:ascii="Arial" w:hAnsi="Arial"/>
          <w:sz w:val="20"/>
        </w:rPr>
        <w:t>nvIndex</w:t>
      </w:r>
      <w:r w:rsidRPr="00413B46">
        <w:rPr>
          <w:rFonts w:ascii="Arial" w:hAnsi="Arial"/>
          <w:i w:val="0"/>
          <w:sz w:val="20"/>
        </w:rPr>
        <w:t>→</w:t>
      </w:r>
      <w:r w:rsidRPr="00413B46">
        <w:rPr>
          <w:rFonts w:ascii="Arial" w:hAnsi="Arial"/>
          <w:sz w:val="20"/>
        </w:rPr>
        <w:t>nameAlg</w:t>
      </w:r>
    </w:p>
    <w:p w:rsidR="00FD6D06" w:rsidRPr="00FD6D06" w:rsidRDefault="00FD6D06" w:rsidP="00FD6D06">
      <w:pPr>
        <w:pStyle w:val="BodyText"/>
        <w:ind w:left="3600" w:hanging="2880"/>
      </w:pPr>
      <w:proofErr w:type="gramStart"/>
      <w:r w:rsidRPr="00FD6D06">
        <w:rPr>
          <w:i/>
        </w:rPr>
        <w:t>nvIndex→data</w:t>
      </w:r>
      <w:r w:rsidRPr="00FD6D06">
        <w:rPr>
          <w:i/>
          <w:vertAlign w:val="subscript"/>
        </w:rPr>
        <w:t>old</w:t>
      </w:r>
      <w:proofErr w:type="gramEnd"/>
      <w:r w:rsidRPr="00413B46">
        <w:tab/>
        <w:t>the value of the data field in the NV Index</w:t>
      </w:r>
      <w:r>
        <w:t xml:space="preserve"> before the command is called</w:t>
      </w:r>
    </w:p>
    <w:p w:rsidR="00C53E66" w:rsidRPr="00413B46" w:rsidRDefault="00C53E66" w:rsidP="00C53E66">
      <w:pPr>
        <w:pStyle w:val="pListLast"/>
      </w:pPr>
      <w:proofErr w:type="gramStart"/>
      <w:r w:rsidRPr="00413B46">
        <w:rPr>
          <w:i/>
        </w:rPr>
        <w:t>data.buffer</w:t>
      </w:r>
      <w:proofErr w:type="gramEnd"/>
      <w:r w:rsidRPr="00413B46">
        <w:tab/>
      </w:r>
      <w:r w:rsidRPr="00413B46">
        <w:rPr>
          <w:rFonts w:ascii="Arial" w:hAnsi="Arial"/>
          <w:sz w:val="20"/>
        </w:rPr>
        <w:t>the data buffer of the command parameter</w:t>
      </w:r>
    </w:p>
    <w:p w:rsidR="00C53E66" w:rsidRPr="00413B46" w:rsidRDefault="00C53E66" w:rsidP="00C53E66">
      <w:pPr>
        <w:pStyle w:val="NOTE"/>
      </w:pPr>
      <w:r w:rsidRPr="00413B46">
        <w:t>NOTE 3</w:t>
      </w:r>
      <w:r w:rsidRPr="00413B46">
        <w:tab/>
        <w:t xml:space="preserve">If TPMA_NV_WRITTEN is CLEAR, then </w:t>
      </w:r>
      <w:r w:rsidRPr="00413B46">
        <w:rPr>
          <w:i/>
        </w:rPr>
        <w:t>nvIndex→dat</w:t>
      </w:r>
      <w:r w:rsidRPr="00560EEB">
        <w:rPr>
          <w:i/>
        </w:rPr>
        <w:t>a</w:t>
      </w:r>
      <w:r w:rsidR="00560EEB" w:rsidRPr="00560EEB">
        <w:rPr>
          <w:i/>
          <w:vertAlign w:val="subscript"/>
        </w:rPr>
        <w:t>old</w:t>
      </w:r>
      <w:r w:rsidRPr="00413B46">
        <w:t xml:space="preserve"> is a Zero Digest.</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5749" w:name="_Toc380749843"/>
      <w:bookmarkStart w:id="5750" w:name="_Toc432774292"/>
      <w:bookmarkStart w:id="5751" w:name="_Toc443576437"/>
      <w:bookmarkStart w:id="5752" w:name="_Toc473814175"/>
      <w:bookmarkStart w:id="5753" w:name="_Toc536441141"/>
      <w:bookmarkStart w:id="5754" w:name="_Toc24725823"/>
      <w:r w:rsidRPr="00413B46">
        <w:t xml:space="preserve">Table </w:t>
      </w:r>
      <w:r w:rsidRPr="00C42EAF">
        <w:fldChar w:fldCharType="begin"/>
      </w:r>
      <w:r w:rsidRPr="00413B46">
        <w:instrText xml:space="preserve"> SEQ Table \* ARABIC </w:instrText>
      </w:r>
      <w:r w:rsidRPr="00C42EAF">
        <w:fldChar w:fldCharType="separate"/>
      </w:r>
      <w:ins w:id="5755" w:author="David Wooten" w:date="2019-11-15T15:49:00Z">
        <w:r w:rsidR="00D51C42">
          <w:rPr>
            <w:noProof/>
          </w:rPr>
          <w:t>228</w:t>
        </w:r>
      </w:ins>
      <w:del w:id="5756" w:author="David Wooten" w:date="2019-11-15T15:49:00Z">
        <w:r w:rsidR="00E90F60" w:rsidDel="00D51C42">
          <w:rPr>
            <w:noProof/>
          </w:rPr>
          <w:delText>224</w:delText>
        </w:r>
      </w:del>
      <w:r w:rsidRPr="00C42EAF">
        <w:fldChar w:fldCharType="end"/>
      </w:r>
      <w:r w:rsidRPr="00413B46">
        <w:t xml:space="preserve"> — TPM2_NV_Extend Command</w:t>
      </w:r>
      <w:bookmarkEnd w:id="5749"/>
      <w:bookmarkEnd w:id="5750"/>
      <w:bookmarkEnd w:id="5751"/>
      <w:bookmarkEnd w:id="5752"/>
      <w:bookmarkEnd w:id="5753"/>
      <w:bookmarkEnd w:id="5754"/>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000000"/>
              <w:left w:val="single" w:sz="12" w:space="0" w:color="auto"/>
              <w:bottom w:val="single" w:sz="4" w:space="0" w:color="auto"/>
              <w:right w:val="single" w:sz="8" w:space="0" w:color="auto"/>
            </w:tcBorders>
            <w:vAlign w:val="center"/>
          </w:tcPr>
          <w:p w:rsidR="00C53E66" w:rsidRPr="00413B46" w:rsidRDefault="00C53E66" w:rsidP="00B8394F">
            <w:pPr>
              <w:pStyle w:val="TABLE-cell"/>
              <w:keepNext/>
            </w:pPr>
            <w:r w:rsidRPr="00413B46">
              <w:t>TPMI_ST_COMMAND_TAG</w:t>
            </w:r>
          </w:p>
        </w:tc>
        <w:tc>
          <w:tcPr>
            <w:tcW w:w="2016" w:type="dxa"/>
            <w:tcBorders>
              <w:top w:val="single" w:sz="12" w:space="0" w:color="000000"/>
              <w:left w:val="single" w:sz="8" w:space="0" w:color="auto"/>
              <w:bottom w:val="single" w:sz="4" w:space="0" w:color="auto"/>
              <w:right w:val="single" w:sz="8" w:space="0" w:color="auto"/>
            </w:tcBorders>
            <w:vAlign w:val="center"/>
          </w:tcPr>
          <w:p w:rsidR="00C53E66" w:rsidRPr="00413B46" w:rsidRDefault="00C53E66" w:rsidP="00B8394F">
            <w:pPr>
              <w:pStyle w:val="TABLE-cell"/>
              <w:keepNext/>
            </w:pPr>
            <w:r w:rsidRPr="00413B46">
              <w:t>tag</w:t>
            </w:r>
          </w:p>
        </w:tc>
        <w:tc>
          <w:tcPr>
            <w:tcW w:w="4608" w:type="dxa"/>
            <w:tcBorders>
              <w:top w:val="single" w:sz="12" w:space="0" w:color="000000"/>
              <w:left w:val="single" w:sz="8" w:space="0" w:color="auto"/>
              <w:bottom w:val="single" w:sz="4" w:space="0" w:color="auto"/>
              <w:right w:val="single" w:sz="12" w:space="0" w:color="auto"/>
            </w:tcBorders>
            <w:vAlign w:val="center"/>
          </w:tcPr>
          <w:p w:rsidR="00C53E66" w:rsidRPr="00413B46" w:rsidRDefault="00C53E66" w:rsidP="00B8394F">
            <w:pPr>
              <w:pStyle w:val="TABLE-cell"/>
              <w:keepNext/>
            </w:pPr>
            <w:r w:rsidRPr="00413B46">
              <w:rPr>
                <w:lang w:eastAsia="zh-CN"/>
              </w:rPr>
              <w:t>TPM_ST_SESSIONS</w:t>
            </w:r>
          </w:p>
        </w:tc>
      </w:tr>
      <w:tr w:rsidR="00C53E66" w:rsidRPr="00413B46" w:rsidTr="00B8394F">
        <w:trPr>
          <w:jc w:val="center"/>
        </w:trPr>
        <w:tc>
          <w:tcPr>
            <w:tcW w:w="2736" w:type="dxa"/>
            <w:tcBorders>
              <w:top w:val="single" w:sz="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keepNext/>
            </w:pPr>
            <w:r w:rsidRPr="00413B46">
              <w:t>UINT32</w:t>
            </w:r>
          </w:p>
        </w:tc>
        <w:tc>
          <w:tcPr>
            <w:tcW w:w="2016" w:type="dxa"/>
            <w:tcBorders>
              <w:top w:val="single" w:sz="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keepNext/>
            </w:pPr>
            <w:r w:rsidRPr="00413B46">
              <w:t>commandSize</w:t>
            </w:r>
          </w:p>
        </w:tc>
        <w:tc>
          <w:tcPr>
            <w:tcW w:w="4608" w:type="dxa"/>
            <w:tcBorders>
              <w:top w:val="single" w:sz="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keepNext/>
            </w:pPr>
          </w:p>
        </w:tc>
      </w:tr>
      <w:tr w:rsidR="00C53E66" w:rsidRPr="00413B46" w:rsidTr="00B8394F">
        <w:trPr>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keepNext/>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keepNext/>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keepNext/>
            </w:pPr>
            <w:r w:rsidRPr="00413B46">
              <w:t>TPM_CC_NV_Extend {NV}</w:t>
            </w:r>
          </w:p>
        </w:tc>
      </w:tr>
      <w:tr w:rsidR="00C53E66" w:rsidRPr="00413B46" w:rsidTr="00B8394F">
        <w:trPr>
          <w:jc w:val="center"/>
        </w:trPr>
        <w:tc>
          <w:tcPr>
            <w:tcW w:w="2736" w:type="dxa"/>
            <w:tcBorders>
              <w:top w:val="dashDotStroked" w:sz="2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keepNext/>
            </w:pPr>
            <w:r w:rsidRPr="00413B46">
              <w:t>TPMI_RH_NV_AUTH</w:t>
            </w:r>
          </w:p>
        </w:tc>
        <w:tc>
          <w:tcPr>
            <w:tcW w:w="2016" w:type="dxa"/>
            <w:tcBorders>
              <w:top w:val="dashDotStroked" w:sz="2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keepNext/>
            </w:pPr>
            <w:r w:rsidRPr="00413B46">
              <w:t>@authHandle</w:t>
            </w:r>
          </w:p>
        </w:tc>
        <w:tc>
          <w:tcPr>
            <w:tcW w:w="4608" w:type="dxa"/>
            <w:tcBorders>
              <w:top w:val="dashDotStroked" w:sz="2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keepNext/>
            </w:pPr>
            <w:r w:rsidRPr="00413B46">
              <w:t>handle indicating the source of the authorization value</w:t>
            </w:r>
          </w:p>
          <w:p w:rsidR="00C53E66" w:rsidRPr="00413B46" w:rsidRDefault="00C53E66" w:rsidP="00B8394F">
            <w:pPr>
              <w:pStyle w:val="TABLE-cell"/>
              <w:keepNext/>
            </w:pPr>
            <w:r w:rsidRPr="00413B46">
              <w:t>Auth Index: 1</w:t>
            </w:r>
          </w:p>
          <w:p w:rsidR="00C53E66" w:rsidRPr="00413B46" w:rsidRDefault="00C53E66" w:rsidP="00B8394F">
            <w:pPr>
              <w:pStyle w:val="TABLE-cell"/>
              <w:keepNext/>
            </w:pPr>
            <w:r w:rsidRPr="00413B46">
              <w:t>Auth Role: USER</w:t>
            </w:r>
          </w:p>
        </w:tc>
      </w:tr>
      <w:tr w:rsidR="00C53E66" w:rsidRPr="00413B46" w:rsidTr="00B8394F">
        <w:trPr>
          <w:jc w:val="center"/>
        </w:trPr>
        <w:tc>
          <w:tcPr>
            <w:tcW w:w="2736" w:type="dxa"/>
            <w:tcBorders>
              <w:top w:val="single" w:sz="6"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keepNext/>
            </w:pPr>
            <w:r w:rsidRPr="00413B46">
              <w:t>TPMI_RH_NV_INDEX</w:t>
            </w:r>
          </w:p>
        </w:tc>
        <w:tc>
          <w:tcPr>
            <w:tcW w:w="2016" w:type="dxa"/>
            <w:tcBorders>
              <w:top w:val="single" w:sz="6"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keepNext/>
            </w:pPr>
            <w:r w:rsidRPr="00413B46">
              <w:t>nvIndex</w:t>
            </w:r>
          </w:p>
        </w:tc>
        <w:tc>
          <w:tcPr>
            <w:tcW w:w="4608" w:type="dxa"/>
            <w:tcBorders>
              <w:top w:val="single" w:sz="6"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keepNext/>
            </w:pPr>
            <w:r w:rsidRPr="00413B46">
              <w:t>the NV Index to extend</w:t>
            </w:r>
          </w:p>
          <w:p w:rsidR="00C53E66" w:rsidRPr="00413B46" w:rsidRDefault="00C53E66" w:rsidP="00B8394F">
            <w:pPr>
              <w:pStyle w:val="TABLE-cell"/>
              <w:keepNext/>
            </w:pPr>
            <w:r w:rsidRPr="00413B46">
              <w:t>Auth Index: None</w:t>
            </w:r>
          </w:p>
        </w:tc>
      </w:tr>
      <w:tr w:rsidR="00C53E66" w:rsidRPr="00413B46" w:rsidTr="00B8394F">
        <w:trPr>
          <w:jc w:val="center"/>
        </w:trPr>
        <w:tc>
          <w:tcPr>
            <w:tcW w:w="2736" w:type="dxa"/>
            <w:tcBorders>
              <w:top w:val="thinThickThinSmallGap"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keepNext/>
            </w:pPr>
            <w:r w:rsidRPr="00413B46">
              <w:t>TPM2B_MAX_NV_BUFFER</w:t>
            </w:r>
          </w:p>
        </w:tc>
        <w:tc>
          <w:tcPr>
            <w:tcW w:w="2016" w:type="dxa"/>
            <w:tcBorders>
              <w:top w:val="thinThickThinSmallGap"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keepNext/>
            </w:pPr>
            <w:r w:rsidRPr="00413B46">
              <w:t>data</w:t>
            </w:r>
          </w:p>
        </w:tc>
        <w:tc>
          <w:tcPr>
            <w:tcW w:w="4608" w:type="dxa"/>
            <w:tcBorders>
              <w:top w:val="thinThickThinSmallGap"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keepNext/>
            </w:pPr>
            <w:r w:rsidRPr="00413B46">
              <w:t>the data to extend</w:t>
            </w:r>
          </w:p>
        </w:tc>
      </w:tr>
    </w:tbl>
    <w:p w:rsidR="00C53E66" w:rsidRPr="00413B46" w:rsidRDefault="00C53E66" w:rsidP="00C53E66">
      <w:pPr>
        <w:pStyle w:val="TABLE-title"/>
      </w:pPr>
      <w:bookmarkStart w:id="5757" w:name="_Toc380749844"/>
      <w:bookmarkStart w:id="5758" w:name="_Toc432774293"/>
      <w:bookmarkStart w:id="5759" w:name="_Toc443576438"/>
      <w:bookmarkStart w:id="5760" w:name="_Toc473814176"/>
      <w:bookmarkStart w:id="5761" w:name="_Toc536441142"/>
      <w:bookmarkStart w:id="5762" w:name="_Toc24725824"/>
      <w:r w:rsidRPr="00413B46">
        <w:t xml:space="preserve">Table </w:t>
      </w:r>
      <w:r w:rsidRPr="00C42EAF">
        <w:fldChar w:fldCharType="begin"/>
      </w:r>
      <w:r w:rsidRPr="00413B46">
        <w:instrText xml:space="preserve"> SEQ Table \* ARABIC </w:instrText>
      </w:r>
      <w:r w:rsidRPr="00C42EAF">
        <w:fldChar w:fldCharType="separate"/>
      </w:r>
      <w:ins w:id="5763" w:author="David Wooten" w:date="2019-11-15T15:49:00Z">
        <w:r w:rsidR="00D51C42">
          <w:rPr>
            <w:noProof/>
          </w:rPr>
          <w:t>229</w:t>
        </w:r>
      </w:ins>
      <w:del w:id="5764" w:author="David Wooten" w:date="2019-11-15T15:49:00Z">
        <w:r w:rsidR="00E90F60" w:rsidDel="00D51C42">
          <w:rPr>
            <w:noProof/>
          </w:rPr>
          <w:delText>225</w:delText>
        </w:r>
      </w:del>
      <w:r w:rsidRPr="00C42EAF">
        <w:fldChar w:fldCharType="end"/>
      </w:r>
      <w:r w:rsidRPr="00413B46">
        <w:t xml:space="preserve"> — TPM2_NV_Extend Response</w:t>
      </w:r>
      <w:bookmarkEnd w:id="5757"/>
      <w:bookmarkEnd w:id="5758"/>
      <w:bookmarkEnd w:id="5759"/>
      <w:bookmarkEnd w:id="5760"/>
      <w:bookmarkEnd w:id="5761"/>
      <w:bookmarkEnd w:id="5762"/>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000000"/>
              <w:left w:val="single" w:sz="12" w:space="0" w:color="auto"/>
              <w:bottom w:val="single" w:sz="4" w:space="0" w:color="auto"/>
              <w:right w:val="single" w:sz="8" w:space="0" w:color="auto"/>
            </w:tcBorders>
            <w:vAlign w:val="center"/>
          </w:tcPr>
          <w:p w:rsidR="00C53E66" w:rsidRPr="00413B46" w:rsidRDefault="00C53E66" w:rsidP="00B8394F">
            <w:pPr>
              <w:pStyle w:val="TABLE-cell"/>
              <w:keepNext/>
            </w:pPr>
            <w:r w:rsidRPr="00413B46">
              <w:t>TPM_ST</w:t>
            </w:r>
          </w:p>
        </w:tc>
        <w:tc>
          <w:tcPr>
            <w:tcW w:w="2016" w:type="dxa"/>
            <w:tcBorders>
              <w:top w:val="single" w:sz="12" w:space="0" w:color="000000"/>
              <w:left w:val="single" w:sz="8" w:space="0" w:color="auto"/>
              <w:bottom w:val="single" w:sz="4" w:space="0" w:color="auto"/>
              <w:right w:val="single" w:sz="8" w:space="0" w:color="auto"/>
            </w:tcBorders>
            <w:vAlign w:val="center"/>
          </w:tcPr>
          <w:p w:rsidR="00C53E66" w:rsidRPr="00413B46" w:rsidRDefault="00C53E66" w:rsidP="00B8394F">
            <w:pPr>
              <w:pStyle w:val="TABLE-cell"/>
              <w:keepNext/>
            </w:pPr>
            <w:r w:rsidRPr="00413B46">
              <w:t>tag</w:t>
            </w:r>
          </w:p>
        </w:tc>
        <w:tc>
          <w:tcPr>
            <w:tcW w:w="4608" w:type="dxa"/>
            <w:tcBorders>
              <w:top w:val="single" w:sz="12" w:space="0" w:color="000000"/>
              <w:left w:val="single" w:sz="8" w:space="0" w:color="auto"/>
              <w:bottom w:val="single" w:sz="4" w:space="0" w:color="auto"/>
              <w:right w:val="single" w:sz="12" w:space="0" w:color="auto"/>
            </w:tcBorders>
            <w:vAlign w:val="center"/>
          </w:tcPr>
          <w:p w:rsidR="00C53E66" w:rsidRPr="00413B46" w:rsidRDefault="00C53E66" w:rsidP="00B8394F">
            <w:pPr>
              <w:pStyle w:val="TABLE-cell"/>
              <w:keepNext/>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jc w:val="center"/>
        </w:trPr>
        <w:tc>
          <w:tcPr>
            <w:tcW w:w="2736" w:type="dxa"/>
            <w:tcBorders>
              <w:top w:val="single" w:sz="4" w:space="0" w:color="auto"/>
              <w:left w:val="single" w:sz="12" w:space="0" w:color="auto"/>
              <w:right w:val="single" w:sz="8" w:space="0" w:color="auto"/>
            </w:tcBorders>
            <w:vAlign w:val="center"/>
          </w:tcPr>
          <w:p w:rsidR="00C53E66" w:rsidRPr="00413B46" w:rsidRDefault="00C53E66" w:rsidP="00B8394F">
            <w:pPr>
              <w:pStyle w:val="TABLE-cell"/>
              <w:keepNext/>
            </w:pPr>
            <w:r w:rsidRPr="00413B46">
              <w:t>UINT32</w:t>
            </w:r>
          </w:p>
        </w:tc>
        <w:tc>
          <w:tcPr>
            <w:tcW w:w="2016" w:type="dxa"/>
            <w:tcBorders>
              <w:top w:val="single" w:sz="4" w:space="0" w:color="auto"/>
              <w:left w:val="single" w:sz="8" w:space="0" w:color="auto"/>
              <w:right w:val="single" w:sz="8" w:space="0" w:color="auto"/>
            </w:tcBorders>
            <w:vAlign w:val="center"/>
          </w:tcPr>
          <w:p w:rsidR="00C53E66" w:rsidRPr="00413B46" w:rsidRDefault="00C53E66" w:rsidP="00B8394F">
            <w:pPr>
              <w:pStyle w:val="TABLE-cell"/>
              <w:keepNext/>
            </w:pPr>
            <w:r w:rsidRPr="00413B46">
              <w:t>responseSize</w:t>
            </w:r>
          </w:p>
        </w:tc>
        <w:tc>
          <w:tcPr>
            <w:tcW w:w="4608" w:type="dxa"/>
            <w:tcBorders>
              <w:top w:val="single" w:sz="4" w:space="0" w:color="auto"/>
              <w:left w:val="single" w:sz="8" w:space="0" w:color="auto"/>
              <w:right w:val="single" w:sz="12" w:space="0" w:color="auto"/>
            </w:tcBorders>
            <w:vAlign w:val="center"/>
          </w:tcPr>
          <w:p w:rsidR="00C53E66" w:rsidRPr="00413B46" w:rsidRDefault="00C53E66" w:rsidP="00B8394F">
            <w:pPr>
              <w:pStyle w:val="TABLE-cell"/>
              <w:keepNext/>
            </w:pPr>
          </w:p>
        </w:tc>
      </w:tr>
      <w:tr w:rsidR="00C53E66" w:rsidRPr="00413B46" w:rsidTr="00B8394F">
        <w:trPr>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[[NV_Extend]]</w:t>
      </w:r>
    </w:p>
    <w:p w:rsidR="00C53E66" w:rsidRPr="00413B46" w:rsidRDefault="00C53E66" w:rsidP="00C53E66">
      <w:pPr>
        <w:pStyle w:val="Heading2"/>
        <w:pageBreakBefore/>
      </w:pPr>
      <w:bookmarkStart w:id="5765" w:name="_Toc310935521"/>
      <w:bookmarkStart w:id="5766" w:name="_Toc380749628"/>
      <w:bookmarkStart w:id="5767" w:name="_Toc432774070"/>
      <w:bookmarkStart w:id="5768" w:name="_Toc443720928"/>
      <w:bookmarkStart w:id="5769" w:name="_Toc443576219"/>
      <w:bookmarkStart w:id="5770" w:name="_Toc473813942"/>
      <w:bookmarkStart w:id="5771" w:name="_Toc536440903"/>
      <w:bookmarkStart w:id="5772" w:name="_Toc24725578"/>
      <w:r w:rsidRPr="00413B46">
        <w:lastRenderedPageBreak/>
        <w:t>TPM2_NV_SetBits</w:t>
      </w:r>
      <w:bookmarkEnd w:id="5765"/>
      <w:bookmarkEnd w:id="5766"/>
      <w:bookmarkEnd w:id="5767"/>
      <w:bookmarkEnd w:id="5768"/>
      <w:bookmarkEnd w:id="5769"/>
      <w:bookmarkEnd w:id="5770"/>
      <w:bookmarkEnd w:id="5771"/>
      <w:bookmarkEnd w:id="5772"/>
    </w:p>
    <w:p w:rsidR="00C53E66" w:rsidRPr="00413B46" w:rsidRDefault="00C53E66" w:rsidP="00C53E66">
      <w:pPr>
        <w:pStyle w:val="Heading3"/>
        <w:pageBreakBefore w:val="0"/>
      </w:pPr>
      <w:r w:rsidRPr="00413B46">
        <w:t>General Description</w:t>
      </w:r>
    </w:p>
    <w:p w:rsidR="006B74E4" w:rsidRDefault="00C53E66" w:rsidP="00C53E66">
      <w:pPr>
        <w:pStyle w:val="BodyText"/>
      </w:pPr>
      <w:r w:rsidRPr="00413B46">
        <w:t xml:space="preserve">This command is used to SET bits in an NV Index that was created as a bit field. Any number of bits from 0 to 64 may be SET. The contents of </w:t>
      </w:r>
      <w:r w:rsidRPr="00413B46">
        <w:rPr>
          <w:i/>
        </w:rPr>
        <w:t>bits</w:t>
      </w:r>
      <w:r w:rsidRPr="00413B46">
        <w:t xml:space="preserve"> are ORed with the current contents of the NV Index.</w:t>
      </w:r>
    </w:p>
    <w:p w:rsidR="00C53E66" w:rsidRPr="00413B46" w:rsidRDefault="00C53E66" w:rsidP="00C53E66">
      <w:pPr>
        <w:pStyle w:val="BodyText"/>
      </w:pPr>
      <w:r w:rsidRPr="00413B46">
        <w:t xml:space="preserve">If TPMA_NV_WRITTEN is not SET, then, for the purposes of this command, the NV Index is considered to contain all zero bits and </w:t>
      </w:r>
      <w:r w:rsidRPr="00413B46">
        <w:rPr>
          <w:i/>
        </w:rPr>
        <w:t>data</w:t>
      </w:r>
      <w:r w:rsidRPr="00413B46">
        <w:t xml:space="preserve"> is ORed with that value.</w:t>
      </w:r>
    </w:p>
    <w:p w:rsidR="00C53E66" w:rsidRPr="00413B46" w:rsidRDefault="00C53E66" w:rsidP="00C53E66">
      <w:pPr>
        <w:pStyle w:val="BodyText"/>
      </w:pPr>
      <w:r w:rsidRPr="00413B46">
        <w:t>If TPM_NT_BITS is not SET, then the TPM shall return TPM_RC_ATTRIBUTES.</w:t>
      </w:r>
    </w:p>
    <w:p w:rsidR="00C53E66" w:rsidRPr="00413B46" w:rsidRDefault="00C53E66" w:rsidP="00C53E66">
      <w:pPr>
        <w:pStyle w:val="BodyText"/>
      </w:pPr>
      <w:r w:rsidRPr="00413B46">
        <w:t>After successful completion of this command, TPMA_NV_WRITTEN for the NV Index will be SET.</w:t>
      </w:r>
    </w:p>
    <w:p w:rsidR="00C53E66" w:rsidRPr="00413B46" w:rsidRDefault="00C53E66" w:rsidP="00C53E66">
      <w:pPr>
        <w:pStyle w:val="NOTE"/>
      </w:pPr>
      <w:r w:rsidRPr="00413B46">
        <w:t>NOTE</w:t>
      </w:r>
      <w:r w:rsidRPr="00413B46">
        <w:tab/>
        <w:t>TPMA_NV_WRITTEN will be SET even if no bits were SET.</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5773" w:name="_Toc380749845"/>
      <w:bookmarkStart w:id="5774" w:name="_Toc432774294"/>
      <w:bookmarkStart w:id="5775" w:name="_Toc443576439"/>
      <w:bookmarkStart w:id="5776" w:name="_Toc473814177"/>
      <w:bookmarkStart w:id="5777" w:name="_Toc536441143"/>
      <w:bookmarkStart w:id="5778" w:name="_Toc24725825"/>
      <w:r w:rsidRPr="00413B46">
        <w:t xml:space="preserve">Table </w:t>
      </w:r>
      <w:r w:rsidRPr="00C42EAF">
        <w:fldChar w:fldCharType="begin"/>
      </w:r>
      <w:r w:rsidRPr="00413B46">
        <w:instrText xml:space="preserve"> SEQ Table \* ARABIC </w:instrText>
      </w:r>
      <w:r w:rsidRPr="00C42EAF">
        <w:fldChar w:fldCharType="separate"/>
      </w:r>
      <w:ins w:id="5779" w:author="David Wooten" w:date="2019-11-15T15:49:00Z">
        <w:r w:rsidR="00D51C42">
          <w:rPr>
            <w:noProof/>
          </w:rPr>
          <w:t>230</w:t>
        </w:r>
      </w:ins>
      <w:del w:id="5780" w:author="David Wooten" w:date="2019-11-15T15:49:00Z">
        <w:r w:rsidR="00E90F60" w:rsidDel="00D51C42">
          <w:rPr>
            <w:noProof/>
          </w:rPr>
          <w:delText>226</w:delText>
        </w:r>
      </w:del>
      <w:r w:rsidRPr="00C42EAF">
        <w:fldChar w:fldCharType="end"/>
      </w:r>
      <w:r w:rsidRPr="00413B46">
        <w:t xml:space="preserve"> — TPM2_NV_SetBits Command</w:t>
      </w:r>
      <w:bookmarkEnd w:id="5773"/>
      <w:bookmarkEnd w:id="5774"/>
      <w:bookmarkEnd w:id="5775"/>
      <w:bookmarkEnd w:id="5776"/>
      <w:bookmarkEnd w:id="5777"/>
      <w:bookmarkEnd w:id="577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000000"/>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jc w:val="center"/>
        </w:trPr>
        <w:tc>
          <w:tcPr>
            <w:tcW w:w="2736" w:type="dxa"/>
            <w:tcBorders>
              <w:top w:val="single" w:sz="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top w:val="single" w:sz="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TPM_CC_NV_SetBits {NV}</w:t>
            </w:r>
          </w:p>
        </w:tc>
      </w:tr>
      <w:tr w:rsidR="00C53E66" w:rsidRPr="00413B46" w:rsidTr="00B8394F">
        <w:trPr>
          <w:jc w:val="center"/>
        </w:trPr>
        <w:tc>
          <w:tcPr>
            <w:tcW w:w="2736" w:type="dxa"/>
            <w:tcBorders>
              <w:top w:val="dashDotStroked" w:sz="2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TPMI_RH_NV_AUTH</w:t>
            </w:r>
          </w:p>
        </w:tc>
        <w:tc>
          <w:tcPr>
            <w:tcW w:w="2016" w:type="dxa"/>
            <w:tcBorders>
              <w:top w:val="dashDotStroked" w:sz="2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@authHandle</w:t>
            </w:r>
          </w:p>
        </w:tc>
        <w:tc>
          <w:tcPr>
            <w:tcW w:w="4608" w:type="dxa"/>
            <w:tcBorders>
              <w:top w:val="dashDotStroked" w:sz="2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handle indicating the source of the authorization value</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B8394F">
        <w:trPr>
          <w:jc w:val="center"/>
        </w:trPr>
        <w:tc>
          <w:tcPr>
            <w:tcW w:w="2736" w:type="dxa"/>
            <w:tcBorders>
              <w:top w:val="single" w:sz="6"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TPMI_RH_NV_INDEX</w:t>
            </w:r>
          </w:p>
        </w:tc>
        <w:tc>
          <w:tcPr>
            <w:tcW w:w="2016" w:type="dxa"/>
            <w:tcBorders>
              <w:top w:val="single" w:sz="6"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nvIndex</w:t>
            </w:r>
          </w:p>
        </w:tc>
        <w:tc>
          <w:tcPr>
            <w:tcW w:w="4608" w:type="dxa"/>
            <w:tcBorders>
              <w:top w:val="single" w:sz="6"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NV Index of the area in which the bit is to be set</w:t>
            </w:r>
          </w:p>
          <w:p w:rsidR="00C53E66" w:rsidRPr="00413B46" w:rsidRDefault="00C53E66" w:rsidP="00B8394F">
            <w:pPr>
              <w:pStyle w:val="TABLE-cell"/>
            </w:pPr>
            <w:r w:rsidRPr="00413B46">
              <w:t>Auth Index: None</w:t>
            </w:r>
          </w:p>
        </w:tc>
      </w:tr>
      <w:tr w:rsidR="00C53E66" w:rsidRPr="00413B46" w:rsidTr="00B8394F">
        <w:trPr>
          <w:jc w:val="center"/>
        </w:trPr>
        <w:tc>
          <w:tcPr>
            <w:tcW w:w="2736" w:type="dxa"/>
            <w:tcBorders>
              <w:top w:val="thinThickThinSmallGap"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UINT64</w:t>
            </w:r>
          </w:p>
        </w:tc>
        <w:tc>
          <w:tcPr>
            <w:tcW w:w="2016" w:type="dxa"/>
            <w:tcBorders>
              <w:top w:val="thinThickThinSmallGap"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bits</w:t>
            </w:r>
          </w:p>
        </w:tc>
        <w:tc>
          <w:tcPr>
            <w:tcW w:w="4608" w:type="dxa"/>
            <w:tcBorders>
              <w:top w:val="thinThickThinSmallGap"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the data to OR with the current contents</w:t>
            </w:r>
          </w:p>
        </w:tc>
      </w:tr>
    </w:tbl>
    <w:p w:rsidR="00C53E66" w:rsidRPr="00413B46" w:rsidRDefault="00C53E66" w:rsidP="00C53E66">
      <w:pPr>
        <w:pStyle w:val="TABLE-title"/>
      </w:pPr>
      <w:bookmarkStart w:id="5781" w:name="_Toc380749846"/>
      <w:bookmarkStart w:id="5782" w:name="_Toc432774295"/>
      <w:bookmarkStart w:id="5783" w:name="_Toc443576440"/>
      <w:bookmarkStart w:id="5784" w:name="_Toc473814178"/>
      <w:bookmarkStart w:id="5785" w:name="_Toc536441144"/>
      <w:bookmarkStart w:id="5786" w:name="_Toc24725826"/>
      <w:r w:rsidRPr="00413B46">
        <w:t xml:space="preserve">Table </w:t>
      </w:r>
      <w:r w:rsidRPr="00C42EAF">
        <w:fldChar w:fldCharType="begin"/>
      </w:r>
      <w:r w:rsidRPr="00413B46">
        <w:instrText xml:space="preserve"> SEQ Table \* ARABIC </w:instrText>
      </w:r>
      <w:r w:rsidRPr="00C42EAF">
        <w:fldChar w:fldCharType="separate"/>
      </w:r>
      <w:ins w:id="5787" w:author="David Wooten" w:date="2019-11-15T15:49:00Z">
        <w:r w:rsidR="00D51C42">
          <w:rPr>
            <w:noProof/>
          </w:rPr>
          <w:t>231</w:t>
        </w:r>
      </w:ins>
      <w:del w:id="5788" w:author="David Wooten" w:date="2019-11-15T15:49:00Z">
        <w:r w:rsidR="00E90F60" w:rsidDel="00D51C42">
          <w:rPr>
            <w:noProof/>
          </w:rPr>
          <w:delText>227</w:delText>
        </w:r>
      </w:del>
      <w:r w:rsidRPr="00C42EAF">
        <w:fldChar w:fldCharType="end"/>
      </w:r>
      <w:r w:rsidRPr="00413B46">
        <w:t xml:space="preserve"> — TPM2_NV_SetBits Response</w:t>
      </w:r>
      <w:bookmarkEnd w:id="5781"/>
      <w:bookmarkEnd w:id="5782"/>
      <w:bookmarkEnd w:id="5783"/>
      <w:bookmarkEnd w:id="5784"/>
      <w:bookmarkEnd w:id="5785"/>
      <w:bookmarkEnd w:id="5786"/>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000000"/>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jc w:val="center"/>
        </w:trPr>
        <w:tc>
          <w:tcPr>
            <w:tcW w:w="2736" w:type="dxa"/>
            <w:tcBorders>
              <w:top w:val="single" w:sz="4" w:space="0" w:color="auto"/>
              <w:left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top w:val="single" w:sz="4" w:space="0" w:color="auto"/>
              <w:left w:val="single" w:sz="8"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[[NV_SetBits]]</w:t>
      </w:r>
    </w:p>
    <w:p w:rsidR="00C53E66" w:rsidRPr="00413B46" w:rsidRDefault="00C53E66" w:rsidP="00C53E66">
      <w:pPr>
        <w:pStyle w:val="Heading2"/>
        <w:pageBreakBefore/>
      </w:pPr>
      <w:bookmarkStart w:id="5789" w:name="_Toc310935522"/>
      <w:bookmarkStart w:id="5790" w:name="_Toc380749629"/>
      <w:bookmarkStart w:id="5791" w:name="_Toc432774071"/>
      <w:bookmarkStart w:id="5792" w:name="_Toc443720929"/>
      <w:bookmarkStart w:id="5793" w:name="_Toc443576220"/>
      <w:bookmarkStart w:id="5794" w:name="_Toc473813943"/>
      <w:bookmarkStart w:id="5795" w:name="_Toc536440904"/>
      <w:bookmarkStart w:id="5796" w:name="_Toc24725579"/>
      <w:r w:rsidRPr="00413B46">
        <w:lastRenderedPageBreak/>
        <w:t>TPM2_NV_WriteLock</w:t>
      </w:r>
      <w:bookmarkEnd w:id="5789"/>
      <w:bookmarkEnd w:id="5790"/>
      <w:bookmarkEnd w:id="5791"/>
      <w:bookmarkEnd w:id="5792"/>
      <w:bookmarkEnd w:id="5793"/>
      <w:bookmarkEnd w:id="5794"/>
      <w:bookmarkEnd w:id="5795"/>
      <w:bookmarkEnd w:id="5796"/>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If the TPMA_NV_WRITEDEFINE or TPMA_NV_WRITE_STCLEAR attributes of an NV location are SET, then this command may be used to inhibit further writes of the NV Index.</w:t>
      </w:r>
    </w:p>
    <w:p w:rsidR="00C53E66" w:rsidRPr="00413B46" w:rsidRDefault="00C53E66" w:rsidP="00C53E66">
      <w:pPr>
        <w:pStyle w:val="BodyText"/>
      </w:pPr>
      <w:r w:rsidRPr="00413B46">
        <w:t xml:space="preserve">Proper write authorization is required for this command as determined by TPMA_NV_PPWRITE, TPMA_NV_OWNERWRITE, TPMA_NV_AUTHWRITE, and the </w:t>
      </w:r>
      <w:r w:rsidRPr="00413B46">
        <w:rPr>
          <w:i/>
        </w:rPr>
        <w:t>authPolicy</w:t>
      </w:r>
      <w:r w:rsidRPr="00413B46">
        <w:t xml:space="preserve"> of the NV Index.</w:t>
      </w:r>
    </w:p>
    <w:p w:rsidR="00C53E66" w:rsidRPr="00413B46" w:rsidRDefault="00C53E66" w:rsidP="00C53E66">
      <w:pPr>
        <w:pStyle w:val="BodyText"/>
      </w:pPr>
      <w:r w:rsidRPr="00413B46">
        <w:t>It is not an error if TPMA_NV_WRITELOCKED for the NV Index is already SET.</w:t>
      </w:r>
    </w:p>
    <w:p w:rsidR="00C53E66" w:rsidRPr="00413B46" w:rsidRDefault="00C53E66" w:rsidP="00C53E66">
      <w:pPr>
        <w:pStyle w:val="BodyText"/>
      </w:pPr>
      <w:r w:rsidRPr="00413B46">
        <w:t>If neither TPMA_NV_WRITEDEFINE nor TPMA_NV_WRITE_STCLEAR of the NV Index is SET, then the TPM shall return TPM_RC_ATTRIBUTES.</w:t>
      </w:r>
    </w:p>
    <w:p w:rsidR="00C53E66" w:rsidRPr="00413B46" w:rsidRDefault="00C53E66" w:rsidP="00C53E66">
      <w:pPr>
        <w:pStyle w:val="BodyText"/>
      </w:pPr>
      <w:r w:rsidRPr="00413B46">
        <w:t>If the command is properly authorized and TPMA_NV_WRITE_STCLEAR or TPMA_NV_WRITEDEFINE is SET, then the TPM shall SET TPMA_NV_WRITELOCKED for the NV Index. TPMA_NV_WRITELOCKED will be clear on the next TPM2_</w:t>
      </w:r>
      <w:proofErr w:type="gramStart"/>
      <w:r w:rsidRPr="00413B46">
        <w:t>Startup(</w:t>
      </w:r>
      <w:proofErr w:type="gramEnd"/>
      <w:r w:rsidRPr="00413B46">
        <w:t xml:space="preserve">TPM_SU_CLEAR) </w:t>
      </w:r>
      <w:r w:rsidR="00B47DE0">
        <w:t xml:space="preserve">if either </w:t>
      </w:r>
      <w:r w:rsidRPr="00413B46">
        <w:t xml:space="preserve"> TPMA_NV_WRITEDEFINE is </w:t>
      </w:r>
      <w:r w:rsidR="00382946">
        <w:t>CLEAR</w:t>
      </w:r>
      <w:r w:rsidRPr="00413B46">
        <w:t xml:space="preserve"> or TPMA_NV_WRITTEN is CLEAR.</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5797" w:name="_Toc380749847"/>
      <w:bookmarkStart w:id="5798" w:name="_Toc432774296"/>
      <w:bookmarkStart w:id="5799" w:name="_Toc443576441"/>
      <w:bookmarkStart w:id="5800" w:name="_Toc473814179"/>
      <w:bookmarkStart w:id="5801" w:name="_Toc536441145"/>
      <w:bookmarkStart w:id="5802" w:name="_Toc24725827"/>
      <w:r w:rsidRPr="00413B46">
        <w:t xml:space="preserve">Table </w:t>
      </w:r>
      <w:r w:rsidRPr="00C42EAF">
        <w:fldChar w:fldCharType="begin"/>
      </w:r>
      <w:r w:rsidRPr="00413B46">
        <w:instrText xml:space="preserve"> SEQ Table \* ARABIC </w:instrText>
      </w:r>
      <w:r w:rsidRPr="00C42EAF">
        <w:fldChar w:fldCharType="separate"/>
      </w:r>
      <w:ins w:id="5803" w:author="David Wooten" w:date="2019-11-15T15:49:00Z">
        <w:r w:rsidR="00D51C42">
          <w:rPr>
            <w:noProof/>
          </w:rPr>
          <w:t>232</w:t>
        </w:r>
      </w:ins>
      <w:del w:id="5804" w:author="David Wooten" w:date="2019-11-15T15:49:00Z">
        <w:r w:rsidR="00E90F60" w:rsidDel="00D51C42">
          <w:rPr>
            <w:noProof/>
          </w:rPr>
          <w:delText>228</w:delText>
        </w:r>
      </w:del>
      <w:r w:rsidRPr="00C42EAF">
        <w:fldChar w:fldCharType="end"/>
      </w:r>
      <w:r w:rsidRPr="00413B46">
        <w:t xml:space="preserve"> — TPM2_NV_WriteLock Command</w:t>
      </w:r>
      <w:bookmarkEnd w:id="5797"/>
      <w:bookmarkEnd w:id="5798"/>
      <w:bookmarkEnd w:id="5799"/>
      <w:bookmarkEnd w:id="5800"/>
      <w:bookmarkEnd w:id="5801"/>
      <w:bookmarkEnd w:id="5802"/>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000000"/>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jc w:val="center"/>
        </w:trPr>
        <w:tc>
          <w:tcPr>
            <w:tcW w:w="2736" w:type="dxa"/>
            <w:tcBorders>
              <w:top w:val="single" w:sz="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top w:val="single" w:sz="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TPM_CC_NV_WriteLock {NV}</w:t>
            </w:r>
          </w:p>
        </w:tc>
      </w:tr>
      <w:tr w:rsidR="00C53E66" w:rsidRPr="00413B46" w:rsidTr="00B8394F">
        <w:trPr>
          <w:jc w:val="center"/>
        </w:trPr>
        <w:tc>
          <w:tcPr>
            <w:tcW w:w="2736" w:type="dxa"/>
            <w:tcBorders>
              <w:top w:val="dashDotStroked" w:sz="2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TPMI_RH_NV_AUTH</w:t>
            </w:r>
          </w:p>
        </w:tc>
        <w:tc>
          <w:tcPr>
            <w:tcW w:w="2016" w:type="dxa"/>
            <w:tcBorders>
              <w:top w:val="dashDotStroked" w:sz="2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@authHandle</w:t>
            </w:r>
          </w:p>
        </w:tc>
        <w:tc>
          <w:tcPr>
            <w:tcW w:w="4608" w:type="dxa"/>
            <w:tcBorders>
              <w:top w:val="dashDotStroked" w:sz="2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handle indicating the source of the authorization value</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B8394F">
        <w:trPr>
          <w:jc w:val="center"/>
        </w:trPr>
        <w:tc>
          <w:tcPr>
            <w:tcW w:w="2736" w:type="dxa"/>
            <w:tcBorders>
              <w:top w:val="single" w:sz="6" w:space="0" w:color="auto"/>
              <w:left w:val="single" w:sz="12" w:space="0" w:color="auto"/>
              <w:bottom w:val="thinThickThinMediumGap" w:sz="12" w:space="0" w:color="auto"/>
              <w:right w:val="single" w:sz="8" w:space="0" w:color="auto"/>
            </w:tcBorders>
            <w:vAlign w:val="center"/>
          </w:tcPr>
          <w:p w:rsidR="00C53E66" w:rsidRPr="00413B46" w:rsidRDefault="00C53E66" w:rsidP="00B8394F">
            <w:pPr>
              <w:pStyle w:val="TABLE-cell"/>
            </w:pPr>
            <w:r w:rsidRPr="00413B46">
              <w:t>TPMI_RH_NV_INDEX</w:t>
            </w:r>
          </w:p>
        </w:tc>
        <w:tc>
          <w:tcPr>
            <w:tcW w:w="2016" w:type="dxa"/>
            <w:tcBorders>
              <w:top w:val="single" w:sz="6" w:space="0" w:color="auto"/>
              <w:left w:val="single" w:sz="8" w:space="0" w:color="auto"/>
              <w:bottom w:val="thinThickThinMediumGap" w:sz="12" w:space="0" w:color="auto"/>
              <w:right w:val="single" w:sz="8" w:space="0" w:color="auto"/>
            </w:tcBorders>
            <w:vAlign w:val="center"/>
          </w:tcPr>
          <w:p w:rsidR="00C53E66" w:rsidRPr="00413B46" w:rsidRDefault="00C53E66" w:rsidP="00B8394F">
            <w:pPr>
              <w:pStyle w:val="TABLE-cell"/>
            </w:pPr>
            <w:r w:rsidRPr="00413B46">
              <w:t>nvIndex</w:t>
            </w:r>
          </w:p>
        </w:tc>
        <w:tc>
          <w:tcPr>
            <w:tcW w:w="4608" w:type="dxa"/>
            <w:tcBorders>
              <w:top w:val="single" w:sz="6" w:space="0" w:color="auto"/>
              <w:left w:val="single" w:sz="8" w:space="0" w:color="auto"/>
              <w:bottom w:val="thinThickThinMediumGap" w:sz="12" w:space="0" w:color="auto"/>
              <w:right w:val="single" w:sz="12" w:space="0" w:color="auto"/>
            </w:tcBorders>
            <w:vAlign w:val="center"/>
          </w:tcPr>
          <w:p w:rsidR="00C53E66" w:rsidRPr="00413B46" w:rsidRDefault="00C53E66" w:rsidP="00B8394F">
            <w:pPr>
              <w:pStyle w:val="TABLE-cell"/>
            </w:pPr>
            <w:r w:rsidRPr="00413B46">
              <w:t>the NV Index of the area to lock</w:t>
            </w:r>
          </w:p>
          <w:p w:rsidR="00C53E66" w:rsidRPr="00413B46" w:rsidRDefault="00C53E66" w:rsidP="00B8394F">
            <w:pPr>
              <w:pStyle w:val="TABLE-cell"/>
            </w:pPr>
            <w:r w:rsidRPr="00413B46">
              <w:t>Auth Index: None</w:t>
            </w:r>
          </w:p>
        </w:tc>
      </w:tr>
    </w:tbl>
    <w:p w:rsidR="00C53E66" w:rsidRPr="00413B46" w:rsidRDefault="00C53E66" w:rsidP="00C53E66">
      <w:pPr>
        <w:pStyle w:val="TABLE-title"/>
      </w:pPr>
      <w:bookmarkStart w:id="5805" w:name="_Toc380749848"/>
      <w:bookmarkStart w:id="5806" w:name="_Toc432774297"/>
      <w:bookmarkStart w:id="5807" w:name="_Toc443576442"/>
      <w:bookmarkStart w:id="5808" w:name="_Toc473814180"/>
      <w:bookmarkStart w:id="5809" w:name="_Toc536441146"/>
      <w:bookmarkStart w:id="5810" w:name="_Toc24725828"/>
      <w:r w:rsidRPr="00413B46">
        <w:t xml:space="preserve">Table </w:t>
      </w:r>
      <w:r w:rsidRPr="00C42EAF">
        <w:fldChar w:fldCharType="begin"/>
      </w:r>
      <w:r w:rsidRPr="00413B46">
        <w:instrText xml:space="preserve"> SEQ Table \* ARABIC </w:instrText>
      </w:r>
      <w:r w:rsidRPr="00C42EAF">
        <w:fldChar w:fldCharType="separate"/>
      </w:r>
      <w:ins w:id="5811" w:author="David Wooten" w:date="2019-11-15T15:49:00Z">
        <w:r w:rsidR="00D51C42">
          <w:rPr>
            <w:noProof/>
          </w:rPr>
          <w:t>233</w:t>
        </w:r>
      </w:ins>
      <w:del w:id="5812" w:author="David Wooten" w:date="2019-11-15T15:49:00Z">
        <w:r w:rsidR="00E90F60" w:rsidDel="00D51C42">
          <w:rPr>
            <w:noProof/>
          </w:rPr>
          <w:delText>229</w:delText>
        </w:r>
      </w:del>
      <w:r w:rsidRPr="00C42EAF">
        <w:fldChar w:fldCharType="end"/>
      </w:r>
      <w:r w:rsidRPr="00413B46">
        <w:t xml:space="preserve"> — TPM2_NV_WriteLock Response</w:t>
      </w:r>
      <w:bookmarkEnd w:id="5805"/>
      <w:bookmarkEnd w:id="5806"/>
      <w:bookmarkEnd w:id="5807"/>
      <w:bookmarkEnd w:id="5808"/>
      <w:bookmarkEnd w:id="5809"/>
      <w:bookmarkEnd w:id="581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000000"/>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jc w:val="center"/>
        </w:trPr>
        <w:tc>
          <w:tcPr>
            <w:tcW w:w="2736" w:type="dxa"/>
            <w:tcBorders>
              <w:top w:val="single" w:sz="4" w:space="0" w:color="auto"/>
              <w:left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top w:val="single" w:sz="4" w:space="0" w:color="auto"/>
              <w:left w:val="single" w:sz="8"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[[NV_WriteLock]]</w:t>
      </w:r>
    </w:p>
    <w:p w:rsidR="00C53E66" w:rsidRPr="00413B46" w:rsidRDefault="00C53E66" w:rsidP="00C53E66">
      <w:pPr>
        <w:pStyle w:val="Heading2"/>
        <w:pageBreakBefore/>
      </w:pPr>
      <w:bookmarkStart w:id="5813" w:name="_Toc310935523"/>
      <w:bookmarkStart w:id="5814" w:name="_Toc380749630"/>
      <w:bookmarkStart w:id="5815" w:name="_Toc432774072"/>
      <w:bookmarkStart w:id="5816" w:name="_Toc443720930"/>
      <w:bookmarkStart w:id="5817" w:name="_Toc443576221"/>
      <w:bookmarkStart w:id="5818" w:name="_Toc473813944"/>
      <w:bookmarkStart w:id="5819" w:name="_Toc536440905"/>
      <w:bookmarkStart w:id="5820" w:name="_Toc24725580"/>
      <w:r w:rsidRPr="00413B46">
        <w:lastRenderedPageBreak/>
        <w:t>TPM2_NV_GlobalWriteLock</w:t>
      </w:r>
      <w:bookmarkEnd w:id="5813"/>
      <w:bookmarkEnd w:id="5814"/>
      <w:bookmarkEnd w:id="5815"/>
      <w:bookmarkEnd w:id="5816"/>
      <w:bookmarkEnd w:id="5817"/>
      <w:bookmarkEnd w:id="5818"/>
      <w:bookmarkEnd w:id="5819"/>
      <w:bookmarkEnd w:id="5820"/>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The command will SET TPMA_NV_WRITELOCKED for all indexes that have their TPMA_NV_GLOBALLOCK attribute SET.</w:t>
      </w:r>
    </w:p>
    <w:p w:rsidR="00C53E66" w:rsidRPr="00413B46" w:rsidRDefault="00C53E66" w:rsidP="00C53E66">
      <w:pPr>
        <w:pStyle w:val="BodyText"/>
      </w:pPr>
      <w:r w:rsidRPr="00413B46">
        <w:t>If an Index has both TPMA_NV_</w:t>
      </w:r>
      <w:r w:rsidR="0065774A">
        <w:t>GLOBAL</w:t>
      </w:r>
      <w:r w:rsidRPr="00413B46">
        <w:t>LOCK and TPMA_NV_WRITEDEFINE SET, then this command will permanently lock the NV Index for writing unless TPMA_NV_WRITTEN is CLEAR.</w:t>
      </w:r>
    </w:p>
    <w:p w:rsidR="00C53E66" w:rsidRPr="00413B46" w:rsidRDefault="00C53E66" w:rsidP="00C53E66">
      <w:pPr>
        <w:pStyle w:val="NOTE"/>
      </w:pPr>
      <w:r w:rsidRPr="00413B46">
        <w:t>NOTE</w:t>
      </w:r>
      <w:r w:rsidRPr="00413B46">
        <w:tab/>
        <w:t>If an Index is defined with TPMA_NV_GLOBALLOCK SET, then the global lock does not apply until the next time this command is executed.</w:t>
      </w:r>
    </w:p>
    <w:p w:rsidR="00C53E66" w:rsidRPr="00413B46" w:rsidRDefault="00C53E66" w:rsidP="00C53E66">
      <w:pPr>
        <w:pStyle w:val="BodyText"/>
      </w:pPr>
      <w:r w:rsidRPr="00413B46">
        <w:t>This command requires either platformAuth/platformPolicy or ownerAuth/ownerPolicy.</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5821" w:name="_Toc380749849"/>
      <w:bookmarkStart w:id="5822" w:name="_Toc432774298"/>
      <w:bookmarkStart w:id="5823" w:name="_Toc443576443"/>
      <w:bookmarkStart w:id="5824" w:name="_Toc473814181"/>
      <w:bookmarkStart w:id="5825" w:name="_Toc536441147"/>
      <w:bookmarkStart w:id="5826" w:name="_Toc24725829"/>
      <w:r w:rsidRPr="00413B46">
        <w:t xml:space="preserve">Table </w:t>
      </w:r>
      <w:r w:rsidRPr="00C42EAF">
        <w:fldChar w:fldCharType="begin"/>
      </w:r>
      <w:r w:rsidRPr="00413B46">
        <w:instrText xml:space="preserve"> SEQ Table \* ARABIC </w:instrText>
      </w:r>
      <w:r w:rsidRPr="00C42EAF">
        <w:fldChar w:fldCharType="separate"/>
      </w:r>
      <w:ins w:id="5827" w:author="David Wooten" w:date="2019-11-15T15:49:00Z">
        <w:r w:rsidR="00D51C42">
          <w:rPr>
            <w:noProof/>
          </w:rPr>
          <w:t>234</w:t>
        </w:r>
      </w:ins>
      <w:del w:id="5828" w:author="David Wooten" w:date="2019-11-15T15:49:00Z">
        <w:r w:rsidR="00E90F60" w:rsidDel="00D51C42">
          <w:rPr>
            <w:noProof/>
          </w:rPr>
          <w:delText>230</w:delText>
        </w:r>
      </w:del>
      <w:r w:rsidRPr="00C42EAF">
        <w:fldChar w:fldCharType="end"/>
      </w:r>
      <w:r w:rsidRPr="00413B46">
        <w:t xml:space="preserve"> — TPM2_NV_GlobalWriteLock Command</w:t>
      </w:r>
      <w:bookmarkEnd w:id="5821"/>
      <w:bookmarkEnd w:id="5822"/>
      <w:bookmarkEnd w:id="5823"/>
      <w:bookmarkEnd w:id="5824"/>
      <w:bookmarkEnd w:id="5825"/>
      <w:bookmarkEnd w:id="5826"/>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000000"/>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jc w:val="center"/>
        </w:trPr>
        <w:tc>
          <w:tcPr>
            <w:tcW w:w="2736" w:type="dxa"/>
            <w:tcBorders>
              <w:top w:val="single" w:sz="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top w:val="single" w:sz="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TPM_CC_NV_GlobalWriteLock</w:t>
            </w:r>
            <w:r w:rsidR="00DB4BF3" w:rsidRPr="00413B46">
              <w:t xml:space="preserve"> {NV}</w:t>
            </w:r>
          </w:p>
        </w:tc>
      </w:tr>
      <w:tr w:rsidR="00C53E66" w:rsidRPr="00413B46" w:rsidTr="00B8394F">
        <w:trPr>
          <w:jc w:val="center"/>
        </w:trPr>
        <w:tc>
          <w:tcPr>
            <w:tcW w:w="2736" w:type="dxa"/>
            <w:tcBorders>
              <w:top w:val="dashDotStroked" w:sz="24" w:space="0" w:color="auto"/>
              <w:left w:val="single" w:sz="12" w:space="0" w:color="auto"/>
              <w:bottom w:val="thinThickThinMediumGap" w:sz="12" w:space="0" w:color="auto"/>
              <w:right w:val="single" w:sz="8" w:space="0" w:color="auto"/>
            </w:tcBorders>
            <w:vAlign w:val="center"/>
          </w:tcPr>
          <w:p w:rsidR="00C53E66" w:rsidRPr="00413B46" w:rsidRDefault="00C53E66" w:rsidP="00B8394F">
            <w:pPr>
              <w:pStyle w:val="TABLE-cell"/>
            </w:pPr>
            <w:r w:rsidRPr="00413B46">
              <w:t>TPMI_RH_PROVISION</w:t>
            </w:r>
          </w:p>
        </w:tc>
        <w:tc>
          <w:tcPr>
            <w:tcW w:w="2016" w:type="dxa"/>
            <w:tcBorders>
              <w:top w:val="dashDotStroked" w:sz="24" w:space="0" w:color="auto"/>
              <w:left w:val="single" w:sz="8" w:space="0" w:color="auto"/>
              <w:bottom w:val="thinThickThinMediumGap" w:sz="12" w:space="0" w:color="auto"/>
              <w:right w:val="single" w:sz="8" w:space="0" w:color="auto"/>
            </w:tcBorders>
            <w:vAlign w:val="center"/>
          </w:tcPr>
          <w:p w:rsidR="00C53E66" w:rsidRPr="00413B46" w:rsidRDefault="00C53E66" w:rsidP="00B8394F">
            <w:pPr>
              <w:pStyle w:val="TABLE-cell"/>
            </w:pPr>
            <w:r w:rsidRPr="00413B46">
              <w:t>@authHandle</w:t>
            </w:r>
          </w:p>
        </w:tc>
        <w:tc>
          <w:tcPr>
            <w:tcW w:w="4608" w:type="dxa"/>
            <w:tcBorders>
              <w:top w:val="dashDotStroked" w:sz="24" w:space="0" w:color="auto"/>
              <w:left w:val="single" w:sz="8" w:space="0" w:color="auto"/>
              <w:bottom w:val="thinThickThinMediumGap" w:sz="12" w:space="0" w:color="auto"/>
              <w:right w:val="single" w:sz="12" w:space="0" w:color="auto"/>
            </w:tcBorders>
            <w:vAlign w:val="center"/>
          </w:tcPr>
          <w:p w:rsidR="00C53E66" w:rsidRPr="00413B46" w:rsidRDefault="00C53E66" w:rsidP="00B8394F">
            <w:pPr>
              <w:pStyle w:val="TABLE-cell"/>
            </w:pPr>
            <w:r w:rsidRPr="00413B46">
              <w:t>TPM_RH_OWNER or TPM_RH_PLATFORM+{PP}</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bl>
    <w:p w:rsidR="00C53E66" w:rsidRPr="00413B46" w:rsidRDefault="00C53E66" w:rsidP="00C53E66">
      <w:pPr>
        <w:pStyle w:val="TABLE-title"/>
      </w:pPr>
      <w:bookmarkStart w:id="5829" w:name="_Toc380749850"/>
      <w:bookmarkStart w:id="5830" w:name="_Toc432774299"/>
      <w:bookmarkStart w:id="5831" w:name="_Toc443576444"/>
      <w:bookmarkStart w:id="5832" w:name="_Toc473814182"/>
      <w:bookmarkStart w:id="5833" w:name="_Toc536441148"/>
      <w:bookmarkStart w:id="5834" w:name="_Toc24725830"/>
      <w:r w:rsidRPr="00413B46">
        <w:t xml:space="preserve">Table </w:t>
      </w:r>
      <w:r w:rsidRPr="00C42EAF">
        <w:fldChar w:fldCharType="begin"/>
      </w:r>
      <w:r w:rsidRPr="00413B46">
        <w:instrText xml:space="preserve"> SEQ Table \* ARABIC </w:instrText>
      </w:r>
      <w:r w:rsidRPr="00C42EAF">
        <w:fldChar w:fldCharType="separate"/>
      </w:r>
      <w:ins w:id="5835" w:author="David Wooten" w:date="2019-11-15T15:49:00Z">
        <w:r w:rsidR="00D51C42">
          <w:rPr>
            <w:noProof/>
          </w:rPr>
          <w:t>235</w:t>
        </w:r>
      </w:ins>
      <w:del w:id="5836" w:author="David Wooten" w:date="2019-11-15T15:49:00Z">
        <w:r w:rsidR="00E90F60" w:rsidDel="00D51C42">
          <w:rPr>
            <w:noProof/>
          </w:rPr>
          <w:delText>231</w:delText>
        </w:r>
      </w:del>
      <w:r w:rsidRPr="00C42EAF">
        <w:fldChar w:fldCharType="end"/>
      </w:r>
      <w:r w:rsidRPr="00413B46">
        <w:t xml:space="preserve"> — TPM2_NV_GlobalWriteLock Response</w:t>
      </w:r>
      <w:bookmarkEnd w:id="5829"/>
      <w:bookmarkEnd w:id="5830"/>
      <w:bookmarkEnd w:id="5831"/>
      <w:bookmarkEnd w:id="5832"/>
      <w:bookmarkEnd w:id="5833"/>
      <w:bookmarkEnd w:id="5834"/>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000000"/>
              <w:left w:val="single" w:sz="12" w:space="0" w:color="auto"/>
              <w:bottom w:val="single" w:sz="4"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bottom w:val="single" w:sz="4"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bottom w:val="single" w:sz="4"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jc w:val="center"/>
        </w:trPr>
        <w:tc>
          <w:tcPr>
            <w:tcW w:w="2736" w:type="dxa"/>
            <w:tcBorders>
              <w:top w:val="single" w:sz="4" w:space="0" w:color="auto"/>
              <w:left w:val="single" w:sz="12"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top w:val="single" w:sz="4" w:space="0" w:color="auto"/>
              <w:left w:val="single" w:sz="8"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bookmarkEnd w:id="5712"/>
    <w:bookmarkEnd w:id="5713"/>
    <w:bookmarkEnd w:id="5714"/>
    <w:bookmarkEnd w:id="5715"/>
    <w:p w:rsidR="00C53E66" w:rsidRPr="00413B46" w:rsidRDefault="00C53E66" w:rsidP="00C53E66">
      <w:pPr>
        <w:pStyle w:val="CodeNameTag"/>
      </w:pPr>
      <w:r w:rsidRPr="00413B46">
        <w:t>[[NV_GlobalWriteLock]]</w:t>
      </w:r>
    </w:p>
    <w:p w:rsidR="00C53E66" w:rsidRPr="00413B46" w:rsidRDefault="00C53E66" w:rsidP="00C53E66">
      <w:pPr>
        <w:pStyle w:val="Heading2"/>
        <w:pageBreakBefore/>
      </w:pPr>
      <w:bookmarkStart w:id="5837" w:name="_Toc310935524"/>
      <w:bookmarkStart w:id="5838" w:name="_Toc380749631"/>
      <w:bookmarkStart w:id="5839" w:name="_Toc432774073"/>
      <w:bookmarkStart w:id="5840" w:name="_Toc443720931"/>
      <w:bookmarkStart w:id="5841" w:name="_Toc443576222"/>
      <w:bookmarkStart w:id="5842" w:name="_Toc473813945"/>
      <w:bookmarkStart w:id="5843" w:name="_Toc536440906"/>
      <w:bookmarkStart w:id="5844" w:name="_Toc24725581"/>
      <w:r w:rsidRPr="00413B46">
        <w:lastRenderedPageBreak/>
        <w:t>TPM2_NV_Read</w:t>
      </w:r>
      <w:bookmarkEnd w:id="5837"/>
      <w:bookmarkEnd w:id="5838"/>
      <w:bookmarkEnd w:id="5839"/>
      <w:bookmarkEnd w:id="5840"/>
      <w:bookmarkEnd w:id="5841"/>
      <w:bookmarkEnd w:id="5842"/>
      <w:bookmarkEnd w:id="5843"/>
      <w:bookmarkEnd w:id="5844"/>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reads a value from an area in NV memory previously defined by TPM2_NV_</w:t>
      </w:r>
      <w:proofErr w:type="gramStart"/>
      <w:r w:rsidRPr="00413B46">
        <w:t>DefineSpace(</w:t>
      </w:r>
      <w:proofErr w:type="gramEnd"/>
      <w:r w:rsidRPr="00413B46">
        <w:t>).</w:t>
      </w:r>
    </w:p>
    <w:p w:rsidR="00C53E66" w:rsidRPr="00413B46" w:rsidRDefault="00C53E66" w:rsidP="00C53E66">
      <w:pPr>
        <w:pStyle w:val="BodyText"/>
      </w:pPr>
      <w:r w:rsidRPr="00413B46">
        <w:t xml:space="preserve">Proper authorizations are required for this command as determined by TPMA_NV_PPREAD, TPMA_NV_OWNERREAD, TPMA_NV_AUTHREAD, and the </w:t>
      </w:r>
      <w:r w:rsidRPr="00413B46">
        <w:rPr>
          <w:i/>
        </w:rPr>
        <w:t>authPolicy</w:t>
      </w:r>
      <w:r w:rsidRPr="00413B46">
        <w:t xml:space="preserve"> of the NV Index.</w:t>
      </w:r>
    </w:p>
    <w:p w:rsidR="00C53E66" w:rsidRPr="00413B46" w:rsidRDefault="00C53E66" w:rsidP="00C53E66">
      <w:pPr>
        <w:pStyle w:val="BodyText"/>
      </w:pPr>
      <w:r w:rsidRPr="00413B46">
        <w:t>If TPMA_NV_READLOCKED of the NV Index is SET, then the TPM shall return TPM_RC_NV_LOCKED.</w:t>
      </w:r>
    </w:p>
    <w:p w:rsidR="00C53E66" w:rsidRPr="00413B46" w:rsidRDefault="00C53E66" w:rsidP="00C53E66">
      <w:pPr>
        <w:pStyle w:val="BodyText"/>
      </w:pPr>
      <w:r w:rsidRPr="00413B46">
        <w:t xml:space="preserve">If </w:t>
      </w:r>
      <w:r w:rsidRPr="00413B46">
        <w:rPr>
          <w:i/>
        </w:rPr>
        <w:t>offset</w:t>
      </w:r>
      <w:r w:rsidRPr="00413B46">
        <w:t xml:space="preserve"> and the </w:t>
      </w:r>
      <w:r w:rsidRPr="00413B46">
        <w:rPr>
          <w:i/>
        </w:rPr>
        <w:t>size</w:t>
      </w:r>
      <w:r w:rsidRPr="00413B46">
        <w:t xml:space="preserve"> field of </w:t>
      </w:r>
      <w:r w:rsidRPr="00413B46">
        <w:rPr>
          <w:i/>
        </w:rPr>
        <w:t>data</w:t>
      </w:r>
      <w:r w:rsidRPr="00413B46">
        <w:t xml:space="preserve"> add to a value that is greater than the </w:t>
      </w:r>
      <w:r w:rsidRPr="00413B46">
        <w:rPr>
          <w:i/>
        </w:rPr>
        <w:t>dataSize</w:t>
      </w:r>
      <w:r w:rsidRPr="00413B46">
        <w:t xml:space="preserve"> field of the NV Index referenced by </w:t>
      </w:r>
      <w:r w:rsidRPr="00413B46">
        <w:rPr>
          <w:i/>
        </w:rPr>
        <w:t>nvIndex</w:t>
      </w:r>
      <w:r w:rsidRPr="00413B46">
        <w:t xml:space="preserve">, the TPM shall return an error (TPM_RC_NV_RANGE). The implementation may return an error (TPM_RC_VALUE) if it performs an additional check and determines that </w:t>
      </w:r>
      <w:r w:rsidRPr="00413B46">
        <w:rPr>
          <w:i/>
        </w:rPr>
        <w:t>offset</w:t>
      </w:r>
      <w:r w:rsidRPr="00413B46">
        <w:t xml:space="preserve"> is greater than the </w:t>
      </w:r>
      <w:r w:rsidRPr="00413B46">
        <w:rPr>
          <w:i/>
        </w:rPr>
        <w:t>dataSize</w:t>
      </w:r>
      <w:r w:rsidRPr="00413B46">
        <w:t xml:space="preserve"> field of the NV Index.</w:t>
      </w:r>
    </w:p>
    <w:p w:rsidR="007E2989" w:rsidRPr="00413B46" w:rsidRDefault="007E2989" w:rsidP="007E2989">
      <w:pPr>
        <w:pStyle w:val="BodyText"/>
      </w:pPr>
      <w:r w:rsidRPr="00413B46">
        <w:t xml:space="preserve">For an NV Index with the TPM_NT_COUNTER or TPM_NT_BITS attribute SET, the TPM may ignore the </w:t>
      </w:r>
      <w:r w:rsidRPr="00413B46">
        <w:rPr>
          <w:i/>
        </w:rPr>
        <w:t>offset</w:t>
      </w:r>
      <w:r w:rsidRPr="00413B46">
        <w:t xml:space="preserve"> parameter and use an offset of 0</w:t>
      </w:r>
      <w:r w:rsidR="006B74E4">
        <w:t xml:space="preserve">. </w:t>
      </w:r>
      <w:r w:rsidRPr="00413B46">
        <w:t xml:space="preserve">Therefore, it is recommended that the caller set the </w:t>
      </w:r>
      <w:r w:rsidRPr="00413B46">
        <w:rPr>
          <w:i/>
        </w:rPr>
        <w:t>offset</w:t>
      </w:r>
      <w:r w:rsidRPr="00413B46">
        <w:t xml:space="preserve"> parameter to 0 for interoperability.</w:t>
      </w:r>
    </w:p>
    <w:p w:rsidR="00C53E66" w:rsidRPr="00413B46" w:rsidRDefault="00C53E66" w:rsidP="00C53E66">
      <w:pPr>
        <w:pStyle w:val="NOTE"/>
      </w:pPr>
      <w:r w:rsidRPr="00413B46">
        <w:t>NOTE 1</w:t>
      </w:r>
      <w:r w:rsidRPr="00413B46">
        <w:tab/>
        <w:t>If authorization sessions are present, they are checked before the read-lock status of the NV Index is checked.</w:t>
      </w:r>
    </w:p>
    <w:p w:rsidR="00C53E66" w:rsidRPr="00413B46" w:rsidRDefault="00C53E66" w:rsidP="00C53E66">
      <w:pPr>
        <w:pStyle w:val="BodyText"/>
      </w:pPr>
      <w:r w:rsidRPr="00413B46">
        <w:t xml:space="preserve">If the NV Index has been defined but the TPMA_NV_WRITTEN attribute is CLEAR, then this command shall return TPM_RC_NV_UNINITIALIZED even if </w:t>
      </w:r>
      <w:r w:rsidRPr="00413B46">
        <w:rPr>
          <w:i/>
        </w:rPr>
        <w:t>size</w:t>
      </w:r>
      <w:r w:rsidRPr="00413B46">
        <w:t xml:space="preserve"> is zero.</w:t>
      </w:r>
    </w:p>
    <w:p w:rsidR="00C53E66" w:rsidRPr="00413B46" w:rsidRDefault="00C53E66" w:rsidP="00C53E66">
      <w:pPr>
        <w:pStyle w:val="BodyText"/>
      </w:pPr>
      <w:r w:rsidRPr="00413B46">
        <w:t xml:space="preserve">The </w:t>
      </w:r>
      <w:r w:rsidRPr="00413B46">
        <w:rPr>
          <w:i/>
        </w:rPr>
        <w:t>data</w:t>
      </w:r>
      <w:r w:rsidRPr="00413B46">
        <w:t xml:space="preserve"> parameter in the response may be encrypted using parameter encryption.</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5845" w:name="_Toc380749851"/>
      <w:bookmarkStart w:id="5846" w:name="_Toc432774300"/>
      <w:bookmarkStart w:id="5847" w:name="_Toc443576445"/>
      <w:bookmarkStart w:id="5848" w:name="_Toc473814183"/>
      <w:bookmarkStart w:id="5849" w:name="_Toc536441149"/>
      <w:bookmarkStart w:id="5850" w:name="_Toc24725831"/>
      <w:r w:rsidRPr="00413B46">
        <w:t xml:space="preserve">Table </w:t>
      </w:r>
      <w:r w:rsidRPr="00C42EAF">
        <w:fldChar w:fldCharType="begin"/>
      </w:r>
      <w:r w:rsidRPr="00413B46">
        <w:instrText xml:space="preserve"> SEQ Table \* ARABIC </w:instrText>
      </w:r>
      <w:r w:rsidRPr="00C42EAF">
        <w:fldChar w:fldCharType="separate"/>
      </w:r>
      <w:ins w:id="5851" w:author="David Wooten" w:date="2019-11-15T15:49:00Z">
        <w:r w:rsidR="00D51C42">
          <w:rPr>
            <w:noProof/>
          </w:rPr>
          <w:t>236</w:t>
        </w:r>
      </w:ins>
      <w:del w:id="5852" w:author="David Wooten" w:date="2019-11-15T15:49:00Z">
        <w:r w:rsidR="00E90F60" w:rsidDel="00D51C42">
          <w:rPr>
            <w:noProof/>
          </w:rPr>
          <w:delText>232</w:delText>
        </w:r>
      </w:del>
      <w:r w:rsidRPr="00C42EAF">
        <w:fldChar w:fldCharType="end"/>
      </w:r>
      <w:r w:rsidRPr="00413B46">
        <w:t xml:space="preserve"> — TPM2_NV_Read Command</w:t>
      </w:r>
      <w:bookmarkEnd w:id="5845"/>
      <w:bookmarkEnd w:id="5846"/>
      <w:bookmarkEnd w:id="5847"/>
      <w:bookmarkEnd w:id="5848"/>
      <w:bookmarkEnd w:id="5849"/>
      <w:bookmarkEnd w:id="585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000000"/>
              <w:left w:val="single" w:sz="12" w:space="0" w:color="auto"/>
              <w:bottom w:val="single" w:sz="4" w:space="0" w:color="auto"/>
              <w:right w:val="single" w:sz="8" w:space="0" w:color="auto"/>
            </w:tcBorders>
            <w:vAlign w:val="center"/>
          </w:tcPr>
          <w:p w:rsidR="00C53E66" w:rsidRPr="00413B46" w:rsidRDefault="00C53E66" w:rsidP="00B8394F">
            <w:pPr>
              <w:pStyle w:val="TABLE-cell"/>
              <w:keepNext/>
            </w:pPr>
            <w:r w:rsidRPr="00413B46">
              <w:t>TPMI_ST_COMMAND_TAG</w:t>
            </w:r>
          </w:p>
        </w:tc>
        <w:tc>
          <w:tcPr>
            <w:tcW w:w="2016" w:type="dxa"/>
            <w:tcBorders>
              <w:top w:val="single" w:sz="12" w:space="0" w:color="000000"/>
              <w:left w:val="single" w:sz="8" w:space="0" w:color="auto"/>
              <w:bottom w:val="single" w:sz="4" w:space="0" w:color="auto"/>
              <w:right w:val="single" w:sz="8" w:space="0" w:color="auto"/>
            </w:tcBorders>
            <w:vAlign w:val="center"/>
          </w:tcPr>
          <w:p w:rsidR="00C53E66" w:rsidRPr="00413B46" w:rsidRDefault="00C53E66" w:rsidP="00B8394F">
            <w:pPr>
              <w:pStyle w:val="TABLE-cell"/>
              <w:keepNext/>
            </w:pPr>
            <w:r w:rsidRPr="00413B46">
              <w:t>tag</w:t>
            </w:r>
          </w:p>
        </w:tc>
        <w:tc>
          <w:tcPr>
            <w:tcW w:w="4608" w:type="dxa"/>
            <w:tcBorders>
              <w:top w:val="single" w:sz="12" w:space="0" w:color="000000"/>
              <w:left w:val="single" w:sz="8" w:space="0" w:color="auto"/>
              <w:bottom w:val="single" w:sz="4" w:space="0" w:color="auto"/>
              <w:right w:val="single" w:sz="12" w:space="0" w:color="auto"/>
            </w:tcBorders>
            <w:vAlign w:val="center"/>
          </w:tcPr>
          <w:p w:rsidR="00C53E66" w:rsidRPr="00413B46" w:rsidRDefault="00C53E66" w:rsidP="00B8394F">
            <w:pPr>
              <w:pStyle w:val="TABLE-cell"/>
              <w:keepNext/>
            </w:pPr>
            <w:r w:rsidRPr="00413B46">
              <w:rPr>
                <w:lang w:eastAsia="zh-CN"/>
              </w:rPr>
              <w:t>TPM_ST_SESSIONS</w:t>
            </w:r>
          </w:p>
        </w:tc>
      </w:tr>
      <w:tr w:rsidR="00C53E66" w:rsidRPr="00413B46" w:rsidTr="00B8394F">
        <w:trPr>
          <w:jc w:val="center"/>
        </w:trPr>
        <w:tc>
          <w:tcPr>
            <w:tcW w:w="2736" w:type="dxa"/>
            <w:tcBorders>
              <w:top w:val="single" w:sz="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keepNext/>
            </w:pPr>
            <w:r w:rsidRPr="00413B46">
              <w:t>UINT32</w:t>
            </w:r>
          </w:p>
        </w:tc>
        <w:tc>
          <w:tcPr>
            <w:tcW w:w="2016" w:type="dxa"/>
            <w:tcBorders>
              <w:top w:val="single" w:sz="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keepNext/>
            </w:pPr>
            <w:r w:rsidRPr="00413B46">
              <w:t>commandSize</w:t>
            </w:r>
          </w:p>
        </w:tc>
        <w:tc>
          <w:tcPr>
            <w:tcW w:w="4608" w:type="dxa"/>
            <w:tcBorders>
              <w:top w:val="single" w:sz="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keepNext/>
            </w:pPr>
          </w:p>
        </w:tc>
      </w:tr>
      <w:tr w:rsidR="00C53E66" w:rsidRPr="00413B46" w:rsidTr="00B8394F">
        <w:trPr>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keepNext/>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keepNext/>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keepNext/>
            </w:pPr>
            <w:r w:rsidRPr="00413B46">
              <w:t>TPM_CC_NV_Read</w:t>
            </w:r>
          </w:p>
        </w:tc>
      </w:tr>
      <w:tr w:rsidR="00C53E66" w:rsidRPr="00413B46" w:rsidTr="00B8394F">
        <w:trPr>
          <w:jc w:val="center"/>
        </w:trPr>
        <w:tc>
          <w:tcPr>
            <w:tcW w:w="2736" w:type="dxa"/>
            <w:tcBorders>
              <w:top w:val="dashDotStroked" w:sz="24"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keepNext/>
            </w:pPr>
            <w:r w:rsidRPr="00413B46">
              <w:t>TPMI_RH_NV_AUTH</w:t>
            </w:r>
          </w:p>
        </w:tc>
        <w:tc>
          <w:tcPr>
            <w:tcW w:w="2016" w:type="dxa"/>
            <w:tcBorders>
              <w:top w:val="dashDotStroked" w:sz="24"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keepNext/>
            </w:pPr>
            <w:r w:rsidRPr="00413B46">
              <w:t>@authHandle</w:t>
            </w:r>
          </w:p>
        </w:tc>
        <w:tc>
          <w:tcPr>
            <w:tcW w:w="4608" w:type="dxa"/>
            <w:tcBorders>
              <w:top w:val="dashDotStroked" w:sz="24"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keepNext/>
            </w:pPr>
            <w:r w:rsidRPr="00413B46">
              <w:t>the handle indicating the source of the authorization value</w:t>
            </w:r>
          </w:p>
          <w:p w:rsidR="00C53E66" w:rsidRPr="00413B46" w:rsidRDefault="00C53E66" w:rsidP="00B8394F">
            <w:pPr>
              <w:pStyle w:val="TABLE-cell"/>
              <w:keepNext/>
            </w:pPr>
            <w:r w:rsidRPr="00413B46">
              <w:t>Auth Index: 1</w:t>
            </w:r>
          </w:p>
          <w:p w:rsidR="00C53E66" w:rsidRPr="00413B46" w:rsidRDefault="00C53E66" w:rsidP="00B8394F">
            <w:pPr>
              <w:pStyle w:val="TABLE-cell"/>
              <w:keepNext/>
            </w:pPr>
            <w:r w:rsidRPr="00413B46">
              <w:t>Auth Role: USER</w:t>
            </w:r>
          </w:p>
        </w:tc>
      </w:tr>
      <w:tr w:rsidR="00C53E66" w:rsidRPr="00413B46" w:rsidTr="00B8394F">
        <w:trPr>
          <w:jc w:val="center"/>
        </w:trPr>
        <w:tc>
          <w:tcPr>
            <w:tcW w:w="2736" w:type="dxa"/>
            <w:tcBorders>
              <w:top w:val="single" w:sz="6"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keepNext/>
            </w:pPr>
            <w:r w:rsidRPr="00413B46">
              <w:t>TPMI_RH_NV_INDEX</w:t>
            </w:r>
          </w:p>
        </w:tc>
        <w:tc>
          <w:tcPr>
            <w:tcW w:w="2016" w:type="dxa"/>
            <w:tcBorders>
              <w:top w:val="single" w:sz="6"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keepNext/>
            </w:pPr>
            <w:r w:rsidRPr="00413B46">
              <w:t>nvIndex</w:t>
            </w:r>
          </w:p>
        </w:tc>
        <w:tc>
          <w:tcPr>
            <w:tcW w:w="4608" w:type="dxa"/>
            <w:tcBorders>
              <w:top w:val="single" w:sz="6"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keepNext/>
            </w:pPr>
            <w:r w:rsidRPr="00413B46">
              <w:t>the NV Index to be read</w:t>
            </w:r>
          </w:p>
          <w:p w:rsidR="00C53E66" w:rsidRPr="00413B46" w:rsidRDefault="00C53E66" w:rsidP="00B8394F">
            <w:pPr>
              <w:pStyle w:val="TABLE-cell"/>
              <w:keepNext/>
              <w:rPr>
                <w:sz w:val="16"/>
              </w:rPr>
            </w:pPr>
            <w:r w:rsidRPr="00413B46">
              <w:t>Auth Index: None</w:t>
            </w:r>
          </w:p>
        </w:tc>
      </w:tr>
      <w:tr w:rsidR="00C53E66" w:rsidRPr="00413B46" w:rsidTr="00B8394F">
        <w:trPr>
          <w:trHeight w:val="291"/>
          <w:jc w:val="center"/>
        </w:trPr>
        <w:tc>
          <w:tcPr>
            <w:tcW w:w="2736" w:type="dxa"/>
            <w:tcBorders>
              <w:top w:val="thinThickThinSmallGap" w:sz="12" w:space="0" w:color="auto"/>
              <w:left w:val="single" w:sz="12" w:space="0" w:color="auto"/>
              <w:right w:val="single" w:sz="8" w:space="0" w:color="auto"/>
            </w:tcBorders>
            <w:vAlign w:val="center"/>
          </w:tcPr>
          <w:p w:rsidR="00C53E66" w:rsidRPr="00413B46" w:rsidRDefault="00C53E66" w:rsidP="00B8394F">
            <w:pPr>
              <w:pStyle w:val="TABLE-cell"/>
              <w:keepNext/>
            </w:pPr>
            <w:r w:rsidRPr="00413B46">
              <w:t>UINT16</w:t>
            </w:r>
          </w:p>
        </w:tc>
        <w:tc>
          <w:tcPr>
            <w:tcW w:w="2016" w:type="dxa"/>
            <w:tcBorders>
              <w:top w:val="thinThickThinSmallGap" w:sz="12" w:space="0" w:color="auto"/>
              <w:left w:val="single" w:sz="8" w:space="0" w:color="auto"/>
              <w:right w:val="single" w:sz="8" w:space="0" w:color="auto"/>
            </w:tcBorders>
            <w:vAlign w:val="center"/>
          </w:tcPr>
          <w:p w:rsidR="00C53E66" w:rsidRPr="00413B46" w:rsidRDefault="00C53E66" w:rsidP="00B8394F">
            <w:pPr>
              <w:pStyle w:val="TABLE-cell"/>
              <w:keepNext/>
            </w:pPr>
            <w:r w:rsidRPr="00413B46">
              <w:t>size</w:t>
            </w:r>
          </w:p>
        </w:tc>
        <w:tc>
          <w:tcPr>
            <w:tcW w:w="4608" w:type="dxa"/>
            <w:tcBorders>
              <w:top w:val="thinThickThinSmallGap" w:sz="12" w:space="0" w:color="auto"/>
              <w:left w:val="single" w:sz="8" w:space="0" w:color="auto"/>
              <w:right w:val="single" w:sz="12" w:space="0" w:color="auto"/>
            </w:tcBorders>
            <w:vAlign w:val="center"/>
          </w:tcPr>
          <w:p w:rsidR="00C53E66" w:rsidRPr="00413B46" w:rsidRDefault="00C53E66" w:rsidP="00B8394F">
            <w:pPr>
              <w:pStyle w:val="TABLE-cell"/>
              <w:keepNext/>
            </w:pPr>
            <w:r w:rsidRPr="00413B46">
              <w:t>number of octets to read</w:t>
            </w:r>
          </w:p>
        </w:tc>
      </w:tr>
      <w:tr w:rsidR="00C53E66" w:rsidRPr="00413B46" w:rsidTr="00B8394F">
        <w:trPr>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keepNext/>
            </w:pPr>
            <w:r w:rsidRPr="00413B46">
              <w:t>UINT16</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keepNext/>
            </w:pPr>
            <w:r w:rsidRPr="00413B46">
              <w:t>offset</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keepNext/>
            </w:pPr>
            <w:r w:rsidRPr="00413B46">
              <w:t xml:space="preserve">octet offset into the </w:t>
            </w:r>
            <w:r w:rsidR="001E14FA" w:rsidRPr="00413B46">
              <w:t xml:space="preserve">NV </w:t>
            </w:r>
            <w:r w:rsidRPr="00413B46">
              <w:t>area</w:t>
            </w:r>
          </w:p>
          <w:p w:rsidR="00C53E66" w:rsidRPr="00413B46" w:rsidRDefault="00C53E66" w:rsidP="00B8394F">
            <w:pPr>
              <w:pStyle w:val="TABLE-cell"/>
              <w:keepNext/>
            </w:pPr>
            <w:r w:rsidRPr="00413B46">
              <w:t xml:space="preserve">This value shall be less than or equal to the size of the </w:t>
            </w:r>
            <w:r w:rsidRPr="00413B46">
              <w:rPr>
                <w:i/>
              </w:rPr>
              <w:t>nvIndex</w:t>
            </w:r>
            <w:r w:rsidRPr="00413B46">
              <w:t xml:space="preserve"> data.</w:t>
            </w:r>
          </w:p>
        </w:tc>
      </w:tr>
    </w:tbl>
    <w:p w:rsidR="00C53E66" w:rsidRPr="00413B46" w:rsidRDefault="00C53E66" w:rsidP="00C53E66">
      <w:pPr>
        <w:pStyle w:val="TABLE-title"/>
      </w:pPr>
      <w:bookmarkStart w:id="5853" w:name="_Toc380749852"/>
      <w:bookmarkStart w:id="5854" w:name="_Toc432774301"/>
      <w:bookmarkStart w:id="5855" w:name="_Toc443576446"/>
      <w:bookmarkStart w:id="5856" w:name="_Toc473814184"/>
      <w:bookmarkStart w:id="5857" w:name="_Toc536441150"/>
      <w:bookmarkStart w:id="5858" w:name="_Toc24725832"/>
      <w:r w:rsidRPr="00413B46">
        <w:t xml:space="preserve">Table </w:t>
      </w:r>
      <w:r w:rsidRPr="00C42EAF">
        <w:fldChar w:fldCharType="begin"/>
      </w:r>
      <w:r w:rsidRPr="00413B46">
        <w:instrText xml:space="preserve"> SEQ Table \* ARABIC </w:instrText>
      </w:r>
      <w:r w:rsidRPr="00C42EAF">
        <w:fldChar w:fldCharType="separate"/>
      </w:r>
      <w:ins w:id="5859" w:author="David Wooten" w:date="2019-11-15T15:49:00Z">
        <w:r w:rsidR="00D51C42">
          <w:rPr>
            <w:noProof/>
          </w:rPr>
          <w:t>237</w:t>
        </w:r>
      </w:ins>
      <w:del w:id="5860" w:author="David Wooten" w:date="2019-11-15T15:49:00Z">
        <w:r w:rsidR="00E90F60" w:rsidDel="00D51C42">
          <w:rPr>
            <w:noProof/>
          </w:rPr>
          <w:delText>233</w:delText>
        </w:r>
      </w:del>
      <w:r w:rsidRPr="00C42EAF">
        <w:fldChar w:fldCharType="end"/>
      </w:r>
      <w:r w:rsidRPr="00413B46">
        <w:t xml:space="preserve"> — TPM2_NV_Read Response</w:t>
      </w:r>
      <w:bookmarkEnd w:id="5853"/>
      <w:bookmarkEnd w:id="5854"/>
      <w:bookmarkEnd w:id="5855"/>
      <w:bookmarkEnd w:id="5856"/>
      <w:bookmarkEnd w:id="5857"/>
      <w:bookmarkEnd w:id="585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000000"/>
              <w:left w:val="single" w:sz="12" w:space="0" w:color="000000"/>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000000"/>
              <w:left w:val="single" w:sz="8" w:space="0" w:color="auto"/>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000000"/>
              <w:left w:val="single" w:sz="12" w:space="0" w:color="000000"/>
              <w:bottom w:val="single" w:sz="4" w:space="0" w:color="auto"/>
              <w:right w:val="single" w:sz="8" w:space="0" w:color="auto"/>
            </w:tcBorders>
            <w:vAlign w:val="center"/>
          </w:tcPr>
          <w:p w:rsidR="00C53E66" w:rsidRPr="00413B46" w:rsidRDefault="00C53E66" w:rsidP="00B8394F">
            <w:pPr>
              <w:pStyle w:val="TABLE-cell"/>
              <w:keepNext/>
            </w:pPr>
            <w:r w:rsidRPr="00413B46">
              <w:t>TPM_ST</w:t>
            </w:r>
          </w:p>
        </w:tc>
        <w:tc>
          <w:tcPr>
            <w:tcW w:w="2016" w:type="dxa"/>
            <w:tcBorders>
              <w:top w:val="single" w:sz="12" w:space="0" w:color="000000"/>
              <w:left w:val="single" w:sz="8" w:space="0" w:color="auto"/>
              <w:bottom w:val="single" w:sz="4" w:space="0" w:color="auto"/>
              <w:right w:val="single" w:sz="8" w:space="0" w:color="auto"/>
            </w:tcBorders>
            <w:vAlign w:val="center"/>
          </w:tcPr>
          <w:p w:rsidR="00C53E66" w:rsidRPr="00413B46" w:rsidRDefault="00C53E66" w:rsidP="00B8394F">
            <w:pPr>
              <w:pStyle w:val="TABLE-cell"/>
              <w:keepNext/>
            </w:pPr>
            <w:r w:rsidRPr="00413B46">
              <w:t>tag</w:t>
            </w:r>
          </w:p>
        </w:tc>
        <w:tc>
          <w:tcPr>
            <w:tcW w:w="4608" w:type="dxa"/>
            <w:tcBorders>
              <w:top w:val="single" w:sz="12" w:space="0" w:color="000000"/>
              <w:left w:val="single" w:sz="8" w:space="0" w:color="auto"/>
              <w:bottom w:val="single" w:sz="4" w:space="0" w:color="auto"/>
              <w:right w:val="single" w:sz="12" w:space="0" w:color="000000"/>
            </w:tcBorders>
            <w:vAlign w:val="center"/>
          </w:tcPr>
          <w:p w:rsidR="00C53E66" w:rsidRPr="00413B46" w:rsidRDefault="00C53E66" w:rsidP="00B8394F">
            <w:pPr>
              <w:pStyle w:val="TABLE-cell"/>
              <w:keepNext/>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jc w:val="center"/>
        </w:trPr>
        <w:tc>
          <w:tcPr>
            <w:tcW w:w="2736" w:type="dxa"/>
            <w:tcBorders>
              <w:top w:val="single" w:sz="4" w:space="0" w:color="auto"/>
              <w:left w:val="single" w:sz="12" w:space="0" w:color="000000"/>
              <w:right w:val="single" w:sz="8" w:space="0" w:color="auto"/>
            </w:tcBorders>
            <w:vAlign w:val="center"/>
          </w:tcPr>
          <w:p w:rsidR="00C53E66" w:rsidRPr="00413B46" w:rsidRDefault="00C53E66" w:rsidP="00B8394F">
            <w:pPr>
              <w:pStyle w:val="TABLE-cell"/>
              <w:keepNext/>
            </w:pPr>
            <w:r w:rsidRPr="00413B46">
              <w:t>UINT32</w:t>
            </w:r>
          </w:p>
        </w:tc>
        <w:tc>
          <w:tcPr>
            <w:tcW w:w="2016" w:type="dxa"/>
            <w:tcBorders>
              <w:top w:val="single" w:sz="4" w:space="0" w:color="auto"/>
              <w:left w:val="single" w:sz="8" w:space="0" w:color="auto"/>
              <w:right w:val="single" w:sz="8" w:space="0" w:color="auto"/>
            </w:tcBorders>
            <w:vAlign w:val="center"/>
          </w:tcPr>
          <w:p w:rsidR="00C53E66" w:rsidRPr="00413B46" w:rsidRDefault="00C53E66" w:rsidP="00B8394F">
            <w:pPr>
              <w:pStyle w:val="TABLE-cell"/>
              <w:keepNext/>
            </w:pPr>
            <w:r w:rsidRPr="00413B46">
              <w:t>responseSize</w:t>
            </w:r>
          </w:p>
        </w:tc>
        <w:tc>
          <w:tcPr>
            <w:tcW w:w="4608" w:type="dxa"/>
            <w:tcBorders>
              <w:top w:val="single" w:sz="4" w:space="0" w:color="auto"/>
              <w:left w:val="single" w:sz="8" w:space="0" w:color="auto"/>
              <w:right w:val="single" w:sz="12" w:space="0" w:color="000000"/>
            </w:tcBorders>
            <w:vAlign w:val="center"/>
          </w:tcPr>
          <w:p w:rsidR="00C53E66" w:rsidRPr="00413B46" w:rsidRDefault="00C53E66" w:rsidP="00B8394F">
            <w:pPr>
              <w:pStyle w:val="TABLE-cell"/>
              <w:keepNext/>
            </w:pPr>
          </w:p>
        </w:tc>
      </w:tr>
      <w:tr w:rsidR="00C53E66" w:rsidRPr="00413B46" w:rsidTr="00B8394F">
        <w:trPr>
          <w:jc w:val="center"/>
        </w:trPr>
        <w:tc>
          <w:tcPr>
            <w:tcW w:w="2736" w:type="dxa"/>
            <w:tcBorders>
              <w:left w:val="single" w:sz="12" w:space="0" w:color="000000"/>
              <w:bottom w:val="thinThickThinSmallGap" w:sz="12" w:space="0" w:color="auto"/>
              <w:right w:val="single" w:sz="8" w:space="0" w:color="auto"/>
            </w:tcBorders>
            <w:vAlign w:val="center"/>
          </w:tcPr>
          <w:p w:rsidR="00C53E66" w:rsidRPr="00413B46" w:rsidRDefault="00C53E66" w:rsidP="00B8394F">
            <w:pPr>
              <w:pStyle w:val="TABLE-cell"/>
              <w:keepNext/>
            </w:pPr>
            <w:r w:rsidRPr="00413B46">
              <w:t>TPM_RC</w:t>
            </w:r>
          </w:p>
        </w:tc>
        <w:tc>
          <w:tcPr>
            <w:tcW w:w="2016" w:type="dxa"/>
            <w:tcBorders>
              <w:left w:val="single" w:sz="8" w:space="0" w:color="auto"/>
              <w:bottom w:val="thinThickThinSmallGap" w:sz="12" w:space="0" w:color="auto"/>
              <w:right w:val="single" w:sz="8" w:space="0" w:color="auto"/>
            </w:tcBorders>
            <w:vAlign w:val="center"/>
          </w:tcPr>
          <w:p w:rsidR="00C53E66" w:rsidRPr="00413B46" w:rsidRDefault="00C53E66" w:rsidP="00B8394F">
            <w:pPr>
              <w:pStyle w:val="TABLE-cell"/>
              <w:keepNext/>
            </w:pPr>
            <w:r w:rsidRPr="00413B46">
              <w:t>responseCode</w:t>
            </w:r>
          </w:p>
        </w:tc>
        <w:tc>
          <w:tcPr>
            <w:tcW w:w="4608" w:type="dxa"/>
            <w:tcBorders>
              <w:left w:val="single" w:sz="8" w:space="0" w:color="auto"/>
              <w:bottom w:val="thinThickThinSmallGap" w:sz="12" w:space="0" w:color="auto"/>
              <w:right w:val="single" w:sz="12" w:space="0" w:color="000000"/>
            </w:tcBorders>
            <w:vAlign w:val="center"/>
          </w:tcPr>
          <w:p w:rsidR="00C53E66" w:rsidRPr="00413B46" w:rsidRDefault="00C53E66" w:rsidP="00B8394F">
            <w:pPr>
              <w:pStyle w:val="TABLE-cell"/>
              <w:keepNext/>
            </w:pPr>
          </w:p>
        </w:tc>
      </w:tr>
      <w:tr w:rsidR="00C53E66" w:rsidRPr="00413B46" w:rsidTr="00B8394F">
        <w:trPr>
          <w:jc w:val="center"/>
        </w:trPr>
        <w:tc>
          <w:tcPr>
            <w:tcW w:w="2736" w:type="dxa"/>
            <w:tcBorders>
              <w:top w:val="thinThickThinSmallGap" w:sz="12" w:space="0" w:color="auto"/>
              <w:left w:val="single" w:sz="12" w:space="0" w:color="000000"/>
              <w:bottom w:val="single" w:sz="12" w:space="0" w:color="000000"/>
              <w:right w:val="single" w:sz="8" w:space="0" w:color="auto"/>
            </w:tcBorders>
            <w:vAlign w:val="center"/>
          </w:tcPr>
          <w:p w:rsidR="00C53E66" w:rsidRPr="00413B46" w:rsidRDefault="00C53E66" w:rsidP="00B8394F">
            <w:pPr>
              <w:pStyle w:val="TABLE-cell"/>
            </w:pPr>
            <w:r w:rsidRPr="00413B46">
              <w:t>TPM2B_MAX_NV_BUFFER</w:t>
            </w:r>
          </w:p>
        </w:tc>
        <w:tc>
          <w:tcPr>
            <w:tcW w:w="2016" w:type="dxa"/>
            <w:tcBorders>
              <w:top w:val="thinThickThinSmallGap"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ell"/>
            </w:pPr>
            <w:r w:rsidRPr="00413B46">
              <w:t>data</w:t>
            </w:r>
          </w:p>
        </w:tc>
        <w:tc>
          <w:tcPr>
            <w:tcW w:w="4608" w:type="dxa"/>
            <w:tcBorders>
              <w:top w:val="thinThickThinSmallGap" w:sz="12" w:space="0" w:color="auto"/>
              <w:left w:val="single" w:sz="8" w:space="0" w:color="auto"/>
              <w:bottom w:val="single" w:sz="12" w:space="0" w:color="000000"/>
              <w:right w:val="single" w:sz="12" w:space="0" w:color="000000"/>
            </w:tcBorders>
            <w:vAlign w:val="center"/>
          </w:tcPr>
          <w:p w:rsidR="00C53E66" w:rsidRPr="00413B46" w:rsidRDefault="00C53E66" w:rsidP="00B8394F">
            <w:pPr>
              <w:pStyle w:val="TABLE-cell"/>
            </w:pPr>
            <w:r w:rsidRPr="00413B46">
              <w:t>the data read</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[[NV_Read]]</w:t>
      </w:r>
    </w:p>
    <w:p w:rsidR="00C53E66" w:rsidRPr="00413B46" w:rsidRDefault="00C53E66" w:rsidP="00C53E66">
      <w:pPr>
        <w:pStyle w:val="Heading2"/>
        <w:pageBreakBefore/>
      </w:pPr>
      <w:bookmarkStart w:id="5861" w:name="_Toc310935525"/>
      <w:bookmarkStart w:id="5862" w:name="_Toc380749632"/>
      <w:bookmarkStart w:id="5863" w:name="_Toc432774074"/>
      <w:bookmarkStart w:id="5864" w:name="_Toc443720932"/>
      <w:bookmarkStart w:id="5865" w:name="_Toc443576223"/>
      <w:bookmarkStart w:id="5866" w:name="_Toc473813946"/>
      <w:bookmarkStart w:id="5867" w:name="_Toc536440907"/>
      <w:bookmarkStart w:id="5868" w:name="_Toc24725582"/>
      <w:r w:rsidRPr="00413B46">
        <w:lastRenderedPageBreak/>
        <w:t>TPM2_NV_ReadLock</w:t>
      </w:r>
      <w:bookmarkEnd w:id="5861"/>
      <w:bookmarkEnd w:id="5862"/>
      <w:bookmarkEnd w:id="5863"/>
      <w:bookmarkEnd w:id="5864"/>
      <w:bookmarkEnd w:id="5865"/>
      <w:bookmarkEnd w:id="5866"/>
      <w:bookmarkEnd w:id="5867"/>
      <w:bookmarkEnd w:id="5868"/>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If TPMA_NV_READ_STCLEAR is SET in an Index, then this command may be used to prevent further reads of the NV Index until the next TPM2_Startup (TPM_SU_CLEAR).</w:t>
      </w:r>
    </w:p>
    <w:p w:rsidR="00C53E66" w:rsidRPr="00413B46" w:rsidRDefault="00C53E66" w:rsidP="00C53E66">
      <w:pPr>
        <w:pStyle w:val="BodyText"/>
      </w:pPr>
      <w:r w:rsidRPr="00413B46">
        <w:t xml:space="preserve">Proper authorizations are required for this command as determined by TPMA_NV_PPREAD, TPMA_NV_OWNERREAD, TPMA_NV_AUTHREAD, and the </w:t>
      </w:r>
      <w:r w:rsidRPr="00413B46">
        <w:rPr>
          <w:i/>
        </w:rPr>
        <w:t>authPolicy</w:t>
      </w:r>
      <w:r w:rsidRPr="00413B46">
        <w:t xml:space="preserve"> of the NV Index.</w:t>
      </w:r>
    </w:p>
    <w:p w:rsidR="00C53E66" w:rsidRPr="00413B46" w:rsidRDefault="00C53E66" w:rsidP="00C53E66">
      <w:pPr>
        <w:pStyle w:val="NOTE"/>
      </w:pPr>
      <w:r w:rsidRPr="00413B46">
        <w:t>NOTE</w:t>
      </w:r>
      <w:r w:rsidRPr="00413B46">
        <w:tab/>
        <w:t>Only an entity that may read an Index is allowed to lock the NV Index for read.</w:t>
      </w:r>
    </w:p>
    <w:p w:rsidR="00C53E66" w:rsidRPr="00413B46" w:rsidRDefault="00C53E66" w:rsidP="00C53E66">
      <w:pPr>
        <w:pStyle w:val="BodyText"/>
      </w:pPr>
      <w:r w:rsidRPr="00413B46">
        <w:t>If the command is properly authorized and TPMA_NV_READ_STCLEAR of the NV Index is SET, then the TPM shall SET TPMA_NV_READLOCKED for the NV Index. If TPMA_NV_READ_STCLEAR of the NV Index is CLEAR, then the TPM shall return TPM_RC_ATTRIBUTES. TPMA_NV_READLOCKED will be CLEAR by the next TPM2_</w:t>
      </w:r>
      <w:proofErr w:type="gramStart"/>
      <w:r w:rsidRPr="00413B46">
        <w:t>Startup(</w:t>
      </w:r>
      <w:proofErr w:type="gramEnd"/>
      <w:r w:rsidRPr="00413B46">
        <w:t>TPM_SU_CLEAR).</w:t>
      </w:r>
    </w:p>
    <w:p w:rsidR="00C53E66" w:rsidRPr="00413B46" w:rsidRDefault="00C53E66" w:rsidP="00C53E66">
      <w:pPr>
        <w:pStyle w:val="BodyText"/>
      </w:pPr>
      <w:r w:rsidRPr="00413B46">
        <w:t>It is not an error to use this command for an Index that is already locked for reading.</w:t>
      </w:r>
    </w:p>
    <w:p w:rsidR="00C53E66" w:rsidRPr="00413B46" w:rsidRDefault="00C53E66" w:rsidP="00C53E66">
      <w:pPr>
        <w:pStyle w:val="BodyText"/>
      </w:pPr>
      <w:r w:rsidRPr="00413B46">
        <w:t>An Index that had not been written may be locked for reading.</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5869" w:name="_Toc380749853"/>
      <w:bookmarkStart w:id="5870" w:name="_Toc432774302"/>
      <w:bookmarkStart w:id="5871" w:name="_Toc443576447"/>
      <w:bookmarkStart w:id="5872" w:name="_Toc473814185"/>
      <w:bookmarkStart w:id="5873" w:name="_Toc536441151"/>
      <w:bookmarkStart w:id="5874" w:name="_Toc24725833"/>
      <w:r w:rsidRPr="00413B46">
        <w:t xml:space="preserve">Table </w:t>
      </w:r>
      <w:r w:rsidRPr="00C42EAF">
        <w:fldChar w:fldCharType="begin"/>
      </w:r>
      <w:r w:rsidRPr="00413B46">
        <w:instrText xml:space="preserve"> SEQ Table \* ARABIC </w:instrText>
      </w:r>
      <w:r w:rsidRPr="00C42EAF">
        <w:fldChar w:fldCharType="separate"/>
      </w:r>
      <w:ins w:id="5875" w:author="David Wooten" w:date="2019-11-15T15:49:00Z">
        <w:r w:rsidR="00D51C42">
          <w:rPr>
            <w:noProof/>
          </w:rPr>
          <w:t>238</w:t>
        </w:r>
      </w:ins>
      <w:del w:id="5876" w:author="David Wooten" w:date="2019-11-15T15:49:00Z">
        <w:r w:rsidR="00E90F60" w:rsidDel="00D51C42">
          <w:rPr>
            <w:noProof/>
          </w:rPr>
          <w:delText>234</w:delText>
        </w:r>
      </w:del>
      <w:r w:rsidRPr="00C42EAF">
        <w:fldChar w:fldCharType="end"/>
      </w:r>
      <w:r w:rsidRPr="00413B46">
        <w:t xml:space="preserve"> — TPM2_NV_ReadLock Command</w:t>
      </w:r>
      <w:bookmarkEnd w:id="5869"/>
      <w:bookmarkEnd w:id="5870"/>
      <w:bookmarkEnd w:id="5871"/>
      <w:bookmarkEnd w:id="5872"/>
      <w:bookmarkEnd w:id="5873"/>
      <w:bookmarkEnd w:id="5874"/>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000000"/>
            </w:tcBorders>
            <w:vAlign w:val="center"/>
          </w:tcPr>
          <w:p w:rsidR="00C53E66" w:rsidRPr="00413B46" w:rsidRDefault="00C53E66" w:rsidP="00B8394F">
            <w:pPr>
              <w:pStyle w:val="TABLE-col-heading"/>
            </w:pPr>
            <w:r w:rsidRPr="00413B46">
              <w:t>Type</w:t>
            </w:r>
          </w:p>
        </w:tc>
        <w:tc>
          <w:tcPr>
            <w:tcW w:w="2016" w:type="dxa"/>
            <w:tcBorders>
              <w:top w:val="single" w:sz="12" w:space="0" w:color="auto"/>
              <w:bottom w:val="single" w:sz="12" w:space="0" w:color="000000"/>
            </w:tcBorders>
            <w:vAlign w:val="center"/>
          </w:tcPr>
          <w:p w:rsidR="00C53E66" w:rsidRPr="00413B46" w:rsidRDefault="00C53E66" w:rsidP="00B8394F">
            <w:pPr>
              <w:pStyle w:val="TABLE-col-heading"/>
            </w:pPr>
            <w:r w:rsidRPr="00413B46">
              <w:t>Name</w:t>
            </w:r>
          </w:p>
        </w:tc>
        <w:tc>
          <w:tcPr>
            <w:tcW w:w="4608" w:type="dxa"/>
            <w:tcBorders>
              <w:top w:val="single" w:sz="12"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000000"/>
              <w:left w:val="single" w:sz="12" w:space="0" w:color="auto"/>
              <w:bottom w:val="single" w:sz="4"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bottom w:val="single" w:sz="4"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bottom w:val="single" w:sz="4"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jc w:val="center"/>
        </w:trPr>
        <w:tc>
          <w:tcPr>
            <w:tcW w:w="2736" w:type="dxa"/>
            <w:tcBorders>
              <w:top w:val="single" w:sz="4" w:space="0" w:color="auto"/>
              <w:left w:val="single" w:sz="12" w:space="0" w:color="auto"/>
              <w:bottom w:val="single" w:sz="6"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bottom w:val="single" w:sz="6" w:space="0" w:color="auto"/>
            </w:tcBorders>
            <w:vAlign w:val="center"/>
          </w:tcPr>
          <w:p w:rsidR="00C53E66" w:rsidRPr="00413B46" w:rsidRDefault="00C53E66" w:rsidP="00B8394F">
            <w:pPr>
              <w:pStyle w:val="TABLE-cell"/>
            </w:pPr>
            <w:r w:rsidRPr="00413B46">
              <w:t>commandSize</w:t>
            </w:r>
          </w:p>
        </w:tc>
        <w:tc>
          <w:tcPr>
            <w:tcW w:w="4608" w:type="dxa"/>
            <w:tcBorders>
              <w:top w:val="single" w:sz="4"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auto"/>
              <w:bottom w:val="dashDotStroked" w:sz="24" w:space="0" w:color="auto"/>
            </w:tcBorders>
            <w:vAlign w:val="center"/>
          </w:tcPr>
          <w:p w:rsidR="00C53E66" w:rsidRPr="00413B46" w:rsidRDefault="00C53E66" w:rsidP="00B8394F">
            <w:pPr>
              <w:pStyle w:val="TABLE-cell"/>
            </w:pPr>
            <w:r w:rsidRPr="00413B46">
              <w:t>TPM_CC</w:t>
            </w:r>
          </w:p>
        </w:tc>
        <w:tc>
          <w:tcPr>
            <w:tcW w:w="2016" w:type="dxa"/>
            <w:tcBorders>
              <w:bottom w:val="dashDotStroked" w:sz="24" w:space="0" w:color="auto"/>
            </w:tcBorders>
            <w:vAlign w:val="center"/>
          </w:tcPr>
          <w:p w:rsidR="00C53E66" w:rsidRPr="00413B46" w:rsidRDefault="00C53E66" w:rsidP="00B8394F">
            <w:pPr>
              <w:pStyle w:val="TABLE-cell"/>
            </w:pPr>
            <w:r w:rsidRPr="00413B46">
              <w:t>commandCode</w:t>
            </w:r>
          </w:p>
        </w:tc>
        <w:tc>
          <w:tcPr>
            <w:tcW w:w="4608" w:type="dxa"/>
            <w:tcBorders>
              <w:bottom w:val="dashDotStroked" w:sz="24" w:space="0" w:color="auto"/>
              <w:right w:val="single" w:sz="12" w:space="0" w:color="auto"/>
            </w:tcBorders>
            <w:vAlign w:val="center"/>
          </w:tcPr>
          <w:p w:rsidR="00C53E66" w:rsidRPr="00413B46" w:rsidRDefault="00C53E66" w:rsidP="00B8394F">
            <w:pPr>
              <w:pStyle w:val="TABLE-cell"/>
            </w:pPr>
            <w:r w:rsidRPr="00413B46">
              <w:t>TPM_CC_NV_ReadLock</w:t>
            </w:r>
            <w:r w:rsidR="00A122F6" w:rsidRPr="00413B46">
              <w:t xml:space="preserve"> {NV}</w:t>
            </w:r>
          </w:p>
        </w:tc>
      </w:tr>
      <w:tr w:rsidR="00C53E66" w:rsidRPr="00413B46" w:rsidTr="00B8394F">
        <w:trPr>
          <w:jc w:val="center"/>
        </w:trPr>
        <w:tc>
          <w:tcPr>
            <w:tcW w:w="2736" w:type="dxa"/>
            <w:tcBorders>
              <w:top w:val="dashDotStroked" w:sz="24" w:space="0" w:color="auto"/>
              <w:left w:val="single" w:sz="12" w:space="0" w:color="auto"/>
              <w:bottom w:val="single" w:sz="6" w:space="0" w:color="auto"/>
            </w:tcBorders>
            <w:vAlign w:val="center"/>
          </w:tcPr>
          <w:p w:rsidR="00C53E66" w:rsidRPr="00413B46" w:rsidRDefault="00C53E66" w:rsidP="00B8394F">
            <w:pPr>
              <w:pStyle w:val="TABLE-cell"/>
            </w:pPr>
            <w:r w:rsidRPr="00413B46">
              <w:t>TPMI_RH_NV_AUTH</w:t>
            </w:r>
          </w:p>
        </w:tc>
        <w:tc>
          <w:tcPr>
            <w:tcW w:w="2016" w:type="dxa"/>
            <w:tcBorders>
              <w:top w:val="dashDotStroked" w:sz="24" w:space="0" w:color="auto"/>
              <w:bottom w:val="single" w:sz="6" w:space="0" w:color="auto"/>
            </w:tcBorders>
            <w:vAlign w:val="center"/>
          </w:tcPr>
          <w:p w:rsidR="00C53E66" w:rsidRPr="00413B46" w:rsidRDefault="00C53E66" w:rsidP="00B8394F">
            <w:pPr>
              <w:pStyle w:val="TABLE-cell"/>
            </w:pPr>
            <w:r w:rsidRPr="00413B46">
              <w:t>@authHandle</w:t>
            </w:r>
          </w:p>
        </w:tc>
        <w:tc>
          <w:tcPr>
            <w:tcW w:w="4608" w:type="dxa"/>
            <w:tcBorders>
              <w:top w:val="dashDotStroked" w:sz="24" w:space="0" w:color="auto"/>
              <w:bottom w:val="single" w:sz="6" w:space="0" w:color="auto"/>
              <w:right w:val="single" w:sz="12" w:space="0" w:color="auto"/>
            </w:tcBorders>
            <w:vAlign w:val="center"/>
          </w:tcPr>
          <w:p w:rsidR="00C53E66" w:rsidRPr="00413B46" w:rsidRDefault="00C53E66" w:rsidP="00B8394F">
            <w:pPr>
              <w:pStyle w:val="TABLE-cell"/>
            </w:pPr>
            <w:r w:rsidRPr="00413B46">
              <w:t>the handle indicating the source of the authorization value</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B8394F">
        <w:trPr>
          <w:jc w:val="center"/>
        </w:trPr>
        <w:tc>
          <w:tcPr>
            <w:tcW w:w="2736" w:type="dxa"/>
            <w:tcBorders>
              <w:top w:val="single" w:sz="6" w:space="0" w:color="auto"/>
              <w:left w:val="single" w:sz="12" w:space="0" w:color="auto"/>
              <w:bottom w:val="thinThickThinMediumGap" w:sz="12" w:space="0" w:color="auto"/>
            </w:tcBorders>
            <w:vAlign w:val="center"/>
          </w:tcPr>
          <w:p w:rsidR="00C53E66" w:rsidRPr="00413B46" w:rsidRDefault="00C53E66" w:rsidP="00B8394F">
            <w:pPr>
              <w:pStyle w:val="TABLE-cell"/>
            </w:pPr>
            <w:r w:rsidRPr="00413B46">
              <w:t>TPMI_RH_NV_INDEX</w:t>
            </w:r>
          </w:p>
        </w:tc>
        <w:tc>
          <w:tcPr>
            <w:tcW w:w="2016" w:type="dxa"/>
            <w:tcBorders>
              <w:top w:val="single" w:sz="6" w:space="0" w:color="auto"/>
              <w:bottom w:val="thinThickThinMediumGap" w:sz="12" w:space="0" w:color="auto"/>
            </w:tcBorders>
            <w:vAlign w:val="center"/>
          </w:tcPr>
          <w:p w:rsidR="00C53E66" w:rsidRPr="00413B46" w:rsidRDefault="00C53E66" w:rsidP="00B8394F">
            <w:pPr>
              <w:pStyle w:val="TABLE-cell"/>
            </w:pPr>
            <w:r w:rsidRPr="00413B46">
              <w:t>nvIndex</w:t>
            </w:r>
          </w:p>
        </w:tc>
        <w:tc>
          <w:tcPr>
            <w:tcW w:w="4608" w:type="dxa"/>
            <w:tcBorders>
              <w:top w:val="single" w:sz="6" w:space="0" w:color="auto"/>
              <w:bottom w:val="thinThickThinMediumGap" w:sz="12" w:space="0" w:color="auto"/>
              <w:right w:val="single" w:sz="12" w:space="0" w:color="auto"/>
            </w:tcBorders>
            <w:vAlign w:val="center"/>
          </w:tcPr>
          <w:p w:rsidR="00C53E66" w:rsidRPr="00413B46" w:rsidRDefault="00C53E66" w:rsidP="00B8394F">
            <w:pPr>
              <w:pStyle w:val="TABLE-cell"/>
            </w:pPr>
            <w:r w:rsidRPr="00413B46">
              <w:t>the NV Index to be locked</w:t>
            </w:r>
          </w:p>
          <w:p w:rsidR="00C53E66" w:rsidRPr="00413B46" w:rsidRDefault="00C53E66" w:rsidP="00B8394F">
            <w:pPr>
              <w:pStyle w:val="TABLE-cell"/>
              <w:rPr>
                <w:sz w:val="16"/>
              </w:rPr>
            </w:pPr>
            <w:r w:rsidRPr="00413B46">
              <w:t>Auth Index: None</w:t>
            </w:r>
          </w:p>
        </w:tc>
      </w:tr>
    </w:tbl>
    <w:p w:rsidR="00C53E66" w:rsidRPr="00413B46" w:rsidRDefault="00C53E66" w:rsidP="00C53E66">
      <w:pPr>
        <w:pStyle w:val="TABLE-title"/>
      </w:pPr>
      <w:bookmarkStart w:id="5877" w:name="_Toc380749854"/>
      <w:bookmarkStart w:id="5878" w:name="_Toc432774303"/>
      <w:bookmarkStart w:id="5879" w:name="_Toc443576448"/>
      <w:bookmarkStart w:id="5880" w:name="_Toc473814186"/>
      <w:bookmarkStart w:id="5881" w:name="_Toc536441152"/>
      <w:bookmarkStart w:id="5882" w:name="_Toc24725834"/>
      <w:r w:rsidRPr="00413B46">
        <w:t xml:space="preserve">Table </w:t>
      </w:r>
      <w:r w:rsidRPr="00C42EAF">
        <w:fldChar w:fldCharType="begin"/>
      </w:r>
      <w:r w:rsidRPr="00413B46">
        <w:instrText xml:space="preserve"> SEQ Table \* ARABIC </w:instrText>
      </w:r>
      <w:r w:rsidRPr="00C42EAF">
        <w:fldChar w:fldCharType="separate"/>
      </w:r>
      <w:ins w:id="5883" w:author="David Wooten" w:date="2019-11-15T15:49:00Z">
        <w:r w:rsidR="00D51C42">
          <w:rPr>
            <w:noProof/>
          </w:rPr>
          <w:t>239</w:t>
        </w:r>
      </w:ins>
      <w:del w:id="5884" w:author="David Wooten" w:date="2019-11-15T15:49:00Z">
        <w:r w:rsidR="00E90F60" w:rsidDel="00D51C42">
          <w:rPr>
            <w:noProof/>
          </w:rPr>
          <w:delText>235</w:delText>
        </w:r>
      </w:del>
      <w:r w:rsidRPr="00C42EAF">
        <w:fldChar w:fldCharType="end"/>
      </w:r>
      <w:r w:rsidRPr="00413B46">
        <w:t xml:space="preserve"> — TPM2_NV_ReadLock Response</w:t>
      </w:r>
      <w:bookmarkEnd w:id="5877"/>
      <w:bookmarkEnd w:id="5878"/>
      <w:bookmarkEnd w:id="5879"/>
      <w:bookmarkEnd w:id="5880"/>
      <w:bookmarkEnd w:id="5881"/>
      <w:bookmarkEnd w:id="5882"/>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736"/>
        <w:gridCol w:w="2016"/>
        <w:gridCol w:w="4608"/>
      </w:tblGrid>
      <w:tr w:rsidR="00C53E66" w:rsidRPr="00413B46" w:rsidTr="00B8394F">
        <w:trPr>
          <w:trHeight w:val="230"/>
          <w:jc w:val="center"/>
        </w:trPr>
        <w:tc>
          <w:tcPr>
            <w:tcW w:w="2736" w:type="dxa"/>
            <w:tcBorders>
              <w:top w:val="single" w:sz="12" w:space="0" w:color="auto"/>
              <w:left w:val="single" w:sz="12" w:space="0" w:color="auto"/>
              <w:bottom w:val="single" w:sz="12" w:space="0" w:color="000000"/>
            </w:tcBorders>
            <w:vAlign w:val="center"/>
          </w:tcPr>
          <w:p w:rsidR="00C53E66" w:rsidRPr="00413B46" w:rsidRDefault="00C53E66" w:rsidP="00B8394F">
            <w:pPr>
              <w:pStyle w:val="TABLE-col-heading"/>
            </w:pPr>
            <w:r w:rsidRPr="00413B46">
              <w:t>Type</w:t>
            </w:r>
          </w:p>
        </w:tc>
        <w:tc>
          <w:tcPr>
            <w:tcW w:w="2016" w:type="dxa"/>
            <w:tcBorders>
              <w:top w:val="single" w:sz="12" w:space="0" w:color="auto"/>
              <w:bottom w:val="single" w:sz="12" w:space="0" w:color="000000"/>
            </w:tcBorders>
            <w:vAlign w:val="center"/>
          </w:tcPr>
          <w:p w:rsidR="00C53E66" w:rsidRPr="00413B46" w:rsidRDefault="00C53E66" w:rsidP="00B8394F">
            <w:pPr>
              <w:pStyle w:val="TABLE-col-heading"/>
            </w:pPr>
            <w:r w:rsidRPr="00413B46">
              <w:t>Name</w:t>
            </w:r>
          </w:p>
        </w:tc>
        <w:tc>
          <w:tcPr>
            <w:tcW w:w="4608" w:type="dxa"/>
            <w:tcBorders>
              <w:top w:val="single" w:sz="12"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jc w:val="center"/>
        </w:trPr>
        <w:tc>
          <w:tcPr>
            <w:tcW w:w="2736" w:type="dxa"/>
            <w:tcBorders>
              <w:top w:val="single" w:sz="12" w:space="0" w:color="000000"/>
              <w:left w:val="single" w:sz="12" w:space="0" w:color="auto"/>
              <w:bottom w:val="single" w:sz="4"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bottom w:val="single" w:sz="4"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bottom w:val="single" w:sz="4"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jc w:val="center"/>
        </w:trPr>
        <w:tc>
          <w:tcPr>
            <w:tcW w:w="2736" w:type="dxa"/>
            <w:tcBorders>
              <w:top w:val="single" w:sz="4" w:space="0" w:color="auto"/>
              <w:left w:val="single" w:sz="12" w:space="0" w:color="auto"/>
            </w:tcBorders>
            <w:vAlign w:val="center"/>
          </w:tcPr>
          <w:p w:rsidR="00C53E66" w:rsidRPr="00413B46" w:rsidRDefault="00C53E66" w:rsidP="00B8394F">
            <w:pPr>
              <w:pStyle w:val="TABLE-cell"/>
            </w:pPr>
            <w:r w:rsidRPr="00413B46">
              <w:t>UINT32</w:t>
            </w:r>
          </w:p>
        </w:tc>
        <w:tc>
          <w:tcPr>
            <w:tcW w:w="2016" w:type="dxa"/>
            <w:tcBorders>
              <w:top w:val="single" w:sz="4" w:space="0" w:color="auto"/>
            </w:tcBorders>
            <w:vAlign w:val="center"/>
          </w:tcPr>
          <w:p w:rsidR="00C53E66" w:rsidRPr="00413B46" w:rsidRDefault="00C53E66" w:rsidP="00B8394F">
            <w:pPr>
              <w:pStyle w:val="TABLE-cell"/>
            </w:pPr>
            <w:r w:rsidRPr="00413B46">
              <w:t>responseSize</w:t>
            </w:r>
          </w:p>
        </w:tc>
        <w:tc>
          <w:tcPr>
            <w:tcW w:w="4608" w:type="dxa"/>
            <w:tcBorders>
              <w:top w:val="single" w:sz="4" w:space="0" w:color="auto"/>
              <w:right w:val="single" w:sz="12" w:space="0" w:color="auto"/>
            </w:tcBorders>
            <w:vAlign w:val="center"/>
          </w:tcPr>
          <w:p w:rsidR="00C53E66" w:rsidRPr="00413B46" w:rsidRDefault="00C53E66" w:rsidP="00B8394F">
            <w:pPr>
              <w:pStyle w:val="TABLE-cell"/>
            </w:pPr>
          </w:p>
        </w:tc>
      </w:tr>
      <w:tr w:rsidR="00C53E66" w:rsidRPr="00413B46" w:rsidTr="00B8394F">
        <w:trPr>
          <w:jc w:val="center"/>
        </w:trPr>
        <w:tc>
          <w:tcPr>
            <w:tcW w:w="2736" w:type="dxa"/>
            <w:tcBorders>
              <w:left w:val="single" w:sz="12" w:space="0" w:color="auto"/>
              <w:bottom w:val="single" w:sz="12" w:space="0" w:color="auto"/>
            </w:tcBorders>
            <w:vAlign w:val="center"/>
          </w:tcPr>
          <w:p w:rsidR="00C53E66" w:rsidRPr="00413B46" w:rsidRDefault="00C53E66" w:rsidP="00B8394F">
            <w:pPr>
              <w:pStyle w:val="TABLE-cell"/>
            </w:pPr>
            <w:r w:rsidRPr="00413B46">
              <w:t>TPM_RC</w:t>
            </w:r>
          </w:p>
        </w:tc>
        <w:tc>
          <w:tcPr>
            <w:tcW w:w="2016" w:type="dxa"/>
            <w:tcBorders>
              <w:bottom w:val="single" w:sz="12" w:space="0" w:color="auto"/>
            </w:tcBorders>
            <w:vAlign w:val="center"/>
          </w:tcPr>
          <w:p w:rsidR="00C53E66" w:rsidRPr="00413B46" w:rsidRDefault="00C53E66" w:rsidP="00B8394F">
            <w:pPr>
              <w:pStyle w:val="TABLE-cell"/>
            </w:pPr>
            <w:r w:rsidRPr="00413B46">
              <w:t>responseCode</w:t>
            </w:r>
          </w:p>
        </w:tc>
        <w:tc>
          <w:tcPr>
            <w:tcW w:w="4608" w:type="dxa"/>
            <w:tcBorders>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[[NV_ReadLock]]</w:t>
      </w:r>
    </w:p>
    <w:p w:rsidR="00C53E66" w:rsidRPr="00413B46" w:rsidRDefault="00C53E66" w:rsidP="00C53E66">
      <w:pPr>
        <w:pStyle w:val="Heading2"/>
        <w:pageBreakBefore/>
      </w:pPr>
      <w:bookmarkStart w:id="5885" w:name="_Toc310935526"/>
      <w:bookmarkStart w:id="5886" w:name="_Toc380749633"/>
      <w:bookmarkStart w:id="5887" w:name="_Toc432774075"/>
      <w:bookmarkStart w:id="5888" w:name="_Toc443720933"/>
      <w:bookmarkStart w:id="5889" w:name="_Toc443576224"/>
      <w:bookmarkStart w:id="5890" w:name="_Toc473813947"/>
      <w:bookmarkStart w:id="5891" w:name="_Toc536440908"/>
      <w:bookmarkStart w:id="5892" w:name="_Toc24725583"/>
      <w:r w:rsidRPr="00413B46">
        <w:lastRenderedPageBreak/>
        <w:t>TPM2_NV_ChangeAuth</w:t>
      </w:r>
      <w:bookmarkEnd w:id="5885"/>
      <w:bookmarkEnd w:id="5886"/>
      <w:bookmarkEnd w:id="5887"/>
      <w:bookmarkEnd w:id="5888"/>
      <w:bookmarkEnd w:id="5889"/>
      <w:bookmarkEnd w:id="5890"/>
      <w:bookmarkEnd w:id="5891"/>
      <w:bookmarkEnd w:id="5892"/>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command allows the authorization secret for an NV Index to be changed.</w:t>
      </w:r>
    </w:p>
    <w:p w:rsidR="00C53E66" w:rsidRPr="00413B46" w:rsidRDefault="00C53E66" w:rsidP="00C53E66">
      <w:pPr>
        <w:pStyle w:val="BodyText"/>
      </w:pPr>
      <w:r w:rsidRPr="00413B46">
        <w:t>If successful, the authorization secret (</w:t>
      </w:r>
      <w:r w:rsidRPr="00413B46">
        <w:rPr>
          <w:i/>
        </w:rPr>
        <w:t>authValue</w:t>
      </w:r>
      <w:r w:rsidRPr="00413B46">
        <w:t xml:space="preserve">) of the NV Index associated with </w:t>
      </w:r>
      <w:r w:rsidRPr="00413B46">
        <w:rPr>
          <w:i/>
        </w:rPr>
        <w:t>nvIndex</w:t>
      </w:r>
      <w:r w:rsidRPr="00413B46">
        <w:t xml:space="preserve"> is changed.</w:t>
      </w:r>
    </w:p>
    <w:p w:rsidR="00C53E66" w:rsidRPr="00413B46" w:rsidRDefault="00C53E66" w:rsidP="00C53E66">
      <w:pPr>
        <w:pStyle w:val="BodyText"/>
      </w:pPr>
      <w:r w:rsidRPr="00413B46">
        <w:t xml:space="preserve">This command requires that a policy session be used for authorization of </w:t>
      </w:r>
      <w:r w:rsidRPr="00413B46">
        <w:rPr>
          <w:i/>
        </w:rPr>
        <w:t>nvIndex</w:t>
      </w:r>
      <w:r w:rsidRPr="00413B46">
        <w:t xml:space="preserve"> so that the ADMIN role may be asserted and that </w:t>
      </w:r>
      <w:r w:rsidRPr="00413B46">
        <w:rPr>
          <w:i/>
        </w:rPr>
        <w:t>commandCode</w:t>
      </w:r>
      <w:r w:rsidRPr="00413B46">
        <w:t xml:space="preserve"> in the policy session context shall be TPM_CC_NV_ChangeAuth. That is, the policy must contain a specific authorization for changing the authorization value of the referenced entity.</w:t>
      </w:r>
    </w:p>
    <w:p w:rsidR="00C53E66" w:rsidRPr="00413B46" w:rsidRDefault="00C53E66" w:rsidP="00C53E66">
      <w:pPr>
        <w:pStyle w:val="NOTE"/>
      </w:pPr>
      <w:r w:rsidRPr="00413B46">
        <w:t>NOTE</w:t>
      </w:r>
      <w:r w:rsidRPr="00413B46">
        <w:tab/>
        <w:t xml:space="preserve">The reason for this restriction is to ensure that the administrative actions on </w:t>
      </w:r>
      <w:r w:rsidRPr="00413B46">
        <w:rPr>
          <w:i/>
        </w:rPr>
        <w:t>nvIndex</w:t>
      </w:r>
      <w:r w:rsidRPr="00413B46">
        <w:t xml:space="preserve"> require explicit approval while other commands may use policy that is not command-dependent.</w:t>
      </w:r>
    </w:p>
    <w:p w:rsidR="00C53E66" w:rsidRPr="00413B46" w:rsidRDefault="00C53E66" w:rsidP="00C53E66">
      <w:pPr>
        <w:pStyle w:val="BodyText"/>
      </w:pPr>
      <w:r w:rsidRPr="00413B46">
        <w:t xml:space="preserve">The size of the </w:t>
      </w:r>
      <w:r w:rsidRPr="00413B46">
        <w:rPr>
          <w:i/>
        </w:rPr>
        <w:t>newAuth</w:t>
      </w:r>
      <w:r w:rsidRPr="00413B46">
        <w:t xml:space="preserve"> value may be no larger than the size of </w:t>
      </w:r>
      <w:r w:rsidR="00B21E59" w:rsidRPr="00413B46">
        <w:t xml:space="preserve">the digest produced by the </w:t>
      </w:r>
      <w:r w:rsidR="00B21E59" w:rsidRPr="00413B46">
        <w:rPr>
          <w:i/>
        </w:rPr>
        <w:t>nameAlg</w:t>
      </w:r>
      <w:r w:rsidR="00B21E59" w:rsidRPr="00413B46">
        <w:t xml:space="preserve"> of the NV Index</w:t>
      </w:r>
      <w:r w:rsidRPr="00413B46">
        <w:t>.</w:t>
      </w:r>
    </w:p>
    <w:p w:rsidR="00C53E66" w:rsidRPr="00413B46" w:rsidRDefault="00C53E66" w:rsidP="00C53E66">
      <w:pPr>
        <w:pStyle w:val="BodyText"/>
      </w:pPr>
      <w:r w:rsidRPr="00413B46">
        <w:t xml:space="preserve">Since the NV Index authorization is changed before the response HMAC is calculated, the newAuth value is used when generating the response HMAC key if required. See TPM 2.0 Part 4 </w:t>
      </w:r>
      <w:proofErr w:type="gramStart"/>
      <w:r w:rsidRPr="00413B46">
        <w:t>ComputeResponseHMAC(</w:t>
      </w:r>
      <w:proofErr w:type="gramEnd"/>
      <w:r w:rsidRPr="00413B46">
        <w:t>).</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5893" w:name="_Toc380749855"/>
      <w:bookmarkStart w:id="5894" w:name="_Toc432774304"/>
      <w:bookmarkStart w:id="5895" w:name="_Toc443576449"/>
      <w:bookmarkStart w:id="5896" w:name="_Toc473814187"/>
      <w:bookmarkStart w:id="5897" w:name="_Toc536441153"/>
      <w:bookmarkStart w:id="5898" w:name="_Toc24725835"/>
      <w:r w:rsidRPr="00413B46">
        <w:t xml:space="preserve">Table </w:t>
      </w:r>
      <w:r w:rsidRPr="00C42EAF">
        <w:fldChar w:fldCharType="begin"/>
      </w:r>
      <w:r w:rsidRPr="00413B46">
        <w:instrText xml:space="preserve"> SEQ Table \* ARABIC </w:instrText>
      </w:r>
      <w:r w:rsidRPr="00C42EAF">
        <w:fldChar w:fldCharType="separate"/>
      </w:r>
      <w:ins w:id="5899" w:author="David Wooten" w:date="2019-11-15T15:49:00Z">
        <w:r w:rsidR="00D51C42">
          <w:rPr>
            <w:noProof/>
          </w:rPr>
          <w:t>240</w:t>
        </w:r>
      </w:ins>
      <w:del w:id="5900" w:author="David Wooten" w:date="2019-11-15T15:49:00Z">
        <w:r w:rsidR="00E90F60" w:rsidDel="00D51C42">
          <w:rPr>
            <w:noProof/>
          </w:rPr>
          <w:delText>236</w:delText>
        </w:r>
      </w:del>
      <w:r w:rsidRPr="00C42EAF">
        <w:fldChar w:fldCharType="end"/>
      </w:r>
      <w:r w:rsidRPr="00413B46">
        <w:t xml:space="preserve"> — TPM2_NV_ChangeAuth Command</w:t>
      </w:r>
      <w:bookmarkEnd w:id="5893"/>
      <w:bookmarkEnd w:id="5894"/>
      <w:bookmarkEnd w:id="5895"/>
      <w:bookmarkEnd w:id="5896"/>
      <w:bookmarkEnd w:id="5897"/>
      <w:bookmarkEnd w:id="589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B8394F">
        <w:trPr>
          <w:cantSplit/>
          <w:jc w:val="center"/>
        </w:trPr>
        <w:tc>
          <w:tcPr>
            <w:tcW w:w="2736"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TPM_CC_NV_ChangeAuth {NV}</w:t>
            </w:r>
          </w:p>
        </w:tc>
      </w:tr>
      <w:tr w:rsidR="00C53E66" w:rsidRPr="00413B46" w:rsidTr="00B8394F">
        <w:trPr>
          <w:cantSplit/>
          <w:jc w:val="center"/>
        </w:trPr>
        <w:tc>
          <w:tcPr>
            <w:tcW w:w="2736" w:type="dxa"/>
            <w:tcBorders>
              <w:top w:val="dashDotStroked" w:sz="24"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TPMI_RH_NV_INDEX</w:t>
            </w:r>
          </w:p>
        </w:tc>
        <w:tc>
          <w:tcPr>
            <w:tcW w:w="2016" w:type="dxa"/>
            <w:tcBorders>
              <w:top w:val="dashDotStroked" w:sz="24"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@nvIndex</w:t>
            </w:r>
          </w:p>
        </w:tc>
        <w:tc>
          <w:tcPr>
            <w:tcW w:w="4608" w:type="dxa"/>
            <w:tcBorders>
              <w:top w:val="dashDotStroked" w:sz="24"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handle of the entity</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ADMIN</w:t>
            </w:r>
          </w:p>
        </w:tc>
      </w:tr>
      <w:tr w:rsidR="00C53E66" w:rsidRPr="00413B46" w:rsidTr="00B8394F">
        <w:trPr>
          <w:cantSplit/>
          <w:jc w:val="center"/>
        </w:trPr>
        <w:tc>
          <w:tcPr>
            <w:tcW w:w="2736" w:type="dxa"/>
            <w:tcBorders>
              <w:top w:val="thinThickThinSmallGap" w:sz="12" w:space="0" w:color="auto"/>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TPM2B_AUTH</w:t>
            </w:r>
          </w:p>
        </w:tc>
        <w:tc>
          <w:tcPr>
            <w:tcW w:w="2016" w:type="dxa"/>
            <w:tcBorders>
              <w:top w:val="thinThickThinSmallGap"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newAuth</w:t>
            </w:r>
          </w:p>
        </w:tc>
        <w:tc>
          <w:tcPr>
            <w:tcW w:w="4608" w:type="dxa"/>
            <w:tcBorders>
              <w:top w:val="thinThickThinSmallGap" w:sz="12" w:space="0" w:color="auto"/>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new authorization value</w:t>
            </w:r>
          </w:p>
        </w:tc>
      </w:tr>
    </w:tbl>
    <w:p w:rsidR="00C53E66" w:rsidRPr="00413B46" w:rsidRDefault="00C53E66" w:rsidP="00C53E66">
      <w:pPr>
        <w:pStyle w:val="TABLE-title"/>
      </w:pPr>
      <w:bookmarkStart w:id="5901" w:name="_Toc380749856"/>
      <w:bookmarkStart w:id="5902" w:name="_Toc432774305"/>
      <w:bookmarkStart w:id="5903" w:name="_Toc443576450"/>
      <w:bookmarkStart w:id="5904" w:name="_Toc473814188"/>
      <w:bookmarkStart w:id="5905" w:name="_Toc536441154"/>
      <w:bookmarkStart w:id="5906" w:name="_Toc24725836"/>
      <w:r w:rsidRPr="00413B46">
        <w:t xml:space="preserve">Table </w:t>
      </w:r>
      <w:r w:rsidRPr="00C42EAF">
        <w:fldChar w:fldCharType="begin"/>
      </w:r>
      <w:r w:rsidRPr="00413B46">
        <w:instrText xml:space="preserve"> SEQ Table \* ARABIC </w:instrText>
      </w:r>
      <w:r w:rsidRPr="00C42EAF">
        <w:fldChar w:fldCharType="separate"/>
      </w:r>
      <w:ins w:id="5907" w:author="David Wooten" w:date="2019-11-15T15:49:00Z">
        <w:r w:rsidR="00D51C42">
          <w:rPr>
            <w:noProof/>
          </w:rPr>
          <w:t>241</w:t>
        </w:r>
      </w:ins>
      <w:del w:id="5908" w:author="David Wooten" w:date="2019-11-15T15:49:00Z">
        <w:r w:rsidR="00E90F60" w:rsidDel="00D51C42">
          <w:rPr>
            <w:noProof/>
          </w:rPr>
          <w:delText>237</w:delText>
        </w:r>
      </w:del>
      <w:r w:rsidRPr="00C42EAF">
        <w:fldChar w:fldCharType="end"/>
      </w:r>
      <w:r w:rsidRPr="00413B46">
        <w:t xml:space="preserve"> — TPM2_NV_ChangeAuth Response</w:t>
      </w:r>
      <w:bookmarkEnd w:id="5901"/>
      <w:bookmarkEnd w:id="5902"/>
      <w:bookmarkEnd w:id="5903"/>
      <w:bookmarkEnd w:id="5904"/>
      <w:bookmarkEnd w:id="5905"/>
      <w:bookmarkEnd w:id="5906"/>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pPr>
      <w:r w:rsidRPr="00413B46">
        <w:t>[[NV_ChangeAuth]]</w:t>
      </w:r>
    </w:p>
    <w:p w:rsidR="00C53E66" w:rsidRPr="00413B46" w:rsidRDefault="00C53E66" w:rsidP="00C53E66">
      <w:pPr>
        <w:pStyle w:val="Heading2"/>
        <w:pageBreakBefore/>
      </w:pPr>
      <w:bookmarkStart w:id="5909" w:name="_Ref291934211"/>
      <w:bookmarkStart w:id="5910" w:name="_Toc310935527"/>
      <w:bookmarkStart w:id="5911" w:name="_Toc380749634"/>
      <w:bookmarkStart w:id="5912" w:name="_Toc432774076"/>
      <w:bookmarkStart w:id="5913" w:name="_Toc443720934"/>
      <w:bookmarkStart w:id="5914" w:name="_Toc443576225"/>
      <w:bookmarkStart w:id="5915" w:name="_Toc473813948"/>
      <w:bookmarkStart w:id="5916" w:name="_Toc536440909"/>
      <w:bookmarkStart w:id="5917" w:name="_Toc24725584"/>
      <w:bookmarkEnd w:id="5540"/>
      <w:bookmarkEnd w:id="5541"/>
      <w:bookmarkEnd w:id="5542"/>
      <w:bookmarkEnd w:id="5543"/>
      <w:r w:rsidRPr="00413B46">
        <w:lastRenderedPageBreak/>
        <w:t>TPM2_NV_Certify</w:t>
      </w:r>
      <w:bookmarkEnd w:id="5909"/>
      <w:bookmarkEnd w:id="5910"/>
      <w:bookmarkEnd w:id="5911"/>
      <w:bookmarkEnd w:id="5912"/>
      <w:bookmarkEnd w:id="5913"/>
      <w:bookmarkEnd w:id="5914"/>
      <w:bookmarkEnd w:id="5915"/>
      <w:bookmarkEnd w:id="5916"/>
      <w:bookmarkEnd w:id="5917"/>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The purpose of this command is to certify the contents of an NV Index or portion of an NV Index.</w:t>
      </w:r>
    </w:p>
    <w:p w:rsidR="006B74E4" w:rsidRDefault="00C53E66" w:rsidP="00C53E66">
      <w:pPr>
        <w:pStyle w:val="BodyText"/>
      </w:pPr>
      <w:r w:rsidRPr="00413B46">
        <w:t xml:space="preserve">If the </w:t>
      </w:r>
      <w:r w:rsidRPr="00413B46">
        <w:rPr>
          <w:i/>
        </w:rPr>
        <w:t>sign</w:t>
      </w:r>
      <w:r w:rsidRPr="00413B46">
        <w:t xml:space="preserve"> attribute is not SET in the key referenced by </w:t>
      </w:r>
      <w:r w:rsidRPr="00413B46">
        <w:rPr>
          <w:i/>
        </w:rPr>
        <w:t xml:space="preserve">signHandle </w:t>
      </w:r>
      <w:r w:rsidRPr="00413B46">
        <w:t>then the TPM shall return TPM_RC_KEY.</w:t>
      </w:r>
    </w:p>
    <w:p w:rsidR="00C53E66" w:rsidRPr="00413B46" w:rsidRDefault="00C53E66" w:rsidP="00C53E66">
      <w:pPr>
        <w:pStyle w:val="BodyText"/>
      </w:pPr>
      <w:r w:rsidRPr="00413B46">
        <w:t xml:space="preserve">If the NV Index has been defined but the TPMA_NV_WRITTEN attribute is CLEAR, then this command shall return TPM_RC_NV_UNINITIALIZED even if </w:t>
      </w:r>
      <w:r w:rsidRPr="00413B46">
        <w:rPr>
          <w:i/>
        </w:rPr>
        <w:t>size</w:t>
      </w:r>
      <w:r w:rsidRPr="00413B46">
        <w:t xml:space="preserve"> is zero.</w:t>
      </w:r>
    </w:p>
    <w:p w:rsidR="00C53E66" w:rsidRPr="00413B46" w:rsidRDefault="00C53E66" w:rsidP="00C53E66">
      <w:pPr>
        <w:pStyle w:val="BodyText"/>
      </w:pPr>
      <w:r w:rsidRPr="00413B46">
        <w:t xml:space="preserve">If proper authorization for reading the NV Index is provided, the portion of the NV Index selected by </w:t>
      </w:r>
      <w:r w:rsidRPr="00413B46">
        <w:rPr>
          <w:i/>
        </w:rPr>
        <w:t>size</w:t>
      </w:r>
      <w:r w:rsidRPr="00413B46">
        <w:t xml:space="preserve"> and </w:t>
      </w:r>
      <w:r w:rsidRPr="00413B46">
        <w:rPr>
          <w:i/>
        </w:rPr>
        <w:t>offset</w:t>
      </w:r>
      <w:r w:rsidRPr="00413B46">
        <w:t xml:space="preserve"> are included in an attestation block and signed using the key indicated by </w:t>
      </w:r>
      <w:r w:rsidRPr="00413B46">
        <w:rPr>
          <w:i/>
        </w:rPr>
        <w:t>signHandle</w:t>
      </w:r>
      <w:r w:rsidRPr="00413B46">
        <w:t xml:space="preserve">. The attestation includes </w:t>
      </w:r>
      <w:r w:rsidRPr="00413B46">
        <w:rPr>
          <w:i/>
        </w:rPr>
        <w:t>size</w:t>
      </w:r>
      <w:r w:rsidRPr="00413B46">
        <w:t xml:space="preserve"> and </w:t>
      </w:r>
      <w:r w:rsidRPr="00413B46">
        <w:rPr>
          <w:i/>
        </w:rPr>
        <w:t>offset</w:t>
      </w:r>
      <w:r w:rsidRPr="00413B46">
        <w:t xml:space="preserve"> so that the range of the data can be determined. It also includes the NV index Name.</w:t>
      </w:r>
    </w:p>
    <w:p w:rsidR="007E2989" w:rsidRPr="00413B46" w:rsidRDefault="007E2989" w:rsidP="007E2989">
      <w:pPr>
        <w:pStyle w:val="BodyText"/>
      </w:pPr>
      <w:r w:rsidRPr="00413B46">
        <w:t xml:space="preserve">For an NV Index with the TPM_NT_COUNTER or TPM_NT_BITS attribute SET, the TPM may ignore the </w:t>
      </w:r>
      <w:r w:rsidRPr="00413B46">
        <w:rPr>
          <w:i/>
        </w:rPr>
        <w:t>offset</w:t>
      </w:r>
      <w:r w:rsidRPr="00413B46">
        <w:t xml:space="preserve"> parameter and use an offset of 0</w:t>
      </w:r>
      <w:r w:rsidR="006B74E4">
        <w:t xml:space="preserve">. </w:t>
      </w:r>
      <w:r w:rsidRPr="00413B46">
        <w:t xml:space="preserve">Therefore, it is recommended that the caller set the </w:t>
      </w:r>
      <w:r w:rsidRPr="00413B46">
        <w:rPr>
          <w:i/>
        </w:rPr>
        <w:t>offset</w:t>
      </w:r>
      <w:r w:rsidRPr="00413B46">
        <w:t xml:space="preserve"> parameter to 0 for interoperability.</w:t>
      </w:r>
    </w:p>
    <w:p w:rsidR="00C53E66" w:rsidRPr="00413B46" w:rsidRDefault="00C53E66" w:rsidP="00C53E66">
      <w:pPr>
        <w:pStyle w:val="BodyText"/>
      </w:pPr>
      <w:r w:rsidRPr="00413B46">
        <w:t xml:space="preserve">If </w:t>
      </w:r>
      <w:r w:rsidRPr="00413B46">
        <w:rPr>
          <w:i/>
        </w:rPr>
        <w:t>offset</w:t>
      </w:r>
      <w:r w:rsidRPr="00413B46">
        <w:t xml:space="preserve"> and </w:t>
      </w:r>
      <w:r w:rsidRPr="00413B46">
        <w:rPr>
          <w:i/>
        </w:rPr>
        <w:t>size</w:t>
      </w:r>
      <w:r w:rsidRPr="00413B46">
        <w:t xml:space="preserve"> add to a value that is greater than the </w:t>
      </w:r>
      <w:r w:rsidRPr="00413B46">
        <w:rPr>
          <w:i/>
        </w:rPr>
        <w:t>dataSize</w:t>
      </w:r>
      <w:r w:rsidRPr="00413B46">
        <w:t xml:space="preserve"> field of the NV Index referenced by </w:t>
      </w:r>
      <w:r w:rsidRPr="00413B46">
        <w:rPr>
          <w:i/>
        </w:rPr>
        <w:t>nvIndex</w:t>
      </w:r>
      <w:r w:rsidRPr="00413B46">
        <w:t xml:space="preserve">, the TPM shall return an error (TPM_RC_NV_RANGE). The implementation may return an error (TPM_RC_VALUE) if it performs an additional check and determines that </w:t>
      </w:r>
      <w:r w:rsidRPr="00413B46">
        <w:rPr>
          <w:i/>
        </w:rPr>
        <w:t>offset</w:t>
      </w:r>
      <w:r w:rsidRPr="00413B46">
        <w:t xml:space="preserve"> is greater than the </w:t>
      </w:r>
      <w:r w:rsidRPr="00413B46">
        <w:rPr>
          <w:i/>
        </w:rPr>
        <w:t>dataSize</w:t>
      </w:r>
      <w:r w:rsidRPr="00413B46">
        <w:t xml:space="preserve"> field of the NV Index, or if </w:t>
      </w:r>
      <w:r w:rsidRPr="00413B46">
        <w:rPr>
          <w:i/>
        </w:rPr>
        <w:t>size</w:t>
      </w:r>
      <w:r w:rsidRPr="00413B46">
        <w:t xml:space="preserve"> is greater than MAX_NV_BUFFER_SIZE.</w:t>
      </w:r>
    </w:p>
    <w:p w:rsidR="00C53E66" w:rsidRPr="00413B46" w:rsidRDefault="00C53E66" w:rsidP="00C53E66">
      <w:pPr>
        <w:pStyle w:val="NOTE"/>
      </w:pPr>
      <w:r w:rsidRPr="00413B46">
        <w:t>NOTE 1</w:t>
      </w:r>
      <w:r w:rsidRPr="00413B46">
        <w:tab/>
        <w:t xml:space="preserve">See </w:t>
      </w:r>
      <w:r w:rsidRPr="00C42EAF">
        <w:fldChar w:fldCharType="begin"/>
      </w:r>
      <w:r w:rsidRPr="00413B46">
        <w:instrText xml:space="preserve"> REF _Ref280265148 \r \h </w:instrText>
      </w:r>
      <w:r w:rsidRPr="00C42EAF">
        <w:fldChar w:fldCharType="separate"/>
      </w:r>
      <w:r w:rsidR="00D51C42">
        <w:t>18.1</w:t>
      </w:r>
      <w:r w:rsidRPr="00C42EAF">
        <w:fldChar w:fldCharType="end"/>
      </w:r>
      <w:r w:rsidRPr="00413B46">
        <w:t xml:space="preserve"> for description of how the signing scheme is selected.</w:t>
      </w:r>
    </w:p>
    <w:p w:rsidR="00C53E66" w:rsidRPr="00413B46" w:rsidRDefault="00C53E66" w:rsidP="00C53E66">
      <w:pPr>
        <w:pStyle w:val="NOTE"/>
      </w:pPr>
      <w:r w:rsidRPr="00413B46">
        <w:t>NOTE 2</w:t>
      </w:r>
      <w:r w:rsidRPr="00413B46">
        <w:tab/>
        <w:t xml:space="preserve">If </w:t>
      </w:r>
      <w:r w:rsidRPr="00413B46">
        <w:rPr>
          <w:i/>
        </w:rPr>
        <w:t>signHandle</w:t>
      </w:r>
      <w:r w:rsidRPr="00413B46">
        <w:t xml:space="preserve"> is TPM_RH_NULL, the TPMS_ATTEST structure is returned and </w:t>
      </w:r>
      <w:r w:rsidRPr="00413B46">
        <w:rPr>
          <w:i/>
        </w:rPr>
        <w:t>signature</w:t>
      </w:r>
      <w:r w:rsidRPr="00413B46">
        <w:t xml:space="preserve"> is a NULL Signature.</w:t>
      </w:r>
    </w:p>
    <w:p w:rsidR="00F7746B" w:rsidRDefault="00F7746B" w:rsidP="00F7746B">
      <w:pPr>
        <w:pStyle w:val="BodyText"/>
      </w:pPr>
      <w:r>
        <w:t xml:space="preserve">If </w:t>
      </w:r>
      <w:r>
        <w:rPr>
          <w:i/>
        </w:rPr>
        <w:t>size</w:t>
      </w:r>
      <w:r>
        <w:t xml:space="preserve"> and </w:t>
      </w:r>
      <w:r>
        <w:rPr>
          <w:i/>
        </w:rPr>
        <w:t>offset</w:t>
      </w:r>
      <w:r>
        <w:t xml:space="preserve"> are both zero (0), then </w:t>
      </w:r>
      <w:r>
        <w:rPr>
          <w:i/>
        </w:rPr>
        <w:t>certifyInfo</w:t>
      </w:r>
      <w:r>
        <w:t xml:space="preserve"> in the response will contain a </w:t>
      </w:r>
      <w:r w:rsidR="00CC4FF0">
        <w:t>TPMS_NV_DIGEST_CERTIFY_INFO</w:t>
      </w:r>
      <w:r>
        <w:t>, otherwise, it will contain a TPMS_NV_CERTIFY_INFO.</w:t>
      </w:r>
      <w:r w:rsidR="005C56ED">
        <w:t xml:space="preserve"> The digest in the </w:t>
      </w:r>
      <w:r w:rsidR="00CC4FF0">
        <w:t xml:space="preserve">TPMS_NV_DIGEST_CERTIFY_INFO </w:t>
      </w:r>
      <w:r w:rsidR="005C56ED">
        <w:t>is created using the digest of the selected signing scheme.</w:t>
      </w:r>
    </w:p>
    <w:p w:rsidR="00BB592C" w:rsidRPr="00BB592C" w:rsidRDefault="00BB592C" w:rsidP="00BB592C">
      <w:pPr>
        <w:pStyle w:val="NOTE"/>
      </w:pPr>
      <w:r w:rsidRPr="00BB592C">
        <w:t>NOTE 3</w:t>
      </w:r>
      <w:r w:rsidRPr="00BB592C">
        <w:tab/>
        <w:t xml:space="preserve">TPMS_NV_DIGEST_CERTIFY_INFO was added in revision </w:t>
      </w:r>
      <w:r w:rsidR="000267FA">
        <w:t>0</w:t>
      </w:r>
      <w:r w:rsidRPr="00BB592C">
        <w:t>1</w:t>
      </w:r>
      <w:r w:rsidR="000267FA">
        <w:t>.</w:t>
      </w:r>
      <w:r w:rsidRPr="00BB592C">
        <w:t>53</w:t>
      </w:r>
      <w:r w:rsidR="006B74E4">
        <w:t xml:space="preserve">. </w:t>
      </w:r>
      <w:r w:rsidR="006E53C4">
        <w:t>It permits TPM2_NV_</w:t>
      </w:r>
      <w:proofErr w:type="gramStart"/>
      <w:r w:rsidR="006E53C4">
        <w:t>Certify(</w:t>
      </w:r>
      <w:proofErr w:type="gramEnd"/>
      <w:r w:rsidR="006E53C4">
        <w:t>) to certify NV Index contents that are larger than MAX_NV_BUFFER_SIZE.</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5918" w:name="_Toc380749857"/>
      <w:bookmarkStart w:id="5919" w:name="_Toc432774306"/>
      <w:bookmarkStart w:id="5920" w:name="_Toc443576451"/>
      <w:bookmarkStart w:id="5921" w:name="_Toc473814189"/>
      <w:bookmarkStart w:id="5922" w:name="_Toc536441155"/>
      <w:bookmarkStart w:id="5923" w:name="_Toc24725837"/>
      <w:r w:rsidRPr="00413B46">
        <w:t xml:space="preserve">Table </w:t>
      </w:r>
      <w:r w:rsidRPr="00C42EAF">
        <w:fldChar w:fldCharType="begin"/>
      </w:r>
      <w:r w:rsidRPr="00413B46">
        <w:instrText xml:space="preserve"> SEQ Table \* ARABIC </w:instrText>
      </w:r>
      <w:r w:rsidRPr="00C42EAF">
        <w:fldChar w:fldCharType="separate"/>
      </w:r>
      <w:ins w:id="5924" w:author="David Wooten" w:date="2019-11-15T15:49:00Z">
        <w:r w:rsidR="00D51C42">
          <w:rPr>
            <w:noProof/>
          </w:rPr>
          <w:t>242</w:t>
        </w:r>
      </w:ins>
      <w:del w:id="5925" w:author="David Wooten" w:date="2019-11-15T15:49:00Z">
        <w:r w:rsidR="00E90F60" w:rsidDel="00D51C42">
          <w:rPr>
            <w:noProof/>
          </w:rPr>
          <w:delText>238</w:delText>
        </w:r>
      </w:del>
      <w:r w:rsidRPr="00C42EAF">
        <w:fldChar w:fldCharType="end"/>
      </w:r>
      <w:r w:rsidRPr="00413B46">
        <w:t xml:space="preserve"> — TPM2_NV_Certify Command</w:t>
      </w:r>
      <w:bookmarkEnd w:id="5918"/>
      <w:bookmarkEnd w:id="5919"/>
      <w:bookmarkEnd w:id="5920"/>
      <w:bookmarkEnd w:id="5921"/>
      <w:bookmarkEnd w:id="5922"/>
      <w:bookmarkEnd w:id="5923"/>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C23DBF">
        <w:trPr>
          <w:jc w:val="center"/>
        </w:trPr>
        <w:tc>
          <w:tcPr>
            <w:tcW w:w="2736" w:type="dxa"/>
            <w:tcBorders>
              <w:top w:val="single" w:sz="12" w:space="0" w:color="auto"/>
              <w:left w:val="single" w:sz="12" w:space="0" w:color="auto"/>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auto"/>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auto"/>
              <w:left w:val="single" w:sz="8" w:space="0" w:color="auto"/>
              <w:bottom w:val="single" w:sz="12" w:space="0" w:color="000000"/>
              <w:right w:val="single" w:sz="12" w:space="0" w:color="auto"/>
            </w:tcBorders>
            <w:vAlign w:val="center"/>
          </w:tcPr>
          <w:p w:rsidR="00C53E66" w:rsidRPr="00413B46" w:rsidRDefault="00C53E66" w:rsidP="00B8394F">
            <w:pPr>
              <w:pStyle w:val="TABLE-col-heading"/>
            </w:pPr>
            <w:r w:rsidRPr="00413B46">
              <w:t>Description</w:t>
            </w:r>
          </w:p>
        </w:tc>
      </w:tr>
      <w:tr w:rsidR="00C53E66" w:rsidRPr="00413B46" w:rsidTr="00C23DBF">
        <w:trPr>
          <w:jc w:val="center"/>
        </w:trPr>
        <w:tc>
          <w:tcPr>
            <w:tcW w:w="2736" w:type="dxa"/>
            <w:tcBorders>
              <w:top w:val="single" w:sz="12" w:space="0" w:color="000000"/>
              <w:left w:val="single" w:sz="12" w:space="0" w:color="auto"/>
              <w:right w:val="single" w:sz="8" w:space="0" w:color="auto"/>
            </w:tcBorders>
            <w:vAlign w:val="center"/>
          </w:tcPr>
          <w:p w:rsidR="00C53E66" w:rsidRPr="00413B46" w:rsidRDefault="00C53E66" w:rsidP="00B8394F">
            <w:pPr>
              <w:pStyle w:val="TABLE-cell"/>
            </w:pPr>
            <w:r w:rsidRPr="00413B46">
              <w:t>TPMI_ST_COMMAND_TAG</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auto"/>
            </w:tcBorders>
            <w:vAlign w:val="center"/>
          </w:tcPr>
          <w:p w:rsidR="00C53E66" w:rsidRPr="00413B46" w:rsidRDefault="00C53E66" w:rsidP="00B8394F">
            <w:pPr>
              <w:pStyle w:val="TABLE-cell"/>
            </w:pPr>
            <w:r w:rsidRPr="00413B46">
              <w:rPr>
                <w:lang w:eastAsia="zh-CN"/>
              </w:rPr>
              <w:t>TPM_ST_SESSIONS</w:t>
            </w:r>
          </w:p>
        </w:tc>
      </w:tr>
      <w:tr w:rsidR="00C53E66" w:rsidRPr="00413B46" w:rsidTr="00C23DBF">
        <w:trPr>
          <w:jc w:val="center"/>
        </w:trPr>
        <w:tc>
          <w:tcPr>
            <w:tcW w:w="2736"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commandSize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p>
        </w:tc>
      </w:tr>
      <w:tr w:rsidR="00C53E66" w:rsidRPr="00413B46" w:rsidTr="00C23DBF">
        <w:trPr>
          <w:jc w:val="center"/>
        </w:trPr>
        <w:tc>
          <w:tcPr>
            <w:tcW w:w="2736" w:type="dxa"/>
            <w:tcBorders>
              <w:left w:val="single" w:sz="12" w:space="0" w:color="auto"/>
              <w:bottom w:val="dashDotStroked" w:sz="24" w:space="0" w:color="auto"/>
              <w:right w:val="single" w:sz="8" w:space="0" w:color="auto"/>
            </w:tcBorders>
            <w:vAlign w:val="center"/>
          </w:tcPr>
          <w:p w:rsidR="00C53E66" w:rsidRPr="00413B46" w:rsidRDefault="00C53E66" w:rsidP="00B8394F">
            <w:pPr>
              <w:pStyle w:val="TABLE-cell"/>
            </w:pPr>
            <w:r w:rsidRPr="00413B46">
              <w:t>TPM_CC</w:t>
            </w:r>
          </w:p>
        </w:tc>
        <w:tc>
          <w:tcPr>
            <w:tcW w:w="2016" w:type="dxa"/>
            <w:tcBorders>
              <w:left w:val="single" w:sz="8" w:space="0" w:color="auto"/>
              <w:bottom w:val="dashDotStroked" w:sz="24" w:space="0" w:color="auto"/>
              <w:right w:val="single" w:sz="8" w:space="0" w:color="auto"/>
            </w:tcBorders>
            <w:vAlign w:val="center"/>
          </w:tcPr>
          <w:p w:rsidR="00C53E66" w:rsidRPr="00413B46" w:rsidRDefault="00C53E66" w:rsidP="00B8394F">
            <w:pPr>
              <w:pStyle w:val="TABLE-cell"/>
            </w:pPr>
            <w:r w:rsidRPr="00413B46">
              <w:t>commandCode</w:t>
            </w:r>
          </w:p>
        </w:tc>
        <w:tc>
          <w:tcPr>
            <w:tcW w:w="4608" w:type="dxa"/>
            <w:tcBorders>
              <w:left w:val="single" w:sz="8" w:space="0" w:color="auto"/>
              <w:bottom w:val="dashDotStroked" w:sz="24" w:space="0" w:color="auto"/>
              <w:right w:val="single" w:sz="12" w:space="0" w:color="auto"/>
            </w:tcBorders>
            <w:vAlign w:val="center"/>
          </w:tcPr>
          <w:p w:rsidR="00C53E66" w:rsidRPr="00413B46" w:rsidRDefault="00C53E66" w:rsidP="00B8394F">
            <w:pPr>
              <w:pStyle w:val="TABLE-cell"/>
            </w:pPr>
            <w:r w:rsidRPr="00413B46">
              <w:t>TPM_CC_NV_Certify</w:t>
            </w:r>
          </w:p>
        </w:tc>
      </w:tr>
      <w:tr w:rsidR="00C53E66" w:rsidRPr="00413B46" w:rsidTr="00C23DBF">
        <w:trPr>
          <w:jc w:val="center"/>
        </w:trPr>
        <w:tc>
          <w:tcPr>
            <w:tcW w:w="2736" w:type="dxa"/>
            <w:tcBorders>
              <w:top w:val="single" w:sz="6"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TPMI_DH_OBJECT+</w:t>
            </w:r>
          </w:p>
        </w:tc>
        <w:tc>
          <w:tcPr>
            <w:tcW w:w="2016" w:type="dxa"/>
            <w:tcBorders>
              <w:top w:val="single" w:sz="6"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@signHandle</w:t>
            </w:r>
          </w:p>
        </w:tc>
        <w:tc>
          <w:tcPr>
            <w:tcW w:w="4608" w:type="dxa"/>
            <w:tcBorders>
              <w:top w:val="single" w:sz="6"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handle of the key used to sign the attestation structure</w:t>
            </w:r>
          </w:p>
          <w:p w:rsidR="00C53E66" w:rsidRPr="00413B46" w:rsidRDefault="00C53E66" w:rsidP="00B8394F">
            <w:pPr>
              <w:pStyle w:val="TABLE-cell"/>
            </w:pPr>
            <w:r w:rsidRPr="00413B46">
              <w:t>Auth Index: 1</w:t>
            </w:r>
          </w:p>
          <w:p w:rsidR="00C53E66" w:rsidRPr="00413B46" w:rsidRDefault="00C53E66" w:rsidP="00B8394F">
            <w:pPr>
              <w:pStyle w:val="TABLE-cell"/>
            </w:pPr>
            <w:r w:rsidRPr="00413B46">
              <w:t>Auth Role: USER</w:t>
            </w:r>
          </w:p>
        </w:tc>
      </w:tr>
      <w:tr w:rsidR="00C53E66" w:rsidRPr="00413B46" w:rsidTr="00C23DBF">
        <w:trPr>
          <w:jc w:val="center"/>
        </w:trPr>
        <w:tc>
          <w:tcPr>
            <w:tcW w:w="2736" w:type="dxa"/>
            <w:tcBorders>
              <w:top w:val="single" w:sz="6"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TPMI_RH_NV_AUTH</w:t>
            </w:r>
          </w:p>
        </w:tc>
        <w:tc>
          <w:tcPr>
            <w:tcW w:w="2016" w:type="dxa"/>
            <w:tcBorders>
              <w:top w:val="single" w:sz="6"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@authHandle</w:t>
            </w:r>
          </w:p>
        </w:tc>
        <w:tc>
          <w:tcPr>
            <w:tcW w:w="4608" w:type="dxa"/>
            <w:tcBorders>
              <w:top w:val="single" w:sz="6"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handle indicating the source of the authorization value for the NV Index</w:t>
            </w:r>
          </w:p>
          <w:p w:rsidR="00C53E66" w:rsidRPr="00413B46" w:rsidRDefault="00C53E66" w:rsidP="00B8394F">
            <w:pPr>
              <w:pStyle w:val="TABLE-cell"/>
            </w:pPr>
            <w:r w:rsidRPr="00413B46">
              <w:t>Auth Index: 2</w:t>
            </w:r>
          </w:p>
          <w:p w:rsidR="00C53E66" w:rsidRPr="00413B46" w:rsidRDefault="00C53E66" w:rsidP="00B8394F">
            <w:pPr>
              <w:pStyle w:val="TABLE-cell"/>
            </w:pPr>
            <w:r w:rsidRPr="00413B46">
              <w:t>Auth Role: USER</w:t>
            </w:r>
          </w:p>
        </w:tc>
      </w:tr>
      <w:tr w:rsidR="00C53E66" w:rsidRPr="00413B46" w:rsidTr="00C23DBF">
        <w:trPr>
          <w:jc w:val="center"/>
        </w:trPr>
        <w:tc>
          <w:tcPr>
            <w:tcW w:w="2736" w:type="dxa"/>
            <w:tcBorders>
              <w:top w:val="single" w:sz="6" w:space="0" w:color="auto"/>
              <w:left w:val="single" w:sz="12"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TPMI_RH_NV_INDEX</w:t>
            </w:r>
          </w:p>
        </w:tc>
        <w:tc>
          <w:tcPr>
            <w:tcW w:w="2016" w:type="dxa"/>
            <w:tcBorders>
              <w:top w:val="single" w:sz="6" w:space="0" w:color="auto"/>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nvIndex</w:t>
            </w:r>
          </w:p>
        </w:tc>
        <w:tc>
          <w:tcPr>
            <w:tcW w:w="4608" w:type="dxa"/>
            <w:tcBorders>
              <w:top w:val="single" w:sz="6" w:space="0" w:color="auto"/>
              <w:left w:val="single" w:sz="8" w:space="0" w:color="auto"/>
              <w:bottom w:val="thinThickThinSmallGap" w:sz="12" w:space="0" w:color="auto"/>
              <w:right w:val="single" w:sz="12" w:space="0" w:color="auto"/>
            </w:tcBorders>
            <w:vAlign w:val="center"/>
          </w:tcPr>
          <w:p w:rsidR="00C53E66" w:rsidRPr="00413B46" w:rsidRDefault="00C53E66" w:rsidP="00B8394F">
            <w:pPr>
              <w:pStyle w:val="TABLE-cell"/>
            </w:pPr>
            <w:r w:rsidRPr="00413B46">
              <w:t>Index for the area to be certified</w:t>
            </w:r>
          </w:p>
          <w:p w:rsidR="00C53E66" w:rsidRPr="00413B46" w:rsidRDefault="00C53E66" w:rsidP="00B8394F">
            <w:pPr>
              <w:pStyle w:val="TABLE-cell"/>
              <w:rPr>
                <w:sz w:val="16"/>
              </w:rPr>
            </w:pPr>
            <w:r w:rsidRPr="00413B46">
              <w:t>Auth Index: None</w:t>
            </w:r>
          </w:p>
        </w:tc>
      </w:tr>
      <w:tr w:rsidR="00C53E66" w:rsidRPr="00413B46" w:rsidTr="00C23DBF">
        <w:trPr>
          <w:jc w:val="center"/>
        </w:trPr>
        <w:tc>
          <w:tcPr>
            <w:tcW w:w="2736" w:type="dxa"/>
            <w:tcBorders>
              <w:top w:val="thinThickThinSmallGap" w:sz="12" w:space="0" w:color="auto"/>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TPM2B_DATA</w:t>
            </w:r>
          </w:p>
        </w:tc>
        <w:tc>
          <w:tcPr>
            <w:tcW w:w="2016" w:type="dxa"/>
            <w:tcBorders>
              <w:top w:val="thinThickThinSmallGap" w:sz="12" w:space="0" w:color="auto"/>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qualifyingData</w:t>
            </w:r>
          </w:p>
        </w:tc>
        <w:tc>
          <w:tcPr>
            <w:tcW w:w="4608" w:type="dxa"/>
            <w:tcBorders>
              <w:top w:val="thinThickThinSmallGap" w:sz="12" w:space="0" w:color="auto"/>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user-provided qualifying data</w:t>
            </w:r>
          </w:p>
        </w:tc>
      </w:tr>
      <w:tr w:rsidR="00C53E66" w:rsidRPr="00413B46" w:rsidTr="00C23DBF">
        <w:trPr>
          <w:jc w:val="center"/>
        </w:trPr>
        <w:tc>
          <w:tcPr>
            <w:tcW w:w="2736" w:type="dxa"/>
            <w:tcBorders>
              <w:left w:val="single" w:sz="12" w:space="0" w:color="auto"/>
              <w:bottom w:val="single" w:sz="6" w:space="0" w:color="auto"/>
              <w:right w:val="single" w:sz="8" w:space="0" w:color="auto"/>
            </w:tcBorders>
            <w:vAlign w:val="center"/>
          </w:tcPr>
          <w:p w:rsidR="00C53E66" w:rsidRPr="00413B46" w:rsidRDefault="00C53E66" w:rsidP="00B8394F">
            <w:pPr>
              <w:pStyle w:val="TABLE-cell"/>
            </w:pPr>
            <w:r w:rsidRPr="00413B46">
              <w:t>TPMT_SIG_SCHEME+</w:t>
            </w:r>
          </w:p>
        </w:tc>
        <w:tc>
          <w:tcPr>
            <w:tcW w:w="2016" w:type="dxa"/>
            <w:tcBorders>
              <w:left w:val="single" w:sz="8" w:space="0" w:color="auto"/>
              <w:bottom w:val="single" w:sz="6" w:space="0" w:color="auto"/>
              <w:right w:val="single" w:sz="8" w:space="0" w:color="auto"/>
            </w:tcBorders>
            <w:vAlign w:val="center"/>
          </w:tcPr>
          <w:p w:rsidR="00C53E66" w:rsidRPr="00413B46" w:rsidRDefault="00C53E66" w:rsidP="00B8394F">
            <w:pPr>
              <w:pStyle w:val="TABLE-cell"/>
            </w:pPr>
            <w:r w:rsidRPr="00413B46">
              <w:t>inScheme</w:t>
            </w:r>
          </w:p>
        </w:tc>
        <w:tc>
          <w:tcPr>
            <w:tcW w:w="4608" w:type="dxa"/>
            <w:tcBorders>
              <w:left w:val="single" w:sz="8" w:space="0" w:color="auto"/>
              <w:bottom w:val="single" w:sz="6" w:space="0" w:color="auto"/>
              <w:right w:val="single" w:sz="12" w:space="0" w:color="auto"/>
            </w:tcBorders>
            <w:vAlign w:val="center"/>
          </w:tcPr>
          <w:p w:rsidR="00C53E66" w:rsidRPr="00413B46" w:rsidRDefault="00C53E66" w:rsidP="00B8394F">
            <w:pPr>
              <w:pStyle w:val="TABLE-cell"/>
            </w:pPr>
            <w:r w:rsidRPr="00413B46">
              <w:t xml:space="preserve">signing scheme to use if the </w:t>
            </w:r>
            <w:r w:rsidRPr="00413B46">
              <w:rPr>
                <w:i/>
              </w:rPr>
              <w:t>scheme</w:t>
            </w:r>
            <w:r w:rsidRPr="00413B46">
              <w:t xml:space="preserve"> for </w:t>
            </w:r>
            <w:r w:rsidRPr="00413B46">
              <w:rPr>
                <w:i/>
              </w:rPr>
              <w:t>signHandle</w:t>
            </w:r>
            <w:r w:rsidRPr="00413B46">
              <w:t xml:space="preserve"> is TPM_ALG_NULL</w:t>
            </w:r>
          </w:p>
        </w:tc>
      </w:tr>
      <w:tr w:rsidR="00C53E66" w:rsidRPr="00413B46" w:rsidTr="00C23DBF">
        <w:trPr>
          <w:trHeight w:val="291"/>
          <w:jc w:val="center"/>
        </w:trPr>
        <w:tc>
          <w:tcPr>
            <w:tcW w:w="2736" w:type="dxa"/>
            <w:tcBorders>
              <w:top w:val="single" w:sz="6" w:space="0" w:color="auto"/>
              <w:left w:val="single" w:sz="12" w:space="0" w:color="auto"/>
              <w:right w:val="single" w:sz="8" w:space="0" w:color="auto"/>
            </w:tcBorders>
            <w:vAlign w:val="center"/>
          </w:tcPr>
          <w:p w:rsidR="00C53E66" w:rsidRPr="00413B46" w:rsidRDefault="00C53E66" w:rsidP="00B8394F">
            <w:pPr>
              <w:pStyle w:val="TABLE-cell"/>
            </w:pPr>
            <w:r w:rsidRPr="00413B46">
              <w:t>UINT16</w:t>
            </w:r>
          </w:p>
        </w:tc>
        <w:tc>
          <w:tcPr>
            <w:tcW w:w="2016" w:type="dxa"/>
            <w:tcBorders>
              <w:top w:val="single" w:sz="6" w:space="0" w:color="auto"/>
              <w:left w:val="single" w:sz="8" w:space="0" w:color="auto"/>
              <w:right w:val="single" w:sz="8" w:space="0" w:color="auto"/>
            </w:tcBorders>
            <w:vAlign w:val="center"/>
          </w:tcPr>
          <w:p w:rsidR="00C53E66" w:rsidRPr="00413B46" w:rsidRDefault="00C53E66" w:rsidP="00B8394F">
            <w:pPr>
              <w:pStyle w:val="TABLE-cell"/>
            </w:pPr>
            <w:r w:rsidRPr="00413B46">
              <w:t>size</w:t>
            </w:r>
          </w:p>
        </w:tc>
        <w:tc>
          <w:tcPr>
            <w:tcW w:w="4608" w:type="dxa"/>
            <w:tcBorders>
              <w:top w:val="single" w:sz="6" w:space="0" w:color="auto"/>
              <w:left w:val="single" w:sz="8" w:space="0" w:color="auto"/>
              <w:right w:val="single" w:sz="12" w:space="0" w:color="auto"/>
            </w:tcBorders>
            <w:vAlign w:val="center"/>
          </w:tcPr>
          <w:p w:rsidR="00C53E66" w:rsidRPr="00413B46" w:rsidRDefault="00C53E66" w:rsidP="00B8394F">
            <w:pPr>
              <w:pStyle w:val="TABLE-cell"/>
            </w:pPr>
            <w:r w:rsidRPr="00413B46">
              <w:t>number of octets to certify</w:t>
            </w:r>
          </w:p>
        </w:tc>
      </w:tr>
      <w:tr w:rsidR="00C53E66" w:rsidRPr="00413B46" w:rsidTr="00C23DBF">
        <w:trPr>
          <w:jc w:val="center"/>
        </w:trPr>
        <w:tc>
          <w:tcPr>
            <w:tcW w:w="2736" w:type="dxa"/>
            <w:tcBorders>
              <w:left w:val="single" w:sz="12" w:space="0" w:color="auto"/>
              <w:bottom w:val="single" w:sz="12" w:space="0" w:color="auto"/>
              <w:right w:val="single" w:sz="8" w:space="0" w:color="auto"/>
            </w:tcBorders>
            <w:vAlign w:val="center"/>
          </w:tcPr>
          <w:p w:rsidR="00C53E66" w:rsidRPr="00413B46" w:rsidRDefault="00C53E66" w:rsidP="00B8394F">
            <w:pPr>
              <w:pStyle w:val="TABLE-cell"/>
            </w:pPr>
            <w:r w:rsidRPr="00413B46">
              <w:t>UINT16</w:t>
            </w:r>
          </w:p>
        </w:tc>
        <w:tc>
          <w:tcPr>
            <w:tcW w:w="2016" w:type="dxa"/>
            <w:tcBorders>
              <w:left w:val="single" w:sz="8" w:space="0" w:color="auto"/>
              <w:bottom w:val="single" w:sz="12" w:space="0" w:color="auto"/>
              <w:right w:val="single" w:sz="8" w:space="0" w:color="auto"/>
            </w:tcBorders>
            <w:vAlign w:val="center"/>
          </w:tcPr>
          <w:p w:rsidR="00C53E66" w:rsidRPr="00413B46" w:rsidRDefault="00C53E66" w:rsidP="00B8394F">
            <w:pPr>
              <w:pStyle w:val="TABLE-cell"/>
            </w:pPr>
            <w:r w:rsidRPr="00413B46">
              <w:t>offset</w:t>
            </w:r>
          </w:p>
        </w:tc>
        <w:tc>
          <w:tcPr>
            <w:tcW w:w="4608" w:type="dxa"/>
            <w:tcBorders>
              <w:left w:val="single" w:sz="8" w:space="0" w:color="auto"/>
              <w:bottom w:val="single" w:sz="12" w:space="0" w:color="auto"/>
              <w:right w:val="single" w:sz="12" w:space="0" w:color="auto"/>
            </w:tcBorders>
            <w:vAlign w:val="center"/>
          </w:tcPr>
          <w:p w:rsidR="00C53E66" w:rsidRPr="00413B46" w:rsidRDefault="00C53E66" w:rsidP="00B8394F">
            <w:pPr>
              <w:pStyle w:val="TABLE-cell"/>
            </w:pPr>
            <w:r w:rsidRPr="00413B46">
              <w:t xml:space="preserve">octet offset into the </w:t>
            </w:r>
            <w:r w:rsidR="001E14FA" w:rsidRPr="00413B46">
              <w:t xml:space="preserve">NV </w:t>
            </w:r>
            <w:r w:rsidRPr="00413B46">
              <w:t>area</w:t>
            </w:r>
          </w:p>
          <w:p w:rsidR="00C53E66" w:rsidRPr="00413B46" w:rsidRDefault="00C53E66" w:rsidP="00B8394F">
            <w:pPr>
              <w:pStyle w:val="TABLE-cell"/>
            </w:pPr>
            <w:r w:rsidRPr="00413B46">
              <w:t xml:space="preserve">This value shall be less than or equal to the size of the </w:t>
            </w:r>
            <w:r w:rsidRPr="00413B46">
              <w:rPr>
                <w:i/>
              </w:rPr>
              <w:t>nvIndex</w:t>
            </w:r>
            <w:r w:rsidRPr="00413B46">
              <w:t xml:space="preserve"> data.</w:t>
            </w:r>
          </w:p>
        </w:tc>
      </w:tr>
    </w:tbl>
    <w:p w:rsidR="00C53E66" w:rsidRPr="00413B46" w:rsidRDefault="00C53E66" w:rsidP="00C53E66">
      <w:pPr>
        <w:pStyle w:val="TABLE-title"/>
      </w:pPr>
      <w:bookmarkStart w:id="5926" w:name="_Toc380749858"/>
      <w:bookmarkStart w:id="5927" w:name="_Toc432774307"/>
      <w:bookmarkStart w:id="5928" w:name="_Toc443576452"/>
      <w:bookmarkStart w:id="5929" w:name="_Toc473814190"/>
      <w:bookmarkStart w:id="5930" w:name="_Toc536441156"/>
      <w:bookmarkStart w:id="5931" w:name="_Toc24725838"/>
      <w:r w:rsidRPr="00413B46">
        <w:t xml:space="preserve">Table </w:t>
      </w:r>
      <w:r w:rsidRPr="00C42EAF">
        <w:fldChar w:fldCharType="begin"/>
      </w:r>
      <w:r w:rsidRPr="00413B46">
        <w:instrText xml:space="preserve"> SEQ Table \* ARABIC </w:instrText>
      </w:r>
      <w:r w:rsidRPr="00C42EAF">
        <w:fldChar w:fldCharType="separate"/>
      </w:r>
      <w:ins w:id="5932" w:author="David Wooten" w:date="2019-11-15T15:49:00Z">
        <w:r w:rsidR="00D51C42">
          <w:rPr>
            <w:noProof/>
          </w:rPr>
          <w:t>243</w:t>
        </w:r>
      </w:ins>
      <w:del w:id="5933" w:author="David Wooten" w:date="2019-11-15T15:49:00Z">
        <w:r w:rsidR="00E90F60" w:rsidDel="00D51C42">
          <w:rPr>
            <w:noProof/>
          </w:rPr>
          <w:delText>239</w:delText>
        </w:r>
      </w:del>
      <w:r w:rsidRPr="00C42EAF">
        <w:fldChar w:fldCharType="end"/>
      </w:r>
      <w:r w:rsidRPr="00413B46">
        <w:t xml:space="preserve"> — TPM2_NV_Certify Response</w:t>
      </w:r>
      <w:bookmarkEnd w:id="5926"/>
      <w:bookmarkEnd w:id="5927"/>
      <w:bookmarkEnd w:id="5928"/>
      <w:bookmarkEnd w:id="5929"/>
      <w:bookmarkEnd w:id="5930"/>
      <w:bookmarkEnd w:id="5931"/>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C53E66" w:rsidRPr="00413B46" w:rsidTr="00B8394F">
        <w:trPr>
          <w:cantSplit/>
          <w:jc w:val="center"/>
        </w:trPr>
        <w:tc>
          <w:tcPr>
            <w:tcW w:w="2736" w:type="dxa"/>
            <w:tcBorders>
              <w:top w:val="single" w:sz="12" w:space="0" w:color="000000"/>
              <w:left w:val="single" w:sz="12" w:space="0" w:color="000000"/>
              <w:bottom w:val="single" w:sz="12" w:space="0" w:color="000000"/>
              <w:right w:val="single" w:sz="8" w:space="0" w:color="auto"/>
            </w:tcBorders>
            <w:vAlign w:val="center"/>
          </w:tcPr>
          <w:p w:rsidR="00C53E66" w:rsidRPr="00413B46" w:rsidRDefault="00C53E66" w:rsidP="00B8394F">
            <w:pPr>
              <w:pStyle w:val="TABLE-col-heading"/>
            </w:pPr>
            <w:r w:rsidRPr="00413B46">
              <w:t>Type</w:t>
            </w:r>
          </w:p>
        </w:tc>
        <w:tc>
          <w:tcPr>
            <w:tcW w:w="2016" w:type="dxa"/>
            <w:tcBorders>
              <w:top w:val="single" w:sz="12" w:space="0" w:color="000000"/>
              <w:left w:val="single" w:sz="8" w:space="0" w:color="auto"/>
              <w:bottom w:val="single" w:sz="12" w:space="0" w:color="000000"/>
              <w:right w:val="single" w:sz="8" w:space="0" w:color="auto"/>
            </w:tcBorders>
            <w:vAlign w:val="center"/>
          </w:tcPr>
          <w:p w:rsidR="00C53E66" w:rsidRPr="00413B46" w:rsidRDefault="00C53E66" w:rsidP="00B8394F">
            <w:pPr>
              <w:pStyle w:val="TABLE-col-heading"/>
            </w:pPr>
            <w:r w:rsidRPr="00413B46">
              <w:t>Name</w:t>
            </w:r>
          </w:p>
        </w:tc>
        <w:tc>
          <w:tcPr>
            <w:tcW w:w="4608" w:type="dxa"/>
            <w:tcBorders>
              <w:top w:val="single" w:sz="12" w:space="0" w:color="000000"/>
              <w:left w:val="single" w:sz="8" w:space="0" w:color="auto"/>
              <w:bottom w:val="single" w:sz="12" w:space="0" w:color="000000"/>
              <w:right w:val="single" w:sz="12" w:space="0" w:color="000000"/>
            </w:tcBorders>
            <w:vAlign w:val="center"/>
          </w:tcPr>
          <w:p w:rsidR="00C53E66" w:rsidRPr="00413B46" w:rsidRDefault="00C53E66" w:rsidP="00B8394F">
            <w:pPr>
              <w:pStyle w:val="TABLE-col-heading"/>
            </w:pPr>
            <w:r w:rsidRPr="00413B46">
              <w:t>Description</w:t>
            </w:r>
          </w:p>
        </w:tc>
      </w:tr>
      <w:tr w:rsidR="00C53E66" w:rsidRPr="00413B46" w:rsidTr="00B8394F">
        <w:trPr>
          <w:cantSplit/>
          <w:jc w:val="center"/>
        </w:trPr>
        <w:tc>
          <w:tcPr>
            <w:tcW w:w="2736" w:type="dxa"/>
            <w:tcBorders>
              <w:top w:val="single" w:sz="12" w:space="0" w:color="000000"/>
              <w:left w:val="single" w:sz="12" w:space="0" w:color="000000"/>
              <w:right w:val="single" w:sz="8" w:space="0" w:color="auto"/>
            </w:tcBorders>
            <w:vAlign w:val="center"/>
          </w:tcPr>
          <w:p w:rsidR="00C53E66" w:rsidRPr="00413B46" w:rsidRDefault="00C53E66" w:rsidP="00B8394F">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C53E66" w:rsidRPr="00413B46" w:rsidRDefault="00C53E66" w:rsidP="00B8394F">
            <w:pPr>
              <w:pStyle w:val="TABLE-cell"/>
            </w:pPr>
            <w:r w:rsidRPr="00413B46">
              <w:t>tag</w:t>
            </w:r>
          </w:p>
        </w:tc>
        <w:tc>
          <w:tcPr>
            <w:tcW w:w="4608" w:type="dxa"/>
            <w:tcBorders>
              <w:top w:val="single" w:sz="12" w:space="0" w:color="000000"/>
              <w:left w:val="single" w:sz="8" w:space="0" w:color="auto"/>
              <w:right w:val="single" w:sz="12" w:space="0" w:color="000000"/>
            </w:tcBorders>
            <w:vAlign w:val="center"/>
          </w:tcPr>
          <w:p w:rsidR="00C53E66" w:rsidRPr="00413B46" w:rsidRDefault="00C53E66" w:rsidP="00B8394F">
            <w:pPr>
              <w:pStyle w:val="TABLE-cell"/>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cantSplit/>
          <w:jc w:val="center"/>
        </w:trPr>
        <w:tc>
          <w:tcPr>
            <w:tcW w:w="2736" w:type="dxa"/>
            <w:tcBorders>
              <w:left w:val="single" w:sz="12" w:space="0" w:color="000000"/>
              <w:right w:val="single" w:sz="8" w:space="0" w:color="auto"/>
            </w:tcBorders>
            <w:vAlign w:val="center"/>
          </w:tcPr>
          <w:p w:rsidR="00C53E66" w:rsidRPr="00413B46" w:rsidRDefault="00C53E66" w:rsidP="00B8394F">
            <w:pPr>
              <w:pStyle w:val="TABLE-cell"/>
            </w:pPr>
            <w:r w:rsidRPr="00413B46">
              <w:t>UINT32</w:t>
            </w:r>
          </w:p>
        </w:tc>
        <w:tc>
          <w:tcPr>
            <w:tcW w:w="2016" w:type="dxa"/>
            <w:tcBorders>
              <w:left w:val="single" w:sz="8" w:space="0" w:color="auto"/>
              <w:right w:val="single" w:sz="8" w:space="0" w:color="auto"/>
            </w:tcBorders>
            <w:vAlign w:val="center"/>
          </w:tcPr>
          <w:p w:rsidR="00C53E66" w:rsidRPr="00413B46" w:rsidRDefault="00C53E66" w:rsidP="00B8394F">
            <w:pPr>
              <w:pStyle w:val="TABLE-cell"/>
            </w:pPr>
            <w:r w:rsidRPr="00413B46">
              <w:t>responseSize</w:t>
            </w:r>
          </w:p>
        </w:tc>
        <w:tc>
          <w:tcPr>
            <w:tcW w:w="4608" w:type="dxa"/>
            <w:tcBorders>
              <w:left w:val="single" w:sz="8" w:space="0" w:color="auto"/>
              <w:right w:val="single" w:sz="12" w:space="0" w:color="000000"/>
            </w:tcBorders>
            <w:vAlign w:val="center"/>
          </w:tcPr>
          <w:p w:rsidR="00C53E66" w:rsidRPr="00413B46" w:rsidRDefault="00C53E66" w:rsidP="00B8394F">
            <w:pPr>
              <w:pStyle w:val="TABLE-cell"/>
            </w:pPr>
          </w:p>
        </w:tc>
      </w:tr>
      <w:tr w:rsidR="00C53E66" w:rsidRPr="00413B46" w:rsidTr="00B8394F">
        <w:trPr>
          <w:cantSplit/>
          <w:jc w:val="center"/>
        </w:trPr>
        <w:tc>
          <w:tcPr>
            <w:tcW w:w="2736" w:type="dxa"/>
            <w:tcBorders>
              <w:left w:val="single" w:sz="12" w:space="0" w:color="000000"/>
              <w:bottom w:val="thinThickThinSmallGap" w:sz="12" w:space="0" w:color="auto"/>
              <w:right w:val="single" w:sz="8" w:space="0" w:color="auto"/>
            </w:tcBorders>
            <w:vAlign w:val="center"/>
          </w:tcPr>
          <w:p w:rsidR="00C53E66" w:rsidRPr="00413B46" w:rsidRDefault="00C53E66" w:rsidP="00B8394F">
            <w:pPr>
              <w:pStyle w:val="TABLE-cell"/>
            </w:pPr>
            <w:r w:rsidRPr="00413B46">
              <w:t>TPM_RC</w:t>
            </w:r>
          </w:p>
        </w:tc>
        <w:tc>
          <w:tcPr>
            <w:tcW w:w="2016" w:type="dxa"/>
            <w:tcBorders>
              <w:left w:val="single" w:sz="8" w:space="0" w:color="auto"/>
              <w:bottom w:val="thinThickThinSmallGap" w:sz="12" w:space="0" w:color="auto"/>
              <w:right w:val="single" w:sz="8" w:space="0" w:color="auto"/>
            </w:tcBorders>
            <w:vAlign w:val="center"/>
          </w:tcPr>
          <w:p w:rsidR="00C53E66" w:rsidRPr="00413B46" w:rsidRDefault="00C53E66" w:rsidP="00B8394F">
            <w:pPr>
              <w:pStyle w:val="TABLE-cell"/>
            </w:pPr>
            <w:r w:rsidRPr="00413B46">
              <w:t>responseCode</w:t>
            </w:r>
          </w:p>
        </w:tc>
        <w:tc>
          <w:tcPr>
            <w:tcW w:w="4608" w:type="dxa"/>
            <w:tcBorders>
              <w:left w:val="single" w:sz="8" w:space="0" w:color="auto"/>
              <w:bottom w:val="thinThickThinSmallGap" w:sz="12" w:space="0" w:color="auto"/>
              <w:right w:val="single" w:sz="12" w:space="0" w:color="000000"/>
            </w:tcBorders>
            <w:vAlign w:val="center"/>
          </w:tcPr>
          <w:p w:rsidR="00C53E66" w:rsidRPr="00413B46" w:rsidRDefault="00C53E66" w:rsidP="00B8394F">
            <w:pPr>
              <w:pStyle w:val="TABLE-cell"/>
            </w:pPr>
            <w:r w:rsidRPr="00413B46">
              <w:t>.</w:t>
            </w:r>
          </w:p>
        </w:tc>
      </w:tr>
      <w:tr w:rsidR="00C53E66" w:rsidRPr="00413B46" w:rsidTr="00B8394F">
        <w:trPr>
          <w:cantSplit/>
          <w:jc w:val="center"/>
        </w:trPr>
        <w:tc>
          <w:tcPr>
            <w:tcW w:w="2736" w:type="dxa"/>
            <w:tcBorders>
              <w:top w:val="thinThickThinSmallGap" w:sz="12" w:space="0" w:color="auto"/>
              <w:left w:val="single" w:sz="12" w:space="0" w:color="000000"/>
              <w:right w:val="single" w:sz="8" w:space="0" w:color="auto"/>
            </w:tcBorders>
            <w:vAlign w:val="center"/>
          </w:tcPr>
          <w:p w:rsidR="00C53E66" w:rsidRPr="00413B46" w:rsidRDefault="00C53E66" w:rsidP="00B8394F">
            <w:pPr>
              <w:pStyle w:val="TABLE-cell"/>
            </w:pPr>
            <w:r w:rsidRPr="00413B46">
              <w:t>TPM2B_ATTEST</w:t>
            </w:r>
          </w:p>
        </w:tc>
        <w:tc>
          <w:tcPr>
            <w:tcW w:w="2016" w:type="dxa"/>
            <w:tcBorders>
              <w:top w:val="thinThickThinSmallGap" w:sz="12" w:space="0" w:color="auto"/>
              <w:left w:val="single" w:sz="8" w:space="0" w:color="auto"/>
              <w:right w:val="single" w:sz="8" w:space="0" w:color="auto"/>
            </w:tcBorders>
            <w:vAlign w:val="center"/>
          </w:tcPr>
          <w:p w:rsidR="00C53E66" w:rsidRPr="00413B46" w:rsidRDefault="00C53E66" w:rsidP="00B8394F">
            <w:pPr>
              <w:pStyle w:val="TABLE-cell"/>
            </w:pPr>
            <w:r w:rsidRPr="00413B46">
              <w:t>certifyInfo</w:t>
            </w:r>
          </w:p>
        </w:tc>
        <w:tc>
          <w:tcPr>
            <w:tcW w:w="4608" w:type="dxa"/>
            <w:tcBorders>
              <w:top w:val="thinThickThinSmallGap" w:sz="12" w:space="0" w:color="auto"/>
              <w:left w:val="single" w:sz="8" w:space="0" w:color="auto"/>
              <w:right w:val="single" w:sz="12" w:space="0" w:color="000000"/>
            </w:tcBorders>
            <w:vAlign w:val="center"/>
          </w:tcPr>
          <w:p w:rsidR="00C53E66" w:rsidRPr="00413B46" w:rsidRDefault="00C53E66" w:rsidP="00B8394F">
            <w:pPr>
              <w:pStyle w:val="TABLE-cell"/>
            </w:pPr>
            <w:r w:rsidRPr="00413B46">
              <w:t>the structure that was signed</w:t>
            </w:r>
          </w:p>
        </w:tc>
      </w:tr>
      <w:tr w:rsidR="00C53E66" w:rsidRPr="00413B46" w:rsidTr="00B8394F">
        <w:trPr>
          <w:cantSplit/>
          <w:jc w:val="center"/>
        </w:trPr>
        <w:tc>
          <w:tcPr>
            <w:tcW w:w="2736" w:type="dxa"/>
            <w:tcBorders>
              <w:left w:val="single" w:sz="12" w:space="0" w:color="000000"/>
              <w:bottom w:val="single" w:sz="12" w:space="0" w:color="000000"/>
              <w:right w:val="single" w:sz="8" w:space="0" w:color="auto"/>
            </w:tcBorders>
            <w:vAlign w:val="center"/>
          </w:tcPr>
          <w:p w:rsidR="00C53E66" w:rsidRPr="00413B46" w:rsidRDefault="00C53E66" w:rsidP="00B8394F">
            <w:pPr>
              <w:pStyle w:val="TABLE-cell"/>
            </w:pPr>
            <w:r w:rsidRPr="00413B46">
              <w:t>TPMT_SIGNATURE</w:t>
            </w:r>
          </w:p>
        </w:tc>
        <w:tc>
          <w:tcPr>
            <w:tcW w:w="2016" w:type="dxa"/>
            <w:tcBorders>
              <w:left w:val="single" w:sz="8" w:space="0" w:color="auto"/>
              <w:bottom w:val="single" w:sz="12" w:space="0" w:color="000000"/>
              <w:right w:val="single" w:sz="8" w:space="0" w:color="auto"/>
            </w:tcBorders>
            <w:vAlign w:val="center"/>
          </w:tcPr>
          <w:p w:rsidR="00C53E66" w:rsidRPr="00413B46" w:rsidRDefault="00C53E66" w:rsidP="00B8394F">
            <w:pPr>
              <w:pStyle w:val="TABLE-cell"/>
            </w:pPr>
            <w:r w:rsidRPr="00413B46">
              <w:t>signature</w:t>
            </w:r>
          </w:p>
        </w:tc>
        <w:tc>
          <w:tcPr>
            <w:tcW w:w="4608" w:type="dxa"/>
            <w:tcBorders>
              <w:left w:val="single" w:sz="8" w:space="0" w:color="auto"/>
              <w:bottom w:val="single" w:sz="12" w:space="0" w:color="000000"/>
              <w:right w:val="single" w:sz="12" w:space="0" w:color="000000"/>
            </w:tcBorders>
            <w:vAlign w:val="center"/>
          </w:tcPr>
          <w:p w:rsidR="00C53E66" w:rsidRPr="00413B46" w:rsidRDefault="00C53E66" w:rsidP="00B8394F">
            <w:pPr>
              <w:pStyle w:val="TABLE-cell"/>
            </w:pPr>
            <w:r w:rsidRPr="00413B46">
              <w:t xml:space="preserve">the asymmetric signature over </w:t>
            </w:r>
            <w:r w:rsidRPr="00413B46">
              <w:rPr>
                <w:i/>
              </w:rPr>
              <w:t>certifyInfo</w:t>
            </w:r>
            <w:r w:rsidRPr="00413B46">
              <w:t xml:space="preserve"> using the key referenced by </w:t>
            </w:r>
            <w:r w:rsidRPr="00413B46">
              <w:rPr>
                <w:i/>
              </w:rPr>
              <w:t>signHandle</w:t>
            </w:r>
          </w:p>
        </w:tc>
      </w:tr>
    </w:tbl>
    <w:p w:rsidR="00C53E66" w:rsidRPr="00413B46" w:rsidRDefault="00C53E66" w:rsidP="00C53E66">
      <w:pPr>
        <w:pStyle w:val="Heading3Break"/>
      </w:pPr>
      <w:r w:rsidRPr="00413B46">
        <w:lastRenderedPageBreak/>
        <w:t>Detailed Actions</w:t>
      </w:r>
    </w:p>
    <w:p w:rsidR="00C53E66" w:rsidRPr="00413B46" w:rsidRDefault="00C53E66" w:rsidP="00C53E66">
      <w:pPr>
        <w:pStyle w:val="CodeNameTag"/>
        <w:rPr>
          <w:b w:val="0"/>
        </w:rPr>
      </w:pPr>
      <w:r w:rsidRPr="00413B46">
        <w:t>[[NV_Certify]]</w:t>
      </w:r>
    </w:p>
    <w:p w:rsidR="00D80058" w:rsidRPr="00413B46" w:rsidRDefault="00D80058" w:rsidP="00D80058">
      <w:pPr>
        <w:pStyle w:val="Heading1"/>
        <w:tabs>
          <w:tab w:val="left" w:pos="432"/>
        </w:tabs>
      </w:pPr>
      <w:bookmarkStart w:id="5934" w:name="_Toc473813949"/>
      <w:bookmarkStart w:id="5935" w:name="_Toc536440910"/>
      <w:bookmarkStart w:id="5936" w:name="_Toc24725585"/>
      <w:bookmarkStart w:id="5937" w:name="_Toc432774077"/>
      <w:bookmarkStart w:id="5938" w:name="_Toc443720935"/>
      <w:bookmarkStart w:id="5939" w:name="_Toc443576226"/>
      <w:r w:rsidRPr="00413B46">
        <w:lastRenderedPageBreak/>
        <w:t>Attached Components</w:t>
      </w:r>
      <w:bookmarkEnd w:id="5934"/>
      <w:bookmarkEnd w:id="5935"/>
      <w:bookmarkEnd w:id="5936"/>
    </w:p>
    <w:p w:rsidR="00D80058" w:rsidRPr="00413B46" w:rsidRDefault="00D80058" w:rsidP="00D80058">
      <w:pPr>
        <w:pStyle w:val="Heading2"/>
        <w:tabs>
          <w:tab w:val="left" w:pos="630"/>
        </w:tabs>
        <w:ind w:left="630" w:hanging="630"/>
      </w:pPr>
      <w:bookmarkStart w:id="5940" w:name="_Toc473813950"/>
      <w:bookmarkStart w:id="5941" w:name="_Toc536440911"/>
      <w:bookmarkStart w:id="5942" w:name="_Toc24725586"/>
      <w:r w:rsidRPr="00413B46">
        <w:t>Introduction</w:t>
      </w:r>
      <w:bookmarkEnd w:id="5940"/>
      <w:bookmarkEnd w:id="5941"/>
      <w:bookmarkEnd w:id="5942"/>
    </w:p>
    <w:p w:rsidR="00D80058" w:rsidRDefault="00D80058" w:rsidP="00D80058">
      <w:pPr>
        <w:pStyle w:val="BodyText"/>
        <w:rPr>
          <w:rFonts w:asciiTheme="minorBidi" w:hAnsiTheme="minorBidi" w:cstheme="minorBidi"/>
        </w:rPr>
      </w:pPr>
      <w:r w:rsidRPr="00CE6685">
        <w:rPr>
          <w:rFonts w:asciiTheme="minorBidi" w:hAnsiTheme="minorBidi" w:cstheme="minorBidi"/>
        </w:rPr>
        <w:t>This section contains commands that allow interaction with an Attached Component (AC).</w:t>
      </w:r>
    </w:p>
    <w:p w:rsidR="00103127" w:rsidRPr="00CE6685" w:rsidRDefault="00103127" w:rsidP="00103127">
      <w:pPr>
        <w:pStyle w:val="NOTE"/>
      </w:pPr>
      <w:r>
        <w:t>NOTE</w:t>
      </w:r>
      <w:r>
        <w:tab/>
        <w:t xml:space="preserve">The Attached Component feature was added in revision </w:t>
      </w:r>
      <w:r w:rsidR="000267FA">
        <w:t>0</w:t>
      </w:r>
      <w:r>
        <w:t>1</w:t>
      </w:r>
      <w:r w:rsidR="000267FA">
        <w:t>.</w:t>
      </w:r>
      <w:r>
        <w:t>40.</w:t>
      </w:r>
    </w:p>
    <w:p w:rsidR="00D80058" w:rsidRPr="00413B46" w:rsidRDefault="00D80058" w:rsidP="00D80058">
      <w:pPr>
        <w:pStyle w:val="Heading2"/>
        <w:pageBreakBefore/>
        <w:tabs>
          <w:tab w:val="left" w:pos="630"/>
        </w:tabs>
        <w:ind w:left="576" w:hanging="576"/>
      </w:pPr>
      <w:bookmarkStart w:id="5943" w:name="_Toc473813951"/>
      <w:bookmarkStart w:id="5944" w:name="_Toc536440912"/>
      <w:bookmarkStart w:id="5945" w:name="_Toc24725587"/>
      <w:r w:rsidRPr="00413B46">
        <w:lastRenderedPageBreak/>
        <w:t>TPM2_AC_GetCapability</w:t>
      </w:r>
      <w:bookmarkEnd w:id="5943"/>
      <w:bookmarkEnd w:id="5944"/>
      <w:bookmarkEnd w:id="5945"/>
    </w:p>
    <w:p w:rsidR="00D80058" w:rsidRPr="00413B46" w:rsidRDefault="00D80058" w:rsidP="00D80058">
      <w:pPr>
        <w:pStyle w:val="Heading3"/>
        <w:pageBreakBefore w:val="0"/>
        <w:tabs>
          <w:tab w:val="num" w:pos="720"/>
        </w:tabs>
        <w:ind w:left="0" w:firstLine="0"/>
      </w:pPr>
      <w:r w:rsidRPr="00413B46">
        <w:t>General Description</w:t>
      </w:r>
    </w:p>
    <w:p w:rsidR="00D80058" w:rsidRPr="00413B46" w:rsidRDefault="00D80058" w:rsidP="00D80058">
      <w:pPr>
        <w:pStyle w:val="BodyText"/>
      </w:pPr>
      <w:r w:rsidRPr="00413B46">
        <w:t>The purpose of this command is to obtain information about an Attached Component referenced by an AC handle.</w:t>
      </w:r>
    </w:p>
    <w:p w:rsidR="006B74E4" w:rsidRDefault="00D80058" w:rsidP="00D80058">
      <w:pPr>
        <w:pStyle w:val="BodyText"/>
      </w:pPr>
      <w:r w:rsidRPr="00413B46">
        <w:t xml:space="preserve">The returned list contains 0 or more values starting at the first tagged value that is equal to or greater than </w:t>
      </w:r>
      <w:r w:rsidR="00040553" w:rsidRPr="00413B46">
        <w:rPr>
          <w:i/>
        </w:rPr>
        <w:t>capability</w:t>
      </w:r>
      <w:r w:rsidRPr="00413B46">
        <w:t>.</w:t>
      </w:r>
    </w:p>
    <w:p w:rsidR="006B74E4" w:rsidRDefault="00D80058" w:rsidP="00D80058">
      <w:pPr>
        <w:pStyle w:val="BodyText"/>
      </w:pPr>
      <w:r w:rsidRPr="00413B46">
        <w:t xml:space="preserve">The list returned in </w:t>
      </w:r>
      <w:r w:rsidRPr="00413B46">
        <w:rPr>
          <w:i/>
          <w:iCs/>
        </w:rPr>
        <w:t>capabilitiesData</w:t>
      </w:r>
      <w:r w:rsidRPr="00413B46">
        <w:t xml:space="preserve"> contains tagged values that indicate the type of the value.</w:t>
      </w:r>
    </w:p>
    <w:p w:rsidR="00D80058" w:rsidRDefault="00D80058" w:rsidP="00D80058">
      <w:pPr>
        <w:pStyle w:val="BodyText"/>
      </w:pPr>
      <w:r w:rsidRPr="00413B46">
        <w:t xml:space="preserve">The TPM will return the lesser of a) the available values, b) the number requested in </w:t>
      </w:r>
      <w:r w:rsidRPr="00413B46">
        <w:rPr>
          <w:i/>
        </w:rPr>
        <w:t>count,</w:t>
      </w:r>
      <w:r w:rsidRPr="00413B46">
        <w:t xml:space="preserve"> or c) the number that will fit within the available response buffer. If additional values with higher </w:t>
      </w:r>
      <w:r w:rsidR="00040553" w:rsidRPr="00413B46">
        <w:rPr>
          <w:i/>
        </w:rPr>
        <w:t>capability</w:t>
      </w:r>
      <w:r w:rsidR="00040553" w:rsidRPr="00413B46">
        <w:t xml:space="preserve"> </w:t>
      </w:r>
      <w:r w:rsidRPr="00413B46">
        <w:t xml:space="preserve">numbers are available, </w:t>
      </w:r>
      <w:r w:rsidRPr="00413B46">
        <w:rPr>
          <w:i/>
        </w:rPr>
        <w:t xml:space="preserve">moreData </w:t>
      </w:r>
      <w:r w:rsidRPr="00413B46">
        <w:t>will be YES.</w:t>
      </w:r>
    </w:p>
    <w:p w:rsidR="006B74E4" w:rsidRDefault="00103127" w:rsidP="00103127">
      <w:pPr>
        <w:pStyle w:val="NOTE"/>
      </w:pPr>
      <w:r>
        <w:t>NOTE</w:t>
      </w:r>
      <w:r>
        <w:tab/>
        <w:t>TPM2_AC_</w:t>
      </w:r>
      <w:proofErr w:type="gramStart"/>
      <w:r>
        <w:t>GetCapability(</w:t>
      </w:r>
      <w:proofErr w:type="gramEnd"/>
      <w:r>
        <w:t xml:space="preserve">) was added in revision </w:t>
      </w:r>
      <w:r w:rsidR="000267FA">
        <w:t>0</w:t>
      </w:r>
      <w:r>
        <w:t>1</w:t>
      </w:r>
      <w:r w:rsidR="000267FA">
        <w:t>.</w:t>
      </w:r>
      <w:r>
        <w:t>40.</w:t>
      </w:r>
    </w:p>
    <w:p w:rsidR="00D80058" w:rsidRPr="00413B46" w:rsidRDefault="00D80058" w:rsidP="00D80058">
      <w:pPr>
        <w:pStyle w:val="Heading3"/>
        <w:tabs>
          <w:tab w:val="num" w:pos="720"/>
        </w:tabs>
        <w:ind w:left="0" w:firstLine="0"/>
      </w:pPr>
      <w:r w:rsidRPr="00413B46">
        <w:lastRenderedPageBreak/>
        <w:t>Command and Response</w:t>
      </w:r>
    </w:p>
    <w:p w:rsidR="00D80058" w:rsidRPr="00413B46" w:rsidRDefault="00D80058" w:rsidP="00D80058">
      <w:pPr>
        <w:pStyle w:val="TABLE-title"/>
      </w:pPr>
      <w:bookmarkStart w:id="5946" w:name="_Toc473814191"/>
      <w:bookmarkStart w:id="5947" w:name="_Toc536441157"/>
      <w:bookmarkStart w:id="5948" w:name="_Toc24725839"/>
      <w:r w:rsidRPr="00413B46">
        <w:t xml:space="preserve">Table </w:t>
      </w:r>
      <w:r w:rsidRPr="00C42EAF">
        <w:fldChar w:fldCharType="begin"/>
      </w:r>
      <w:r w:rsidRPr="00413B46">
        <w:instrText xml:space="preserve"> SEQ Table \* ARABIC </w:instrText>
      </w:r>
      <w:r w:rsidRPr="00C42EAF">
        <w:fldChar w:fldCharType="separate"/>
      </w:r>
      <w:ins w:id="5949" w:author="David Wooten" w:date="2019-11-15T15:49:00Z">
        <w:r w:rsidR="00D51C42">
          <w:rPr>
            <w:noProof/>
          </w:rPr>
          <w:t>244</w:t>
        </w:r>
      </w:ins>
      <w:del w:id="5950" w:author="David Wooten" w:date="2019-11-15T15:49:00Z">
        <w:r w:rsidR="00E90F60" w:rsidDel="00D51C42">
          <w:rPr>
            <w:noProof/>
          </w:rPr>
          <w:delText>240</w:delText>
        </w:r>
      </w:del>
      <w:r w:rsidRPr="00C42EAF">
        <w:fldChar w:fldCharType="end"/>
      </w:r>
      <w:r w:rsidRPr="00413B46">
        <w:t xml:space="preserve"> — TPM2_AC_GetCapability Command</w:t>
      </w:r>
      <w:bookmarkEnd w:id="5946"/>
      <w:bookmarkEnd w:id="5947"/>
      <w:bookmarkEnd w:id="594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15"/>
        <w:gridCol w:w="2001"/>
        <w:gridCol w:w="4644"/>
      </w:tblGrid>
      <w:tr w:rsidR="00D80058" w:rsidRPr="00413B46" w:rsidTr="00C23DBF">
        <w:trPr>
          <w:jc w:val="center"/>
        </w:trPr>
        <w:tc>
          <w:tcPr>
            <w:tcW w:w="2748" w:type="dxa"/>
            <w:tcBorders>
              <w:top w:val="single" w:sz="12" w:space="0" w:color="auto"/>
              <w:left w:val="single" w:sz="12" w:space="0" w:color="auto"/>
              <w:bottom w:val="single" w:sz="12" w:space="0" w:color="000000"/>
              <w:right w:val="single" w:sz="8" w:space="0" w:color="auto"/>
            </w:tcBorders>
            <w:vAlign w:val="center"/>
          </w:tcPr>
          <w:p w:rsidR="00D80058" w:rsidRPr="00413B46" w:rsidRDefault="00D80058" w:rsidP="00040553">
            <w:pPr>
              <w:pStyle w:val="TABLE-col-heading"/>
            </w:pPr>
            <w:r w:rsidRPr="00413B46">
              <w:t>Type</w:t>
            </w:r>
          </w:p>
        </w:tc>
        <w:tc>
          <w:tcPr>
            <w:tcW w:w="2025" w:type="dxa"/>
            <w:tcBorders>
              <w:top w:val="single" w:sz="12" w:space="0" w:color="auto"/>
              <w:left w:val="single" w:sz="8" w:space="0" w:color="auto"/>
              <w:bottom w:val="single" w:sz="12" w:space="0" w:color="000000"/>
              <w:right w:val="single" w:sz="8" w:space="0" w:color="auto"/>
            </w:tcBorders>
            <w:vAlign w:val="center"/>
          </w:tcPr>
          <w:p w:rsidR="00D80058" w:rsidRPr="00413B46" w:rsidRDefault="00D80058" w:rsidP="00040553">
            <w:pPr>
              <w:pStyle w:val="TABLE-col-heading"/>
            </w:pPr>
            <w:r w:rsidRPr="00413B46">
              <w:t>Name</w:t>
            </w:r>
          </w:p>
        </w:tc>
        <w:tc>
          <w:tcPr>
            <w:tcW w:w="4702" w:type="dxa"/>
            <w:tcBorders>
              <w:top w:val="single" w:sz="12" w:space="0" w:color="auto"/>
              <w:left w:val="single" w:sz="8" w:space="0" w:color="auto"/>
              <w:bottom w:val="single" w:sz="12" w:space="0" w:color="000000"/>
              <w:right w:val="single" w:sz="12" w:space="0" w:color="auto"/>
            </w:tcBorders>
            <w:vAlign w:val="center"/>
          </w:tcPr>
          <w:p w:rsidR="00D80058" w:rsidRPr="00413B46" w:rsidRDefault="00D80058" w:rsidP="00040553">
            <w:pPr>
              <w:pStyle w:val="TABLE-col-heading"/>
            </w:pPr>
            <w:r w:rsidRPr="00413B46">
              <w:t>Description</w:t>
            </w:r>
          </w:p>
        </w:tc>
      </w:tr>
      <w:tr w:rsidR="00D80058" w:rsidRPr="00413B46" w:rsidTr="00C23DBF">
        <w:trPr>
          <w:jc w:val="center"/>
        </w:trPr>
        <w:tc>
          <w:tcPr>
            <w:tcW w:w="2748" w:type="dxa"/>
            <w:tcBorders>
              <w:top w:val="single" w:sz="12" w:space="0" w:color="000000"/>
              <w:left w:val="single" w:sz="12" w:space="0" w:color="auto"/>
              <w:right w:val="single" w:sz="8" w:space="0" w:color="auto"/>
            </w:tcBorders>
            <w:vAlign w:val="center"/>
          </w:tcPr>
          <w:p w:rsidR="00D80058" w:rsidRPr="00413B46" w:rsidRDefault="00D80058" w:rsidP="00040553">
            <w:pPr>
              <w:pStyle w:val="TABLE-cell"/>
            </w:pPr>
            <w:r w:rsidRPr="00413B46">
              <w:t>TPMI_ST_COMMAND_TAG</w:t>
            </w:r>
          </w:p>
        </w:tc>
        <w:tc>
          <w:tcPr>
            <w:tcW w:w="2025" w:type="dxa"/>
            <w:tcBorders>
              <w:top w:val="single" w:sz="12" w:space="0" w:color="000000"/>
              <w:left w:val="single" w:sz="8" w:space="0" w:color="auto"/>
              <w:right w:val="single" w:sz="8" w:space="0" w:color="auto"/>
            </w:tcBorders>
            <w:vAlign w:val="center"/>
          </w:tcPr>
          <w:p w:rsidR="00D80058" w:rsidRPr="00413B46" w:rsidRDefault="00D80058" w:rsidP="00040553">
            <w:pPr>
              <w:pStyle w:val="TABLE-cell"/>
            </w:pPr>
            <w:r w:rsidRPr="00413B46">
              <w:t>tag</w:t>
            </w:r>
          </w:p>
        </w:tc>
        <w:tc>
          <w:tcPr>
            <w:tcW w:w="4702" w:type="dxa"/>
            <w:tcBorders>
              <w:top w:val="single" w:sz="12" w:space="0" w:color="000000"/>
              <w:left w:val="single" w:sz="8" w:space="0" w:color="auto"/>
              <w:right w:val="single" w:sz="12" w:space="0" w:color="auto"/>
            </w:tcBorders>
            <w:vAlign w:val="center"/>
          </w:tcPr>
          <w:p w:rsidR="00D80058" w:rsidRPr="00413B46" w:rsidRDefault="00D80058" w:rsidP="00040553">
            <w:pPr>
              <w:pStyle w:val="TABLE-cell"/>
            </w:pPr>
            <w:r w:rsidRPr="00413B46">
              <w:t>TPM_ST_SESSIONS if an audit session is present; otherwise, TPM_ST_NO_SESSIONS</w:t>
            </w:r>
          </w:p>
        </w:tc>
      </w:tr>
      <w:tr w:rsidR="00D80058" w:rsidRPr="00413B46" w:rsidTr="00C23DBF">
        <w:trPr>
          <w:jc w:val="center"/>
        </w:trPr>
        <w:tc>
          <w:tcPr>
            <w:tcW w:w="2748" w:type="dxa"/>
            <w:tcBorders>
              <w:left w:val="single" w:sz="12" w:space="0" w:color="auto"/>
              <w:bottom w:val="single" w:sz="6" w:space="0" w:color="auto"/>
              <w:right w:val="single" w:sz="8" w:space="0" w:color="auto"/>
            </w:tcBorders>
            <w:vAlign w:val="center"/>
          </w:tcPr>
          <w:p w:rsidR="00D80058" w:rsidRPr="00413B46" w:rsidRDefault="00D80058" w:rsidP="00040553">
            <w:pPr>
              <w:pStyle w:val="TABLE-cell"/>
            </w:pPr>
            <w:r w:rsidRPr="00413B46">
              <w:t>UINT32</w:t>
            </w:r>
          </w:p>
        </w:tc>
        <w:tc>
          <w:tcPr>
            <w:tcW w:w="2025" w:type="dxa"/>
            <w:tcBorders>
              <w:left w:val="single" w:sz="8" w:space="0" w:color="auto"/>
              <w:bottom w:val="single" w:sz="6" w:space="0" w:color="auto"/>
              <w:right w:val="single" w:sz="8" w:space="0" w:color="auto"/>
            </w:tcBorders>
            <w:vAlign w:val="center"/>
          </w:tcPr>
          <w:p w:rsidR="00D80058" w:rsidRPr="00413B46" w:rsidRDefault="00D80058" w:rsidP="00040553">
            <w:pPr>
              <w:pStyle w:val="TABLE-cell"/>
            </w:pPr>
            <w:r w:rsidRPr="00413B46">
              <w:t>commandSize</w:t>
            </w:r>
          </w:p>
        </w:tc>
        <w:tc>
          <w:tcPr>
            <w:tcW w:w="4702" w:type="dxa"/>
            <w:tcBorders>
              <w:left w:val="single" w:sz="8" w:space="0" w:color="auto"/>
              <w:bottom w:val="single" w:sz="6" w:space="0" w:color="auto"/>
              <w:right w:val="single" w:sz="12" w:space="0" w:color="auto"/>
            </w:tcBorders>
            <w:vAlign w:val="center"/>
          </w:tcPr>
          <w:p w:rsidR="00D80058" w:rsidRPr="00413B46" w:rsidRDefault="00D80058" w:rsidP="00040553">
            <w:pPr>
              <w:pStyle w:val="TABLE-cell"/>
            </w:pPr>
          </w:p>
        </w:tc>
      </w:tr>
      <w:tr w:rsidR="00D80058" w:rsidRPr="00413B46" w:rsidTr="00C23DBF">
        <w:trPr>
          <w:jc w:val="center"/>
        </w:trPr>
        <w:tc>
          <w:tcPr>
            <w:tcW w:w="2748" w:type="dxa"/>
            <w:tcBorders>
              <w:left w:val="single" w:sz="12" w:space="0" w:color="auto"/>
              <w:bottom w:val="dashDotStroked" w:sz="24" w:space="0" w:color="auto"/>
              <w:right w:val="single" w:sz="8" w:space="0" w:color="auto"/>
            </w:tcBorders>
            <w:vAlign w:val="center"/>
          </w:tcPr>
          <w:p w:rsidR="00D80058" w:rsidRPr="00413B46" w:rsidRDefault="00D80058" w:rsidP="00040553">
            <w:pPr>
              <w:pStyle w:val="TABLE-cell"/>
            </w:pPr>
            <w:r w:rsidRPr="00413B46">
              <w:t>TPM_CC</w:t>
            </w:r>
          </w:p>
        </w:tc>
        <w:tc>
          <w:tcPr>
            <w:tcW w:w="2025" w:type="dxa"/>
            <w:tcBorders>
              <w:left w:val="single" w:sz="8" w:space="0" w:color="auto"/>
              <w:bottom w:val="dashDotStroked" w:sz="24" w:space="0" w:color="auto"/>
              <w:right w:val="single" w:sz="8" w:space="0" w:color="auto"/>
            </w:tcBorders>
            <w:vAlign w:val="center"/>
          </w:tcPr>
          <w:p w:rsidR="00D80058" w:rsidRPr="00413B46" w:rsidRDefault="00D80058" w:rsidP="00040553">
            <w:pPr>
              <w:pStyle w:val="TABLE-cell"/>
            </w:pPr>
            <w:r w:rsidRPr="00413B46">
              <w:t>commandCode</w:t>
            </w:r>
          </w:p>
        </w:tc>
        <w:tc>
          <w:tcPr>
            <w:tcW w:w="4702" w:type="dxa"/>
            <w:tcBorders>
              <w:left w:val="single" w:sz="8" w:space="0" w:color="auto"/>
              <w:bottom w:val="dashDotStroked" w:sz="24" w:space="0" w:color="auto"/>
              <w:right w:val="single" w:sz="12" w:space="0" w:color="auto"/>
            </w:tcBorders>
            <w:vAlign w:val="center"/>
          </w:tcPr>
          <w:p w:rsidR="00D80058" w:rsidRPr="00413B46" w:rsidRDefault="00D80058" w:rsidP="00040553">
            <w:pPr>
              <w:pStyle w:val="TABLE-cell"/>
            </w:pPr>
            <w:r w:rsidRPr="00413B46">
              <w:t>TPM_CC_AC_GetCapability</w:t>
            </w:r>
          </w:p>
        </w:tc>
      </w:tr>
      <w:tr w:rsidR="00D80058" w:rsidRPr="00413B46" w:rsidTr="00C23DBF">
        <w:trPr>
          <w:jc w:val="center"/>
        </w:trPr>
        <w:tc>
          <w:tcPr>
            <w:tcW w:w="2748" w:type="dxa"/>
            <w:tcBorders>
              <w:top w:val="dashDotStroked" w:sz="24" w:space="0" w:color="auto"/>
              <w:left w:val="single" w:sz="12" w:space="0" w:color="auto"/>
              <w:bottom w:val="thinThickThinSmallGap" w:sz="12" w:space="0" w:color="auto"/>
              <w:right w:val="single" w:sz="8" w:space="0" w:color="auto"/>
            </w:tcBorders>
            <w:vAlign w:val="center"/>
          </w:tcPr>
          <w:p w:rsidR="00D80058" w:rsidRPr="00413B46" w:rsidRDefault="00D80058" w:rsidP="00040553">
            <w:pPr>
              <w:pStyle w:val="TABLE-cell"/>
            </w:pPr>
            <w:r w:rsidRPr="00413B46">
              <w:t>TPMI_RH_AC</w:t>
            </w:r>
          </w:p>
        </w:tc>
        <w:tc>
          <w:tcPr>
            <w:tcW w:w="2025" w:type="dxa"/>
            <w:tcBorders>
              <w:top w:val="dashDotStroked" w:sz="24" w:space="0" w:color="auto"/>
              <w:left w:val="single" w:sz="8" w:space="0" w:color="auto"/>
              <w:bottom w:val="thinThickThinSmallGap" w:sz="12" w:space="0" w:color="auto"/>
              <w:right w:val="single" w:sz="8" w:space="0" w:color="auto"/>
            </w:tcBorders>
            <w:vAlign w:val="center"/>
          </w:tcPr>
          <w:p w:rsidR="00D80058" w:rsidRPr="00413B46" w:rsidRDefault="00D80058" w:rsidP="00040553">
            <w:pPr>
              <w:pStyle w:val="TABLE-cell"/>
            </w:pPr>
            <w:r w:rsidRPr="00413B46">
              <w:t>ac</w:t>
            </w:r>
          </w:p>
        </w:tc>
        <w:tc>
          <w:tcPr>
            <w:tcW w:w="4702" w:type="dxa"/>
            <w:tcBorders>
              <w:top w:val="dashDotStroked" w:sz="24" w:space="0" w:color="auto"/>
              <w:left w:val="single" w:sz="8" w:space="0" w:color="auto"/>
              <w:bottom w:val="thinThickThinSmallGap" w:sz="12" w:space="0" w:color="auto"/>
              <w:right w:val="single" w:sz="12" w:space="0" w:color="auto"/>
            </w:tcBorders>
            <w:vAlign w:val="center"/>
          </w:tcPr>
          <w:p w:rsidR="00D80058" w:rsidRPr="00413B46" w:rsidRDefault="00D80058" w:rsidP="00040553">
            <w:pPr>
              <w:pStyle w:val="TABLE-cell"/>
            </w:pPr>
            <w:r w:rsidRPr="00413B46">
              <w:t>handle indicating the Attached Component</w:t>
            </w:r>
          </w:p>
          <w:p w:rsidR="00D80058" w:rsidRPr="00413B46" w:rsidRDefault="00D80058" w:rsidP="00040553">
            <w:pPr>
              <w:pStyle w:val="TABLE-cell"/>
            </w:pPr>
            <w:r w:rsidRPr="00413B46">
              <w:t>Auth Index: None</w:t>
            </w:r>
          </w:p>
        </w:tc>
      </w:tr>
      <w:tr w:rsidR="00D80058" w:rsidRPr="00413B46" w:rsidTr="00C23DBF">
        <w:trPr>
          <w:jc w:val="center"/>
        </w:trPr>
        <w:tc>
          <w:tcPr>
            <w:tcW w:w="2748" w:type="dxa"/>
            <w:tcBorders>
              <w:top w:val="thinThickThinSmallGap" w:sz="12" w:space="0" w:color="auto"/>
              <w:left w:val="single" w:sz="12" w:space="0" w:color="000000"/>
              <w:right w:val="single" w:sz="8" w:space="0" w:color="auto"/>
            </w:tcBorders>
            <w:vAlign w:val="center"/>
          </w:tcPr>
          <w:p w:rsidR="00D80058" w:rsidRPr="00413B46" w:rsidRDefault="00410999" w:rsidP="00040553">
            <w:pPr>
              <w:pStyle w:val="TABLE-cell"/>
            </w:pPr>
            <w:r w:rsidRPr="00413B46">
              <w:t>TPM_AT</w:t>
            </w:r>
          </w:p>
        </w:tc>
        <w:tc>
          <w:tcPr>
            <w:tcW w:w="2025" w:type="dxa"/>
            <w:tcBorders>
              <w:top w:val="thinThickThinSmallGap" w:sz="12" w:space="0" w:color="auto"/>
              <w:left w:val="single" w:sz="8" w:space="0" w:color="auto"/>
              <w:right w:val="single" w:sz="8" w:space="0" w:color="auto"/>
            </w:tcBorders>
            <w:vAlign w:val="center"/>
          </w:tcPr>
          <w:p w:rsidR="00D80058" w:rsidRPr="00413B46" w:rsidRDefault="00410999" w:rsidP="00040553">
            <w:pPr>
              <w:pStyle w:val="TABLE-cell"/>
            </w:pPr>
            <w:r w:rsidRPr="00413B46">
              <w:t>capability</w:t>
            </w:r>
          </w:p>
        </w:tc>
        <w:tc>
          <w:tcPr>
            <w:tcW w:w="4702" w:type="dxa"/>
            <w:tcBorders>
              <w:top w:val="thinThickThinSmallGap" w:sz="12" w:space="0" w:color="auto"/>
              <w:left w:val="single" w:sz="8" w:space="0" w:color="auto"/>
              <w:right w:val="single" w:sz="12" w:space="0" w:color="000000"/>
            </w:tcBorders>
            <w:vAlign w:val="center"/>
          </w:tcPr>
          <w:p w:rsidR="00D80058" w:rsidRPr="00413B46" w:rsidRDefault="00D80058" w:rsidP="00040553">
            <w:pPr>
              <w:pStyle w:val="TABLE-cell"/>
            </w:pPr>
            <w:r w:rsidRPr="00413B46">
              <w:t>starting info type</w:t>
            </w:r>
          </w:p>
        </w:tc>
      </w:tr>
      <w:tr w:rsidR="00D80058" w:rsidRPr="00413B46" w:rsidTr="00C23DBF">
        <w:trPr>
          <w:jc w:val="center"/>
        </w:trPr>
        <w:tc>
          <w:tcPr>
            <w:tcW w:w="2748" w:type="dxa"/>
            <w:tcBorders>
              <w:left w:val="single" w:sz="12" w:space="0" w:color="000000"/>
              <w:bottom w:val="single" w:sz="12" w:space="0" w:color="000000"/>
              <w:right w:val="single" w:sz="8" w:space="0" w:color="auto"/>
            </w:tcBorders>
            <w:vAlign w:val="center"/>
          </w:tcPr>
          <w:p w:rsidR="00D80058" w:rsidRPr="00413B46" w:rsidRDefault="00D80058" w:rsidP="00040553">
            <w:pPr>
              <w:pStyle w:val="TABLE-cell"/>
            </w:pPr>
            <w:r w:rsidRPr="00413B46">
              <w:t>UINT32</w:t>
            </w:r>
          </w:p>
        </w:tc>
        <w:tc>
          <w:tcPr>
            <w:tcW w:w="2025" w:type="dxa"/>
            <w:tcBorders>
              <w:left w:val="single" w:sz="8" w:space="0" w:color="auto"/>
              <w:bottom w:val="single" w:sz="12" w:space="0" w:color="000000"/>
              <w:right w:val="single" w:sz="8" w:space="0" w:color="auto"/>
            </w:tcBorders>
            <w:vAlign w:val="center"/>
          </w:tcPr>
          <w:p w:rsidR="00D80058" w:rsidRPr="00413B46" w:rsidRDefault="00D80058" w:rsidP="00040553">
            <w:pPr>
              <w:pStyle w:val="TABLE-cell"/>
            </w:pPr>
            <w:r w:rsidRPr="00413B46">
              <w:t>count</w:t>
            </w:r>
          </w:p>
        </w:tc>
        <w:tc>
          <w:tcPr>
            <w:tcW w:w="4702" w:type="dxa"/>
            <w:tcBorders>
              <w:left w:val="single" w:sz="8" w:space="0" w:color="auto"/>
              <w:bottom w:val="single" w:sz="12" w:space="0" w:color="000000"/>
              <w:right w:val="single" w:sz="12" w:space="0" w:color="000000"/>
            </w:tcBorders>
            <w:vAlign w:val="center"/>
          </w:tcPr>
          <w:p w:rsidR="00D80058" w:rsidRPr="00413B46" w:rsidRDefault="00D80058" w:rsidP="00040553">
            <w:pPr>
              <w:pStyle w:val="TABLE-cell"/>
            </w:pPr>
            <w:r w:rsidRPr="00413B46">
              <w:t>maximum number of values to return</w:t>
            </w:r>
          </w:p>
        </w:tc>
      </w:tr>
    </w:tbl>
    <w:p w:rsidR="00D80058" w:rsidRPr="00413B46" w:rsidRDefault="00D80058" w:rsidP="00D80058">
      <w:pPr>
        <w:pStyle w:val="TABLE-title"/>
      </w:pPr>
      <w:bookmarkStart w:id="5951" w:name="_Toc473814192"/>
      <w:bookmarkStart w:id="5952" w:name="_Toc536441158"/>
      <w:bookmarkStart w:id="5953" w:name="_Toc24725840"/>
      <w:r w:rsidRPr="00413B46">
        <w:t xml:space="preserve">Table </w:t>
      </w:r>
      <w:r w:rsidRPr="00C42EAF">
        <w:fldChar w:fldCharType="begin"/>
      </w:r>
      <w:r w:rsidRPr="00413B46">
        <w:instrText xml:space="preserve"> SEQ Table \* ARABIC </w:instrText>
      </w:r>
      <w:r w:rsidRPr="00C42EAF">
        <w:fldChar w:fldCharType="separate"/>
      </w:r>
      <w:ins w:id="5954" w:author="David Wooten" w:date="2019-11-15T15:49:00Z">
        <w:r w:rsidR="00D51C42">
          <w:rPr>
            <w:noProof/>
          </w:rPr>
          <w:t>245</w:t>
        </w:r>
      </w:ins>
      <w:del w:id="5955" w:author="David Wooten" w:date="2019-11-15T15:49:00Z">
        <w:r w:rsidR="00E90F60" w:rsidDel="00D51C42">
          <w:rPr>
            <w:noProof/>
          </w:rPr>
          <w:delText>241</w:delText>
        </w:r>
      </w:del>
      <w:r w:rsidRPr="00C42EAF">
        <w:fldChar w:fldCharType="end"/>
      </w:r>
      <w:r w:rsidRPr="00413B46">
        <w:t xml:space="preserve"> — TPM2_AC_GetCapability Response</w:t>
      </w:r>
      <w:bookmarkEnd w:id="5951"/>
      <w:bookmarkEnd w:id="5952"/>
      <w:bookmarkEnd w:id="5953"/>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29"/>
        <w:gridCol w:w="2011"/>
        <w:gridCol w:w="4620"/>
      </w:tblGrid>
      <w:tr w:rsidR="00D80058" w:rsidRPr="00413B46" w:rsidTr="00C23DBF">
        <w:trPr>
          <w:jc w:val="center"/>
        </w:trPr>
        <w:tc>
          <w:tcPr>
            <w:tcW w:w="2721" w:type="dxa"/>
            <w:tcBorders>
              <w:top w:val="single" w:sz="12" w:space="0" w:color="000000"/>
              <w:left w:val="single" w:sz="12" w:space="0" w:color="000000"/>
              <w:bottom w:val="single" w:sz="12" w:space="0" w:color="000000"/>
              <w:right w:val="single" w:sz="8" w:space="0" w:color="auto"/>
            </w:tcBorders>
            <w:vAlign w:val="center"/>
          </w:tcPr>
          <w:p w:rsidR="00D80058" w:rsidRPr="00413B46" w:rsidRDefault="00D80058" w:rsidP="00040553">
            <w:pPr>
              <w:pStyle w:val="TABLE-col-heading"/>
            </w:pPr>
            <w:r w:rsidRPr="00413B46">
              <w:t>Type</w:t>
            </w:r>
          </w:p>
        </w:tc>
        <w:tc>
          <w:tcPr>
            <w:tcW w:w="2006" w:type="dxa"/>
            <w:tcBorders>
              <w:top w:val="single" w:sz="12" w:space="0" w:color="000000"/>
              <w:left w:val="single" w:sz="8" w:space="0" w:color="auto"/>
              <w:bottom w:val="single" w:sz="12" w:space="0" w:color="000000"/>
              <w:right w:val="single" w:sz="8" w:space="0" w:color="auto"/>
            </w:tcBorders>
            <w:vAlign w:val="center"/>
          </w:tcPr>
          <w:p w:rsidR="00D80058" w:rsidRPr="00413B46" w:rsidRDefault="00D80058" w:rsidP="00040553">
            <w:pPr>
              <w:pStyle w:val="TABLE-col-heading"/>
            </w:pPr>
            <w:r w:rsidRPr="00413B46">
              <w:t>Name</w:t>
            </w:r>
          </w:p>
        </w:tc>
        <w:tc>
          <w:tcPr>
            <w:tcW w:w="4608" w:type="dxa"/>
            <w:tcBorders>
              <w:top w:val="single" w:sz="12" w:space="0" w:color="000000"/>
              <w:left w:val="single" w:sz="8" w:space="0" w:color="auto"/>
              <w:bottom w:val="single" w:sz="12" w:space="0" w:color="000000"/>
              <w:right w:val="single" w:sz="12" w:space="0" w:color="000000"/>
            </w:tcBorders>
            <w:vAlign w:val="center"/>
          </w:tcPr>
          <w:p w:rsidR="00D80058" w:rsidRPr="00413B46" w:rsidRDefault="00D80058" w:rsidP="00040553">
            <w:pPr>
              <w:pStyle w:val="TABLE-col-heading"/>
            </w:pPr>
            <w:r w:rsidRPr="00413B46">
              <w:t>Description</w:t>
            </w:r>
          </w:p>
        </w:tc>
      </w:tr>
      <w:tr w:rsidR="00D80058" w:rsidRPr="00413B46" w:rsidTr="00C23DBF">
        <w:trPr>
          <w:jc w:val="center"/>
        </w:trPr>
        <w:tc>
          <w:tcPr>
            <w:tcW w:w="2721" w:type="dxa"/>
            <w:tcBorders>
              <w:top w:val="single" w:sz="12" w:space="0" w:color="000000"/>
              <w:left w:val="single" w:sz="12" w:space="0" w:color="000000"/>
              <w:right w:val="single" w:sz="8" w:space="0" w:color="auto"/>
            </w:tcBorders>
            <w:vAlign w:val="center"/>
          </w:tcPr>
          <w:p w:rsidR="00D80058" w:rsidRPr="00413B46" w:rsidRDefault="00D80058" w:rsidP="00040553">
            <w:pPr>
              <w:pStyle w:val="TABLE-cell"/>
            </w:pPr>
            <w:r w:rsidRPr="00413B46">
              <w:t>TPM_ST</w:t>
            </w:r>
          </w:p>
        </w:tc>
        <w:tc>
          <w:tcPr>
            <w:tcW w:w="2006" w:type="dxa"/>
            <w:tcBorders>
              <w:top w:val="single" w:sz="12" w:space="0" w:color="000000"/>
              <w:left w:val="single" w:sz="8" w:space="0" w:color="auto"/>
              <w:right w:val="single" w:sz="8" w:space="0" w:color="auto"/>
            </w:tcBorders>
            <w:vAlign w:val="center"/>
          </w:tcPr>
          <w:p w:rsidR="00D80058" w:rsidRPr="00413B46" w:rsidRDefault="00D80058" w:rsidP="00040553">
            <w:pPr>
              <w:pStyle w:val="TABLE-cell"/>
            </w:pPr>
            <w:r w:rsidRPr="00413B46">
              <w:t>tag</w:t>
            </w:r>
          </w:p>
        </w:tc>
        <w:tc>
          <w:tcPr>
            <w:tcW w:w="4608" w:type="dxa"/>
            <w:tcBorders>
              <w:top w:val="single" w:sz="12" w:space="0" w:color="000000"/>
              <w:left w:val="single" w:sz="8" w:space="0" w:color="auto"/>
              <w:right w:val="single" w:sz="12" w:space="0" w:color="000000"/>
            </w:tcBorders>
            <w:vAlign w:val="center"/>
          </w:tcPr>
          <w:p w:rsidR="00D80058" w:rsidRPr="00413B46" w:rsidRDefault="00D80058" w:rsidP="00040553">
            <w:pPr>
              <w:pStyle w:val="TABLE-cell"/>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D80058" w:rsidRPr="00413B46" w:rsidTr="00C23DBF">
        <w:trPr>
          <w:jc w:val="center"/>
        </w:trPr>
        <w:tc>
          <w:tcPr>
            <w:tcW w:w="2721" w:type="dxa"/>
            <w:tcBorders>
              <w:left w:val="single" w:sz="12" w:space="0" w:color="000000"/>
              <w:bottom w:val="single" w:sz="6" w:space="0" w:color="auto"/>
              <w:right w:val="single" w:sz="8" w:space="0" w:color="auto"/>
            </w:tcBorders>
            <w:vAlign w:val="center"/>
          </w:tcPr>
          <w:p w:rsidR="00D80058" w:rsidRPr="00413B46" w:rsidRDefault="00D80058" w:rsidP="00040553">
            <w:pPr>
              <w:pStyle w:val="TABLE-cell"/>
            </w:pPr>
            <w:r w:rsidRPr="00413B46">
              <w:t>UINT32</w:t>
            </w:r>
          </w:p>
        </w:tc>
        <w:tc>
          <w:tcPr>
            <w:tcW w:w="2006" w:type="dxa"/>
            <w:tcBorders>
              <w:left w:val="single" w:sz="8" w:space="0" w:color="auto"/>
              <w:bottom w:val="single" w:sz="6" w:space="0" w:color="auto"/>
              <w:right w:val="single" w:sz="8" w:space="0" w:color="auto"/>
            </w:tcBorders>
            <w:vAlign w:val="center"/>
          </w:tcPr>
          <w:p w:rsidR="00D80058" w:rsidRPr="00413B46" w:rsidRDefault="00D80058" w:rsidP="00040553">
            <w:pPr>
              <w:pStyle w:val="TABLE-cell"/>
            </w:pPr>
            <w:r w:rsidRPr="00413B46">
              <w:t>responseSize</w:t>
            </w:r>
          </w:p>
        </w:tc>
        <w:tc>
          <w:tcPr>
            <w:tcW w:w="4608" w:type="dxa"/>
            <w:tcBorders>
              <w:left w:val="single" w:sz="8" w:space="0" w:color="auto"/>
              <w:bottom w:val="single" w:sz="6" w:space="0" w:color="auto"/>
              <w:right w:val="single" w:sz="12" w:space="0" w:color="000000"/>
            </w:tcBorders>
            <w:vAlign w:val="center"/>
          </w:tcPr>
          <w:p w:rsidR="00D80058" w:rsidRPr="00413B46" w:rsidRDefault="00D80058" w:rsidP="00040553">
            <w:pPr>
              <w:pStyle w:val="TABLE-cell"/>
            </w:pPr>
          </w:p>
        </w:tc>
      </w:tr>
      <w:tr w:rsidR="00D80058" w:rsidRPr="00413B46" w:rsidTr="00C23DBF">
        <w:trPr>
          <w:jc w:val="center"/>
        </w:trPr>
        <w:tc>
          <w:tcPr>
            <w:tcW w:w="2721" w:type="dxa"/>
            <w:tcBorders>
              <w:left w:val="single" w:sz="12" w:space="0" w:color="000000"/>
              <w:bottom w:val="thinThickThinSmallGap" w:sz="12" w:space="0" w:color="auto"/>
              <w:right w:val="single" w:sz="8" w:space="0" w:color="auto"/>
            </w:tcBorders>
            <w:vAlign w:val="center"/>
          </w:tcPr>
          <w:p w:rsidR="00D80058" w:rsidRPr="00413B46" w:rsidRDefault="00D80058" w:rsidP="00040553">
            <w:pPr>
              <w:pStyle w:val="TABLE-cell"/>
            </w:pPr>
            <w:r w:rsidRPr="00413B46">
              <w:t>TPM_RC</w:t>
            </w:r>
          </w:p>
        </w:tc>
        <w:tc>
          <w:tcPr>
            <w:tcW w:w="2006" w:type="dxa"/>
            <w:tcBorders>
              <w:left w:val="single" w:sz="8" w:space="0" w:color="auto"/>
              <w:bottom w:val="thinThickThinSmallGap" w:sz="12" w:space="0" w:color="auto"/>
              <w:right w:val="single" w:sz="8" w:space="0" w:color="auto"/>
            </w:tcBorders>
            <w:vAlign w:val="center"/>
          </w:tcPr>
          <w:p w:rsidR="00D80058" w:rsidRPr="00413B46" w:rsidRDefault="00D80058" w:rsidP="00040553">
            <w:pPr>
              <w:pStyle w:val="TABLE-cell"/>
            </w:pPr>
            <w:r w:rsidRPr="00413B46">
              <w:t>responseCode</w:t>
            </w:r>
          </w:p>
        </w:tc>
        <w:tc>
          <w:tcPr>
            <w:tcW w:w="4608" w:type="dxa"/>
            <w:tcBorders>
              <w:left w:val="single" w:sz="8" w:space="0" w:color="auto"/>
              <w:bottom w:val="thinThickThinSmallGap" w:sz="12" w:space="0" w:color="auto"/>
              <w:right w:val="single" w:sz="12" w:space="0" w:color="000000"/>
            </w:tcBorders>
            <w:vAlign w:val="center"/>
          </w:tcPr>
          <w:p w:rsidR="00D80058" w:rsidRPr="00413B46" w:rsidRDefault="00D80058" w:rsidP="00040553">
            <w:pPr>
              <w:pStyle w:val="TABLE-cell"/>
            </w:pPr>
            <w:r w:rsidRPr="00413B46">
              <w:t>.</w:t>
            </w:r>
          </w:p>
        </w:tc>
      </w:tr>
      <w:tr w:rsidR="00D80058" w:rsidRPr="00413B46" w:rsidTr="00C23DBF">
        <w:trPr>
          <w:jc w:val="center"/>
        </w:trPr>
        <w:tc>
          <w:tcPr>
            <w:tcW w:w="2721" w:type="dxa"/>
            <w:tcBorders>
              <w:top w:val="thinThickThinSmallGap" w:sz="12" w:space="0" w:color="auto"/>
              <w:left w:val="single" w:sz="12" w:space="0" w:color="000000"/>
              <w:bottom w:val="single" w:sz="6" w:space="0" w:color="000000"/>
              <w:right w:val="single" w:sz="8" w:space="0" w:color="auto"/>
            </w:tcBorders>
            <w:vAlign w:val="center"/>
          </w:tcPr>
          <w:p w:rsidR="00D80058" w:rsidRPr="00413B46" w:rsidRDefault="00D80058" w:rsidP="00040553">
            <w:pPr>
              <w:pStyle w:val="TABLE-cell"/>
            </w:pPr>
            <w:r w:rsidRPr="00413B46">
              <w:t>TPMI_YES_NO</w:t>
            </w:r>
          </w:p>
        </w:tc>
        <w:tc>
          <w:tcPr>
            <w:tcW w:w="2006" w:type="dxa"/>
            <w:tcBorders>
              <w:top w:val="thinThickThinSmallGap" w:sz="12" w:space="0" w:color="auto"/>
              <w:left w:val="single" w:sz="8" w:space="0" w:color="auto"/>
              <w:bottom w:val="single" w:sz="6" w:space="0" w:color="000000"/>
              <w:right w:val="single" w:sz="8" w:space="0" w:color="auto"/>
            </w:tcBorders>
            <w:vAlign w:val="center"/>
          </w:tcPr>
          <w:p w:rsidR="00D80058" w:rsidRPr="00413B46" w:rsidRDefault="00D80058" w:rsidP="00040553">
            <w:pPr>
              <w:pStyle w:val="TABLE-cell"/>
            </w:pPr>
            <w:r w:rsidRPr="00413B46">
              <w:t>moreData</w:t>
            </w:r>
          </w:p>
        </w:tc>
        <w:tc>
          <w:tcPr>
            <w:tcW w:w="4608" w:type="dxa"/>
            <w:tcBorders>
              <w:top w:val="thinThickThinSmallGap" w:sz="12" w:space="0" w:color="auto"/>
              <w:left w:val="single" w:sz="8" w:space="0" w:color="auto"/>
              <w:bottom w:val="single" w:sz="6" w:space="0" w:color="000000"/>
              <w:right w:val="single" w:sz="12" w:space="0" w:color="000000"/>
            </w:tcBorders>
            <w:vAlign w:val="center"/>
          </w:tcPr>
          <w:p w:rsidR="00D80058" w:rsidRPr="00413B46" w:rsidRDefault="00D80058" w:rsidP="00040553">
            <w:pPr>
              <w:pStyle w:val="TABLE-cell"/>
            </w:pPr>
            <w:r w:rsidRPr="00413B46">
              <w:t xml:space="preserve">flag to indicate whether there are more values </w:t>
            </w:r>
          </w:p>
        </w:tc>
      </w:tr>
      <w:tr w:rsidR="00D80058" w:rsidRPr="00413B46" w:rsidTr="00C23DBF">
        <w:trPr>
          <w:jc w:val="center"/>
        </w:trPr>
        <w:tc>
          <w:tcPr>
            <w:tcW w:w="2721" w:type="dxa"/>
            <w:tcBorders>
              <w:top w:val="single" w:sz="6" w:space="0" w:color="000000"/>
              <w:left w:val="single" w:sz="12" w:space="0" w:color="000000"/>
              <w:bottom w:val="single" w:sz="12" w:space="0" w:color="auto"/>
              <w:right w:val="single" w:sz="8" w:space="0" w:color="auto"/>
            </w:tcBorders>
            <w:vAlign w:val="center"/>
          </w:tcPr>
          <w:p w:rsidR="00D80058" w:rsidRPr="00413B46" w:rsidRDefault="00D80058" w:rsidP="00040553">
            <w:pPr>
              <w:pStyle w:val="TABLE-cell"/>
            </w:pPr>
            <w:r w:rsidRPr="00413B46">
              <w:t>TPML_AC_CAPABILITIES</w:t>
            </w:r>
          </w:p>
        </w:tc>
        <w:tc>
          <w:tcPr>
            <w:tcW w:w="2006" w:type="dxa"/>
            <w:tcBorders>
              <w:top w:val="single" w:sz="6" w:space="0" w:color="000000"/>
              <w:left w:val="single" w:sz="8" w:space="0" w:color="auto"/>
              <w:bottom w:val="single" w:sz="12" w:space="0" w:color="auto"/>
              <w:right w:val="single" w:sz="8" w:space="0" w:color="auto"/>
            </w:tcBorders>
            <w:vAlign w:val="center"/>
          </w:tcPr>
          <w:p w:rsidR="00D80058" w:rsidRPr="00413B46" w:rsidRDefault="00D80058" w:rsidP="00040553">
            <w:pPr>
              <w:pStyle w:val="TABLE-cell"/>
            </w:pPr>
            <w:r w:rsidRPr="00413B46">
              <w:t>capabilitiesData</w:t>
            </w:r>
          </w:p>
        </w:tc>
        <w:tc>
          <w:tcPr>
            <w:tcW w:w="4608" w:type="dxa"/>
            <w:tcBorders>
              <w:top w:val="single" w:sz="6" w:space="0" w:color="000000"/>
              <w:left w:val="single" w:sz="8" w:space="0" w:color="auto"/>
              <w:bottom w:val="single" w:sz="12" w:space="0" w:color="auto"/>
              <w:right w:val="single" w:sz="12" w:space="0" w:color="000000"/>
            </w:tcBorders>
            <w:vAlign w:val="center"/>
          </w:tcPr>
          <w:p w:rsidR="00D80058" w:rsidRPr="00413B46" w:rsidRDefault="00D80058" w:rsidP="00040553">
            <w:pPr>
              <w:pStyle w:val="TABLE-cell"/>
            </w:pPr>
            <w:r w:rsidRPr="00413B46">
              <w:t>list of capabilities</w:t>
            </w:r>
          </w:p>
        </w:tc>
      </w:tr>
    </w:tbl>
    <w:p w:rsidR="00D80058" w:rsidRPr="00413B46" w:rsidRDefault="00D80058" w:rsidP="00D80058">
      <w:pPr>
        <w:pStyle w:val="Heading3"/>
        <w:tabs>
          <w:tab w:val="num" w:pos="720"/>
        </w:tabs>
        <w:ind w:left="0" w:firstLine="0"/>
      </w:pPr>
      <w:r w:rsidRPr="00413B46">
        <w:lastRenderedPageBreak/>
        <w:t>Detailed Actions</w:t>
      </w:r>
    </w:p>
    <w:p w:rsidR="00D80058" w:rsidRPr="00413B46" w:rsidRDefault="00D80058" w:rsidP="00D80058">
      <w:pPr>
        <w:pStyle w:val="CodeNameTag"/>
      </w:pPr>
      <w:r w:rsidRPr="00413B46">
        <w:t>[[AC_GetCapability]]</w:t>
      </w:r>
    </w:p>
    <w:p w:rsidR="00D80058" w:rsidRPr="00413B46" w:rsidRDefault="00D80058" w:rsidP="00D80058">
      <w:pPr>
        <w:pStyle w:val="Heading2"/>
        <w:pageBreakBefore/>
        <w:tabs>
          <w:tab w:val="left" w:pos="630"/>
        </w:tabs>
        <w:ind w:left="576" w:hanging="576"/>
      </w:pPr>
      <w:bookmarkStart w:id="5956" w:name="_Toc473813952"/>
      <w:bookmarkStart w:id="5957" w:name="_Toc536440913"/>
      <w:bookmarkStart w:id="5958" w:name="_Toc24725588"/>
      <w:r w:rsidRPr="00413B46">
        <w:lastRenderedPageBreak/>
        <w:t>TPM2_AC_Send</w:t>
      </w:r>
      <w:bookmarkEnd w:id="5956"/>
      <w:bookmarkEnd w:id="5957"/>
      <w:bookmarkEnd w:id="5958"/>
    </w:p>
    <w:p w:rsidR="00D80058" w:rsidRPr="00413B46" w:rsidRDefault="00D80058" w:rsidP="00D80058">
      <w:pPr>
        <w:pStyle w:val="Heading3"/>
        <w:pageBreakBefore w:val="0"/>
        <w:tabs>
          <w:tab w:val="num" w:pos="720"/>
        </w:tabs>
        <w:ind w:left="0" w:firstLine="0"/>
      </w:pPr>
      <w:r w:rsidRPr="00413B46">
        <w:t>General Description</w:t>
      </w:r>
    </w:p>
    <w:p w:rsidR="00D80058" w:rsidRPr="00413B46" w:rsidRDefault="00D80058" w:rsidP="00D80058">
      <w:pPr>
        <w:pStyle w:val="BodyText"/>
      </w:pPr>
      <w:r w:rsidRPr="00413B46">
        <w:t>The purpose of this command is to send (copy) a loaded object from the TPM to an Attached Component.</w:t>
      </w:r>
    </w:p>
    <w:p w:rsidR="00D80058" w:rsidRPr="00413B46" w:rsidRDefault="00D80058" w:rsidP="00D80058">
      <w:pPr>
        <w:pStyle w:val="BodyText"/>
      </w:pPr>
      <w:r w:rsidRPr="00413B46">
        <w:t xml:space="preserve">The Object referenced by </w:t>
      </w:r>
      <w:r w:rsidRPr="00413B46">
        <w:rPr>
          <w:i/>
        </w:rPr>
        <w:t xml:space="preserve">sendObject </w:t>
      </w:r>
      <w:r w:rsidRPr="00413B46">
        <w:t xml:space="preserve">is required to have </w:t>
      </w:r>
      <w:r w:rsidRPr="00413B46">
        <w:rPr>
          <w:i/>
          <w:iCs/>
        </w:rPr>
        <w:t xml:space="preserve">fixedTpm, fixedParent, </w:t>
      </w:r>
      <w:r w:rsidRPr="00413B46">
        <w:t>and</w:t>
      </w:r>
      <w:r w:rsidRPr="00413B46">
        <w:rPr>
          <w:i/>
          <w:iCs/>
        </w:rPr>
        <w:t xml:space="preserve"> encryptedDuplication</w:t>
      </w:r>
      <w:r w:rsidRPr="00413B46">
        <w:t xml:space="preserve"> attributes CLEAR (TPM_RC_ATTRIBUTES). Authorization for </w:t>
      </w:r>
      <w:r w:rsidRPr="00413B46">
        <w:rPr>
          <w:i/>
        </w:rPr>
        <w:t xml:space="preserve">sendObject </w:t>
      </w:r>
      <w:r w:rsidRPr="00413B46">
        <w:t xml:space="preserve">is required to be a policy session. The </w:t>
      </w:r>
      <w:r w:rsidRPr="00413B46">
        <w:rPr>
          <w:i/>
        </w:rPr>
        <w:t>policySession</w:t>
      </w:r>
      <w:r w:rsidRPr="00413B46">
        <w:t>→</w:t>
      </w:r>
      <w:r w:rsidRPr="00413B46">
        <w:rPr>
          <w:i/>
        </w:rPr>
        <w:t>commandCode</w:t>
      </w:r>
      <w:r w:rsidRPr="00413B46">
        <w:t xml:space="preserve"> of the policy session context</w:t>
      </w:r>
      <w:r w:rsidRPr="00413B46">
        <w:rPr>
          <w:i/>
        </w:rPr>
        <w:t xml:space="preserve"> </w:t>
      </w:r>
      <w:r w:rsidRPr="00413B46">
        <w:t>is required to be TPM_CC_AC_Send (TPM_RC_POLICY_FAIL) to demonstrate that the policy is specific for this command.</w:t>
      </w:r>
    </w:p>
    <w:p w:rsidR="006B74E4" w:rsidRDefault="00D80058" w:rsidP="00D80058">
      <w:pPr>
        <w:pStyle w:val="BodyText"/>
      </w:pPr>
      <w:r w:rsidRPr="00413B46">
        <w:t xml:space="preserve">Authorization to send to the </w:t>
      </w:r>
      <w:r w:rsidRPr="00413B46">
        <w:rPr>
          <w:i/>
        </w:rPr>
        <w:t>ac</w:t>
      </w:r>
      <w:r w:rsidRPr="00413B46">
        <w:t xml:space="preserve"> is provided by the session associated with </w:t>
      </w:r>
      <w:r w:rsidRPr="00413B46">
        <w:rPr>
          <w:i/>
        </w:rPr>
        <w:t>authHandle</w:t>
      </w:r>
      <w:r w:rsidRPr="00413B46">
        <w:t>.</w:t>
      </w:r>
    </w:p>
    <w:p w:rsidR="00D80058" w:rsidRPr="00413B46" w:rsidRDefault="00D80058" w:rsidP="00D80058">
      <w:pPr>
        <w:pStyle w:val="BodyText"/>
        <w:rPr>
          <w:iCs/>
        </w:rPr>
      </w:pPr>
      <w:r w:rsidRPr="00413B46">
        <w:t xml:space="preserve">If an NV Alias is not defined for </w:t>
      </w:r>
      <w:r w:rsidRPr="00413B46">
        <w:rPr>
          <w:i/>
        </w:rPr>
        <w:t>ac,</w:t>
      </w:r>
      <w:r w:rsidRPr="00413B46">
        <w:rPr>
          <w:iCs/>
        </w:rPr>
        <w:t xml:space="preserve"> then </w:t>
      </w:r>
      <w:r w:rsidRPr="00413B46">
        <w:rPr>
          <w:i/>
          <w:iCs/>
        </w:rPr>
        <w:t xml:space="preserve">authHandle </w:t>
      </w:r>
      <w:r w:rsidRPr="00413B46">
        <w:rPr>
          <w:iCs/>
        </w:rPr>
        <w:t>is required to be either TPM_RH_OWNER or TPM_RH_PLATFORM (TPM_RC_HANDLE).</w:t>
      </w:r>
    </w:p>
    <w:p w:rsidR="006B74E4" w:rsidRDefault="00D80058" w:rsidP="00D80058">
      <w:pPr>
        <w:pStyle w:val="BodyText"/>
        <w:rPr>
          <w:iCs/>
        </w:rPr>
      </w:pPr>
      <w:r w:rsidRPr="00413B46">
        <w:rPr>
          <w:iCs/>
        </w:rPr>
        <w:t xml:space="preserve">If an NV Alias is defined for </w:t>
      </w:r>
      <w:r w:rsidRPr="00413B46">
        <w:rPr>
          <w:i/>
          <w:iCs/>
        </w:rPr>
        <w:t>ac</w:t>
      </w:r>
      <w:r w:rsidRPr="00413B46">
        <w:rPr>
          <w:iCs/>
        </w:rPr>
        <w:t xml:space="preserve">, then the authorization for </w:t>
      </w:r>
      <w:r w:rsidRPr="00413B46">
        <w:rPr>
          <w:i/>
          <w:iCs/>
        </w:rPr>
        <w:t>authHandle</w:t>
      </w:r>
      <w:r w:rsidRPr="00413B46">
        <w:rPr>
          <w:iCs/>
        </w:rPr>
        <w:t xml:space="preserve"> is required to be compatible with the write authorization attributes (TPMA_NV_PPWRITE, TPMA_NV_OWNERWRITE TPMA_NV_AUTHWRITE, and TPMA_NV_POLICYWRITE) in the NV Alias (TPM_RC_NV_AUTHORIZATION).</w:t>
      </w:r>
    </w:p>
    <w:p w:rsidR="006B74E4" w:rsidRDefault="00D80058" w:rsidP="00D80058">
      <w:pPr>
        <w:pStyle w:val="NOTE"/>
      </w:pPr>
      <w:r w:rsidRPr="00413B46">
        <w:t>NOTE 1</w:t>
      </w:r>
      <w:r w:rsidRPr="00413B46">
        <w:tab/>
        <w:t xml:space="preserve">If authorization for </w:t>
      </w:r>
      <w:r w:rsidRPr="00413B46">
        <w:rPr>
          <w:i/>
        </w:rPr>
        <w:t>authHandle</w:t>
      </w:r>
      <w:r w:rsidRPr="00413B46">
        <w:t xml:space="preserve"> is the handle of an NV Index, then it is required to be the NV Alias value for </w:t>
      </w:r>
      <w:r w:rsidRPr="00413B46">
        <w:rPr>
          <w:i/>
        </w:rPr>
        <w:t>ac</w:t>
      </w:r>
      <w:r w:rsidRPr="00413B46">
        <w:t xml:space="preserve"> (TPM_RC_NV_AUTHORIZATION).</w:t>
      </w:r>
    </w:p>
    <w:p w:rsidR="00D80058" w:rsidRPr="00413B46" w:rsidRDefault="00D80058" w:rsidP="00D80058">
      <w:pPr>
        <w:pStyle w:val="BodyText"/>
        <w:rPr>
          <w:noProof/>
        </w:rPr>
      </w:pPr>
      <w:r w:rsidRPr="00413B46">
        <w:rPr>
          <w:noProof/>
        </w:rPr>
        <w:t xml:space="preserve">If authorization succeeds, the TPM will attempt to send </w:t>
      </w:r>
      <w:r w:rsidRPr="00413B46">
        <w:rPr>
          <w:i/>
        </w:rPr>
        <w:t>acDataIn</w:t>
      </w:r>
      <w:r w:rsidRPr="00413B46" w:rsidDel="000A5766">
        <w:rPr>
          <w:noProof/>
        </w:rPr>
        <w:t xml:space="preserve"> </w:t>
      </w:r>
      <w:r w:rsidRPr="00413B46">
        <w:rPr>
          <w:noProof/>
        </w:rPr>
        <w:t xml:space="preserve">and relevant portions of </w:t>
      </w:r>
      <w:r w:rsidRPr="00413B46">
        <w:rPr>
          <w:i/>
          <w:noProof/>
        </w:rPr>
        <w:t>sendObject</w:t>
      </w:r>
      <w:r w:rsidRPr="00413B46">
        <w:rPr>
          <w:noProof/>
        </w:rPr>
        <w:t xml:space="preserve"> to the AC referenced by </w:t>
      </w:r>
      <w:r w:rsidRPr="00413B46">
        <w:rPr>
          <w:i/>
          <w:noProof/>
        </w:rPr>
        <w:t>ac</w:t>
      </w:r>
      <w:r w:rsidRPr="00413B46">
        <w:rPr>
          <w:noProof/>
        </w:rPr>
        <w:t>.</w:t>
      </w:r>
    </w:p>
    <w:p w:rsidR="006B74E4" w:rsidRDefault="00D80058" w:rsidP="00D80058">
      <w:pPr>
        <w:pStyle w:val="BodyText"/>
        <w:rPr>
          <w:noProof/>
        </w:rPr>
      </w:pPr>
      <w:r w:rsidRPr="00413B46">
        <w:rPr>
          <w:noProof/>
        </w:rPr>
        <w:t>The TPM will return TPM_RC_SUCCESS if it succeeds in performing all the required authorizations and validations. If problems occur in the process of sending the object from the TPM to the AC, the response code will be TPM_RC_SUCCESS with the AC-dependent error reported in acDataOut.</w:t>
      </w:r>
    </w:p>
    <w:p w:rsidR="006B74E4" w:rsidRDefault="00103127" w:rsidP="00103127">
      <w:pPr>
        <w:pStyle w:val="NOTE"/>
      </w:pPr>
      <w:r>
        <w:t>NOTE 2</w:t>
      </w:r>
      <w:r>
        <w:tab/>
        <w:t>TPM2_AC_</w:t>
      </w:r>
      <w:proofErr w:type="gramStart"/>
      <w:r>
        <w:t>Send(</w:t>
      </w:r>
      <w:proofErr w:type="gramEnd"/>
      <w:r>
        <w:t xml:space="preserve">) was added in revision </w:t>
      </w:r>
      <w:r w:rsidR="006B74E4">
        <w:t>0</w:t>
      </w:r>
      <w:r>
        <w:t>1</w:t>
      </w:r>
      <w:r w:rsidR="006B74E4">
        <w:t>.</w:t>
      </w:r>
      <w:r>
        <w:t>40.</w:t>
      </w:r>
    </w:p>
    <w:p w:rsidR="00D80058" w:rsidRPr="00413B46" w:rsidRDefault="00D80058" w:rsidP="00D80058">
      <w:pPr>
        <w:pStyle w:val="Heading3"/>
        <w:tabs>
          <w:tab w:val="num" w:pos="720"/>
        </w:tabs>
        <w:ind w:left="0" w:firstLine="0"/>
      </w:pPr>
      <w:r w:rsidRPr="00413B46">
        <w:lastRenderedPageBreak/>
        <w:t>Command and Response</w:t>
      </w:r>
    </w:p>
    <w:p w:rsidR="00D80058" w:rsidRPr="00413B46" w:rsidRDefault="00D80058" w:rsidP="00D80058">
      <w:pPr>
        <w:pStyle w:val="TABLE-title"/>
      </w:pPr>
      <w:bookmarkStart w:id="5959" w:name="_Toc473814193"/>
      <w:bookmarkStart w:id="5960" w:name="_Toc536441159"/>
      <w:bookmarkStart w:id="5961" w:name="_Toc24725841"/>
      <w:r w:rsidRPr="00413B46">
        <w:t xml:space="preserve">Table </w:t>
      </w:r>
      <w:r w:rsidRPr="00C42EAF">
        <w:fldChar w:fldCharType="begin"/>
      </w:r>
      <w:r w:rsidRPr="00413B46">
        <w:instrText xml:space="preserve"> SEQ Table \* ARABIC </w:instrText>
      </w:r>
      <w:r w:rsidRPr="00C42EAF">
        <w:fldChar w:fldCharType="separate"/>
      </w:r>
      <w:ins w:id="5962" w:author="David Wooten" w:date="2019-11-15T15:49:00Z">
        <w:r w:rsidR="00D51C42">
          <w:rPr>
            <w:noProof/>
          </w:rPr>
          <w:t>246</w:t>
        </w:r>
      </w:ins>
      <w:del w:id="5963" w:author="David Wooten" w:date="2019-11-15T15:49:00Z">
        <w:r w:rsidR="00E90F60" w:rsidDel="00D51C42">
          <w:rPr>
            <w:noProof/>
          </w:rPr>
          <w:delText>242</w:delText>
        </w:r>
      </w:del>
      <w:r w:rsidRPr="00C42EAF">
        <w:fldChar w:fldCharType="end"/>
      </w:r>
      <w:r w:rsidRPr="00413B46">
        <w:t xml:space="preserve"> — TPM2_AC_Send Command</w:t>
      </w:r>
      <w:bookmarkEnd w:id="5959"/>
      <w:bookmarkEnd w:id="5960"/>
      <w:bookmarkEnd w:id="5961"/>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23"/>
        <w:gridCol w:w="2003"/>
        <w:gridCol w:w="4634"/>
      </w:tblGrid>
      <w:tr w:rsidR="00D80058" w:rsidRPr="00413B46" w:rsidTr="003377B7">
        <w:trPr>
          <w:jc w:val="center"/>
        </w:trPr>
        <w:tc>
          <w:tcPr>
            <w:tcW w:w="2715" w:type="dxa"/>
            <w:tcBorders>
              <w:top w:val="single" w:sz="12" w:space="0" w:color="auto"/>
              <w:left w:val="single" w:sz="12" w:space="0" w:color="auto"/>
              <w:bottom w:val="single" w:sz="12" w:space="0" w:color="000000"/>
              <w:right w:val="single" w:sz="8" w:space="0" w:color="auto"/>
            </w:tcBorders>
            <w:vAlign w:val="center"/>
          </w:tcPr>
          <w:p w:rsidR="00D80058" w:rsidRPr="00413B46" w:rsidRDefault="00D80058" w:rsidP="00040553">
            <w:pPr>
              <w:pStyle w:val="TABLE-col-heading"/>
            </w:pPr>
            <w:r w:rsidRPr="00413B46">
              <w:t>Type</w:t>
            </w:r>
          </w:p>
        </w:tc>
        <w:tc>
          <w:tcPr>
            <w:tcW w:w="1997" w:type="dxa"/>
            <w:tcBorders>
              <w:top w:val="single" w:sz="12" w:space="0" w:color="auto"/>
              <w:left w:val="single" w:sz="8" w:space="0" w:color="auto"/>
              <w:bottom w:val="single" w:sz="12" w:space="0" w:color="000000"/>
              <w:right w:val="single" w:sz="8" w:space="0" w:color="auto"/>
            </w:tcBorders>
            <w:vAlign w:val="center"/>
          </w:tcPr>
          <w:p w:rsidR="00D80058" w:rsidRPr="00413B46" w:rsidRDefault="00D80058" w:rsidP="00040553">
            <w:pPr>
              <w:pStyle w:val="TABLE-col-heading"/>
            </w:pPr>
            <w:r w:rsidRPr="00413B46">
              <w:t>Name</w:t>
            </w:r>
          </w:p>
        </w:tc>
        <w:tc>
          <w:tcPr>
            <w:tcW w:w="4620" w:type="dxa"/>
            <w:tcBorders>
              <w:top w:val="single" w:sz="12" w:space="0" w:color="auto"/>
              <w:left w:val="single" w:sz="8" w:space="0" w:color="auto"/>
              <w:bottom w:val="single" w:sz="12" w:space="0" w:color="000000"/>
              <w:right w:val="single" w:sz="12" w:space="0" w:color="auto"/>
            </w:tcBorders>
            <w:vAlign w:val="center"/>
          </w:tcPr>
          <w:p w:rsidR="00D80058" w:rsidRPr="00413B46" w:rsidRDefault="00D80058" w:rsidP="00040553">
            <w:pPr>
              <w:pStyle w:val="TABLE-col-heading"/>
            </w:pPr>
            <w:r w:rsidRPr="00413B46">
              <w:t>Description</w:t>
            </w:r>
          </w:p>
        </w:tc>
      </w:tr>
      <w:tr w:rsidR="00D80058" w:rsidRPr="00413B46" w:rsidTr="003377B7">
        <w:trPr>
          <w:jc w:val="center"/>
        </w:trPr>
        <w:tc>
          <w:tcPr>
            <w:tcW w:w="2715" w:type="dxa"/>
            <w:tcBorders>
              <w:top w:val="single" w:sz="12" w:space="0" w:color="000000"/>
              <w:left w:val="single" w:sz="12" w:space="0" w:color="auto"/>
              <w:right w:val="single" w:sz="8" w:space="0" w:color="auto"/>
            </w:tcBorders>
            <w:vAlign w:val="center"/>
          </w:tcPr>
          <w:p w:rsidR="00D80058" w:rsidRPr="00413B46" w:rsidRDefault="00D80058" w:rsidP="00040553">
            <w:pPr>
              <w:pStyle w:val="TABLE-cell"/>
            </w:pPr>
            <w:r w:rsidRPr="00413B46">
              <w:t>TPMI_ST_COMMAND_TAG</w:t>
            </w:r>
          </w:p>
        </w:tc>
        <w:tc>
          <w:tcPr>
            <w:tcW w:w="1997" w:type="dxa"/>
            <w:tcBorders>
              <w:top w:val="single" w:sz="12" w:space="0" w:color="000000"/>
              <w:left w:val="single" w:sz="8" w:space="0" w:color="auto"/>
              <w:right w:val="single" w:sz="8" w:space="0" w:color="auto"/>
            </w:tcBorders>
            <w:vAlign w:val="center"/>
          </w:tcPr>
          <w:p w:rsidR="00D80058" w:rsidRPr="00413B46" w:rsidRDefault="00D80058" w:rsidP="00040553">
            <w:pPr>
              <w:pStyle w:val="TABLE-cell"/>
            </w:pPr>
            <w:r w:rsidRPr="00413B46">
              <w:t>Tag</w:t>
            </w:r>
          </w:p>
        </w:tc>
        <w:tc>
          <w:tcPr>
            <w:tcW w:w="4620" w:type="dxa"/>
            <w:tcBorders>
              <w:top w:val="single" w:sz="12" w:space="0" w:color="000000"/>
              <w:left w:val="single" w:sz="8" w:space="0" w:color="auto"/>
              <w:right w:val="single" w:sz="12" w:space="0" w:color="auto"/>
            </w:tcBorders>
            <w:vAlign w:val="center"/>
          </w:tcPr>
          <w:p w:rsidR="00D80058" w:rsidRPr="00413B46" w:rsidRDefault="00D80058" w:rsidP="00040553">
            <w:pPr>
              <w:pStyle w:val="TABLE-cell"/>
            </w:pPr>
            <w:r w:rsidRPr="00413B46">
              <w:rPr>
                <w:lang w:eastAsia="zh-CN"/>
              </w:rPr>
              <w:t>TPM_ST_SESSIONS</w:t>
            </w:r>
          </w:p>
        </w:tc>
      </w:tr>
      <w:tr w:rsidR="00D80058" w:rsidRPr="00413B46" w:rsidTr="003377B7">
        <w:trPr>
          <w:jc w:val="center"/>
        </w:trPr>
        <w:tc>
          <w:tcPr>
            <w:tcW w:w="2715" w:type="dxa"/>
            <w:tcBorders>
              <w:left w:val="single" w:sz="12" w:space="0" w:color="auto"/>
              <w:bottom w:val="single" w:sz="6" w:space="0" w:color="auto"/>
              <w:right w:val="single" w:sz="8" w:space="0" w:color="auto"/>
            </w:tcBorders>
            <w:vAlign w:val="center"/>
          </w:tcPr>
          <w:p w:rsidR="00D80058" w:rsidRPr="00413B46" w:rsidRDefault="00D80058" w:rsidP="00040553">
            <w:pPr>
              <w:pStyle w:val="TABLE-cell"/>
            </w:pPr>
            <w:r w:rsidRPr="00413B46">
              <w:t>UINT32</w:t>
            </w:r>
          </w:p>
        </w:tc>
        <w:tc>
          <w:tcPr>
            <w:tcW w:w="1997" w:type="dxa"/>
            <w:tcBorders>
              <w:left w:val="single" w:sz="8" w:space="0" w:color="auto"/>
              <w:bottom w:val="single" w:sz="6" w:space="0" w:color="auto"/>
              <w:right w:val="single" w:sz="8" w:space="0" w:color="auto"/>
            </w:tcBorders>
            <w:vAlign w:val="center"/>
          </w:tcPr>
          <w:p w:rsidR="00D80058" w:rsidRPr="00413B46" w:rsidRDefault="00D80058" w:rsidP="00040553">
            <w:pPr>
              <w:pStyle w:val="TABLE-cell"/>
            </w:pPr>
            <w:r w:rsidRPr="00413B46">
              <w:t>commandSize</w:t>
            </w:r>
          </w:p>
        </w:tc>
        <w:tc>
          <w:tcPr>
            <w:tcW w:w="4620" w:type="dxa"/>
            <w:tcBorders>
              <w:left w:val="single" w:sz="8" w:space="0" w:color="auto"/>
              <w:bottom w:val="single" w:sz="6" w:space="0" w:color="auto"/>
              <w:right w:val="single" w:sz="12" w:space="0" w:color="auto"/>
            </w:tcBorders>
            <w:vAlign w:val="center"/>
          </w:tcPr>
          <w:p w:rsidR="00D80058" w:rsidRPr="00413B46" w:rsidRDefault="00D80058" w:rsidP="00040553">
            <w:pPr>
              <w:pStyle w:val="TABLE-cell"/>
            </w:pPr>
          </w:p>
        </w:tc>
      </w:tr>
      <w:tr w:rsidR="00D80058" w:rsidRPr="00413B46" w:rsidTr="003377B7">
        <w:trPr>
          <w:jc w:val="center"/>
        </w:trPr>
        <w:tc>
          <w:tcPr>
            <w:tcW w:w="2715" w:type="dxa"/>
            <w:tcBorders>
              <w:left w:val="single" w:sz="12" w:space="0" w:color="auto"/>
              <w:bottom w:val="dashDotStroked" w:sz="24" w:space="0" w:color="auto"/>
              <w:right w:val="single" w:sz="8" w:space="0" w:color="auto"/>
            </w:tcBorders>
            <w:vAlign w:val="center"/>
          </w:tcPr>
          <w:p w:rsidR="00D80058" w:rsidRPr="00413B46" w:rsidRDefault="00D80058" w:rsidP="00040553">
            <w:pPr>
              <w:pStyle w:val="TABLE-cell"/>
            </w:pPr>
            <w:r w:rsidRPr="00413B46">
              <w:t>TPM_CC</w:t>
            </w:r>
          </w:p>
        </w:tc>
        <w:tc>
          <w:tcPr>
            <w:tcW w:w="1997" w:type="dxa"/>
            <w:tcBorders>
              <w:left w:val="single" w:sz="8" w:space="0" w:color="auto"/>
              <w:bottom w:val="dashDotStroked" w:sz="24" w:space="0" w:color="auto"/>
              <w:right w:val="single" w:sz="8" w:space="0" w:color="auto"/>
            </w:tcBorders>
            <w:vAlign w:val="center"/>
          </w:tcPr>
          <w:p w:rsidR="00D80058" w:rsidRPr="00413B46" w:rsidRDefault="00D80058" w:rsidP="00040553">
            <w:pPr>
              <w:pStyle w:val="TABLE-cell"/>
            </w:pPr>
            <w:r w:rsidRPr="00413B46">
              <w:t>commandCode</w:t>
            </w:r>
          </w:p>
        </w:tc>
        <w:tc>
          <w:tcPr>
            <w:tcW w:w="4620" w:type="dxa"/>
            <w:tcBorders>
              <w:left w:val="single" w:sz="8" w:space="0" w:color="auto"/>
              <w:bottom w:val="dashDotStroked" w:sz="24" w:space="0" w:color="auto"/>
              <w:right w:val="single" w:sz="12" w:space="0" w:color="auto"/>
            </w:tcBorders>
            <w:vAlign w:val="center"/>
          </w:tcPr>
          <w:p w:rsidR="00D80058" w:rsidRPr="00413B46" w:rsidRDefault="00D80058" w:rsidP="00040553">
            <w:pPr>
              <w:pStyle w:val="TABLE-cell"/>
            </w:pPr>
            <w:r w:rsidRPr="00413B46">
              <w:t>TPM_CC_AC_Send</w:t>
            </w:r>
          </w:p>
        </w:tc>
      </w:tr>
      <w:tr w:rsidR="00D80058" w:rsidRPr="00413B46" w:rsidTr="003377B7">
        <w:trPr>
          <w:jc w:val="center"/>
        </w:trPr>
        <w:tc>
          <w:tcPr>
            <w:tcW w:w="2715" w:type="dxa"/>
            <w:tcBorders>
              <w:top w:val="single" w:sz="6" w:space="0" w:color="auto"/>
              <w:left w:val="single" w:sz="12" w:space="0" w:color="auto"/>
              <w:bottom w:val="single" w:sz="6" w:space="0" w:color="auto"/>
              <w:right w:val="single" w:sz="8" w:space="0" w:color="auto"/>
            </w:tcBorders>
            <w:vAlign w:val="center"/>
          </w:tcPr>
          <w:p w:rsidR="00D80058" w:rsidRPr="00413B46" w:rsidRDefault="00D80058" w:rsidP="00040553">
            <w:pPr>
              <w:pStyle w:val="TABLE-cell"/>
            </w:pPr>
            <w:r w:rsidRPr="00413B46">
              <w:t>TPMI_DH_OBJECT</w:t>
            </w:r>
          </w:p>
        </w:tc>
        <w:tc>
          <w:tcPr>
            <w:tcW w:w="1997" w:type="dxa"/>
            <w:tcBorders>
              <w:top w:val="single" w:sz="6" w:space="0" w:color="auto"/>
              <w:left w:val="single" w:sz="8" w:space="0" w:color="auto"/>
              <w:bottom w:val="single" w:sz="6" w:space="0" w:color="auto"/>
              <w:right w:val="single" w:sz="8" w:space="0" w:color="auto"/>
            </w:tcBorders>
            <w:vAlign w:val="center"/>
          </w:tcPr>
          <w:p w:rsidR="00D80058" w:rsidRPr="00413B46" w:rsidRDefault="00D80058" w:rsidP="00040553">
            <w:pPr>
              <w:pStyle w:val="TABLE-cell"/>
            </w:pPr>
            <w:r w:rsidRPr="00413B46">
              <w:t xml:space="preserve"> @sendObject</w:t>
            </w:r>
          </w:p>
        </w:tc>
        <w:tc>
          <w:tcPr>
            <w:tcW w:w="4620" w:type="dxa"/>
            <w:tcBorders>
              <w:top w:val="single" w:sz="6" w:space="0" w:color="auto"/>
              <w:left w:val="single" w:sz="8" w:space="0" w:color="auto"/>
              <w:bottom w:val="single" w:sz="6" w:space="0" w:color="auto"/>
              <w:right w:val="single" w:sz="12" w:space="0" w:color="auto"/>
            </w:tcBorders>
            <w:vAlign w:val="center"/>
          </w:tcPr>
          <w:p w:rsidR="00D80058" w:rsidRPr="00413B46" w:rsidRDefault="00D80058" w:rsidP="00040553">
            <w:pPr>
              <w:pStyle w:val="TABLE-cell"/>
            </w:pPr>
            <w:r w:rsidRPr="00413B46">
              <w:t>handle of the object being sent to ac</w:t>
            </w:r>
          </w:p>
          <w:p w:rsidR="00D80058" w:rsidRPr="00413B46" w:rsidRDefault="00D80058" w:rsidP="00040553">
            <w:pPr>
              <w:pStyle w:val="TABLE-cell"/>
            </w:pPr>
            <w:r w:rsidRPr="00413B46">
              <w:t>Auth Index: 1</w:t>
            </w:r>
          </w:p>
          <w:p w:rsidR="00D80058" w:rsidRPr="00413B46" w:rsidRDefault="00D80058" w:rsidP="00040553">
            <w:pPr>
              <w:pStyle w:val="TABLE-cell"/>
            </w:pPr>
            <w:r w:rsidRPr="00413B46">
              <w:t>Auth Role: DUP</w:t>
            </w:r>
          </w:p>
        </w:tc>
      </w:tr>
      <w:tr w:rsidR="00D80058" w:rsidRPr="00413B46" w:rsidTr="003377B7">
        <w:trPr>
          <w:jc w:val="center"/>
        </w:trPr>
        <w:tc>
          <w:tcPr>
            <w:tcW w:w="2715" w:type="dxa"/>
            <w:tcBorders>
              <w:top w:val="single" w:sz="6" w:space="0" w:color="auto"/>
              <w:left w:val="single" w:sz="12" w:space="0" w:color="auto"/>
              <w:bottom w:val="single" w:sz="6" w:space="0" w:color="auto"/>
              <w:right w:val="single" w:sz="8" w:space="0" w:color="auto"/>
            </w:tcBorders>
          </w:tcPr>
          <w:p w:rsidR="00D80058" w:rsidRPr="00413B46" w:rsidRDefault="00D80058" w:rsidP="00040553">
            <w:pPr>
              <w:pStyle w:val="TABLE-cell"/>
            </w:pPr>
            <w:r w:rsidRPr="00413B46">
              <w:t>TPMI_RH_NV_AUTH</w:t>
            </w:r>
          </w:p>
        </w:tc>
        <w:tc>
          <w:tcPr>
            <w:tcW w:w="1997" w:type="dxa"/>
            <w:tcBorders>
              <w:top w:val="single" w:sz="6" w:space="0" w:color="auto"/>
              <w:left w:val="single" w:sz="8" w:space="0" w:color="auto"/>
              <w:bottom w:val="single" w:sz="6" w:space="0" w:color="auto"/>
              <w:right w:val="single" w:sz="8" w:space="0" w:color="auto"/>
            </w:tcBorders>
          </w:tcPr>
          <w:p w:rsidR="00D80058" w:rsidRPr="00413B46" w:rsidRDefault="00D80058" w:rsidP="00040553">
            <w:pPr>
              <w:pStyle w:val="TABLE-cell"/>
            </w:pPr>
            <w:r w:rsidRPr="00413B46">
              <w:t>@authHandle</w:t>
            </w:r>
          </w:p>
        </w:tc>
        <w:tc>
          <w:tcPr>
            <w:tcW w:w="4620" w:type="dxa"/>
            <w:tcBorders>
              <w:top w:val="single" w:sz="6" w:space="0" w:color="auto"/>
              <w:left w:val="single" w:sz="8" w:space="0" w:color="auto"/>
              <w:bottom w:val="single" w:sz="6" w:space="0" w:color="auto"/>
              <w:right w:val="single" w:sz="12" w:space="0" w:color="auto"/>
            </w:tcBorders>
          </w:tcPr>
          <w:p w:rsidR="00D80058" w:rsidRPr="00413B46" w:rsidRDefault="00D80058" w:rsidP="00040553">
            <w:pPr>
              <w:pStyle w:val="TABLE-cell"/>
            </w:pPr>
            <w:r w:rsidRPr="00413B46">
              <w:t>the handle indicating the source of the authorization value</w:t>
            </w:r>
          </w:p>
          <w:p w:rsidR="00D80058" w:rsidRPr="00413B46" w:rsidRDefault="00D80058" w:rsidP="00040553">
            <w:pPr>
              <w:pStyle w:val="TABLE-cell"/>
            </w:pPr>
            <w:r w:rsidRPr="00413B46">
              <w:t>Auth Index: 2</w:t>
            </w:r>
          </w:p>
          <w:p w:rsidR="00D80058" w:rsidRPr="00413B46" w:rsidRDefault="00D80058" w:rsidP="00040553">
            <w:pPr>
              <w:pStyle w:val="TABLE-cell"/>
            </w:pPr>
            <w:r w:rsidRPr="00413B46">
              <w:t>Auth Role: USER</w:t>
            </w:r>
          </w:p>
        </w:tc>
      </w:tr>
      <w:tr w:rsidR="00D80058" w:rsidRPr="00413B46" w:rsidTr="00C23DBF">
        <w:trPr>
          <w:jc w:val="center"/>
        </w:trPr>
        <w:tc>
          <w:tcPr>
            <w:tcW w:w="2715" w:type="dxa"/>
            <w:tcBorders>
              <w:top w:val="single" w:sz="6" w:space="0" w:color="auto"/>
              <w:left w:val="single" w:sz="12" w:space="0" w:color="auto"/>
              <w:bottom w:val="thinThickThinSmallGap" w:sz="12" w:space="0" w:color="auto"/>
              <w:right w:val="single" w:sz="8" w:space="0" w:color="auto"/>
            </w:tcBorders>
            <w:vAlign w:val="center"/>
          </w:tcPr>
          <w:p w:rsidR="00D80058" w:rsidRPr="00413B46" w:rsidRDefault="00D80058" w:rsidP="00040553">
            <w:pPr>
              <w:pStyle w:val="TABLE-cell"/>
            </w:pPr>
            <w:r w:rsidRPr="00413B46">
              <w:t>TPMI_RH_AC</w:t>
            </w:r>
          </w:p>
        </w:tc>
        <w:tc>
          <w:tcPr>
            <w:tcW w:w="1997" w:type="dxa"/>
            <w:tcBorders>
              <w:top w:val="single" w:sz="6" w:space="0" w:color="auto"/>
              <w:left w:val="single" w:sz="8" w:space="0" w:color="auto"/>
              <w:bottom w:val="thinThickThinSmallGap" w:sz="12" w:space="0" w:color="auto"/>
              <w:right w:val="single" w:sz="8" w:space="0" w:color="auto"/>
            </w:tcBorders>
            <w:vAlign w:val="center"/>
          </w:tcPr>
          <w:p w:rsidR="00D80058" w:rsidRPr="00413B46" w:rsidRDefault="00D80058" w:rsidP="00040553">
            <w:pPr>
              <w:pStyle w:val="TABLE-cell"/>
            </w:pPr>
            <w:r w:rsidRPr="00413B46">
              <w:t>ac</w:t>
            </w:r>
          </w:p>
        </w:tc>
        <w:tc>
          <w:tcPr>
            <w:tcW w:w="4620" w:type="dxa"/>
            <w:tcBorders>
              <w:top w:val="single" w:sz="6" w:space="0" w:color="auto"/>
              <w:left w:val="single" w:sz="8" w:space="0" w:color="auto"/>
              <w:bottom w:val="thinThickThinSmallGap" w:sz="12" w:space="0" w:color="auto"/>
              <w:right w:val="single" w:sz="12" w:space="0" w:color="auto"/>
            </w:tcBorders>
            <w:vAlign w:val="center"/>
          </w:tcPr>
          <w:p w:rsidR="00D80058" w:rsidRPr="00413B46" w:rsidRDefault="00D80058" w:rsidP="00040553">
            <w:pPr>
              <w:pStyle w:val="TABLE-cell"/>
            </w:pPr>
            <w:r w:rsidRPr="00413B46">
              <w:t>handle indicating the Attached Component to which the object will be sent</w:t>
            </w:r>
          </w:p>
          <w:p w:rsidR="00D80058" w:rsidRPr="00413B46" w:rsidRDefault="00D80058" w:rsidP="00040553">
            <w:pPr>
              <w:pStyle w:val="TABLE-cell"/>
            </w:pPr>
            <w:r w:rsidRPr="00413B46">
              <w:t>Auth Index: None</w:t>
            </w:r>
          </w:p>
        </w:tc>
      </w:tr>
      <w:tr w:rsidR="00D80058" w:rsidRPr="00413B46" w:rsidTr="003377B7">
        <w:trPr>
          <w:jc w:val="center"/>
        </w:trPr>
        <w:tc>
          <w:tcPr>
            <w:tcW w:w="2715" w:type="dxa"/>
            <w:tcBorders>
              <w:top w:val="thinThickThinSmallGap" w:sz="12" w:space="0" w:color="auto"/>
              <w:left w:val="single" w:sz="12" w:space="0" w:color="auto"/>
              <w:bottom w:val="single" w:sz="12" w:space="0" w:color="auto"/>
              <w:right w:val="single" w:sz="8" w:space="0" w:color="auto"/>
            </w:tcBorders>
            <w:vAlign w:val="center"/>
          </w:tcPr>
          <w:p w:rsidR="00D80058" w:rsidRPr="00413B46" w:rsidRDefault="00D80058" w:rsidP="00040553">
            <w:pPr>
              <w:pStyle w:val="TABLE-cell"/>
            </w:pPr>
            <w:r w:rsidRPr="00413B46">
              <w:t>TPM2B_MAX_BUFFER</w:t>
            </w:r>
          </w:p>
        </w:tc>
        <w:tc>
          <w:tcPr>
            <w:tcW w:w="1997" w:type="dxa"/>
            <w:tcBorders>
              <w:top w:val="thinThickThinSmallGap" w:sz="12" w:space="0" w:color="auto"/>
              <w:left w:val="single" w:sz="8" w:space="0" w:color="auto"/>
              <w:bottom w:val="single" w:sz="12" w:space="0" w:color="auto"/>
              <w:right w:val="single" w:sz="8" w:space="0" w:color="auto"/>
            </w:tcBorders>
            <w:vAlign w:val="center"/>
          </w:tcPr>
          <w:p w:rsidR="00D80058" w:rsidRPr="00413B46" w:rsidRDefault="00D80058" w:rsidP="00040553">
            <w:pPr>
              <w:pStyle w:val="TABLE-cell"/>
            </w:pPr>
            <w:r w:rsidRPr="00413B46">
              <w:t>acDataIn</w:t>
            </w:r>
          </w:p>
        </w:tc>
        <w:tc>
          <w:tcPr>
            <w:tcW w:w="4620" w:type="dxa"/>
            <w:tcBorders>
              <w:top w:val="thinThickThinSmallGap" w:sz="12" w:space="0" w:color="auto"/>
              <w:left w:val="single" w:sz="8" w:space="0" w:color="auto"/>
              <w:bottom w:val="single" w:sz="12" w:space="0" w:color="auto"/>
              <w:right w:val="single" w:sz="12" w:space="0" w:color="auto"/>
            </w:tcBorders>
            <w:vAlign w:val="center"/>
          </w:tcPr>
          <w:p w:rsidR="00D80058" w:rsidRPr="00413B46" w:rsidRDefault="00D80058" w:rsidP="00040553">
            <w:pPr>
              <w:pStyle w:val="TABLE-cell"/>
            </w:pPr>
            <w:r w:rsidRPr="00413B46">
              <w:t xml:space="preserve">Optional non sensitive information related to the object </w:t>
            </w:r>
          </w:p>
        </w:tc>
      </w:tr>
    </w:tbl>
    <w:p w:rsidR="00D80058" w:rsidRPr="00413B46" w:rsidRDefault="00D80058" w:rsidP="00D80058">
      <w:pPr>
        <w:pStyle w:val="TABLE-title"/>
      </w:pPr>
      <w:bookmarkStart w:id="5964" w:name="_Toc473814194"/>
      <w:bookmarkStart w:id="5965" w:name="_Toc536441160"/>
      <w:bookmarkStart w:id="5966" w:name="_Toc24725842"/>
      <w:r w:rsidRPr="00413B46">
        <w:t xml:space="preserve">Table </w:t>
      </w:r>
      <w:r w:rsidRPr="00C42EAF">
        <w:fldChar w:fldCharType="begin"/>
      </w:r>
      <w:r w:rsidRPr="00413B46">
        <w:instrText xml:space="preserve"> SEQ Table \* ARABIC </w:instrText>
      </w:r>
      <w:r w:rsidRPr="00C42EAF">
        <w:fldChar w:fldCharType="separate"/>
      </w:r>
      <w:ins w:id="5967" w:author="David Wooten" w:date="2019-11-15T15:49:00Z">
        <w:r w:rsidR="00D51C42">
          <w:rPr>
            <w:noProof/>
          </w:rPr>
          <w:t>247</w:t>
        </w:r>
      </w:ins>
      <w:del w:id="5968" w:author="David Wooten" w:date="2019-11-15T15:49:00Z">
        <w:r w:rsidR="00E90F60" w:rsidDel="00D51C42">
          <w:rPr>
            <w:noProof/>
          </w:rPr>
          <w:delText>243</w:delText>
        </w:r>
      </w:del>
      <w:r w:rsidRPr="00C42EAF">
        <w:fldChar w:fldCharType="end"/>
      </w:r>
      <w:r w:rsidRPr="00413B46">
        <w:t xml:space="preserve"> — TPM2_AC_Send Response</w:t>
      </w:r>
      <w:bookmarkEnd w:id="5964"/>
      <w:bookmarkEnd w:id="5965"/>
      <w:bookmarkEnd w:id="5966"/>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D80058" w:rsidRPr="00413B46" w:rsidTr="00040553">
        <w:trPr>
          <w:cantSplit/>
          <w:jc w:val="center"/>
        </w:trPr>
        <w:tc>
          <w:tcPr>
            <w:tcW w:w="2736" w:type="dxa"/>
            <w:tcBorders>
              <w:top w:val="single" w:sz="12" w:space="0" w:color="000000"/>
              <w:left w:val="single" w:sz="12" w:space="0" w:color="000000"/>
              <w:bottom w:val="single" w:sz="12" w:space="0" w:color="000000"/>
              <w:right w:val="single" w:sz="8" w:space="0" w:color="auto"/>
            </w:tcBorders>
            <w:vAlign w:val="center"/>
          </w:tcPr>
          <w:p w:rsidR="00D80058" w:rsidRPr="00413B46" w:rsidRDefault="00D80058" w:rsidP="00040553">
            <w:pPr>
              <w:pStyle w:val="TABLE-col-heading"/>
            </w:pPr>
            <w:r w:rsidRPr="00413B46">
              <w:t>Type</w:t>
            </w:r>
          </w:p>
        </w:tc>
        <w:tc>
          <w:tcPr>
            <w:tcW w:w="2016" w:type="dxa"/>
            <w:tcBorders>
              <w:top w:val="single" w:sz="12" w:space="0" w:color="000000"/>
              <w:left w:val="single" w:sz="8" w:space="0" w:color="auto"/>
              <w:bottom w:val="single" w:sz="12" w:space="0" w:color="000000"/>
              <w:right w:val="single" w:sz="8" w:space="0" w:color="auto"/>
            </w:tcBorders>
            <w:vAlign w:val="center"/>
          </w:tcPr>
          <w:p w:rsidR="00D80058" w:rsidRPr="00413B46" w:rsidRDefault="00D80058" w:rsidP="00040553">
            <w:pPr>
              <w:pStyle w:val="TABLE-col-heading"/>
            </w:pPr>
            <w:r w:rsidRPr="00413B46">
              <w:t>Name</w:t>
            </w:r>
          </w:p>
        </w:tc>
        <w:tc>
          <w:tcPr>
            <w:tcW w:w="4608" w:type="dxa"/>
            <w:tcBorders>
              <w:top w:val="single" w:sz="12" w:space="0" w:color="000000"/>
              <w:left w:val="single" w:sz="8" w:space="0" w:color="auto"/>
              <w:bottom w:val="single" w:sz="12" w:space="0" w:color="000000"/>
              <w:right w:val="single" w:sz="12" w:space="0" w:color="000000"/>
            </w:tcBorders>
            <w:vAlign w:val="center"/>
          </w:tcPr>
          <w:p w:rsidR="00D80058" w:rsidRPr="00413B46" w:rsidRDefault="00D80058" w:rsidP="00040553">
            <w:pPr>
              <w:pStyle w:val="TABLE-col-heading"/>
            </w:pPr>
            <w:r w:rsidRPr="00413B46">
              <w:t>Description</w:t>
            </w:r>
          </w:p>
        </w:tc>
      </w:tr>
      <w:tr w:rsidR="00D80058" w:rsidRPr="00413B46" w:rsidTr="00040553">
        <w:trPr>
          <w:cantSplit/>
          <w:jc w:val="center"/>
        </w:trPr>
        <w:tc>
          <w:tcPr>
            <w:tcW w:w="2736" w:type="dxa"/>
            <w:tcBorders>
              <w:top w:val="single" w:sz="12" w:space="0" w:color="000000"/>
              <w:left w:val="single" w:sz="12" w:space="0" w:color="000000"/>
              <w:right w:val="single" w:sz="8" w:space="0" w:color="auto"/>
            </w:tcBorders>
            <w:vAlign w:val="center"/>
          </w:tcPr>
          <w:p w:rsidR="00D80058" w:rsidRPr="00413B46" w:rsidRDefault="00D80058" w:rsidP="00040553">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D80058" w:rsidRPr="00413B46" w:rsidRDefault="00D80058" w:rsidP="00040553">
            <w:pPr>
              <w:pStyle w:val="TABLE-cell"/>
            </w:pPr>
            <w:r w:rsidRPr="00413B46">
              <w:t>Tag</w:t>
            </w:r>
          </w:p>
        </w:tc>
        <w:tc>
          <w:tcPr>
            <w:tcW w:w="4608" w:type="dxa"/>
            <w:tcBorders>
              <w:top w:val="single" w:sz="12" w:space="0" w:color="000000"/>
              <w:left w:val="single" w:sz="8" w:space="0" w:color="auto"/>
              <w:right w:val="single" w:sz="12" w:space="0" w:color="000000"/>
            </w:tcBorders>
            <w:vAlign w:val="center"/>
          </w:tcPr>
          <w:p w:rsidR="00D80058" w:rsidRPr="00413B46" w:rsidRDefault="00D80058" w:rsidP="00040553">
            <w:pPr>
              <w:pStyle w:val="TABLE-cell"/>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D80058" w:rsidRPr="00413B46" w:rsidTr="00C23DBF">
        <w:trPr>
          <w:cantSplit/>
          <w:jc w:val="center"/>
        </w:trPr>
        <w:tc>
          <w:tcPr>
            <w:tcW w:w="2736" w:type="dxa"/>
            <w:tcBorders>
              <w:left w:val="single" w:sz="12" w:space="0" w:color="000000"/>
              <w:bottom w:val="single" w:sz="6" w:space="0" w:color="auto"/>
              <w:right w:val="single" w:sz="8" w:space="0" w:color="auto"/>
            </w:tcBorders>
            <w:vAlign w:val="center"/>
          </w:tcPr>
          <w:p w:rsidR="00D80058" w:rsidRPr="00413B46" w:rsidRDefault="00D80058" w:rsidP="00040553">
            <w:pPr>
              <w:pStyle w:val="TABLE-cell"/>
            </w:pPr>
            <w:r w:rsidRPr="00413B46">
              <w:t>UINT32</w:t>
            </w:r>
          </w:p>
        </w:tc>
        <w:tc>
          <w:tcPr>
            <w:tcW w:w="2016" w:type="dxa"/>
            <w:tcBorders>
              <w:left w:val="single" w:sz="8" w:space="0" w:color="auto"/>
              <w:bottom w:val="single" w:sz="6" w:space="0" w:color="auto"/>
              <w:right w:val="single" w:sz="8" w:space="0" w:color="auto"/>
            </w:tcBorders>
            <w:vAlign w:val="center"/>
          </w:tcPr>
          <w:p w:rsidR="00D80058" w:rsidRPr="00413B46" w:rsidRDefault="00D80058" w:rsidP="00040553">
            <w:pPr>
              <w:pStyle w:val="TABLE-cell"/>
            </w:pPr>
            <w:r w:rsidRPr="00413B46">
              <w:t>responseSize</w:t>
            </w:r>
          </w:p>
        </w:tc>
        <w:tc>
          <w:tcPr>
            <w:tcW w:w="4608" w:type="dxa"/>
            <w:tcBorders>
              <w:left w:val="single" w:sz="8" w:space="0" w:color="auto"/>
              <w:bottom w:val="single" w:sz="6" w:space="0" w:color="auto"/>
              <w:right w:val="single" w:sz="12" w:space="0" w:color="000000"/>
            </w:tcBorders>
            <w:vAlign w:val="center"/>
          </w:tcPr>
          <w:p w:rsidR="00D80058" w:rsidRPr="00413B46" w:rsidRDefault="00D80058" w:rsidP="00040553">
            <w:pPr>
              <w:pStyle w:val="TABLE-cell"/>
            </w:pPr>
          </w:p>
        </w:tc>
      </w:tr>
      <w:tr w:rsidR="00D80058" w:rsidRPr="00413B46" w:rsidTr="00040553">
        <w:trPr>
          <w:cantSplit/>
          <w:jc w:val="center"/>
        </w:trPr>
        <w:tc>
          <w:tcPr>
            <w:tcW w:w="2736" w:type="dxa"/>
            <w:tcBorders>
              <w:left w:val="single" w:sz="12" w:space="0" w:color="000000"/>
              <w:bottom w:val="thinThickThinSmallGap" w:sz="12" w:space="0" w:color="auto"/>
              <w:right w:val="single" w:sz="8" w:space="0" w:color="auto"/>
            </w:tcBorders>
            <w:vAlign w:val="center"/>
          </w:tcPr>
          <w:p w:rsidR="00D80058" w:rsidRPr="00413B46" w:rsidRDefault="00D80058" w:rsidP="00040553">
            <w:pPr>
              <w:pStyle w:val="TABLE-cell"/>
            </w:pPr>
            <w:r w:rsidRPr="00413B46">
              <w:t>TPM_RC</w:t>
            </w:r>
          </w:p>
        </w:tc>
        <w:tc>
          <w:tcPr>
            <w:tcW w:w="2016" w:type="dxa"/>
            <w:tcBorders>
              <w:left w:val="single" w:sz="8" w:space="0" w:color="auto"/>
              <w:bottom w:val="thinThickThinSmallGap" w:sz="12" w:space="0" w:color="auto"/>
              <w:right w:val="single" w:sz="8" w:space="0" w:color="auto"/>
            </w:tcBorders>
            <w:vAlign w:val="center"/>
          </w:tcPr>
          <w:p w:rsidR="00D80058" w:rsidRPr="00413B46" w:rsidRDefault="00D80058" w:rsidP="00040553">
            <w:pPr>
              <w:pStyle w:val="TABLE-cell"/>
            </w:pPr>
            <w:r w:rsidRPr="00413B46">
              <w:t>responseCode</w:t>
            </w:r>
          </w:p>
        </w:tc>
        <w:tc>
          <w:tcPr>
            <w:tcW w:w="4608" w:type="dxa"/>
            <w:tcBorders>
              <w:left w:val="single" w:sz="8" w:space="0" w:color="auto"/>
              <w:bottom w:val="thinThickThinSmallGap" w:sz="12" w:space="0" w:color="auto"/>
              <w:right w:val="single" w:sz="12" w:space="0" w:color="000000"/>
            </w:tcBorders>
            <w:vAlign w:val="center"/>
          </w:tcPr>
          <w:p w:rsidR="00D80058" w:rsidRPr="00413B46" w:rsidRDefault="00D80058" w:rsidP="00040553">
            <w:pPr>
              <w:pStyle w:val="TABLE-cell"/>
            </w:pPr>
          </w:p>
        </w:tc>
      </w:tr>
      <w:tr w:rsidR="00D80058" w:rsidRPr="00413B46" w:rsidTr="00040553">
        <w:trPr>
          <w:cantSplit/>
          <w:jc w:val="center"/>
        </w:trPr>
        <w:tc>
          <w:tcPr>
            <w:tcW w:w="2736" w:type="dxa"/>
            <w:tcBorders>
              <w:top w:val="thinThickThinSmallGap" w:sz="12" w:space="0" w:color="auto"/>
              <w:left w:val="single" w:sz="12" w:space="0" w:color="000000"/>
              <w:bottom w:val="single" w:sz="12" w:space="0" w:color="auto"/>
              <w:right w:val="single" w:sz="8" w:space="0" w:color="auto"/>
            </w:tcBorders>
            <w:vAlign w:val="center"/>
          </w:tcPr>
          <w:p w:rsidR="00D80058" w:rsidRPr="00413B46" w:rsidRDefault="00D80058" w:rsidP="00040553">
            <w:pPr>
              <w:pStyle w:val="TABLE-cell"/>
            </w:pPr>
            <w:r w:rsidRPr="00413B46">
              <w:t>TPM</w:t>
            </w:r>
            <w:r w:rsidR="00B85219" w:rsidRPr="00413B46">
              <w:t>S</w:t>
            </w:r>
            <w:r w:rsidRPr="00413B46">
              <w:t>_AC_OUTPUT</w:t>
            </w:r>
          </w:p>
        </w:tc>
        <w:tc>
          <w:tcPr>
            <w:tcW w:w="2016" w:type="dxa"/>
            <w:tcBorders>
              <w:top w:val="thinThickThinSmallGap" w:sz="12" w:space="0" w:color="auto"/>
              <w:left w:val="single" w:sz="8" w:space="0" w:color="auto"/>
              <w:bottom w:val="single" w:sz="12" w:space="0" w:color="auto"/>
              <w:right w:val="single" w:sz="8" w:space="0" w:color="auto"/>
            </w:tcBorders>
            <w:vAlign w:val="center"/>
          </w:tcPr>
          <w:p w:rsidR="00D80058" w:rsidRPr="00413B46" w:rsidRDefault="00D80058" w:rsidP="00040553">
            <w:pPr>
              <w:pStyle w:val="TABLE-cell"/>
            </w:pPr>
            <w:r w:rsidRPr="00413B46">
              <w:t>acDataOut</w:t>
            </w:r>
          </w:p>
        </w:tc>
        <w:tc>
          <w:tcPr>
            <w:tcW w:w="4608" w:type="dxa"/>
            <w:tcBorders>
              <w:top w:val="thinThickThinSmallGap" w:sz="12" w:space="0" w:color="auto"/>
              <w:left w:val="single" w:sz="8" w:space="0" w:color="auto"/>
              <w:bottom w:val="single" w:sz="12" w:space="0" w:color="auto"/>
              <w:right w:val="single" w:sz="12" w:space="0" w:color="000000"/>
            </w:tcBorders>
            <w:vAlign w:val="center"/>
          </w:tcPr>
          <w:p w:rsidR="00D80058" w:rsidRPr="00413B46" w:rsidRDefault="00D80058" w:rsidP="00040553">
            <w:pPr>
              <w:pStyle w:val="TABLE-cell"/>
            </w:pPr>
            <w:r w:rsidRPr="00413B46">
              <w:t>May include AC specific data or information about an error.</w:t>
            </w:r>
          </w:p>
        </w:tc>
      </w:tr>
    </w:tbl>
    <w:p w:rsidR="00D80058" w:rsidRPr="00413B46" w:rsidRDefault="00D80058" w:rsidP="00D80058">
      <w:pPr>
        <w:pStyle w:val="Heading3"/>
        <w:tabs>
          <w:tab w:val="num" w:pos="720"/>
        </w:tabs>
        <w:ind w:left="0" w:firstLine="0"/>
      </w:pPr>
      <w:r w:rsidRPr="00413B46">
        <w:lastRenderedPageBreak/>
        <w:t>Detailed Actions</w:t>
      </w:r>
    </w:p>
    <w:p w:rsidR="00D80058" w:rsidRPr="00413B46" w:rsidRDefault="00D80058" w:rsidP="00D80058">
      <w:pPr>
        <w:pStyle w:val="CodeNameTag"/>
      </w:pPr>
      <w:r w:rsidRPr="00413B46">
        <w:t>[[AC_Send]]</w:t>
      </w:r>
    </w:p>
    <w:p w:rsidR="00D80058" w:rsidRPr="00413B46" w:rsidRDefault="00D80058" w:rsidP="00D80058">
      <w:pPr>
        <w:pStyle w:val="Heading2"/>
        <w:pageBreakBefore/>
        <w:tabs>
          <w:tab w:val="left" w:pos="630"/>
        </w:tabs>
        <w:ind w:left="576" w:hanging="576"/>
      </w:pPr>
      <w:bookmarkStart w:id="5969" w:name="_Toc473813953"/>
      <w:bookmarkStart w:id="5970" w:name="_Toc536440914"/>
      <w:bookmarkStart w:id="5971" w:name="_Toc24725589"/>
      <w:r w:rsidRPr="00413B46">
        <w:lastRenderedPageBreak/>
        <w:t>TPM2_Policy_AC_SendSelect</w:t>
      </w:r>
      <w:bookmarkEnd w:id="5969"/>
      <w:bookmarkEnd w:id="5970"/>
      <w:bookmarkEnd w:id="5971"/>
    </w:p>
    <w:p w:rsidR="00D80058" w:rsidRPr="00413B46" w:rsidRDefault="00D80058" w:rsidP="00D80058">
      <w:pPr>
        <w:pStyle w:val="Heading3"/>
        <w:pageBreakBefore w:val="0"/>
        <w:tabs>
          <w:tab w:val="num" w:pos="720"/>
        </w:tabs>
        <w:ind w:left="0" w:firstLine="0"/>
      </w:pPr>
      <w:r w:rsidRPr="00413B46">
        <w:t>General Description</w:t>
      </w:r>
    </w:p>
    <w:p w:rsidR="00D80058" w:rsidRPr="00413B46" w:rsidRDefault="00D80058" w:rsidP="00D80058">
      <w:pPr>
        <w:pStyle w:val="BodyText"/>
      </w:pPr>
      <w:r w:rsidRPr="00413B46">
        <w:t>This command allows qualification of the sending (copying) of an Object to an Attached Component (AC). Qualification includes selection of the receiving AC and the meth</w:t>
      </w:r>
      <w:r w:rsidR="001E25BC" w:rsidRPr="00413B46">
        <w:t>od of authentication for the AC,</w:t>
      </w:r>
      <w:r w:rsidRPr="00413B46">
        <w:t xml:space="preserve"> and, in certain circumstances, the Object to be sent may be specified.</w:t>
      </w:r>
    </w:p>
    <w:p w:rsidR="00D80058" w:rsidRPr="00413B46" w:rsidRDefault="00D80058" w:rsidP="00D80058">
      <w:pPr>
        <w:pStyle w:val="BodyText"/>
      </w:pPr>
      <w:r w:rsidRPr="00413B46">
        <w:t>If this command is not used in conjunction with TPM2_</w:t>
      </w:r>
      <w:proofErr w:type="gramStart"/>
      <w:r w:rsidRPr="00413B46">
        <w:t>PolicyAuthorize(</w:t>
      </w:r>
      <w:proofErr w:type="gramEnd"/>
      <w:r w:rsidRPr="00413B46">
        <w:t xml:space="preserve">), then only the </w:t>
      </w:r>
      <w:r w:rsidR="00B56556" w:rsidRPr="00413B46">
        <w:rPr>
          <w:i/>
        </w:rPr>
        <w:t>authHandleName</w:t>
      </w:r>
      <w:r w:rsidR="00B56556" w:rsidRPr="00413B46">
        <w:t xml:space="preserve"> and </w:t>
      </w:r>
      <w:r w:rsidR="00D75B8E" w:rsidRPr="00413B46">
        <w:rPr>
          <w:i/>
        </w:rPr>
        <w:t xml:space="preserve">acName </w:t>
      </w:r>
      <w:r w:rsidRPr="00413B46">
        <w:t xml:space="preserve"> </w:t>
      </w:r>
      <w:r w:rsidR="00D75B8E" w:rsidRPr="00413B46">
        <w:t>are</w:t>
      </w:r>
      <w:r w:rsidRPr="00413B46">
        <w:t xml:space="preserve"> selected and </w:t>
      </w:r>
      <w:r w:rsidRPr="00413B46">
        <w:rPr>
          <w:i/>
        </w:rPr>
        <w:t>includeObject</w:t>
      </w:r>
      <w:r w:rsidRPr="00413B46">
        <w:t xml:space="preserve"> should be CLEAR.</w:t>
      </w:r>
    </w:p>
    <w:p w:rsidR="006B74E4" w:rsidRDefault="00D80058" w:rsidP="00D80058">
      <w:pPr>
        <w:pStyle w:val="NOTE"/>
      </w:pPr>
      <w:r w:rsidRPr="00413B46">
        <w:t>NOTE 1</w:t>
      </w:r>
      <w:r w:rsidRPr="00413B46">
        <w:tab/>
        <w:t>In the absence of TPM2_</w:t>
      </w:r>
      <w:proofErr w:type="gramStart"/>
      <w:r w:rsidRPr="00413B46">
        <w:t>PolicyAuthorize(</w:t>
      </w:r>
      <w:proofErr w:type="gramEnd"/>
      <w:r w:rsidRPr="00413B46">
        <w:t xml:space="preserve">), a policy session cannot create a </w:t>
      </w:r>
      <w:r w:rsidRPr="00413B46">
        <w:rPr>
          <w:i/>
        </w:rPr>
        <w:t>policyDigest</w:t>
      </w:r>
      <w:r w:rsidRPr="00413B46">
        <w:t xml:space="preserve"> that simultaneously equals the </w:t>
      </w:r>
      <w:r w:rsidRPr="00413B46">
        <w:rPr>
          <w:i/>
        </w:rPr>
        <w:t>authPolicy</w:t>
      </w:r>
      <w:r w:rsidRPr="00C42EAF">
        <w:rPr>
          <w:i/>
        </w:rPr>
        <w:fldChar w:fldCharType="begin"/>
      </w:r>
      <w:r w:rsidRPr="00413B46">
        <w:instrText xml:space="preserve"> XE "</w:instrText>
      </w:r>
      <w:r w:rsidRPr="00413B46">
        <w:rPr>
          <w:i/>
        </w:rPr>
        <w:instrText>authPolicy</w:instrText>
      </w:r>
      <w:r w:rsidRPr="00413B46">
        <w:instrText xml:space="preserve">" </w:instrText>
      </w:r>
      <w:r w:rsidRPr="00C42EAF">
        <w:rPr>
          <w:i/>
        </w:rPr>
        <w:fldChar w:fldCharType="end"/>
      </w:r>
      <w:r w:rsidRPr="00413B46">
        <w:t xml:space="preserve"> in an Object and names that Object. This is because the </w:t>
      </w:r>
      <w:r w:rsidRPr="00413B46">
        <w:rPr>
          <w:i/>
        </w:rPr>
        <w:t>authPolicy</w:t>
      </w:r>
      <w:r w:rsidRPr="00C42EAF">
        <w:rPr>
          <w:i/>
        </w:rPr>
        <w:fldChar w:fldCharType="begin"/>
      </w:r>
      <w:r w:rsidRPr="00413B46">
        <w:instrText xml:space="preserve"> XE "</w:instrText>
      </w:r>
      <w:r w:rsidRPr="00413B46">
        <w:rPr>
          <w:i/>
        </w:rPr>
        <w:instrText>authPolicy</w:instrText>
      </w:r>
      <w:r w:rsidRPr="00413B46">
        <w:instrText xml:space="preserve">" </w:instrText>
      </w:r>
      <w:r w:rsidRPr="00C42EAF">
        <w:rPr>
          <w:i/>
        </w:rPr>
        <w:fldChar w:fldCharType="end"/>
      </w:r>
      <w:r w:rsidRPr="00413B46">
        <w:t xml:space="preserve"> recorded in an Object is unable to include the Name of the Object </w:t>
      </w:r>
      <w:r w:rsidR="00D75B8E" w:rsidRPr="00413B46">
        <w:t>as</w:t>
      </w:r>
      <w:r w:rsidRPr="00413B46">
        <w:t xml:space="preserve"> the Name of an Object depends on the Object’s </w:t>
      </w:r>
      <w:r w:rsidRPr="00413B46">
        <w:rPr>
          <w:i/>
        </w:rPr>
        <w:t>authPolicy</w:t>
      </w:r>
      <w:r w:rsidRPr="00C42EAF">
        <w:rPr>
          <w:i/>
        </w:rPr>
        <w:fldChar w:fldCharType="begin"/>
      </w:r>
      <w:r w:rsidRPr="00413B46">
        <w:instrText xml:space="preserve"> XE "</w:instrText>
      </w:r>
      <w:r w:rsidRPr="00413B46">
        <w:rPr>
          <w:i/>
        </w:rPr>
        <w:instrText>authPolicy</w:instrText>
      </w:r>
      <w:proofErr w:type="gramStart"/>
      <w:r w:rsidRPr="00413B46">
        <w:instrText xml:space="preserve">" </w:instrText>
      </w:r>
      <w:proofErr w:type="gramEnd"/>
      <w:r w:rsidRPr="00C42EAF">
        <w:rPr>
          <w:i/>
        </w:rPr>
        <w:fldChar w:fldCharType="end"/>
      </w:r>
      <w:r w:rsidRPr="00413B46">
        <w:t>.</w:t>
      </w:r>
    </w:p>
    <w:p w:rsidR="00D80058" w:rsidRPr="00413B46" w:rsidRDefault="00D80058" w:rsidP="00D80058">
      <w:pPr>
        <w:pStyle w:val="NOTE"/>
      </w:pPr>
      <w:r w:rsidRPr="00413B46">
        <w:t>NOTE 2</w:t>
      </w:r>
      <w:r w:rsidRPr="00413B46">
        <w:tab/>
      </w:r>
      <w:r w:rsidRPr="00413B46">
        <w:rPr>
          <w:iCs/>
        </w:rPr>
        <w:t>A</w:t>
      </w:r>
      <w:r w:rsidRPr="00413B46">
        <w:t xml:space="preserve">n object’s </w:t>
      </w:r>
      <w:r w:rsidRPr="00413B46">
        <w:rPr>
          <w:i/>
        </w:rPr>
        <w:t xml:space="preserve">authPolicy </w:t>
      </w:r>
      <w:r w:rsidRPr="00413B46">
        <w:t>can incorporate the use of TPM2_</w:t>
      </w:r>
      <w:proofErr w:type="gramStart"/>
      <w:r w:rsidRPr="00413B46">
        <w:t>PolicyAuthorize(</w:t>
      </w:r>
      <w:proofErr w:type="gramEnd"/>
      <w:r w:rsidRPr="00413B46">
        <w:t>). If the authorizing entity for the TPM2_</w:t>
      </w:r>
      <w:proofErr w:type="gramStart"/>
      <w:r w:rsidRPr="00413B46">
        <w:t>PolicyAuthorize(</w:t>
      </w:r>
      <w:proofErr w:type="gramEnd"/>
      <w:r w:rsidRPr="00413B46">
        <w:t xml:space="preserve">) command specifies only the </w:t>
      </w:r>
      <w:r w:rsidRPr="00413B46">
        <w:rPr>
          <w:i/>
          <w:iCs/>
        </w:rPr>
        <w:t>ac</w:t>
      </w:r>
      <w:r w:rsidRPr="00413B46">
        <w:t xml:space="preserve"> and the </w:t>
      </w:r>
      <w:r w:rsidRPr="00413B46">
        <w:rPr>
          <w:i/>
          <w:iCs/>
        </w:rPr>
        <w:t>authHandle</w:t>
      </w:r>
      <w:r w:rsidRPr="00413B46">
        <w:t xml:space="preserve">, then the resultant </w:t>
      </w:r>
      <w:r w:rsidRPr="00413B46">
        <w:rPr>
          <w:i/>
        </w:rPr>
        <w:t>policyDigest</w:t>
      </w:r>
      <w:r w:rsidRPr="00413B46">
        <w:t xml:space="preserve"> may be applied to the sending of any number of Objects. If the authorizing entity for the TPM2_</w:t>
      </w:r>
      <w:proofErr w:type="gramStart"/>
      <w:r w:rsidRPr="00413B46">
        <w:t>PolicyAuthorize(</w:t>
      </w:r>
      <w:proofErr w:type="gramEnd"/>
      <w:r w:rsidRPr="00413B46">
        <w:t xml:space="preserve">) specifies also the Name of the Object to be sent, then the resultant </w:t>
      </w:r>
      <w:r w:rsidRPr="00413B46">
        <w:rPr>
          <w:i/>
        </w:rPr>
        <w:t>policyDigest</w:t>
      </w:r>
      <w:r w:rsidRPr="00413B46">
        <w:t xml:space="preserve"> applies only to that specific Object.</w:t>
      </w:r>
    </w:p>
    <w:p w:rsidR="00D80058" w:rsidRPr="00413B46" w:rsidRDefault="00D80058" w:rsidP="003377B7">
      <w:pPr>
        <w:pStyle w:val="Equation"/>
        <w:ind w:left="1996"/>
      </w:pPr>
      <w:r w:rsidRPr="00413B46">
        <w:t xml:space="preserve">If either policySession→cpHash or policySession→nameHash has been previously set, the TPM shall return TPM_RC_CPHASH. Otherwise, policySession→nameHash will be set to:nameHash </w:t>
      </w:r>
      <w:r w:rsidRPr="00413B46">
        <w:rPr>
          <w:rFonts w:ascii="Cambria Math" w:hAnsi="Cambria Math" w:cs="Cambria Math"/>
        </w:rPr>
        <w:t>≔</w:t>
      </w:r>
      <w:r w:rsidRPr="00413B46">
        <w:t xml:space="preserve"> </w:t>
      </w:r>
      <w:r w:rsidRPr="00413B46">
        <w:rPr>
          <w:b/>
          <w:i w:val="0"/>
        </w:rPr>
        <w:t>H</w:t>
      </w:r>
      <w:r w:rsidRPr="00413B46">
        <w:rPr>
          <w:vertAlign w:val="subscript"/>
        </w:rPr>
        <w:t>policyAlg</w:t>
      </w:r>
      <w:r w:rsidRPr="00413B46">
        <w:rPr>
          <w:rFonts w:ascii="Arial" w:hAnsi="Arial"/>
          <w:i w:val="0"/>
          <w:sz w:val="20"/>
          <w:szCs w:val="20"/>
        </w:rPr>
        <w:t>(</w:t>
      </w:r>
      <w:r w:rsidRPr="00413B46">
        <w:t xml:space="preserve">objectName </w:t>
      </w:r>
      <w:r w:rsidRPr="00413B46">
        <w:rPr>
          <w:rFonts w:ascii="Arial" w:hAnsi="Arial"/>
          <w:i w:val="0"/>
          <w:sz w:val="20"/>
          <w:szCs w:val="20"/>
        </w:rPr>
        <w:t>||</w:t>
      </w:r>
      <w:r w:rsidRPr="00413B46">
        <w:t xml:space="preserve"> authHandleName </w:t>
      </w:r>
      <w:r w:rsidRPr="00413B46">
        <w:rPr>
          <w:rFonts w:ascii="Arial" w:hAnsi="Arial"/>
          <w:i w:val="0"/>
          <w:iCs/>
          <w:sz w:val="20"/>
          <w:szCs w:val="20"/>
        </w:rPr>
        <w:t>||</w:t>
      </w:r>
      <w:r w:rsidRPr="00413B46">
        <w:rPr>
          <w:iCs/>
        </w:rPr>
        <w:t xml:space="preserve"> </w:t>
      </w:r>
      <w:r w:rsidRPr="00413B46">
        <w:t>acName</w:t>
      </w:r>
      <w:r w:rsidRPr="00413B46">
        <w:rPr>
          <w:rFonts w:ascii="Arial" w:hAnsi="Arial"/>
          <w:i w:val="0"/>
          <w:sz w:val="20"/>
          <w:szCs w:val="20"/>
        </w:rPr>
        <w:t>)</w:t>
      </w:r>
      <w:r w:rsidRPr="00413B46">
        <w:rPr>
          <w:rFonts w:ascii="Arial" w:hAnsi="Arial"/>
          <w:sz w:val="20"/>
          <w:szCs w:val="20"/>
        </w:rPr>
        <w:tab/>
      </w:r>
      <w:r w:rsidRPr="00C42EAF">
        <w:rPr>
          <w:rFonts w:ascii="Arial" w:hAnsi="Arial"/>
          <w:i w:val="0"/>
          <w:sz w:val="20"/>
          <w:szCs w:val="20"/>
        </w:rPr>
        <w:fldChar w:fldCharType="begin"/>
      </w:r>
      <w:r w:rsidRPr="00413B46">
        <w:rPr>
          <w:rFonts w:ascii="Arial" w:hAnsi="Arial"/>
          <w:i w:val="0"/>
          <w:sz w:val="20"/>
          <w:szCs w:val="20"/>
        </w:rPr>
        <w:instrText xml:space="preserve"> LISTNUM Equ </w:instrText>
      </w:r>
      <w:r w:rsidRPr="00C42EAF">
        <w:rPr>
          <w:rFonts w:ascii="Arial" w:hAnsi="Arial"/>
          <w:i w:val="0"/>
          <w:sz w:val="20"/>
          <w:szCs w:val="20"/>
        </w:rPr>
        <w:fldChar w:fldCharType="separate"/>
      </w:r>
      <w:r w:rsidRPr="00413B46">
        <w:rPr>
          <w:rFonts w:ascii="Arial" w:hAnsi="Arial"/>
          <w:i w:val="0"/>
          <w:sz w:val="20"/>
          <w:szCs w:val="20"/>
        </w:rPr>
        <w:t>1</w:t>
      </w:r>
      <w:r w:rsidRPr="00C42EAF">
        <w:rPr>
          <w:rFonts w:ascii="Arial" w:hAnsi="Arial"/>
          <w:i w:val="0"/>
          <w:sz w:val="20"/>
          <w:szCs w:val="20"/>
        </w:rPr>
        <w:fldChar w:fldCharType="end">
          <w:numberingChange w:id="5972" w:author="David Wooten" w:date="2019-11-15T15:17:00Z" w:original="(42)"/>
        </w:fldChar>
      </w:r>
    </w:p>
    <w:p w:rsidR="006B74E4" w:rsidRDefault="00D80058" w:rsidP="00D80058">
      <w:pPr>
        <w:pStyle w:val="NOTE"/>
      </w:pPr>
      <w:r w:rsidRPr="00413B46">
        <w:t>NOTE 3</w:t>
      </w:r>
      <w:r w:rsidRPr="00413B46">
        <w:tab/>
        <w:t xml:space="preserve">A </w:t>
      </w:r>
      <w:proofErr w:type="gramStart"/>
      <w:r w:rsidRPr="00413B46">
        <w:t>policy</w:t>
      </w:r>
      <w:proofErr w:type="gramEnd"/>
      <w:r w:rsidRPr="00413B46">
        <w:t xml:space="preserve"> cannot specify both </w:t>
      </w:r>
      <w:r w:rsidRPr="00413B46">
        <w:rPr>
          <w:i/>
        </w:rPr>
        <w:t>cpHash</w:t>
      </w:r>
      <w:r w:rsidRPr="00413B46">
        <w:t xml:space="preserve"> and </w:t>
      </w:r>
      <w:r w:rsidRPr="00413B46">
        <w:rPr>
          <w:i/>
        </w:rPr>
        <w:t>nameHash</w:t>
      </w:r>
      <w:r w:rsidRPr="00413B46">
        <w:t xml:space="preserve"> because </w:t>
      </w:r>
      <w:r w:rsidRPr="00413B46">
        <w:rPr>
          <w:i/>
        </w:rPr>
        <w:t>policySession</w:t>
      </w:r>
      <w:r w:rsidRPr="00413B46">
        <w:t>→</w:t>
      </w:r>
      <w:r w:rsidRPr="00413B46">
        <w:rPr>
          <w:i/>
        </w:rPr>
        <w:t>nameHash</w:t>
      </w:r>
      <w:r w:rsidRPr="00413B46">
        <w:t xml:space="preserve"> and </w:t>
      </w:r>
      <w:r w:rsidRPr="00413B46">
        <w:rPr>
          <w:i/>
        </w:rPr>
        <w:t>policySession→cpHash</w:t>
      </w:r>
      <w:r w:rsidRPr="00413B46">
        <w:t xml:space="preserve"> may share the same memory space.</w:t>
      </w:r>
    </w:p>
    <w:p w:rsidR="00D80058" w:rsidRPr="00413B46" w:rsidRDefault="00D80058" w:rsidP="00D80058">
      <w:pPr>
        <w:pStyle w:val="BodyText"/>
      </w:pPr>
      <w:r w:rsidRPr="00413B46">
        <w:t xml:space="preserve">If the command succeeds, </w:t>
      </w:r>
      <w:r w:rsidRPr="00413B46">
        <w:rPr>
          <w:i/>
        </w:rPr>
        <w:t>policySession</w:t>
      </w:r>
      <w:r w:rsidRPr="00413B46">
        <w:t>→</w:t>
      </w:r>
      <w:r w:rsidRPr="00413B46">
        <w:rPr>
          <w:i/>
        </w:rPr>
        <w:t>policyDigest</w:t>
      </w:r>
      <w:r w:rsidRPr="00413B46">
        <w:t xml:space="preserve"> will be updated according to the setting of the input parameter </w:t>
      </w:r>
      <w:r w:rsidRPr="00413B46">
        <w:rPr>
          <w:i/>
        </w:rPr>
        <w:t>includeObject</w:t>
      </w:r>
      <w:r w:rsidRPr="00413B46">
        <w:t xml:space="preserve">. If </w:t>
      </w:r>
      <w:r w:rsidRPr="00413B46">
        <w:rPr>
          <w:i/>
        </w:rPr>
        <w:t xml:space="preserve">includeObject </w:t>
      </w:r>
      <w:r w:rsidRPr="00413B46">
        <w:t xml:space="preserve">is SET, </w:t>
      </w:r>
      <w:r w:rsidRPr="00413B46">
        <w:rPr>
          <w:i/>
        </w:rPr>
        <w:t>policySession</w:t>
      </w:r>
      <w:r w:rsidRPr="00413B46">
        <w:t>→</w:t>
      </w:r>
      <w:r w:rsidRPr="00413B46">
        <w:rPr>
          <w:i/>
        </w:rPr>
        <w:t>policyDigest</w:t>
      </w:r>
      <w:r w:rsidRPr="00413B46">
        <w:t xml:space="preserve"> is updated by:</w:t>
      </w:r>
    </w:p>
    <w:p w:rsidR="00D80058" w:rsidRPr="00413B46" w:rsidRDefault="00D80058" w:rsidP="00D80058">
      <w:pPr>
        <w:pStyle w:val="EquationLong"/>
        <w:rPr>
          <w:i w:val="0"/>
        </w:rPr>
      </w:pPr>
      <w:proofErr w:type="gramStart"/>
      <w:r w:rsidRPr="00413B46">
        <w:t>policyDigest</w:t>
      </w:r>
      <w:r w:rsidRPr="00413B46">
        <w:rPr>
          <w:vertAlign w:val="subscript"/>
        </w:rPr>
        <w:t>new</w:t>
      </w:r>
      <w:proofErr w:type="gramEnd"/>
      <w:r w:rsidRPr="00413B46">
        <w:rPr>
          <w:i w:val="0"/>
        </w:rPr>
        <w:t xml:space="preserve"> </w:t>
      </w:r>
      <w:r w:rsidRPr="00413B46">
        <w:rPr>
          <w:rFonts w:cs="Cambria Math"/>
          <w:i w:val="0"/>
        </w:rPr>
        <w:t>≔</w:t>
      </w:r>
      <w:r w:rsidRPr="00413B46">
        <w:rPr>
          <w:i w:val="0"/>
        </w:rPr>
        <w:t xml:space="preserve"> </w:t>
      </w:r>
      <w:r w:rsidRPr="00413B46">
        <w:rPr>
          <w:b/>
          <w:i w:val="0"/>
        </w:rPr>
        <w:t>H</w:t>
      </w:r>
      <w:r w:rsidRPr="00413B46">
        <w:rPr>
          <w:vertAlign w:val="subscript"/>
        </w:rPr>
        <w:t>policyAlg</w:t>
      </w:r>
      <w:r w:rsidRPr="00413B46">
        <w:rPr>
          <w:i w:val="0"/>
        </w:rPr>
        <w:t>(</w:t>
      </w:r>
      <w:r w:rsidRPr="00413B46">
        <w:t>policyDigest</w:t>
      </w:r>
      <w:r w:rsidRPr="00413B46">
        <w:rPr>
          <w:vertAlign w:val="subscript"/>
        </w:rPr>
        <w:t>old</w:t>
      </w:r>
      <w:r w:rsidRPr="00413B46">
        <w:rPr>
          <w:i w:val="0"/>
        </w:rPr>
        <w:t xml:space="preserve"> || </w:t>
      </w:r>
      <w:r w:rsidRPr="00413B46">
        <w:rPr>
          <w:rFonts w:ascii="Arial" w:hAnsi="Arial"/>
          <w:i w:val="0"/>
          <w:sz w:val="20"/>
        </w:rPr>
        <w:t>TPM_CC_Policy_AC_SendSelect</w:t>
      </w:r>
      <w:r w:rsidRPr="00413B46">
        <w:rPr>
          <w:i w:val="0"/>
        </w:rPr>
        <w:t xml:space="preserve"> ||</w:t>
      </w:r>
    </w:p>
    <w:p w:rsidR="00D80058" w:rsidRPr="00413B46" w:rsidRDefault="00D80058" w:rsidP="00D80058">
      <w:pPr>
        <w:pStyle w:val="EquationLong2"/>
        <w:rPr>
          <w:i w:val="0"/>
        </w:rPr>
      </w:pPr>
      <w:proofErr w:type="gramStart"/>
      <w:r w:rsidRPr="00413B46">
        <w:t>objectName</w:t>
      </w:r>
      <w:proofErr w:type="gramEnd"/>
      <w:r w:rsidRPr="00413B46">
        <w:rPr>
          <w:i w:val="0"/>
        </w:rPr>
        <w:t xml:space="preserve"> || </w:t>
      </w:r>
      <w:r w:rsidRPr="00413B46">
        <w:t xml:space="preserve">authHandleName </w:t>
      </w:r>
      <w:r w:rsidRPr="00413B46">
        <w:rPr>
          <w:i w:val="0"/>
          <w:iCs/>
        </w:rPr>
        <w:t xml:space="preserve">|| </w:t>
      </w:r>
      <w:r w:rsidRPr="00413B46">
        <w:t>acName</w:t>
      </w:r>
      <w:r w:rsidRPr="00413B46">
        <w:rPr>
          <w:i w:val="0"/>
        </w:rPr>
        <w:t xml:space="preserve"> || </w:t>
      </w:r>
      <w:r w:rsidRPr="00413B46">
        <w:t>includeObject</w:t>
      </w:r>
      <w:r w:rsidRPr="00413B46">
        <w:rPr>
          <w:i w:val="0"/>
        </w:rPr>
        <w:t>)</w:t>
      </w:r>
      <w:r w:rsidRPr="00413B46">
        <w:rPr>
          <w:i w:val="0"/>
        </w:rPr>
        <w:tab/>
      </w:r>
      <w:r w:rsidRPr="00C42EAF">
        <w:rPr>
          <w:rFonts w:ascii="Arial" w:hAnsi="Arial"/>
          <w:sz w:val="20"/>
          <w:szCs w:val="20"/>
        </w:rPr>
        <w:fldChar w:fldCharType="begin"/>
      </w:r>
      <w:r w:rsidRPr="00413B46">
        <w:rPr>
          <w:rFonts w:ascii="Arial" w:hAnsi="Arial"/>
          <w:i w:val="0"/>
          <w:sz w:val="20"/>
          <w:szCs w:val="20"/>
        </w:rPr>
        <w:instrText xml:space="preserve"> LISTNUM Equ </w:instrText>
      </w:r>
      <w:r w:rsidRPr="00C42EAF">
        <w:rPr>
          <w:rFonts w:ascii="Arial" w:hAnsi="Arial"/>
          <w:sz w:val="20"/>
          <w:szCs w:val="20"/>
        </w:rPr>
        <w:fldChar w:fldCharType="separate"/>
      </w:r>
      <w:r w:rsidRPr="00413B46">
        <w:rPr>
          <w:rFonts w:ascii="Arial" w:hAnsi="Arial"/>
          <w:i w:val="0"/>
          <w:sz w:val="20"/>
          <w:szCs w:val="20"/>
        </w:rPr>
        <w:t>1</w:t>
      </w:r>
      <w:r w:rsidRPr="00C42EAF">
        <w:rPr>
          <w:rFonts w:ascii="Arial" w:hAnsi="Arial"/>
          <w:sz w:val="20"/>
          <w:szCs w:val="20"/>
        </w:rPr>
        <w:fldChar w:fldCharType="end">
          <w:numberingChange w:id="5973" w:author="David Wooten" w:date="2019-11-15T15:17:00Z" w:original="(43)"/>
        </w:fldChar>
      </w:r>
    </w:p>
    <w:p w:rsidR="00D80058" w:rsidRPr="00413B46" w:rsidRDefault="00D80058" w:rsidP="00D80058">
      <w:pPr>
        <w:pStyle w:val="BodyText"/>
      </w:pPr>
      <w:proofErr w:type="gramStart"/>
      <w:r w:rsidRPr="00413B46">
        <w:t>but</w:t>
      </w:r>
      <w:proofErr w:type="gramEnd"/>
      <w:r w:rsidRPr="00413B46">
        <w:t xml:space="preserve"> if includeObject is CLEAR, </w:t>
      </w:r>
      <w:r w:rsidRPr="00413B46">
        <w:rPr>
          <w:i/>
        </w:rPr>
        <w:t>policySession</w:t>
      </w:r>
      <w:r w:rsidRPr="00413B46">
        <w:t>→</w:t>
      </w:r>
      <w:r w:rsidRPr="00413B46">
        <w:rPr>
          <w:i/>
        </w:rPr>
        <w:t>policyDigest</w:t>
      </w:r>
      <w:r w:rsidRPr="00413B46">
        <w:t xml:space="preserve"> is updated by:</w:t>
      </w:r>
    </w:p>
    <w:p w:rsidR="00D80058" w:rsidRPr="00413B46" w:rsidRDefault="00D80058" w:rsidP="00D80058">
      <w:pPr>
        <w:pStyle w:val="EquationLong"/>
        <w:rPr>
          <w:i w:val="0"/>
        </w:rPr>
      </w:pPr>
      <w:proofErr w:type="gramStart"/>
      <w:r w:rsidRPr="00413B46">
        <w:t>policyDigest</w:t>
      </w:r>
      <w:r w:rsidRPr="00413B46">
        <w:rPr>
          <w:vertAlign w:val="subscript"/>
        </w:rPr>
        <w:t>new</w:t>
      </w:r>
      <w:proofErr w:type="gramEnd"/>
      <w:r w:rsidRPr="00413B46">
        <w:rPr>
          <w:i w:val="0"/>
          <w:vertAlign w:val="subscript"/>
        </w:rPr>
        <w:t xml:space="preserve"> </w:t>
      </w:r>
      <w:r w:rsidRPr="00413B46">
        <w:rPr>
          <w:rFonts w:cs="Cambria Math"/>
          <w:i w:val="0"/>
        </w:rPr>
        <w:t>≔</w:t>
      </w:r>
      <w:r w:rsidRPr="00413B46">
        <w:rPr>
          <w:i w:val="0"/>
        </w:rPr>
        <w:t xml:space="preserve"> </w:t>
      </w:r>
      <w:r w:rsidRPr="00413B46">
        <w:rPr>
          <w:b/>
          <w:i w:val="0"/>
        </w:rPr>
        <w:t>H</w:t>
      </w:r>
      <w:r w:rsidRPr="00413B46">
        <w:rPr>
          <w:vertAlign w:val="subscript"/>
        </w:rPr>
        <w:t>policyAlg</w:t>
      </w:r>
      <w:r w:rsidRPr="00413B46">
        <w:rPr>
          <w:i w:val="0"/>
        </w:rPr>
        <w:t>(</w:t>
      </w:r>
      <w:r w:rsidRPr="00413B46">
        <w:t>policyDigest</w:t>
      </w:r>
      <w:r w:rsidRPr="00413B46">
        <w:rPr>
          <w:vertAlign w:val="subscript"/>
        </w:rPr>
        <w:t>old</w:t>
      </w:r>
      <w:r w:rsidRPr="00413B46">
        <w:rPr>
          <w:i w:val="0"/>
        </w:rPr>
        <w:t xml:space="preserve"> || </w:t>
      </w:r>
      <w:r w:rsidRPr="00413B46">
        <w:rPr>
          <w:rFonts w:ascii="Arial" w:hAnsi="Arial"/>
          <w:i w:val="0"/>
          <w:sz w:val="20"/>
        </w:rPr>
        <w:t>TPM_CC_Policy_AC_SendSelect</w:t>
      </w:r>
      <w:r w:rsidRPr="00413B46">
        <w:rPr>
          <w:i w:val="0"/>
        </w:rPr>
        <w:t xml:space="preserve"> ||</w:t>
      </w:r>
    </w:p>
    <w:p w:rsidR="00D80058" w:rsidRPr="00413B46" w:rsidRDefault="00D80058" w:rsidP="00D80058">
      <w:pPr>
        <w:pStyle w:val="EquationLong2"/>
        <w:rPr>
          <w:i w:val="0"/>
        </w:rPr>
      </w:pPr>
      <w:proofErr w:type="gramStart"/>
      <w:r w:rsidRPr="00413B46">
        <w:t>authHandleName</w:t>
      </w:r>
      <w:proofErr w:type="gramEnd"/>
      <w:r w:rsidRPr="00413B46">
        <w:t xml:space="preserve"> </w:t>
      </w:r>
      <w:r w:rsidRPr="00413B46">
        <w:rPr>
          <w:i w:val="0"/>
          <w:iCs/>
        </w:rPr>
        <w:t xml:space="preserve">|| </w:t>
      </w:r>
      <w:r w:rsidRPr="00413B46">
        <w:t>acName</w:t>
      </w:r>
      <w:r w:rsidRPr="00413B46">
        <w:rPr>
          <w:i w:val="0"/>
        </w:rPr>
        <w:t xml:space="preserve"> || </w:t>
      </w:r>
      <w:r w:rsidRPr="00413B46">
        <w:t>includeObject</w:t>
      </w:r>
      <w:r w:rsidRPr="00413B46">
        <w:rPr>
          <w:i w:val="0"/>
        </w:rPr>
        <w:t>)</w:t>
      </w:r>
      <w:r w:rsidRPr="00413B46">
        <w:rPr>
          <w:i w:val="0"/>
        </w:rPr>
        <w:tab/>
      </w:r>
      <w:r w:rsidRPr="00C42EAF">
        <w:rPr>
          <w:rFonts w:ascii="Arial" w:hAnsi="Arial"/>
          <w:sz w:val="20"/>
          <w:szCs w:val="20"/>
        </w:rPr>
        <w:fldChar w:fldCharType="begin"/>
      </w:r>
      <w:bookmarkStart w:id="5974" w:name="_Ref465330421"/>
      <w:bookmarkEnd w:id="5974"/>
      <w:r w:rsidRPr="00413B46">
        <w:rPr>
          <w:rFonts w:ascii="Arial" w:hAnsi="Arial"/>
          <w:i w:val="0"/>
          <w:sz w:val="20"/>
          <w:szCs w:val="20"/>
        </w:rPr>
        <w:instrText xml:space="preserve"> LISTNUM Equ </w:instrText>
      </w:r>
      <w:r w:rsidRPr="00C42EAF">
        <w:rPr>
          <w:rFonts w:ascii="Arial" w:hAnsi="Arial"/>
          <w:sz w:val="20"/>
          <w:szCs w:val="20"/>
        </w:rPr>
        <w:fldChar w:fldCharType="separate"/>
      </w:r>
      <w:r w:rsidRPr="00413B46">
        <w:rPr>
          <w:rFonts w:ascii="Arial" w:hAnsi="Arial"/>
          <w:i w:val="0"/>
          <w:sz w:val="20"/>
          <w:szCs w:val="20"/>
        </w:rPr>
        <w:t>1</w:t>
      </w:r>
      <w:r w:rsidRPr="00C42EAF">
        <w:rPr>
          <w:rFonts w:ascii="Arial" w:hAnsi="Arial"/>
          <w:sz w:val="20"/>
          <w:szCs w:val="20"/>
        </w:rPr>
        <w:fldChar w:fldCharType="end">
          <w:numberingChange w:id="5975" w:author="David Wooten" w:date="2019-11-15T15:17:00Z" w:original="(44)"/>
        </w:fldChar>
      </w:r>
    </w:p>
    <w:p w:rsidR="00D80058" w:rsidRPr="00413B46" w:rsidRDefault="00D80058" w:rsidP="00D80058">
      <w:pPr>
        <w:pStyle w:val="NOTE"/>
      </w:pPr>
      <w:r w:rsidRPr="00413B46">
        <w:t>NOTE 4</w:t>
      </w:r>
      <w:r w:rsidRPr="00413B46">
        <w:tab/>
      </w:r>
      <w:r w:rsidRPr="00413B46">
        <w:rPr>
          <w:i/>
        </w:rPr>
        <w:t>policySession</w:t>
      </w:r>
      <w:r w:rsidRPr="00413B46">
        <w:t>→</w:t>
      </w:r>
      <w:r w:rsidR="00B56556" w:rsidRPr="00413B46">
        <w:rPr>
          <w:i/>
        </w:rPr>
        <w:t>name</w:t>
      </w:r>
      <w:r w:rsidRPr="00413B46">
        <w:rPr>
          <w:i/>
        </w:rPr>
        <w:t>Hash</w:t>
      </w:r>
      <w:r w:rsidRPr="00413B46">
        <w:t xml:space="preserve"> receives the digest of all Names so that the check performed in TPM2_AC_</w:t>
      </w:r>
      <w:proofErr w:type="gramStart"/>
      <w:r w:rsidRPr="00413B46">
        <w:t>Send(</w:t>
      </w:r>
      <w:proofErr w:type="gramEnd"/>
      <w:r w:rsidRPr="00413B46">
        <w:t xml:space="preserve">) may be the same regardless of which Names are included in </w:t>
      </w:r>
      <w:r w:rsidRPr="00413B46">
        <w:rPr>
          <w:i/>
        </w:rPr>
        <w:t>policySession</w:t>
      </w:r>
      <w:r w:rsidRPr="00413B46">
        <w:t>→</w:t>
      </w:r>
      <w:r w:rsidRPr="00413B46">
        <w:rPr>
          <w:i/>
        </w:rPr>
        <w:t>policyDigest</w:t>
      </w:r>
      <w:r w:rsidRPr="00413B46">
        <w:t>. This means that, when TPM2_Policy_AC_</w:t>
      </w:r>
      <w:proofErr w:type="gramStart"/>
      <w:r w:rsidRPr="00413B46">
        <w:t>SendSelect(</w:t>
      </w:r>
      <w:proofErr w:type="gramEnd"/>
      <w:r w:rsidRPr="00413B46">
        <w:t xml:space="preserve">) is executed, it is only valid for a specific triple of </w:t>
      </w:r>
      <w:r w:rsidRPr="00413B46">
        <w:rPr>
          <w:i/>
        </w:rPr>
        <w:t>objectName</w:t>
      </w:r>
      <w:r w:rsidRPr="00413B46">
        <w:t xml:space="preserve">,  </w:t>
      </w:r>
      <w:r w:rsidRPr="00413B46">
        <w:rPr>
          <w:i/>
        </w:rPr>
        <w:t>authHandleName</w:t>
      </w:r>
      <w:r w:rsidRPr="00413B46">
        <w:t xml:space="preserve">, and </w:t>
      </w:r>
      <w:r w:rsidRPr="00413B46">
        <w:rPr>
          <w:i/>
        </w:rPr>
        <w:t>acName</w:t>
      </w:r>
      <w:r w:rsidRPr="00413B46">
        <w:t>.</w:t>
      </w:r>
    </w:p>
    <w:p w:rsidR="00D80058" w:rsidRPr="00413B46" w:rsidRDefault="00D80058" w:rsidP="00D80058">
      <w:pPr>
        <w:pStyle w:val="BodyText"/>
      </w:pPr>
      <w:r w:rsidRPr="00413B46">
        <w:t xml:space="preserve">If the command succeeds, </w:t>
      </w:r>
      <w:r w:rsidRPr="00413B46">
        <w:rPr>
          <w:i/>
        </w:rPr>
        <w:t>policySession</w:t>
      </w:r>
      <w:r w:rsidRPr="00413B46">
        <w:t>→</w:t>
      </w:r>
      <w:r w:rsidRPr="00413B46">
        <w:rPr>
          <w:i/>
        </w:rPr>
        <w:t>commandCode</w:t>
      </w:r>
      <w:r w:rsidRPr="00413B46">
        <w:t xml:space="preserve"> is set to TPM_CC_AC_Send.</w:t>
      </w:r>
    </w:p>
    <w:p w:rsidR="00D80058" w:rsidRDefault="00D80058" w:rsidP="00D80058">
      <w:pPr>
        <w:pStyle w:val="NOTE"/>
      </w:pPr>
      <w:r w:rsidRPr="00413B46">
        <w:t>NOTE 5</w:t>
      </w:r>
      <w:r w:rsidRPr="00413B46">
        <w:tab/>
        <w:t>The normal use of TPM2_Policy_AC_</w:t>
      </w:r>
      <w:proofErr w:type="gramStart"/>
      <w:r w:rsidRPr="00413B46">
        <w:t>SendSelect(</w:t>
      </w:r>
      <w:proofErr w:type="gramEnd"/>
      <w:r w:rsidRPr="00413B46">
        <w:t xml:space="preserve">) is before a TPM2_PolicyAuthorize(). An authorized entity would approve a </w:t>
      </w:r>
      <w:r w:rsidRPr="00413B46">
        <w:rPr>
          <w:i/>
        </w:rPr>
        <w:t>policyDigest</w:t>
      </w:r>
      <w:r w:rsidRPr="00413B46">
        <w:t xml:space="preserve"> that allows sending to a specific Attached Component. The authorizing entity may want to limit the authorization so that the approval allows only a specific Object to be sent to the Attached Component. In that case, the authorizing entity would approve the </w:t>
      </w:r>
      <w:r w:rsidRPr="00413B46">
        <w:rPr>
          <w:i/>
        </w:rPr>
        <w:t>policyDigest</w:t>
      </w:r>
      <w:r w:rsidRPr="00413B46">
        <w:t xml:space="preserve"> of </w:t>
      </w:r>
      <w:r w:rsidRPr="00413B46">
        <w:rPr>
          <w:i/>
        </w:rPr>
        <w:t>equation</w:t>
      </w:r>
      <w:r w:rsidRPr="00413B46">
        <w:t xml:space="preserve"> </w:t>
      </w:r>
      <w:r w:rsidRPr="00C42EAF">
        <w:fldChar w:fldCharType="begin"/>
      </w:r>
      <w:r w:rsidRPr="00413B46">
        <w:instrText xml:space="preserve"> REF _Ref465330421 \r \h </w:instrText>
      </w:r>
      <w:r w:rsidRPr="00C42EAF">
        <w:fldChar w:fldCharType="separate"/>
      </w:r>
      <w:r w:rsidR="00D51C42">
        <w:t>(44)</w:t>
      </w:r>
      <w:r w:rsidRPr="00C42EAF">
        <w:fldChar w:fldCharType="end"/>
      </w:r>
      <w:r w:rsidRPr="00413B46">
        <w:t>.</w:t>
      </w:r>
    </w:p>
    <w:p w:rsidR="006B74E4" w:rsidRDefault="00103127" w:rsidP="00103127">
      <w:pPr>
        <w:pStyle w:val="NOTE"/>
      </w:pPr>
      <w:r>
        <w:t>NOTE</w:t>
      </w:r>
      <w:r w:rsidR="00AC7664">
        <w:t xml:space="preserve"> 6</w:t>
      </w:r>
      <w:r>
        <w:tab/>
        <w:t>TPM2_Policy_AC_</w:t>
      </w:r>
      <w:proofErr w:type="gramStart"/>
      <w:r>
        <w:t>SendSelect(</w:t>
      </w:r>
      <w:proofErr w:type="gramEnd"/>
      <w:r>
        <w:t xml:space="preserve">) was added in revision </w:t>
      </w:r>
      <w:r w:rsidR="000267FA">
        <w:t>0</w:t>
      </w:r>
      <w:r>
        <w:t>1</w:t>
      </w:r>
      <w:r w:rsidR="000267FA">
        <w:t>.</w:t>
      </w:r>
      <w:r>
        <w:t>40.</w:t>
      </w:r>
    </w:p>
    <w:p w:rsidR="00D80058" w:rsidRPr="00413B46" w:rsidRDefault="00D80058" w:rsidP="00D80058">
      <w:pPr>
        <w:pStyle w:val="Heading3"/>
        <w:tabs>
          <w:tab w:val="num" w:pos="720"/>
        </w:tabs>
        <w:ind w:left="0" w:firstLine="0"/>
      </w:pPr>
      <w:r w:rsidRPr="00413B46">
        <w:lastRenderedPageBreak/>
        <w:t>Command and Response</w:t>
      </w:r>
    </w:p>
    <w:p w:rsidR="00D80058" w:rsidRPr="00413B46" w:rsidRDefault="00D80058" w:rsidP="00D80058">
      <w:pPr>
        <w:pStyle w:val="TABLE-title"/>
      </w:pPr>
      <w:bookmarkStart w:id="5976" w:name="_Toc473814195"/>
      <w:bookmarkStart w:id="5977" w:name="_Toc536441161"/>
      <w:bookmarkStart w:id="5978" w:name="_Toc24725843"/>
      <w:r w:rsidRPr="00413B46">
        <w:t xml:space="preserve">Table </w:t>
      </w:r>
      <w:r w:rsidRPr="00C42EAF">
        <w:rPr>
          <w:b w:val="0"/>
          <w:bCs w:val="0"/>
        </w:rPr>
        <w:fldChar w:fldCharType="begin"/>
      </w:r>
      <w:r w:rsidRPr="00413B46">
        <w:instrText xml:space="preserve"> SEQ Table \* ARABIC </w:instrText>
      </w:r>
      <w:r w:rsidRPr="00C42EAF">
        <w:rPr>
          <w:b w:val="0"/>
          <w:bCs w:val="0"/>
        </w:rPr>
        <w:fldChar w:fldCharType="separate"/>
      </w:r>
      <w:ins w:id="5979" w:author="David Wooten" w:date="2019-11-15T15:49:00Z">
        <w:r w:rsidR="00D51C42">
          <w:rPr>
            <w:noProof/>
          </w:rPr>
          <w:t>248</w:t>
        </w:r>
      </w:ins>
      <w:del w:id="5980" w:author="David Wooten" w:date="2019-11-15T15:49:00Z">
        <w:r w:rsidR="00E90F60" w:rsidDel="00D51C42">
          <w:rPr>
            <w:noProof/>
          </w:rPr>
          <w:delText>244</w:delText>
        </w:r>
      </w:del>
      <w:r w:rsidRPr="00C42EAF">
        <w:rPr>
          <w:b w:val="0"/>
          <w:bCs w:val="0"/>
        </w:rPr>
        <w:fldChar w:fldCharType="end"/>
      </w:r>
      <w:r w:rsidRPr="00413B46">
        <w:t xml:space="preserve"> — TPM2_Policy_AC_SendSelect Command</w:t>
      </w:r>
      <w:bookmarkEnd w:id="5976"/>
      <w:bookmarkEnd w:id="5977"/>
      <w:bookmarkEnd w:id="597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20"/>
        <w:gridCol w:w="16"/>
        <w:gridCol w:w="1988"/>
        <w:gridCol w:w="28"/>
        <w:gridCol w:w="4608"/>
      </w:tblGrid>
      <w:tr w:rsidR="00D80058" w:rsidRPr="00413B46" w:rsidTr="00040553">
        <w:trPr>
          <w:jc w:val="center"/>
        </w:trPr>
        <w:tc>
          <w:tcPr>
            <w:tcW w:w="2720" w:type="dxa"/>
            <w:tcBorders>
              <w:top w:val="single" w:sz="12" w:space="0" w:color="auto"/>
              <w:left w:val="single" w:sz="12" w:space="0" w:color="auto"/>
              <w:bottom w:val="single" w:sz="12" w:space="0" w:color="000000"/>
              <w:right w:val="single" w:sz="8" w:space="0" w:color="auto"/>
            </w:tcBorders>
            <w:vAlign w:val="center"/>
          </w:tcPr>
          <w:p w:rsidR="00D80058" w:rsidRPr="00413B46" w:rsidRDefault="00D80058" w:rsidP="00040553">
            <w:pPr>
              <w:pStyle w:val="TABLE-col-heading"/>
            </w:pPr>
            <w:r w:rsidRPr="00413B46">
              <w:t>Type</w:t>
            </w:r>
          </w:p>
        </w:tc>
        <w:tc>
          <w:tcPr>
            <w:tcW w:w="2004" w:type="dxa"/>
            <w:gridSpan w:val="2"/>
            <w:tcBorders>
              <w:top w:val="single" w:sz="12" w:space="0" w:color="auto"/>
              <w:left w:val="single" w:sz="8" w:space="0" w:color="auto"/>
              <w:bottom w:val="single" w:sz="12" w:space="0" w:color="000000"/>
              <w:right w:val="single" w:sz="8" w:space="0" w:color="auto"/>
            </w:tcBorders>
            <w:vAlign w:val="center"/>
          </w:tcPr>
          <w:p w:rsidR="00D80058" w:rsidRPr="00413B46" w:rsidRDefault="00D80058" w:rsidP="00040553">
            <w:pPr>
              <w:pStyle w:val="TABLE-col-heading"/>
            </w:pPr>
            <w:r w:rsidRPr="00413B46">
              <w:t>Name</w:t>
            </w:r>
          </w:p>
        </w:tc>
        <w:tc>
          <w:tcPr>
            <w:tcW w:w="4636" w:type="dxa"/>
            <w:gridSpan w:val="2"/>
            <w:tcBorders>
              <w:top w:val="single" w:sz="12" w:space="0" w:color="auto"/>
              <w:left w:val="single" w:sz="8" w:space="0" w:color="auto"/>
              <w:bottom w:val="single" w:sz="12" w:space="0" w:color="000000"/>
              <w:right w:val="single" w:sz="12" w:space="0" w:color="auto"/>
            </w:tcBorders>
            <w:vAlign w:val="center"/>
          </w:tcPr>
          <w:p w:rsidR="00D80058" w:rsidRPr="00413B46" w:rsidRDefault="00D80058" w:rsidP="00040553">
            <w:pPr>
              <w:pStyle w:val="TABLE-col-heading"/>
            </w:pPr>
            <w:r w:rsidRPr="00413B46">
              <w:t>Description</w:t>
            </w:r>
          </w:p>
        </w:tc>
      </w:tr>
      <w:tr w:rsidR="00D80058" w:rsidRPr="00413B46" w:rsidTr="00040553">
        <w:trPr>
          <w:jc w:val="center"/>
        </w:trPr>
        <w:tc>
          <w:tcPr>
            <w:tcW w:w="2720" w:type="dxa"/>
            <w:tcBorders>
              <w:top w:val="single" w:sz="12" w:space="0" w:color="000000"/>
              <w:left w:val="single" w:sz="12" w:space="0" w:color="auto"/>
              <w:right w:val="single" w:sz="8" w:space="0" w:color="auto"/>
            </w:tcBorders>
            <w:vAlign w:val="center"/>
          </w:tcPr>
          <w:p w:rsidR="00D80058" w:rsidRPr="00413B46" w:rsidRDefault="00D80058" w:rsidP="00040553">
            <w:pPr>
              <w:pStyle w:val="TABLE-cell"/>
            </w:pPr>
            <w:r w:rsidRPr="00413B46">
              <w:t>TPMI_ST_COMMAND_TAG</w:t>
            </w:r>
          </w:p>
        </w:tc>
        <w:tc>
          <w:tcPr>
            <w:tcW w:w="2004" w:type="dxa"/>
            <w:gridSpan w:val="2"/>
            <w:tcBorders>
              <w:top w:val="single" w:sz="12" w:space="0" w:color="000000"/>
              <w:left w:val="single" w:sz="8" w:space="0" w:color="auto"/>
              <w:right w:val="single" w:sz="8" w:space="0" w:color="auto"/>
            </w:tcBorders>
            <w:vAlign w:val="center"/>
          </w:tcPr>
          <w:p w:rsidR="00D80058" w:rsidRPr="00413B46" w:rsidRDefault="00D80058" w:rsidP="00040553">
            <w:pPr>
              <w:pStyle w:val="TABLE-cell"/>
            </w:pPr>
            <w:r w:rsidRPr="00413B46">
              <w:t>Tag</w:t>
            </w:r>
          </w:p>
        </w:tc>
        <w:tc>
          <w:tcPr>
            <w:tcW w:w="4636" w:type="dxa"/>
            <w:gridSpan w:val="2"/>
            <w:tcBorders>
              <w:top w:val="single" w:sz="12" w:space="0" w:color="000000"/>
              <w:left w:val="single" w:sz="8" w:space="0" w:color="auto"/>
              <w:right w:val="single" w:sz="12" w:space="0" w:color="auto"/>
            </w:tcBorders>
            <w:vAlign w:val="center"/>
          </w:tcPr>
          <w:p w:rsidR="00D80058" w:rsidRPr="00413B46" w:rsidRDefault="00D80058" w:rsidP="00040553">
            <w:pPr>
              <w:pStyle w:val="TABLE-cell"/>
            </w:pPr>
            <w:r w:rsidRPr="00413B46">
              <w:rPr>
                <w:lang w:eastAsia="zh-CN"/>
              </w:rPr>
              <w:t>TPM_ST_SESSIONS</w:t>
            </w:r>
          </w:p>
        </w:tc>
      </w:tr>
      <w:tr w:rsidR="00D80058" w:rsidRPr="00413B46" w:rsidTr="00040553">
        <w:trPr>
          <w:jc w:val="center"/>
        </w:trPr>
        <w:tc>
          <w:tcPr>
            <w:tcW w:w="2720" w:type="dxa"/>
            <w:tcBorders>
              <w:left w:val="single" w:sz="12" w:space="0" w:color="auto"/>
              <w:bottom w:val="single" w:sz="6" w:space="0" w:color="auto"/>
              <w:right w:val="single" w:sz="8" w:space="0" w:color="auto"/>
            </w:tcBorders>
            <w:vAlign w:val="center"/>
          </w:tcPr>
          <w:p w:rsidR="00D80058" w:rsidRPr="00413B46" w:rsidRDefault="00D80058" w:rsidP="00040553">
            <w:pPr>
              <w:pStyle w:val="TABLE-cell"/>
            </w:pPr>
            <w:r w:rsidRPr="00413B46">
              <w:t>UINT32</w:t>
            </w:r>
          </w:p>
        </w:tc>
        <w:tc>
          <w:tcPr>
            <w:tcW w:w="2004" w:type="dxa"/>
            <w:gridSpan w:val="2"/>
            <w:tcBorders>
              <w:left w:val="single" w:sz="8" w:space="0" w:color="auto"/>
              <w:bottom w:val="single" w:sz="6" w:space="0" w:color="auto"/>
              <w:right w:val="single" w:sz="8" w:space="0" w:color="auto"/>
            </w:tcBorders>
            <w:vAlign w:val="center"/>
          </w:tcPr>
          <w:p w:rsidR="00D80058" w:rsidRPr="00413B46" w:rsidRDefault="00D80058" w:rsidP="00040553">
            <w:pPr>
              <w:pStyle w:val="TABLE-cell"/>
            </w:pPr>
            <w:r w:rsidRPr="00413B46">
              <w:t>commandSize</w:t>
            </w:r>
          </w:p>
        </w:tc>
        <w:tc>
          <w:tcPr>
            <w:tcW w:w="4636" w:type="dxa"/>
            <w:gridSpan w:val="2"/>
            <w:tcBorders>
              <w:left w:val="single" w:sz="8" w:space="0" w:color="auto"/>
              <w:bottom w:val="single" w:sz="6" w:space="0" w:color="auto"/>
              <w:right w:val="single" w:sz="12" w:space="0" w:color="auto"/>
            </w:tcBorders>
            <w:vAlign w:val="center"/>
          </w:tcPr>
          <w:p w:rsidR="00D80058" w:rsidRPr="00413B46" w:rsidRDefault="00D80058" w:rsidP="00040553">
            <w:pPr>
              <w:pStyle w:val="TABLE-cell"/>
            </w:pPr>
          </w:p>
        </w:tc>
      </w:tr>
      <w:tr w:rsidR="00D80058" w:rsidRPr="00413B46" w:rsidTr="00040553">
        <w:trPr>
          <w:jc w:val="center"/>
        </w:trPr>
        <w:tc>
          <w:tcPr>
            <w:tcW w:w="2720" w:type="dxa"/>
            <w:tcBorders>
              <w:left w:val="single" w:sz="12" w:space="0" w:color="auto"/>
              <w:bottom w:val="dashDotStroked" w:sz="24" w:space="0" w:color="auto"/>
              <w:right w:val="single" w:sz="8" w:space="0" w:color="auto"/>
            </w:tcBorders>
            <w:vAlign w:val="center"/>
          </w:tcPr>
          <w:p w:rsidR="00D80058" w:rsidRPr="00413B46" w:rsidRDefault="00D80058" w:rsidP="00040553">
            <w:pPr>
              <w:pStyle w:val="TABLE-cell"/>
            </w:pPr>
            <w:r w:rsidRPr="00413B46">
              <w:t>TPM_CC</w:t>
            </w:r>
          </w:p>
        </w:tc>
        <w:tc>
          <w:tcPr>
            <w:tcW w:w="2004" w:type="dxa"/>
            <w:gridSpan w:val="2"/>
            <w:tcBorders>
              <w:left w:val="single" w:sz="8" w:space="0" w:color="auto"/>
              <w:bottom w:val="dashDotStroked" w:sz="24" w:space="0" w:color="auto"/>
              <w:right w:val="single" w:sz="8" w:space="0" w:color="auto"/>
            </w:tcBorders>
            <w:vAlign w:val="center"/>
          </w:tcPr>
          <w:p w:rsidR="00D80058" w:rsidRPr="00413B46" w:rsidRDefault="00D80058" w:rsidP="00040553">
            <w:pPr>
              <w:pStyle w:val="TABLE-cell"/>
            </w:pPr>
            <w:r w:rsidRPr="00413B46">
              <w:t>commandCode</w:t>
            </w:r>
          </w:p>
        </w:tc>
        <w:tc>
          <w:tcPr>
            <w:tcW w:w="4636" w:type="dxa"/>
            <w:gridSpan w:val="2"/>
            <w:tcBorders>
              <w:left w:val="single" w:sz="8" w:space="0" w:color="auto"/>
              <w:bottom w:val="dashDotStroked" w:sz="24" w:space="0" w:color="auto"/>
              <w:right w:val="single" w:sz="12" w:space="0" w:color="auto"/>
            </w:tcBorders>
            <w:vAlign w:val="center"/>
          </w:tcPr>
          <w:p w:rsidR="00D80058" w:rsidRPr="00413B46" w:rsidRDefault="00D80058" w:rsidP="00040553">
            <w:pPr>
              <w:pStyle w:val="TABLE-cell"/>
            </w:pPr>
            <w:r w:rsidRPr="00413B46">
              <w:t>TPM_CC_Policy_AC_SendSelect</w:t>
            </w:r>
          </w:p>
        </w:tc>
      </w:tr>
      <w:tr w:rsidR="00D80058" w:rsidRPr="00413B46" w:rsidTr="00040553">
        <w:trPr>
          <w:cantSplit/>
          <w:jc w:val="center"/>
        </w:trPr>
        <w:tc>
          <w:tcPr>
            <w:tcW w:w="2736" w:type="dxa"/>
            <w:gridSpan w:val="2"/>
            <w:tcBorders>
              <w:top w:val="dashDotStroked" w:sz="24" w:space="0" w:color="auto"/>
              <w:left w:val="single" w:sz="12" w:space="0" w:color="auto"/>
              <w:bottom w:val="thinThickThinSmallGap" w:sz="12" w:space="0" w:color="auto"/>
              <w:right w:val="single" w:sz="8" w:space="0" w:color="auto"/>
            </w:tcBorders>
            <w:vAlign w:val="center"/>
          </w:tcPr>
          <w:p w:rsidR="00D80058" w:rsidRPr="00413B46" w:rsidRDefault="00D80058" w:rsidP="00040553">
            <w:pPr>
              <w:pStyle w:val="TABLE-cell"/>
            </w:pPr>
            <w:r w:rsidRPr="00413B46">
              <w:t>TPMI_SH_POLICY</w:t>
            </w:r>
          </w:p>
        </w:tc>
        <w:tc>
          <w:tcPr>
            <w:tcW w:w="2016" w:type="dxa"/>
            <w:gridSpan w:val="2"/>
            <w:tcBorders>
              <w:top w:val="dashDotStroked" w:sz="24" w:space="0" w:color="auto"/>
              <w:left w:val="single" w:sz="8" w:space="0" w:color="auto"/>
              <w:bottom w:val="thinThickThinSmallGap" w:sz="12" w:space="0" w:color="auto"/>
              <w:right w:val="single" w:sz="8" w:space="0" w:color="auto"/>
            </w:tcBorders>
            <w:vAlign w:val="center"/>
          </w:tcPr>
          <w:p w:rsidR="00D80058" w:rsidRPr="00413B46" w:rsidRDefault="00D80058" w:rsidP="00040553">
            <w:pPr>
              <w:pStyle w:val="TABLE-cell"/>
            </w:pPr>
            <w:r w:rsidRPr="00413B46">
              <w:t>policySession</w:t>
            </w:r>
          </w:p>
        </w:tc>
        <w:tc>
          <w:tcPr>
            <w:tcW w:w="4608" w:type="dxa"/>
            <w:tcBorders>
              <w:top w:val="dashDotStroked" w:sz="24" w:space="0" w:color="auto"/>
              <w:left w:val="single" w:sz="8" w:space="0" w:color="auto"/>
              <w:bottom w:val="thinThickThinSmallGap" w:sz="12" w:space="0" w:color="auto"/>
              <w:right w:val="single" w:sz="12" w:space="0" w:color="auto"/>
            </w:tcBorders>
            <w:vAlign w:val="center"/>
          </w:tcPr>
          <w:p w:rsidR="00D80058" w:rsidRPr="00413B46" w:rsidRDefault="00D80058" w:rsidP="00040553">
            <w:pPr>
              <w:pStyle w:val="TABLE-cell"/>
            </w:pPr>
            <w:r w:rsidRPr="00413B46">
              <w:t>handle for the policy session being extended</w:t>
            </w:r>
          </w:p>
          <w:p w:rsidR="00D80058" w:rsidRPr="00413B46" w:rsidRDefault="00D80058" w:rsidP="00040553">
            <w:pPr>
              <w:pStyle w:val="TABLE-cell"/>
            </w:pPr>
            <w:r w:rsidRPr="00413B46">
              <w:t>Auth Index: None</w:t>
            </w:r>
          </w:p>
        </w:tc>
      </w:tr>
      <w:tr w:rsidR="00D80058" w:rsidRPr="00413B46" w:rsidTr="00040553">
        <w:trPr>
          <w:cantSplit/>
          <w:trHeight w:val="522"/>
          <w:jc w:val="center"/>
        </w:trPr>
        <w:tc>
          <w:tcPr>
            <w:tcW w:w="2736" w:type="dxa"/>
            <w:gridSpan w:val="2"/>
            <w:tcBorders>
              <w:top w:val="thinThickThinSmallGap" w:sz="12" w:space="0" w:color="auto"/>
              <w:left w:val="single" w:sz="12" w:space="0" w:color="auto"/>
              <w:bottom w:val="single" w:sz="4" w:space="0" w:color="auto"/>
              <w:right w:val="single" w:sz="8" w:space="0" w:color="auto"/>
            </w:tcBorders>
            <w:vAlign w:val="center"/>
          </w:tcPr>
          <w:p w:rsidR="00D80058" w:rsidRPr="00413B46" w:rsidRDefault="00D80058" w:rsidP="00040553">
            <w:pPr>
              <w:pStyle w:val="TABLE-cell"/>
            </w:pPr>
            <w:r w:rsidRPr="00413B46">
              <w:t>TPM2B_NAME</w:t>
            </w:r>
          </w:p>
        </w:tc>
        <w:tc>
          <w:tcPr>
            <w:tcW w:w="2016" w:type="dxa"/>
            <w:gridSpan w:val="2"/>
            <w:tcBorders>
              <w:top w:val="thinThickThinSmallGap" w:sz="12" w:space="0" w:color="auto"/>
              <w:left w:val="single" w:sz="8" w:space="0" w:color="auto"/>
              <w:bottom w:val="single" w:sz="4" w:space="0" w:color="auto"/>
              <w:right w:val="single" w:sz="8" w:space="0" w:color="auto"/>
            </w:tcBorders>
            <w:vAlign w:val="center"/>
          </w:tcPr>
          <w:p w:rsidR="00D80058" w:rsidRPr="00413B46" w:rsidRDefault="00D80058" w:rsidP="00040553">
            <w:pPr>
              <w:pStyle w:val="TABLE-cell"/>
            </w:pPr>
            <w:r w:rsidRPr="00413B46">
              <w:t>objectName</w:t>
            </w:r>
          </w:p>
        </w:tc>
        <w:tc>
          <w:tcPr>
            <w:tcW w:w="4608" w:type="dxa"/>
            <w:tcBorders>
              <w:top w:val="thinThickThinSmallGap" w:sz="12" w:space="0" w:color="auto"/>
              <w:left w:val="single" w:sz="8" w:space="0" w:color="auto"/>
              <w:bottom w:val="single" w:sz="4" w:space="0" w:color="auto"/>
              <w:right w:val="single" w:sz="12" w:space="0" w:color="auto"/>
            </w:tcBorders>
            <w:vAlign w:val="center"/>
          </w:tcPr>
          <w:p w:rsidR="00D80058" w:rsidRPr="00413B46" w:rsidRDefault="00D80058" w:rsidP="00040553">
            <w:pPr>
              <w:pStyle w:val="TABLE-cell"/>
            </w:pPr>
            <w:r w:rsidRPr="00413B46">
              <w:t>the Name of the Object to be sent</w:t>
            </w:r>
          </w:p>
        </w:tc>
      </w:tr>
      <w:tr w:rsidR="00D80058" w:rsidRPr="00413B46" w:rsidTr="00040553">
        <w:trPr>
          <w:cantSplit/>
          <w:jc w:val="center"/>
        </w:trPr>
        <w:tc>
          <w:tcPr>
            <w:tcW w:w="2736" w:type="dxa"/>
            <w:gridSpan w:val="2"/>
            <w:tcBorders>
              <w:top w:val="single" w:sz="6" w:space="0" w:color="auto"/>
              <w:left w:val="single" w:sz="12" w:space="0" w:color="auto"/>
              <w:bottom w:val="single" w:sz="6" w:space="0" w:color="auto"/>
              <w:right w:val="single" w:sz="8" w:space="0" w:color="auto"/>
            </w:tcBorders>
            <w:vAlign w:val="center"/>
          </w:tcPr>
          <w:p w:rsidR="00D80058" w:rsidRPr="00413B46" w:rsidRDefault="00D80058" w:rsidP="00040553">
            <w:pPr>
              <w:pStyle w:val="TABLE-cell"/>
            </w:pPr>
            <w:r w:rsidRPr="00413B46">
              <w:t>TPM2B_NAME</w:t>
            </w:r>
          </w:p>
        </w:tc>
        <w:tc>
          <w:tcPr>
            <w:tcW w:w="2016" w:type="dxa"/>
            <w:gridSpan w:val="2"/>
            <w:tcBorders>
              <w:top w:val="single" w:sz="6" w:space="0" w:color="auto"/>
              <w:left w:val="single" w:sz="8" w:space="0" w:color="auto"/>
              <w:bottom w:val="single" w:sz="6" w:space="0" w:color="auto"/>
              <w:right w:val="single" w:sz="8" w:space="0" w:color="auto"/>
            </w:tcBorders>
            <w:vAlign w:val="center"/>
          </w:tcPr>
          <w:p w:rsidR="00D80058" w:rsidRPr="00413B46" w:rsidRDefault="00D80058" w:rsidP="00040553">
            <w:pPr>
              <w:pStyle w:val="TABLE-cell"/>
            </w:pPr>
            <w:r w:rsidRPr="00413B46">
              <w:t>authHandleName</w:t>
            </w:r>
          </w:p>
        </w:tc>
        <w:tc>
          <w:tcPr>
            <w:tcW w:w="4608" w:type="dxa"/>
            <w:tcBorders>
              <w:top w:val="single" w:sz="6" w:space="0" w:color="auto"/>
              <w:left w:val="single" w:sz="8" w:space="0" w:color="auto"/>
              <w:bottom w:val="single" w:sz="6" w:space="0" w:color="auto"/>
              <w:right w:val="single" w:sz="12" w:space="0" w:color="auto"/>
            </w:tcBorders>
            <w:vAlign w:val="center"/>
          </w:tcPr>
          <w:p w:rsidR="00D80058" w:rsidRPr="00413B46" w:rsidRDefault="00D80058" w:rsidP="00040553">
            <w:pPr>
              <w:pStyle w:val="TABLE-cell"/>
            </w:pPr>
            <w:r w:rsidRPr="00413B46">
              <w:t xml:space="preserve">the Name associated with </w:t>
            </w:r>
            <w:r w:rsidRPr="00413B46">
              <w:rPr>
                <w:i/>
              </w:rPr>
              <w:t>authHandle</w:t>
            </w:r>
            <w:r w:rsidRPr="00413B46">
              <w:t xml:space="preserve"> used in the TPM2_AC_Send() command</w:t>
            </w:r>
          </w:p>
        </w:tc>
      </w:tr>
      <w:tr w:rsidR="00D80058" w:rsidRPr="00413B46" w:rsidTr="00040553">
        <w:trPr>
          <w:cantSplit/>
          <w:jc w:val="center"/>
        </w:trPr>
        <w:tc>
          <w:tcPr>
            <w:tcW w:w="2736" w:type="dxa"/>
            <w:gridSpan w:val="2"/>
            <w:tcBorders>
              <w:top w:val="single" w:sz="6" w:space="0" w:color="auto"/>
              <w:left w:val="single" w:sz="12" w:space="0" w:color="auto"/>
              <w:bottom w:val="single" w:sz="6" w:space="0" w:color="auto"/>
              <w:right w:val="single" w:sz="8" w:space="0" w:color="auto"/>
            </w:tcBorders>
            <w:vAlign w:val="center"/>
          </w:tcPr>
          <w:p w:rsidR="00D80058" w:rsidRPr="00413B46" w:rsidRDefault="00D80058" w:rsidP="00040553">
            <w:pPr>
              <w:pStyle w:val="TABLE-cell"/>
            </w:pPr>
            <w:r w:rsidRPr="00413B46">
              <w:t>TPM2B_NAME</w:t>
            </w:r>
          </w:p>
        </w:tc>
        <w:tc>
          <w:tcPr>
            <w:tcW w:w="2016" w:type="dxa"/>
            <w:gridSpan w:val="2"/>
            <w:tcBorders>
              <w:top w:val="single" w:sz="6" w:space="0" w:color="auto"/>
              <w:left w:val="single" w:sz="8" w:space="0" w:color="auto"/>
              <w:bottom w:val="single" w:sz="6" w:space="0" w:color="auto"/>
              <w:right w:val="single" w:sz="8" w:space="0" w:color="auto"/>
            </w:tcBorders>
            <w:vAlign w:val="center"/>
          </w:tcPr>
          <w:p w:rsidR="00D80058" w:rsidRPr="00413B46" w:rsidRDefault="00D80058" w:rsidP="00040553">
            <w:pPr>
              <w:pStyle w:val="TABLE-cell"/>
            </w:pPr>
            <w:r w:rsidRPr="00413B46">
              <w:t>acName</w:t>
            </w:r>
          </w:p>
        </w:tc>
        <w:tc>
          <w:tcPr>
            <w:tcW w:w="4608" w:type="dxa"/>
            <w:tcBorders>
              <w:top w:val="single" w:sz="6" w:space="0" w:color="auto"/>
              <w:left w:val="single" w:sz="8" w:space="0" w:color="auto"/>
              <w:bottom w:val="single" w:sz="6" w:space="0" w:color="auto"/>
              <w:right w:val="single" w:sz="12" w:space="0" w:color="auto"/>
            </w:tcBorders>
            <w:vAlign w:val="center"/>
          </w:tcPr>
          <w:p w:rsidR="00D80058" w:rsidRPr="00413B46" w:rsidRDefault="00D80058" w:rsidP="00040553">
            <w:pPr>
              <w:pStyle w:val="TABLE-cell"/>
            </w:pPr>
            <w:r w:rsidRPr="00413B46">
              <w:t>the Name of the Attached Component to which the Object will be sent</w:t>
            </w:r>
          </w:p>
        </w:tc>
      </w:tr>
      <w:tr w:rsidR="00D80058" w:rsidRPr="00413B46" w:rsidTr="00040553">
        <w:trPr>
          <w:cantSplit/>
          <w:jc w:val="center"/>
        </w:trPr>
        <w:tc>
          <w:tcPr>
            <w:tcW w:w="2736" w:type="dxa"/>
            <w:gridSpan w:val="2"/>
            <w:tcBorders>
              <w:top w:val="single" w:sz="4" w:space="0" w:color="auto"/>
              <w:left w:val="single" w:sz="12" w:space="0" w:color="auto"/>
              <w:bottom w:val="single" w:sz="12" w:space="0" w:color="auto"/>
              <w:right w:val="single" w:sz="8" w:space="0" w:color="auto"/>
            </w:tcBorders>
            <w:vAlign w:val="center"/>
          </w:tcPr>
          <w:p w:rsidR="00D80058" w:rsidRPr="00413B46" w:rsidRDefault="00D80058" w:rsidP="00040553">
            <w:pPr>
              <w:pStyle w:val="TABLE-cell"/>
            </w:pPr>
            <w:r w:rsidRPr="00413B46">
              <w:t>TPMI_YES_NO</w:t>
            </w:r>
          </w:p>
        </w:tc>
        <w:tc>
          <w:tcPr>
            <w:tcW w:w="2016" w:type="dxa"/>
            <w:gridSpan w:val="2"/>
            <w:tcBorders>
              <w:top w:val="single" w:sz="4" w:space="0" w:color="auto"/>
              <w:left w:val="single" w:sz="8" w:space="0" w:color="auto"/>
              <w:bottom w:val="single" w:sz="12" w:space="0" w:color="auto"/>
              <w:right w:val="single" w:sz="8" w:space="0" w:color="auto"/>
            </w:tcBorders>
            <w:vAlign w:val="center"/>
          </w:tcPr>
          <w:p w:rsidR="00D80058" w:rsidRPr="00413B46" w:rsidRDefault="00D80058" w:rsidP="00040553">
            <w:pPr>
              <w:pStyle w:val="TABLE-cell"/>
            </w:pPr>
            <w:r w:rsidRPr="00413B46">
              <w:t>includeObject</w:t>
            </w:r>
          </w:p>
        </w:tc>
        <w:tc>
          <w:tcPr>
            <w:tcW w:w="4608" w:type="dxa"/>
            <w:tcBorders>
              <w:top w:val="single" w:sz="4" w:space="0" w:color="auto"/>
              <w:left w:val="single" w:sz="8" w:space="0" w:color="auto"/>
              <w:bottom w:val="single" w:sz="12" w:space="0" w:color="auto"/>
              <w:right w:val="single" w:sz="12" w:space="0" w:color="auto"/>
            </w:tcBorders>
            <w:vAlign w:val="center"/>
          </w:tcPr>
          <w:p w:rsidR="00D80058" w:rsidRPr="00413B46" w:rsidRDefault="00D80058" w:rsidP="00040553">
            <w:pPr>
              <w:pStyle w:val="TABLE-cell"/>
            </w:pPr>
            <w:r w:rsidRPr="00413B46">
              <w:t xml:space="preserve">if SET, </w:t>
            </w:r>
            <w:r w:rsidRPr="00413B46">
              <w:rPr>
                <w:i/>
              </w:rPr>
              <w:t>objectName</w:t>
            </w:r>
            <w:r w:rsidRPr="00413B46">
              <w:t xml:space="preserve"> will be included in the value in </w:t>
            </w:r>
            <w:r w:rsidRPr="00413B46">
              <w:rPr>
                <w:i/>
              </w:rPr>
              <w:t>policySession</w:t>
            </w:r>
            <w:r w:rsidRPr="00413B46">
              <w:t>→</w:t>
            </w:r>
            <w:r w:rsidRPr="00413B46">
              <w:rPr>
                <w:i/>
              </w:rPr>
              <w:t>policyDigest</w:t>
            </w:r>
          </w:p>
        </w:tc>
      </w:tr>
    </w:tbl>
    <w:p w:rsidR="00D80058" w:rsidRPr="00413B46" w:rsidRDefault="00D80058" w:rsidP="00D80058">
      <w:pPr>
        <w:pStyle w:val="TABLE-title"/>
      </w:pPr>
      <w:bookmarkStart w:id="5981" w:name="_Toc473814196"/>
      <w:bookmarkStart w:id="5982" w:name="_Toc536441162"/>
      <w:bookmarkStart w:id="5983" w:name="_Toc24725844"/>
      <w:r w:rsidRPr="00413B46">
        <w:t xml:space="preserve">Table </w:t>
      </w:r>
      <w:r w:rsidRPr="00C42EAF">
        <w:rPr>
          <w:b w:val="0"/>
          <w:bCs w:val="0"/>
        </w:rPr>
        <w:fldChar w:fldCharType="begin"/>
      </w:r>
      <w:r w:rsidRPr="00413B46">
        <w:instrText xml:space="preserve"> SEQ Table \* ARABIC </w:instrText>
      </w:r>
      <w:r w:rsidRPr="00C42EAF">
        <w:rPr>
          <w:b w:val="0"/>
          <w:bCs w:val="0"/>
        </w:rPr>
        <w:fldChar w:fldCharType="separate"/>
      </w:r>
      <w:ins w:id="5984" w:author="David Wooten" w:date="2019-11-15T15:49:00Z">
        <w:r w:rsidR="00D51C42">
          <w:rPr>
            <w:noProof/>
          </w:rPr>
          <w:t>249</w:t>
        </w:r>
      </w:ins>
      <w:del w:id="5985" w:author="David Wooten" w:date="2019-11-15T15:49:00Z">
        <w:r w:rsidR="00E90F60" w:rsidDel="00D51C42">
          <w:rPr>
            <w:noProof/>
          </w:rPr>
          <w:delText>245</w:delText>
        </w:r>
      </w:del>
      <w:r w:rsidRPr="00C42EAF">
        <w:rPr>
          <w:b w:val="0"/>
          <w:bCs w:val="0"/>
        </w:rPr>
        <w:fldChar w:fldCharType="end"/>
      </w:r>
      <w:r w:rsidRPr="00413B46">
        <w:t xml:space="preserve"> — TPM2_Policy_AC_SendSelect Response</w:t>
      </w:r>
      <w:bookmarkEnd w:id="5981"/>
      <w:bookmarkEnd w:id="5982"/>
      <w:bookmarkEnd w:id="5983"/>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D80058" w:rsidRPr="00413B46" w:rsidTr="00040553">
        <w:trPr>
          <w:cantSplit/>
          <w:jc w:val="center"/>
        </w:trPr>
        <w:tc>
          <w:tcPr>
            <w:tcW w:w="2736" w:type="dxa"/>
            <w:tcBorders>
              <w:top w:val="single" w:sz="12" w:space="0" w:color="000000"/>
              <w:left w:val="single" w:sz="12" w:space="0" w:color="000000"/>
              <w:bottom w:val="single" w:sz="12" w:space="0" w:color="000000"/>
              <w:right w:val="single" w:sz="8" w:space="0" w:color="auto"/>
            </w:tcBorders>
            <w:vAlign w:val="center"/>
          </w:tcPr>
          <w:p w:rsidR="00D80058" w:rsidRPr="00413B46" w:rsidRDefault="00D80058" w:rsidP="00040553">
            <w:pPr>
              <w:pStyle w:val="TABLE-col-heading"/>
            </w:pPr>
            <w:r w:rsidRPr="00413B46">
              <w:t>Type</w:t>
            </w:r>
          </w:p>
        </w:tc>
        <w:tc>
          <w:tcPr>
            <w:tcW w:w="2016" w:type="dxa"/>
            <w:tcBorders>
              <w:top w:val="single" w:sz="12" w:space="0" w:color="000000"/>
              <w:left w:val="single" w:sz="8" w:space="0" w:color="auto"/>
              <w:bottom w:val="single" w:sz="12" w:space="0" w:color="000000"/>
              <w:right w:val="single" w:sz="8" w:space="0" w:color="auto"/>
            </w:tcBorders>
            <w:vAlign w:val="center"/>
          </w:tcPr>
          <w:p w:rsidR="00D80058" w:rsidRPr="00413B46" w:rsidRDefault="00D80058" w:rsidP="00040553">
            <w:pPr>
              <w:pStyle w:val="TABLE-col-heading"/>
            </w:pPr>
            <w:r w:rsidRPr="00413B46">
              <w:t>Name</w:t>
            </w:r>
          </w:p>
        </w:tc>
        <w:tc>
          <w:tcPr>
            <w:tcW w:w="4608" w:type="dxa"/>
            <w:tcBorders>
              <w:top w:val="single" w:sz="12" w:space="0" w:color="000000"/>
              <w:left w:val="single" w:sz="8" w:space="0" w:color="auto"/>
              <w:bottom w:val="single" w:sz="12" w:space="0" w:color="000000"/>
              <w:right w:val="single" w:sz="12" w:space="0" w:color="000000"/>
            </w:tcBorders>
            <w:vAlign w:val="center"/>
          </w:tcPr>
          <w:p w:rsidR="00D80058" w:rsidRPr="00413B46" w:rsidRDefault="00D80058" w:rsidP="00040553">
            <w:pPr>
              <w:pStyle w:val="TABLE-col-heading"/>
            </w:pPr>
            <w:r w:rsidRPr="00413B46">
              <w:t>Description</w:t>
            </w:r>
          </w:p>
        </w:tc>
      </w:tr>
      <w:tr w:rsidR="00D80058" w:rsidRPr="00413B46" w:rsidTr="00040553">
        <w:trPr>
          <w:cantSplit/>
          <w:jc w:val="center"/>
        </w:trPr>
        <w:tc>
          <w:tcPr>
            <w:tcW w:w="2736" w:type="dxa"/>
            <w:tcBorders>
              <w:top w:val="single" w:sz="12" w:space="0" w:color="000000"/>
              <w:left w:val="single" w:sz="12" w:space="0" w:color="000000"/>
              <w:right w:val="single" w:sz="8" w:space="0" w:color="auto"/>
            </w:tcBorders>
            <w:vAlign w:val="center"/>
          </w:tcPr>
          <w:p w:rsidR="00D80058" w:rsidRPr="00413B46" w:rsidRDefault="00D80058" w:rsidP="00040553">
            <w:pPr>
              <w:pStyle w:val="TABLE-cell"/>
            </w:pPr>
            <w:r w:rsidRPr="00413B46">
              <w:t>TPM_ST</w:t>
            </w:r>
          </w:p>
        </w:tc>
        <w:tc>
          <w:tcPr>
            <w:tcW w:w="2016" w:type="dxa"/>
            <w:tcBorders>
              <w:top w:val="single" w:sz="12" w:space="0" w:color="000000"/>
              <w:left w:val="single" w:sz="8" w:space="0" w:color="auto"/>
              <w:right w:val="single" w:sz="8" w:space="0" w:color="auto"/>
            </w:tcBorders>
            <w:vAlign w:val="center"/>
          </w:tcPr>
          <w:p w:rsidR="00D80058" w:rsidRPr="00413B46" w:rsidRDefault="00D80058" w:rsidP="00040553">
            <w:pPr>
              <w:pStyle w:val="TABLE-cell"/>
            </w:pPr>
            <w:r w:rsidRPr="00413B46">
              <w:t>tag</w:t>
            </w:r>
          </w:p>
        </w:tc>
        <w:tc>
          <w:tcPr>
            <w:tcW w:w="4608" w:type="dxa"/>
            <w:tcBorders>
              <w:top w:val="single" w:sz="12" w:space="0" w:color="000000"/>
              <w:left w:val="single" w:sz="8" w:space="0" w:color="auto"/>
              <w:right w:val="single" w:sz="12" w:space="0" w:color="000000"/>
            </w:tcBorders>
            <w:vAlign w:val="center"/>
          </w:tcPr>
          <w:p w:rsidR="00D80058" w:rsidRPr="00413B46" w:rsidRDefault="00D80058" w:rsidP="00040553">
            <w:pPr>
              <w:pStyle w:val="TABLE-cell"/>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D80058" w:rsidRPr="00413B46" w:rsidTr="00040553">
        <w:trPr>
          <w:cantSplit/>
          <w:jc w:val="center"/>
        </w:trPr>
        <w:tc>
          <w:tcPr>
            <w:tcW w:w="2736" w:type="dxa"/>
            <w:tcBorders>
              <w:left w:val="single" w:sz="12" w:space="0" w:color="000000"/>
              <w:right w:val="single" w:sz="8" w:space="0" w:color="auto"/>
            </w:tcBorders>
            <w:vAlign w:val="center"/>
          </w:tcPr>
          <w:p w:rsidR="00D80058" w:rsidRPr="00413B46" w:rsidRDefault="00D80058" w:rsidP="00040553">
            <w:pPr>
              <w:pStyle w:val="TABLE-cell"/>
            </w:pPr>
            <w:r w:rsidRPr="00413B46">
              <w:t>UINT32</w:t>
            </w:r>
          </w:p>
        </w:tc>
        <w:tc>
          <w:tcPr>
            <w:tcW w:w="2016" w:type="dxa"/>
            <w:tcBorders>
              <w:left w:val="single" w:sz="8" w:space="0" w:color="auto"/>
              <w:right w:val="single" w:sz="8" w:space="0" w:color="auto"/>
            </w:tcBorders>
            <w:vAlign w:val="center"/>
          </w:tcPr>
          <w:p w:rsidR="00D80058" w:rsidRPr="00413B46" w:rsidRDefault="00D80058" w:rsidP="00040553">
            <w:pPr>
              <w:pStyle w:val="TABLE-cell"/>
            </w:pPr>
            <w:r w:rsidRPr="00413B46">
              <w:t>responseSize</w:t>
            </w:r>
          </w:p>
        </w:tc>
        <w:tc>
          <w:tcPr>
            <w:tcW w:w="4608" w:type="dxa"/>
            <w:tcBorders>
              <w:left w:val="single" w:sz="8" w:space="0" w:color="auto"/>
              <w:right w:val="single" w:sz="12" w:space="0" w:color="000000"/>
            </w:tcBorders>
            <w:vAlign w:val="center"/>
          </w:tcPr>
          <w:p w:rsidR="00D80058" w:rsidRPr="00413B46" w:rsidRDefault="00D80058" w:rsidP="00040553">
            <w:pPr>
              <w:pStyle w:val="TABLE-cell"/>
            </w:pPr>
          </w:p>
        </w:tc>
      </w:tr>
      <w:tr w:rsidR="00D80058" w:rsidRPr="00413B46" w:rsidTr="00040553">
        <w:trPr>
          <w:cantSplit/>
          <w:jc w:val="center"/>
        </w:trPr>
        <w:tc>
          <w:tcPr>
            <w:tcW w:w="2736" w:type="dxa"/>
            <w:tcBorders>
              <w:left w:val="single" w:sz="12" w:space="0" w:color="000000"/>
              <w:bottom w:val="thinThickThinSmallGap" w:sz="12" w:space="0" w:color="auto"/>
              <w:right w:val="single" w:sz="8" w:space="0" w:color="auto"/>
            </w:tcBorders>
            <w:vAlign w:val="center"/>
          </w:tcPr>
          <w:p w:rsidR="00D80058" w:rsidRPr="00413B46" w:rsidRDefault="00D80058" w:rsidP="00040553">
            <w:pPr>
              <w:pStyle w:val="TABLE-cell"/>
            </w:pPr>
            <w:r w:rsidRPr="00413B46">
              <w:t>TPM_RC</w:t>
            </w:r>
          </w:p>
        </w:tc>
        <w:tc>
          <w:tcPr>
            <w:tcW w:w="2016" w:type="dxa"/>
            <w:tcBorders>
              <w:left w:val="single" w:sz="8" w:space="0" w:color="auto"/>
              <w:bottom w:val="thinThickThinSmallGap" w:sz="12" w:space="0" w:color="auto"/>
              <w:right w:val="single" w:sz="8" w:space="0" w:color="auto"/>
            </w:tcBorders>
            <w:vAlign w:val="center"/>
          </w:tcPr>
          <w:p w:rsidR="00D80058" w:rsidRPr="00413B46" w:rsidRDefault="00D80058" w:rsidP="00040553">
            <w:pPr>
              <w:pStyle w:val="TABLE-cell"/>
            </w:pPr>
            <w:r w:rsidRPr="00413B46">
              <w:t>responseCode</w:t>
            </w:r>
          </w:p>
        </w:tc>
        <w:tc>
          <w:tcPr>
            <w:tcW w:w="4608" w:type="dxa"/>
            <w:tcBorders>
              <w:left w:val="single" w:sz="8" w:space="0" w:color="auto"/>
              <w:bottom w:val="thinThickThinSmallGap" w:sz="12" w:space="0" w:color="auto"/>
              <w:right w:val="single" w:sz="12" w:space="0" w:color="000000"/>
            </w:tcBorders>
            <w:vAlign w:val="center"/>
          </w:tcPr>
          <w:p w:rsidR="00D80058" w:rsidRPr="00413B46" w:rsidRDefault="00D80058" w:rsidP="00040553">
            <w:pPr>
              <w:pStyle w:val="TABLE-cell"/>
            </w:pPr>
          </w:p>
        </w:tc>
      </w:tr>
    </w:tbl>
    <w:p w:rsidR="00D80058" w:rsidRPr="00413B46" w:rsidRDefault="00D80058" w:rsidP="00D80058">
      <w:pPr>
        <w:pStyle w:val="Heading3"/>
        <w:tabs>
          <w:tab w:val="num" w:pos="720"/>
        </w:tabs>
        <w:ind w:left="0" w:firstLine="0"/>
      </w:pPr>
      <w:r w:rsidRPr="00413B46">
        <w:lastRenderedPageBreak/>
        <w:t>Detailed Actions</w:t>
      </w:r>
    </w:p>
    <w:p w:rsidR="006B74E4" w:rsidRDefault="00D80058" w:rsidP="00D80058">
      <w:pPr>
        <w:pStyle w:val="CodeNameTag"/>
      </w:pPr>
      <w:r w:rsidRPr="00413B46">
        <w:t>[[Policy_AC_SendSelect]]</w:t>
      </w:r>
      <w:bookmarkStart w:id="5986" w:name="_Toc473813954"/>
      <w:bookmarkStart w:id="5987" w:name="_Toc536440915"/>
    </w:p>
    <w:p w:rsidR="00E92875" w:rsidRDefault="00AC7664" w:rsidP="00E92875">
      <w:pPr>
        <w:pStyle w:val="Heading1"/>
      </w:pPr>
      <w:bookmarkStart w:id="5988" w:name="_Toc24725590"/>
      <w:r>
        <w:lastRenderedPageBreak/>
        <w:t>Authenticated Countdown Timer</w:t>
      </w:r>
      <w:bookmarkEnd w:id="5988"/>
    </w:p>
    <w:p w:rsidR="00AC7664" w:rsidRPr="00413B46" w:rsidRDefault="00AC7664" w:rsidP="00AC7664">
      <w:pPr>
        <w:pStyle w:val="Heading2"/>
        <w:tabs>
          <w:tab w:val="left" w:pos="630"/>
        </w:tabs>
        <w:ind w:left="630" w:hanging="630"/>
      </w:pPr>
      <w:bookmarkStart w:id="5989" w:name="_Toc24725591"/>
      <w:r w:rsidRPr="00413B46">
        <w:t>Introduction</w:t>
      </w:r>
      <w:bookmarkEnd w:id="5989"/>
    </w:p>
    <w:p w:rsidR="00AC7664" w:rsidRPr="00852A3B" w:rsidRDefault="00AC7664" w:rsidP="00AC7664">
      <w:pPr>
        <w:pStyle w:val="BodyText"/>
      </w:pPr>
      <w:r w:rsidRPr="00852A3B">
        <w:t>This section contains commands that allow interaction with an Authenticated Countdown Timer (ACT).</w:t>
      </w:r>
    </w:p>
    <w:p w:rsidR="006B74E4" w:rsidRDefault="00AC7664" w:rsidP="00AC7664">
      <w:pPr>
        <w:pStyle w:val="NOTE"/>
      </w:pPr>
      <w:r>
        <w:t>NOTE</w:t>
      </w:r>
      <w:r>
        <w:tab/>
        <w:t xml:space="preserve">The Authenticated Countdown Timer was added in revision </w:t>
      </w:r>
      <w:r w:rsidR="000267FA">
        <w:t>0</w:t>
      </w:r>
      <w:r>
        <w:t>1</w:t>
      </w:r>
      <w:r w:rsidR="000267FA">
        <w:t>.</w:t>
      </w:r>
      <w:r>
        <w:t>56.</w:t>
      </w:r>
      <w:bookmarkStart w:id="5990" w:name="_Toc18586906"/>
    </w:p>
    <w:p w:rsidR="00297B7C" w:rsidRDefault="00AC7664" w:rsidP="00297B7C">
      <w:pPr>
        <w:pStyle w:val="Heading2"/>
        <w:rPr>
          <w:noProof/>
        </w:rPr>
      </w:pPr>
      <w:bookmarkStart w:id="5991" w:name="_Toc24725592"/>
      <w:r>
        <w:rPr>
          <w:lang w:val="en-GB"/>
        </w:rPr>
        <w:t>TPM2_ACT_SetTimeout</w:t>
      </w:r>
      <w:bookmarkStart w:id="5992" w:name="_Toc21348925"/>
      <w:bookmarkStart w:id="5993" w:name="_Toc18586907"/>
      <w:bookmarkEnd w:id="5990"/>
      <w:bookmarkEnd w:id="5991"/>
      <w:bookmarkEnd w:id="5992"/>
    </w:p>
    <w:p w:rsidR="00AC7664" w:rsidRPr="00DB2AD5" w:rsidRDefault="00AC7664" w:rsidP="00AC7664">
      <w:pPr>
        <w:pStyle w:val="Heading3"/>
        <w:keepLines/>
        <w:pageBreakBefore w:val="0"/>
        <w:suppressAutoHyphens w:val="0"/>
        <w:spacing w:before="40" w:after="0" w:line="259" w:lineRule="auto"/>
        <w:jc w:val="left"/>
        <w:rPr>
          <w:noProof/>
        </w:rPr>
      </w:pPr>
      <w:r w:rsidRPr="00DB2AD5">
        <w:rPr>
          <w:noProof/>
        </w:rPr>
        <w:t>General Description</w:t>
      </w:r>
      <w:bookmarkEnd w:id="5993"/>
    </w:p>
    <w:p w:rsidR="00AC7664" w:rsidRPr="00DB2AD5" w:rsidRDefault="00AC7664" w:rsidP="00AC7664">
      <w:pPr>
        <w:pStyle w:val="BodyText"/>
      </w:pPr>
      <w:r w:rsidRPr="00DB2AD5">
        <w:t>This command is used to set the time remaining before an Authenticated Countdown Timer (ACT) expires.</w:t>
      </w:r>
    </w:p>
    <w:p w:rsidR="00AC7664" w:rsidRPr="00DB2AD5" w:rsidRDefault="00AC7664" w:rsidP="00AC7664">
      <w:pPr>
        <w:pStyle w:val="BodyText"/>
      </w:pPr>
      <w:r w:rsidRPr="00DB2AD5">
        <w:t xml:space="preserve">This command </w:t>
      </w:r>
      <w:r>
        <w:t>sets TPMS_ACT_DATA.</w:t>
      </w:r>
      <w:r w:rsidRPr="00A0365B">
        <w:rPr>
          <w:i/>
        </w:rPr>
        <w:t>timeout</w:t>
      </w:r>
      <w:r>
        <w:t xml:space="preserve"> (ACT Timeout) to </w:t>
      </w:r>
      <w:r w:rsidRPr="00A0365B">
        <w:rPr>
          <w:i/>
        </w:rPr>
        <w:t>startTimeout</w:t>
      </w:r>
      <w:r w:rsidRPr="00DB2AD5">
        <w:t xml:space="preserve">. The </w:t>
      </w:r>
      <w:r w:rsidRPr="00DB2AD5">
        <w:rPr>
          <w:i/>
        </w:rPr>
        <w:t>startTimeout</w:t>
      </w:r>
      <w:r w:rsidRPr="00DB2AD5">
        <w:t xml:space="preserve"> value is an integer number of seconds and may be zero. The </w:t>
      </w:r>
      <w:r w:rsidRPr="00DB2AD5">
        <w:rPr>
          <w:i/>
        </w:rPr>
        <w:t xml:space="preserve">startTimeout </w:t>
      </w:r>
      <w:r w:rsidRPr="00DB2AD5">
        <w:t>parameter may be greater, equal, or less than the current value of ACT</w:t>
      </w:r>
      <w:r>
        <w:t xml:space="preserve"> Timeout</w:t>
      </w:r>
      <w:r w:rsidRPr="00DB2AD5">
        <w:t>.</w:t>
      </w:r>
    </w:p>
    <w:p w:rsidR="00AC7664" w:rsidRDefault="00AC7664" w:rsidP="00AC7664">
      <w:pPr>
        <w:pStyle w:val="BodyText"/>
      </w:pPr>
      <w:r w:rsidRPr="00DB2AD5">
        <w:t xml:space="preserve">When ACT </w:t>
      </w:r>
      <w:r>
        <w:t xml:space="preserve">Timeout </w:t>
      </w:r>
      <w:r w:rsidRPr="00DB2AD5">
        <w:t xml:space="preserve">is non-zero, it will count down, once per second until it reaches zero, at which time </w:t>
      </w:r>
      <w:r>
        <w:t xml:space="preserve">the </w:t>
      </w:r>
      <w:r w:rsidRPr="005923E2">
        <w:rPr>
          <w:i/>
        </w:rPr>
        <w:t>signaled</w:t>
      </w:r>
      <w:r>
        <w:t xml:space="preserve"> attribute of the TPMA_ACT associated with </w:t>
      </w:r>
      <w:r w:rsidRPr="006F7DD5">
        <w:rPr>
          <w:i/>
        </w:rPr>
        <w:t>actHandle</w:t>
      </w:r>
      <w:r>
        <w:t xml:space="preserve"> is SET.</w:t>
      </w:r>
    </w:p>
    <w:p w:rsidR="007B57E5" w:rsidRDefault="007B57E5" w:rsidP="00AC7664">
      <w:pPr>
        <w:pStyle w:val="BodyText"/>
      </w:pPr>
      <w:r>
        <w:t xml:space="preserve">When ACT Timeout is zero and the </w:t>
      </w:r>
      <w:r w:rsidRPr="00C35A3D">
        <w:rPr>
          <w:i/>
        </w:rPr>
        <w:t>signaled</w:t>
      </w:r>
      <w:r>
        <w:t xml:space="preserve"> attribute is SET, writing a </w:t>
      </w:r>
      <w:r w:rsidRPr="00C35A3D">
        <w:rPr>
          <w:i/>
        </w:rPr>
        <w:t>startTimeout</w:t>
      </w:r>
      <w:r>
        <w:t xml:space="preserve"> of FF FF</w:t>
      </w:r>
      <w:r w:rsidRPr="00AB57BA">
        <w:t xml:space="preserve"> </w:t>
      </w:r>
      <w:r>
        <w:t>FF</w:t>
      </w:r>
      <w:r w:rsidRPr="00AB57BA">
        <w:t xml:space="preserve"> </w:t>
      </w:r>
      <w:r>
        <w:t>FF</w:t>
      </w:r>
      <w:r w:rsidRPr="00AB57BA">
        <w:rPr>
          <w:vertAlign w:val="subscript"/>
        </w:rPr>
        <w:t>16</w:t>
      </w:r>
      <w:r>
        <w:t xml:space="preserve"> will </w:t>
      </w:r>
      <w:r w:rsidR="00D35D6D">
        <w:t xml:space="preserve">clear </w:t>
      </w:r>
      <w:r w:rsidR="00D35D6D" w:rsidRPr="00D35D6D">
        <w:rPr>
          <w:i/>
        </w:rPr>
        <w:t>signaled</w:t>
      </w:r>
      <w:r w:rsidR="00D35D6D">
        <w:t xml:space="preserve"> </w:t>
      </w:r>
      <w:r>
        <w:t>and stop the counting.</w:t>
      </w:r>
    </w:p>
    <w:p w:rsidR="00AC7664" w:rsidRPr="00DB2AD5" w:rsidRDefault="00AC7664" w:rsidP="00AC7664">
      <w:pPr>
        <w:pStyle w:val="BodyText"/>
      </w:pPr>
      <w:r>
        <w:t xml:space="preserve">There are four states for ACT Timeout and </w:t>
      </w:r>
      <w:r w:rsidRPr="005923E2">
        <w:rPr>
          <w:i/>
        </w:rPr>
        <w:t>startTimeout</w:t>
      </w:r>
      <w:r>
        <w:t xml:space="preserve">. The </w:t>
      </w:r>
      <w:r w:rsidRPr="005923E2">
        <w:rPr>
          <w:i/>
        </w:rPr>
        <w:t>signaled</w:t>
      </w:r>
      <w:r>
        <w:t xml:space="preserve"> attribute will be set as follows:</w:t>
      </w:r>
    </w:p>
    <w:p w:rsidR="00AC7664" w:rsidRDefault="00AC7664" w:rsidP="00AC7664">
      <w:pPr>
        <w:pStyle w:val="BodyText"/>
      </w:pPr>
      <w:r>
        <w:t xml:space="preserve">1) If ACT Timeout is zero and </w:t>
      </w:r>
      <w:r w:rsidRPr="0015673A">
        <w:rPr>
          <w:i/>
        </w:rPr>
        <w:t>startTimeout</w:t>
      </w:r>
      <w:r>
        <w:t xml:space="preserve"> is non-zero, then </w:t>
      </w:r>
      <w:r w:rsidRPr="00386E9F">
        <w:rPr>
          <w:i/>
        </w:rPr>
        <w:t>signaled</w:t>
      </w:r>
      <w:r>
        <w:t xml:space="preserve"> will be CLEAR.</w:t>
      </w:r>
    </w:p>
    <w:p w:rsidR="006B74E4" w:rsidRDefault="00AC7664" w:rsidP="00AC7664">
      <w:pPr>
        <w:pStyle w:val="BodyText"/>
      </w:pPr>
      <w:r>
        <w:t xml:space="preserve">2) If ACT Timeout is non-zero and </w:t>
      </w:r>
      <w:r w:rsidRPr="0015673A">
        <w:rPr>
          <w:i/>
        </w:rPr>
        <w:t>startTimeout</w:t>
      </w:r>
      <w:r>
        <w:t xml:space="preserve"> is non-zero, then </w:t>
      </w:r>
      <w:r w:rsidRPr="00386E9F">
        <w:rPr>
          <w:i/>
        </w:rPr>
        <w:t>signaled</w:t>
      </w:r>
      <w:r>
        <w:t xml:space="preserve"> will be CLEAR.</w:t>
      </w:r>
    </w:p>
    <w:p w:rsidR="00AC7664" w:rsidRDefault="00AC7664" w:rsidP="00AC7664">
      <w:pPr>
        <w:pStyle w:val="BodyText"/>
      </w:pPr>
      <w:r>
        <w:t xml:space="preserve">3) If ACT Timeout is zero and </w:t>
      </w:r>
      <w:r w:rsidRPr="0015673A">
        <w:rPr>
          <w:i/>
        </w:rPr>
        <w:t>startTimeout</w:t>
      </w:r>
      <w:r>
        <w:t xml:space="preserve"> is zero, then </w:t>
      </w:r>
      <w:r w:rsidRPr="00386E9F">
        <w:rPr>
          <w:i/>
        </w:rPr>
        <w:t>signaled</w:t>
      </w:r>
      <w:r>
        <w:t xml:space="preserve"> will be unchanged.</w:t>
      </w:r>
    </w:p>
    <w:p w:rsidR="00AC7664" w:rsidRDefault="00AC7664" w:rsidP="00AC7664">
      <w:pPr>
        <w:pStyle w:val="BodyText"/>
      </w:pPr>
      <w:r>
        <w:t xml:space="preserve">4) </w:t>
      </w:r>
      <w:r w:rsidRPr="00DB2AD5">
        <w:t xml:space="preserve">If ACT </w:t>
      </w:r>
      <w:r>
        <w:t xml:space="preserve">Timeout </w:t>
      </w:r>
      <w:r w:rsidRPr="00DB2AD5">
        <w:t>is no</w:t>
      </w:r>
      <w:r>
        <w:t>n-</w:t>
      </w:r>
      <w:r w:rsidRPr="00DB2AD5">
        <w:t xml:space="preserve">zero and </w:t>
      </w:r>
      <w:r w:rsidRPr="00DB2AD5">
        <w:rPr>
          <w:i/>
        </w:rPr>
        <w:t xml:space="preserve">startTimeout </w:t>
      </w:r>
      <w:r w:rsidRPr="00DB2AD5">
        <w:t xml:space="preserve">is zero, then </w:t>
      </w:r>
      <w:r w:rsidRPr="005923E2">
        <w:rPr>
          <w:i/>
        </w:rPr>
        <w:t>signaled</w:t>
      </w:r>
      <w:r>
        <w:t xml:space="preserve"> will be SET.</w:t>
      </w:r>
    </w:p>
    <w:p w:rsidR="00AC7664" w:rsidRDefault="00AC7664" w:rsidP="00AC7664">
      <w:pPr>
        <w:pStyle w:val="NOTE"/>
      </w:pPr>
      <w:r w:rsidRPr="0015673A">
        <w:t>NOTE</w:t>
      </w:r>
      <w:r w:rsidR="0053127E">
        <w:t xml:space="preserve"> 1</w:t>
      </w:r>
      <w:r w:rsidRPr="0015673A">
        <w:t xml:space="preserve"> </w:t>
      </w:r>
      <w:r>
        <w:tab/>
      </w:r>
      <w:r w:rsidRPr="0015673A">
        <w:t>The ACT</w:t>
      </w:r>
      <w:r>
        <w:t xml:space="preserve"> signals on </w:t>
      </w:r>
      <w:r w:rsidRPr="0015673A">
        <w:t>a transition from non-zero to zero.</w:t>
      </w:r>
      <w:r w:rsidRPr="00BD2339">
        <w:t xml:space="preserve"> The transition can occur either due to </w:t>
      </w:r>
      <w:r>
        <w:t>TPM2_ACT_</w:t>
      </w:r>
      <w:proofErr w:type="gramStart"/>
      <w:r>
        <w:t>SetTimeout(</w:t>
      </w:r>
      <w:proofErr w:type="gramEnd"/>
      <w:r>
        <w:t>)</w:t>
      </w:r>
      <w:r w:rsidRPr="00BD2339">
        <w:t xml:space="preserve"> or a decrement.</w:t>
      </w:r>
      <w:r>
        <w:t xml:space="preserve"> The effect of </w:t>
      </w:r>
      <w:r w:rsidRPr="005923E2">
        <w:rPr>
          <w:i/>
        </w:rPr>
        <w:t>signaled</w:t>
      </w:r>
      <w:r>
        <w:t xml:space="preserve"> is platform dependent.</w:t>
      </w:r>
    </w:p>
    <w:p w:rsidR="007B57E5" w:rsidRDefault="007B57E5" w:rsidP="00AC7664">
      <w:pPr>
        <w:pStyle w:val="NOTE"/>
      </w:pPr>
      <w:r>
        <w:t>NOTE 2</w:t>
      </w:r>
      <w:r>
        <w:tab/>
      </w:r>
      <w:r w:rsidRPr="00FB1A5E">
        <w:t xml:space="preserve">It may take up to one second until </w:t>
      </w:r>
      <w:r>
        <w:t xml:space="preserve">ACT Timeout will be set and </w:t>
      </w:r>
      <w:r w:rsidRPr="004A4B2E">
        <w:rPr>
          <w:i/>
        </w:rPr>
        <w:t>signaled</w:t>
      </w:r>
      <w:r w:rsidRPr="00FB1A5E">
        <w:t xml:space="preserve"> will be CLEAR or SET by TPM2_ACT_SetTimeout()</w:t>
      </w:r>
      <w:r>
        <w:t xml:space="preserve"> or TPM2_Startup(STATE)</w:t>
      </w:r>
      <w:r w:rsidRPr="00FB1A5E">
        <w:t xml:space="preserve">. This allows the </w:t>
      </w:r>
      <w:r>
        <w:t xml:space="preserve">counting and </w:t>
      </w:r>
      <w:r w:rsidRPr="00FB1A5E">
        <w:t>signaling to take place synchronously with the hardware clock tick.</w:t>
      </w:r>
    </w:p>
    <w:p w:rsidR="006B74E4" w:rsidRDefault="00AC7664" w:rsidP="00AC7664">
      <w:pPr>
        <w:pStyle w:val="NOTE"/>
      </w:pPr>
      <w:r>
        <w:t xml:space="preserve">NOTE </w:t>
      </w:r>
      <w:r w:rsidR="00F04B92">
        <w:t>3</w:t>
      </w:r>
      <w:r>
        <w:tab/>
        <w:t>TPM2_ACT_</w:t>
      </w:r>
      <w:proofErr w:type="gramStart"/>
      <w:r>
        <w:t>SetTimeout(</w:t>
      </w:r>
      <w:proofErr w:type="gramEnd"/>
      <w:r>
        <w:t xml:space="preserve">) was added in revision </w:t>
      </w:r>
      <w:r w:rsidR="006B74E4">
        <w:t>0</w:t>
      </w:r>
      <w:r>
        <w:t>1</w:t>
      </w:r>
      <w:r w:rsidR="006B74E4">
        <w:t>.</w:t>
      </w:r>
      <w:r>
        <w:t>56.</w:t>
      </w:r>
      <w:bookmarkStart w:id="5994" w:name="_Toc18586908"/>
    </w:p>
    <w:p w:rsidR="00AC7664" w:rsidRPr="00DB2AD5" w:rsidRDefault="00AC7664" w:rsidP="00387FD9">
      <w:pPr>
        <w:pStyle w:val="Heading3"/>
        <w:keepLines/>
        <w:suppressAutoHyphens w:val="0"/>
        <w:spacing w:before="40" w:after="0" w:line="259" w:lineRule="auto"/>
        <w:jc w:val="left"/>
        <w:rPr>
          <w:noProof/>
        </w:rPr>
      </w:pPr>
      <w:r w:rsidRPr="00DB2AD5">
        <w:rPr>
          <w:noProof/>
        </w:rPr>
        <w:lastRenderedPageBreak/>
        <w:t>Command and Response</w:t>
      </w:r>
      <w:bookmarkEnd w:id="5994"/>
    </w:p>
    <w:p w:rsidR="00AC7664" w:rsidRPr="00DB2AD5" w:rsidRDefault="00AC7664" w:rsidP="00AC7664">
      <w:pPr>
        <w:pStyle w:val="TABLE-title"/>
      </w:pPr>
      <w:bookmarkStart w:id="5995" w:name="_Toc24725845"/>
      <w:r w:rsidRPr="00DB2AD5">
        <w:t xml:space="preserve">Table </w:t>
      </w:r>
      <w:r w:rsidR="007A464D">
        <w:fldChar w:fldCharType="begin"/>
      </w:r>
      <w:r w:rsidR="007A464D">
        <w:instrText xml:space="preserve"> SEQ Table \* ARABIC </w:instrText>
      </w:r>
      <w:r w:rsidR="007A464D">
        <w:fldChar w:fldCharType="separate"/>
      </w:r>
      <w:ins w:id="5996" w:author="David Wooten" w:date="2019-11-15T15:49:00Z">
        <w:r w:rsidR="00D51C42">
          <w:rPr>
            <w:noProof/>
          </w:rPr>
          <w:t>250</w:t>
        </w:r>
      </w:ins>
      <w:del w:id="5997" w:author="David Wooten" w:date="2019-11-15T15:49:00Z">
        <w:r w:rsidR="00E90F60" w:rsidDel="00D51C42">
          <w:rPr>
            <w:noProof/>
          </w:rPr>
          <w:delText>246</w:delText>
        </w:r>
      </w:del>
      <w:r w:rsidR="007A464D">
        <w:rPr>
          <w:noProof/>
        </w:rPr>
        <w:fldChar w:fldCharType="end"/>
      </w:r>
      <w:r w:rsidRPr="00DB2AD5">
        <w:t xml:space="preserve"> — </w:t>
      </w:r>
      <w:r>
        <w:t>TPM2_ACT_SetTimeout</w:t>
      </w:r>
      <w:r w:rsidRPr="00DB2AD5">
        <w:t xml:space="preserve"> Command</w:t>
      </w:r>
      <w:bookmarkEnd w:id="599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36"/>
        <w:gridCol w:w="2016"/>
        <w:gridCol w:w="4608"/>
      </w:tblGrid>
      <w:tr w:rsidR="00AC7664" w:rsidRPr="00DB2AD5" w:rsidTr="006B74E4">
        <w:trPr>
          <w:cantSplit/>
          <w:jc w:val="center"/>
        </w:trPr>
        <w:tc>
          <w:tcPr>
            <w:tcW w:w="2736" w:type="dxa"/>
            <w:tcBorders>
              <w:top w:val="single" w:sz="12" w:space="0" w:color="auto"/>
              <w:left w:val="single" w:sz="12" w:space="0" w:color="auto"/>
              <w:bottom w:val="single" w:sz="12" w:space="0" w:color="000000"/>
              <w:right w:val="single" w:sz="8" w:space="0" w:color="000000" w:themeColor="text1"/>
            </w:tcBorders>
            <w:vAlign w:val="center"/>
          </w:tcPr>
          <w:p w:rsidR="00AC7664" w:rsidRPr="00DB2AD5" w:rsidRDefault="00AC7664" w:rsidP="006B74E4">
            <w:pPr>
              <w:pStyle w:val="TABLE-col-heading"/>
            </w:pPr>
            <w:r w:rsidRPr="00DB2AD5">
              <w:t>Type</w:t>
            </w:r>
          </w:p>
        </w:tc>
        <w:tc>
          <w:tcPr>
            <w:tcW w:w="2016" w:type="dxa"/>
            <w:tcBorders>
              <w:top w:val="single" w:sz="12" w:space="0" w:color="auto"/>
              <w:left w:val="single" w:sz="8" w:space="0" w:color="000000" w:themeColor="text1"/>
              <w:bottom w:val="single" w:sz="12" w:space="0" w:color="000000"/>
              <w:right w:val="single" w:sz="8" w:space="0" w:color="000000" w:themeColor="text1"/>
            </w:tcBorders>
            <w:vAlign w:val="center"/>
          </w:tcPr>
          <w:p w:rsidR="00AC7664" w:rsidRPr="00DB2AD5" w:rsidRDefault="00AC7664" w:rsidP="006B74E4">
            <w:pPr>
              <w:pStyle w:val="TABLE-col-heading"/>
            </w:pPr>
            <w:r w:rsidRPr="00DB2AD5">
              <w:t>Name</w:t>
            </w:r>
          </w:p>
        </w:tc>
        <w:tc>
          <w:tcPr>
            <w:tcW w:w="4608" w:type="dxa"/>
            <w:tcBorders>
              <w:top w:val="single" w:sz="12" w:space="0" w:color="auto"/>
              <w:left w:val="single" w:sz="8" w:space="0" w:color="000000" w:themeColor="text1"/>
              <w:bottom w:val="single" w:sz="12" w:space="0" w:color="000000"/>
              <w:right w:val="single" w:sz="12" w:space="0" w:color="auto"/>
            </w:tcBorders>
            <w:vAlign w:val="center"/>
          </w:tcPr>
          <w:p w:rsidR="00AC7664" w:rsidRPr="00DB2AD5" w:rsidRDefault="00AC7664" w:rsidP="006B74E4">
            <w:pPr>
              <w:pStyle w:val="TABLE-col-heading"/>
            </w:pPr>
            <w:r w:rsidRPr="00DB2AD5">
              <w:t>Description</w:t>
            </w:r>
          </w:p>
        </w:tc>
      </w:tr>
      <w:tr w:rsidR="00AC7664" w:rsidRPr="00DB2AD5" w:rsidTr="006B74E4">
        <w:trPr>
          <w:cantSplit/>
          <w:jc w:val="center"/>
        </w:trPr>
        <w:tc>
          <w:tcPr>
            <w:tcW w:w="2736" w:type="dxa"/>
            <w:tcBorders>
              <w:top w:val="single" w:sz="12" w:space="0" w:color="000000"/>
              <w:left w:val="single" w:sz="12" w:space="0" w:color="auto"/>
              <w:right w:val="single" w:sz="8" w:space="0" w:color="000000" w:themeColor="text1"/>
            </w:tcBorders>
            <w:vAlign w:val="center"/>
          </w:tcPr>
          <w:p w:rsidR="00AC7664" w:rsidRPr="00DB2AD5" w:rsidRDefault="00AC7664" w:rsidP="006B74E4">
            <w:pPr>
              <w:pStyle w:val="TABLE-cell"/>
            </w:pPr>
            <w:r w:rsidRPr="00DB2AD5">
              <w:t>TPMI_ST_COMMAND_TAG</w:t>
            </w:r>
          </w:p>
        </w:tc>
        <w:tc>
          <w:tcPr>
            <w:tcW w:w="2016" w:type="dxa"/>
            <w:tcBorders>
              <w:top w:val="single" w:sz="12" w:space="0" w:color="000000"/>
              <w:left w:val="single" w:sz="8" w:space="0" w:color="000000" w:themeColor="text1"/>
              <w:right w:val="single" w:sz="8" w:space="0" w:color="000000" w:themeColor="text1"/>
            </w:tcBorders>
            <w:vAlign w:val="center"/>
          </w:tcPr>
          <w:p w:rsidR="00AC7664" w:rsidRPr="00DB2AD5" w:rsidRDefault="00AC7664" w:rsidP="006B74E4">
            <w:pPr>
              <w:pStyle w:val="TABLE-cell"/>
            </w:pPr>
            <w:r w:rsidRPr="00DB2AD5">
              <w:t>tag</w:t>
            </w:r>
          </w:p>
        </w:tc>
        <w:tc>
          <w:tcPr>
            <w:tcW w:w="4608" w:type="dxa"/>
            <w:tcBorders>
              <w:top w:val="single" w:sz="12" w:space="0" w:color="000000"/>
              <w:left w:val="single" w:sz="8" w:space="0" w:color="000000" w:themeColor="text1"/>
              <w:right w:val="single" w:sz="12" w:space="0" w:color="auto"/>
            </w:tcBorders>
            <w:vAlign w:val="center"/>
          </w:tcPr>
          <w:p w:rsidR="00AC7664" w:rsidRPr="00DB2AD5" w:rsidRDefault="00AC7664" w:rsidP="006B74E4">
            <w:pPr>
              <w:pStyle w:val="TABLE-cell"/>
            </w:pPr>
            <w:r w:rsidRPr="00DB2AD5">
              <w:rPr>
                <w:lang w:eastAsia="zh-CN"/>
              </w:rPr>
              <w:t>TPM_ST_SESSIONS</w:t>
            </w:r>
          </w:p>
        </w:tc>
      </w:tr>
      <w:tr w:rsidR="00AC7664" w:rsidRPr="00DB2AD5" w:rsidTr="006B74E4">
        <w:trPr>
          <w:cantSplit/>
          <w:jc w:val="center"/>
        </w:trPr>
        <w:tc>
          <w:tcPr>
            <w:tcW w:w="2736" w:type="dxa"/>
            <w:tcBorders>
              <w:left w:val="single" w:sz="12" w:space="0" w:color="auto"/>
              <w:bottom w:val="single" w:sz="6" w:space="0" w:color="auto"/>
              <w:right w:val="single" w:sz="8" w:space="0" w:color="000000" w:themeColor="text1"/>
            </w:tcBorders>
            <w:vAlign w:val="center"/>
          </w:tcPr>
          <w:p w:rsidR="00AC7664" w:rsidRPr="00DB2AD5" w:rsidRDefault="00AC7664" w:rsidP="006B74E4">
            <w:pPr>
              <w:pStyle w:val="TABLE-cell"/>
            </w:pPr>
            <w:r w:rsidRPr="00DB2AD5">
              <w:t>UINT32</w:t>
            </w:r>
          </w:p>
        </w:tc>
        <w:tc>
          <w:tcPr>
            <w:tcW w:w="2016" w:type="dxa"/>
            <w:tcBorders>
              <w:left w:val="single" w:sz="8" w:space="0" w:color="000000" w:themeColor="text1"/>
              <w:bottom w:val="single" w:sz="6" w:space="0" w:color="auto"/>
              <w:right w:val="single" w:sz="8" w:space="0" w:color="000000" w:themeColor="text1"/>
            </w:tcBorders>
            <w:vAlign w:val="center"/>
          </w:tcPr>
          <w:p w:rsidR="00AC7664" w:rsidRPr="00DB2AD5" w:rsidRDefault="00AC7664" w:rsidP="006B74E4">
            <w:pPr>
              <w:pStyle w:val="TABLE-cell"/>
            </w:pPr>
            <w:r w:rsidRPr="00DB2AD5">
              <w:t>commandSize</w:t>
            </w:r>
          </w:p>
        </w:tc>
        <w:tc>
          <w:tcPr>
            <w:tcW w:w="4608" w:type="dxa"/>
            <w:tcBorders>
              <w:left w:val="single" w:sz="8" w:space="0" w:color="000000" w:themeColor="text1"/>
              <w:bottom w:val="single" w:sz="6" w:space="0" w:color="auto"/>
              <w:right w:val="single" w:sz="12" w:space="0" w:color="auto"/>
            </w:tcBorders>
            <w:vAlign w:val="center"/>
          </w:tcPr>
          <w:p w:rsidR="00AC7664" w:rsidRPr="00DB2AD5" w:rsidRDefault="00AC7664" w:rsidP="006B74E4">
            <w:pPr>
              <w:pStyle w:val="TABLE-cell"/>
            </w:pPr>
          </w:p>
        </w:tc>
      </w:tr>
      <w:tr w:rsidR="00AC7664" w:rsidRPr="00DB2AD5" w:rsidTr="006B74E4">
        <w:trPr>
          <w:cantSplit/>
          <w:jc w:val="center"/>
        </w:trPr>
        <w:tc>
          <w:tcPr>
            <w:tcW w:w="2736" w:type="dxa"/>
            <w:tcBorders>
              <w:left w:val="single" w:sz="12" w:space="0" w:color="auto"/>
              <w:bottom w:val="dashDotStroked" w:sz="24" w:space="0" w:color="auto"/>
              <w:right w:val="single" w:sz="8" w:space="0" w:color="000000" w:themeColor="text1"/>
            </w:tcBorders>
            <w:vAlign w:val="center"/>
          </w:tcPr>
          <w:p w:rsidR="00AC7664" w:rsidRPr="00DB2AD5" w:rsidRDefault="00AC7664" w:rsidP="006B74E4">
            <w:pPr>
              <w:pStyle w:val="TABLE-cell"/>
            </w:pPr>
            <w:r w:rsidRPr="00DB2AD5">
              <w:t>TPM_CC</w:t>
            </w:r>
          </w:p>
        </w:tc>
        <w:tc>
          <w:tcPr>
            <w:tcW w:w="2016" w:type="dxa"/>
            <w:tcBorders>
              <w:left w:val="single" w:sz="8" w:space="0" w:color="000000" w:themeColor="text1"/>
              <w:bottom w:val="dashDotStroked" w:sz="24" w:space="0" w:color="auto"/>
              <w:right w:val="single" w:sz="8" w:space="0" w:color="000000" w:themeColor="text1"/>
            </w:tcBorders>
            <w:vAlign w:val="center"/>
          </w:tcPr>
          <w:p w:rsidR="00AC7664" w:rsidRPr="00DB2AD5" w:rsidRDefault="00AC7664" w:rsidP="006B74E4">
            <w:pPr>
              <w:pStyle w:val="TABLE-cell"/>
            </w:pPr>
            <w:r w:rsidRPr="00DB2AD5">
              <w:t>commandCode</w:t>
            </w:r>
          </w:p>
        </w:tc>
        <w:tc>
          <w:tcPr>
            <w:tcW w:w="4608" w:type="dxa"/>
            <w:tcBorders>
              <w:left w:val="single" w:sz="8" w:space="0" w:color="000000" w:themeColor="text1"/>
              <w:bottom w:val="dashDotStroked" w:sz="24" w:space="0" w:color="auto"/>
              <w:right w:val="single" w:sz="12" w:space="0" w:color="auto"/>
            </w:tcBorders>
            <w:vAlign w:val="center"/>
          </w:tcPr>
          <w:p w:rsidR="00AC7664" w:rsidRPr="00DB2AD5" w:rsidRDefault="00AC7664" w:rsidP="006B74E4">
            <w:pPr>
              <w:pStyle w:val="TABLE-cell"/>
            </w:pPr>
            <w:r w:rsidRPr="00DB2AD5">
              <w:t>TPM_CC_</w:t>
            </w:r>
            <w:r>
              <w:t>ACT_</w:t>
            </w:r>
            <w:r w:rsidRPr="00DB2AD5">
              <w:t>SetTimeout</w:t>
            </w:r>
          </w:p>
        </w:tc>
      </w:tr>
      <w:tr w:rsidR="00AC7664" w:rsidRPr="00DB2AD5" w:rsidTr="006B74E4">
        <w:trPr>
          <w:cantSplit/>
          <w:jc w:val="center"/>
        </w:trPr>
        <w:tc>
          <w:tcPr>
            <w:tcW w:w="2736" w:type="dxa"/>
            <w:tcBorders>
              <w:top w:val="dashDotStroked" w:sz="24" w:space="0" w:color="auto"/>
              <w:left w:val="single" w:sz="12" w:space="0" w:color="auto"/>
              <w:bottom w:val="thinThickThinSmallGap" w:sz="12" w:space="0" w:color="auto"/>
              <w:right w:val="single" w:sz="8" w:space="0" w:color="000000" w:themeColor="text1"/>
            </w:tcBorders>
            <w:vAlign w:val="center"/>
          </w:tcPr>
          <w:p w:rsidR="00AC7664" w:rsidRPr="00DB2AD5" w:rsidRDefault="00AC7664" w:rsidP="006B74E4">
            <w:pPr>
              <w:pStyle w:val="TABLE-cell"/>
            </w:pPr>
            <w:r w:rsidRPr="00DB2AD5">
              <w:t>TPMI_RH_ACT</w:t>
            </w:r>
          </w:p>
        </w:tc>
        <w:tc>
          <w:tcPr>
            <w:tcW w:w="2016" w:type="dxa"/>
            <w:tcBorders>
              <w:top w:val="dashDotStroked" w:sz="24" w:space="0" w:color="auto"/>
              <w:left w:val="single" w:sz="8" w:space="0" w:color="000000" w:themeColor="text1"/>
              <w:bottom w:val="thinThickThinSmallGap" w:sz="12" w:space="0" w:color="auto"/>
              <w:right w:val="single" w:sz="8" w:space="0" w:color="000000" w:themeColor="text1"/>
            </w:tcBorders>
            <w:vAlign w:val="center"/>
          </w:tcPr>
          <w:p w:rsidR="00AC7664" w:rsidRPr="00DB2AD5" w:rsidRDefault="00AC7664" w:rsidP="006B74E4">
            <w:pPr>
              <w:pStyle w:val="TABLE-cell"/>
            </w:pPr>
            <w:r w:rsidRPr="00DB2AD5">
              <w:t>@actHandle</w:t>
            </w:r>
          </w:p>
        </w:tc>
        <w:tc>
          <w:tcPr>
            <w:tcW w:w="4608" w:type="dxa"/>
            <w:tcBorders>
              <w:top w:val="dashDotStroked" w:sz="24" w:space="0" w:color="auto"/>
              <w:left w:val="single" w:sz="8" w:space="0" w:color="000000" w:themeColor="text1"/>
              <w:bottom w:val="thinThickThinSmallGap" w:sz="12" w:space="0" w:color="auto"/>
              <w:right w:val="single" w:sz="12" w:space="0" w:color="auto"/>
            </w:tcBorders>
            <w:vAlign w:val="center"/>
          </w:tcPr>
          <w:p w:rsidR="00AC7664" w:rsidRPr="00DB2AD5" w:rsidRDefault="00AC7664" w:rsidP="006B74E4">
            <w:pPr>
              <w:pStyle w:val="TABLE-cell"/>
            </w:pPr>
            <w:r w:rsidRPr="00DB2AD5">
              <w:t>Handle of the selected ACT</w:t>
            </w:r>
          </w:p>
          <w:p w:rsidR="00AC7664" w:rsidRPr="00DB2AD5" w:rsidRDefault="00AC7664" w:rsidP="006B74E4">
            <w:pPr>
              <w:pStyle w:val="TABLE-cell"/>
            </w:pPr>
            <w:r w:rsidRPr="00DB2AD5">
              <w:t>Auth Index: 1</w:t>
            </w:r>
          </w:p>
          <w:p w:rsidR="00AC7664" w:rsidRPr="00DB2AD5" w:rsidRDefault="00AC7664" w:rsidP="006B74E4">
            <w:pPr>
              <w:pStyle w:val="TABLE-cell"/>
            </w:pPr>
            <w:r w:rsidRPr="00DB2AD5">
              <w:t>Auth Role: USER</w:t>
            </w:r>
          </w:p>
        </w:tc>
      </w:tr>
      <w:tr w:rsidR="00AC7664" w:rsidRPr="00DB2AD5" w:rsidTr="006B74E4">
        <w:trPr>
          <w:cantSplit/>
          <w:jc w:val="center"/>
        </w:trPr>
        <w:tc>
          <w:tcPr>
            <w:tcW w:w="2736" w:type="dxa"/>
            <w:tcBorders>
              <w:top w:val="thinThickThinSmallGap" w:sz="12" w:space="0" w:color="auto"/>
              <w:left w:val="single" w:sz="12" w:space="0" w:color="auto"/>
              <w:bottom w:val="single" w:sz="12" w:space="0" w:color="auto"/>
              <w:right w:val="single" w:sz="8" w:space="0" w:color="000000" w:themeColor="text1"/>
            </w:tcBorders>
            <w:vAlign w:val="center"/>
          </w:tcPr>
          <w:p w:rsidR="00AC7664" w:rsidRPr="00DB2AD5" w:rsidRDefault="00AC7664" w:rsidP="006B74E4">
            <w:pPr>
              <w:pStyle w:val="TABLE-cell"/>
            </w:pPr>
            <w:r w:rsidRPr="00DB2AD5">
              <w:t>UINT32</w:t>
            </w:r>
          </w:p>
        </w:tc>
        <w:tc>
          <w:tcPr>
            <w:tcW w:w="2016" w:type="dxa"/>
            <w:tcBorders>
              <w:top w:val="thinThickThinSmallGap" w:sz="12" w:space="0" w:color="auto"/>
              <w:left w:val="single" w:sz="8" w:space="0" w:color="000000" w:themeColor="text1"/>
              <w:bottom w:val="single" w:sz="12" w:space="0" w:color="auto"/>
              <w:right w:val="single" w:sz="8" w:space="0" w:color="000000" w:themeColor="text1"/>
            </w:tcBorders>
            <w:vAlign w:val="center"/>
          </w:tcPr>
          <w:p w:rsidR="00AC7664" w:rsidRPr="00DB2AD5" w:rsidRDefault="00AC7664" w:rsidP="006B74E4">
            <w:pPr>
              <w:pStyle w:val="TABLE-cell"/>
            </w:pPr>
            <w:r w:rsidRPr="00DB2AD5">
              <w:t>startTimeout</w:t>
            </w:r>
          </w:p>
        </w:tc>
        <w:tc>
          <w:tcPr>
            <w:tcW w:w="4608" w:type="dxa"/>
            <w:tcBorders>
              <w:top w:val="thinThickThinSmallGap" w:sz="12" w:space="0" w:color="auto"/>
              <w:left w:val="single" w:sz="8" w:space="0" w:color="000000" w:themeColor="text1"/>
              <w:bottom w:val="single" w:sz="12" w:space="0" w:color="auto"/>
              <w:right w:val="single" w:sz="12" w:space="0" w:color="auto"/>
            </w:tcBorders>
            <w:vAlign w:val="center"/>
          </w:tcPr>
          <w:p w:rsidR="00AC7664" w:rsidRPr="00DB2AD5" w:rsidRDefault="00AC7664" w:rsidP="006B74E4">
            <w:pPr>
              <w:pStyle w:val="TABLE-cell"/>
            </w:pPr>
            <w:r w:rsidRPr="00DB2AD5">
              <w:t>the start timeout value for the ACT in seconds</w:t>
            </w:r>
          </w:p>
        </w:tc>
      </w:tr>
    </w:tbl>
    <w:p w:rsidR="00AC7664" w:rsidRPr="00DB2AD5" w:rsidRDefault="00AC7664" w:rsidP="00AC7664">
      <w:pPr>
        <w:pStyle w:val="TABLE-title"/>
      </w:pPr>
      <w:bookmarkStart w:id="5998" w:name="_Toc24725846"/>
      <w:r w:rsidRPr="00DB2AD5">
        <w:t xml:space="preserve">Table </w:t>
      </w:r>
      <w:r w:rsidR="007A464D">
        <w:fldChar w:fldCharType="begin"/>
      </w:r>
      <w:r w:rsidR="007A464D">
        <w:instrText xml:space="preserve"> SEQ Table \* ARABIC </w:instrText>
      </w:r>
      <w:r w:rsidR="007A464D">
        <w:fldChar w:fldCharType="separate"/>
      </w:r>
      <w:ins w:id="5999" w:author="David Wooten" w:date="2019-11-15T15:49:00Z">
        <w:r w:rsidR="00D51C42">
          <w:rPr>
            <w:noProof/>
          </w:rPr>
          <w:t>251</w:t>
        </w:r>
      </w:ins>
      <w:del w:id="6000" w:author="David Wooten" w:date="2019-11-15T15:49:00Z">
        <w:r w:rsidR="00E90F60" w:rsidDel="00D51C42">
          <w:rPr>
            <w:noProof/>
          </w:rPr>
          <w:delText>247</w:delText>
        </w:r>
      </w:del>
      <w:r w:rsidR="007A464D">
        <w:rPr>
          <w:noProof/>
        </w:rPr>
        <w:fldChar w:fldCharType="end"/>
      </w:r>
      <w:r w:rsidRPr="00DB2AD5">
        <w:t xml:space="preserve"> — </w:t>
      </w:r>
      <w:r>
        <w:t>TPM2_ACT_SetTimeout</w:t>
      </w:r>
      <w:r w:rsidRPr="00DB2AD5">
        <w:t xml:space="preserve"> Response</w:t>
      </w:r>
      <w:bookmarkEnd w:id="5998"/>
    </w:p>
    <w:tbl>
      <w:tblPr>
        <w:tblW w:w="9360" w:type="dxa"/>
        <w:jc w:val="center"/>
        <w:tblCellMar>
          <w:left w:w="0" w:type="dxa"/>
          <w:right w:w="0" w:type="dxa"/>
        </w:tblCellMar>
        <w:tblLook w:val="04A0" w:firstRow="1" w:lastRow="0" w:firstColumn="1" w:lastColumn="0" w:noHBand="0" w:noVBand="1"/>
      </w:tblPr>
      <w:tblGrid>
        <w:gridCol w:w="2736"/>
        <w:gridCol w:w="2016"/>
        <w:gridCol w:w="4608"/>
      </w:tblGrid>
      <w:tr w:rsidR="00AC7664" w:rsidRPr="00DB2AD5" w:rsidTr="006B74E4">
        <w:trPr>
          <w:cantSplit/>
          <w:jc w:val="center"/>
        </w:trPr>
        <w:tc>
          <w:tcPr>
            <w:tcW w:w="2736" w:type="dxa"/>
            <w:tcBorders>
              <w:top w:val="single" w:sz="12" w:space="0" w:color="auto"/>
              <w:left w:val="single" w:sz="12" w:space="0" w:color="auto"/>
              <w:bottom w:val="single" w:sz="12" w:space="0" w:color="000000"/>
              <w:right w:val="single" w:sz="8" w:space="0" w:color="auto"/>
            </w:tcBorders>
            <w:tcMar>
              <w:top w:w="0" w:type="dxa"/>
              <w:left w:w="58" w:type="dxa"/>
              <w:bottom w:w="0" w:type="dxa"/>
              <w:right w:w="58" w:type="dxa"/>
            </w:tcMar>
            <w:vAlign w:val="center"/>
            <w:hideMark/>
          </w:tcPr>
          <w:p w:rsidR="00AC7664" w:rsidRPr="00DB2AD5" w:rsidRDefault="00AC7664" w:rsidP="006B74E4">
            <w:pPr>
              <w:pStyle w:val="TABLE-col-heading"/>
            </w:pPr>
            <w:r w:rsidRPr="00DB2AD5">
              <w:t>Type</w:t>
            </w:r>
          </w:p>
        </w:tc>
        <w:tc>
          <w:tcPr>
            <w:tcW w:w="2016" w:type="dxa"/>
            <w:tcBorders>
              <w:top w:val="single" w:sz="12" w:space="0" w:color="auto"/>
              <w:left w:val="nil"/>
              <w:bottom w:val="single" w:sz="12" w:space="0" w:color="000000"/>
              <w:right w:val="single" w:sz="8" w:space="0" w:color="auto"/>
            </w:tcBorders>
            <w:tcMar>
              <w:top w:w="0" w:type="dxa"/>
              <w:left w:w="58" w:type="dxa"/>
              <w:bottom w:w="0" w:type="dxa"/>
              <w:right w:w="58" w:type="dxa"/>
            </w:tcMar>
            <w:vAlign w:val="center"/>
            <w:hideMark/>
          </w:tcPr>
          <w:p w:rsidR="00AC7664" w:rsidRPr="00DB2AD5" w:rsidRDefault="00AC7664" w:rsidP="006B74E4">
            <w:pPr>
              <w:pStyle w:val="TABLE-col-heading"/>
            </w:pPr>
            <w:r w:rsidRPr="00DB2AD5">
              <w:t>Name</w:t>
            </w:r>
          </w:p>
        </w:tc>
        <w:tc>
          <w:tcPr>
            <w:tcW w:w="4608" w:type="dxa"/>
            <w:tcBorders>
              <w:top w:val="single" w:sz="12" w:space="0" w:color="auto"/>
              <w:left w:val="nil"/>
              <w:bottom w:val="single" w:sz="12" w:space="0" w:color="000000"/>
              <w:right w:val="single" w:sz="12" w:space="0" w:color="auto"/>
            </w:tcBorders>
            <w:tcMar>
              <w:top w:w="0" w:type="dxa"/>
              <w:left w:w="58" w:type="dxa"/>
              <w:bottom w:w="0" w:type="dxa"/>
              <w:right w:w="58" w:type="dxa"/>
            </w:tcMar>
            <w:vAlign w:val="center"/>
            <w:hideMark/>
          </w:tcPr>
          <w:p w:rsidR="00AC7664" w:rsidRPr="00DB2AD5" w:rsidRDefault="00AC7664" w:rsidP="006B74E4">
            <w:pPr>
              <w:pStyle w:val="TABLE-col-heading"/>
            </w:pPr>
            <w:r w:rsidRPr="00DB2AD5">
              <w:t>Description</w:t>
            </w:r>
          </w:p>
        </w:tc>
      </w:tr>
      <w:tr w:rsidR="00AC7664" w:rsidRPr="00DB2AD5" w:rsidTr="006B74E4">
        <w:trPr>
          <w:cantSplit/>
          <w:jc w:val="center"/>
        </w:trPr>
        <w:tc>
          <w:tcPr>
            <w:tcW w:w="2736" w:type="dxa"/>
            <w:tcBorders>
              <w:top w:val="nil"/>
              <w:left w:val="single" w:sz="12" w:space="0" w:color="auto"/>
              <w:bottom w:val="single" w:sz="6" w:space="0" w:color="000000" w:themeColor="text1"/>
              <w:right w:val="single" w:sz="8" w:space="0" w:color="auto"/>
            </w:tcBorders>
            <w:tcMar>
              <w:top w:w="0" w:type="dxa"/>
              <w:left w:w="58" w:type="dxa"/>
              <w:bottom w:w="0" w:type="dxa"/>
              <w:right w:w="58" w:type="dxa"/>
            </w:tcMar>
            <w:vAlign w:val="center"/>
            <w:hideMark/>
          </w:tcPr>
          <w:p w:rsidR="00AC7664" w:rsidRPr="00DB2AD5" w:rsidRDefault="00AC7664" w:rsidP="006B74E4">
            <w:pPr>
              <w:pStyle w:val="TABLE-cell"/>
            </w:pPr>
            <w:r w:rsidRPr="00DB2AD5">
              <w:t>TPM_ST</w:t>
            </w:r>
          </w:p>
        </w:tc>
        <w:tc>
          <w:tcPr>
            <w:tcW w:w="2016" w:type="dxa"/>
            <w:tcBorders>
              <w:top w:val="nil"/>
              <w:left w:val="nil"/>
              <w:bottom w:val="single" w:sz="6" w:space="0" w:color="000000" w:themeColor="text1"/>
              <w:right w:val="single" w:sz="8" w:space="0" w:color="auto"/>
            </w:tcBorders>
            <w:tcMar>
              <w:top w:w="0" w:type="dxa"/>
              <w:left w:w="58" w:type="dxa"/>
              <w:bottom w:w="0" w:type="dxa"/>
              <w:right w:w="58" w:type="dxa"/>
            </w:tcMar>
            <w:vAlign w:val="center"/>
            <w:hideMark/>
          </w:tcPr>
          <w:p w:rsidR="00AC7664" w:rsidRPr="00DB2AD5" w:rsidRDefault="00AC7664" w:rsidP="006B74E4">
            <w:pPr>
              <w:pStyle w:val="TABLE-cell"/>
            </w:pPr>
            <w:r w:rsidRPr="00DB2AD5">
              <w:t>tag</w:t>
            </w:r>
          </w:p>
        </w:tc>
        <w:tc>
          <w:tcPr>
            <w:tcW w:w="4608" w:type="dxa"/>
            <w:tcBorders>
              <w:top w:val="nil"/>
              <w:left w:val="nil"/>
              <w:bottom w:val="single" w:sz="6" w:space="0" w:color="000000" w:themeColor="text1"/>
              <w:right w:val="single" w:sz="12" w:space="0" w:color="auto"/>
            </w:tcBorders>
            <w:tcMar>
              <w:top w:w="0" w:type="dxa"/>
              <w:left w:w="58" w:type="dxa"/>
              <w:bottom w:w="0" w:type="dxa"/>
              <w:right w:w="58" w:type="dxa"/>
            </w:tcMar>
            <w:vAlign w:val="center"/>
          </w:tcPr>
          <w:p w:rsidR="00AC7664" w:rsidRPr="00DB2AD5" w:rsidRDefault="00AC7664" w:rsidP="006B74E4">
            <w:pPr>
              <w:pStyle w:val="TABLE-cell"/>
            </w:pPr>
            <w:r w:rsidRPr="00DB2AD5">
              <w:t>see clause 6</w:t>
            </w:r>
          </w:p>
        </w:tc>
      </w:tr>
      <w:tr w:rsidR="00AC7664" w:rsidRPr="00DB2AD5" w:rsidTr="006B74E4">
        <w:trPr>
          <w:cantSplit/>
          <w:jc w:val="center"/>
        </w:trPr>
        <w:tc>
          <w:tcPr>
            <w:tcW w:w="2736" w:type="dxa"/>
            <w:tcBorders>
              <w:top w:val="single" w:sz="6" w:space="0" w:color="000000" w:themeColor="text1"/>
              <w:left w:val="single" w:sz="12" w:space="0" w:color="auto"/>
              <w:bottom w:val="single" w:sz="6" w:space="0" w:color="000000" w:themeColor="text1"/>
              <w:right w:val="single" w:sz="8" w:space="0" w:color="auto"/>
            </w:tcBorders>
            <w:tcMar>
              <w:top w:w="0" w:type="dxa"/>
              <w:left w:w="58" w:type="dxa"/>
              <w:bottom w:w="0" w:type="dxa"/>
              <w:right w:w="58" w:type="dxa"/>
            </w:tcMar>
            <w:vAlign w:val="center"/>
            <w:hideMark/>
          </w:tcPr>
          <w:p w:rsidR="00AC7664" w:rsidRPr="00DB2AD5" w:rsidRDefault="00AC7664" w:rsidP="006B74E4">
            <w:pPr>
              <w:pStyle w:val="TABLE-cell"/>
            </w:pPr>
            <w:r w:rsidRPr="00DB2AD5">
              <w:t>UINT32</w:t>
            </w:r>
          </w:p>
        </w:tc>
        <w:tc>
          <w:tcPr>
            <w:tcW w:w="2016" w:type="dxa"/>
            <w:tcBorders>
              <w:top w:val="single" w:sz="6" w:space="0" w:color="000000" w:themeColor="text1"/>
              <w:left w:val="nil"/>
              <w:bottom w:val="single" w:sz="6" w:space="0" w:color="000000" w:themeColor="text1"/>
              <w:right w:val="single" w:sz="8" w:space="0" w:color="auto"/>
            </w:tcBorders>
            <w:tcMar>
              <w:top w:w="0" w:type="dxa"/>
              <w:left w:w="58" w:type="dxa"/>
              <w:bottom w:w="0" w:type="dxa"/>
              <w:right w:w="58" w:type="dxa"/>
            </w:tcMar>
            <w:vAlign w:val="center"/>
            <w:hideMark/>
          </w:tcPr>
          <w:p w:rsidR="00AC7664" w:rsidRPr="00DB2AD5" w:rsidRDefault="00AC7664" w:rsidP="006B74E4">
            <w:pPr>
              <w:pStyle w:val="TABLE-cell"/>
            </w:pPr>
            <w:r w:rsidRPr="00DB2AD5">
              <w:t>responseSize</w:t>
            </w:r>
          </w:p>
        </w:tc>
        <w:tc>
          <w:tcPr>
            <w:tcW w:w="4608" w:type="dxa"/>
            <w:tcBorders>
              <w:top w:val="single" w:sz="6" w:space="0" w:color="000000" w:themeColor="text1"/>
              <w:left w:val="nil"/>
              <w:bottom w:val="single" w:sz="6" w:space="0" w:color="000000" w:themeColor="text1"/>
              <w:right w:val="single" w:sz="12" w:space="0" w:color="auto"/>
            </w:tcBorders>
            <w:tcMar>
              <w:top w:w="0" w:type="dxa"/>
              <w:left w:w="58" w:type="dxa"/>
              <w:bottom w:w="0" w:type="dxa"/>
              <w:right w:w="58" w:type="dxa"/>
            </w:tcMar>
            <w:vAlign w:val="center"/>
          </w:tcPr>
          <w:p w:rsidR="00AC7664" w:rsidRPr="00DB2AD5" w:rsidRDefault="00AC7664" w:rsidP="006B74E4">
            <w:pPr>
              <w:pStyle w:val="TABLE-cell"/>
            </w:pPr>
          </w:p>
        </w:tc>
      </w:tr>
      <w:tr w:rsidR="00AC7664" w:rsidRPr="00DB2AD5" w:rsidTr="006B74E4">
        <w:trPr>
          <w:cantSplit/>
          <w:jc w:val="center"/>
        </w:trPr>
        <w:tc>
          <w:tcPr>
            <w:tcW w:w="2736" w:type="dxa"/>
            <w:tcBorders>
              <w:top w:val="single" w:sz="6" w:space="0" w:color="000000" w:themeColor="text1"/>
              <w:left w:val="single" w:sz="12" w:space="0" w:color="auto"/>
              <w:bottom w:val="single" w:sz="12" w:space="0" w:color="auto"/>
              <w:right w:val="single" w:sz="8" w:space="0" w:color="auto"/>
            </w:tcBorders>
            <w:tcMar>
              <w:top w:w="0" w:type="dxa"/>
              <w:left w:w="58" w:type="dxa"/>
              <w:bottom w:w="0" w:type="dxa"/>
              <w:right w:w="58" w:type="dxa"/>
            </w:tcMar>
            <w:vAlign w:val="center"/>
            <w:hideMark/>
          </w:tcPr>
          <w:p w:rsidR="00AC7664" w:rsidRPr="00DB2AD5" w:rsidRDefault="00AC7664" w:rsidP="006B74E4">
            <w:pPr>
              <w:pStyle w:val="TABLE-cell"/>
            </w:pPr>
            <w:r w:rsidRPr="00DB2AD5">
              <w:t>TPM_RC</w:t>
            </w:r>
          </w:p>
        </w:tc>
        <w:tc>
          <w:tcPr>
            <w:tcW w:w="2016" w:type="dxa"/>
            <w:tcBorders>
              <w:top w:val="single" w:sz="6" w:space="0" w:color="000000" w:themeColor="text1"/>
              <w:left w:val="nil"/>
              <w:bottom w:val="single" w:sz="12" w:space="0" w:color="auto"/>
              <w:right w:val="single" w:sz="8" w:space="0" w:color="auto"/>
            </w:tcBorders>
            <w:tcMar>
              <w:top w:w="0" w:type="dxa"/>
              <w:left w:w="58" w:type="dxa"/>
              <w:bottom w:w="0" w:type="dxa"/>
              <w:right w:w="58" w:type="dxa"/>
            </w:tcMar>
            <w:vAlign w:val="center"/>
            <w:hideMark/>
          </w:tcPr>
          <w:p w:rsidR="00AC7664" w:rsidRPr="00DB2AD5" w:rsidRDefault="00AC7664" w:rsidP="006B74E4">
            <w:pPr>
              <w:pStyle w:val="TABLE-cell"/>
            </w:pPr>
            <w:r w:rsidRPr="00DB2AD5">
              <w:t>responseCode</w:t>
            </w:r>
          </w:p>
        </w:tc>
        <w:tc>
          <w:tcPr>
            <w:tcW w:w="4608" w:type="dxa"/>
            <w:tcBorders>
              <w:top w:val="single" w:sz="6" w:space="0" w:color="000000" w:themeColor="text1"/>
              <w:left w:val="nil"/>
              <w:bottom w:val="single" w:sz="12" w:space="0" w:color="auto"/>
              <w:right w:val="single" w:sz="12" w:space="0" w:color="auto"/>
            </w:tcBorders>
            <w:tcMar>
              <w:top w:w="0" w:type="dxa"/>
              <w:left w:w="58" w:type="dxa"/>
              <w:bottom w:w="0" w:type="dxa"/>
              <w:right w:w="58" w:type="dxa"/>
            </w:tcMar>
            <w:vAlign w:val="center"/>
            <w:hideMark/>
          </w:tcPr>
          <w:p w:rsidR="00AC7664" w:rsidRPr="00DB2AD5" w:rsidRDefault="00AC7664" w:rsidP="006B74E4">
            <w:pPr>
              <w:pStyle w:val="TABLE-cell"/>
              <w:rPr>
                <w:rFonts w:ascii="Times New Roman" w:hAnsi="Times New Roman"/>
                <w:sz w:val="20"/>
                <w:szCs w:val="20"/>
              </w:rPr>
            </w:pPr>
          </w:p>
        </w:tc>
      </w:tr>
    </w:tbl>
    <w:p w:rsidR="000267FA" w:rsidRPr="00413B46" w:rsidRDefault="000267FA" w:rsidP="000267FA">
      <w:pPr>
        <w:pStyle w:val="Heading3Break"/>
      </w:pPr>
      <w:r w:rsidRPr="00413B46">
        <w:lastRenderedPageBreak/>
        <w:t>Detailed Actions</w:t>
      </w:r>
    </w:p>
    <w:p w:rsidR="000267FA" w:rsidRDefault="000267FA" w:rsidP="000267FA">
      <w:pPr>
        <w:pStyle w:val="CodeNameTag"/>
      </w:pPr>
      <w:r>
        <w:t>[[ACT_SetTimeout</w:t>
      </w:r>
      <w:r w:rsidRPr="00413B46">
        <w:t>]]</w:t>
      </w:r>
    </w:p>
    <w:p w:rsidR="00C53E66" w:rsidRPr="00413B46" w:rsidRDefault="00C53E66" w:rsidP="000267FA">
      <w:pPr>
        <w:pStyle w:val="Heading1"/>
      </w:pPr>
      <w:bookmarkStart w:id="6001" w:name="_Toc24725593"/>
      <w:r w:rsidRPr="00413B46">
        <w:lastRenderedPageBreak/>
        <w:t>Vendor Specific</w:t>
      </w:r>
      <w:bookmarkEnd w:id="5937"/>
      <w:bookmarkEnd w:id="5938"/>
      <w:bookmarkEnd w:id="5939"/>
      <w:bookmarkEnd w:id="5986"/>
      <w:bookmarkEnd w:id="5987"/>
      <w:bookmarkEnd w:id="6001"/>
    </w:p>
    <w:p w:rsidR="00C53E66" w:rsidRPr="00413B46" w:rsidRDefault="00C53E66" w:rsidP="00C53E66">
      <w:pPr>
        <w:pStyle w:val="Heading2"/>
        <w:ind w:left="630" w:hanging="630"/>
      </w:pPr>
      <w:bookmarkStart w:id="6002" w:name="_Toc432774078"/>
      <w:bookmarkStart w:id="6003" w:name="_Toc443720936"/>
      <w:bookmarkStart w:id="6004" w:name="_Toc443576227"/>
      <w:bookmarkStart w:id="6005" w:name="_Toc473813955"/>
      <w:bookmarkStart w:id="6006" w:name="_Toc536440916"/>
      <w:bookmarkStart w:id="6007" w:name="_Toc24725594"/>
      <w:r w:rsidRPr="00413B46">
        <w:t>Introduction</w:t>
      </w:r>
      <w:bookmarkEnd w:id="6002"/>
      <w:bookmarkEnd w:id="6003"/>
      <w:bookmarkEnd w:id="6004"/>
      <w:bookmarkEnd w:id="6005"/>
      <w:bookmarkEnd w:id="6006"/>
      <w:bookmarkEnd w:id="6007"/>
    </w:p>
    <w:p w:rsidR="00C53E66" w:rsidRPr="00CE6685" w:rsidRDefault="00C53E66" w:rsidP="00C53E66">
      <w:pPr>
        <w:pStyle w:val="BodyText"/>
      </w:pPr>
      <w:r w:rsidRPr="00CE6685">
        <w:t>This section contains commands that are vendor specific but made public in order to prevent proliferation.</w:t>
      </w:r>
    </w:p>
    <w:p w:rsidR="00C53E66" w:rsidRPr="00CE6685" w:rsidRDefault="00C53E66" w:rsidP="00C53E66">
      <w:pPr>
        <w:pStyle w:val="BodyText"/>
      </w:pPr>
      <w:r w:rsidRPr="00CE6685">
        <w:t>This specification does define TPM2_Vendor_TCG_</w:t>
      </w:r>
      <w:proofErr w:type="gramStart"/>
      <w:r w:rsidRPr="00CE6685">
        <w:t>Test(</w:t>
      </w:r>
      <w:proofErr w:type="gramEnd"/>
      <w:r w:rsidRPr="00CE6685">
        <w:t xml:space="preserve">) in order to have at least one command that can be used to </w:t>
      </w:r>
      <w:r w:rsidR="00A00656">
        <w:t>e</w:t>
      </w:r>
      <w:r w:rsidRPr="00CE6685">
        <w:t>nsure the proper operation of the command dispatch code when processing a vendor-specific command.</w:t>
      </w:r>
    </w:p>
    <w:p w:rsidR="00C53E66" w:rsidRPr="00413B46" w:rsidRDefault="00C53E66" w:rsidP="00C53E66">
      <w:pPr>
        <w:pStyle w:val="Heading2"/>
        <w:ind w:left="0" w:firstLine="0"/>
      </w:pPr>
      <w:bookmarkStart w:id="6008" w:name="_Toc432774079"/>
      <w:bookmarkStart w:id="6009" w:name="_Toc443720937"/>
      <w:bookmarkStart w:id="6010" w:name="_Toc443576228"/>
      <w:bookmarkStart w:id="6011" w:name="_Toc473813956"/>
      <w:bookmarkStart w:id="6012" w:name="_Toc536440917"/>
      <w:bookmarkStart w:id="6013" w:name="_Toc24725595"/>
      <w:r w:rsidRPr="00413B46">
        <w:t>TPM2_Vendor_TCG_Test</w:t>
      </w:r>
      <w:bookmarkEnd w:id="6008"/>
      <w:bookmarkEnd w:id="6009"/>
      <w:bookmarkEnd w:id="6010"/>
      <w:bookmarkEnd w:id="6011"/>
      <w:bookmarkEnd w:id="6012"/>
      <w:bookmarkEnd w:id="6013"/>
    </w:p>
    <w:p w:rsidR="00C53E66" w:rsidRPr="00413B46" w:rsidRDefault="00C53E66" w:rsidP="00C53E66">
      <w:pPr>
        <w:pStyle w:val="Heading3"/>
        <w:pageBreakBefore w:val="0"/>
      </w:pPr>
      <w:r w:rsidRPr="00413B46">
        <w:t>General Description</w:t>
      </w:r>
    </w:p>
    <w:p w:rsidR="00C53E66" w:rsidRPr="00413B46" w:rsidRDefault="00C53E66" w:rsidP="00C53E66">
      <w:pPr>
        <w:pStyle w:val="BodyText"/>
      </w:pPr>
      <w:r w:rsidRPr="00413B46">
        <w:t>This is a placeholder to allow testing of the dispatch code.</w:t>
      </w:r>
    </w:p>
    <w:p w:rsidR="00C53E66" w:rsidRPr="00413B46" w:rsidRDefault="00C53E66" w:rsidP="00C53E66">
      <w:pPr>
        <w:pStyle w:val="Heading3Break"/>
      </w:pPr>
      <w:r w:rsidRPr="00413B46">
        <w:lastRenderedPageBreak/>
        <w:t>Command and Response</w:t>
      </w:r>
    </w:p>
    <w:p w:rsidR="00C53E66" w:rsidRPr="00413B46" w:rsidRDefault="00C53E66" w:rsidP="00C53E66">
      <w:pPr>
        <w:pStyle w:val="TABLE-title"/>
      </w:pPr>
      <w:bookmarkStart w:id="6014" w:name="_Toc432774308"/>
      <w:bookmarkStart w:id="6015" w:name="_Toc443576453"/>
      <w:bookmarkStart w:id="6016" w:name="_Toc473814197"/>
      <w:bookmarkStart w:id="6017" w:name="_Toc536441163"/>
      <w:bookmarkStart w:id="6018" w:name="_Toc24725847"/>
      <w:r w:rsidRPr="00413B46">
        <w:t xml:space="preserve">Table </w:t>
      </w:r>
      <w:r w:rsidRPr="00C42EAF">
        <w:fldChar w:fldCharType="begin"/>
      </w:r>
      <w:r w:rsidRPr="00413B46">
        <w:instrText xml:space="preserve"> SEQ Table \* ARABIC </w:instrText>
      </w:r>
      <w:r w:rsidRPr="00C42EAF">
        <w:fldChar w:fldCharType="separate"/>
      </w:r>
      <w:ins w:id="6019" w:author="David Wooten" w:date="2019-11-15T15:49:00Z">
        <w:r w:rsidR="00D51C42">
          <w:rPr>
            <w:noProof/>
          </w:rPr>
          <w:t>252</w:t>
        </w:r>
      </w:ins>
      <w:del w:id="6020" w:author="David Wooten" w:date="2019-11-15T15:49:00Z">
        <w:r w:rsidR="00E90F60" w:rsidDel="00D51C42">
          <w:rPr>
            <w:noProof/>
          </w:rPr>
          <w:delText>248</w:delText>
        </w:r>
      </w:del>
      <w:r w:rsidRPr="00C42EAF">
        <w:fldChar w:fldCharType="end"/>
      </w:r>
      <w:r w:rsidRPr="00413B46">
        <w:t xml:space="preserve"> — TPM2_Vendor_TCG_Test Command</w:t>
      </w:r>
      <w:bookmarkEnd w:id="6014"/>
      <w:bookmarkEnd w:id="6015"/>
      <w:bookmarkEnd w:id="6016"/>
      <w:bookmarkEnd w:id="6017"/>
      <w:bookmarkEnd w:id="601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2736"/>
        <w:gridCol w:w="2016"/>
        <w:gridCol w:w="4608"/>
      </w:tblGrid>
      <w:tr w:rsidR="00C53E66" w:rsidRPr="00413B46" w:rsidTr="00B8394F">
        <w:trPr>
          <w:trHeight w:val="230"/>
          <w:jc w:val="center"/>
        </w:trPr>
        <w:tc>
          <w:tcPr>
            <w:tcW w:w="2736" w:type="dxa"/>
            <w:tcBorders>
              <w:top w:val="single" w:sz="12" w:space="0" w:color="000000"/>
              <w:left w:val="single" w:sz="12" w:space="0" w:color="000000"/>
              <w:bottom w:val="single" w:sz="12" w:space="0" w:color="000000"/>
              <w:right w:val="single" w:sz="8" w:space="0" w:color="auto"/>
            </w:tcBorders>
            <w:vAlign w:val="center"/>
            <w:hideMark/>
          </w:tcPr>
          <w:p w:rsidR="00C53E66" w:rsidRPr="00413B46" w:rsidRDefault="00C53E66" w:rsidP="00B8394F">
            <w:pPr>
              <w:pStyle w:val="TABLE-col-heading"/>
              <w:jc w:val="both"/>
            </w:pPr>
            <w:r w:rsidRPr="00413B46">
              <w:t>Type</w:t>
            </w:r>
          </w:p>
        </w:tc>
        <w:tc>
          <w:tcPr>
            <w:tcW w:w="2016" w:type="dxa"/>
            <w:tcBorders>
              <w:top w:val="single" w:sz="12" w:space="0" w:color="000000"/>
              <w:left w:val="single" w:sz="8" w:space="0" w:color="auto"/>
              <w:bottom w:val="single" w:sz="12" w:space="0" w:color="000000"/>
              <w:right w:val="single" w:sz="8" w:space="0" w:color="auto"/>
            </w:tcBorders>
            <w:vAlign w:val="center"/>
            <w:hideMark/>
          </w:tcPr>
          <w:p w:rsidR="00C53E66" w:rsidRPr="00413B46" w:rsidRDefault="00C53E66" w:rsidP="00B8394F">
            <w:pPr>
              <w:pStyle w:val="TABLE-col-heading"/>
              <w:jc w:val="both"/>
            </w:pPr>
            <w:r w:rsidRPr="00413B46">
              <w:t>Name</w:t>
            </w:r>
          </w:p>
        </w:tc>
        <w:tc>
          <w:tcPr>
            <w:tcW w:w="4608" w:type="dxa"/>
            <w:tcBorders>
              <w:top w:val="single" w:sz="12" w:space="0" w:color="000000"/>
              <w:left w:val="single" w:sz="8" w:space="0" w:color="auto"/>
              <w:bottom w:val="single" w:sz="12" w:space="0" w:color="000000"/>
              <w:right w:val="single" w:sz="12" w:space="0" w:color="000000"/>
            </w:tcBorders>
            <w:vAlign w:val="center"/>
            <w:hideMark/>
          </w:tcPr>
          <w:p w:rsidR="00C53E66" w:rsidRPr="00413B46" w:rsidRDefault="00C53E66" w:rsidP="00B8394F">
            <w:pPr>
              <w:pStyle w:val="TABLE-col-heading"/>
              <w:jc w:val="both"/>
            </w:pPr>
            <w:r w:rsidRPr="00413B46">
              <w:t>Description</w:t>
            </w:r>
          </w:p>
        </w:tc>
      </w:tr>
      <w:tr w:rsidR="00C53E66" w:rsidRPr="00413B46" w:rsidTr="00B8394F">
        <w:trPr>
          <w:jc w:val="center"/>
        </w:trPr>
        <w:tc>
          <w:tcPr>
            <w:tcW w:w="2736" w:type="dxa"/>
            <w:tcBorders>
              <w:top w:val="single" w:sz="12" w:space="0" w:color="000000"/>
              <w:left w:val="single" w:sz="12" w:space="0" w:color="000000"/>
              <w:bottom w:val="single" w:sz="4" w:space="0" w:color="auto"/>
              <w:right w:val="single" w:sz="8" w:space="0" w:color="auto"/>
            </w:tcBorders>
            <w:vAlign w:val="center"/>
            <w:hideMark/>
          </w:tcPr>
          <w:p w:rsidR="00C53E66" w:rsidRPr="00413B46" w:rsidRDefault="00C53E66" w:rsidP="00B8394F">
            <w:pPr>
              <w:pStyle w:val="TABLE-cell"/>
              <w:jc w:val="both"/>
            </w:pPr>
            <w:r w:rsidRPr="00413B46">
              <w:t>TPMI_ST_COMMAND_TAG</w:t>
            </w:r>
          </w:p>
        </w:tc>
        <w:tc>
          <w:tcPr>
            <w:tcW w:w="2016" w:type="dxa"/>
            <w:tcBorders>
              <w:top w:val="single" w:sz="12" w:space="0" w:color="000000"/>
              <w:left w:val="single" w:sz="8" w:space="0" w:color="auto"/>
              <w:bottom w:val="single" w:sz="4" w:space="0" w:color="auto"/>
              <w:right w:val="single" w:sz="8" w:space="0" w:color="auto"/>
            </w:tcBorders>
            <w:vAlign w:val="center"/>
            <w:hideMark/>
          </w:tcPr>
          <w:p w:rsidR="00C53E66" w:rsidRPr="00413B46" w:rsidRDefault="00C53E66" w:rsidP="00B8394F">
            <w:pPr>
              <w:pStyle w:val="TABLE-cell"/>
              <w:jc w:val="both"/>
            </w:pPr>
            <w:r w:rsidRPr="00413B46">
              <w:t>tag</w:t>
            </w:r>
          </w:p>
        </w:tc>
        <w:tc>
          <w:tcPr>
            <w:tcW w:w="4608" w:type="dxa"/>
            <w:tcBorders>
              <w:top w:val="single" w:sz="12" w:space="0" w:color="000000"/>
              <w:left w:val="single" w:sz="8" w:space="0" w:color="auto"/>
              <w:bottom w:val="single" w:sz="4" w:space="0" w:color="auto"/>
              <w:right w:val="single" w:sz="12" w:space="0" w:color="000000"/>
            </w:tcBorders>
            <w:vAlign w:val="center"/>
            <w:hideMark/>
          </w:tcPr>
          <w:p w:rsidR="00C53E66" w:rsidRPr="00413B46" w:rsidRDefault="00C53E66" w:rsidP="00B8394F">
            <w:pPr>
              <w:pStyle w:val="TABLE-cell"/>
              <w:jc w:val="both"/>
            </w:pPr>
            <w:r w:rsidRPr="00413B46">
              <w:t>TPM_ST_SESSIONS if an audit session is present; otherwise, TPM_ST_NO_SESSIONS</w:t>
            </w:r>
          </w:p>
        </w:tc>
      </w:tr>
      <w:tr w:rsidR="00C53E66" w:rsidRPr="00413B46" w:rsidTr="00B8394F">
        <w:trPr>
          <w:jc w:val="center"/>
        </w:trPr>
        <w:tc>
          <w:tcPr>
            <w:tcW w:w="2736" w:type="dxa"/>
            <w:tcBorders>
              <w:top w:val="single" w:sz="4" w:space="0" w:color="auto"/>
              <w:left w:val="single" w:sz="12" w:space="0" w:color="000000"/>
              <w:bottom w:val="single" w:sz="6" w:space="0" w:color="auto"/>
              <w:right w:val="single" w:sz="8" w:space="0" w:color="auto"/>
            </w:tcBorders>
            <w:vAlign w:val="center"/>
            <w:hideMark/>
          </w:tcPr>
          <w:p w:rsidR="00C53E66" w:rsidRPr="00413B46" w:rsidRDefault="00C53E66" w:rsidP="00B8394F">
            <w:pPr>
              <w:pStyle w:val="TABLE-cell"/>
              <w:jc w:val="both"/>
            </w:pPr>
            <w:r w:rsidRPr="00413B46">
              <w:t>UINT32</w:t>
            </w:r>
          </w:p>
        </w:tc>
        <w:tc>
          <w:tcPr>
            <w:tcW w:w="2016" w:type="dxa"/>
            <w:tcBorders>
              <w:top w:val="single" w:sz="4" w:space="0" w:color="auto"/>
              <w:left w:val="single" w:sz="8" w:space="0" w:color="auto"/>
              <w:bottom w:val="single" w:sz="6" w:space="0" w:color="auto"/>
              <w:right w:val="single" w:sz="8" w:space="0" w:color="auto"/>
            </w:tcBorders>
            <w:vAlign w:val="center"/>
            <w:hideMark/>
          </w:tcPr>
          <w:p w:rsidR="00C53E66" w:rsidRPr="00413B46" w:rsidRDefault="00C53E66" w:rsidP="00B8394F">
            <w:pPr>
              <w:pStyle w:val="TABLE-cell"/>
              <w:jc w:val="both"/>
            </w:pPr>
            <w:r w:rsidRPr="00413B46">
              <w:t>commandSize</w:t>
            </w:r>
          </w:p>
        </w:tc>
        <w:tc>
          <w:tcPr>
            <w:tcW w:w="4608" w:type="dxa"/>
            <w:tcBorders>
              <w:top w:val="single" w:sz="4" w:space="0" w:color="auto"/>
              <w:left w:val="single" w:sz="8" w:space="0" w:color="auto"/>
              <w:bottom w:val="single" w:sz="6" w:space="0" w:color="auto"/>
              <w:right w:val="single" w:sz="12" w:space="0" w:color="000000"/>
            </w:tcBorders>
            <w:vAlign w:val="center"/>
          </w:tcPr>
          <w:p w:rsidR="00C53E66" w:rsidRPr="00413B46" w:rsidRDefault="00C53E66" w:rsidP="00B8394F">
            <w:pPr>
              <w:pStyle w:val="TABLE-cell"/>
              <w:jc w:val="both"/>
            </w:pPr>
          </w:p>
        </w:tc>
      </w:tr>
      <w:tr w:rsidR="00C53E66" w:rsidRPr="00413B46" w:rsidTr="00B8394F">
        <w:trPr>
          <w:jc w:val="center"/>
        </w:trPr>
        <w:tc>
          <w:tcPr>
            <w:tcW w:w="2736" w:type="dxa"/>
            <w:tcBorders>
              <w:top w:val="single" w:sz="6" w:space="0" w:color="auto"/>
              <w:left w:val="single" w:sz="12" w:space="0" w:color="000000"/>
              <w:bottom w:val="thinThickThinSmallGap" w:sz="12" w:space="0" w:color="auto"/>
              <w:right w:val="single" w:sz="8" w:space="0" w:color="auto"/>
            </w:tcBorders>
            <w:vAlign w:val="center"/>
            <w:hideMark/>
          </w:tcPr>
          <w:p w:rsidR="00C53E66" w:rsidRPr="00413B46" w:rsidRDefault="00C53E66" w:rsidP="00B8394F">
            <w:pPr>
              <w:pStyle w:val="TABLE-cell"/>
              <w:jc w:val="both"/>
            </w:pPr>
            <w:r w:rsidRPr="00413B46">
              <w:t>TPM_CC</w:t>
            </w:r>
          </w:p>
        </w:tc>
        <w:tc>
          <w:tcPr>
            <w:tcW w:w="2016" w:type="dxa"/>
            <w:tcBorders>
              <w:top w:val="single" w:sz="6" w:space="0" w:color="auto"/>
              <w:left w:val="single" w:sz="8" w:space="0" w:color="auto"/>
              <w:bottom w:val="thinThickThinSmallGap" w:sz="12" w:space="0" w:color="auto"/>
              <w:right w:val="single" w:sz="8" w:space="0" w:color="auto"/>
            </w:tcBorders>
            <w:vAlign w:val="center"/>
            <w:hideMark/>
          </w:tcPr>
          <w:p w:rsidR="00C53E66" w:rsidRPr="00413B46" w:rsidRDefault="00C53E66" w:rsidP="00B8394F">
            <w:pPr>
              <w:pStyle w:val="TABLE-cell"/>
              <w:jc w:val="both"/>
            </w:pPr>
            <w:r w:rsidRPr="00413B46">
              <w:t>commandCode</w:t>
            </w:r>
          </w:p>
        </w:tc>
        <w:tc>
          <w:tcPr>
            <w:tcW w:w="4608" w:type="dxa"/>
            <w:tcBorders>
              <w:top w:val="single" w:sz="6" w:space="0" w:color="auto"/>
              <w:left w:val="single" w:sz="8" w:space="0" w:color="auto"/>
              <w:bottom w:val="thinThickThinSmallGap" w:sz="12" w:space="0" w:color="auto"/>
              <w:right w:val="single" w:sz="12" w:space="0" w:color="000000"/>
            </w:tcBorders>
            <w:vAlign w:val="center"/>
            <w:hideMark/>
          </w:tcPr>
          <w:p w:rsidR="00C53E66" w:rsidRPr="00413B46" w:rsidRDefault="00C53E66" w:rsidP="00B8394F">
            <w:pPr>
              <w:pStyle w:val="TABLE-cell"/>
              <w:jc w:val="both"/>
            </w:pPr>
            <w:r w:rsidRPr="00413B46">
              <w:t>TPM_CC_Vendor_TCG_Test</w:t>
            </w:r>
          </w:p>
        </w:tc>
      </w:tr>
      <w:tr w:rsidR="00C53E66" w:rsidRPr="00413B46" w:rsidTr="00B8394F">
        <w:trPr>
          <w:jc w:val="center"/>
        </w:trPr>
        <w:tc>
          <w:tcPr>
            <w:tcW w:w="2736" w:type="dxa"/>
            <w:tcBorders>
              <w:top w:val="thinThickThinSmallGap" w:sz="12" w:space="0" w:color="auto"/>
              <w:left w:val="single" w:sz="12" w:space="0" w:color="000000"/>
              <w:bottom w:val="single" w:sz="12" w:space="0" w:color="auto"/>
              <w:right w:val="single" w:sz="8" w:space="0" w:color="auto"/>
            </w:tcBorders>
            <w:vAlign w:val="center"/>
          </w:tcPr>
          <w:p w:rsidR="00C53E66" w:rsidRPr="00413B46" w:rsidRDefault="00C53E66" w:rsidP="00B8394F">
            <w:pPr>
              <w:pStyle w:val="TABLE-cell"/>
              <w:jc w:val="both"/>
            </w:pPr>
            <w:r w:rsidRPr="00413B46">
              <w:t>TPM2B_DATA</w:t>
            </w:r>
          </w:p>
        </w:tc>
        <w:tc>
          <w:tcPr>
            <w:tcW w:w="2016" w:type="dxa"/>
            <w:tcBorders>
              <w:top w:val="thinThickThinSmallGap"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jc w:val="both"/>
            </w:pPr>
            <w:r w:rsidRPr="00413B46">
              <w:t>inputData</w:t>
            </w:r>
          </w:p>
        </w:tc>
        <w:tc>
          <w:tcPr>
            <w:tcW w:w="4608" w:type="dxa"/>
            <w:tcBorders>
              <w:top w:val="thinThickThinSmallGap" w:sz="12" w:space="0" w:color="auto"/>
              <w:left w:val="single" w:sz="8" w:space="0" w:color="auto"/>
              <w:bottom w:val="single" w:sz="12" w:space="0" w:color="auto"/>
              <w:right w:val="single" w:sz="12" w:space="0" w:color="000000"/>
            </w:tcBorders>
            <w:vAlign w:val="center"/>
          </w:tcPr>
          <w:p w:rsidR="00C53E66" w:rsidRPr="00413B46" w:rsidRDefault="00C53E66" w:rsidP="00B8394F">
            <w:pPr>
              <w:pStyle w:val="TABLE-cell"/>
              <w:jc w:val="both"/>
            </w:pPr>
            <w:r w:rsidRPr="00413B46">
              <w:t>dummy data</w:t>
            </w:r>
          </w:p>
        </w:tc>
      </w:tr>
    </w:tbl>
    <w:p w:rsidR="00C53E66" w:rsidRPr="00413B46" w:rsidRDefault="00C53E66" w:rsidP="00C53E66">
      <w:pPr>
        <w:pStyle w:val="TABLE-title"/>
      </w:pPr>
      <w:bookmarkStart w:id="6021" w:name="_Toc432774309"/>
      <w:bookmarkStart w:id="6022" w:name="_Toc443576454"/>
      <w:bookmarkStart w:id="6023" w:name="_Toc473814198"/>
      <w:bookmarkStart w:id="6024" w:name="_Toc536441164"/>
      <w:bookmarkStart w:id="6025" w:name="_Toc24725848"/>
      <w:r w:rsidRPr="00413B46">
        <w:t xml:space="preserve">Table </w:t>
      </w:r>
      <w:r w:rsidRPr="00C42EAF">
        <w:fldChar w:fldCharType="begin"/>
      </w:r>
      <w:r w:rsidRPr="00413B46">
        <w:instrText xml:space="preserve"> SEQ Table \* ARABIC </w:instrText>
      </w:r>
      <w:r w:rsidRPr="00C42EAF">
        <w:fldChar w:fldCharType="separate"/>
      </w:r>
      <w:ins w:id="6026" w:author="David Wooten" w:date="2019-11-15T15:49:00Z">
        <w:r w:rsidR="00D51C42">
          <w:rPr>
            <w:noProof/>
          </w:rPr>
          <w:t>253</w:t>
        </w:r>
      </w:ins>
      <w:del w:id="6027" w:author="David Wooten" w:date="2019-11-15T15:49:00Z">
        <w:r w:rsidR="00E90F60" w:rsidDel="00D51C42">
          <w:rPr>
            <w:noProof/>
          </w:rPr>
          <w:delText>249</w:delText>
        </w:r>
      </w:del>
      <w:r w:rsidRPr="00C42EAF">
        <w:fldChar w:fldCharType="end"/>
      </w:r>
      <w:r w:rsidRPr="00413B46">
        <w:t xml:space="preserve"> — TPM2_Vendor_TCG_Test Response</w:t>
      </w:r>
      <w:bookmarkEnd w:id="6021"/>
      <w:bookmarkEnd w:id="6022"/>
      <w:bookmarkEnd w:id="6023"/>
      <w:bookmarkEnd w:id="6024"/>
      <w:bookmarkEnd w:id="602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2736"/>
        <w:gridCol w:w="2016"/>
        <w:gridCol w:w="4608"/>
      </w:tblGrid>
      <w:tr w:rsidR="00C53E66" w:rsidRPr="00413B46" w:rsidTr="00B8394F">
        <w:trPr>
          <w:trHeight w:val="230"/>
          <w:jc w:val="center"/>
        </w:trPr>
        <w:tc>
          <w:tcPr>
            <w:tcW w:w="2736" w:type="dxa"/>
            <w:tcBorders>
              <w:top w:val="single" w:sz="12" w:space="0" w:color="000000"/>
              <w:left w:val="single" w:sz="12" w:space="0" w:color="000000"/>
              <w:bottom w:val="single" w:sz="12" w:space="0" w:color="000000"/>
              <w:right w:val="single" w:sz="8" w:space="0" w:color="auto"/>
            </w:tcBorders>
            <w:vAlign w:val="center"/>
            <w:hideMark/>
          </w:tcPr>
          <w:p w:rsidR="00C53E66" w:rsidRPr="00413B46" w:rsidRDefault="00C53E66" w:rsidP="00B8394F">
            <w:pPr>
              <w:pStyle w:val="TABLE-col-heading"/>
              <w:jc w:val="both"/>
            </w:pPr>
            <w:r w:rsidRPr="00413B46">
              <w:t>Type</w:t>
            </w:r>
          </w:p>
        </w:tc>
        <w:tc>
          <w:tcPr>
            <w:tcW w:w="2016" w:type="dxa"/>
            <w:tcBorders>
              <w:top w:val="single" w:sz="12" w:space="0" w:color="000000"/>
              <w:left w:val="single" w:sz="8" w:space="0" w:color="auto"/>
              <w:bottom w:val="single" w:sz="12" w:space="0" w:color="000000"/>
              <w:right w:val="single" w:sz="8" w:space="0" w:color="auto"/>
            </w:tcBorders>
            <w:vAlign w:val="center"/>
            <w:hideMark/>
          </w:tcPr>
          <w:p w:rsidR="00C53E66" w:rsidRPr="00413B46" w:rsidRDefault="00C53E66" w:rsidP="00B8394F">
            <w:pPr>
              <w:pStyle w:val="TABLE-col-heading"/>
              <w:jc w:val="both"/>
            </w:pPr>
            <w:r w:rsidRPr="00413B46">
              <w:t>Name</w:t>
            </w:r>
          </w:p>
        </w:tc>
        <w:tc>
          <w:tcPr>
            <w:tcW w:w="4608" w:type="dxa"/>
            <w:tcBorders>
              <w:top w:val="single" w:sz="12" w:space="0" w:color="000000"/>
              <w:left w:val="single" w:sz="8" w:space="0" w:color="auto"/>
              <w:bottom w:val="single" w:sz="12" w:space="0" w:color="000000"/>
              <w:right w:val="single" w:sz="12" w:space="0" w:color="000000"/>
            </w:tcBorders>
            <w:vAlign w:val="center"/>
            <w:hideMark/>
          </w:tcPr>
          <w:p w:rsidR="00C53E66" w:rsidRPr="00413B46" w:rsidRDefault="00C53E66" w:rsidP="00B8394F">
            <w:pPr>
              <w:pStyle w:val="TABLE-col-heading"/>
              <w:jc w:val="both"/>
            </w:pPr>
            <w:r w:rsidRPr="00413B46">
              <w:t>Description</w:t>
            </w:r>
          </w:p>
        </w:tc>
      </w:tr>
      <w:tr w:rsidR="00C53E66" w:rsidRPr="00413B46" w:rsidTr="00B8394F">
        <w:trPr>
          <w:jc w:val="center"/>
        </w:trPr>
        <w:tc>
          <w:tcPr>
            <w:tcW w:w="2736" w:type="dxa"/>
            <w:tcBorders>
              <w:top w:val="single" w:sz="12" w:space="0" w:color="000000"/>
              <w:left w:val="single" w:sz="12" w:space="0" w:color="000000"/>
              <w:bottom w:val="single" w:sz="4" w:space="0" w:color="auto"/>
              <w:right w:val="single" w:sz="8" w:space="0" w:color="auto"/>
            </w:tcBorders>
            <w:vAlign w:val="center"/>
            <w:hideMark/>
          </w:tcPr>
          <w:p w:rsidR="00C53E66" w:rsidRPr="00413B46" w:rsidRDefault="00C53E66" w:rsidP="00B8394F">
            <w:pPr>
              <w:pStyle w:val="TABLE-cell"/>
              <w:jc w:val="both"/>
            </w:pPr>
            <w:r w:rsidRPr="00413B46">
              <w:t>TPM_ST</w:t>
            </w:r>
          </w:p>
        </w:tc>
        <w:tc>
          <w:tcPr>
            <w:tcW w:w="2016" w:type="dxa"/>
            <w:tcBorders>
              <w:top w:val="single" w:sz="12" w:space="0" w:color="000000"/>
              <w:left w:val="single" w:sz="8" w:space="0" w:color="auto"/>
              <w:bottom w:val="single" w:sz="4" w:space="0" w:color="auto"/>
              <w:right w:val="single" w:sz="8" w:space="0" w:color="auto"/>
            </w:tcBorders>
            <w:vAlign w:val="center"/>
            <w:hideMark/>
          </w:tcPr>
          <w:p w:rsidR="00C53E66" w:rsidRPr="00413B46" w:rsidRDefault="00C53E66" w:rsidP="00B8394F">
            <w:pPr>
              <w:pStyle w:val="TABLE-cell"/>
              <w:jc w:val="both"/>
            </w:pPr>
            <w:r w:rsidRPr="00413B46">
              <w:t>tag</w:t>
            </w:r>
          </w:p>
        </w:tc>
        <w:tc>
          <w:tcPr>
            <w:tcW w:w="4608" w:type="dxa"/>
            <w:tcBorders>
              <w:top w:val="single" w:sz="12" w:space="0" w:color="000000"/>
              <w:left w:val="single" w:sz="8" w:space="0" w:color="auto"/>
              <w:bottom w:val="single" w:sz="4" w:space="0" w:color="auto"/>
              <w:right w:val="single" w:sz="12" w:space="0" w:color="000000"/>
            </w:tcBorders>
            <w:vAlign w:val="center"/>
            <w:hideMark/>
          </w:tcPr>
          <w:p w:rsidR="00C53E66" w:rsidRPr="00413B46" w:rsidRDefault="00C53E66" w:rsidP="00B8394F">
            <w:pPr>
              <w:pStyle w:val="TABLE-cell"/>
              <w:jc w:val="both"/>
            </w:pPr>
            <w:r w:rsidRPr="00413B46">
              <w:t xml:space="preserve">see clause </w:t>
            </w:r>
            <w:r w:rsidRPr="00C42EAF">
              <w:fldChar w:fldCharType="begin"/>
            </w:r>
            <w:r w:rsidRPr="00413B46">
              <w:instrText xml:space="preserve"> REF _Ref329850920 \r \h  \* MERGEFORMAT </w:instrText>
            </w:r>
            <w:r w:rsidRPr="00C42EAF">
              <w:fldChar w:fldCharType="separate"/>
            </w:r>
            <w:r w:rsidR="00D51C42">
              <w:t>6</w:t>
            </w:r>
            <w:r w:rsidRPr="00C42EAF">
              <w:fldChar w:fldCharType="end"/>
            </w:r>
          </w:p>
        </w:tc>
      </w:tr>
      <w:tr w:rsidR="00C53E66" w:rsidRPr="00413B46" w:rsidTr="00B8394F">
        <w:trPr>
          <w:jc w:val="center"/>
        </w:trPr>
        <w:tc>
          <w:tcPr>
            <w:tcW w:w="2736" w:type="dxa"/>
            <w:tcBorders>
              <w:top w:val="single" w:sz="4" w:space="0" w:color="auto"/>
              <w:left w:val="single" w:sz="12" w:space="0" w:color="000000"/>
              <w:bottom w:val="single" w:sz="6" w:space="0" w:color="auto"/>
              <w:right w:val="single" w:sz="8" w:space="0" w:color="auto"/>
            </w:tcBorders>
            <w:vAlign w:val="center"/>
            <w:hideMark/>
          </w:tcPr>
          <w:p w:rsidR="00C53E66" w:rsidRPr="00413B46" w:rsidRDefault="00C53E66" w:rsidP="00B8394F">
            <w:pPr>
              <w:pStyle w:val="TABLE-cell"/>
              <w:jc w:val="both"/>
            </w:pPr>
            <w:r w:rsidRPr="00413B46">
              <w:t>UINT32</w:t>
            </w:r>
          </w:p>
        </w:tc>
        <w:tc>
          <w:tcPr>
            <w:tcW w:w="2016" w:type="dxa"/>
            <w:tcBorders>
              <w:top w:val="single" w:sz="4" w:space="0" w:color="auto"/>
              <w:left w:val="single" w:sz="8" w:space="0" w:color="auto"/>
              <w:bottom w:val="single" w:sz="6" w:space="0" w:color="auto"/>
              <w:right w:val="single" w:sz="8" w:space="0" w:color="auto"/>
            </w:tcBorders>
            <w:vAlign w:val="center"/>
            <w:hideMark/>
          </w:tcPr>
          <w:p w:rsidR="00C53E66" w:rsidRPr="00413B46" w:rsidRDefault="00C53E66" w:rsidP="00B8394F">
            <w:pPr>
              <w:pStyle w:val="TABLE-cell"/>
              <w:jc w:val="both"/>
            </w:pPr>
            <w:r w:rsidRPr="00413B46">
              <w:t>responseSize</w:t>
            </w:r>
          </w:p>
        </w:tc>
        <w:tc>
          <w:tcPr>
            <w:tcW w:w="4608" w:type="dxa"/>
            <w:tcBorders>
              <w:top w:val="single" w:sz="4" w:space="0" w:color="auto"/>
              <w:left w:val="single" w:sz="8" w:space="0" w:color="auto"/>
              <w:bottom w:val="single" w:sz="6" w:space="0" w:color="auto"/>
              <w:right w:val="single" w:sz="12" w:space="0" w:color="000000"/>
            </w:tcBorders>
            <w:vAlign w:val="center"/>
          </w:tcPr>
          <w:p w:rsidR="00C53E66" w:rsidRPr="00413B46" w:rsidRDefault="00C53E66" w:rsidP="00B8394F">
            <w:pPr>
              <w:pStyle w:val="TABLE-cell"/>
              <w:jc w:val="both"/>
            </w:pPr>
          </w:p>
        </w:tc>
      </w:tr>
      <w:tr w:rsidR="00C53E66" w:rsidRPr="00413B46" w:rsidTr="00B8394F">
        <w:trPr>
          <w:jc w:val="center"/>
        </w:trPr>
        <w:tc>
          <w:tcPr>
            <w:tcW w:w="2736" w:type="dxa"/>
            <w:tcBorders>
              <w:top w:val="single" w:sz="6" w:space="0" w:color="000000"/>
              <w:left w:val="single" w:sz="12" w:space="0" w:color="000000"/>
              <w:bottom w:val="single" w:sz="6" w:space="0" w:color="000000"/>
              <w:right w:val="single" w:sz="8" w:space="0" w:color="auto"/>
            </w:tcBorders>
            <w:vAlign w:val="center"/>
            <w:hideMark/>
          </w:tcPr>
          <w:p w:rsidR="00C53E66" w:rsidRPr="00413B46" w:rsidRDefault="00C53E66" w:rsidP="00B8394F">
            <w:pPr>
              <w:pStyle w:val="TABLE-cell"/>
              <w:jc w:val="both"/>
            </w:pPr>
            <w:r w:rsidRPr="00413B46">
              <w:t>TPM_RC</w:t>
            </w:r>
          </w:p>
        </w:tc>
        <w:tc>
          <w:tcPr>
            <w:tcW w:w="2016" w:type="dxa"/>
            <w:tcBorders>
              <w:top w:val="single" w:sz="6" w:space="0" w:color="000000"/>
              <w:left w:val="single" w:sz="8" w:space="0" w:color="auto"/>
              <w:bottom w:val="single" w:sz="6" w:space="0" w:color="000000"/>
              <w:right w:val="single" w:sz="8" w:space="0" w:color="auto"/>
            </w:tcBorders>
            <w:vAlign w:val="center"/>
            <w:hideMark/>
          </w:tcPr>
          <w:p w:rsidR="00C53E66" w:rsidRPr="00413B46" w:rsidRDefault="00C53E66" w:rsidP="00B8394F">
            <w:pPr>
              <w:pStyle w:val="TABLE-cell"/>
              <w:jc w:val="both"/>
            </w:pPr>
            <w:r w:rsidRPr="00413B46">
              <w:t>responseCode</w:t>
            </w:r>
          </w:p>
        </w:tc>
        <w:tc>
          <w:tcPr>
            <w:tcW w:w="4608" w:type="dxa"/>
            <w:tcBorders>
              <w:top w:val="single" w:sz="6" w:space="0" w:color="000000"/>
              <w:left w:val="single" w:sz="8" w:space="0" w:color="auto"/>
              <w:bottom w:val="single" w:sz="6" w:space="0" w:color="000000"/>
              <w:right w:val="single" w:sz="12" w:space="0" w:color="000000"/>
            </w:tcBorders>
            <w:vAlign w:val="center"/>
            <w:hideMark/>
          </w:tcPr>
          <w:p w:rsidR="00C53E66" w:rsidRPr="00413B46" w:rsidRDefault="00C53E66" w:rsidP="00B8394F">
            <w:pPr>
              <w:pStyle w:val="TABLE-cell"/>
              <w:jc w:val="both"/>
            </w:pPr>
            <w:r w:rsidRPr="00413B46">
              <w:t>TPM_RC_SUCCESS</w:t>
            </w:r>
          </w:p>
        </w:tc>
      </w:tr>
      <w:tr w:rsidR="00C53E66" w:rsidRPr="00413B46" w:rsidTr="00B8394F">
        <w:trPr>
          <w:jc w:val="center"/>
        </w:trPr>
        <w:tc>
          <w:tcPr>
            <w:tcW w:w="2736" w:type="dxa"/>
            <w:tcBorders>
              <w:top w:val="thinThickThinSmallGap" w:sz="12" w:space="0" w:color="auto"/>
              <w:left w:val="single" w:sz="12" w:space="0" w:color="000000"/>
              <w:bottom w:val="single" w:sz="12" w:space="0" w:color="auto"/>
              <w:right w:val="single" w:sz="8" w:space="0" w:color="auto"/>
            </w:tcBorders>
            <w:vAlign w:val="center"/>
          </w:tcPr>
          <w:p w:rsidR="00C53E66" w:rsidRPr="00413B46" w:rsidRDefault="00C53E66" w:rsidP="00B8394F">
            <w:pPr>
              <w:pStyle w:val="TABLE-cell"/>
              <w:jc w:val="both"/>
            </w:pPr>
            <w:r w:rsidRPr="00413B46">
              <w:t>TPM2B_DATA</w:t>
            </w:r>
          </w:p>
        </w:tc>
        <w:tc>
          <w:tcPr>
            <w:tcW w:w="2016" w:type="dxa"/>
            <w:tcBorders>
              <w:top w:val="thinThickThinSmallGap" w:sz="12" w:space="0" w:color="auto"/>
              <w:left w:val="single" w:sz="8" w:space="0" w:color="auto"/>
              <w:bottom w:val="single" w:sz="12" w:space="0" w:color="auto"/>
              <w:right w:val="single" w:sz="8" w:space="0" w:color="auto"/>
            </w:tcBorders>
            <w:vAlign w:val="center"/>
          </w:tcPr>
          <w:p w:rsidR="00C53E66" w:rsidRPr="00413B46" w:rsidRDefault="00C53E66" w:rsidP="00B8394F">
            <w:pPr>
              <w:pStyle w:val="TABLE-cell"/>
              <w:jc w:val="both"/>
            </w:pPr>
            <w:r w:rsidRPr="00413B46">
              <w:t>outputData</w:t>
            </w:r>
          </w:p>
        </w:tc>
        <w:tc>
          <w:tcPr>
            <w:tcW w:w="4608" w:type="dxa"/>
            <w:tcBorders>
              <w:top w:val="thinThickThinSmallGap" w:sz="12" w:space="0" w:color="auto"/>
              <w:left w:val="single" w:sz="8" w:space="0" w:color="auto"/>
              <w:bottom w:val="single" w:sz="12" w:space="0" w:color="auto"/>
              <w:right w:val="single" w:sz="12" w:space="0" w:color="000000"/>
            </w:tcBorders>
            <w:vAlign w:val="center"/>
          </w:tcPr>
          <w:p w:rsidR="00C53E66" w:rsidRPr="00413B46" w:rsidRDefault="00C53E66" w:rsidP="00B8394F">
            <w:pPr>
              <w:pStyle w:val="TABLE-cell"/>
              <w:jc w:val="both"/>
            </w:pPr>
            <w:r w:rsidRPr="00413B46">
              <w:t>dummy data</w:t>
            </w:r>
          </w:p>
        </w:tc>
      </w:tr>
    </w:tbl>
    <w:p w:rsidR="00C53E66" w:rsidRPr="00413B46" w:rsidRDefault="00C53E66" w:rsidP="00C53E66">
      <w:pPr>
        <w:pStyle w:val="Heading3Break"/>
      </w:pPr>
      <w:r w:rsidRPr="00413B46">
        <w:lastRenderedPageBreak/>
        <w:t>Detailed Actions</w:t>
      </w:r>
    </w:p>
    <w:p w:rsidR="001D6B40" w:rsidRPr="00413B46" w:rsidRDefault="00C53E66" w:rsidP="000267FA">
      <w:pPr>
        <w:pStyle w:val="CodeNameTag"/>
      </w:pPr>
      <w:r w:rsidRPr="00413B46">
        <w:t>[[Vendor_TCG_Test]]</w:t>
      </w:r>
    </w:p>
    <w:sectPr w:rsidR="001D6B40" w:rsidRPr="00413B46" w:rsidSect="00B8394F">
      <w:footerReference w:type="default" r:id="rId24"/>
      <w:headerReference w:type="first" r:id="rId25"/>
      <w:type w:val="oddPage"/>
      <w:pgSz w:w="12240" w:h="15840" w:code="1"/>
      <w:pgMar w:top="1152" w:right="1440" w:bottom="1152" w:left="1440" w:header="432"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64D" w:rsidRDefault="007A464D">
      <w:pPr>
        <w:spacing w:before="0" w:after="0" w:line="240" w:lineRule="auto"/>
      </w:pPr>
      <w:r>
        <w:separator/>
      </w:r>
    </w:p>
  </w:endnote>
  <w:endnote w:type="continuationSeparator" w:id="0">
    <w:p w:rsidR="007A464D" w:rsidRDefault="007A464D">
      <w:pPr>
        <w:spacing w:before="0" w:after="0" w:line="240" w:lineRule="auto"/>
      </w:pPr>
      <w:r>
        <w:continuationSeparator/>
      </w:r>
    </w:p>
  </w:endnote>
  <w:endnote w:type="continuationNotice" w:id="1">
    <w:p w:rsidR="007A464D" w:rsidRDefault="007A464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330" w:rsidRPr="00083D38" w:rsidRDefault="00780330" w:rsidP="00F00AC6">
    <w:pPr>
      <w:pStyle w:val="Footer"/>
    </w:pPr>
    <w:r w:rsidRPr="00083D38">
      <w:rPr>
        <w:rStyle w:val="PageNumber"/>
      </w:rPr>
      <w:t xml:space="preserve">Page </w:t>
    </w:r>
    <w:r w:rsidRPr="00083D38">
      <w:rPr>
        <w:rStyle w:val="PageNumber"/>
      </w:rPr>
      <w:fldChar w:fldCharType="begin"/>
    </w:r>
    <w:r w:rsidRPr="00083D38">
      <w:rPr>
        <w:rStyle w:val="PageNumber"/>
      </w:rPr>
      <w:instrText xml:space="preserve"> PAGE </w:instrText>
    </w:r>
    <w:r w:rsidRPr="00083D38">
      <w:rPr>
        <w:rStyle w:val="PageNumber"/>
      </w:rPr>
      <w:fldChar w:fldCharType="separate"/>
    </w:r>
    <w:r w:rsidR="00551468">
      <w:rPr>
        <w:rStyle w:val="PageNumber"/>
        <w:noProof/>
      </w:rPr>
      <w:t>ii</w:t>
    </w:r>
    <w:r w:rsidRPr="00083D38">
      <w:rPr>
        <w:rStyle w:val="PageNumber"/>
      </w:rPr>
      <w:fldChar w:fldCharType="end"/>
    </w:r>
    <w:r w:rsidRPr="00083D38">
      <w:tab/>
    </w:r>
    <w:r>
      <w:rPr>
        <w:bCs/>
        <w:noProof/>
        <w:lang w:val="en-US"/>
      </w:rPr>
      <w:fldChar w:fldCharType="begin"/>
    </w:r>
    <w:r>
      <w:rPr>
        <w:bCs/>
        <w:noProof/>
        <w:lang w:val="en-US"/>
      </w:rPr>
      <w:instrText xml:space="preserve"> STYLEREF  "Cover Confidential"  \* MERGEFORMAT </w:instrText>
    </w:r>
    <w:r>
      <w:rPr>
        <w:bCs/>
        <w:noProof/>
        <w:lang w:val="en-US"/>
      </w:rPr>
      <w:fldChar w:fldCharType="separate"/>
    </w:r>
    <w:r w:rsidR="00551468">
      <w:rPr>
        <w:bCs/>
        <w:noProof/>
        <w:lang w:val="en-US"/>
      </w:rPr>
      <w:t>TCG Confidential</w:t>
    </w:r>
    <w:r>
      <w:rPr>
        <w:bCs/>
        <w:noProof/>
        <w:lang w:val="en-US"/>
      </w:rPr>
      <w:fldChar w:fldCharType="end"/>
    </w:r>
    <w:r w:rsidRPr="00083D38">
      <w:tab/>
    </w:r>
    <w:r>
      <w:rPr>
        <w:bCs/>
        <w:noProof/>
        <w:lang w:val="en-US"/>
      </w:rPr>
      <w:fldChar w:fldCharType="begin"/>
    </w:r>
    <w:r>
      <w:rPr>
        <w:bCs/>
        <w:noProof/>
        <w:lang w:val="en-US"/>
      </w:rPr>
      <w:instrText xml:space="preserve"> STYLEREF  "Cover Family"  \* MERGEFORMAT </w:instrText>
    </w:r>
    <w:r>
      <w:rPr>
        <w:bCs/>
        <w:noProof/>
        <w:lang w:val="en-US"/>
      </w:rPr>
      <w:fldChar w:fldCharType="separate"/>
    </w:r>
    <w:r w:rsidR="00551468">
      <w:rPr>
        <w:bCs/>
        <w:noProof/>
        <w:lang w:val="en-US"/>
      </w:rPr>
      <w:t>Family “2.0”</w:t>
    </w:r>
    <w:r>
      <w:rPr>
        <w:bCs/>
        <w:noProof/>
        <w:lang w:val="en-US"/>
      </w:rPr>
      <w:fldChar w:fldCharType="end"/>
    </w:r>
  </w:p>
  <w:p w:rsidR="00780330" w:rsidRDefault="00780330" w:rsidP="00F00AC6">
    <w:pPr>
      <w:pStyle w:val="Footer"/>
    </w:pPr>
    <w:r>
      <w:rPr>
        <w:noProof/>
      </w:rPr>
      <w:fldChar w:fldCharType="begin"/>
    </w:r>
    <w:r>
      <w:rPr>
        <w:noProof/>
      </w:rPr>
      <w:instrText xml:space="preserve"> STYLEREF  "Cover Date"  \* MERGEFORMAT </w:instrText>
    </w:r>
    <w:r>
      <w:rPr>
        <w:noProof/>
      </w:rPr>
      <w:fldChar w:fldCharType="separate"/>
    </w:r>
    <w:r w:rsidR="00551468">
      <w:rPr>
        <w:noProof/>
      </w:rPr>
      <w:t>November 8, 2019</w:t>
    </w:r>
    <w:r>
      <w:rPr>
        <w:noProof/>
      </w:rPr>
      <w:fldChar w:fldCharType="end"/>
    </w:r>
    <w:r w:rsidRPr="00083D38">
      <w:tab/>
    </w:r>
    <w:r w:rsidRPr="00083D38">
      <w:rPr>
        <w:noProof/>
      </w:rPr>
      <w:fldChar w:fldCharType="begin"/>
    </w:r>
    <w:r w:rsidRPr="00083D38">
      <w:rPr>
        <w:noProof/>
      </w:rPr>
      <w:instrText xml:space="preserve"> STYLEREF  "Cover Copyright"  \* MERGEFORMAT </w:instrText>
    </w:r>
    <w:r w:rsidRPr="00083D38">
      <w:rPr>
        <w:noProof/>
      </w:rPr>
      <w:fldChar w:fldCharType="separate"/>
    </w:r>
    <w:r w:rsidR="00551468" w:rsidRPr="00551468">
      <w:rPr>
        <w:b/>
        <w:bCs/>
        <w:noProof/>
        <w:lang w:val="en-US"/>
      </w:rPr>
      <w:t>Copyright © TCG</w:t>
    </w:r>
    <w:r w:rsidR="00551468">
      <w:rPr>
        <w:noProof/>
      </w:rPr>
      <w:t xml:space="preserve"> 2006-2019</w:t>
    </w:r>
    <w:r w:rsidRPr="00083D38">
      <w:rPr>
        <w:noProof/>
      </w:rPr>
      <w:fldChar w:fldCharType="end"/>
    </w:r>
    <w:r w:rsidRPr="00083D38">
      <w:tab/>
    </w:r>
    <w:r>
      <w:rPr>
        <w:noProof/>
        <w:lang w:val="en-US"/>
      </w:rPr>
      <w:fldChar w:fldCharType="begin"/>
    </w:r>
    <w:r>
      <w:rPr>
        <w:noProof/>
        <w:lang w:val="en-US"/>
      </w:rPr>
      <w:instrText xml:space="preserve"> STYLEREF  "Cover Version"  \* MERGEFORMAT </w:instrText>
    </w:r>
    <w:r>
      <w:rPr>
        <w:noProof/>
        <w:lang w:val="en-US"/>
      </w:rPr>
      <w:fldChar w:fldCharType="separate"/>
    </w:r>
    <w:r w:rsidR="00551468">
      <w:rPr>
        <w:noProof/>
        <w:lang w:val="en-US"/>
      </w:rPr>
      <w:t>Level 00 Revision 01.59</w:t>
    </w:r>
    <w:r>
      <w:rPr>
        <w:noProof/>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330" w:rsidRPr="00E2582C" w:rsidRDefault="00780330" w:rsidP="00B8394F">
    <w:pPr>
      <w:pStyle w:val="Footer"/>
      <w:rPr>
        <w:kern w:val="22"/>
      </w:rPr>
    </w:pPr>
    <w:r>
      <w:rPr>
        <w:bCs/>
        <w:noProof/>
        <w:lang w:val="en-US"/>
      </w:rPr>
      <w:fldChar w:fldCharType="begin"/>
    </w:r>
    <w:r>
      <w:rPr>
        <w:bCs/>
        <w:noProof/>
        <w:lang w:val="en-US"/>
      </w:rPr>
      <w:instrText xml:space="preserve"> STYLEREF  "Cover Family" \* MERGEFORMAT </w:instrText>
    </w:r>
    <w:r>
      <w:rPr>
        <w:bCs/>
        <w:noProof/>
        <w:lang w:val="en-US"/>
      </w:rPr>
      <w:fldChar w:fldCharType="separate"/>
    </w:r>
    <w:r w:rsidRPr="00F00AC6">
      <w:rPr>
        <w:bCs/>
        <w:noProof/>
        <w:lang w:val="en-US"/>
      </w:rPr>
      <w:t>Family “2.0”</w:t>
    </w:r>
    <w:r>
      <w:rPr>
        <w:bCs/>
        <w:noProof/>
        <w:lang w:val="en-US"/>
      </w:rPr>
      <w:fldChar w:fldCharType="end"/>
    </w:r>
    <w:r w:rsidRPr="00E2582C">
      <w:tab/>
    </w:r>
    <w:r>
      <w:rPr>
        <w:bCs/>
        <w:noProof/>
        <w:lang w:val="en-US"/>
      </w:rPr>
      <w:fldChar w:fldCharType="begin"/>
    </w:r>
    <w:r>
      <w:rPr>
        <w:bCs/>
        <w:noProof/>
        <w:lang w:val="en-US"/>
      </w:rPr>
      <w:instrText xml:space="preserve"> STYLEREF  "Cover Confidential"  \* MERGEFORMAT </w:instrText>
    </w:r>
    <w:r>
      <w:rPr>
        <w:bCs/>
        <w:noProof/>
        <w:lang w:val="en-US"/>
      </w:rPr>
      <w:fldChar w:fldCharType="separate"/>
    </w:r>
    <w:r w:rsidRPr="00F00AC6">
      <w:rPr>
        <w:bCs/>
        <w:noProof/>
        <w:lang w:val="en-US"/>
      </w:rPr>
      <w:t>TCG</w:t>
    </w:r>
    <w:r>
      <w:rPr>
        <w:noProof/>
      </w:rPr>
      <w:t xml:space="preserve"> Confidential</w:t>
    </w:r>
    <w:r>
      <w:rPr>
        <w:noProof/>
      </w:rPr>
      <w:fldChar w:fldCharType="end"/>
    </w:r>
    <w:r w:rsidRPr="00E2582C">
      <w:rPr>
        <w:kern w:val="22"/>
      </w:rPr>
      <w:tab/>
      <w:t xml:space="preserve">Page </w:t>
    </w:r>
    <w:r w:rsidRPr="00E2582C">
      <w:rPr>
        <w:kern w:val="22"/>
      </w:rPr>
      <w:fldChar w:fldCharType="begin"/>
    </w:r>
    <w:r w:rsidRPr="00E2582C">
      <w:rPr>
        <w:kern w:val="22"/>
      </w:rPr>
      <w:instrText xml:space="preserve"> PAGE  \* roman </w:instrText>
    </w:r>
    <w:r w:rsidRPr="00E2582C">
      <w:rPr>
        <w:kern w:val="22"/>
      </w:rPr>
      <w:fldChar w:fldCharType="separate"/>
    </w:r>
    <w:r>
      <w:rPr>
        <w:noProof/>
        <w:kern w:val="22"/>
      </w:rPr>
      <w:t>i</w:t>
    </w:r>
    <w:r w:rsidRPr="00E2582C">
      <w:rPr>
        <w:kern w:val="22"/>
      </w:rPr>
      <w:fldChar w:fldCharType="end"/>
    </w:r>
  </w:p>
  <w:p w:rsidR="00780330" w:rsidRPr="00E2582C" w:rsidRDefault="00780330" w:rsidP="00B8394F">
    <w:pPr>
      <w:pStyle w:val="Footer"/>
    </w:pPr>
    <w:r>
      <w:rPr>
        <w:bCs/>
        <w:noProof/>
        <w:lang w:val="en-US"/>
      </w:rPr>
      <w:fldChar w:fldCharType="begin"/>
    </w:r>
    <w:r>
      <w:rPr>
        <w:bCs/>
        <w:noProof/>
        <w:lang w:val="en-US"/>
      </w:rPr>
      <w:instrText xml:space="preserve"> STYLEREF  "Cover Version"  \* MERGEFORMAT </w:instrText>
    </w:r>
    <w:r>
      <w:rPr>
        <w:bCs/>
        <w:noProof/>
        <w:lang w:val="en-US"/>
      </w:rPr>
      <w:fldChar w:fldCharType="separate"/>
    </w:r>
    <w:r w:rsidRPr="00F00AC6">
      <w:rPr>
        <w:bCs/>
        <w:noProof/>
        <w:lang w:val="en-US"/>
      </w:rPr>
      <w:t>Level 00 Revision 01.543</w:t>
    </w:r>
    <w:r>
      <w:rPr>
        <w:bCs/>
        <w:noProof/>
        <w:lang w:val="en-US"/>
      </w:rPr>
      <w:fldChar w:fldCharType="end"/>
    </w:r>
    <w:r w:rsidRPr="00E2582C">
      <w:rPr>
        <w:lang w:val="en-US"/>
      </w:rPr>
      <w:tab/>
    </w:r>
    <w:r>
      <w:rPr>
        <w:b/>
        <w:bCs/>
        <w:noProof/>
        <w:lang w:val="en-US"/>
      </w:rPr>
      <w:fldChar w:fldCharType="begin"/>
    </w:r>
    <w:r>
      <w:rPr>
        <w:b/>
        <w:bCs/>
        <w:noProof/>
        <w:lang w:val="en-US"/>
      </w:rPr>
      <w:instrText xml:space="preserve"> STYLEREF  "Cover Copyright"  \* MERGEFORMAT </w:instrText>
    </w:r>
    <w:r>
      <w:rPr>
        <w:b/>
        <w:bCs/>
        <w:noProof/>
        <w:lang w:val="en-US"/>
      </w:rPr>
      <w:fldChar w:fldCharType="separate"/>
    </w:r>
    <w:r w:rsidRPr="00F00AC6">
      <w:rPr>
        <w:b/>
        <w:bCs/>
        <w:noProof/>
        <w:lang w:val="en-US"/>
      </w:rPr>
      <w:t>Copyright © TCG 2006-2019</w:t>
    </w:r>
    <w:r>
      <w:rPr>
        <w:b/>
        <w:bCs/>
        <w:noProof/>
        <w:lang w:val="en-US"/>
      </w:rPr>
      <w:fldChar w:fldCharType="end"/>
    </w:r>
    <w:r w:rsidRPr="00E2582C">
      <w:rPr>
        <w:kern w:val="22"/>
      </w:rPr>
      <w:tab/>
    </w:r>
    <w:r>
      <w:rPr>
        <w:noProof/>
        <w:kern w:val="22"/>
      </w:rPr>
      <w:fldChar w:fldCharType="begin"/>
    </w:r>
    <w:r>
      <w:rPr>
        <w:noProof/>
        <w:kern w:val="22"/>
      </w:rPr>
      <w:instrText xml:space="preserve"> STYLEREF  "Cover Date"  \* MERGEFORMAT </w:instrText>
    </w:r>
    <w:r>
      <w:rPr>
        <w:noProof/>
        <w:kern w:val="22"/>
      </w:rPr>
      <w:fldChar w:fldCharType="separate"/>
    </w:r>
    <w:r w:rsidRPr="00F00AC6">
      <w:rPr>
        <w:noProof/>
        <w:kern w:val="22"/>
      </w:rPr>
      <w:t>February</w:t>
    </w:r>
    <w:r>
      <w:rPr>
        <w:noProof/>
      </w:rPr>
      <w:t xml:space="preserve"> March</w:t>
    </w:r>
    <w:r w:rsidRPr="00F00AC6">
      <w:rPr>
        <w:bCs/>
        <w:noProof/>
        <w:lang w:val="en-US"/>
      </w:rPr>
      <w:t xml:space="preserve"> 1921,</w:t>
    </w:r>
    <w:r>
      <w:rPr>
        <w:noProof/>
      </w:rPr>
      <w:t xml:space="preserve"> 2019</w:t>
    </w:r>
    <w:r>
      <w:rPr>
        <w:noProof/>
      </w:rPr>
      <w:fldChar w:fldCharType="end"/>
    </w:r>
    <w:bookmarkStart w:id="1" w:name="_Toc516199163"/>
    <w:bookmarkStart w:id="2" w:name="_Toc516290960"/>
    <w:bookmarkStart w:id="3" w:name="_Ref516912223"/>
    <w:bookmarkStart w:id="4" w:name="_Toc521220687"/>
    <w:bookmarkEnd w:id="1"/>
    <w:bookmarkEnd w:id="2"/>
    <w:bookmarkEnd w:id="3"/>
    <w:bookmarkEnd w:id="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330" w:rsidRPr="00083D38" w:rsidRDefault="00780330" w:rsidP="00B8394F">
    <w:pPr>
      <w:pStyle w:val="Footer"/>
    </w:pPr>
    <w:r w:rsidRPr="00083D38">
      <w:rPr>
        <w:rStyle w:val="PageNumber"/>
      </w:rPr>
      <w:t xml:space="preserve">Page </w:t>
    </w:r>
    <w:r w:rsidRPr="00083D38">
      <w:rPr>
        <w:rStyle w:val="PageNumber"/>
      </w:rPr>
      <w:fldChar w:fldCharType="begin"/>
    </w:r>
    <w:r w:rsidRPr="00083D38">
      <w:rPr>
        <w:rStyle w:val="PageNumber"/>
      </w:rPr>
      <w:instrText xml:space="preserve"> PAGE </w:instrText>
    </w:r>
    <w:r w:rsidRPr="00083D38">
      <w:rPr>
        <w:rStyle w:val="PageNumber"/>
      </w:rPr>
      <w:fldChar w:fldCharType="separate"/>
    </w:r>
    <w:r w:rsidR="00B37C98">
      <w:rPr>
        <w:rStyle w:val="PageNumber"/>
        <w:noProof/>
      </w:rPr>
      <w:t>106</w:t>
    </w:r>
    <w:r w:rsidRPr="00083D38">
      <w:rPr>
        <w:rStyle w:val="PageNumber"/>
      </w:rPr>
      <w:fldChar w:fldCharType="end"/>
    </w:r>
    <w:r w:rsidRPr="00083D38">
      <w:tab/>
    </w:r>
    <w:r>
      <w:rPr>
        <w:bCs/>
        <w:noProof/>
        <w:lang w:val="en-US"/>
      </w:rPr>
      <w:fldChar w:fldCharType="begin"/>
    </w:r>
    <w:r>
      <w:rPr>
        <w:bCs/>
        <w:noProof/>
        <w:lang w:val="en-US"/>
      </w:rPr>
      <w:instrText xml:space="preserve"> STYLEREF  "Cover Confidential"  \* MERGEFORMAT </w:instrText>
    </w:r>
    <w:r>
      <w:rPr>
        <w:bCs/>
        <w:noProof/>
        <w:lang w:val="en-US"/>
      </w:rPr>
      <w:fldChar w:fldCharType="separate"/>
    </w:r>
    <w:r w:rsidR="00B37C98">
      <w:rPr>
        <w:bCs/>
        <w:noProof/>
        <w:lang w:val="en-US"/>
      </w:rPr>
      <w:t>TCG Confidential</w:t>
    </w:r>
    <w:r>
      <w:rPr>
        <w:bCs/>
        <w:noProof/>
        <w:lang w:val="en-US"/>
      </w:rPr>
      <w:fldChar w:fldCharType="end"/>
    </w:r>
    <w:r w:rsidRPr="00083D38">
      <w:tab/>
    </w:r>
    <w:r>
      <w:rPr>
        <w:bCs/>
        <w:noProof/>
        <w:lang w:val="en-US"/>
      </w:rPr>
      <w:fldChar w:fldCharType="begin"/>
    </w:r>
    <w:r>
      <w:rPr>
        <w:bCs/>
        <w:noProof/>
        <w:lang w:val="en-US"/>
      </w:rPr>
      <w:instrText xml:space="preserve"> STYLEREF  "Cover Family"  \* MERGEFORMAT </w:instrText>
    </w:r>
    <w:r>
      <w:rPr>
        <w:bCs/>
        <w:noProof/>
        <w:lang w:val="en-US"/>
      </w:rPr>
      <w:fldChar w:fldCharType="separate"/>
    </w:r>
    <w:r w:rsidR="00B37C98">
      <w:rPr>
        <w:bCs/>
        <w:noProof/>
        <w:lang w:val="en-US"/>
      </w:rPr>
      <w:t>Family “2.0”</w:t>
    </w:r>
    <w:r>
      <w:rPr>
        <w:bCs/>
        <w:noProof/>
        <w:lang w:val="en-US"/>
      </w:rPr>
      <w:fldChar w:fldCharType="end"/>
    </w:r>
  </w:p>
  <w:p w:rsidR="00780330" w:rsidRPr="00083D38" w:rsidRDefault="00780330" w:rsidP="00B8394F">
    <w:pPr>
      <w:pStyle w:val="Footer"/>
    </w:pPr>
    <w:r>
      <w:rPr>
        <w:noProof/>
      </w:rPr>
      <w:fldChar w:fldCharType="begin"/>
    </w:r>
    <w:r>
      <w:rPr>
        <w:noProof/>
      </w:rPr>
      <w:instrText xml:space="preserve"> STYLEREF  "Cover Date"  \* MERGEFORMAT </w:instrText>
    </w:r>
    <w:r>
      <w:rPr>
        <w:noProof/>
      </w:rPr>
      <w:fldChar w:fldCharType="separate"/>
    </w:r>
    <w:r w:rsidR="00B37C98">
      <w:rPr>
        <w:noProof/>
      </w:rPr>
      <w:t>November 8, 2019</w:t>
    </w:r>
    <w:r>
      <w:rPr>
        <w:noProof/>
      </w:rPr>
      <w:fldChar w:fldCharType="end"/>
    </w:r>
    <w:r w:rsidRPr="00083D38">
      <w:tab/>
    </w:r>
    <w:r w:rsidRPr="00083D38">
      <w:rPr>
        <w:noProof/>
      </w:rPr>
      <w:fldChar w:fldCharType="begin"/>
    </w:r>
    <w:r w:rsidRPr="00083D38">
      <w:rPr>
        <w:noProof/>
      </w:rPr>
      <w:instrText xml:space="preserve"> STYLEREF  "Cover Copyright"  \* MERGEFORMAT </w:instrText>
    </w:r>
    <w:r w:rsidRPr="00083D38">
      <w:rPr>
        <w:noProof/>
      </w:rPr>
      <w:fldChar w:fldCharType="separate"/>
    </w:r>
    <w:r w:rsidR="00B37C98" w:rsidRPr="00B37C98">
      <w:rPr>
        <w:b/>
        <w:bCs/>
        <w:noProof/>
        <w:lang w:val="en-US"/>
      </w:rPr>
      <w:t>Copyright © TCG</w:t>
    </w:r>
    <w:r w:rsidR="00B37C98">
      <w:rPr>
        <w:noProof/>
      </w:rPr>
      <w:t xml:space="preserve"> 2006-2019</w:t>
    </w:r>
    <w:r w:rsidRPr="00083D38">
      <w:rPr>
        <w:noProof/>
      </w:rPr>
      <w:fldChar w:fldCharType="end"/>
    </w:r>
    <w:r w:rsidRPr="00083D38">
      <w:tab/>
    </w:r>
    <w:r>
      <w:rPr>
        <w:noProof/>
        <w:lang w:val="en-US"/>
      </w:rPr>
      <w:fldChar w:fldCharType="begin"/>
    </w:r>
    <w:r>
      <w:rPr>
        <w:noProof/>
        <w:lang w:val="en-US"/>
      </w:rPr>
      <w:instrText xml:space="preserve"> STYLEREF  "Cover Version"  \* MERGEFORMAT </w:instrText>
    </w:r>
    <w:r>
      <w:rPr>
        <w:noProof/>
        <w:lang w:val="en-US"/>
      </w:rPr>
      <w:fldChar w:fldCharType="separate"/>
    </w:r>
    <w:r w:rsidR="00B37C98">
      <w:rPr>
        <w:noProof/>
        <w:lang w:val="en-US"/>
      </w:rPr>
      <w:t>Level 00 Revision 01.59</w:t>
    </w:r>
    <w:r>
      <w:rPr>
        <w:noProof/>
        <w:lang w:val="en-US"/>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330" w:rsidRPr="00E2582C" w:rsidRDefault="00780330" w:rsidP="00B8394F">
    <w:pPr>
      <w:pStyle w:val="Footer"/>
      <w:rPr>
        <w:noProof/>
        <w:kern w:val="22"/>
      </w:rPr>
    </w:pPr>
    <w:r w:rsidRPr="00E2582C">
      <w:rPr>
        <w:noProof/>
        <w:kern w:val="22"/>
      </w:rPr>
      <w:fldChar w:fldCharType="begin"/>
    </w:r>
    <w:r w:rsidRPr="00E2582C">
      <w:rPr>
        <w:noProof/>
        <w:kern w:val="22"/>
      </w:rPr>
      <w:instrText xml:space="preserve"> STYLEREF  "Cover Family"  \* MERGEFORMAT </w:instrText>
    </w:r>
    <w:r w:rsidRPr="00E2582C">
      <w:rPr>
        <w:noProof/>
        <w:kern w:val="22"/>
      </w:rPr>
      <w:fldChar w:fldCharType="separate"/>
    </w:r>
    <w:r w:rsidR="0023085F" w:rsidRPr="0023085F">
      <w:rPr>
        <w:bCs/>
        <w:noProof/>
        <w:kern w:val="22"/>
        <w:lang w:val="en-US"/>
      </w:rPr>
      <w:t>Family “2.0”</w:t>
    </w:r>
    <w:r w:rsidRPr="00E2582C">
      <w:rPr>
        <w:noProof/>
        <w:kern w:val="22"/>
      </w:rPr>
      <w:fldChar w:fldCharType="end"/>
    </w:r>
    <w:r w:rsidRPr="00E2582C">
      <w:rPr>
        <w:noProof/>
        <w:kern w:val="22"/>
      </w:rPr>
      <w:tab/>
    </w:r>
    <w:r>
      <w:rPr>
        <w:bCs/>
        <w:noProof/>
        <w:lang w:val="en-US"/>
      </w:rPr>
      <w:fldChar w:fldCharType="begin"/>
    </w:r>
    <w:r>
      <w:rPr>
        <w:bCs/>
        <w:noProof/>
        <w:lang w:val="en-US"/>
      </w:rPr>
      <w:instrText xml:space="preserve"> STYLEREF  "Cover Confidential"  \* MERGEFORMAT </w:instrText>
    </w:r>
    <w:r>
      <w:rPr>
        <w:bCs/>
        <w:noProof/>
        <w:lang w:val="en-US"/>
      </w:rPr>
      <w:fldChar w:fldCharType="separate"/>
    </w:r>
    <w:r w:rsidR="0023085F">
      <w:rPr>
        <w:bCs/>
        <w:noProof/>
        <w:lang w:val="en-US"/>
      </w:rPr>
      <w:t>TCG Confidential</w:t>
    </w:r>
    <w:r>
      <w:rPr>
        <w:bCs/>
        <w:noProof/>
        <w:lang w:val="en-US"/>
      </w:rPr>
      <w:fldChar w:fldCharType="end"/>
    </w:r>
    <w:r w:rsidRPr="00E2582C">
      <w:rPr>
        <w:noProof/>
        <w:kern w:val="22"/>
      </w:rPr>
      <w:tab/>
      <w:t xml:space="preserve">Page </w:t>
    </w:r>
    <w:r w:rsidRPr="00E2582C">
      <w:rPr>
        <w:noProof/>
        <w:kern w:val="22"/>
      </w:rPr>
      <w:fldChar w:fldCharType="begin"/>
    </w:r>
    <w:r w:rsidRPr="00E2582C">
      <w:rPr>
        <w:noProof/>
        <w:kern w:val="22"/>
      </w:rPr>
      <w:instrText xml:space="preserve"> PAGE </w:instrText>
    </w:r>
    <w:r w:rsidRPr="00E2582C">
      <w:rPr>
        <w:noProof/>
        <w:kern w:val="22"/>
      </w:rPr>
      <w:fldChar w:fldCharType="separate"/>
    </w:r>
    <w:r w:rsidR="0023085F">
      <w:rPr>
        <w:noProof/>
        <w:kern w:val="22"/>
      </w:rPr>
      <w:t>iii</w:t>
    </w:r>
    <w:r w:rsidRPr="00E2582C">
      <w:rPr>
        <w:noProof/>
        <w:kern w:val="22"/>
      </w:rPr>
      <w:fldChar w:fldCharType="end"/>
    </w:r>
  </w:p>
  <w:p w:rsidR="00780330" w:rsidRPr="00E2582C" w:rsidRDefault="00780330" w:rsidP="00B8394F">
    <w:pPr>
      <w:pStyle w:val="Footer"/>
    </w:pPr>
    <w:r>
      <w:rPr>
        <w:bCs/>
        <w:noProof/>
        <w:lang w:val="en-US"/>
      </w:rPr>
      <w:fldChar w:fldCharType="begin"/>
    </w:r>
    <w:r>
      <w:rPr>
        <w:bCs/>
        <w:noProof/>
        <w:lang w:val="en-US"/>
      </w:rPr>
      <w:instrText xml:space="preserve"> STYLEREF  "Cover Version"  \* MERGEFORMAT </w:instrText>
    </w:r>
    <w:r>
      <w:rPr>
        <w:bCs/>
        <w:noProof/>
        <w:lang w:val="en-US"/>
      </w:rPr>
      <w:fldChar w:fldCharType="separate"/>
    </w:r>
    <w:r w:rsidR="0023085F">
      <w:rPr>
        <w:bCs/>
        <w:noProof/>
        <w:lang w:val="en-US"/>
      </w:rPr>
      <w:t>Level 00 Revision 01.59</w:t>
    </w:r>
    <w:r>
      <w:rPr>
        <w:bCs/>
        <w:noProof/>
        <w:lang w:val="en-US"/>
      </w:rPr>
      <w:fldChar w:fldCharType="end"/>
    </w:r>
    <w:r w:rsidRPr="00E2582C">
      <w:rPr>
        <w:kern w:val="22"/>
      </w:rPr>
      <w:tab/>
    </w:r>
    <w:r w:rsidRPr="00E2582C">
      <w:rPr>
        <w:noProof/>
      </w:rPr>
      <w:fldChar w:fldCharType="begin"/>
    </w:r>
    <w:r w:rsidRPr="00E2582C">
      <w:rPr>
        <w:noProof/>
      </w:rPr>
      <w:instrText xml:space="preserve"> STYLEREF  "Cover Copyright"  \* MERGEFORMAT </w:instrText>
    </w:r>
    <w:r w:rsidRPr="00E2582C">
      <w:rPr>
        <w:noProof/>
      </w:rPr>
      <w:fldChar w:fldCharType="separate"/>
    </w:r>
    <w:r w:rsidR="0023085F" w:rsidRPr="0023085F">
      <w:rPr>
        <w:b/>
        <w:bCs/>
        <w:noProof/>
        <w:lang w:val="en-US"/>
      </w:rPr>
      <w:t>Copyright © TCG</w:t>
    </w:r>
    <w:r w:rsidR="0023085F">
      <w:rPr>
        <w:noProof/>
      </w:rPr>
      <w:t xml:space="preserve"> 2006-2019</w:t>
    </w:r>
    <w:r w:rsidRPr="00E2582C">
      <w:rPr>
        <w:noProof/>
      </w:rPr>
      <w:fldChar w:fldCharType="end"/>
    </w:r>
    <w:r w:rsidRPr="00E2582C">
      <w:rPr>
        <w:kern w:val="22"/>
      </w:rPr>
      <w:tab/>
    </w:r>
    <w:r>
      <w:rPr>
        <w:noProof/>
        <w:kern w:val="22"/>
      </w:rPr>
      <w:fldChar w:fldCharType="begin"/>
    </w:r>
    <w:r>
      <w:rPr>
        <w:noProof/>
        <w:kern w:val="22"/>
      </w:rPr>
      <w:instrText xml:space="preserve"> STYLEREF  "Cover Date"  \* MERGEFORMAT </w:instrText>
    </w:r>
    <w:r>
      <w:rPr>
        <w:noProof/>
        <w:kern w:val="22"/>
      </w:rPr>
      <w:fldChar w:fldCharType="separate"/>
    </w:r>
    <w:r w:rsidR="0023085F">
      <w:rPr>
        <w:noProof/>
        <w:kern w:val="22"/>
      </w:rPr>
      <w:t>November</w:t>
    </w:r>
    <w:r w:rsidR="0023085F" w:rsidRPr="0023085F">
      <w:rPr>
        <w:noProof/>
      </w:rPr>
      <w:t xml:space="preserve"> 8, 2019</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330" w:rsidRPr="00E2582C" w:rsidRDefault="00780330" w:rsidP="00B8394F">
    <w:pPr>
      <w:pStyle w:val="Footer"/>
      <w:rPr>
        <w:kern w:val="22"/>
      </w:rPr>
    </w:pPr>
    <w:r>
      <w:rPr>
        <w:bCs/>
        <w:noProof/>
        <w:lang w:val="en-US"/>
      </w:rPr>
      <w:fldChar w:fldCharType="begin"/>
    </w:r>
    <w:r>
      <w:rPr>
        <w:bCs/>
        <w:noProof/>
        <w:lang w:val="en-US"/>
      </w:rPr>
      <w:instrText xml:space="preserve"> STYLEREF  "Cover Family"  \* MERGEFORMAT </w:instrText>
    </w:r>
    <w:r>
      <w:rPr>
        <w:bCs/>
        <w:noProof/>
        <w:lang w:val="en-US"/>
      </w:rPr>
      <w:fldChar w:fldCharType="separate"/>
    </w:r>
    <w:r w:rsidR="00B37C98">
      <w:rPr>
        <w:bCs/>
        <w:noProof/>
        <w:lang w:val="en-US"/>
      </w:rPr>
      <w:t>Family “2.0”</w:t>
    </w:r>
    <w:r>
      <w:rPr>
        <w:bCs/>
        <w:noProof/>
        <w:lang w:val="en-US"/>
      </w:rPr>
      <w:fldChar w:fldCharType="end"/>
    </w:r>
    <w:r w:rsidRPr="00E2582C">
      <w:tab/>
    </w:r>
    <w:r>
      <w:rPr>
        <w:noProof/>
      </w:rPr>
      <w:fldChar w:fldCharType="begin"/>
    </w:r>
    <w:r>
      <w:rPr>
        <w:noProof/>
      </w:rPr>
      <w:instrText xml:space="preserve"> STYLEREF  "Cover Confidential"  \* MERGEFORMAT </w:instrText>
    </w:r>
    <w:r>
      <w:rPr>
        <w:noProof/>
      </w:rPr>
      <w:fldChar w:fldCharType="separate"/>
    </w:r>
    <w:r w:rsidR="00B37C98">
      <w:rPr>
        <w:noProof/>
      </w:rPr>
      <w:t>TCG Confidential</w:t>
    </w:r>
    <w:r>
      <w:rPr>
        <w:noProof/>
      </w:rPr>
      <w:fldChar w:fldCharType="end"/>
    </w:r>
    <w:r w:rsidRPr="00E2582C">
      <w:rPr>
        <w:kern w:val="22"/>
      </w:rPr>
      <w:tab/>
      <w:t xml:space="preserve">Page </w:t>
    </w:r>
    <w:r w:rsidRPr="00E2582C">
      <w:rPr>
        <w:kern w:val="22"/>
      </w:rPr>
      <w:fldChar w:fldCharType="begin"/>
    </w:r>
    <w:r w:rsidRPr="00E2582C">
      <w:rPr>
        <w:kern w:val="22"/>
      </w:rPr>
      <w:instrText xml:space="preserve"> PAGE   </w:instrText>
    </w:r>
    <w:r w:rsidRPr="00E2582C">
      <w:rPr>
        <w:kern w:val="22"/>
      </w:rPr>
      <w:fldChar w:fldCharType="separate"/>
    </w:r>
    <w:r w:rsidR="00B37C98">
      <w:rPr>
        <w:noProof/>
        <w:kern w:val="22"/>
      </w:rPr>
      <w:t>107</w:t>
    </w:r>
    <w:r w:rsidRPr="00E2582C">
      <w:rPr>
        <w:kern w:val="22"/>
      </w:rPr>
      <w:fldChar w:fldCharType="end"/>
    </w:r>
  </w:p>
  <w:p w:rsidR="00780330" w:rsidRPr="00E2582C" w:rsidRDefault="00780330" w:rsidP="00B8394F">
    <w:pPr>
      <w:pStyle w:val="Footer"/>
    </w:pPr>
    <w:r>
      <w:rPr>
        <w:bCs/>
        <w:noProof/>
        <w:lang w:val="en-US"/>
      </w:rPr>
      <w:fldChar w:fldCharType="begin"/>
    </w:r>
    <w:r>
      <w:rPr>
        <w:bCs/>
        <w:noProof/>
        <w:lang w:val="en-US"/>
      </w:rPr>
      <w:instrText xml:space="preserve"> STYLEREF  "Cover Version"  \* MERGEFORMAT </w:instrText>
    </w:r>
    <w:r>
      <w:rPr>
        <w:bCs/>
        <w:noProof/>
        <w:lang w:val="en-US"/>
      </w:rPr>
      <w:fldChar w:fldCharType="separate"/>
    </w:r>
    <w:r w:rsidR="00B37C98">
      <w:rPr>
        <w:bCs/>
        <w:noProof/>
        <w:lang w:val="en-US"/>
      </w:rPr>
      <w:t>Level 00 Revision 01.59</w:t>
    </w:r>
    <w:r>
      <w:rPr>
        <w:bCs/>
        <w:noProof/>
        <w:lang w:val="en-US"/>
      </w:rPr>
      <w:fldChar w:fldCharType="end"/>
    </w:r>
    <w:r w:rsidRPr="00E2582C">
      <w:rPr>
        <w:kern w:val="22"/>
      </w:rPr>
      <w:tab/>
    </w:r>
    <w:r w:rsidRPr="00E2582C">
      <w:rPr>
        <w:noProof/>
      </w:rPr>
      <w:fldChar w:fldCharType="begin"/>
    </w:r>
    <w:r w:rsidRPr="00E2582C">
      <w:rPr>
        <w:noProof/>
      </w:rPr>
      <w:instrText xml:space="preserve"> STYLEREF  "Cover Copyright"  \* MERGEFORMAT </w:instrText>
    </w:r>
    <w:r w:rsidRPr="00E2582C">
      <w:rPr>
        <w:noProof/>
      </w:rPr>
      <w:fldChar w:fldCharType="separate"/>
    </w:r>
    <w:r w:rsidR="00B37C98" w:rsidRPr="00B37C98">
      <w:rPr>
        <w:b/>
        <w:bCs/>
        <w:noProof/>
        <w:lang w:val="en-US"/>
      </w:rPr>
      <w:t>Copyright © TCG</w:t>
    </w:r>
    <w:r w:rsidR="00B37C98">
      <w:rPr>
        <w:noProof/>
      </w:rPr>
      <w:t xml:space="preserve"> 2006-2019</w:t>
    </w:r>
    <w:r w:rsidRPr="00E2582C">
      <w:rPr>
        <w:noProof/>
      </w:rPr>
      <w:fldChar w:fldCharType="end"/>
    </w:r>
    <w:r w:rsidRPr="00E2582C">
      <w:rPr>
        <w:kern w:val="22"/>
      </w:rPr>
      <w:tab/>
    </w:r>
    <w:r>
      <w:rPr>
        <w:noProof/>
        <w:kern w:val="22"/>
      </w:rPr>
      <w:fldChar w:fldCharType="begin"/>
    </w:r>
    <w:r>
      <w:rPr>
        <w:noProof/>
        <w:kern w:val="22"/>
      </w:rPr>
      <w:instrText xml:space="preserve"> STYLEREF  "Cover Date"  \* MERGEFORMAT </w:instrText>
    </w:r>
    <w:r>
      <w:rPr>
        <w:noProof/>
        <w:kern w:val="22"/>
      </w:rPr>
      <w:fldChar w:fldCharType="separate"/>
    </w:r>
    <w:r w:rsidR="00B37C98">
      <w:rPr>
        <w:noProof/>
        <w:kern w:val="22"/>
      </w:rPr>
      <w:t>November 8,</w:t>
    </w:r>
    <w:r w:rsidR="00B37C98" w:rsidRPr="00B37C98">
      <w:rPr>
        <w:noProof/>
      </w:rPr>
      <w:t xml:space="preserve"> 2019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64D" w:rsidRDefault="007A464D">
      <w:pPr>
        <w:spacing w:before="0" w:after="0" w:line="240" w:lineRule="auto"/>
      </w:pPr>
      <w:r>
        <w:separator/>
      </w:r>
    </w:p>
  </w:footnote>
  <w:footnote w:type="continuationSeparator" w:id="0">
    <w:p w:rsidR="007A464D" w:rsidRDefault="007A464D">
      <w:pPr>
        <w:spacing w:before="0" w:after="0" w:line="240" w:lineRule="auto"/>
      </w:pPr>
      <w:r>
        <w:continuationSeparator/>
      </w:r>
    </w:p>
  </w:footnote>
  <w:footnote w:type="continuationNotice" w:id="1">
    <w:p w:rsidR="007A464D" w:rsidRDefault="007A464D">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330" w:rsidRPr="008054CE" w:rsidRDefault="007A464D" w:rsidP="00B8394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440129" o:spid="_x0000_s2056" type="#_x0000_t136" style="position:absolute;left:0;text-align:left;margin-left:0;margin-top:0;width:412.4pt;height:247.4pt;rotation:315;z-index:-25166131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780330">
      <w:rPr>
        <w:noProof/>
      </w:rPr>
      <w:fldChar w:fldCharType="begin"/>
    </w:r>
    <w:r w:rsidR="00780330">
      <w:rPr>
        <w:noProof/>
      </w:rPr>
      <w:instrText xml:space="preserve"> STYLEREF  "Cover Title"  \* MERGEFORMAT </w:instrText>
    </w:r>
    <w:r w:rsidR="00780330">
      <w:rPr>
        <w:noProof/>
      </w:rPr>
      <w:fldChar w:fldCharType="separate"/>
    </w:r>
    <w:r w:rsidR="00551468">
      <w:rPr>
        <w:noProof/>
      </w:rPr>
      <w:t>Trusted Platform Module Library</w:t>
    </w:r>
    <w:r w:rsidR="00780330">
      <w:rPr>
        <w:noProof/>
      </w:rPr>
      <w:fldChar w:fldCharType="end"/>
    </w:r>
    <w:r w:rsidR="00780330" w:rsidRPr="00F45234">
      <w:rPr>
        <w:noProof/>
      </w:rPr>
      <w:tab/>
    </w:r>
    <w:r w:rsidR="00780330" w:rsidRPr="00F45234">
      <w:rPr>
        <w:noProof/>
      </w:rPr>
      <w:tab/>
    </w:r>
    <w:r w:rsidR="00780330">
      <w:rPr>
        <w:bCs/>
        <w:noProof/>
      </w:rPr>
      <w:fldChar w:fldCharType="begin"/>
    </w:r>
    <w:r w:rsidR="00780330">
      <w:rPr>
        <w:bCs/>
        <w:noProof/>
      </w:rPr>
      <w:instrText xml:space="preserve"> STYLEREF  "Cover Subtitle"  \* MERGEFORMAT </w:instrText>
    </w:r>
    <w:r w:rsidR="00780330">
      <w:rPr>
        <w:bCs/>
        <w:noProof/>
      </w:rPr>
      <w:fldChar w:fldCharType="separate"/>
    </w:r>
    <w:r w:rsidR="00551468">
      <w:rPr>
        <w:bCs/>
        <w:noProof/>
      </w:rPr>
      <w:t>Part 3: Commands</w:t>
    </w:r>
    <w:r w:rsidR="00780330">
      <w:rPr>
        <w:bCs/>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330" w:rsidRPr="008A0821" w:rsidRDefault="007A464D" w:rsidP="00B8394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440130" o:spid="_x0000_s2057" type="#_x0000_t136" style="position:absolute;left:0;text-align:left;margin-left:0;margin-top:0;width:412.4pt;height:247.4pt;rotation:315;z-index:-2516602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780330">
      <w:rPr>
        <w:bCs/>
        <w:noProof/>
      </w:rPr>
      <w:fldChar w:fldCharType="begin"/>
    </w:r>
    <w:r w:rsidR="00780330">
      <w:rPr>
        <w:bCs/>
        <w:noProof/>
      </w:rPr>
      <w:instrText xml:space="preserve"> STYLEREF  "Cover Subtitle"  \* MERGEFORMAT </w:instrText>
    </w:r>
    <w:r w:rsidR="00780330">
      <w:rPr>
        <w:bCs/>
        <w:noProof/>
      </w:rPr>
      <w:fldChar w:fldCharType="separate"/>
    </w:r>
    <w:r w:rsidR="00780330" w:rsidRPr="00F00AC6">
      <w:rPr>
        <w:bCs/>
        <w:noProof/>
      </w:rPr>
      <w:t>Part 3: Commands</w:t>
    </w:r>
    <w:r w:rsidR="00780330">
      <w:rPr>
        <w:bCs/>
        <w:noProof/>
      </w:rPr>
      <w:fldChar w:fldCharType="end"/>
    </w:r>
    <w:r w:rsidR="00780330" w:rsidRPr="00F45234">
      <w:rPr>
        <w:noProof/>
      </w:rPr>
      <w:tab/>
    </w:r>
    <w:r w:rsidR="00780330" w:rsidRPr="00F45234">
      <w:rPr>
        <w:noProof/>
      </w:rPr>
      <w:tab/>
    </w:r>
    <w:r w:rsidR="00780330">
      <w:rPr>
        <w:noProof/>
      </w:rPr>
      <w:fldChar w:fldCharType="begin"/>
    </w:r>
    <w:r w:rsidR="00780330">
      <w:rPr>
        <w:noProof/>
      </w:rPr>
      <w:instrText xml:space="preserve"> STYLEREF  "Cover Title"  \* MERGEFORMAT </w:instrText>
    </w:r>
    <w:r w:rsidR="00780330">
      <w:rPr>
        <w:noProof/>
      </w:rPr>
      <w:fldChar w:fldCharType="separate"/>
    </w:r>
    <w:r w:rsidR="00780330">
      <w:rPr>
        <w:noProof/>
      </w:rPr>
      <w:t>Trusted Platform Module Library</w:t>
    </w:r>
    <w:r w:rsidR="00780330">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330" w:rsidRDefault="007A464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440128" o:spid="_x0000_s2055" type="#_x0000_t136" style="position:absolute;left:0;text-align:left;margin-left:0;margin-top:0;width:412.4pt;height:247.4pt;rotation:315;z-index:-25165926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330" w:rsidRPr="00083D38" w:rsidRDefault="007A464D" w:rsidP="00B8394F">
    <w:pPr>
      <w:tabs>
        <w:tab w:val="center" w:pos="4680"/>
        <w:tab w:val="right" w:pos="9360"/>
      </w:tabs>
      <w:jc w:val="left"/>
      <w:rPr>
        <w:rFonts w:ascii="Arial" w:hAnsi="Arial" w:cs="Arial"/>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685257" o:spid="_x0000_s2053" type="#_x0000_t136" style="position:absolute;margin-left:0;margin-top:0;width:412.4pt;height:247.4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780330" w:rsidRPr="00083D38">
      <w:rPr>
        <w:rFonts w:ascii="Arial" w:hAnsi="Arial" w:cs="Arial"/>
        <w:sz w:val="20"/>
        <w:szCs w:val="20"/>
      </w:rPr>
      <w:fldChar w:fldCharType="begin"/>
    </w:r>
    <w:r w:rsidR="00780330" w:rsidRPr="00083D38">
      <w:rPr>
        <w:rFonts w:ascii="Arial" w:hAnsi="Arial" w:cs="Arial"/>
        <w:sz w:val="20"/>
        <w:szCs w:val="20"/>
      </w:rPr>
      <w:instrText xml:space="preserve"> STYLEREF  "Cover Subtitle"  \* MERGEFORMAT </w:instrText>
    </w:r>
    <w:r w:rsidR="00780330" w:rsidRPr="00083D38">
      <w:rPr>
        <w:rFonts w:ascii="Arial" w:hAnsi="Arial" w:cs="Arial"/>
        <w:sz w:val="20"/>
        <w:szCs w:val="20"/>
      </w:rPr>
      <w:fldChar w:fldCharType="separate"/>
    </w:r>
    <w:r w:rsidR="00B37C98" w:rsidRPr="00B37C98">
      <w:rPr>
        <w:rFonts w:ascii="Arial" w:hAnsi="Arial"/>
        <w:noProof/>
        <w:sz w:val="20"/>
      </w:rPr>
      <w:t>Part 3: Commands</w:t>
    </w:r>
    <w:r w:rsidR="00780330" w:rsidRPr="00083D38">
      <w:rPr>
        <w:rFonts w:ascii="Arial" w:hAnsi="Arial" w:cs="Arial"/>
        <w:noProof/>
        <w:sz w:val="20"/>
        <w:szCs w:val="20"/>
      </w:rPr>
      <w:fldChar w:fldCharType="end"/>
    </w:r>
    <w:r w:rsidR="00780330" w:rsidRPr="00083D38">
      <w:rPr>
        <w:rFonts w:ascii="Arial" w:hAnsi="Arial" w:cs="Arial"/>
        <w:noProof/>
        <w:sz w:val="20"/>
        <w:szCs w:val="20"/>
      </w:rPr>
      <w:tab/>
    </w:r>
    <w:r w:rsidR="00780330" w:rsidRPr="00083D38">
      <w:rPr>
        <w:rFonts w:ascii="Arial" w:hAnsi="Arial" w:cs="Arial"/>
        <w:noProof/>
        <w:sz w:val="20"/>
        <w:szCs w:val="20"/>
      </w:rPr>
      <w:tab/>
    </w:r>
    <w:r w:rsidR="00780330" w:rsidRPr="00083D38">
      <w:rPr>
        <w:rFonts w:ascii="Arial" w:hAnsi="Arial" w:cs="Arial"/>
        <w:sz w:val="20"/>
        <w:szCs w:val="20"/>
      </w:rPr>
      <w:fldChar w:fldCharType="begin"/>
    </w:r>
    <w:r w:rsidR="00780330" w:rsidRPr="00083D38">
      <w:rPr>
        <w:rFonts w:ascii="Arial" w:hAnsi="Arial" w:cs="Arial"/>
        <w:sz w:val="20"/>
        <w:szCs w:val="20"/>
      </w:rPr>
      <w:instrText xml:space="preserve"> STYLEREF  "Cover Title"  \* MERGEFORMAT </w:instrText>
    </w:r>
    <w:r w:rsidR="00780330" w:rsidRPr="00083D38">
      <w:rPr>
        <w:rFonts w:ascii="Arial" w:hAnsi="Arial" w:cs="Arial"/>
        <w:sz w:val="20"/>
        <w:szCs w:val="20"/>
      </w:rPr>
      <w:fldChar w:fldCharType="separate"/>
    </w:r>
    <w:r w:rsidR="00B37C98" w:rsidRPr="00B37C98">
      <w:rPr>
        <w:rFonts w:ascii="Arial" w:hAnsi="Arial"/>
        <w:noProof/>
        <w:sz w:val="20"/>
      </w:rPr>
      <w:t>Trusted Platform Module Library</w:t>
    </w:r>
    <w:r w:rsidR="00780330" w:rsidRPr="00083D38">
      <w:rPr>
        <w:rFonts w:ascii="Arial" w:hAnsi="Arial" w:cs="Arial"/>
        <w:noProof/>
        <w:sz w:val="20"/>
        <w:szCs w:val="20"/>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330" w:rsidRPr="00083D38" w:rsidRDefault="00780330" w:rsidP="00B8394F">
    <w:pPr>
      <w:tabs>
        <w:tab w:val="center" w:pos="4680"/>
        <w:tab w:val="right" w:pos="9360"/>
      </w:tabs>
      <w:jc w:val="left"/>
      <w:rPr>
        <w:rFonts w:ascii="Arial" w:hAnsi="Arial" w:cs="Arial"/>
        <w:sz w:val="20"/>
        <w:szCs w:val="20"/>
      </w:rPr>
    </w:pPr>
    <w:r w:rsidRPr="00083D38">
      <w:rPr>
        <w:rFonts w:ascii="Arial" w:hAnsi="Arial" w:cs="Arial"/>
        <w:sz w:val="20"/>
        <w:szCs w:val="20"/>
      </w:rPr>
      <w:fldChar w:fldCharType="begin"/>
    </w:r>
    <w:r w:rsidRPr="00083D38">
      <w:rPr>
        <w:rFonts w:ascii="Arial" w:hAnsi="Arial" w:cs="Arial"/>
        <w:sz w:val="20"/>
        <w:szCs w:val="20"/>
      </w:rPr>
      <w:instrText xml:space="preserve"> STYLEREF  "Cover Title"  \* MERGEFORMAT </w:instrText>
    </w:r>
    <w:r w:rsidRPr="00083D38">
      <w:rPr>
        <w:rFonts w:ascii="Arial" w:hAnsi="Arial" w:cs="Arial"/>
        <w:sz w:val="20"/>
        <w:szCs w:val="20"/>
      </w:rPr>
      <w:fldChar w:fldCharType="separate"/>
    </w:r>
    <w:r w:rsidR="00B37C98" w:rsidRPr="00B37C98">
      <w:rPr>
        <w:rFonts w:ascii="Arial" w:hAnsi="Arial"/>
        <w:noProof/>
        <w:sz w:val="20"/>
      </w:rPr>
      <w:t>Trusted Platform Module Library</w:t>
    </w:r>
    <w:r w:rsidRPr="00083D38">
      <w:rPr>
        <w:rFonts w:ascii="Arial" w:hAnsi="Arial" w:cs="Arial"/>
        <w:noProof/>
        <w:sz w:val="20"/>
        <w:szCs w:val="20"/>
      </w:rPr>
      <w:fldChar w:fldCharType="end"/>
    </w:r>
    <w:r w:rsidR="007A464D">
      <w:rPr>
        <w:noProof/>
        <w:lang w:val="en-GB"/>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685258" o:spid="_x0000_s2054" type="#_x0000_t136" style="position:absolute;margin-left:0;margin-top:0;width:412.4pt;height:247.4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Pr="00083D38">
      <w:rPr>
        <w:rFonts w:ascii="Arial" w:hAnsi="Arial" w:cs="Arial"/>
        <w:noProof/>
        <w:sz w:val="20"/>
        <w:szCs w:val="20"/>
      </w:rPr>
      <w:tab/>
    </w:r>
    <w:r w:rsidRPr="00083D38">
      <w:rPr>
        <w:rFonts w:ascii="Arial" w:hAnsi="Arial" w:cs="Arial"/>
        <w:noProof/>
        <w:sz w:val="20"/>
        <w:szCs w:val="20"/>
      </w:rPr>
      <w:tab/>
    </w:r>
    <w:r w:rsidRPr="00083D38">
      <w:rPr>
        <w:rFonts w:ascii="Arial" w:hAnsi="Arial" w:cs="Arial"/>
        <w:sz w:val="20"/>
        <w:szCs w:val="20"/>
      </w:rPr>
      <w:fldChar w:fldCharType="begin"/>
    </w:r>
    <w:r w:rsidRPr="00083D38">
      <w:rPr>
        <w:rFonts w:ascii="Arial" w:hAnsi="Arial" w:cs="Arial"/>
        <w:sz w:val="20"/>
        <w:szCs w:val="20"/>
      </w:rPr>
      <w:instrText xml:space="preserve"> STYLEREF  "Cover Subtitle"  \* MERGEFORMAT </w:instrText>
    </w:r>
    <w:r w:rsidRPr="00083D38">
      <w:rPr>
        <w:rFonts w:ascii="Arial" w:hAnsi="Arial" w:cs="Arial"/>
        <w:sz w:val="20"/>
        <w:szCs w:val="20"/>
      </w:rPr>
      <w:fldChar w:fldCharType="separate"/>
    </w:r>
    <w:r w:rsidR="00B37C98" w:rsidRPr="00B37C98">
      <w:rPr>
        <w:rFonts w:ascii="Arial" w:hAnsi="Arial"/>
        <w:noProof/>
        <w:sz w:val="20"/>
      </w:rPr>
      <w:t>Part 3: Commands</w:t>
    </w:r>
    <w:r w:rsidRPr="00083D38">
      <w:rPr>
        <w:rFonts w:ascii="Arial" w:hAnsi="Arial" w:cs="Arial"/>
        <w:noProof/>
        <w:sz w:val="20"/>
        <w:szCs w:val="2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330" w:rsidRDefault="007A464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685256" o:spid="_x0000_s2052" type="#_x0000_t136" style="position:absolute;left:0;text-align:left;margin-left:0;margin-top:0;width:412.4pt;height:247.4pt;rotation:315;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330" w:rsidRDefault="007A464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685259" o:spid="_x0000_s2058" type="#_x0000_t136" style="position:absolute;left:0;text-align:left;margin-left:0;margin-top:0;width:412.4pt;height:247.4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78AB"/>
    <w:multiLevelType w:val="multilevel"/>
    <w:tmpl w:val="DE2CE366"/>
    <w:name w:val="Equ"/>
    <w:lvl w:ilvl="0">
      <w:start w:val="1"/>
      <w:numFmt w:val="decimal"/>
      <w:lvlText w:val="(%1)"/>
      <w:lvlJc w:val="left"/>
      <w:rPr>
        <w:rFonts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
    <w:nsid w:val="06477B27"/>
    <w:multiLevelType w:val="multilevel"/>
    <w:tmpl w:val="25DCE1A0"/>
    <w:lvl w:ilvl="0">
      <w:start w:val="1"/>
      <w:numFmt w:val="decimal"/>
      <w:pStyle w:val="Heading1"/>
      <w:lvlText w:val="%1"/>
      <w:lvlJc w:val="left"/>
      <w:pPr>
        <w:ind w:left="432" w:hanging="432"/>
      </w:pPr>
      <w:rPr>
        <w:rFonts w:ascii="Arial" w:hAnsi="Arial" w:hint="default"/>
        <w:b/>
        <w:i w:val="0"/>
        <w:spacing w:val="8"/>
        <w:w w:val="100"/>
        <w:kern w:val="20"/>
        <w:position w:val="0"/>
        <w:sz w:val="20"/>
      </w:rPr>
    </w:lvl>
    <w:lvl w:ilvl="1">
      <w:start w:val="1"/>
      <w:numFmt w:val="decimal"/>
      <w:pStyle w:val="Heading2"/>
      <w:lvlText w:val="%1.%2"/>
      <w:lvlJc w:val="left"/>
      <w:pPr>
        <w:ind w:left="648" w:hanging="648"/>
      </w:pPr>
      <w:rPr>
        <w:rFonts w:ascii="Arial" w:hAnsi="Arial" w:hint="default"/>
        <w:b/>
        <w:i w:val="0"/>
        <w:spacing w:val="8"/>
        <w:w w:val="100"/>
        <w:kern w:val="20"/>
        <w:position w:val="0"/>
        <w:sz w:val="20"/>
      </w:rPr>
    </w:lvl>
    <w:lvl w:ilvl="2">
      <w:start w:val="1"/>
      <w:numFmt w:val="decimal"/>
      <w:pStyle w:val="Heading3"/>
      <w:lvlText w:val="%1.%2.%3"/>
      <w:lvlJc w:val="left"/>
      <w:pPr>
        <w:ind w:left="864" w:hanging="864"/>
      </w:pPr>
      <w:rPr>
        <w:rFonts w:ascii="Arial" w:hAnsi="Arial" w:hint="default"/>
        <w:b/>
        <w:bCs w:val="0"/>
        <w:i w:val="0"/>
        <w:iCs w:val="0"/>
        <w:caps w:val="0"/>
        <w:smallCaps w:val="0"/>
        <w:strike w:val="0"/>
        <w:dstrike w:val="0"/>
        <w:outline w:val="0"/>
        <w:shadow w:val="0"/>
        <w:emboss w:val="0"/>
        <w:imprint w:val="0"/>
        <w:noProof w:val="0"/>
        <w:vanish w:val="0"/>
        <w:spacing w:val="8"/>
        <w:w w:val="100"/>
        <w:kern w:val="2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080" w:hanging="1080"/>
      </w:pPr>
      <w:rPr>
        <w:rFonts w:ascii="Arial" w:hAnsi="Arial" w:hint="default"/>
        <w:b/>
        <w:i w:val="0"/>
        <w:spacing w:val="8"/>
        <w:w w:val="100"/>
        <w:kern w:val="20"/>
        <w:position w:val="0"/>
        <w:sz w:val="20"/>
      </w:rPr>
    </w:lvl>
    <w:lvl w:ilvl="4">
      <w:start w:val="1"/>
      <w:numFmt w:val="decimal"/>
      <w:pStyle w:val="Heading5"/>
      <w:lvlText w:val="%1.%2.%3.%4.%5"/>
      <w:lvlJc w:val="left"/>
      <w:pPr>
        <w:ind w:left="1296" w:hanging="1296"/>
      </w:pPr>
      <w:rPr>
        <w:rFonts w:ascii="Arial" w:hAnsi="Arial" w:hint="default"/>
        <w:b/>
        <w:i w:val="0"/>
        <w:spacing w:val="8"/>
        <w:w w:val="100"/>
        <w:kern w:val="20"/>
        <w:position w:val="0"/>
        <w:sz w:val="2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0CBF2585"/>
    <w:multiLevelType w:val="multilevel"/>
    <w:tmpl w:val="1C122A82"/>
    <w:lvl w:ilvl="0">
      <w:start w:val="2"/>
      <w:numFmt w:val="decimal"/>
      <w:lvlText w:val="%1"/>
      <w:lvlJc w:val="left"/>
      <w:pPr>
        <w:ind w:left="675" w:hanging="675"/>
      </w:pPr>
      <w:rPr>
        <w:rFonts w:hint="default"/>
      </w:rPr>
    </w:lvl>
    <w:lvl w:ilvl="1">
      <w:start w:val="2"/>
      <w:numFmt w:val="decimal"/>
      <w:lvlText w:val="%1.%2"/>
      <w:lvlJc w:val="left"/>
      <w:pPr>
        <w:ind w:left="1037" w:hanging="720"/>
      </w:pPr>
      <w:rPr>
        <w:rFonts w:hint="default"/>
      </w:rPr>
    </w:lvl>
    <w:lvl w:ilvl="2">
      <w:start w:val="1"/>
      <w:numFmt w:val="decimal"/>
      <w:lvlText w:val="%1.%2.%3"/>
      <w:lvlJc w:val="left"/>
      <w:pPr>
        <w:ind w:left="1354" w:hanging="720"/>
      </w:pPr>
      <w:rPr>
        <w:rFonts w:hint="default"/>
      </w:rPr>
    </w:lvl>
    <w:lvl w:ilvl="3">
      <w:start w:val="1"/>
      <w:numFmt w:val="decimal"/>
      <w:lvlText w:val="%1.%2.%3.%4"/>
      <w:lvlJc w:val="left"/>
      <w:pPr>
        <w:ind w:left="2031" w:hanging="1080"/>
      </w:pPr>
      <w:rPr>
        <w:rFonts w:hint="default"/>
      </w:rPr>
    </w:lvl>
    <w:lvl w:ilvl="4">
      <w:start w:val="1"/>
      <w:numFmt w:val="decimal"/>
      <w:lvlText w:val="%1.%2.%3.%4.%5"/>
      <w:lvlJc w:val="left"/>
      <w:pPr>
        <w:ind w:left="2708" w:hanging="1440"/>
      </w:pPr>
      <w:rPr>
        <w:rFonts w:hint="default"/>
      </w:rPr>
    </w:lvl>
    <w:lvl w:ilvl="5">
      <w:start w:val="1"/>
      <w:numFmt w:val="decimal"/>
      <w:lvlText w:val="%1.%2.%3.%4.%5.%6"/>
      <w:lvlJc w:val="left"/>
      <w:pPr>
        <w:ind w:left="3025" w:hanging="1440"/>
      </w:pPr>
      <w:rPr>
        <w:rFonts w:hint="default"/>
      </w:rPr>
    </w:lvl>
    <w:lvl w:ilvl="6">
      <w:start w:val="1"/>
      <w:numFmt w:val="decimal"/>
      <w:lvlText w:val="%1.%2.%3.%4.%5.%6.%7"/>
      <w:lvlJc w:val="left"/>
      <w:pPr>
        <w:ind w:left="3702" w:hanging="1800"/>
      </w:pPr>
      <w:rPr>
        <w:rFonts w:hint="default"/>
      </w:rPr>
    </w:lvl>
    <w:lvl w:ilvl="7">
      <w:start w:val="1"/>
      <w:numFmt w:val="decimal"/>
      <w:lvlText w:val="%1.%2.%3.%4.%5.%6.%7.%8"/>
      <w:lvlJc w:val="left"/>
      <w:pPr>
        <w:ind w:left="4379" w:hanging="2160"/>
      </w:pPr>
      <w:rPr>
        <w:rFonts w:hint="default"/>
      </w:rPr>
    </w:lvl>
    <w:lvl w:ilvl="8">
      <w:start w:val="1"/>
      <w:numFmt w:val="decimal"/>
      <w:lvlText w:val="%1.%2.%3.%4.%5.%6.%7.%8.%9"/>
      <w:lvlJc w:val="left"/>
      <w:pPr>
        <w:ind w:left="4696" w:hanging="2160"/>
      </w:pPr>
      <w:rPr>
        <w:rFonts w:hint="default"/>
      </w:rPr>
    </w:lvl>
  </w:abstractNum>
  <w:abstractNum w:abstractNumId="3">
    <w:nsid w:val="23967972"/>
    <w:multiLevelType w:val="multilevel"/>
    <w:tmpl w:val="9932BF18"/>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31D9062C"/>
    <w:multiLevelType w:val="hybridMultilevel"/>
    <w:tmpl w:val="C00898DA"/>
    <w:lvl w:ilvl="0" w:tplc="6EE6E3F4">
      <w:start w:val="1"/>
      <w:numFmt w:val="decimal"/>
      <w:lvlText w:val="%1)"/>
      <w:lvlJc w:val="left"/>
      <w:pPr>
        <w:ind w:left="720" w:hanging="360"/>
      </w:pPr>
      <w:rPr>
        <w:rFonts w:ascii="Arial" w:hAnsi="Arial" w:cs="Arial" w:hint="default"/>
        <w:i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384484"/>
    <w:multiLevelType w:val="hybridMultilevel"/>
    <w:tmpl w:val="E67847C8"/>
    <w:lvl w:ilvl="0" w:tplc="163C5722">
      <w:start w:val="1"/>
      <w:numFmt w:val="decimal"/>
      <w:pStyle w:val="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3B50E9"/>
    <w:multiLevelType w:val="hybridMultilevel"/>
    <w:tmpl w:val="2F368A9E"/>
    <w:lvl w:ilvl="0" w:tplc="5DA88B66">
      <w:start w:val="1"/>
      <w:numFmt w:val="bullet"/>
      <w:pStyle w:val="List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
    <w:nsid w:val="52280B36"/>
    <w:multiLevelType w:val="multilevel"/>
    <w:tmpl w:val="90082458"/>
    <w:lvl w:ilvl="0">
      <w:start w:val="1"/>
      <w:numFmt w:val="upperLetter"/>
      <w:pStyle w:val="ANNEXtitle"/>
      <w:suff w:val="nothing"/>
      <w:lvlText w:val="Annex %1"/>
      <w:lvlJc w:val="left"/>
      <w:pPr>
        <w:ind w:left="0" w:firstLine="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8">
    <w:nsid w:val="5A955121"/>
    <w:multiLevelType w:val="multilevel"/>
    <w:tmpl w:val="090462D6"/>
    <w:lvl w:ilvl="0">
      <w:start w:val="1"/>
      <w:numFmt w:val="lowerLetter"/>
      <w:pStyle w:val="ListNumber"/>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Number2"/>
      <w:lvlText w:val="%2)"/>
      <w:lvlJc w:val="left"/>
      <w:pPr>
        <w:ind w:left="720" w:hanging="360"/>
      </w:pPr>
      <w:rPr>
        <w:rFonts w:hint="default"/>
        <w:i w:val="0"/>
      </w:rPr>
    </w:lvl>
    <w:lvl w:ilvl="2">
      <w:start w:val="1"/>
      <w:numFmt w:val="lowerRoman"/>
      <w:pStyle w:val="ListNumber3"/>
      <w:lvlText w:val="%3)"/>
      <w:lvlJc w:val="left"/>
      <w:pPr>
        <w:ind w:left="1080" w:hanging="360"/>
      </w:pPr>
      <w:rPr>
        <w:rFonts w:hint="default"/>
      </w:rPr>
    </w:lvl>
    <w:lvl w:ilvl="3">
      <w:start w:val="1"/>
      <w:numFmt w:val="lowerLetter"/>
      <w:pStyle w:val="ListNumber4"/>
      <w:lvlText w:val="(%4)"/>
      <w:lvlJc w:val="left"/>
      <w:pPr>
        <w:ind w:left="1440" w:hanging="360"/>
      </w:pPr>
      <w:rPr>
        <w:rFonts w:hint="default"/>
      </w:rPr>
    </w:lvl>
    <w:lvl w:ilvl="4">
      <w:start w:val="1"/>
      <w:numFmt w:val="decimal"/>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71A93596"/>
    <w:multiLevelType w:val="multilevel"/>
    <w:tmpl w:val="EAA4162A"/>
    <w:lvl w:ilvl="0">
      <w:start w:val="1"/>
      <w:numFmt w:val="decimal"/>
      <w:pStyle w:val="1"/>
      <w:lvlText w:val="%1"/>
      <w:lvlJc w:val="left"/>
      <w:rPr>
        <w:rFonts w:hint="default"/>
      </w:rPr>
    </w:lvl>
    <w:lvl w:ilvl="1">
      <w:start w:val="1"/>
      <w:numFmt w:val="decimal"/>
      <w:pStyle w:val="2"/>
      <w:lvlText w:val="%1.%2"/>
      <w:legacy w:legacy="1" w:legacySpace="170" w:legacyIndent="0"/>
      <w:lvlJc w:val="left"/>
      <w:rPr>
        <w:rFonts w:hint="default"/>
      </w:rPr>
    </w:lvl>
    <w:lvl w:ilvl="2">
      <w:start w:val="1"/>
      <w:numFmt w:val="decimal"/>
      <w:pStyle w:val="3"/>
      <w:lvlText w:val="%1.%2.%3"/>
      <w:legacy w:legacy="1" w:legacySpace="144" w:legacyIndent="0"/>
      <w:lvlJc w:val="left"/>
      <w:rPr>
        <w:rFonts w:hint="default"/>
        <w:i w:val="0"/>
      </w:rPr>
    </w:lvl>
    <w:lvl w:ilvl="3">
      <w:start w:val="1"/>
      <w:numFmt w:val="decimal"/>
      <w:lvlText w:val="%1.%2.%3.%4"/>
      <w:legacy w:legacy="1" w:legacySpace="144" w:legacyIndent="0"/>
      <w:lvlJc w:val="left"/>
      <w:rPr>
        <w:rFonts w:hint="default"/>
      </w:rPr>
    </w:lvl>
    <w:lvl w:ilvl="4">
      <w:start w:val="1"/>
      <w:numFmt w:val="decimal"/>
      <w:lvlText w:val="%1.%2.%3.%4.%5"/>
      <w:legacy w:legacy="1" w:legacySpace="144" w:legacyIndent="0"/>
      <w:lvlJc w:val="left"/>
      <w:rPr>
        <w:rFonts w:hint="default"/>
      </w:rPr>
    </w:lvl>
    <w:lvl w:ilvl="5">
      <w:start w:val="1"/>
      <w:numFmt w:val="decimal"/>
      <w:lvlText w:val="%1.%2.%3.%4.%5.%6"/>
      <w:legacy w:legacy="1" w:legacySpace="144" w:legacyIndent="0"/>
      <w:lvlJc w:val="left"/>
      <w:rPr>
        <w:rFonts w:hint="default"/>
      </w:rPr>
    </w:lvl>
    <w:lvl w:ilvl="6">
      <w:start w:val="1"/>
      <w:numFmt w:val="decimal"/>
      <w:lvlText w:val="%1.%2.%3.%4.%5.%6.%7"/>
      <w:legacy w:legacy="1" w:legacySpace="144" w:legacyIndent="0"/>
      <w:lvlJc w:val="left"/>
      <w:rPr>
        <w:rFonts w:hint="default"/>
      </w:rPr>
    </w:lvl>
    <w:lvl w:ilvl="7">
      <w:start w:val="1"/>
      <w:numFmt w:val="decimal"/>
      <w:lvlText w:val="%1.%2.%3.%4.%5.%6.%7.%8"/>
      <w:legacy w:legacy="1" w:legacySpace="144" w:legacyIndent="0"/>
      <w:lvlJc w:val="left"/>
      <w:rPr>
        <w:rFonts w:hint="default"/>
      </w:rPr>
    </w:lvl>
    <w:lvl w:ilvl="8">
      <w:start w:val="1"/>
      <w:numFmt w:val="decimal"/>
      <w:lvlText w:val="%1.%2.%3.%4.%5.%6.%7.%8.%9"/>
      <w:legacy w:legacy="1" w:legacySpace="144" w:legacyIndent="0"/>
      <w:lvlJc w:val="left"/>
      <w:rPr>
        <w:rFonts w:hint="default"/>
      </w:rPr>
    </w:lvl>
  </w:abstractNum>
  <w:abstractNum w:abstractNumId="10">
    <w:nsid w:val="7E402823"/>
    <w:multiLevelType w:val="hybridMultilevel"/>
    <w:tmpl w:val="54A805C6"/>
    <w:lvl w:ilvl="0" w:tplc="C096E026">
      <w:start w:val="1"/>
      <w:numFmt w:val="decimal"/>
      <w:pStyle w:val="ListNumbered"/>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
  </w:num>
  <w:num w:numId="4">
    <w:abstractNumId w:val="7"/>
  </w:num>
  <w:num w:numId="5">
    <w:abstractNumId w:val="0"/>
  </w:num>
  <w:num w:numId="6">
    <w:abstractNumId w:val="4"/>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num>
  <w:num w:numId="21">
    <w:abstractNumId w:val="10"/>
    <w:lvlOverride w:ilvl="0">
      <w:startOverride w:val="1"/>
    </w:lvlOverride>
  </w:num>
  <w:num w:numId="22">
    <w:abstractNumId w:val="9"/>
  </w:num>
  <w:num w:numId="23">
    <w:abstractNumId w:val="3"/>
  </w:num>
  <w:num w:numId="24">
    <w:abstractNumId w:val="2"/>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neth Goldman">
    <w15:presenceInfo w15:providerId="AD" w15:userId="S::kgoldman@us.ibm.com::2c024fe3-becd-4dd3-840f-717398001e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hideSpellingErrors/>
  <w:proofState w:grammar="clean"/>
  <w:trackRevisions/>
  <w:doNotTrackFormatting/>
  <w:defaultTabStop w:val="720"/>
  <w:hyphenationZone w:val="425"/>
  <w:evenAndOddHeaders/>
  <w:characterSpacingControl w:val="doNotCompress"/>
  <w:hdrShapeDefaults>
    <o:shapedefaults v:ext="edit" spidmax="2059"/>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E66"/>
    <w:rsid w:val="000043F1"/>
    <w:rsid w:val="00005090"/>
    <w:rsid w:val="00015772"/>
    <w:rsid w:val="00016F16"/>
    <w:rsid w:val="00021E49"/>
    <w:rsid w:val="00024AD0"/>
    <w:rsid w:val="000267FA"/>
    <w:rsid w:val="00035A4A"/>
    <w:rsid w:val="00040553"/>
    <w:rsid w:val="000432E7"/>
    <w:rsid w:val="00046E6E"/>
    <w:rsid w:val="000470F3"/>
    <w:rsid w:val="000528D2"/>
    <w:rsid w:val="00055882"/>
    <w:rsid w:val="00055A23"/>
    <w:rsid w:val="000649D9"/>
    <w:rsid w:val="000650F3"/>
    <w:rsid w:val="00072220"/>
    <w:rsid w:val="00077409"/>
    <w:rsid w:val="000835A9"/>
    <w:rsid w:val="00083D38"/>
    <w:rsid w:val="00092F6A"/>
    <w:rsid w:val="000A2B5B"/>
    <w:rsid w:val="000A65AB"/>
    <w:rsid w:val="000B0197"/>
    <w:rsid w:val="000B207F"/>
    <w:rsid w:val="000B24D3"/>
    <w:rsid w:val="000B4AA1"/>
    <w:rsid w:val="000B656E"/>
    <w:rsid w:val="000B6C51"/>
    <w:rsid w:val="000C114C"/>
    <w:rsid w:val="000C12F1"/>
    <w:rsid w:val="000C5D56"/>
    <w:rsid w:val="000D3872"/>
    <w:rsid w:val="000D6068"/>
    <w:rsid w:val="000F66F1"/>
    <w:rsid w:val="00100E14"/>
    <w:rsid w:val="00102814"/>
    <w:rsid w:val="00103127"/>
    <w:rsid w:val="00106936"/>
    <w:rsid w:val="00110BB0"/>
    <w:rsid w:val="0012091F"/>
    <w:rsid w:val="00122E54"/>
    <w:rsid w:val="00123E8B"/>
    <w:rsid w:val="0013127F"/>
    <w:rsid w:val="00134DCD"/>
    <w:rsid w:val="00137A4B"/>
    <w:rsid w:val="00140A75"/>
    <w:rsid w:val="00143C81"/>
    <w:rsid w:val="0014734C"/>
    <w:rsid w:val="00147EC5"/>
    <w:rsid w:val="00166DB5"/>
    <w:rsid w:val="00174F12"/>
    <w:rsid w:val="001771FA"/>
    <w:rsid w:val="001842FF"/>
    <w:rsid w:val="00193C79"/>
    <w:rsid w:val="00194BFE"/>
    <w:rsid w:val="00195DC4"/>
    <w:rsid w:val="00196884"/>
    <w:rsid w:val="001A189A"/>
    <w:rsid w:val="001A661D"/>
    <w:rsid w:val="001B2D38"/>
    <w:rsid w:val="001D3230"/>
    <w:rsid w:val="001D6B40"/>
    <w:rsid w:val="001E089C"/>
    <w:rsid w:val="001E14FA"/>
    <w:rsid w:val="001E25BC"/>
    <w:rsid w:val="001F21BF"/>
    <w:rsid w:val="001F3431"/>
    <w:rsid w:val="001F6044"/>
    <w:rsid w:val="00201E3C"/>
    <w:rsid w:val="0020343C"/>
    <w:rsid w:val="00204DBF"/>
    <w:rsid w:val="00215BDA"/>
    <w:rsid w:val="00215CB3"/>
    <w:rsid w:val="00222210"/>
    <w:rsid w:val="0022498A"/>
    <w:rsid w:val="00227947"/>
    <w:rsid w:val="0023085F"/>
    <w:rsid w:val="002312A1"/>
    <w:rsid w:val="002372AB"/>
    <w:rsid w:val="0024362D"/>
    <w:rsid w:val="002554A5"/>
    <w:rsid w:val="00271D6E"/>
    <w:rsid w:val="0027260E"/>
    <w:rsid w:val="0027625C"/>
    <w:rsid w:val="00281829"/>
    <w:rsid w:val="002873F6"/>
    <w:rsid w:val="00297B7C"/>
    <w:rsid w:val="002B4990"/>
    <w:rsid w:val="002B7B72"/>
    <w:rsid w:val="002C5592"/>
    <w:rsid w:val="002E3AA8"/>
    <w:rsid w:val="002E65E7"/>
    <w:rsid w:val="002F1756"/>
    <w:rsid w:val="002F1A66"/>
    <w:rsid w:val="002F1C64"/>
    <w:rsid w:val="002F29C2"/>
    <w:rsid w:val="002F6330"/>
    <w:rsid w:val="003121FB"/>
    <w:rsid w:val="0031584E"/>
    <w:rsid w:val="00320BAB"/>
    <w:rsid w:val="003262DE"/>
    <w:rsid w:val="00326344"/>
    <w:rsid w:val="00330A76"/>
    <w:rsid w:val="00332557"/>
    <w:rsid w:val="003348FA"/>
    <w:rsid w:val="003377B7"/>
    <w:rsid w:val="00342889"/>
    <w:rsid w:val="00351D11"/>
    <w:rsid w:val="00354DD7"/>
    <w:rsid w:val="003577AF"/>
    <w:rsid w:val="00361E4B"/>
    <w:rsid w:val="00364726"/>
    <w:rsid w:val="0038192E"/>
    <w:rsid w:val="00382946"/>
    <w:rsid w:val="0038370B"/>
    <w:rsid w:val="00383BDD"/>
    <w:rsid w:val="00386462"/>
    <w:rsid w:val="00387FD9"/>
    <w:rsid w:val="003934A9"/>
    <w:rsid w:val="00393B6A"/>
    <w:rsid w:val="00394C9D"/>
    <w:rsid w:val="00395DDE"/>
    <w:rsid w:val="00396543"/>
    <w:rsid w:val="0039732A"/>
    <w:rsid w:val="00397AF3"/>
    <w:rsid w:val="003A7D95"/>
    <w:rsid w:val="003B4B36"/>
    <w:rsid w:val="003B6488"/>
    <w:rsid w:val="003C0E39"/>
    <w:rsid w:val="003C58B5"/>
    <w:rsid w:val="003C5938"/>
    <w:rsid w:val="003C6DE4"/>
    <w:rsid w:val="003C7AB5"/>
    <w:rsid w:val="003D2535"/>
    <w:rsid w:val="003D4726"/>
    <w:rsid w:val="003D5905"/>
    <w:rsid w:val="003D65F2"/>
    <w:rsid w:val="003E01DE"/>
    <w:rsid w:val="003E1A6A"/>
    <w:rsid w:val="004042BF"/>
    <w:rsid w:val="00410999"/>
    <w:rsid w:val="004129D0"/>
    <w:rsid w:val="00413B46"/>
    <w:rsid w:val="00421C3D"/>
    <w:rsid w:val="00423630"/>
    <w:rsid w:val="00425B6B"/>
    <w:rsid w:val="0042629E"/>
    <w:rsid w:val="004420CB"/>
    <w:rsid w:val="00442D02"/>
    <w:rsid w:val="00442D57"/>
    <w:rsid w:val="00445B92"/>
    <w:rsid w:val="004463E6"/>
    <w:rsid w:val="00446B3A"/>
    <w:rsid w:val="00450438"/>
    <w:rsid w:val="004541DE"/>
    <w:rsid w:val="00460031"/>
    <w:rsid w:val="004640A2"/>
    <w:rsid w:val="00465F45"/>
    <w:rsid w:val="0047231D"/>
    <w:rsid w:val="004752CA"/>
    <w:rsid w:val="004757D0"/>
    <w:rsid w:val="00483790"/>
    <w:rsid w:val="0048425F"/>
    <w:rsid w:val="00484B4E"/>
    <w:rsid w:val="00486A0B"/>
    <w:rsid w:val="00487AE5"/>
    <w:rsid w:val="004910C0"/>
    <w:rsid w:val="00493897"/>
    <w:rsid w:val="00496F35"/>
    <w:rsid w:val="004A2707"/>
    <w:rsid w:val="004A4860"/>
    <w:rsid w:val="004A6CF7"/>
    <w:rsid w:val="004B01BF"/>
    <w:rsid w:val="004B029C"/>
    <w:rsid w:val="004B50E7"/>
    <w:rsid w:val="004C0FC3"/>
    <w:rsid w:val="004C5B5F"/>
    <w:rsid w:val="004D1EF5"/>
    <w:rsid w:val="004D44E1"/>
    <w:rsid w:val="004D4B9B"/>
    <w:rsid w:val="004E38CE"/>
    <w:rsid w:val="004E3E79"/>
    <w:rsid w:val="004E7C50"/>
    <w:rsid w:val="004F6B3A"/>
    <w:rsid w:val="00503D8B"/>
    <w:rsid w:val="00507BAA"/>
    <w:rsid w:val="005109D6"/>
    <w:rsid w:val="0051229F"/>
    <w:rsid w:val="00520E55"/>
    <w:rsid w:val="00527411"/>
    <w:rsid w:val="0053127E"/>
    <w:rsid w:val="00537DD1"/>
    <w:rsid w:val="00544DE6"/>
    <w:rsid w:val="00547B93"/>
    <w:rsid w:val="00551468"/>
    <w:rsid w:val="00560EEB"/>
    <w:rsid w:val="00562FF1"/>
    <w:rsid w:val="00564144"/>
    <w:rsid w:val="0056526B"/>
    <w:rsid w:val="00566911"/>
    <w:rsid w:val="00573B6B"/>
    <w:rsid w:val="005805FD"/>
    <w:rsid w:val="005905F1"/>
    <w:rsid w:val="00590D2A"/>
    <w:rsid w:val="00594E6E"/>
    <w:rsid w:val="005951C9"/>
    <w:rsid w:val="0059636E"/>
    <w:rsid w:val="005A029D"/>
    <w:rsid w:val="005A5825"/>
    <w:rsid w:val="005B622D"/>
    <w:rsid w:val="005C0422"/>
    <w:rsid w:val="005C1D4B"/>
    <w:rsid w:val="005C400E"/>
    <w:rsid w:val="005C56ED"/>
    <w:rsid w:val="005C56FA"/>
    <w:rsid w:val="005C5EA6"/>
    <w:rsid w:val="005D01AF"/>
    <w:rsid w:val="005D4EE5"/>
    <w:rsid w:val="005E004E"/>
    <w:rsid w:val="005E00A1"/>
    <w:rsid w:val="005E2B1F"/>
    <w:rsid w:val="005E6089"/>
    <w:rsid w:val="005F228F"/>
    <w:rsid w:val="005F5275"/>
    <w:rsid w:val="005F5A19"/>
    <w:rsid w:val="005F6197"/>
    <w:rsid w:val="005F77FA"/>
    <w:rsid w:val="00601EC3"/>
    <w:rsid w:val="0061295F"/>
    <w:rsid w:val="006140E9"/>
    <w:rsid w:val="00616969"/>
    <w:rsid w:val="00621744"/>
    <w:rsid w:val="00623543"/>
    <w:rsid w:val="00625202"/>
    <w:rsid w:val="00626D51"/>
    <w:rsid w:val="006416EF"/>
    <w:rsid w:val="00643A5A"/>
    <w:rsid w:val="00643E66"/>
    <w:rsid w:val="00646C74"/>
    <w:rsid w:val="00646DB7"/>
    <w:rsid w:val="00653BB5"/>
    <w:rsid w:val="0065774A"/>
    <w:rsid w:val="00661EEE"/>
    <w:rsid w:val="00662126"/>
    <w:rsid w:val="00664D7C"/>
    <w:rsid w:val="00671236"/>
    <w:rsid w:val="00674A79"/>
    <w:rsid w:val="00677AC5"/>
    <w:rsid w:val="00680D9E"/>
    <w:rsid w:val="00685FB1"/>
    <w:rsid w:val="006875D3"/>
    <w:rsid w:val="00687CBF"/>
    <w:rsid w:val="006900E1"/>
    <w:rsid w:val="00691EDE"/>
    <w:rsid w:val="006A1908"/>
    <w:rsid w:val="006B1FE6"/>
    <w:rsid w:val="006B74E4"/>
    <w:rsid w:val="006C2D7E"/>
    <w:rsid w:val="006D230E"/>
    <w:rsid w:val="006D5CD8"/>
    <w:rsid w:val="006E0122"/>
    <w:rsid w:val="006E040A"/>
    <w:rsid w:val="006E04FD"/>
    <w:rsid w:val="006E0648"/>
    <w:rsid w:val="006E4CEE"/>
    <w:rsid w:val="006E53C4"/>
    <w:rsid w:val="006E6692"/>
    <w:rsid w:val="006F24A2"/>
    <w:rsid w:val="006F7636"/>
    <w:rsid w:val="00701BCE"/>
    <w:rsid w:val="00702BFE"/>
    <w:rsid w:val="00705279"/>
    <w:rsid w:val="00711866"/>
    <w:rsid w:val="00713D48"/>
    <w:rsid w:val="00723F2A"/>
    <w:rsid w:val="00725B20"/>
    <w:rsid w:val="00731FB3"/>
    <w:rsid w:val="00742BA9"/>
    <w:rsid w:val="00756F35"/>
    <w:rsid w:val="00761EB1"/>
    <w:rsid w:val="00765310"/>
    <w:rsid w:val="007670BA"/>
    <w:rsid w:val="0077071C"/>
    <w:rsid w:val="007730E9"/>
    <w:rsid w:val="00774AE9"/>
    <w:rsid w:val="00776FC0"/>
    <w:rsid w:val="00780330"/>
    <w:rsid w:val="00787853"/>
    <w:rsid w:val="00790EC9"/>
    <w:rsid w:val="007932A2"/>
    <w:rsid w:val="007A464D"/>
    <w:rsid w:val="007B57E5"/>
    <w:rsid w:val="007C0477"/>
    <w:rsid w:val="007C0672"/>
    <w:rsid w:val="007C208B"/>
    <w:rsid w:val="007C5B9D"/>
    <w:rsid w:val="007C7C73"/>
    <w:rsid w:val="007D2B71"/>
    <w:rsid w:val="007D4289"/>
    <w:rsid w:val="007D7858"/>
    <w:rsid w:val="007E0B94"/>
    <w:rsid w:val="007E2989"/>
    <w:rsid w:val="007E5E24"/>
    <w:rsid w:val="007E6C1F"/>
    <w:rsid w:val="007F09D6"/>
    <w:rsid w:val="007F261B"/>
    <w:rsid w:val="007F2828"/>
    <w:rsid w:val="00800F86"/>
    <w:rsid w:val="008058B4"/>
    <w:rsid w:val="008122C3"/>
    <w:rsid w:val="00840B15"/>
    <w:rsid w:val="008433BE"/>
    <w:rsid w:val="00852A3B"/>
    <w:rsid w:val="00854AC2"/>
    <w:rsid w:val="00860885"/>
    <w:rsid w:val="00860ADD"/>
    <w:rsid w:val="0086545C"/>
    <w:rsid w:val="00867F5C"/>
    <w:rsid w:val="00870B0E"/>
    <w:rsid w:val="00871841"/>
    <w:rsid w:val="00874EF0"/>
    <w:rsid w:val="008874B7"/>
    <w:rsid w:val="008906CE"/>
    <w:rsid w:val="00892BEE"/>
    <w:rsid w:val="00894FEA"/>
    <w:rsid w:val="00896157"/>
    <w:rsid w:val="00896FC3"/>
    <w:rsid w:val="008A3187"/>
    <w:rsid w:val="008B2599"/>
    <w:rsid w:val="008C3C9B"/>
    <w:rsid w:val="008C6E5D"/>
    <w:rsid w:val="008D676B"/>
    <w:rsid w:val="008E1B1A"/>
    <w:rsid w:val="008F309E"/>
    <w:rsid w:val="008F4197"/>
    <w:rsid w:val="008F4DD2"/>
    <w:rsid w:val="0090740B"/>
    <w:rsid w:val="00907D26"/>
    <w:rsid w:val="00920901"/>
    <w:rsid w:val="00920F6A"/>
    <w:rsid w:val="0092145D"/>
    <w:rsid w:val="009215B1"/>
    <w:rsid w:val="00924BC2"/>
    <w:rsid w:val="009260B2"/>
    <w:rsid w:val="009312D1"/>
    <w:rsid w:val="00935A9E"/>
    <w:rsid w:val="00935F31"/>
    <w:rsid w:val="00940F41"/>
    <w:rsid w:val="00941D44"/>
    <w:rsid w:val="00945B8D"/>
    <w:rsid w:val="0095725D"/>
    <w:rsid w:val="0096174F"/>
    <w:rsid w:val="00961DED"/>
    <w:rsid w:val="00961E25"/>
    <w:rsid w:val="00966174"/>
    <w:rsid w:val="009743DE"/>
    <w:rsid w:val="00976AAB"/>
    <w:rsid w:val="0098743F"/>
    <w:rsid w:val="009901CE"/>
    <w:rsid w:val="00993999"/>
    <w:rsid w:val="00996615"/>
    <w:rsid w:val="009A181D"/>
    <w:rsid w:val="009A3A34"/>
    <w:rsid w:val="009A3F88"/>
    <w:rsid w:val="009A77AC"/>
    <w:rsid w:val="009B75A0"/>
    <w:rsid w:val="009C782C"/>
    <w:rsid w:val="009D0596"/>
    <w:rsid w:val="009D219B"/>
    <w:rsid w:val="009D759A"/>
    <w:rsid w:val="009E5641"/>
    <w:rsid w:val="009E599A"/>
    <w:rsid w:val="009E6EB7"/>
    <w:rsid w:val="00A00656"/>
    <w:rsid w:val="00A07AB2"/>
    <w:rsid w:val="00A122F6"/>
    <w:rsid w:val="00A20B4B"/>
    <w:rsid w:val="00A21D93"/>
    <w:rsid w:val="00A23F76"/>
    <w:rsid w:val="00A33DFE"/>
    <w:rsid w:val="00A35ED1"/>
    <w:rsid w:val="00A36019"/>
    <w:rsid w:val="00A37B49"/>
    <w:rsid w:val="00A45DCA"/>
    <w:rsid w:val="00A51918"/>
    <w:rsid w:val="00A546F7"/>
    <w:rsid w:val="00A640AD"/>
    <w:rsid w:val="00A7285F"/>
    <w:rsid w:val="00A74F9A"/>
    <w:rsid w:val="00A75162"/>
    <w:rsid w:val="00A817F0"/>
    <w:rsid w:val="00A83E47"/>
    <w:rsid w:val="00A90096"/>
    <w:rsid w:val="00A91521"/>
    <w:rsid w:val="00A92630"/>
    <w:rsid w:val="00A92678"/>
    <w:rsid w:val="00A92A25"/>
    <w:rsid w:val="00A97996"/>
    <w:rsid w:val="00AA4296"/>
    <w:rsid w:val="00AA4B75"/>
    <w:rsid w:val="00AB4203"/>
    <w:rsid w:val="00AB5FDD"/>
    <w:rsid w:val="00AB64AA"/>
    <w:rsid w:val="00AC17FC"/>
    <w:rsid w:val="00AC403E"/>
    <w:rsid w:val="00AC610B"/>
    <w:rsid w:val="00AC6333"/>
    <w:rsid w:val="00AC7664"/>
    <w:rsid w:val="00AC7B6C"/>
    <w:rsid w:val="00AF3956"/>
    <w:rsid w:val="00AF5E73"/>
    <w:rsid w:val="00AF6B17"/>
    <w:rsid w:val="00AF7A32"/>
    <w:rsid w:val="00B0132D"/>
    <w:rsid w:val="00B03FB8"/>
    <w:rsid w:val="00B04DB1"/>
    <w:rsid w:val="00B05954"/>
    <w:rsid w:val="00B10134"/>
    <w:rsid w:val="00B11FB8"/>
    <w:rsid w:val="00B14474"/>
    <w:rsid w:val="00B15A9B"/>
    <w:rsid w:val="00B163D8"/>
    <w:rsid w:val="00B2180A"/>
    <w:rsid w:val="00B21C5D"/>
    <w:rsid w:val="00B21E59"/>
    <w:rsid w:val="00B3048B"/>
    <w:rsid w:val="00B31435"/>
    <w:rsid w:val="00B37C98"/>
    <w:rsid w:val="00B4494A"/>
    <w:rsid w:val="00B456E3"/>
    <w:rsid w:val="00B46B67"/>
    <w:rsid w:val="00B47DE0"/>
    <w:rsid w:val="00B508BF"/>
    <w:rsid w:val="00B53F06"/>
    <w:rsid w:val="00B54086"/>
    <w:rsid w:val="00B54E73"/>
    <w:rsid w:val="00B551A2"/>
    <w:rsid w:val="00B56556"/>
    <w:rsid w:val="00B6057F"/>
    <w:rsid w:val="00B648B1"/>
    <w:rsid w:val="00B75E78"/>
    <w:rsid w:val="00B7645D"/>
    <w:rsid w:val="00B815F3"/>
    <w:rsid w:val="00B82486"/>
    <w:rsid w:val="00B8394F"/>
    <w:rsid w:val="00B85219"/>
    <w:rsid w:val="00B91766"/>
    <w:rsid w:val="00BA4DD7"/>
    <w:rsid w:val="00BA62F9"/>
    <w:rsid w:val="00BA64F4"/>
    <w:rsid w:val="00BB28A6"/>
    <w:rsid w:val="00BB4DB7"/>
    <w:rsid w:val="00BB592C"/>
    <w:rsid w:val="00BB76B6"/>
    <w:rsid w:val="00BC1106"/>
    <w:rsid w:val="00BC1D38"/>
    <w:rsid w:val="00BC7098"/>
    <w:rsid w:val="00BC7272"/>
    <w:rsid w:val="00BE1634"/>
    <w:rsid w:val="00BE1AAD"/>
    <w:rsid w:val="00BE321F"/>
    <w:rsid w:val="00BE57A8"/>
    <w:rsid w:val="00BF2FE6"/>
    <w:rsid w:val="00BF44F8"/>
    <w:rsid w:val="00BF4D7F"/>
    <w:rsid w:val="00BF65BF"/>
    <w:rsid w:val="00C01E6B"/>
    <w:rsid w:val="00C03381"/>
    <w:rsid w:val="00C04365"/>
    <w:rsid w:val="00C12B21"/>
    <w:rsid w:val="00C12FEA"/>
    <w:rsid w:val="00C13E16"/>
    <w:rsid w:val="00C151E6"/>
    <w:rsid w:val="00C161AD"/>
    <w:rsid w:val="00C16C0B"/>
    <w:rsid w:val="00C2219C"/>
    <w:rsid w:val="00C23DBF"/>
    <w:rsid w:val="00C24F3D"/>
    <w:rsid w:val="00C3093E"/>
    <w:rsid w:val="00C3471B"/>
    <w:rsid w:val="00C40C9E"/>
    <w:rsid w:val="00C42EAF"/>
    <w:rsid w:val="00C500F9"/>
    <w:rsid w:val="00C53E66"/>
    <w:rsid w:val="00C57E70"/>
    <w:rsid w:val="00C601CE"/>
    <w:rsid w:val="00C61AE1"/>
    <w:rsid w:val="00C66348"/>
    <w:rsid w:val="00C75DB3"/>
    <w:rsid w:val="00C76F52"/>
    <w:rsid w:val="00C77B97"/>
    <w:rsid w:val="00C82294"/>
    <w:rsid w:val="00C85323"/>
    <w:rsid w:val="00CA4AFB"/>
    <w:rsid w:val="00CA698F"/>
    <w:rsid w:val="00CB2028"/>
    <w:rsid w:val="00CB3302"/>
    <w:rsid w:val="00CC0827"/>
    <w:rsid w:val="00CC3C90"/>
    <w:rsid w:val="00CC3DBD"/>
    <w:rsid w:val="00CC4297"/>
    <w:rsid w:val="00CC4FF0"/>
    <w:rsid w:val="00CC68FC"/>
    <w:rsid w:val="00CD4F5D"/>
    <w:rsid w:val="00CE6685"/>
    <w:rsid w:val="00CE6E80"/>
    <w:rsid w:val="00D01551"/>
    <w:rsid w:val="00D03991"/>
    <w:rsid w:val="00D05065"/>
    <w:rsid w:val="00D059C8"/>
    <w:rsid w:val="00D05DBA"/>
    <w:rsid w:val="00D12763"/>
    <w:rsid w:val="00D12CFF"/>
    <w:rsid w:val="00D16DD2"/>
    <w:rsid w:val="00D24F24"/>
    <w:rsid w:val="00D256CB"/>
    <w:rsid w:val="00D265DB"/>
    <w:rsid w:val="00D27FA3"/>
    <w:rsid w:val="00D35D6D"/>
    <w:rsid w:val="00D411C0"/>
    <w:rsid w:val="00D43C54"/>
    <w:rsid w:val="00D45D1E"/>
    <w:rsid w:val="00D45EC2"/>
    <w:rsid w:val="00D51C42"/>
    <w:rsid w:val="00D52D48"/>
    <w:rsid w:val="00D5300F"/>
    <w:rsid w:val="00D577B5"/>
    <w:rsid w:val="00D57BA1"/>
    <w:rsid w:val="00D64BAB"/>
    <w:rsid w:val="00D65270"/>
    <w:rsid w:val="00D755EA"/>
    <w:rsid w:val="00D75B8E"/>
    <w:rsid w:val="00D80058"/>
    <w:rsid w:val="00D80FA4"/>
    <w:rsid w:val="00D83FFA"/>
    <w:rsid w:val="00D96AA8"/>
    <w:rsid w:val="00D96F45"/>
    <w:rsid w:val="00D974FB"/>
    <w:rsid w:val="00DA03B0"/>
    <w:rsid w:val="00DA523D"/>
    <w:rsid w:val="00DB4BF3"/>
    <w:rsid w:val="00DB4FCB"/>
    <w:rsid w:val="00DB6F0D"/>
    <w:rsid w:val="00DC355D"/>
    <w:rsid w:val="00DD0C4A"/>
    <w:rsid w:val="00DD6B32"/>
    <w:rsid w:val="00DE7E2B"/>
    <w:rsid w:val="00E0539E"/>
    <w:rsid w:val="00E175EF"/>
    <w:rsid w:val="00E17B73"/>
    <w:rsid w:val="00E2582C"/>
    <w:rsid w:val="00E372C5"/>
    <w:rsid w:val="00E441A1"/>
    <w:rsid w:val="00E61FCB"/>
    <w:rsid w:val="00E637A5"/>
    <w:rsid w:val="00E6546A"/>
    <w:rsid w:val="00E65A10"/>
    <w:rsid w:val="00E70899"/>
    <w:rsid w:val="00E71356"/>
    <w:rsid w:val="00E74A25"/>
    <w:rsid w:val="00E83369"/>
    <w:rsid w:val="00E90F60"/>
    <w:rsid w:val="00E92875"/>
    <w:rsid w:val="00E9293E"/>
    <w:rsid w:val="00E93616"/>
    <w:rsid w:val="00EA5980"/>
    <w:rsid w:val="00EB0C67"/>
    <w:rsid w:val="00EB3EBB"/>
    <w:rsid w:val="00EB55C9"/>
    <w:rsid w:val="00EB7AC6"/>
    <w:rsid w:val="00EC08E1"/>
    <w:rsid w:val="00EC1ADF"/>
    <w:rsid w:val="00ED4C10"/>
    <w:rsid w:val="00EF0CAA"/>
    <w:rsid w:val="00EF403F"/>
    <w:rsid w:val="00EF4C76"/>
    <w:rsid w:val="00F00AC6"/>
    <w:rsid w:val="00F00D72"/>
    <w:rsid w:val="00F04B92"/>
    <w:rsid w:val="00F07201"/>
    <w:rsid w:val="00F07541"/>
    <w:rsid w:val="00F15044"/>
    <w:rsid w:val="00F150B4"/>
    <w:rsid w:val="00F154B8"/>
    <w:rsid w:val="00F21E9F"/>
    <w:rsid w:val="00F267E5"/>
    <w:rsid w:val="00F31D64"/>
    <w:rsid w:val="00F35B73"/>
    <w:rsid w:val="00F36DB4"/>
    <w:rsid w:val="00F46451"/>
    <w:rsid w:val="00F56C2E"/>
    <w:rsid w:val="00F71AD8"/>
    <w:rsid w:val="00F7746B"/>
    <w:rsid w:val="00F80289"/>
    <w:rsid w:val="00F81C46"/>
    <w:rsid w:val="00F835F9"/>
    <w:rsid w:val="00F83731"/>
    <w:rsid w:val="00F91273"/>
    <w:rsid w:val="00FA0B17"/>
    <w:rsid w:val="00FA1A5A"/>
    <w:rsid w:val="00FA44B4"/>
    <w:rsid w:val="00FA765E"/>
    <w:rsid w:val="00FB1584"/>
    <w:rsid w:val="00FD6D06"/>
    <w:rsid w:val="00FE1F33"/>
    <w:rsid w:val="00FE3137"/>
    <w:rsid w:val="00FE5057"/>
    <w:rsid w:val="00FE780B"/>
    <w:rsid w:val="00FF27DF"/>
    <w:rsid w:val="00FF7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index heading" w:uiPriority="0"/>
    <w:lsdException w:name="caption" w:uiPriority="0" w:qFormat="1"/>
    <w:lsdException w:name="envelope address" w:uiPriority="0"/>
    <w:lsdException w:name="footnote reference" w:uiPriority="0"/>
    <w:lsdException w:name="line number" w:uiPriority="0"/>
    <w:lsdException w:name="page number" w:uiPriority="0"/>
    <w:lsdException w:name="endnote reference" w:uiPriority="0"/>
    <w:lsdException w:name="endnote text" w:uiPriority="0"/>
    <w:lsdException w:name="List" w:uiPriority="0"/>
    <w:lsdException w:name="List Bullet" w:uiPriority="0"/>
    <w:lsdException w:name="List Number" w:uiPriority="0" w:qFormat="1"/>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lsdException w:name="Default Paragraph Font" w:uiPriority="1"/>
    <w:lsdException w:name="Body Text" w:uiPriority="0" w:qFormat="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lsdException w:name="Date" w:uiPriority="0"/>
    <w:lsdException w:name="FollowedHyperlink" w:uiPriority="0"/>
    <w:lsdException w:name="Strong" w:semiHidden="0" w:uiPriority="22" w:unhideWhenUsed="0"/>
    <w:lsdException w:name="Emphasis" w:semiHidden="0" w:uiPriority="20" w:unhideWhenUsed="0" w:qFormat="1"/>
    <w:lsdException w:name="Document Map" w:uiPriority="0"/>
    <w:lsdException w:name="HTML Address" w:uiPriority="0"/>
    <w:lsdException w:name="HTML Preformatted" w:uiPriority="0"/>
    <w:lsdException w:name="annotation subject" w:uiPriority="0"/>
    <w:lsdException w:name="Balloon Text" w:uiPriority="0"/>
    <w:lsdException w:name="Table Grid"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C53E66"/>
    <w:pPr>
      <w:spacing w:before="120"/>
      <w:jc w:val="both"/>
    </w:pPr>
    <w:rPr>
      <w:rFonts w:ascii="Calibri" w:eastAsia="Times New Roman" w:hAnsi="Calibri" w:cs="Times New Roman"/>
    </w:rPr>
  </w:style>
  <w:style w:type="paragraph" w:styleId="Heading1">
    <w:name w:val="heading 1"/>
    <w:basedOn w:val="Normal"/>
    <w:next w:val="BodyText"/>
    <w:link w:val="Heading1Char"/>
    <w:qFormat/>
    <w:rsid w:val="00413B46"/>
    <w:pPr>
      <w:keepNext/>
      <w:pageBreakBefore/>
      <w:numPr>
        <w:numId w:val="3"/>
      </w:numPr>
      <w:suppressAutoHyphens/>
      <w:spacing w:before="360" w:after="240" w:line="240" w:lineRule="auto"/>
      <w:outlineLvl w:val="0"/>
    </w:pPr>
    <w:rPr>
      <w:rFonts w:ascii="Arial" w:hAnsi="Arial" w:cs="Arial"/>
      <w:b/>
      <w:bCs/>
      <w:spacing w:val="8"/>
      <w:kern w:val="18"/>
      <w:sz w:val="20"/>
      <w:szCs w:val="32"/>
    </w:rPr>
  </w:style>
  <w:style w:type="paragraph" w:styleId="Heading2">
    <w:name w:val="heading 2"/>
    <w:basedOn w:val="Heading1"/>
    <w:next w:val="BodyText"/>
    <w:link w:val="Heading2Char"/>
    <w:qFormat/>
    <w:rsid w:val="00413B46"/>
    <w:pPr>
      <w:pageBreakBefore w:val="0"/>
      <w:numPr>
        <w:ilvl w:val="1"/>
      </w:numPr>
      <w:outlineLvl w:val="1"/>
    </w:pPr>
    <w:rPr>
      <w:spacing w:val="0"/>
      <w:szCs w:val="20"/>
    </w:rPr>
  </w:style>
  <w:style w:type="paragraph" w:styleId="Heading3">
    <w:name w:val="heading 3"/>
    <w:basedOn w:val="Heading2"/>
    <w:next w:val="BodyText"/>
    <w:link w:val="Heading3Char"/>
    <w:qFormat/>
    <w:rsid w:val="00413B46"/>
    <w:pPr>
      <w:pageBreakBefore/>
      <w:numPr>
        <w:ilvl w:val="2"/>
      </w:numPr>
      <w:outlineLvl w:val="2"/>
    </w:pPr>
    <w:rPr>
      <w:spacing w:val="8"/>
    </w:rPr>
  </w:style>
  <w:style w:type="paragraph" w:styleId="Heading4">
    <w:name w:val="heading 4"/>
    <w:basedOn w:val="Heading3"/>
    <w:next w:val="BodyText"/>
    <w:link w:val="Heading4Char"/>
    <w:qFormat/>
    <w:rsid w:val="00C53E66"/>
    <w:pPr>
      <w:numPr>
        <w:ilvl w:val="3"/>
      </w:numPr>
      <w:outlineLvl w:val="3"/>
    </w:pPr>
  </w:style>
  <w:style w:type="paragraph" w:styleId="Heading5">
    <w:name w:val="heading 5"/>
    <w:basedOn w:val="Heading4"/>
    <w:next w:val="BodyText"/>
    <w:link w:val="Heading5Char"/>
    <w:qFormat/>
    <w:rsid w:val="00C53E66"/>
    <w:pPr>
      <w:numPr>
        <w:ilvl w:val="4"/>
      </w:numPr>
      <w:outlineLvl w:val="4"/>
    </w:pPr>
  </w:style>
  <w:style w:type="paragraph" w:styleId="Heading6">
    <w:name w:val="heading 6"/>
    <w:basedOn w:val="Heading1"/>
    <w:next w:val="Normal"/>
    <w:link w:val="Heading6Char"/>
    <w:uiPriority w:val="9"/>
    <w:rsid w:val="00C53E66"/>
    <w:pPr>
      <w:numPr>
        <w:numId w:val="0"/>
      </w:numPr>
      <w:ind w:left="1152" w:hanging="1152"/>
      <w:outlineLvl w:val="5"/>
    </w:pPr>
    <w:rPr>
      <w:szCs w:val="20"/>
    </w:rPr>
  </w:style>
  <w:style w:type="paragraph" w:styleId="Heading7">
    <w:name w:val="heading 7"/>
    <w:basedOn w:val="Heading1"/>
    <w:next w:val="Normal"/>
    <w:link w:val="Heading7Char"/>
    <w:uiPriority w:val="9"/>
    <w:rsid w:val="00C53E66"/>
    <w:pPr>
      <w:numPr>
        <w:numId w:val="0"/>
      </w:numPr>
      <w:ind w:left="1296" w:hanging="1296"/>
      <w:outlineLvl w:val="6"/>
    </w:pPr>
    <w:rPr>
      <w:szCs w:val="20"/>
    </w:rPr>
  </w:style>
  <w:style w:type="paragraph" w:styleId="Heading8">
    <w:name w:val="heading 8"/>
    <w:basedOn w:val="Heading1"/>
    <w:next w:val="Normal"/>
    <w:link w:val="Heading8Char"/>
    <w:uiPriority w:val="9"/>
    <w:rsid w:val="00C53E66"/>
    <w:pPr>
      <w:numPr>
        <w:numId w:val="0"/>
      </w:numPr>
      <w:ind w:left="3744" w:hanging="1224"/>
      <w:outlineLvl w:val="7"/>
    </w:pPr>
    <w:rPr>
      <w:szCs w:val="20"/>
    </w:rPr>
  </w:style>
  <w:style w:type="paragraph" w:styleId="Heading9">
    <w:name w:val="heading 9"/>
    <w:basedOn w:val="Heading1"/>
    <w:next w:val="Normal"/>
    <w:link w:val="Heading9Char"/>
    <w:uiPriority w:val="9"/>
    <w:rsid w:val="00C53E66"/>
    <w:pPr>
      <w:numPr>
        <w:numId w:val="0"/>
      </w:numPr>
      <w:ind w:left="4320" w:hanging="144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3B46"/>
    <w:rPr>
      <w:rFonts w:ascii="Arial" w:eastAsia="Times New Roman" w:hAnsi="Arial" w:cs="Arial"/>
      <w:b/>
      <w:bCs/>
      <w:spacing w:val="8"/>
      <w:kern w:val="18"/>
      <w:sz w:val="20"/>
      <w:szCs w:val="32"/>
    </w:rPr>
  </w:style>
  <w:style w:type="character" w:customStyle="1" w:styleId="Heading2Char">
    <w:name w:val="Heading 2 Char"/>
    <w:basedOn w:val="DefaultParagraphFont"/>
    <w:link w:val="Heading2"/>
    <w:rsid w:val="00413B46"/>
    <w:rPr>
      <w:rFonts w:ascii="Arial" w:eastAsia="Times New Roman" w:hAnsi="Arial" w:cs="Arial"/>
      <w:b/>
      <w:bCs/>
      <w:kern w:val="18"/>
      <w:sz w:val="20"/>
      <w:szCs w:val="20"/>
    </w:rPr>
  </w:style>
  <w:style w:type="character" w:customStyle="1" w:styleId="Heading3Char">
    <w:name w:val="Heading 3 Char"/>
    <w:basedOn w:val="DefaultParagraphFont"/>
    <w:link w:val="Heading3"/>
    <w:rsid w:val="00413B46"/>
    <w:rPr>
      <w:rFonts w:ascii="Arial" w:eastAsia="Times New Roman" w:hAnsi="Arial" w:cs="Arial"/>
      <w:b/>
      <w:bCs/>
      <w:spacing w:val="8"/>
      <w:kern w:val="18"/>
      <w:sz w:val="20"/>
      <w:szCs w:val="20"/>
    </w:rPr>
  </w:style>
  <w:style w:type="character" w:customStyle="1" w:styleId="Heading4Char">
    <w:name w:val="Heading 4 Char"/>
    <w:basedOn w:val="DefaultParagraphFont"/>
    <w:link w:val="Heading4"/>
    <w:rsid w:val="00C53E66"/>
    <w:rPr>
      <w:rFonts w:ascii="Arial" w:eastAsia="Times New Roman" w:hAnsi="Arial" w:cs="Arial"/>
      <w:b/>
      <w:bCs/>
      <w:spacing w:val="8"/>
      <w:kern w:val="18"/>
      <w:sz w:val="20"/>
      <w:szCs w:val="20"/>
    </w:rPr>
  </w:style>
  <w:style w:type="character" w:customStyle="1" w:styleId="Heading5Char">
    <w:name w:val="Heading 5 Char"/>
    <w:basedOn w:val="DefaultParagraphFont"/>
    <w:link w:val="Heading5"/>
    <w:rsid w:val="00C53E66"/>
    <w:rPr>
      <w:rFonts w:ascii="Arial" w:eastAsia="Times New Roman" w:hAnsi="Arial" w:cs="Arial"/>
      <w:b/>
      <w:bCs/>
      <w:spacing w:val="8"/>
      <w:kern w:val="18"/>
      <w:sz w:val="20"/>
      <w:szCs w:val="20"/>
    </w:rPr>
  </w:style>
  <w:style w:type="character" w:customStyle="1" w:styleId="Heading6Char">
    <w:name w:val="Heading 6 Char"/>
    <w:basedOn w:val="DefaultParagraphFont"/>
    <w:link w:val="Heading6"/>
    <w:uiPriority w:val="9"/>
    <w:rsid w:val="00C53E66"/>
    <w:rPr>
      <w:rFonts w:ascii="Arial" w:eastAsia="Times New Roman" w:hAnsi="Arial" w:cs="Arial"/>
      <w:b/>
      <w:bCs/>
      <w:spacing w:val="8"/>
      <w:kern w:val="18"/>
      <w:sz w:val="20"/>
      <w:szCs w:val="20"/>
      <w:lang w:val="en-GB"/>
    </w:rPr>
  </w:style>
  <w:style w:type="character" w:customStyle="1" w:styleId="Heading7Char">
    <w:name w:val="Heading 7 Char"/>
    <w:basedOn w:val="DefaultParagraphFont"/>
    <w:link w:val="Heading7"/>
    <w:uiPriority w:val="9"/>
    <w:rsid w:val="00C53E66"/>
    <w:rPr>
      <w:rFonts w:ascii="Arial" w:eastAsia="Times New Roman" w:hAnsi="Arial" w:cs="Arial"/>
      <w:b/>
      <w:bCs/>
      <w:spacing w:val="8"/>
      <w:kern w:val="18"/>
      <w:sz w:val="20"/>
      <w:szCs w:val="20"/>
      <w:lang w:val="en-GB"/>
    </w:rPr>
  </w:style>
  <w:style w:type="character" w:customStyle="1" w:styleId="Heading8Char">
    <w:name w:val="Heading 8 Char"/>
    <w:basedOn w:val="DefaultParagraphFont"/>
    <w:link w:val="Heading8"/>
    <w:uiPriority w:val="9"/>
    <w:rsid w:val="00C53E66"/>
    <w:rPr>
      <w:rFonts w:ascii="Arial" w:eastAsia="Times New Roman" w:hAnsi="Arial" w:cs="Arial"/>
      <w:b/>
      <w:bCs/>
      <w:spacing w:val="8"/>
      <w:kern w:val="18"/>
      <w:sz w:val="20"/>
      <w:szCs w:val="20"/>
      <w:lang w:val="en-GB"/>
    </w:rPr>
  </w:style>
  <w:style w:type="character" w:customStyle="1" w:styleId="Heading9Char">
    <w:name w:val="Heading 9 Char"/>
    <w:basedOn w:val="DefaultParagraphFont"/>
    <w:link w:val="Heading9"/>
    <w:uiPriority w:val="9"/>
    <w:rsid w:val="00C53E66"/>
    <w:rPr>
      <w:rFonts w:ascii="Arial" w:eastAsia="Times New Roman" w:hAnsi="Arial" w:cs="Arial"/>
      <w:b/>
      <w:bCs/>
      <w:spacing w:val="8"/>
      <w:kern w:val="18"/>
      <w:sz w:val="20"/>
      <w:szCs w:val="20"/>
      <w:lang w:val="en-GB"/>
    </w:rPr>
  </w:style>
  <w:style w:type="paragraph" w:customStyle="1" w:styleId="BodyTextInformative">
    <w:name w:val="Body Text Informative"/>
    <w:basedOn w:val="Normal"/>
    <w:link w:val="BodyTextInformativeChar"/>
    <w:autoRedefine/>
    <w:rsid w:val="00C53E66"/>
    <w:pPr>
      <w:shd w:val="pct10" w:color="auto" w:fill="auto"/>
      <w:spacing w:after="240" w:line="240" w:lineRule="atLeast"/>
    </w:pPr>
    <w:rPr>
      <w:rFonts w:ascii="Bookman Old Style" w:hAnsi="Bookman Old Style" w:cs="Arial"/>
      <w:spacing w:val="8"/>
      <w:szCs w:val="20"/>
      <w:lang w:val="en-GB"/>
    </w:rPr>
  </w:style>
  <w:style w:type="paragraph" w:styleId="FootnoteText">
    <w:name w:val="footnote text"/>
    <w:basedOn w:val="Normal"/>
    <w:link w:val="FootnoteTextChar"/>
    <w:semiHidden/>
    <w:rsid w:val="00C53E66"/>
    <w:pPr>
      <w:spacing w:after="120" w:line="240" w:lineRule="auto"/>
      <w:ind w:left="360" w:hanging="360"/>
    </w:pPr>
    <w:rPr>
      <w:rFonts w:ascii="Arial" w:hAnsi="Arial" w:cs="Arial"/>
      <w:spacing w:val="8"/>
      <w:sz w:val="12"/>
      <w:szCs w:val="12"/>
      <w:lang w:val="en-GB"/>
    </w:rPr>
  </w:style>
  <w:style w:type="character" w:customStyle="1" w:styleId="FootnoteTextChar">
    <w:name w:val="Footnote Text Char"/>
    <w:basedOn w:val="DefaultParagraphFont"/>
    <w:link w:val="FootnoteText"/>
    <w:semiHidden/>
    <w:rsid w:val="00C53E66"/>
    <w:rPr>
      <w:rFonts w:ascii="Arial" w:eastAsia="Times New Roman" w:hAnsi="Arial" w:cs="Arial"/>
      <w:spacing w:val="8"/>
      <w:sz w:val="12"/>
      <w:szCs w:val="12"/>
      <w:lang w:val="en-GB"/>
    </w:rPr>
  </w:style>
  <w:style w:type="character" w:styleId="FootnoteReference">
    <w:name w:val="footnote reference"/>
    <w:basedOn w:val="DefaultParagraphFont"/>
    <w:semiHidden/>
    <w:rsid w:val="00C53E66"/>
    <w:rPr>
      <w:rFonts w:ascii="Arial" w:hAnsi="Arial"/>
      <w:color w:val="000000"/>
      <w:position w:val="4"/>
      <w:sz w:val="16"/>
      <w:vertAlign w:val="baseline"/>
    </w:rPr>
  </w:style>
  <w:style w:type="paragraph" w:styleId="ListNumber4">
    <w:name w:val="List Number 4"/>
    <w:basedOn w:val="BodyText"/>
    <w:autoRedefine/>
    <w:rsid w:val="00C53E66"/>
    <w:pPr>
      <w:numPr>
        <w:ilvl w:val="3"/>
        <w:numId w:val="1"/>
      </w:numPr>
    </w:pPr>
  </w:style>
  <w:style w:type="paragraph" w:styleId="Header">
    <w:name w:val="header"/>
    <w:aliases w:val=" Char"/>
    <w:basedOn w:val="Normal"/>
    <w:link w:val="HeaderChar"/>
    <w:rsid w:val="00C53E66"/>
    <w:pPr>
      <w:tabs>
        <w:tab w:val="center" w:pos="4680"/>
        <w:tab w:val="right" w:pos="9360"/>
      </w:tabs>
      <w:spacing w:after="0" w:line="240" w:lineRule="auto"/>
    </w:pPr>
    <w:rPr>
      <w:rFonts w:ascii="Arial" w:hAnsi="Arial" w:cs="Arial"/>
      <w:spacing w:val="8"/>
      <w:sz w:val="20"/>
      <w:szCs w:val="20"/>
      <w:lang w:val="en-GB"/>
    </w:rPr>
  </w:style>
  <w:style w:type="character" w:customStyle="1" w:styleId="HeaderChar">
    <w:name w:val="Header Char"/>
    <w:aliases w:val=" Char Char"/>
    <w:basedOn w:val="DefaultParagraphFont"/>
    <w:link w:val="Header"/>
    <w:rsid w:val="00C53E66"/>
    <w:rPr>
      <w:rFonts w:ascii="Arial" w:eastAsia="Times New Roman" w:hAnsi="Arial" w:cs="Arial"/>
      <w:spacing w:val="8"/>
      <w:sz w:val="20"/>
      <w:szCs w:val="20"/>
      <w:lang w:val="en-GB"/>
    </w:rPr>
  </w:style>
  <w:style w:type="paragraph" w:styleId="EnvelopeAddress">
    <w:name w:val="envelope address"/>
    <w:basedOn w:val="Normal"/>
    <w:rsid w:val="00C53E66"/>
    <w:pPr>
      <w:framePr w:w="7920" w:h="1980" w:hRule="exact" w:hSpace="180" w:wrap="auto" w:hAnchor="page" w:xAlign="center" w:yAlign="bottom"/>
      <w:ind w:left="2880"/>
    </w:pPr>
    <w:rPr>
      <w:rFonts w:eastAsia="SimSun"/>
      <w:sz w:val="24"/>
    </w:rPr>
  </w:style>
  <w:style w:type="paragraph" w:styleId="Footer">
    <w:name w:val="footer"/>
    <w:basedOn w:val="Header"/>
    <w:link w:val="FooterChar"/>
    <w:rsid w:val="00C53E66"/>
  </w:style>
  <w:style w:type="character" w:customStyle="1" w:styleId="FooterChar">
    <w:name w:val="Footer Char"/>
    <w:basedOn w:val="DefaultParagraphFont"/>
    <w:link w:val="Footer"/>
    <w:rsid w:val="00C53E66"/>
    <w:rPr>
      <w:rFonts w:ascii="Arial" w:eastAsia="Times New Roman" w:hAnsi="Arial" w:cs="Arial"/>
      <w:spacing w:val="8"/>
      <w:sz w:val="20"/>
      <w:szCs w:val="20"/>
      <w:lang w:val="en-GB"/>
    </w:rPr>
  </w:style>
  <w:style w:type="character" w:styleId="PageNumber">
    <w:name w:val="page number"/>
    <w:basedOn w:val="DefaultParagraphFont"/>
    <w:rsid w:val="00C53E66"/>
    <w:rPr>
      <w:rFonts w:ascii="Arial" w:hAnsi="Arial"/>
      <w:color w:val="000000"/>
      <w:sz w:val="20"/>
    </w:rPr>
  </w:style>
  <w:style w:type="paragraph" w:styleId="ListNumber5">
    <w:name w:val="List Number 5"/>
    <w:basedOn w:val="BodyText"/>
    <w:autoRedefine/>
    <w:rsid w:val="00C53E66"/>
    <w:pPr>
      <w:numPr>
        <w:ilvl w:val="4"/>
        <w:numId w:val="1"/>
      </w:numPr>
    </w:pPr>
  </w:style>
  <w:style w:type="paragraph" w:styleId="TOC1">
    <w:name w:val="toc 1"/>
    <w:basedOn w:val="Normal"/>
    <w:next w:val="Normal"/>
    <w:autoRedefine/>
    <w:uiPriority w:val="39"/>
    <w:rsid w:val="00C53E66"/>
    <w:pPr>
      <w:tabs>
        <w:tab w:val="left" w:pos="432"/>
        <w:tab w:val="right" w:leader="dot" w:pos="9360"/>
      </w:tabs>
      <w:spacing w:after="60"/>
      <w:contextualSpacing/>
    </w:pPr>
    <w:rPr>
      <w:rFonts w:ascii="Arial" w:hAnsi="Arial" w:cs="Arial"/>
      <w:noProof/>
      <w:sz w:val="20"/>
    </w:rPr>
  </w:style>
  <w:style w:type="paragraph" w:styleId="TOC2">
    <w:name w:val="toc 2"/>
    <w:basedOn w:val="TOC1"/>
    <w:next w:val="Normal"/>
    <w:uiPriority w:val="39"/>
    <w:rsid w:val="00C53E66"/>
    <w:pPr>
      <w:tabs>
        <w:tab w:val="left" w:pos="792"/>
      </w:tabs>
      <w:ind w:left="202"/>
    </w:pPr>
    <w:rPr>
      <w:szCs w:val="20"/>
    </w:rPr>
  </w:style>
  <w:style w:type="paragraph" w:styleId="TOC3">
    <w:name w:val="toc 3"/>
    <w:basedOn w:val="TOC2"/>
    <w:next w:val="Normal"/>
    <w:uiPriority w:val="39"/>
    <w:rsid w:val="00C53E66"/>
    <w:pPr>
      <w:tabs>
        <w:tab w:val="left" w:pos="1260"/>
      </w:tabs>
      <w:ind w:left="403"/>
    </w:pPr>
    <w:rPr>
      <w:rFonts w:eastAsia="SimSun"/>
    </w:rPr>
  </w:style>
  <w:style w:type="paragraph" w:styleId="TOC4">
    <w:name w:val="toc 4"/>
    <w:basedOn w:val="TOC3"/>
    <w:next w:val="Normal"/>
    <w:uiPriority w:val="39"/>
    <w:rsid w:val="00C53E66"/>
    <w:pPr>
      <w:tabs>
        <w:tab w:val="left" w:pos="1454"/>
      </w:tabs>
      <w:ind w:left="605"/>
    </w:pPr>
  </w:style>
  <w:style w:type="paragraph" w:styleId="TOC5">
    <w:name w:val="toc 5"/>
    <w:basedOn w:val="TOC4"/>
    <w:next w:val="Normal"/>
    <w:uiPriority w:val="39"/>
    <w:rsid w:val="00C53E66"/>
    <w:pPr>
      <w:tabs>
        <w:tab w:val="left" w:pos="1872"/>
      </w:tabs>
      <w:ind w:left="806"/>
    </w:pPr>
  </w:style>
  <w:style w:type="paragraph" w:styleId="TOC6">
    <w:name w:val="toc 6"/>
    <w:basedOn w:val="TOC5"/>
    <w:next w:val="Normal"/>
    <w:uiPriority w:val="39"/>
    <w:rsid w:val="00C53E66"/>
    <w:pPr>
      <w:tabs>
        <w:tab w:val="clear" w:pos="1872"/>
        <w:tab w:val="left" w:pos="1858"/>
        <w:tab w:val="right" w:leader="dot" w:pos="9936"/>
      </w:tabs>
      <w:ind w:left="1000"/>
    </w:pPr>
  </w:style>
  <w:style w:type="paragraph" w:styleId="TOC7">
    <w:name w:val="toc 7"/>
    <w:basedOn w:val="Normal"/>
    <w:next w:val="Normal"/>
    <w:uiPriority w:val="39"/>
    <w:rsid w:val="00C53E66"/>
    <w:pPr>
      <w:tabs>
        <w:tab w:val="left" w:pos="2059"/>
        <w:tab w:val="right" w:leader="dot" w:pos="9936"/>
      </w:tabs>
      <w:ind w:left="1200"/>
    </w:pPr>
  </w:style>
  <w:style w:type="paragraph" w:styleId="TOC8">
    <w:name w:val="toc 8"/>
    <w:basedOn w:val="Normal"/>
    <w:next w:val="Normal"/>
    <w:uiPriority w:val="39"/>
    <w:rsid w:val="00C53E66"/>
    <w:pPr>
      <w:tabs>
        <w:tab w:val="left" w:pos="2261"/>
        <w:tab w:val="right" w:leader="dot" w:pos="9936"/>
      </w:tabs>
      <w:ind w:left="1400"/>
    </w:pPr>
  </w:style>
  <w:style w:type="paragraph" w:styleId="TOC9">
    <w:name w:val="toc 9"/>
    <w:basedOn w:val="Normal"/>
    <w:next w:val="Normal"/>
    <w:uiPriority w:val="39"/>
    <w:rsid w:val="00C53E66"/>
    <w:pPr>
      <w:tabs>
        <w:tab w:val="left" w:pos="2462"/>
        <w:tab w:val="right" w:leader="dot" w:pos="9936"/>
      </w:tabs>
      <w:ind w:left="1600"/>
    </w:pPr>
  </w:style>
  <w:style w:type="character" w:styleId="Hyperlink">
    <w:name w:val="Hyperlink"/>
    <w:basedOn w:val="DefaultParagraphFont"/>
    <w:uiPriority w:val="99"/>
    <w:rsid w:val="00C53E66"/>
    <w:rPr>
      <w:color w:val="0000FF"/>
      <w:u w:val="single"/>
    </w:rPr>
  </w:style>
  <w:style w:type="paragraph" w:customStyle="1" w:styleId="CoverNormal">
    <w:name w:val="Cover Normal"/>
    <w:basedOn w:val="BodyText"/>
    <w:rsid w:val="006F24A2"/>
    <w:pPr>
      <w:ind w:left="1440"/>
    </w:pPr>
  </w:style>
  <w:style w:type="paragraph" w:customStyle="1" w:styleId="CoverTitle">
    <w:name w:val="Cover Title"/>
    <w:basedOn w:val="CoverNormal"/>
    <w:next w:val="CoverNormal"/>
    <w:autoRedefine/>
    <w:rsid w:val="006F24A2"/>
    <w:pPr>
      <w:spacing w:before="2160" w:after="240"/>
    </w:pPr>
    <w:rPr>
      <w:b/>
      <w:sz w:val="44"/>
    </w:rPr>
  </w:style>
  <w:style w:type="paragraph" w:customStyle="1" w:styleId="CoverDate">
    <w:name w:val="Cover Date"/>
    <w:basedOn w:val="CoverNormal"/>
    <w:next w:val="CoverNormal"/>
    <w:rsid w:val="00C53E66"/>
    <w:rPr>
      <w:b/>
    </w:rPr>
  </w:style>
  <w:style w:type="paragraph" w:customStyle="1" w:styleId="Table-cell-note">
    <w:name w:val="Table-cell-note"/>
    <w:basedOn w:val="TABLE-cell"/>
    <w:autoRedefine/>
    <w:qFormat/>
    <w:rsid w:val="00C53E66"/>
    <w:pPr>
      <w:keepNext/>
      <w:tabs>
        <w:tab w:val="left" w:pos="1206"/>
      </w:tabs>
      <w:ind w:left="1206" w:hanging="1206"/>
    </w:pPr>
    <w:rPr>
      <w:rFonts w:eastAsia="MS Mincho"/>
      <w:sz w:val="16"/>
    </w:rPr>
  </w:style>
  <w:style w:type="character" w:styleId="FollowedHyperlink">
    <w:name w:val="FollowedHyperlink"/>
    <w:basedOn w:val="DefaultParagraphFont"/>
    <w:rsid w:val="00C53E66"/>
    <w:rPr>
      <w:color w:val="800080"/>
      <w:u w:val="single"/>
    </w:rPr>
  </w:style>
  <w:style w:type="paragraph" w:styleId="Caption">
    <w:name w:val="caption"/>
    <w:basedOn w:val="Normal"/>
    <w:next w:val="Normal"/>
    <w:rsid w:val="00C53E66"/>
    <w:pPr>
      <w:spacing w:after="120"/>
      <w:jc w:val="center"/>
    </w:pPr>
    <w:rPr>
      <w:b/>
      <w:bCs/>
    </w:rPr>
  </w:style>
  <w:style w:type="paragraph" w:styleId="TableofFigures">
    <w:name w:val="table of figures"/>
    <w:basedOn w:val="Normal"/>
    <w:next w:val="Normal"/>
    <w:uiPriority w:val="99"/>
    <w:rsid w:val="00C53E66"/>
    <w:pPr>
      <w:tabs>
        <w:tab w:val="right" w:leader="dot" w:pos="9360"/>
      </w:tabs>
      <w:spacing w:before="0" w:after="120" w:line="240" w:lineRule="auto"/>
    </w:pPr>
    <w:rPr>
      <w:rFonts w:ascii="Arial" w:hAnsi="Arial"/>
      <w:sz w:val="20"/>
    </w:rPr>
  </w:style>
  <w:style w:type="paragraph" w:customStyle="1" w:styleId="FIGURE-title">
    <w:name w:val="FIGURE-title"/>
    <w:basedOn w:val="Normal"/>
    <w:rsid w:val="00C53E66"/>
    <w:pPr>
      <w:spacing w:after="360" w:line="240" w:lineRule="auto"/>
      <w:jc w:val="center"/>
    </w:pPr>
    <w:rPr>
      <w:rFonts w:ascii="Arial" w:hAnsi="Arial" w:cs="Arial"/>
      <w:b/>
      <w:bCs/>
      <w:spacing w:val="8"/>
      <w:sz w:val="20"/>
      <w:szCs w:val="20"/>
      <w:lang w:val="en-GB"/>
    </w:rPr>
  </w:style>
  <w:style w:type="paragraph" w:customStyle="1" w:styleId="SubHeading">
    <w:name w:val="SubHeading"/>
    <w:basedOn w:val="Normal"/>
    <w:next w:val="Normal"/>
    <w:rsid w:val="00C53E66"/>
    <w:pPr>
      <w:tabs>
        <w:tab w:val="left" w:pos="360"/>
      </w:tabs>
      <w:overflowPunct w:val="0"/>
      <w:autoSpaceDE w:val="0"/>
      <w:autoSpaceDN w:val="0"/>
      <w:adjustRightInd w:val="0"/>
      <w:spacing w:before="240"/>
      <w:textAlignment w:val="baseline"/>
    </w:pPr>
    <w:rPr>
      <w:b/>
      <w:sz w:val="24"/>
      <w:szCs w:val="20"/>
    </w:rPr>
  </w:style>
  <w:style w:type="paragraph" w:customStyle="1" w:styleId="FOREWORD">
    <w:name w:val="FOREWORD"/>
    <w:basedOn w:val="Normal"/>
    <w:rsid w:val="00C53E66"/>
    <w:pPr>
      <w:tabs>
        <w:tab w:val="left" w:pos="284"/>
      </w:tabs>
      <w:spacing w:after="120" w:line="240" w:lineRule="auto"/>
      <w:ind w:left="288" w:hanging="288"/>
    </w:pPr>
    <w:rPr>
      <w:rFonts w:ascii="Arial" w:hAnsi="Arial" w:cs="Arial"/>
      <w:spacing w:val="8"/>
      <w:sz w:val="16"/>
      <w:szCs w:val="16"/>
      <w:lang w:val="en-GB"/>
    </w:rPr>
  </w:style>
  <w:style w:type="paragraph" w:customStyle="1" w:styleId="MAIN-TITLE">
    <w:name w:val="MAIN-TITLE"/>
    <w:basedOn w:val="Normal"/>
    <w:next w:val="Heading1"/>
    <w:rsid w:val="00C53E66"/>
    <w:pPr>
      <w:spacing w:after="240" w:line="240" w:lineRule="auto"/>
      <w:jc w:val="center"/>
    </w:pPr>
    <w:rPr>
      <w:rFonts w:ascii="Arial" w:hAnsi="Arial" w:cs="Arial"/>
      <w:b/>
      <w:bCs/>
      <w:spacing w:val="8"/>
      <w:sz w:val="24"/>
      <w:szCs w:val="24"/>
      <w:lang w:val="en-GB"/>
    </w:rPr>
  </w:style>
  <w:style w:type="character" w:customStyle="1" w:styleId="BodyTextInformativeChar">
    <w:name w:val="Body Text Informative Char"/>
    <w:basedOn w:val="DefaultParagraphFont"/>
    <w:link w:val="BodyTextInformative"/>
    <w:rsid w:val="00C53E66"/>
    <w:rPr>
      <w:rFonts w:ascii="Bookman Old Style" w:eastAsia="Times New Roman" w:hAnsi="Bookman Old Style" w:cs="Arial"/>
      <w:spacing w:val="8"/>
      <w:szCs w:val="20"/>
      <w:shd w:val="pct10" w:color="auto" w:fill="auto"/>
      <w:lang w:val="en-GB"/>
    </w:rPr>
  </w:style>
  <w:style w:type="paragraph" w:customStyle="1" w:styleId="ANNEXtitle">
    <w:name w:val="ANNEX_title"/>
    <w:basedOn w:val="MAIN-TITLE"/>
    <w:next w:val="ANNEX-heading1"/>
    <w:rsid w:val="00C53E66"/>
    <w:pPr>
      <w:keepNext/>
      <w:pageBreakBefore/>
      <w:numPr>
        <w:numId w:val="4"/>
      </w:numPr>
      <w:contextualSpacing/>
      <w:outlineLvl w:val="0"/>
    </w:pPr>
    <w:rPr>
      <w:bCs w:val="0"/>
    </w:rPr>
  </w:style>
  <w:style w:type="paragraph" w:styleId="DocumentMap">
    <w:name w:val="Document Map"/>
    <w:basedOn w:val="Normal"/>
    <w:link w:val="DocumentMapChar"/>
    <w:semiHidden/>
    <w:rsid w:val="00C53E66"/>
    <w:pPr>
      <w:shd w:val="clear" w:color="auto" w:fill="548DD4"/>
    </w:pPr>
    <w:rPr>
      <w:rFonts w:ascii="Tahoma" w:hAnsi="Tahoma" w:cs="Tahoma"/>
      <w:szCs w:val="20"/>
    </w:rPr>
  </w:style>
  <w:style w:type="character" w:customStyle="1" w:styleId="DocumentMapChar">
    <w:name w:val="Document Map Char"/>
    <w:basedOn w:val="DefaultParagraphFont"/>
    <w:link w:val="DocumentMap"/>
    <w:semiHidden/>
    <w:rsid w:val="00C53E66"/>
    <w:rPr>
      <w:rFonts w:ascii="Tahoma" w:eastAsia="Times New Roman" w:hAnsi="Tahoma" w:cs="Tahoma"/>
      <w:szCs w:val="20"/>
      <w:shd w:val="clear" w:color="auto" w:fill="548DD4"/>
    </w:rPr>
  </w:style>
  <w:style w:type="character" w:styleId="CommentReference">
    <w:name w:val="annotation reference"/>
    <w:basedOn w:val="DefaultParagraphFont"/>
    <w:uiPriority w:val="99"/>
    <w:rsid w:val="00C53E66"/>
    <w:rPr>
      <w:rFonts w:ascii="Arial" w:hAnsi="Arial"/>
      <w:sz w:val="20"/>
      <w:szCs w:val="16"/>
    </w:rPr>
  </w:style>
  <w:style w:type="paragraph" w:styleId="CommentText">
    <w:name w:val="annotation text"/>
    <w:basedOn w:val="Normal"/>
    <w:link w:val="CommentTextChar"/>
    <w:uiPriority w:val="99"/>
    <w:semiHidden/>
    <w:rsid w:val="00C53E66"/>
    <w:rPr>
      <w:szCs w:val="20"/>
    </w:rPr>
  </w:style>
  <w:style w:type="character" w:customStyle="1" w:styleId="CommentTextChar">
    <w:name w:val="Comment Text Char"/>
    <w:basedOn w:val="DefaultParagraphFont"/>
    <w:link w:val="CommentText"/>
    <w:uiPriority w:val="99"/>
    <w:semiHidden/>
    <w:rsid w:val="00C53E66"/>
    <w:rPr>
      <w:rFonts w:ascii="Calibri" w:eastAsia="Times New Roman" w:hAnsi="Calibri" w:cs="Times New Roman"/>
      <w:szCs w:val="20"/>
    </w:rPr>
  </w:style>
  <w:style w:type="paragraph" w:styleId="CommentSubject">
    <w:name w:val="annotation subject"/>
    <w:basedOn w:val="CommentText"/>
    <w:next w:val="CommentText"/>
    <w:link w:val="CommentSubjectChar"/>
    <w:semiHidden/>
    <w:rsid w:val="00C53E66"/>
    <w:rPr>
      <w:b/>
      <w:bCs/>
    </w:rPr>
  </w:style>
  <w:style w:type="character" w:customStyle="1" w:styleId="CommentSubjectChar">
    <w:name w:val="Comment Subject Char"/>
    <w:basedOn w:val="CommentTextChar"/>
    <w:link w:val="CommentSubject"/>
    <w:semiHidden/>
    <w:rsid w:val="00C53E66"/>
    <w:rPr>
      <w:rFonts w:ascii="Calibri" w:eastAsia="Times New Roman" w:hAnsi="Calibri" w:cs="Times New Roman"/>
      <w:b/>
      <w:bCs/>
      <w:szCs w:val="20"/>
    </w:rPr>
  </w:style>
  <w:style w:type="paragraph" w:styleId="BalloonText">
    <w:name w:val="Balloon Text"/>
    <w:basedOn w:val="Normal"/>
    <w:link w:val="BalloonTextChar"/>
    <w:rsid w:val="00C53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53E66"/>
    <w:rPr>
      <w:rFonts w:ascii="Tahoma" w:eastAsia="Times New Roman" w:hAnsi="Tahoma" w:cs="Tahoma"/>
      <w:sz w:val="16"/>
      <w:szCs w:val="16"/>
    </w:rPr>
  </w:style>
  <w:style w:type="paragraph" w:styleId="HTMLAddress">
    <w:name w:val="HTML Address"/>
    <w:basedOn w:val="Normal"/>
    <w:link w:val="HTMLAddressChar"/>
    <w:rsid w:val="00C53E66"/>
    <w:rPr>
      <w:i/>
      <w:iCs/>
    </w:rPr>
  </w:style>
  <w:style w:type="character" w:customStyle="1" w:styleId="HTMLAddressChar">
    <w:name w:val="HTML Address Char"/>
    <w:basedOn w:val="DefaultParagraphFont"/>
    <w:link w:val="HTMLAddress"/>
    <w:rsid w:val="00C53E66"/>
    <w:rPr>
      <w:rFonts w:ascii="Calibri" w:eastAsia="Times New Roman" w:hAnsi="Calibri" w:cs="Times New Roman"/>
      <w:i/>
      <w:iCs/>
    </w:rPr>
  </w:style>
  <w:style w:type="character" w:styleId="LineNumber">
    <w:name w:val="line number"/>
    <w:basedOn w:val="DefaultParagraphFont"/>
    <w:rsid w:val="00C53E66"/>
  </w:style>
  <w:style w:type="paragraph" w:styleId="HTMLPreformatted">
    <w:name w:val="HTML Preformatted"/>
    <w:basedOn w:val="Normal"/>
    <w:link w:val="HTMLPreformattedChar"/>
    <w:rsid w:val="00C53E66"/>
    <w:rPr>
      <w:rFonts w:ascii="Courier New" w:hAnsi="Courier New" w:cs="Courier New"/>
      <w:szCs w:val="20"/>
    </w:rPr>
  </w:style>
  <w:style w:type="character" w:customStyle="1" w:styleId="HTMLPreformattedChar">
    <w:name w:val="HTML Preformatted Char"/>
    <w:basedOn w:val="DefaultParagraphFont"/>
    <w:link w:val="HTMLPreformatted"/>
    <w:rsid w:val="00C53E66"/>
    <w:rPr>
      <w:rFonts w:ascii="Courier New" w:eastAsia="Times New Roman" w:hAnsi="Courier New" w:cs="Courier New"/>
      <w:szCs w:val="20"/>
    </w:rPr>
  </w:style>
  <w:style w:type="paragraph" w:styleId="List">
    <w:name w:val="List"/>
    <w:basedOn w:val="BodyText"/>
    <w:autoRedefine/>
    <w:rsid w:val="00C53E66"/>
    <w:pPr>
      <w:numPr>
        <w:numId w:val="11"/>
      </w:numPr>
      <w:spacing w:before="0" w:line="240" w:lineRule="auto"/>
      <w:ind w:left="360"/>
    </w:pPr>
  </w:style>
  <w:style w:type="paragraph" w:customStyle="1" w:styleId="TABLE-title">
    <w:name w:val="TABLE-title"/>
    <w:basedOn w:val="Normal"/>
    <w:rsid w:val="00413B46"/>
    <w:pPr>
      <w:keepNext/>
      <w:spacing w:before="240" w:after="60" w:line="240" w:lineRule="auto"/>
      <w:jc w:val="center"/>
    </w:pPr>
    <w:rPr>
      <w:rFonts w:ascii="Arial" w:hAnsi="Arial" w:cs="Arial"/>
      <w:b/>
      <w:bCs/>
      <w:sz w:val="20"/>
      <w:szCs w:val="20"/>
    </w:rPr>
  </w:style>
  <w:style w:type="paragraph" w:styleId="Revision">
    <w:name w:val="Revision"/>
    <w:hidden/>
    <w:uiPriority w:val="99"/>
    <w:semiHidden/>
    <w:rsid w:val="00C53E66"/>
    <w:pPr>
      <w:spacing w:before="120" w:after="120" w:line="240" w:lineRule="auto"/>
      <w:jc w:val="both"/>
    </w:pPr>
    <w:rPr>
      <w:rFonts w:ascii="Bookman" w:eastAsia="Times New Roman" w:hAnsi="Bookman" w:cs="Times New Roman"/>
      <w:noProof/>
      <w:color w:val="000000"/>
      <w:szCs w:val="24"/>
    </w:rPr>
  </w:style>
  <w:style w:type="paragraph" w:customStyle="1" w:styleId="CCode">
    <w:name w:val="C Code"/>
    <w:basedOn w:val="Normal"/>
    <w:rsid w:val="00C53E66"/>
    <w:pPr>
      <w:tabs>
        <w:tab w:val="left" w:pos="1080"/>
        <w:tab w:val="left" w:pos="1440"/>
        <w:tab w:val="left" w:pos="1800"/>
        <w:tab w:val="left" w:pos="2160"/>
        <w:tab w:val="left" w:pos="2520"/>
        <w:tab w:val="left" w:pos="2880"/>
        <w:tab w:val="left" w:pos="3240"/>
        <w:tab w:val="left" w:pos="3600"/>
        <w:tab w:val="left" w:pos="3960"/>
      </w:tabs>
      <w:spacing w:after="240"/>
      <w:ind w:left="720"/>
      <w:contextualSpacing/>
    </w:pPr>
    <w:rPr>
      <w:rFonts w:ascii="Courier New" w:hAnsi="Courier New" w:cs="Arial"/>
      <w:noProof/>
      <w:sz w:val="18"/>
      <w:szCs w:val="18"/>
      <w:lang w:val="sv-SE"/>
    </w:rPr>
  </w:style>
  <w:style w:type="paragraph" w:styleId="List2">
    <w:name w:val="List 2"/>
    <w:basedOn w:val="List"/>
    <w:autoRedefine/>
    <w:rsid w:val="00C53E66"/>
    <w:pPr>
      <w:ind w:left="1800" w:hanging="1440"/>
    </w:pPr>
    <w:rPr>
      <w:i/>
      <w:sz w:val="18"/>
      <w:szCs w:val="18"/>
    </w:rPr>
  </w:style>
  <w:style w:type="paragraph" w:customStyle="1" w:styleId="NOTE">
    <w:name w:val="NOTE"/>
    <w:basedOn w:val="Normal"/>
    <w:next w:val="BodyText"/>
    <w:qFormat/>
    <w:rsid w:val="00413B46"/>
    <w:pPr>
      <w:spacing w:before="240" w:after="240" w:line="240" w:lineRule="auto"/>
      <w:ind w:left="1440" w:hanging="1440"/>
    </w:pPr>
    <w:rPr>
      <w:rFonts w:ascii="Arial" w:hAnsi="Arial" w:cs="Arial"/>
      <w:spacing w:val="8"/>
      <w:sz w:val="16"/>
      <w:szCs w:val="16"/>
    </w:rPr>
  </w:style>
  <w:style w:type="paragraph" w:customStyle="1" w:styleId="ANNEX-heading2">
    <w:name w:val="ANNEX-heading2"/>
    <w:basedOn w:val="Heading2"/>
    <w:next w:val="Normal"/>
    <w:rsid w:val="00C53E66"/>
    <w:pPr>
      <w:numPr>
        <w:ilvl w:val="2"/>
        <w:numId w:val="4"/>
      </w:numPr>
      <w:outlineLvl w:val="2"/>
    </w:pPr>
    <w:rPr>
      <w:iCs/>
    </w:rPr>
  </w:style>
  <w:style w:type="paragraph" w:customStyle="1" w:styleId="ANNEX-heading3">
    <w:name w:val="ANNEX-heading3"/>
    <w:basedOn w:val="Heading3"/>
    <w:next w:val="Normal"/>
    <w:rsid w:val="00C53E66"/>
    <w:pPr>
      <w:numPr>
        <w:ilvl w:val="3"/>
        <w:numId w:val="4"/>
      </w:numPr>
      <w:outlineLvl w:val="3"/>
    </w:pPr>
  </w:style>
  <w:style w:type="paragraph" w:customStyle="1" w:styleId="ANNEX-heading4">
    <w:name w:val="ANNEX-heading4"/>
    <w:basedOn w:val="Heading4"/>
    <w:next w:val="Normal"/>
    <w:rsid w:val="00C53E66"/>
    <w:pPr>
      <w:numPr>
        <w:ilvl w:val="4"/>
        <w:numId w:val="4"/>
      </w:numPr>
      <w:outlineLvl w:val="4"/>
    </w:pPr>
  </w:style>
  <w:style w:type="paragraph" w:customStyle="1" w:styleId="ANNEX-heading5">
    <w:name w:val="ANNEX-heading5"/>
    <w:basedOn w:val="Heading5"/>
    <w:next w:val="Normal"/>
    <w:rsid w:val="00C53E66"/>
    <w:pPr>
      <w:numPr>
        <w:ilvl w:val="5"/>
        <w:numId w:val="4"/>
      </w:numPr>
      <w:outlineLvl w:val="5"/>
    </w:pPr>
    <w:rPr>
      <w:iCs/>
    </w:rPr>
  </w:style>
  <w:style w:type="paragraph" w:styleId="PlainText">
    <w:name w:val="Plain Text"/>
    <w:basedOn w:val="Normal"/>
    <w:link w:val="PlainTextChar"/>
    <w:uiPriority w:val="99"/>
    <w:unhideWhenUsed/>
    <w:rsid w:val="00C53E66"/>
    <w:rPr>
      <w:rFonts w:ascii="Consolas" w:eastAsia="Calibri" w:hAnsi="Consolas"/>
      <w:sz w:val="21"/>
      <w:szCs w:val="21"/>
    </w:rPr>
  </w:style>
  <w:style w:type="character" w:customStyle="1" w:styleId="PlainTextChar">
    <w:name w:val="Plain Text Char"/>
    <w:basedOn w:val="DefaultParagraphFont"/>
    <w:link w:val="PlainText"/>
    <w:uiPriority w:val="99"/>
    <w:rsid w:val="00C53E66"/>
    <w:rPr>
      <w:rFonts w:ascii="Consolas" w:eastAsia="Calibri" w:hAnsi="Consolas" w:cs="Times New Roman"/>
      <w:sz w:val="21"/>
      <w:szCs w:val="21"/>
    </w:rPr>
  </w:style>
  <w:style w:type="paragraph" w:customStyle="1" w:styleId="TABLE-col-heading">
    <w:name w:val="TABLE-col-heading"/>
    <w:basedOn w:val="Normal"/>
    <w:qFormat/>
    <w:rsid w:val="00413B46"/>
    <w:pPr>
      <w:keepNext/>
      <w:spacing w:before="60" w:after="60" w:line="240" w:lineRule="auto"/>
      <w:jc w:val="left"/>
    </w:pPr>
    <w:rPr>
      <w:rFonts w:ascii="Arial" w:hAnsi="Arial" w:cs="Arial"/>
      <w:b/>
      <w:bCs/>
      <w:spacing w:val="8"/>
      <w:sz w:val="18"/>
      <w:szCs w:val="16"/>
    </w:rPr>
  </w:style>
  <w:style w:type="paragraph" w:customStyle="1" w:styleId="CaptionInformative">
    <w:name w:val="Caption Informative"/>
    <w:basedOn w:val="Caption"/>
    <w:next w:val="BodyTextInformative"/>
    <w:rsid w:val="00C53E66"/>
    <w:pPr>
      <w:shd w:val="pct5" w:color="auto" w:fill="F2F2F2"/>
    </w:pPr>
  </w:style>
  <w:style w:type="paragraph" w:customStyle="1" w:styleId="Spacer">
    <w:name w:val="Spacer"/>
    <w:basedOn w:val="Normal"/>
    <w:rsid w:val="00C53E66"/>
    <w:rPr>
      <w:rFonts w:eastAsia="Batang"/>
      <w:sz w:val="12"/>
    </w:rPr>
  </w:style>
  <w:style w:type="paragraph" w:customStyle="1" w:styleId="SpacerInformative">
    <w:name w:val="Spacer Informative"/>
    <w:basedOn w:val="Spacer"/>
    <w:rsid w:val="00C53E66"/>
    <w:pPr>
      <w:shd w:val="clear" w:color="auto" w:fill="E0E0E0"/>
    </w:pPr>
  </w:style>
  <w:style w:type="paragraph" w:customStyle="1" w:styleId="TABLE-cell">
    <w:name w:val="TABLE-cell"/>
    <w:basedOn w:val="TABLE-col-heading"/>
    <w:qFormat/>
    <w:rsid w:val="00C53E66"/>
    <w:pPr>
      <w:keepNext w:val="0"/>
      <w:keepLines/>
    </w:pPr>
    <w:rPr>
      <w:b w:val="0"/>
      <w:bCs w:val="0"/>
      <w:spacing w:val="0"/>
    </w:rPr>
  </w:style>
  <w:style w:type="paragraph" w:styleId="List3">
    <w:name w:val="List 3"/>
    <w:basedOn w:val="List2"/>
    <w:autoRedefine/>
    <w:rsid w:val="00C53E66"/>
    <w:pPr>
      <w:tabs>
        <w:tab w:val="left" w:pos="1080"/>
      </w:tabs>
      <w:ind w:left="1080"/>
    </w:pPr>
  </w:style>
  <w:style w:type="paragraph" w:styleId="List4">
    <w:name w:val="List 4"/>
    <w:basedOn w:val="List3"/>
    <w:autoRedefine/>
    <w:rsid w:val="00C53E66"/>
    <w:pPr>
      <w:tabs>
        <w:tab w:val="left" w:pos="1440"/>
      </w:tabs>
      <w:ind w:left="1440"/>
    </w:pPr>
  </w:style>
  <w:style w:type="paragraph" w:styleId="List5">
    <w:name w:val="List 5"/>
    <w:basedOn w:val="List4"/>
    <w:autoRedefine/>
    <w:rsid w:val="00C53E66"/>
    <w:pPr>
      <w:tabs>
        <w:tab w:val="clear" w:pos="1440"/>
        <w:tab w:val="left" w:pos="1800"/>
      </w:tabs>
      <w:ind w:left="1800"/>
    </w:pPr>
  </w:style>
  <w:style w:type="paragraph" w:styleId="ListBullet">
    <w:name w:val="List Bullet"/>
    <w:basedOn w:val="List"/>
    <w:rsid w:val="006B74E4"/>
    <w:pPr>
      <w:keepNext/>
      <w:numPr>
        <w:numId w:val="2"/>
      </w:numPr>
      <w:tabs>
        <w:tab w:val="left" w:pos="360"/>
      </w:tabs>
      <w:ind w:left="360"/>
      <w:jc w:val="left"/>
    </w:pPr>
  </w:style>
  <w:style w:type="paragraph" w:styleId="ListBullet2">
    <w:name w:val="List Bullet 2"/>
    <w:basedOn w:val="ListBullet"/>
    <w:autoRedefine/>
    <w:rsid w:val="00C53E66"/>
    <w:pPr>
      <w:tabs>
        <w:tab w:val="clear" w:pos="360"/>
        <w:tab w:val="left" w:pos="346"/>
        <w:tab w:val="left" w:pos="680"/>
      </w:tabs>
    </w:pPr>
  </w:style>
  <w:style w:type="paragraph" w:styleId="ListBullet3">
    <w:name w:val="List Bullet 3"/>
    <w:basedOn w:val="ListBullet"/>
    <w:autoRedefine/>
    <w:rsid w:val="00C53E66"/>
    <w:pPr>
      <w:tabs>
        <w:tab w:val="clear" w:pos="360"/>
      </w:tabs>
      <w:ind w:left="1080"/>
    </w:pPr>
  </w:style>
  <w:style w:type="paragraph" w:styleId="ListBullet4">
    <w:name w:val="List Bullet 4"/>
    <w:basedOn w:val="ListBullet"/>
    <w:autoRedefine/>
    <w:rsid w:val="00C53E66"/>
    <w:pPr>
      <w:tabs>
        <w:tab w:val="clear" w:pos="360"/>
      </w:tabs>
      <w:ind w:left="1440"/>
    </w:pPr>
  </w:style>
  <w:style w:type="paragraph" w:styleId="ListBullet5">
    <w:name w:val="List Bullet 5"/>
    <w:basedOn w:val="ListBullet"/>
    <w:autoRedefine/>
    <w:rsid w:val="00C53E66"/>
    <w:pPr>
      <w:tabs>
        <w:tab w:val="left" w:pos="680"/>
      </w:tabs>
      <w:ind w:left="1800"/>
    </w:pPr>
  </w:style>
  <w:style w:type="paragraph" w:customStyle="1" w:styleId="ANNEX-heading1">
    <w:name w:val="ANNEX-heading1"/>
    <w:basedOn w:val="Heading1"/>
    <w:next w:val="BodyText"/>
    <w:rsid w:val="00C53E66"/>
    <w:pPr>
      <w:pageBreakBefore w:val="0"/>
      <w:numPr>
        <w:ilvl w:val="1"/>
        <w:numId w:val="4"/>
      </w:numPr>
      <w:ind w:left="677" w:hanging="677"/>
      <w:outlineLvl w:val="1"/>
    </w:pPr>
    <w:rPr>
      <w:szCs w:val="22"/>
      <w:lang w:eastAsia="zh-CN"/>
    </w:rPr>
  </w:style>
  <w:style w:type="paragraph" w:styleId="ListContinue">
    <w:name w:val="List Continue"/>
    <w:basedOn w:val="Normal"/>
    <w:autoRedefine/>
    <w:rsid w:val="00C53E66"/>
    <w:pPr>
      <w:spacing w:after="120"/>
      <w:ind w:left="360"/>
    </w:pPr>
  </w:style>
  <w:style w:type="paragraph" w:styleId="ListContinue2">
    <w:name w:val="List Continue 2"/>
    <w:basedOn w:val="ListContinue"/>
    <w:autoRedefine/>
    <w:rsid w:val="00C53E66"/>
    <w:pPr>
      <w:ind w:left="720"/>
    </w:pPr>
  </w:style>
  <w:style w:type="paragraph" w:styleId="ListContinue3">
    <w:name w:val="List Continue 3"/>
    <w:basedOn w:val="ListContinue2"/>
    <w:autoRedefine/>
    <w:rsid w:val="00C53E66"/>
    <w:pPr>
      <w:ind w:left="1080"/>
    </w:pPr>
  </w:style>
  <w:style w:type="paragraph" w:styleId="ListContinue4">
    <w:name w:val="List Continue 4"/>
    <w:basedOn w:val="ListContinue3"/>
    <w:autoRedefine/>
    <w:rsid w:val="00C53E66"/>
    <w:pPr>
      <w:ind w:left="1440"/>
    </w:pPr>
  </w:style>
  <w:style w:type="paragraph" w:styleId="ListContinue5">
    <w:name w:val="List Continue 5"/>
    <w:basedOn w:val="ListContinue4"/>
    <w:autoRedefine/>
    <w:rsid w:val="00C53E66"/>
    <w:pPr>
      <w:ind w:left="1800"/>
    </w:pPr>
  </w:style>
  <w:style w:type="paragraph" w:styleId="ListNumber">
    <w:name w:val="List Number"/>
    <w:basedOn w:val="Normal"/>
    <w:qFormat/>
    <w:rsid w:val="00C53E66"/>
    <w:pPr>
      <w:numPr>
        <w:numId w:val="1"/>
      </w:numPr>
      <w:spacing w:after="120" w:line="240" w:lineRule="atLeast"/>
    </w:pPr>
    <w:rPr>
      <w:rFonts w:ascii="Arial" w:hAnsi="Arial"/>
      <w:sz w:val="20"/>
    </w:rPr>
  </w:style>
  <w:style w:type="paragraph" w:styleId="ListNumber2">
    <w:name w:val="List Number 2"/>
    <w:basedOn w:val="ListNumber"/>
    <w:rsid w:val="00C53E66"/>
    <w:pPr>
      <w:numPr>
        <w:ilvl w:val="1"/>
      </w:numPr>
    </w:pPr>
  </w:style>
  <w:style w:type="paragraph" w:styleId="ListNumber3">
    <w:name w:val="List Number 3"/>
    <w:basedOn w:val="ListNumber2"/>
    <w:autoRedefine/>
    <w:rsid w:val="001842FF"/>
    <w:pPr>
      <w:numPr>
        <w:ilvl w:val="2"/>
      </w:numPr>
    </w:pPr>
  </w:style>
  <w:style w:type="paragraph" w:customStyle="1" w:styleId="TABLE-cell-footnote">
    <w:name w:val="TABLE-cell-footnote"/>
    <w:basedOn w:val="TABLE-cell"/>
    <w:qFormat/>
    <w:rsid w:val="00C53E66"/>
    <w:pPr>
      <w:tabs>
        <w:tab w:val="left" w:pos="360"/>
      </w:tabs>
      <w:ind w:left="360" w:hanging="360"/>
    </w:pPr>
    <w:rPr>
      <w:sz w:val="16"/>
    </w:rPr>
  </w:style>
  <w:style w:type="paragraph" w:customStyle="1" w:styleId="TERM-definition">
    <w:name w:val="TERM-definition"/>
    <w:basedOn w:val="Normal"/>
    <w:next w:val="Normal"/>
    <w:rsid w:val="00C53E66"/>
    <w:pPr>
      <w:spacing w:line="240" w:lineRule="auto"/>
    </w:pPr>
    <w:rPr>
      <w:rFonts w:ascii="Arial" w:hAnsi="Arial" w:cs="Arial"/>
      <w:spacing w:val="8"/>
      <w:sz w:val="20"/>
      <w:szCs w:val="20"/>
      <w:lang w:val="en-GB"/>
    </w:rPr>
  </w:style>
  <w:style w:type="paragraph" w:styleId="ListParagraph">
    <w:name w:val="List Paragraph"/>
    <w:basedOn w:val="Normal"/>
    <w:uiPriority w:val="34"/>
    <w:qFormat/>
    <w:rsid w:val="00C53E66"/>
    <w:pPr>
      <w:ind w:left="720"/>
    </w:pPr>
    <w:rPr>
      <w:rFonts w:eastAsia="SimSun"/>
    </w:rPr>
  </w:style>
  <w:style w:type="paragraph" w:customStyle="1" w:styleId="TERM-heading">
    <w:name w:val="TERM-heading"/>
    <w:basedOn w:val="BodyText"/>
    <w:rsid w:val="00C53E66"/>
    <w:pPr>
      <w:keepNext/>
      <w:spacing w:before="0" w:after="0"/>
    </w:pPr>
    <w:rPr>
      <w:b/>
    </w:rPr>
  </w:style>
  <w:style w:type="paragraph" w:styleId="BodyText">
    <w:name w:val="Body Text"/>
    <w:basedOn w:val="Normal"/>
    <w:link w:val="BodyTextChar"/>
    <w:qFormat/>
    <w:rsid w:val="00413B46"/>
    <w:pPr>
      <w:spacing w:after="120" w:line="240" w:lineRule="atLeast"/>
    </w:pPr>
    <w:rPr>
      <w:rFonts w:ascii="Arial" w:hAnsi="Arial" w:cs="Arial"/>
      <w:sz w:val="20"/>
      <w:szCs w:val="20"/>
    </w:rPr>
  </w:style>
  <w:style w:type="character" w:customStyle="1" w:styleId="BodyTextChar">
    <w:name w:val="Body Text Char"/>
    <w:basedOn w:val="DefaultParagraphFont"/>
    <w:link w:val="BodyText"/>
    <w:rsid w:val="00413B46"/>
    <w:rPr>
      <w:rFonts w:ascii="Arial" w:eastAsia="Times New Roman" w:hAnsi="Arial" w:cs="Arial"/>
      <w:sz w:val="20"/>
      <w:szCs w:val="20"/>
    </w:rPr>
  </w:style>
  <w:style w:type="paragraph" w:customStyle="1" w:styleId="Code">
    <w:name w:val="Code"/>
    <w:basedOn w:val="BodyText"/>
    <w:link w:val="CodeChar"/>
    <w:qFormat/>
    <w:rsid w:val="00C53E66"/>
    <w:pPr>
      <w:overflowPunct w:val="0"/>
      <w:autoSpaceDE w:val="0"/>
      <w:autoSpaceDN w:val="0"/>
      <w:adjustRightInd w:val="0"/>
      <w:spacing w:before="0" w:after="0"/>
      <w:jc w:val="left"/>
      <w:textAlignment w:val="baseline"/>
    </w:pPr>
    <w:rPr>
      <w:rFonts w:ascii="Courier New" w:hAnsi="Courier New" w:cs="Courier New"/>
      <w:b/>
      <w:bCs/>
      <w:noProof/>
      <w:color w:val="808080"/>
      <w:spacing w:val="-8"/>
      <w:sz w:val="18"/>
      <w:szCs w:val="16"/>
      <w:lang w:val="en-GB"/>
    </w:rPr>
  </w:style>
  <w:style w:type="character" w:styleId="PlaceholderText">
    <w:name w:val="Placeholder Text"/>
    <w:basedOn w:val="DefaultParagraphFont"/>
    <w:uiPriority w:val="99"/>
    <w:semiHidden/>
    <w:rsid w:val="00C53E66"/>
    <w:rPr>
      <w:color w:val="808080"/>
    </w:rPr>
  </w:style>
  <w:style w:type="paragraph" w:customStyle="1" w:styleId="Equation">
    <w:name w:val="Equation"/>
    <w:basedOn w:val="BodyText"/>
    <w:next w:val="BodyText"/>
    <w:rsid w:val="00C53E66"/>
    <w:pPr>
      <w:keepNext/>
      <w:tabs>
        <w:tab w:val="center" w:pos="4680"/>
        <w:tab w:val="right" w:pos="9360"/>
      </w:tabs>
      <w:jc w:val="left"/>
    </w:pPr>
    <w:rPr>
      <w:rFonts w:ascii="Cambria" w:hAnsi="Cambria"/>
      <w:i/>
      <w:noProof/>
      <w:sz w:val="22"/>
      <w:szCs w:val="22"/>
    </w:rPr>
  </w:style>
  <w:style w:type="paragraph" w:customStyle="1" w:styleId="Heading">
    <w:name w:val="Heading"/>
    <w:basedOn w:val="BodyText"/>
    <w:next w:val="BodyText"/>
    <w:rsid w:val="00C53E66"/>
    <w:pPr>
      <w:tabs>
        <w:tab w:val="left" w:pos="360"/>
      </w:tabs>
      <w:overflowPunct w:val="0"/>
      <w:autoSpaceDE w:val="0"/>
      <w:autoSpaceDN w:val="0"/>
      <w:adjustRightInd w:val="0"/>
      <w:jc w:val="left"/>
      <w:textAlignment w:val="baseline"/>
    </w:pPr>
    <w:rPr>
      <w:rFonts w:cs="Times New Roman"/>
      <w:b/>
      <w:color w:val="000000"/>
      <w:sz w:val="32"/>
    </w:rPr>
  </w:style>
  <w:style w:type="paragraph" w:customStyle="1" w:styleId="CodeInformative">
    <w:name w:val="Code Informative"/>
    <w:basedOn w:val="Code"/>
    <w:rsid w:val="00C53E66"/>
    <w:pPr>
      <w:shd w:val="clear" w:color="auto" w:fill="E0E0E0"/>
    </w:pPr>
  </w:style>
  <w:style w:type="character" w:styleId="EndnoteReference">
    <w:name w:val="endnote reference"/>
    <w:basedOn w:val="DefaultParagraphFont"/>
    <w:rsid w:val="00C53E66"/>
    <w:rPr>
      <w:sz w:val="20"/>
      <w:vertAlign w:val="superscript"/>
    </w:rPr>
  </w:style>
  <w:style w:type="paragraph" w:styleId="EndnoteText">
    <w:name w:val="endnote text"/>
    <w:basedOn w:val="Normal"/>
    <w:link w:val="EndnoteTextChar"/>
    <w:rsid w:val="00C53E66"/>
    <w:pPr>
      <w:spacing w:after="120" w:line="240" w:lineRule="auto"/>
    </w:pPr>
    <w:rPr>
      <w:rFonts w:ascii="Bookman" w:hAnsi="Bookman"/>
      <w:color w:val="000000"/>
      <w:szCs w:val="24"/>
    </w:rPr>
  </w:style>
  <w:style w:type="character" w:customStyle="1" w:styleId="EndnoteTextChar">
    <w:name w:val="Endnote Text Char"/>
    <w:basedOn w:val="DefaultParagraphFont"/>
    <w:link w:val="EndnoteText"/>
    <w:rsid w:val="00C53E66"/>
    <w:rPr>
      <w:rFonts w:ascii="Bookman" w:eastAsia="Times New Roman" w:hAnsi="Bookman" w:cs="Times New Roman"/>
      <w:color w:val="000000"/>
      <w:szCs w:val="24"/>
    </w:rPr>
  </w:style>
  <w:style w:type="paragraph" w:styleId="Index1">
    <w:name w:val="index 1"/>
    <w:basedOn w:val="Normal"/>
    <w:next w:val="Normal"/>
    <w:autoRedefine/>
    <w:rsid w:val="00C53E66"/>
    <w:pPr>
      <w:spacing w:after="0" w:line="240" w:lineRule="auto"/>
      <w:ind w:left="200" w:hanging="200"/>
    </w:pPr>
    <w:rPr>
      <w:rFonts w:ascii="Arial" w:hAnsi="Arial"/>
      <w:color w:val="000000"/>
      <w:sz w:val="20"/>
      <w:szCs w:val="20"/>
    </w:rPr>
  </w:style>
  <w:style w:type="paragraph" w:styleId="Index2">
    <w:name w:val="index 2"/>
    <w:basedOn w:val="Normal"/>
    <w:next w:val="Normal"/>
    <w:autoRedefine/>
    <w:rsid w:val="00C53E66"/>
    <w:pPr>
      <w:spacing w:after="0" w:line="240" w:lineRule="auto"/>
      <w:ind w:left="400" w:hanging="200"/>
    </w:pPr>
    <w:rPr>
      <w:rFonts w:ascii="Arial" w:hAnsi="Arial"/>
      <w:color w:val="000000"/>
      <w:sz w:val="20"/>
      <w:szCs w:val="20"/>
    </w:rPr>
  </w:style>
  <w:style w:type="paragraph" w:styleId="Index3">
    <w:name w:val="index 3"/>
    <w:basedOn w:val="Normal"/>
    <w:next w:val="Normal"/>
    <w:autoRedefine/>
    <w:rsid w:val="00C53E66"/>
    <w:pPr>
      <w:spacing w:after="0" w:line="240" w:lineRule="auto"/>
      <w:ind w:left="600" w:hanging="200"/>
    </w:pPr>
    <w:rPr>
      <w:rFonts w:ascii="Arial" w:hAnsi="Arial"/>
      <w:color w:val="000000"/>
      <w:sz w:val="20"/>
      <w:szCs w:val="20"/>
    </w:rPr>
  </w:style>
  <w:style w:type="paragraph" w:styleId="Index4">
    <w:name w:val="index 4"/>
    <w:basedOn w:val="Normal"/>
    <w:next w:val="Normal"/>
    <w:autoRedefine/>
    <w:rsid w:val="00C53E66"/>
    <w:pPr>
      <w:spacing w:after="0" w:line="240" w:lineRule="auto"/>
      <w:ind w:left="800" w:hanging="200"/>
    </w:pPr>
    <w:rPr>
      <w:rFonts w:ascii="Arial" w:hAnsi="Arial"/>
      <w:color w:val="000000"/>
      <w:sz w:val="20"/>
      <w:szCs w:val="20"/>
    </w:rPr>
  </w:style>
  <w:style w:type="paragraph" w:styleId="Index5">
    <w:name w:val="index 5"/>
    <w:basedOn w:val="Normal"/>
    <w:next w:val="Normal"/>
    <w:autoRedefine/>
    <w:rsid w:val="00C53E66"/>
    <w:pPr>
      <w:spacing w:after="0" w:line="240" w:lineRule="auto"/>
      <w:ind w:left="1000" w:hanging="200"/>
    </w:pPr>
    <w:rPr>
      <w:rFonts w:ascii="Arial" w:hAnsi="Arial"/>
      <w:color w:val="000000"/>
      <w:sz w:val="20"/>
      <w:szCs w:val="20"/>
    </w:rPr>
  </w:style>
  <w:style w:type="paragraph" w:styleId="Index6">
    <w:name w:val="index 6"/>
    <w:basedOn w:val="Normal"/>
    <w:next w:val="Normal"/>
    <w:autoRedefine/>
    <w:rsid w:val="00C53E66"/>
    <w:pPr>
      <w:spacing w:after="0" w:line="240" w:lineRule="auto"/>
      <w:ind w:left="1200" w:hanging="200"/>
    </w:pPr>
    <w:rPr>
      <w:rFonts w:ascii="Arial" w:hAnsi="Arial"/>
      <w:color w:val="000000"/>
      <w:sz w:val="20"/>
      <w:szCs w:val="20"/>
    </w:rPr>
  </w:style>
  <w:style w:type="paragraph" w:styleId="Index7">
    <w:name w:val="index 7"/>
    <w:basedOn w:val="Normal"/>
    <w:next w:val="Normal"/>
    <w:autoRedefine/>
    <w:rsid w:val="00C53E66"/>
    <w:pPr>
      <w:spacing w:after="0" w:line="240" w:lineRule="auto"/>
      <w:ind w:left="1400" w:hanging="200"/>
    </w:pPr>
    <w:rPr>
      <w:rFonts w:ascii="Arial" w:hAnsi="Arial"/>
      <w:color w:val="000000"/>
      <w:sz w:val="20"/>
      <w:szCs w:val="20"/>
    </w:rPr>
  </w:style>
  <w:style w:type="paragraph" w:styleId="Index8">
    <w:name w:val="index 8"/>
    <w:basedOn w:val="Normal"/>
    <w:next w:val="Normal"/>
    <w:autoRedefine/>
    <w:rsid w:val="00C53E66"/>
    <w:pPr>
      <w:spacing w:after="0" w:line="240" w:lineRule="auto"/>
      <w:ind w:left="1600" w:hanging="200"/>
    </w:pPr>
    <w:rPr>
      <w:rFonts w:ascii="Arial" w:hAnsi="Arial"/>
      <w:color w:val="000000"/>
      <w:sz w:val="20"/>
      <w:szCs w:val="20"/>
    </w:rPr>
  </w:style>
  <w:style w:type="paragraph" w:styleId="Index9">
    <w:name w:val="index 9"/>
    <w:basedOn w:val="Normal"/>
    <w:next w:val="Normal"/>
    <w:autoRedefine/>
    <w:rsid w:val="00C53E66"/>
    <w:pPr>
      <w:spacing w:after="0" w:line="240" w:lineRule="auto"/>
      <w:ind w:left="1800" w:hanging="200"/>
    </w:pPr>
    <w:rPr>
      <w:rFonts w:ascii="Arial" w:hAnsi="Arial"/>
      <w:color w:val="000000"/>
      <w:sz w:val="20"/>
      <w:szCs w:val="20"/>
    </w:rPr>
  </w:style>
  <w:style w:type="paragraph" w:styleId="IndexHeading">
    <w:name w:val="index heading"/>
    <w:basedOn w:val="Normal"/>
    <w:next w:val="Index1"/>
    <w:rsid w:val="00C53E66"/>
    <w:pPr>
      <w:spacing w:after="0" w:line="240" w:lineRule="auto"/>
    </w:pPr>
    <w:rPr>
      <w:rFonts w:ascii="Arial" w:hAnsi="Arial"/>
      <w:color w:val="000000"/>
      <w:sz w:val="20"/>
      <w:szCs w:val="20"/>
    </w:rPr>
  </w:style>
  <w:style w:type="paragraph" w:customStyle="1" w:styleId="Bullet">
    <w:name w:val="Bullet"/>
    <w:basedOn w:val="BodyText"/>
    <w:rsid w:val="00C53E66"/>
    <w:pPr>
      <w:tabs>
        <w:tab w:val="num" w:pos="360"/>
      </w:tabs>
      <w:overflowPunct w:val="0"/>
      <w:autoSpaceDE w:val="0"/>
      <w:autoSpaceDN w:val="0"/>
      <w:adjustRightInd w:val="0"/>
      <w:spacing w:before="0"/>
      <w:ind w:left="360" w:hanging="360"/>
      <w:jc w:val="left"/>
      <w:textAlignment w:val="baseline"/>
    </w:pPr>
    <w:rPr>
      <w:rFonts w:ascii="Bookman" w:hAnsi="Bookman" w:cs="Times New Roman"/>
      <w:color w:val="000000"/>
      <w:sz w:val="22"/>
    </w:rPr>
  </w:style>
  <w:style w:type="paragraph" w:customStyle="1" w:styleId="BulletInformative">
    <w:name w:val="Bullet Informative"/>
    <w:basedOn w:val="Bullet"/>
    <w:rsid w:val="00C53E66"/>
    <w:pPr>
      <w:shd w:val="clear" w:color="auto" w:fill="E0E0E0"/>
      <w:jc w:val="both"/>
    </w:pPr>
  </w:style>
  <w:style w:type="paragraph" w:customStyle="1" w:styleId="HeadingInformative">
    <w:name w:val="Heading Informative"/>
    <w:basedOn w:val="Heading"/>
    <w:rsid w:val="00C53E66"/>
    <w:pPr>
      <w:shd w:val="clear" w:color="auto" w:fill="E0E0E0"/>
    </w:pPr>
  </w:style>
  <w:style w:type="character" w:styleId="HTMLCite">
    <w:name w:val="HTML Cite"/>
    <w:basedOn w:val="DefaultParagraphFont"/>
    <w:uiPriority w:val="99"/>
    <w:unhideWhenUsed/>
    <w:rsid w:val="00C53E66"/>
    <w:rPr>
      <w:i w:val="0"/>
      <w:iCs w:val="0"/>
      <w:color w:val="568E1A"/>
    </w:rPr>
  </w:style>
  <w:style w:type="paragraph" w:customStyle="1" w:styleId="TERM-number">
    <w:name w:val="TERM-number"/>
    <w:basedOn w:val="Heading2"/>
    <w:rsid w:val="00C53E66"/>
    <w:pPr>
      <w:tabs>
        <w:tab w:val="left" w:pos="450"/>
      </w:tabs>
      <w:spacing w:after="0"/>
      <w:ind w:left="360" w:hanging="360"/>
      <w:outlineLvl w:val="9"/>
    </w:pPr>
  </w:style>
  <w:style w:type="paragraph" w:customStyle="1" w:styleId="pList">
    <w:name w:val="pList"/>
    <w:basedOn w:val="BodyText"/>
    <w:next w:val="BodyText"/>
    <w:qFormat/>
    <w:rsid w:val="00C53E66"/>
    <w:pPr>
      <w:spacing w:line="240" w:lineRule="auto"/>
      <w:ind w:left="3600" w:hanging="2880"/>
    </w:pPr>
    <w:rPr>
      <w:rFonts w:ascii="Cambria" w:hAnsi="Cambria"/>
      <w:i/>
      <w:iCs/>
      <w:sz w:val="22"/>
    </w:rPr>
  </w:style>
  <w:style w:type="paragraph" w:customStyle="1" w:styleId="EquationLong">
    <w:name w:val="Equation Long"/>
    <w:basedOn w:val="BodyText"/>
    <w:rsid w:val="00C53E66"/>
    <w:pPr>
      <w:tabs>
        <w:tab w:val="left" w:pos="2160"/>
      </w:tabs>
      <w:spacing w:after="0"/>
      <w:ind w:left="2160" w:hanging="1440"/>
      <w:jc w:val="left"/>
    </w:pPr>
    <w:rPr>
      <w:rFonts w:ascii="Cambria Math" w:hAnsi="Cambria Math"/>
      <w:i/>
      <w:sz w:val="22"/>
      <w:szCs w:val="22"/>
    </w:rPr>
  </w:style>
  <w:style w:type="paragraph" w:customStyle="1" w:styleId="Default">
    <w:name w:val="Default"/>
    <w:rsid w:val="00C53E66"/>
    <w:pPr>
      <w:autoSpaceDE w:val="0"/>
      <w:autoSpaceDN w:val="0"/>
      <w:adjustRightInd w:val="0"/>
      <w:spacing w:before="120" w:after="120" w:line="240" w:lineRule="auto"/>
      <w:jc w:val="both"/>
    </w:pPr>
    <w:rPr>
      <w:rFonts w:ascii="Arial" w:eastAsia="Times New Roman" w:hAnsi="Arial" w:cs="Arial"/>
      <w:color w:val="000000"/>
      <w:sz w:val="24"/>
      <w:szCs w:val="24"/>
    </w:rPr>
  </w:style>
  <w:style w:type="paragraph" w:customStyle="1" w:styleId="PARAGRAPH">
    <w:name w:val="PARAGRAPH"/>
    <w:rsid w:val="00C53E66"/>
    <w:pPr>
      <w:spacing w:before="120" w:after="240" w:line="240" w:lineRule="auto"/>
      <w:jc w:val="both"/>
    </w:pPr>
    <w:rPr>
      <w:rFonts w:ascii="Arial" w:eastAsia="Times New Roman" w:hAnsi="Arial" w:cs="Arial"/>
      <w:spacing w:val="8"/>
      <w:sz w:val="20"/>
      <w:szCs w:val="20"/>
      <w:lang w:val="en-GB" w:eastAsia="zh-CN"/>
    </w:rPr>
  </w:style>
  <w:style w:type="paragraph" w:customStyle="1" w:styleId="BodyBold">
    <w:name w:val="Body Bold"/>
    <w:basedOn w:val="BodyText"/>
    <w:next w:val="BodyText"/>
    <w:rsid w:val="00C53E66"/>
    <w:pPr>
      <w:tabs>
        <w:tab w:val="left" w:pos="360"/>
      </w:tabs>
      <w:overflowPunct w:val="0"/>
      <w:autoSpaceDE w:val="0"/>
      <w:autoSpaceDN w:val="0"/>
      <w:adjustRightInd w:val="0"/>
      <w:textAlignment w:val="baseline"/>
    </w:pPr>
    <w:rPr>
      <w:rFonts w:ascii="Trebuchet MS" w:hAnsi="Trebuchet MS"/>
      <w:b/>
      <w:bCs/>
      <w:kern w:val="22"/>
    </w:rPr>
  </w:style>
  <w:style w:type="character" w:styleId="Emphasis">
    <w:name w:val="Emphasis"/>
    <w:basedOn w:val="DefaultParagraphFont"/>
    <w:uiPriority w:val="20"/>
    <w:rsid w:val="00C53E66"/>
    <w:rPr>
      <w:b/>
      <w:bCs/>
      <w:i w:val="0"/>
      <w:iCs w:val="0"/>
    </w:rPr>
  </w:style>
  <w:style w:type="paragraph" w:customStyle="1" w:styleId="EXAMPLE">
    <w:name w:val="EXAMPLE"/>
    <w:basedOn w:val="NOTE"/>
    <w:next w:val="PARAGRAPH"/>
    <w:rsid w:val="00C53E66"/>
    <w:pPr>
      <w:overflowPunct w:val="0"/>
      <w:autoSpaceDE w:val="0"/>
      <w:autoSpaceDN w:val="0"/>
      <w:adjustRightInd w:val="0"/>
      <w:spacing w:before="120" w:after="100" w:afterAutospacing="1"/>
      <w:textAlignment w:val="baseline"/>
    </w:pPr>
    <w:rPr>
      <w:lang w:eastAsia="zh-CN"/>
    </w:rPr>
  </w:style>
  <w:style w:type="character" w:customStyle="1" w:styleId="HeaderCharChar">
    <w:name w:val="Header Char Char"/>
    <w:basedOn w:val="DefaultParagraphFont"/>
    <w:rsid w:val="00C53E66"/>
    <w:rPr>
      <w:rFonts w:ascii="Arial" w:hAnsi="Arial"/>
      <w:color w:val="000000"/>
      <w:lang w:val="en-US" w:eastAsia="en-US" w:bidi="ar-SA"/>
    </w:rPr>
  </w:style>
  <w:style w:type="character" w:customStyle="1" w:styleId="confnumber">
    <w:name w:val="confnumber"/>
    <w:basedOn w:val="DefaultParagraphFont"/>
    <w:rsid w:val="00C53E66"/>
  </w:style>
  <w:style w:type="paragraph" w:customStyle="1" w:styleId="none">
    <w:name w:val="none"/>
    <w:basedOn w:val="Normal"/>
    <w:rsid w:val="00C53E66"/>
    <w:pPr>
      <w:spacing w:before="60" w:after="60" w:line="240" w:lineRule="auto"/>
      <w:jc w:val="center"/>
    </w:pPr>
    <w:rPr>
      <w:rFonts w:ascii="Arial" w:hAnsi="Arial"/>
      <w:sz w:val="18"/>
      <w:szCs w:val="20"/>
    </w:rPr>
  </w:style>
  <w:style w:type="paragraph" w:customStyle="1" w:styleId="Argument">
    <w:name w:val="Argument"/>
    <w:basedOn w:val="Header"/>
    <w:rsid w:val="00C53E66"/>
    <w:pPr>
      <w:tabs>
        <w:tab w:val="clear" w:pos="4680"/>
        <w:tab w:val="clear" w:pos="9360"/>
        <w:tab w:val="left" w:pos="1440"/>
      </w:tabs>
      <w:spacing w:after="240"/>
      <w:ind w:left="2160" w:hanging="2160"/>
    </w:pPr>
    <w:rPr>
      <w:rFonts w:ascii="Times New Roman" w:hAnsi="Times New Roman" w:cs="Times New Roman"/>
      <w:spacing w:val="0"/>
      <w:sz w:val="24"/>
      <w:szCs w:val="24"/>
      <w:lang w:val="en-US"/>
    </w:rPr>
  </w:style>
  <w:style w:type="numbering" w:customStyle="1" w:styleId="ISOListNumbered">
    <w:name w:val="ISO List Numbered"/>
    <w:uiPriority w:val="99"/>
    <w:rsid w:val="00C53E66"/>
  </w:style>
  <w:style w:type="paragraph" w:customStyle="1" w:styleId="TableTextLeft">
    <w:name w:val="TableText Left"/>
    <w:basedOn w:val="Normal"/>
    <w:rsid w:val="00C53E66"/>
    <w:pPr>
      <w:tabs>
        <w:tab w:val="left" w:pos="360"/>
      </w:tabs>
      <w:overflowPunct w:val="0"/>
      <w:autoSpaceDE w:val="0"/>
      <w:autoSpaceDN w:val="0"/>
      <w:adjustRightInd w:val="0"/>
      <w:spacing w:before="60" w:after="60" w:line="240" w:lineRule="auto"/>
      <w:jc w:val="left"/>
      <w:textAlignment w:val="baseline"/>
    </w:pPr>
    <w:rPr>
      <w:rFonts w:ascii="Arial Narrow" w:hAnsi="Arial Narrow"/>
      <w:noProof/>
      <w:color w:val="000000"/>
      <w:sz w:val="16"/>
      <w:szCs w:val="18"/>
    </w:rPr>
  </w:style>
  <w:style w:type="paragraph" w:customStyle="1" w:styleId="TableHeading">
    <w:name w:val="TableHeading"/>
    <w:basedOn w:val="TableTextLeft"/>
    <w:rsid w:val="00C53E66"/>
    <w:rPr>
      <w:rFonts w:ascii="Arial" w:hAnsi="Arial"/>
      <w:b/>
      <w:sz w:val="18"/>
    </w:rPr>
  </w:style>
  <w:style w:type="paragraph" w:customStyle="1" w:styleId="TableTextCentered">
    <w:name w:val="TableText Centered"/>
    <w:basedOn w:val="BodyText"/>
    <w:rsid w:val="00C53E66"/>
    <w:pPr>
      <w:tabs>
        <w:tab w:val="left" w:pos="360"/>
      </w:tabs>
      <w:overflowPunct w:val="0"/>
      <w:autoSpaceDE w:val="0"/>
      <w:autoSpaceDN w:val="0"/>
      <w:adjustRightInd w:val="0"/>
      <w:spacing w:before="60" w:after="60" w:line="240" w:lineRule="auto"/>
      <w:jc w:val="center"/>
      <w:textAlignment w:val="baseline"/>
    </w:pPr>
    <w:rPr>
      <w:rFonts w:ascii="Arial Narrow" w:hAnsi="Arial Narrow" w:cs="Times New Roman"/>
      <w:noProof/>
      <w:color w:val="000000"/>
      <w:sz w:val="16"/>
      <w:szCs w:val="18"/>
    </w:rPr>
  </w:style>
  <w:style w:type="paragraph" w:customStyle="1" w:styleId="ApplicationNote">
    <w:name w:val="Application Note"/>
    <w:basedOn w:val="Normal"/>
    <w:rsid w:val="00C53E66"/>
    <w:pPr>
      <w:keepLines/>
      <w:tabs>
        <w:tab w:val="num" w:pos="1800"/>
        <w:tab w:val="left" w:pos="2160"/>
        <w:tab w:val="right" w:pos="9072"/>
      </w:tabs>
      <w:spacing w:before="0" w:after="240" w:line="240" w:lineRule="atLeast"/>
      <w:ind w:left="2160" w:hanging="2160"/>
    </w:pPr>
    <w:rPr>
      <w:rFonts w:ascii="Arial" w:hAnsi="Arial"/>
      <w:sz w:val="20"/>
      <w:szCs w:val="20"/>
      <w:lang w:val="de-DE"/>
    </w:rPr>
  </w:style>
  <w:style w:type="character" w:customStyle="1" w:styleId="TableTextCharCharChar1">
    <w:name w:val="Table Text Char Char Char1"/>
    <w:basedOn w:val="DefaultParagraphFont"/>
    <w:rsid w:val="00C53E66"/>
    <w:rPr>
      <w:rFonts w:ascii="Arial Narrow" w:hAnsi="Arial Narrow"/>
      <w:noProof/>
      <w:kern w:val="22"/>
      <w:sz w:val="16"/>
      <w:szCs w:val="18"/>
      <w:lang w:val="en-US" w:eastAsia="en-US" w:bidi="ar-SA"/>
    </w:rPr>
  </w:style>
  <w:style w:type="character" w:customStyle="1" w:styleId="TableTextCharChar">
    <w:name w:val="Table Text Char Char"/>
    <w:basedOn w:val="DefaultParagraphFont"/>
    <w:rsid w:val="00C53E66"/>
    <w:rPr>
      <w:rFonts w:ascii="Arial Narrow" w:hAnsi="Arial Narrow"/>
      <w:noProof/>
      <w:kern w:val="22"/>
      <w:sz w:val="16"/>
      <w:szCs w:val="18"/>
      <w:lang w:val="en-US" w:eastAsia="en-US" w:bidi="ar-SA"/>
    </w:rPr>
  </w:style>
  <w:style w:type="paragraph" w:customStyle="1" w:styleId="SubHeadingInformative">
    <w:name w:val="SubHeading Informative"/>
    <w:basedOn w:val="SubHeading"/>
    <w:next w:val="Normal"/>
    <w:rsid w:val="00C53E66"/>
    <w:pPr>
      <w:shd w:val="clear" w:color="auto" w:fill="E0E0E0"/>
      <w:spacing w:after="120" w:line="240" w:lineRule="auto"/>
      <w:jc w:val="left"/>
    </w:pPr>
    <w:rPr>
      <w:rFonts w:ascii="Arial" w:hAnsi="Arial"/>
      <w:color w:val="000000"/>
    </w:rPr>
  </w:style>
  <w:style w:type="character" w:customStyle="1" w:styleId="BodyTextInformativeBoldChar1">
    <w:name w:val="Body Text Informative Bold Char1"/>
    <w:basedOn w:val="BodyTextInformativeChar"/>
    <w:link w:val="BodyTextInformativeBold"/>
    <w:rsid w:val="00C53E66"/>
    <w:rPr>
      <w:rFonts w:ascii="Bookman" w:eastAsia="Times New Roman" w:hAnsi="Bookman" w:cs="Arial"/>
      <w:b/>
      <w:color w:val="000000"/>
      <w:spacing w:val="8"/>
      <w:szCs w:val="20"/>
      <w:shd w:val="clear" w:color="FFFFFF" w:fill="E0E0E0"/>
      <w:lang w:val="en-GB"/>
    </w:rPr>
  </w:style>
  <w:style w:type="character" w:customStyle="1" w:styleId="TableText">
    <w:name w:val="Table Text"/>
    <w:basedOn w:val="DefaultParagraphFont"/>
    <w:rsid w:val="00C53E66"/>
    <w:rPr>
      <w:rFonts w:ascii="Arial Narrow" w:hAnsi="Arial Narrow"/>
      <w:noProof/>
      <w:kern w:val="22"/>
      <w:sz w:val="16"/>
      <w:szCs w:val="18"/>
      <w:lang w:val="en-US" w:eastAsia="en-US" w:bidi="ar-SA"/>
    </w:rPr>
  </w:style>
  <w:style w:type="paragraph" w:customStyle="1" w:styleId="BodyTextInformativeBold">
    <w:name w:val="Body Text Informative Bold"/>
    <w:basedOn w:val="BodyTextInformative"/>
    <w:next w:val="BodyTextInformative"/>
    <w:link w:val="BodyTextInformativeBoldChar1"/>
    <w:rsid w:val="00C53E66"/>
    <w:pPr>
      <w:shd w:val="clear" w:color="FFFFFF" w:fill="E0E0E0"/>
      <w:tabs>
        <w:tab w:val="left" w:pos="360"/>
      </w:tabs>
      <w:overflowPunct w:val="0"/>
      <w:autoSpaceDE w:val="0"/>
      <w:autoSpaceDN w:val="0"/>
      <w:adjustRightInd w:val="0"/>
      <w:spacing w:before="0" w:after="120" w:line="240" w:lineRule="auto"/>
    </w:pPr>
    <w:rPr>
      <w:rFonts w:ascii="Bookman" w:hAnsi="Bookman"/>
      <w:b/>
      <w:color w:val="000000"/>
    </w:rPr>
  </w:style>
  <w:style w:type="table" w:styleId="TableGrid">
    <w:name w:val="Table Grid"/>
    <w:basedOn w:val="TableNormal"/>
    <w:uiPriority w:val="99"/>
    <w:rsid w:val="00C53E66"/>
    <w:pPr>
      <w:spacing w:after="120" w:line="240" w:lineRule="auto"/>
      <w:jc w:val="both"/>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Copyright">
    <w:name w:val="Cover Copyright"/>
    <w:basedOn w:val="CoverNormal"/>
    <w:rsid w:val="00C53E66"/>
    <w:pPr>
      <w:jc w:val="left"/>
    </w:pPr>
  </w:style>
  <w:style w:type="paragraph" w:customStyle="1" w:styleId="CoverVersion">
    <w:name w:val="Cover Version"/>
    <w:basedOn w:val="CoverNormal"/>
    <w:autoRedefine/>
    <w:rsid w:val="00C53E66"/>
    <w:rPr>
      <w:b/>
    </w:rPr>
  </w:style>
  <w:style w:type="paragraph" w:customStyle="1" w:styleId="CoverStatus">
    <w:name w:val="Cover Status"/>
    <w:basedOn w:val="Normal"/>
    <w:rsid w:val="006F24A2"/>
    <w:pPr>
      <w:tabs>
        <w:tab w:val="left" w:pos="2970"/>
      </w:tabs>
      <w:ind w:left="1440"/>
    </w:pPr>
    <w:rPr>
      <w:b/>
      <w:szCs w:val="20"/>
    </w:rPr>
  </w:style>
  <w:style w:type="paragraph" w:customStyle="1" w:styleId="CoverConfid">
    <w:name w:val="Cover Confid"/>
    <w:basedOn w:val="CoverNormal"/>
    <w:rsid w:val="00C53E66"/>
    <w:rPr>
      <w:b/>
      <w:sz w:val="44"/>
    </w:rPr>
  </w:style>
  <w:style w:type="paragraph" w:customStyle="1" w:styleId="CoverSubtitle">
    <w:name w:val="Cover Subtitle"/>
    <w:basedOn w:val="CoverTitle"/>
    <w:autoRedefine/>
    <w:rsid w:val="006F24A2"/>
    <w:pPr>
      <w:spacing w:before="240"/>
    </w:pPr>
  </w:style>
  <w:style w:type="paragraph" w:customStyle="1" w:styleId="TERM">
    <w:name w:val="TERM"/>
    <w:basedOn w:val="Normal"/>
    <w:next w:val="TERM-definition"/>
    <w:rsid w:val="00C53E66"/>
    <w:pPr>
      <w:keepNext/>
      <w:spacing w:after="0" w:line="240" w:lineRule="auto"/>
    </w:pPr>
    <w:rPr>
      <w:rFonts w:ascii="Arial" w:hAnsi="Arial" w:cs="Arial"/>
      <w:b/>
      <w:bCs/>
      <w:spacing w:val="8"/>
      <w:sz w:val="20"/>
      <w:szCs w:val="20"/>
    </w:rPr>
  </w:style>
  <w:style w:type="paragraph" w:customStyle="1" w:styleId="EquationLong2">
    <w:name w:val="Equation Long 2"/>
    <w:basedOn w:val="EquationLong"/>
    <w:rsid w:val="00C53E66"/>
    <w:pPr>
      <w:keepLines/>
      <w:tabs>
        <w:tab w:val="clear" w:pos="2160"/>
        <w:tab w:val="left" w:pos="2880"/>
        <w:tab w:val="right" w:pos="9360"/>
      </w:tabs>
      <w:spacing w:before="0" w:line="240" w:lineRule="auto"/>
      <w:ind w:left="2880" w:firstLine="0"/>
    </w:pPr>
  </w:style>
  <w:style w:type="paragraph" w:customStyle="1" w:styleId="CodeNameTag">
    <w:name w:val="Code Name Tag"/>
    <w:basedOn w:val="Code"/>
    <w:next w:val="Code"/>
    <w:rsid w:val="00C53E66"/>
    <w:pPr>
      <w:overflowPunct/>
      <w:autoSpaceDE/>
      <w:autoSpaceDN/>
      <w:adjustRightInd/>
      <w:spacing w:before="120" w:after="120"/>
      <w:jc w:val="both"/>
      <w:textAlignment w:val="auto"/>
    </w:pPr>
    <w:rPr>
      <w:bCs w:val="0"/>
      <w:color w:val="C00000"/>
      <w:spacing w:val="0"/>
      <w:sz w:val="20"/>
      <w:szCs w:val="18"/>
      <w:bdr w:val="single" w:sz="4" w:space="0" w:color="auto"/>
      <w:lang w:val="en-US"/>
    </w:rPr>
  </w:style>
  <w:style w:type="character" w:customStyle="1" w:styleId="CodeEntry">
    <w:name w:val="Code Entry"/>
    <w:rsid w:val="00C53E66"/>
    <w:rPr>
      <w:color w:val="FF0000"/>
      <w:sz w:val="19"/>
      <w:szCs w:val="19"/>
    </w:rPr>
  </w:style>
  <w:style w:type="character" w:customStyle="1" w:styleId="CodeKeyword">
    <w:name w:val="Code Keyword"/>
    <w:rsid w:val="00C53E66"/>
    <w:rPr>
      <w:color w:val="0070C0"/>
    </w:rPr>
  </w:style>
  <w:style w:type="character" w:customStyle="1" w:styleId="CodeChar">
    <w:name w:val="Code Char"/>
    <w:basedOn w:val="BodyTextChar"/>
    <w:link w:val="Code"/>
    <w:rsid w:val="00C53E66"/>
    <w:rPr>
      <w:rFonts w:ascii="Courier New" w:eastAsia="Times New Roman" w:hAnsi="Courier New" w:cs="Courier New"/>
      <w:b/>
      <w:bCs/>
      <w:noProof/>
      <w:color w:val="808080"/>
      <w:spacing w:val="-8"/>
      <w:sz w:val="18"/>
      <w:szCs w:val="16"/>
      <w:lang w:val="en-GB"/>
    </w:rPr>
  </w:style>
  <w:style w:type="character" w:customStyle="1" w:styleId="CodeComment">
    <w:name w:val="Code Comment"/>
    <w:basedOn w:val="CodeChar"/>
    <w:rsid w:val="00C53E66"/>
    <w:rPr>
      <w:rFonts w:ascii="Courier New" w:eastAsia="Times New Roman" w:hAnsi="Courier New" w:cs="Courier New"/>
      <w:b w:val="0"/>
      <w:bCs/>
      <w:noProof/>
      <w:color w:val="00B050"/>
      <w:spacing w:val="-8"/>
      <w:sz w:val="18"/>
      <w:szCs w:val="16"/>
      <w:lang w:val="en-GB"/>
    </w:rPr>
  </w:style>
  <w:style w:type="character" w:customStyle="1" w:styleId="CodeMacro">
    <w:name w:val="Code Macro"/>
    <w:rsid w:val="00C53E66"/>
    <w:rPr>
      <w:color w:val="C00000"/>
    </w:rPr>
  </w:style>
  <w:style w:type="character" w:customStyle="1" w:styleId="CodeBlack">
    <w:name w:val="Code Black"/>
    <w:rsid w:val="00C53E66"/>
    <w:rPr>
      <w:color w:val="000000" w:themeColor="text1"/>
    </w:rPr>
  </w:style>
  <w:style w:type="paragraph" w:customStyle="1" w:styleId="Contents">
    <w:name w:val="Contents"/>
    <w:basedOn w:val="Normal"/>
    <w:next w:val="TOC1"/>
    <w:rsid w:val="00C53E66"/>
    <w:pPr>
      <w:keepNext/>
      <w:pageBreakBefore/>
      <w:tabs>
        <w:tab w:val="right" w:pos="9360"/>
      </w:tabs>
      <w:suppressAutoHyphens/>
      <w:spacing w:before="0" w:after="240" w:line="240" w:lineRule="auto"/>
      <w:jc w:val="center"/>
    </w:pPr>
    <w:rPr>
      <w:rFonts w:ascii="Arial" w:hAnsi="Arial"/>
      <w:sz w:val="28"/>
      <w:szCs w:val="20"/>
    </w:rPr>
  </w:style>
  <w:style w:type="paragraph" w:customStyle="1" w:styleId="pListLast">
    <w:name w:val="pList Last"/>
    <w:basedOn w:val="pList"/>
    <w:rsid w:val="00C53E66"/>
    <w:pPr>
      <w:keepNext/>
      <w:spacing w:after="360"/>
    </w:pPr>
    <w:rPr>
      <w:i w:val="0"/>
      <w:iCs w:val="0"/>
    </w:rPr>
  </w:style>
  <w:style w:type="paragraph" w:customStyle="1" w:styleId="ListDash">
    <w:name w:val="List Dash"/>
    <w:basedOn w:val="ListBullet"/>
    <w:rsid w:val="00C53E66"/>
  </w:style>
  <w:style w:type="paragraph" w:customStyle="1" w:styleId="ListNumbered">
    <w:name w:val="List Numbered"/>
    <w:basedOn w:val="BodyText"/>
    <w:rsid w:val="00C53E66"/>
    <w:pPr>
      <w:keepLines/>
      <w:numPr>
        <w:numId w:val="16"/>
      </w:numPr>
    </w:pPr>
    <w:rPr>
      <w:spacing w:val="8"/>
      <w:lang w:eastAsia="zh-CN"/>
    </w:rPr>
  </w:style>
  <w:style w:type="character" w:customStyle="1" w:styleId="Italic">
    <w:name w:val="Italic"/>
    <w:basedOn w:val="DefaultParagraphFont"/>
    <w:uiPriority w:val="1"/>
    <w:rsid w:val="00C53E66"/>
    <w:rPr>
      <w:i/>
    </w:rPr>
  </w:style>
  <w:style w:type="paragraph" w:customStyle="1" w:styleId="CoverConfidential">
    <w:name w:val="Cover Confidential"/>
    <w:basedOn w:val="CoverNormal"/>
    <w:autoRedefine/>
    <w:rsid w:val="00C53E66"/>
    <w:rPr>
      <w:b/>
      <w:sz w:val="44"/>
      <w:lang w:eastAsia="zh-CN"/>
    </w:rPr>
  </w:style>
  <w:style w:type="paragraph" w:customStyle="1" w:styleId="nArial">
    <w:name w:val="n + Arial"/>
    <w:aliases w:val="10 pt"/>
    <w:basedOn w:val="Normal"/>
    <w:rsid w:val="00C53E66"/>
    <w:rPr>
      <w:rFonts w:ascii="Arial" w:hAnsi="Arial" w:cs="Arial"/>
      <w:sz w:val="20"/>
      <w:szCs w:val="20"/>
    </w:rPr>
  </w:style>
  <w:style w:type="paragraph" w:customStyle="1" w:styleId="Abstand">
    <w:name w:val="Abstand"/>
    <w:basedOn w:val="Normal"/>
    <w:next w:val="Normal"/>
    <w:rsid w:val="00C53E66"/>
    <w:pPr>
      <w:tabs>
        <w:tab w:val="right" w:pos="9072"/>
      </w:tabs>
      <w:spacing w:before="480" w:after="0" w:line="40" w:lineRule="exact"/>
    </w:pPr>
    <w:rPr>
      <w:rFonts w:ascii="Arial" w:hAnsi="Arial"/>
      <w:szCs w:val="20"/>
      <w:lang w:val="de-DE"/>
    </w:rPr>
  </w:style>
  <w:style w:type="paragraph" w:customStyle="1" w:styleId="CoverFamily">
    <w:name w:val="Cover Family"/>
    <w:basedOn w:val="CoverNormal"/>
    <w:next w:val="Normal"/>
    <w:autoRedefine/>
    <w:rsid w:val="00C53E66"/>
    <w:pPr>
      <w:spacing w:before="1080"/>
    </w:pPr>
    <w:rPr>
      <w:b/>
    </w:rPr>
  </w:style>
  <w:style w:type="paragraph" w:customStyle="1" w:styleId="Heading3Break">
    <w:name w:val="Heading 3 Break"/>
    <w:basedOn w:val="Heading3"/>
    <w:next w:val="BodyText"/>
    <w:qFormat/>
    <w:rsid w:val="00413B46"/>
  </w:style>
  <w:style w:type="character" w:customStyle="1" w:styleId="UnresolvedMention1">
    <w:name w:val="Unresolved Mention1"/>
    <w:basedOn w:val="DefaultParagraphFont"/>
    <w:uiPriority w:val="99"/>
    <w:semiHidden/>
    <w:unhideWhenUsed/>
    <w:rsid w:val="00854AC2"/>
    <w:rPr>
      <w:color w:val="605E5C"/>
      <w:shd w:val="clear" w:color="auto" w:fill="E1DFDD"/>
    </w:rPr>
  </w:style>
  <w:style w:type="character" w:customStyle="1" w:styleId="UnresolvedMention">
    <w:name w:val="Unresolved Mention"/>
    <w:basedOn w:val="DefaultParagraphFont"/>
    <w:uiPriority w:val="99"/>
    <w:semiHidden/>
    <w:unhideWhenUsed/>
    <w:rsid w:val="00E90F60"/>
    <w:rPr>
      <w:color w:val="605E5C"/>
      <w:shd w:val="clear" w:color="auto" w:fill="E1DFDD"/>
    </w:rPr>
  </w:style>
  <w:style w:type="paragraph" w:customStyle="1" w:styleId="1">
    <w:name w:val="样式1"/>
    <w:basedOn w:val="Heading1"/>
    <w:qFormat/>
    <w:rsid w:val="00D24F24"/>
    <w:pPr>
      <w:keepLines/>
      <w:pageBreakBefore w:val="0"/>
      <w:numPr>
        <w:numId w:val="22"/>
      </w:numPr>
      <w:suppressAutoHyphens w:val="0"/>
      <w:spacing w:before="340" w:after="330" w:line="578" w:lineRule="auto"/>
      <w:ind w:left="0" w:firstLine="0"/>
    </w:pPr>
    <w:rPr>
      <w:rFonts w:ascii="Calibri" w:eastAsiaTheme="minorEastAsia" w:hAnsi="Calibri" w:cs="Times New Roman"/>
      <w:spacing w:val="0"/>
      <w:kern w:val="44"/>
      <w:sz w:val="44"/>
      <w:szCs w:val="44"/>
    </w:rPr>
  </w:style>
  <w:style w:type="paragraph" w:customStyle="1" w:styleId="2">
    <w:name w:val="样式2"/>
    <w:basedOn w:val="Heading2"/>
    <w:qFormat/>
    <w:rsid w:val="00D24F24"/>
    <w:pPr>
      <w:keepLines/>
      <w:numPr>
        <w:numId w:val="22"/>
      </w:numPr>
      <w:suppressAutoHyphens w:val="0"/>
      <w:spacing w:before="260" w:after="260" w:line="416" w:lineRule="auto"/>
      <w:ind w:left="0" w:firstLine="0"/>
    </w:pPr>
    <w:rPr>
      <w:rFonts w:asciiTheme="majorHAnsi" w:eastAsiaTheme="majorEastAsia" w:hAnsiTheme="majorHAnsi" w:cstheme="majorBidi"/>
      <w:kern w:val="0"/>
      <w:sz w:val="32"/>
      <w:szCs w:val="32"/>
    </w:rPr>
  </w:style>
  <w:style w:type="paragraph" w:customStyle="1" w:styleId="3">
    <w:name w:val="样式3"/>
    <w:basedOn w:val="Heading3"/>
    <w:qFormat/>
    <w:rsid w:val="00D24F24"/>
    <w:pPr>
      <w:keepLines/>
      <w:pageBreakBefore w:val="0"/>
      <w:numPr>
        <w:numId w:val="22"/>
      </w:numPr>
      <w:suppressAutoHyphens w:val="0"/>
      <w:spacing w:before="260" w:after="260" w:line="416" w:lineRule="auto"/>
      <w:ind w:left="0" w:firstLine="0"/>
    </w:pPr>
    <w:rPr>
      <w:rFonts w:ascii="Calibri" w:eastAsiaTheme="minorEastAsia" w:hAnsi="Calibri" w:cs="Times New Roman"/>
      <w:spacing w:val="0"/>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index heading" w:uiPriority="0"/>
    <w:lsdException w:name="caption" w:uiPriority="0" w:qFormat="1"/>
    <w:lsdException w:name="envelope address" w:uiPriority="0"/>
    <w:lsdException w:name="footnote reference" w:uiPriority="0"/>
    <w:lsdException w:name="line number" w:uiPriority="0"/>
    <w:lsdException w:name="page number" w:uiPriority="0"/>
    <w:lsdException w:name="endnote reference" w:uiPriority="0"/>
    <w:lsdException w:name="endnote text" w:uiPriority="0"/>
    <w:lsdException w:name="List" w:uiPriority="0"/>
    <w:lsdException w:name="List Bullet" w:uiPriority="0"/>
    <w:lsdException w:name="List Number" w:uiPriority="0" w:qFormat="1"/>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lsdException w:name="Default Paragraph Font" w:uiPriority="1"/>
    <w:lsdException w:name="Body Text" w:uiPriority="0" w:qFormat="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lsdException w:name="Date" w:uiPriority="0"/>
    <w:lsdException w:name="FollowedHyperlink" w:uiPriority="0"/>
    <w:lsdException w:name="Strong" w:semiHidden="0" w:uiPriority="22" w:unhideWhenUsed="0"/>
    <w:lsdException w:name="Emphasis" w:semiHidden="0" w:uiPriority="20" w:unhideWhenUsed="0" w:qFormat="1"/>
    <w:lsdException w:name="Document Map" w:uiPriority="0"/>
    <w:lsdException w:name="HTML Address" w:uiPriority="0"/>
    <w:lsdException w:name="HTML Preformatted" w:uiPriority="0"/>
    <w:lsdException w:name="annotation subject" w:uiPriority="0"/>
    <w:lsdException w:name="Balloon Text" w:uiPriority="0"/>
    <w:lsdException w:name="Table Grid"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C53E66"/>
    <w:pPr>
      <w:spacing w:before="120"/>
      <w:jc w:val="both"/>
    </w:pPr>
    <w:rPr>
      <w:rFonts w:ascii="Calibri" w:eastAsia="Times New Roman" w:hAnsi="Calibri" w:cs="Times New Roman"/>
    </w:rPr>
  </w:style>
  <w:style w:type="paragraph" w:styleId="Heading1">
    <w:name w:val="heading 1"/>
    <w:basedOn w:val="Normal"/>
    <w:next w:val="BodyText"/>
    <w:link w:val="Heading1Char"/>
    <w:qFormat/>
    <w:rsid w:val="00413B46"/>
    <w:pPr>
      <w:keepNext/>
      <w:pageBreakBefore/>
      <w:numPr>
        <w:numId w:val="3"/>
      </w:numPr>
      <w:suppressAutoHyphens/>
      <w:spacing w:before="360" w:after="240" w:line="240" w:lineRule="auto"/>
      <w:outlineLvl w:val="0"/>
    </w:pPr>
    <w:rPr>
      <w:rFonts w:ascii="Arial" w:hAnsi="Arial" w:cs="Arial"/>
      <w:b/>
      <w:bCs/>
      <w:spacing w:val="8"/>
      <w:kern w:val="18"/>
      <w:sz w:val="20"/>
      <w:szCs w:val="32"/>
    </w:rPr>
  </w:style>
  <w:style w:type="paragraph" w:styleId="Heading2">
    <w:name w:val="heading 2"/>
    <w:basedOn w:val="Heading1"/>
    <w:next w:val="BodyText"/>
    <w:link w:val="Heading2Char"/>
    <w:qFormat/>
    <w:rsid w:val="00413B46"/>
    <w:pPr>
      <w:pageBreakBefore w:val="0"/>
      <w:numPr>
        <w:ilvl w:val="1"/>
      </w:numPr>
      <w:outlineLvl w:val="1"/>
    </w:pPr>
    <w:rPr>
      <w:spacing w:val="0"/>
      <w:szCs w:val="20"/>
    </w:rPr>
  </w:style>
  <w:style w:type="paragraph" w:styleId="Heading3">
    <w:name w:val="heading 3"/>
    <w:basedOn w:val="Heading2"/>
    <w:next w:val="BodyText"/>
    <w:link w:val="Heading3Char"/>
    <w:qFormat/>
    <w:rsid w:val="00413B46"/>
    <w:pPr>
      <w:pageBreakBefore/>
      <w:numPr>
        <w:ilvl w:val="2"/>
      </w:numPr>
      <w:outlineLvl w:val="2"/>
    </w:pPr>
    <w:rPr>
      <w:spacing w:val="8"/>
    </w:rPr>
  </w:style>
  <w:style w:type="paragraph" w:styleId="Heading4">
    <w:name w:val="heading 4"/>
    <w:basedOn w:val="Heading3"/>
    <w:next w:val="BodyText"/>
    <w:link w:val="Heading4Char"/>
    <w:qFormat/>
    <w:rsid w:val="00C53E66"/>
    <w:pPr>
      <w:numPr>
        <w:ilvl w:val="3"/>
      </w:numPr>
      <w:outlineLvl w:val="3"/>
    </w:pPr>
  </w:style>
  <w:style w:type="paragraph" w:styleId="Heading5">
    <w:name w:val="heading 5"/>
    <w:basedOn w:val="Heading4"/>
    <w:next w:val="BodyText"/>
    <w:link w:val="Heading5Char"/>
    <w:qFormat/>
    <w:rsid w:val="00C53E66"/>
    <w:pPr>
      <w:numPr>
        <w:ilvl w:val="4"/>
      </w:numPr>
      <w:outlineLvl w:val="4"/>
    </w:pPr>
  </w:style>
  <w:style w:type="paragraph" w:styleId="Heading6">
    <w:name w:val="heading 6"/>
    <w:basedOn w:val="Heading1"/>
    <w:next w:val="Normal"/>
    <w:link w:val="Heading6Char"/>
    <w:uiPriority w:val="9"/>
    <w:rsid w:val="00C53E66"/>
    <w:pPr>
      <w:numPr>
        <w:numId w:val="0"/>
      </w:numPr>
      <w:ind w:left="1152" w:hanging="1152"/>
      <w:outlineLvl w:val="5"/>
    </w:pPr>
    <w:rPr>
      <w:szCs w:val="20"/>
    </w:rPr>
  </w:style>
  <w:style w:type="paragraph" w:styleId="Heading7">
    <w:name w:val="heading 7"/>
    <w:basedOn w:val="Heading1"/>
    <w:next w:val="Normal"/>
    <w:link w:val="Heading7Char"/>
    <w:uiPriority w:val="9"/>
    <w:rsid w:val="00C53E66"/>
    <w:pPr>
      <w:numPr>
        <w:numId w:val="0"/>
      </w:numPr>
      <w:ind w:left="1296" w:hanging="1296"/>
      <w:outlineLvl w:val="6"/>
    </w:pPr>
    <w:rPr>
      <w:szCs w:val="20"/>
    </w:rPr>
  </w:style>
  <w:style w:type="paragraph" w:styleId="Heading8">
    <w:name w:val="heading 8"/>
    <w:basedOn w:val="Heading1"/>
    <w:next w:val="Normal"/>
    <w:link w:val="Heading8Char"/>
    <w:uiPriority w:val="9"/>
    <w:rsid w:val="00C53E66"/>
    <w:pPr>
      <w:numPr>
        <w:numId w:val="0"/>
      </w:numPr>
      <w:ind w:left="3744" w:hanging="1224"/>
      <w:outlineLvl w:val="7"/>
    </w:pPr>
    <w:rPr>
      <w:szCs w:val="20"/>
    </w:rPr>
  </w:style>
  <w:style w:type="paragraph" w:styleId="Heading9">
    <w:name w:val="heading 9"/>
    <w:basedOn w:val="Heading1"/>
    <w:next w:val="Normal"/>
    <w:link w:val="Heading9Char"/>
    <w:uiPriority w:val="9"/>
    <w:rsid w:val="00C53E66"/>
    <w:pPr>
      <w:numPr>
        <w:numId w:val="0"/>
      </w:numPr>
      <w:ind w:left="4320" w:hanging="144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3B46"/>
    <w:rPr>
      <w:rFonts w:ascii="Arial" w:eastAsia="Times New Roman" w:hAnsi="Arial" w:cs="Arial"/>
      <w:b/>
      <w:bCs/>
      <w:spacing w:val="8"/>
      <w:kern w:val="18"/>
      <w:sz w:val="20"/>
      <w:szCs w:val="32"/>
    </w:rPr>
  </w:style>
  <w:style w:type="character" w:customStyle="1" w:styleId="Heading2Char">
    <w:name w:val="Heading 2 Char"/>
    <w:basedOn w:val="DefaultParagraphFont"/>
    <w:link w:val="Heading2"/>
    <w:rsid w:val="00413B46"/>
    <w:rPr>
      <w:rFonts w:ascii="Arial" w:eastAsia="Times New Roman" w:hAnsi="Arial" w:cs="Arial"/>
      <w:b/>
      <w:bCs/>
      <w:kern w:val="18"/>
      <w:sz w:val="20"/>
      <w:szCs w:val="20"/>
    </w:rPr>
  </w:style>
  <w:style w:type="character" w:customStyle="1" w:styleId="Heading3Char">
    <w:name w:val="Heading 3 Char"/>
    <w:basedOn w:val="DefaultParagraphFont"/>
    <w:link w:val="Heading3"/>
    <w:rsid w:val="00413B46"/>
    <w:rPr>
      <w:rFonts w:ascii="Arial" w:eastAsia="Times New Roman" w:hAnsi="Arial" w:cs="Arial"/>
      <w:b/>
      <w:bCs/>
      <w:spacing w:val="8"/>
      <w:kern w:val="18"/>
      <w:sz w:val="20"/>
      <w:szCs w:val="20"/>
    </w:rPr>
  </w:style>
  <w:style w:type="character" w:customStyle="1" w:styleId="Heading4Char">
    <w:name w:val="Heading 4 Char"/>
    <w:basedOn w:val="DefaultParagraphFont"/>
    <w:link w:val="Heading4"/>
    <w:rsid w:val="00C53E66"/>
    <w:rPr>
      <w:rFonts w:ascii="Arial" w:eastAsia="Times New Roman" w:hAnsi="Arial" w:cs="Arial"/>
      <w:b/>
      <w:bCs/>
      <w:spacing w:val="8"/>
      <w:kern w:val="18"/>
      <w:sz w:val="20"/>
      <w:szCs w:val="20"/>
    </w:rPr>
  </w:style>
  <w:style w:type="character" w:customStyle="1" w:styleId="Heading5Char">
    <w:name w:val="Heading 5 Char"/>
    <w:basedOn w:val="DefaultParagraphFont"/>
    <w:link w:val="Heading5"/>
    <w:rsid w:val="00C53E66"/>
    <w:rPr>
      <w:rFonts w:ascii="Arial" w:eastAsia="Times New Roman" w:hAnsi="Arial" w:cs="Arial"/>
      <w:b/>
      <w:bCs/>
      <w:spacing w:val="8"/>
      <w:kern w:val="18"/>
      <w:sz w:val="20"/>
      <w:szCs w:val="20"/>
    </w:rPr>
  </w:style>
  <w:style w:type="character" w:customStyle="1" w:styleId="Heading6Char">
    <w:name w:val="Heading 6 Char"/>
    <w:basedOn w:val="DefaultParagraphFont"/>
    <w:link w:val="Heading6"/>
    <w:uiPriority w:val="9"/>
    <w:rsid w:val="00C53E66"/>
    <w:rPr>
      <w:rFonts w:ascii="Arial" w:eastAsia="Times New Roman" w:hAnsi="Arial" w:cs="Arial"/>
      <w:b/>
      <w:bCs/>
      <w:spacing w:val="8"/>
      <w:kern w:val="18"/>
      <w:sz w:val="20"/>
      <w:szCs w:val="20"/>
      <w:lang w:val="en-GB"/>
    </w:rPr>
  </w:style>
  <w:style w:type="character" w:customStyle="1" w:styleId="Heading7Char">
    <w:name w:val="Heading 7 Char"/>
    <w:basedOn w:val="DefaultParagraphFont"/>
    <w:link w:val="Heading7"/>
    <w:uiPriority w:val="9"/>
    <w:rsid w:val="00C53E66"/>
    <w:rPr>
      <w:rFonts w:ascii="Arial" w:eastAsia="Times New Roman" w:hAnsi="Arial" w:cs="Arial"/>
      <w:b/>
      <w:bCs/>
      <w:spacing w:val="8"/>
      <w:kern w:val="18"/>
      <w:sz w:val="20"/>
      <w:szCs w:val="20"/>
      <w:lang w:val="en-GB"/>
    </w:rPr>
  </w:style>
  <w:style w:type="character" w:customStyle="1" w:styleId="Heading8Char">
    <w:name w:val="Heading 8 Char"/>
    <w:basedOn w:val="DefaultParagraphFont"/>
    <w:link w:val="Heading8"/>
    <w:uiPriority w:val="9"/>
    <w:rsid w:val="00C53E66"/>
    <w:rPr>
      <w:rFonts w:ascii="Arial" w:eastAsia="Times New Roman" w:hAnsi="Arial" w:cs="Arial"/>
      <w:b/>
      <w:bCs/>
      <w:spacing w:val="8"/>
      <w:kern w:val="18"/>
      <w:sz w:val="20"/>
      <w:szCs w:val="20"/>
      <w:lang w:val="en-GB"/>
    </w:rPr>
  </w:style>
  <w:style w:type="character" w:customStyle="1" w:styleId="Heading9Char">
    <w:name w:val="Heading 9 Char"/>
    <w:basedOn w:val="DefaultParagraphFont"/>
    <w:link w:val="Heading9"/>
    <w:uiPriority w:val="9"/>
    <w:rsid w:val="00C53E66"/>
    <w:rPr>
      <w:rFonts w:ascii="Arial" w:eastAsia="Times New Roman" w:hAnsi="Arial" w:cs="Arial"/>
      <w:b/>
      <w:bCs/>
      <w:spacing w:val="8"/>
      <w:kern w:val="18"/>
      <w:sz w:val="20"/>
      <w:szCs w:val="20"/>
      <w:lang w:val="en-GB"/>
    </w:rPr>
  </w:style>
  <w:style w:type="paragraph" w:customStyle="1" w:styleId="BodyTextInformative">
    <w:name w:val="Body Text Informative"/>
    <w:basedOn w:val="Normal"/>
    <w:link w:val="BodyTextInformativeChar"/>
    <w:autoRedefine/>
    <w:rsid w:val="00C53E66"/>
    <w:pPr>
      <w:shd w:val="pct10" w:color="auto" w:fill="auto"/>
      <w:spacing w:after="240" w:line="240" w:lineRule="atLeast"/>
    </w:pPr>
    <w:rPr>
      <w:rFonts w:ascii="Bookman Old Style" w:hAnsi="Bookman Old Style" w:cs="Arial"/>
      <w:spacing w:val="8"/>
      <w:szCs w:val="20"/>
      <w:lang w:val="en-GB"/>
    </w:rPr>
  </w:style>
  <w:style w:type="paragraph" w:styleId="FootnoteText">
    <w:name w:val="footnote text"/>
    <w:basedOn w:val="Normal"/>
    <w:link w:val="FootnoteTextChar"/>
    <w:semiHidden/>
    <w:rsid w:val="00C53E66"/>
    <w:pPr>
      <w:spacing w:after="120" w:line="240" w:lineRule="auto"/>
      <w:ind w:left="360" w:hanging="360"/>
    </w:pPr>
    <w:rPr>
      <w:rFonts w:ascii="Arial" w:hAnsi="Arial" w:cs="Arial"/>
      <w:spacing w:val="8"/>
      <w:sz w:val="12"/>
      <w:szCs w:val="12"/>
      <w:lang w:val="en-GB"/>
    </w:rPr>
  </w:style>
  <w:style w:type="character" w:customStyle="1" w:styleId="FootnoteTextChar">
    <w:name w:val="Footnote Text Char"/>
    <w:basedOn w:val="DefaultParagraphFont"/>
    <w:link w:val="FootnoteText"/>
    <w:semiHidden/>
    <w:rsid w:val="00C53E66"/>
    <w:rPr>
      <w:rFonts w:ascii="Arial" w:eastAsia="Times New Roman" w:hAnsi="Arial" w:cs="Arial"/>
      <w:spacing w:val="8"/>
      <w:sz w:val="12"/>
      <w:szCs w:val="12"/>
      <w:lang w:val="en-GB"/>
    </w:rPr>
  </w:style>
  <w:style w:type="character" w:styleId="FootnoteReference">
    <w:name w:val="footnote reference"/>
    <w:basedOn w:val="DefaultParagraphFont"/>
    <w:semiHidden/>
    <w:rsid w:val="00C53E66"/>
    <w:rPr>
      <w:rFonts w:ascii="Arial" w:hAnsi="Arial"/>
      <w:color w:val="000000"/>
      <w:position w:val="4"/>
      <w:sz w:val="16"/>
      <w:vertAlign w:val="baseline"/>
    </w:rPr>
  </w:style>
  <w:style w:type="paragraph" w:styleId="ListNumber4">
    <w:name w:val="List Number 4"/>
    <w:basedOn w:val="BodyText"/>
    <w:autoRedefine/>
    <w:rsid w:val="00C53E66"/>
    <w:pPr>
      <w:numPr>
        <w:ilvl w:val="3"/>
        <w:numId w:val="1"/>
      </w:numPr>
    </w:pPr>
  </w:style>
  <w:style w:type="paragraph" w:styleId="Header">
    <w:name w:val="header"/>
    <w:aliases w:val=" Char"/>
    <w:basedOn w:val="Normal"/>
    <w:link w:val="HeaderChar"/>
    <w:rsid w:val="00C53E66"/>
    <w:pPr>
      <w:tabs>
        <w:tab w:val="center" w:pos="4680"/>
        <w:tab w:val="right" w:pos="9360"/>
      </w:tabs>
      <w:spacing w:after="0" w:line="240" w:lineRule="auto"/>
    </w:pPr>
    <w:rPr>
      <w:rFonts w:ascii="Arial" w:hAnsi="Arial" w:cs="Arial"/>
      <w:spacing w:val="8"/>
      <w:sz w:val="20"/>
      <w:szCs w:val="20"/>
      <w:lang w:val="en-GB"/>
    </w:rPr>
  </w:style>
  <w:style w:type="character" w:customStyle="1" w:styleId="HeaderChar">
    <w:name w:val="Header Char"/>
    <w:aliases w:val=" Char Char"/>
    <w:basedOn w:val="DefaultParagraphFont"/>
    <w:link w:val="Header"/>
    <w:rsid w:val="00C53E66"/>
    <w:rPr>
      <w:rFonts w:ascii="Arial" w:eastAsia="Times New Roman" w:hAnsi="Arial" w:cs="Arial"/>
      <w:spacing w:val="8"/>
      <w:sz w:val="20"/>
      <w:szCs w:val="20"/>
      <w:lang w:val="en-GB"/>
    </w:rPr>
  </w:style>
  <w:style w:type="paragraph" w:styleId="EnvelopeAddress">
    <w:name w:val="envelope address"/>
    <w:basedOn w:val="Normal"/>
    <w:rsid w:val="00C53E66"/>
    <w:pPr>
      <w:framePr w:w="7920" w:h="1980" w:hRule="exact" w:hSpace="180" w:wrap="auto" w:hAnchor="page" w:xAlign="center" w:yAlign="bottom"/>
      <w:ind w:left="2880"/>
    </w:pPr>
    <w:rPr>
      <w:rFonts w:eastAsia="SimSun"/>
      <w:sz w:val="24"/>
    </w:rPr>
  </w:style>
  <w:style w:type="paragraph" w:styleId="Footer">
    <w:name w:val="footer"/>
    <w:basedOn w:val="Header"/>
    <w:link w:val="FooterChar"/>
    <w:rsid w:val="00C53E66"/>
  </w:style>
  <w:style w:type="character" w:customStyle="1" w:styleId="FooterChar">
    <w:name w:val="Footer Char"/>
    <w:basedOn w:val="DefaultParagraphFont"/>
    <w:link w:val="Footer"/>
    <w:rsid w:val="00C53E66"/>
    <w:rPr>
      <w:rFonts w:ascii="Arial" w:eastAsia="Times New Roman" w:hAnsi="Arial" w:cs="Arial"/>
      <w:spacing w:val="8"/>
      <w:sz w:val="20"/>
      <w:szCs w:val="20"/>
      <w:lang w:val="en-GB"/>
    </w:rPr>
  </w:style>
  <w:style w:type="character" w:styleId="PageNumber">
    <w:name w:val="page number"/>
    <w:basedOn w:val="DefaultParagraphFont"/>
    <w:rsid w:val="00C53E66"/>
    <w:rPr>
      <w:rFonts w:ascii="Arial" w:hAnsi="Arial"/>
      <w:color w:val="000000"/>
      <w:sz w:val="20"/>
    </w:rPr>
  </w:style>
  <w:style w:type="paragraph" w:styleId="ListNumber5">
    <w:name w:val="List Number 5"/>
    <w:basedOn w:val="BodyText"/>
    <w:autoRedefine/>
    <w:rsid w:val="00C53E66"/>
    <w:pPr>
      <w:numPr>
        <w:ilvl w:val="4"/>
        <w:numId w:val="1"/>
      </w:numPr>
    </w:pPr>
  </w:style>
  <w:style w:type="paragraph" w:styleId="TOC1">
    <w:name w:val="toc 1"/>
    <w:basedOn w:val="Normal"/>
    <w:next w:val="Normal"/>
    <w:autoRedefine/>
    <w:uiPriority w:val="39"/>
    <w:rsid w:val="00C53E66"/>
    <w:pPr>
      <w:tabs>
        <w:tab w:val="left" w:pos="432"/>
        <w:tab w:val="right" w:leader="dot" w:pos="9360"/>
      </w:tabs>
      <w:spacing w:after="60"/>
      <w:contextualSpacing/>
    </w:pPr>
    <w:rPr>
      <w:rFonts w:ascii="Arial" w:hAnsi="Arial" w:cs="Arial"/>
      <w:noProof/>
      <w:sz w:val="20"/>
    </w:rPr>
  </w:style>
  <w:style w:type="paragraph" w:styleId="TOC2">
    <w:name w:val="toc 2"/>
    <w:basedOn w:val="TOC1"/>
    <w:next w:val="Normal"/>
    <w:uiPriority w:val="39"/>
    <w:rsid w:val="00C53E66"/>
    <w:pPr>
      <w:tabs>
        <w:tab w:val="left" w:pos="792"/>
      </w:tabs>
      <w:ind w:left="202"/>
    </w:pPr>
    <w:rPr>
      <w:szCs w:val="20"/>
    </w:rPr>
  </w:style>
  <w:style w:type="paragraph" w:styleId="TOC3">
    <w:name w:val="toc 3"/>
    <w:basedOn w:val="TOC2"/>
    <w:next w:val="Normal"/>
    <w:uiPriority w:val="39"/>
    <w:rsid w:val="00C53E66"/>
    <w:pPr>
      <w:tabs>
        <w:tab w:val="left" w:pos="1260"/>
      </w:tabs>
      <w:ind w:left="403"/>
    </w:pPr>
    <w:rPr>
      <w:rFonts w:eastAsia="SimSun"/>
    </w:rPr>
  </w:style>
  <w:style w:type="paragraph" w:styleId="TOC4">
    <w:name w:val="toc 4"/>
    <w:basedOn w:val="TOC3"/>
    <w:next w:val="Normal"/>
    <w:uiPriority w:val="39"/>
    <w:rsid w:val="00C53E66"/>
    <w:pPr>
      <w:tabs>
        <w:tab w:val="left" w:pos="1454"/>
      </w:tabs>
      <w:ind w:left="605"/>
    </w:pPr>
  </w:style>
  <w:style w:type="paragraph" w:styleId="TOC5">
    <w:name w:val="toc 5"/>
    <w:basedOn w:val="TOC4"/>
    <w:next w:val="Normal"/>
    <w:uiPriority w:val="39"/>
    <w:rsid w:val="00C53E66"/>
    <w:pPr>
      <w:tabs>
        <w:tab w:val="left" w:pos="1872"/>
      </w:tabs>
      <w:ind w:left="806"/>
    </w:pPr>
  </w:style>
  <w:style w:type="paragraph" w:styleId="TOC6">
    <w:name w:val="toc 6"/>
    <w:basedOn w:val="TOC5"/>
    <w:next w:val="Normal"/>
    <w:uiPriority w:val="39"/>
    <w:rsid w:val="00C53E66"/>
    <w:pPr>
      <w:tabs>
        <w:tab w:val="clear" w:pos="1872"/>
        <w:tab w:val="left" w:pos="1858"/>
        <w:tab w:val="right" w:leader="dot" w:pos="9936"/>
      </w:tabs>
      <w:ind w:left="1000"/>
    </w:pPr>
  </w:style>
  <w:style w:type="paragraph" w:styleId="TOC7">
    <w:name w:val="toc 7"/>
    <w:basedOn w:val="Normal"/>
    <w:next w:val="Normal"/>
    <w:uiPriority w:val="39"/>
    <w:rsid w:val="00C53E66"/>
    <w:pPr>
      <w:tabs>
        <w:tab w:val="left" w:pos="2059"/>
        <w:tab w:val="right" w:leader="dot" w:pos="9936"/>
      </w:tabs>
      <w:ind w:left="1200"/>
    </w:pPr>
  </w:style>
  <w:style w:type="paragraph" w:styleId="TOC8">
    <w:name w:val="toc 8"/>
    <w:basedOn w:val="Normal"/>
    <w:next w:val="Normal"/>
    <w:uiPriority w:val="39"/>
    <w:rsid w:val="00C53E66"/>
    <w:pPr>
      <w:tabs>
        <w:tab w:val="left" w:pos="2261"/>
        <w:tab w:val="right" w:leader="dot" w:pos="9936"/>
      </w:tabs>
      <w:ind w:left="1400"/>
    </w:pPr>
  </w:style>
  <w:style w:type="paragraph" w:styleId="TOC9">
    <w:name w:val="toc 9"/>
    <w:basedOn w:val="Normal"/>
    <w:next w:val="Normal"/>
    <w:uiPriority w:val="39"/>
    <w:rsid w:val="00C53E66"/>
    <w:pPr>
      <w:tabs>
        <w:tab w:val="left" w:pos="2462"/>
        <w:tab w:val="right" w:leader="dot" w:pos="9936"/>
      </w:tabs>
      <w:ind w:left="1600"/>
    </w:pPr>
  </w:style>
  <w:style w:type="character" w:styleId="Hyperlink">
    <w:name w:val="Hyperlink"/>
    <w:basedOn w:val="DefaultParagraphFont"/>
    <w:uiPriority w:val="99"/>
    <w:rsid w:val="00C53E66"/>
    <w:rPr>
      <w:color w:val="0000FF"/>
      <w:u w:val="single"/>
    </w:rPr>
  </w:style>
  <w:style w:type="paragraph" w:customStyle="1" w:styleId="CoverNormal">
    <w:name w:val="Cover Normal"/>
    <w:basedOn w:val="BodyText"/>
    <w:rsid w:val="006F24A2"/>
    <w:pPr>
      <w:ind w:left="1440"/>
    </w:pPr>
  </w:style>
  <w:style w:type="paragraph" w:customStyle="1" w:styleId="CoverTitle">
    <w:name w:val="Cover Title"/>
    <w:basedOn w:val="CoverNormal"/>
    <w:next w:val="CoverNormal"/>
    <w:autoRedefine/>
    <w:rsid w:val="006F24A2"/>
    <w:pPr>
      <w:spacing w:before="2160" w:after="240"/>
    </w:pPr>
    <w:rPr>
      <w:b/>
      <w:sz w:val="44"/>
    </w:rPr>
  </w:style>
  <w:style w:type="paragraph" w:customStyle="1" w:styleId="CoverDate">
    <w:name w:val="Cover Date"/>
    <w:basedOn w:val="CoverNormal"/>
    <w:next w:val="CoverNormal"/>
    <w:rsid w:val="00C53E66"/>
    <w:rPr>
      <w:b/>
    </w:rPr>
  </w:style>
  <w:style w:type="paragraph" w:customStyle="1" w:styleId="Table-cell-note">
    <w:name w:val="Table-cell-note"/>
    <w:basedOn w:val="TABLE-cell"/>
    <w:autoRedefine/>
    <w:qFormat/>
    <w:rsid w:val="00C53E66"/>
    <w:pPr>
      <w:keepNext/>
      <w:tabs>
        <w:tab w:val="left" w:pos="1206"/>
      </w:tabs>
      <w:ind w:left="1206" w:hanging="1206"/>
    </w:pPr>
    <w:rPr>
      <w:rFonts w:eastAsia="MS Mincho"/>
      <w:sz w:val="16"/>
    </w:rPr>
  </w:style>
  <w:style w:type="character" w:styleId="FollowedHyperlink">
    <w:name w:val="FollowedHyperlink"/>
    <w:basedOn w:val="DefaultParagraphFont"/>
    <w:rsid w:val="00C53E66"/>
    <w:rPr>
      <w:color w:val="800080"/>
      <w:u w:val="single"/>
    </w:rPr>
  </w:style>
  <w:style w:type="paragraph" w:styleId="Caption">
    <w:name w:val="caption"/>
    <w:basedOn w:val="Normal"/>
    <w:next w:val="Normal"/>
    <w:rsid w:val="00C53E66"/>
    <w:pPr>
      <w:spacing w:after="120"/>
      <w:jc w:val="center"/>
    </w:pPr>
    <w:rPr>
      <w:b/>
      <w:bCs/>
    </w:rPr>
  </w:style>
  <w:style w:type="paragraph" w:styleId="TableofFigures">
    <w:name w:val="table of figures"/>
    <w:basedOn w:val="Normal"/>
    <w:next w:val="Normal"/>
    <w:uiPriority w:val="99"/>
    <w:rsid w:val="00C53E66"/>
    <w:pPr>
      <w:tabs>
        <w:tab w:val="right" w:leader="dot" w:pos="9360"/>
      </w:tabs>
      <w:spacing w:before="0" w:after="120" w:line="240" w:lineRule="auto"/>
    </w:pPr>
    <w:rPr>
      <w:rFonts w:ascii="Arial" w:hAnsi="Arial"/>
      <w:sz w:val="20"/>
    </w:rPr>
  </w:style>
  <w:style w:type="paragraph" w:customStyle="1" w:styleId="FIGURE-title">
    <w:name w:val="FIGURE-title"/>
    <w:basedOn w:val="Normal"/>
    <w:rsid w:val="00C53E66"/>
    <w:pPr>
      <w:spacing w:after="360" w:line="240" w:lineRule="auto"/>
      <w:jc w:val="center"/>
    </w:pPr>
    <w:rPr>
      <w:rFonts w:ascii="Arial" w:hAnsi="Arial" w:cs="Arial"/>
      <w:b/>
      <w:bCs/>
      <w:spacing w:val="8"/>
      <w:sz w:val="20"/>
      <w:szCs w:val="20"/>
      <w:lang w:val="en-GB"/>
    </w:rPr>
  </w:style>
  <w:style w:type="paragraph" w:customStyle="1" w:styleId="SubHeading">
    <w:name w:val="SubHeading"/>
    <w:basedOn w:val="Normal"/>
    <w:next w:val="Normal"/>
    <w:rsid w:val="00C53E66"/>
    <w:pPr>
      <w:tabs>
        <w:tab w:val="left" w:pos="360"/>
      </w:tabs>
      <w:overflowPunct w:val="0"/>
      <w:autoSpaceDE w:val="0"/>
      <w:autoSpaceDN w:val="0"/>
      <w:adjustRightInd w:val="0"/>
      <w:spacing w:before="240"/>
      <w:textAlignment w:val="baseline"/>
    </w:pPr>
    <w:rPr>
      <w:b/>
      <w:sz w:val="24"/>
      <w:szCs w:val="20"/>
    </w:rPr>
  </w:style>
  <w:style w:type="paragraph" w:customStyle="1" w:styleId="FOREWORD">
    <w:name w:val="FOREWORD"/>
    <w:basedOn w:val="Normal"/>
    <w:rsid w:val="00C53E66"/>
    <w:pPr>
      <w:tabs>
        <w:tab w:val="left" w:pos="284"/>
      </w:tabs>
      <w:spacing w:after="120" w:line="240" w:lineRule="auto"/>
      <w:ind w:left="288" w:hanging="288"/>
    </w:pPr>
    <w:rPr>
      <w:rFonts w:ascii="Arial" w:hAnsi="Arial" w:cs="Arial"/>
      <w:spacing w:val="8"/>
      <w:sz w:val="16"/>
      <w:szCs w:val="16"/>
      <w:lang w:val="en-GB"/>
    </w:rPr>
  </w:style>
  <w:style w:type="paragraph" w:customStyle="1" w:styleId="MAIN-TITLE">
    <w:name w:val="MAIN-TITLE"/>
    <w:basedOn w:val="Normal"/>
    <w:next w:val="Heading1"/>
    <w:rsid w:val="00C53E66"/>
    <w:pPr>
      <w:spacing w:after="240" w:line="240" w:lineRule="auto"/>
      <w:jc w:val="center"/>
    </w:pPr>
    <w:rPr>
      <w:rFonts w:ascii="Arial" w:hAnsi="Arial" w:cs="Arial"/>
      <w:b/>
      <w:bCs/>
      <w:spacing w:val="8"/>
      <w:sz w:val="24"/>
      <w:szCs w:val="24"/>
      <w:lang w:val="en-GB"/>
    </w:rPr>
  </w:style>
  <w:style w:type="character" w:customStyle="1" w:styleId="BodyTextInformativeChar">
    <w:name w:val="Body Text Informative Char"/>
    <w:basedOn w:val="DefaultParagraphFont"/>
    <w:link w:val="BodyTextInformative"/>
    <w:rsid w:val="00C53E66"/>
    <w:rPr>
      <w:rFonts w:ascii="Bookman Old Style" w:eastAsia="Times New Roman" w:hAnsi="Bookman Old Style" w:cs="Arial"/>
      <w:spacing w:val="8"/>
      <w:szCs w:val="20"/>
      <w:shd w:val="pct10" w:color="auto" w:fill="auto"/>
      <w:lang w:val="en-GB"/>
    </w:rPr>
  </w:style>
  <w:style w:type="paragraph" w:customStyle="1" w:styleId="ANNEXtitle">
    <w:name w:val="ANNEX_title"/>
    <w:basedOn w:val="MAIN-TITLE"/>
    <w:next w:val="ANNEX-heading1"/>
    <w:rsid w:val="00C53E66"/>
    <w:pPr>
      <w:keepNext/>
      <w:pageBreakBefore/>
      <w:numPr>
        <w:numId w:val="4"/>
      </w:numPr>
      <w:contextualSpacing/>
      <w:outlineLvl w:val="0"/>
    </w:pPr>
    <w:rPr>
      <w:bCs w:val="0"/>
    </w:rPr>
  </w:style>
  <w:style w:type="paragraph" w:styleId="DocumentMap">
    <w:name w:val="Document Map"/>
    <w:basedOn w:val="Normal"/>
    <w:link w:val="DocumentMapChar"/>
    <w:semiHidden/>
    <w:rsid w:val="00C53E66"/>
    <w:pPr>
      <w:shd w:val="clear" w:color="auto" w:fill="548DD4"/>
    </w:pPr>
    <w:rPr>
      <w:rFonts w:ascii="Tahoma" w:hAnsi="Tahoma" w:cs="Tahoma"/>
      <w:szCs w:val="20"/>
    </w:rPr>
  </w:style>
  <w:style w:type="character" w:customStyle="1" w:styleId="DocumentMapChar">
    <w:name w:val="Document Map Char"/>
    <w:basedOn w:val="DefaultParagraphFont"/>
    <w:link w:val="DocumentMap"/>
    <w:semiHidden/>
    <w:rsid w:val="00C53E66"/>
    <w:rPr>
      <w:rFonts w:ascii="Tahoma" w:eastAsia="Times New Roman" w:hAnsi="Tahoma" w:cs="Tahoma"/>
      <w:szCs w:val="20"/>
      <w:shd w:val="clear" w:color="auto" w:fill="548DD4"/>
    </w:rPr>
  </w:style>
  <w:style w:type="character" w:styleId="CommentReference">
    <w:name w:val="annotation reference"/>
    <w:basedOn w:val="DefaultParagraphFont"/>
    <w:uiPriority w:val="99"/>
    <w:rsid w:val="00C53E66"/>
    <w:rPr>
      <w:rFonts w:ascii="Arial" w:hAnsi="Arial"/>
      <w:sz w:val="20"/>
      <w:szCs w:val="16"/>
    </w:rPr>
  </w:style>
  <w:style w:type="paragraph" w:styleId="CommentText">
    <w:name w:val="annotation text"/>
    <w:basedOn w:val="Normal"/>
    <w:link w:val="CommentTextChar"/>
    <w:uiPriority w:val="99"/>
    <w:semiHidden/>
    <w:rsid w:val="00C53E66"/>
    <w:rPr>
      <w:szCs w:val="20"/>
    </w:rPr>
  </w:style>
  <w:style w:type="character" w:customStyle="1" w:styleId="CommentTextChar">
    <w:name w:val="Comment Text Char"/>
    <w:basedOn w:val="DefaultParagraphFont"/>
    <w:link w:val="CommentText"/>
    <w:uiPriority w:val="99"/>
    <w:semiHidden/>
    <w:rsid w:val="00C53E66"/>
    <w:rPr>
      <w:rFonts w:ascii="Calibri" w:eastAsia="Times New Roman" w:hAnsi="Calibri" w:cs="Times New Roman"/>
      <w:szCs w:val="20"/>
    </w:rPr>
  </w:style>
  <w:style w:type="paragraph" w:styleId="CommentSubject">
    <w:name w:val="annotation subject"/>
    <w:basedOn w:val="CommentText"/>
    <w:next w:val="CommentText"/>
    <w:link w:val="CommentSubjectChar"/>
    <w:semiHidden/>
    <w:rsid w:val="00C53E66"/>
    <w:rPr>
      <w:b/>
      <w:bCs/>
    </w:rPr>
  </w:style>
  <w:style w:type="character" w:customStyle="1" w:styleId="CommentSubjectChar">
    <w:name w:val="Comment Subject Char"/>
    <w:basedOn w:val="CommentTextChar"/>
    <w:link w:val="CommentSubject"/>
    <w:semiHidden/>
    <w:rsid w:val="00C53E66"/>
    <w:rPr>
      <w:rFonts w:ascii="Calibri" w:eastAsia="Times New Roman" w:hAnsi="Calibri" w:cs="Times New Roman"/>
      <w:b/>
      <w:bCs/>
      <w:szCs w:val="20"/>
    </w:rPr>
  </w:style>
  <w:style w:type="paragraph" w:styleId="BalloonText">
    <w:name w:val="Balloon Text"/>
    <w:basedOn w:val="Normal"/>
    <w:link w:val="BalloonTextChar"/>
    <w:rsid w:val="00C53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53E66"/>
    <w:rPr>
      <w:rFonts w:ascii="Tahoma" w:eastAsia="Times New Roman" w:hAnsi="Tahoma" w:cs="Tahoma"/>
      <w:sz w:val="16"/>
      <w:szCs w:val="16"/>
    </w:rPr>
  </w:style>
  <w:style w:type="paragraph" w:styleId="HTMLAddress">
    <w:name w:val="HTML Address"/>
    <w:basedOn w:val="Normal"/>
    <w:link w:val="HTMLAddressChar"/>
    <w:rsid w:val="00C53E66"/>
    <w:rPr>
      <w:i/>
      <w:iCs/>
    </w:rPr>
  </w:style>
  <w:style w:type="character" w:customStyle="1" w:styleId="HTMLAddressChar">
    <w:name w:val="HTML Address Char"/>
    <w:basedOn w:val="DefaultParagraphFont"/>
    <w:link w:val="HTMLAddress"/>
    <w:rsid w:val="00C53E66"/>
    <w:rPr>
      <w:rFonts w:ascii="Calibri" w:eastAsia="Times New Roman" w:hAnsi="Calibri" w:cs="Times New Roman"/>
      <w:i/>
      <w:iCs/>
    </w:rPr>
  </w:style>
  <w:style w:type="character" w:styleId="LineNumber">
    <w:name w:val="line number"/>
    <w:basedOn w:val="DefaultParagraphFont"/>
    <w:rsid w:val="00C53E66"/>
  </w:style>
  <w:style w:type="paragraph" w:styleId="HTMLPreformatted">
    <w:name w:val="HTML Preformatted"/>
    <w:basedOn w:val="Normal"/>
    <w:link w:val="HTMLPreformattedChar"/>
    <w:rsid w:val="00C53E66"/>
    <w:rPr>
      <w:rFonts w:ascii="Courier New" w:hAnsi="Courier New" w:cs="Courier New"/>
      <w:szCs w:val="20"/>
    </w:rPr>
  </w:style>
  <w:style w:type="character" w:customStyle="1" w:styleId="HTMLPreformattedChar">
    <w:name w:val="HTML Preformatted Char"/>
    <w:basedOn w:val="DefaultParagraphFont"/>
    <w:link w:val="HTMLPreformatted"/>
    <w:rsid w:val="00C53E66"/>
    <w:rPr>
      <w:rFonts w:ascii="Courier New" w:eastAsia="Times New Roman" w:hAnsi="Courier New" w:cs="Courier New"/>
      <w:szCs w:val="20"/>
    </w:rPr>
  </w:style>
  <w:style w:type="paragraph" w:styleId="List">
    <w:name w:val="List"/>
    <w:basedOn w:val="BodyText"/>
    <w:autoRedefine/>
    <w:rsid w:val="00C53E66"/>
    <w:pPr>
      <w:numPr>
        <w:numId w:val="11"/>
      </w:numPr>
      <w:spacing w:before="0" w:line="240" w:lineRule="auto"/>
      <w:ind w:left="360"/>
    </w:pPr>
  </w:style>
  <w:style w:type="paragraph" w:customStyle="1" w:styleId="TABLE-title">
    <w:name w:val="TABLE-title"/>
    <w:basedOn w:val="Normal"/>
    <w:rsid w:val="00413B46"/>
    <w:pPr>
      <w:keepNext/>
      <w:spacing w:before="240" w:after="60" w:line="240" w:lineRule="auto"/>
      <w:jc w:val="center"/>
    </w:pPr>
    <w:rPr>
      <w:rFonts w:ascii="Arial" w:hAnsi="Arial" w:cs="Arial"/>
      <w:b/>
      <w:bCs/>
      <w:sz w:val="20"/>
      <w:szCs w:val="20"/>
    </w:rPr>
  </w:style>
  <w:style w:type="paragraph" w:styleId="Revision">
    <w:name w:val="Revision"/>
    <w:hidden/>
    <w:uiPriority w:val="99"/>
    <w:semiHidden/>
    <w:rsid w:val="00C53E66"/>
    <w:pPr>
      <w:spacing w:before="120" w:after="120" w:line="240" w:lineRule="auto"/>
      <w:jc w:val="both"/>
    </w:pPr>
    <w:rPr>
      <w:rFonts w:ascii="Bookman" w:eastAsia="Times New Roman" w:hAnsi="Bookman" w:cs="Times New Roman"/>
      <w:noProof/>
      <w:color w:val="000000"/>
      <w:szCs w:val="24"/>
    </w:rPr>
  </w:style>
  <w:style w:type="paragraph" w:customStyle="1" w:styleId="CCode">
    <w:name w:val="C Code"/>
    <w:basedOn w:val="Normal"/>
    <w:rsid w:val="00C53E66"/>
    <w:pPr>
      <w:tabs>
        <w:tab w:val="left" w:pos="1080"/>
        <w:tab w:val="left" w:pos="1440"/>
        <w:tab w:val="left" w:pos="1800"/>
        <w:tab w:val="left" w:pos="2160"/>
        <w:tab w:val="left" w:pos="2520"/>
        <w:tab w:val="left" w:pos="2880"/>
        <w:tab w:val="left" w:pos="3240"/>
        <w:tab w:val="left" w:pos="3600"/>
        <w:tab w:val="left" w:pos="3960"/>
      </w:tabs>
      <w:spacing w:after="240"/>
      <w:ind w:left="720"/>
      <w:contextualSpacing/>
    </w:pPr>
    <w:rPr>
      <w:rFonts w:ascii="Courier New" w:hAnsi="Courier New" w:cs="Arial"/>
      <w:noProof/>
      <w:sz w:val="18"/>
      <w:szCs w:val="18"/>
      <w:lang w:val="sv-SE"/>
    </w:rPr>
  </w:style>
  <w:style w:type="paragraph" w:styleId="List2">
    <w:name w:val="List 2"/>
    <w:basedOn w:val="List"/>
    <w:autoRedefine/>
    <w:rsid w:val="00C53E66"/>
    <w:pPr>
      <w:ind w:left="1800" w:hanging="1440"/>
    </w:pPr>
    <w:rPr>
      <w:i/>
      <w:sz w:val="18"/>
      <w:szCs w:val="18"/>
    </w:rPr>
  </w:style>
  <w:style w:type="paragraph" w:customStyle="1" w:styleId="NOTE">
    <w:name w:val="NOTE"/>
    <w:basedOn w:val="Normal"/>
    <w:next w:val="BodyText"/>
    <w:qFormat/>
    <w:rsid w:val="00413B46"/>
    <w:pPr>
      <w:spacing w:before="240" w:after="240" w:line="240" w:lineRule="auto"/>
      <w:ind w:left="1440" w:hanging="1440"/>
    </w:pPr>
    <w:rPr>
      <w:rFonts w:ascii="Arial" w:hAnsi="Arial" w:cs="Arial"/>
      <w:spacing w:val="8"/>
      <w:sz w:val="16"/>
      <w:szCs w:val="16"/>
    </w:rPr>
  </w:style>
  <w:style w:type="paragraph" w:customStyle="1" w:styleId="ANNEX-heading2">
    <w:name w:val="ANNEX-heading2"/>
    <w:basedOn w:val="Heading2"/>
    <w:next w:val="Normal"/>
    <w:rsid w:val="00C53E66"/>
    <w:pPr>
      <w:numPr>
        <w:ilvl w:val="2"/>
        <w:numId w:val="4"/>
      </w:numPr>
      <w:outlineLvl w:val="2"/>
    </w:pPr>
    <w:rPr>
      <w:iCs/>
    </w:rPr>
  </w:style>
  <w:style w:type="paragraph" w:customStyle="1" w:styleId="ANNEX-heading3">
    <w:name w:val="ANNEX-heading3"/>
    <w:basedOn w:val="Heading3"/>
    <w:next w:val="Normal"/>
    <w:rsid w:val="00C53E66"/>
    <w:pPr>
      <w:numPr>
        <w:ilvl w:val="3"/>
        <w:numId w:val="4"/>
      </w:numPr>
      <w:outlineLvl w:val="3"/>
    </w:pPr>
  </w:style>
  <w:style w:type="paragraph" w:customStyle="1" w:styleId="ANNEX-heading4">
    <w:name w:val="ANNEX-heading4"/>
    <w:basedOn w:val="Heading4"/>
    <w:next w:val="Normal"/>
    <w:rsid w:val="00C53E66"/>
    <w:pPr>
      <w:numPr>
        <w:ilvl w:val="4"/>
        <w:numId w:val="4"/>
      </w:numPr>
      <w:outlineLvl w:val="4"/>
    </w:pPr>
  </w:style>
  <w:style w:type="paragraph" w:customStyle="1" w:styleId="ANNEX-heading5">
    <w:name w:val="ANNEX-heading5"/>
    <w:basedOn w:val="Heading5"/>
    <w:next w:val="Normal"/>
    <w:rsid w:val="00C53E66"/>
    <w:pPr>
      <w:numPr>
        <w:ilvl w:val="5"/>
        <w:numId w:val="4"/>
      </w:numPr>
      <w:outlineLvl w:val="5"/>
    </w:pPr>
    <w:rPr>
      <w:iCs/>
    </w:rPr>
  </w:style>
  <w:style w:type="paragraph" w:styleId="PlainText">
    <w:name w:val="Plain Text"/>
    <w:basedOn w:val="Normal"/>
    <w:link w:val="PlainTextChar"/>
    <w:uiPriority w:val="99"/>
    <w:unhideWhenUsed/>
    <w:rsid w:val="00C53E66"/>
    <w:rPr>
      <w:rFonts w:ascii="Consolas" w:eastAsia="Calibri" w:hAnsi="Consolas"/>
      <w:sz w:val="21"/>
      <w:szCs w:val="21"/>
    </w:rPr>
  </w:style>
  <w:style w:type="character" w:customStyle="1" w:styleId="PlainTextChar">
    <w:name w:val="Plain Text Char"/>
    <w:basedOn w:val="DefaultParagraphFont"/>
    <w:link w:val="PlainText"/>
    <w:uiPriority w:val="99"/>
    <w:rsid w:val="00C53E66"/>
    <w:rPr>
      <w:rFonts w:ascii="Consolas" w:eastAsia="Calibri" w:hAnsi="Consolas" w:cs="Times New Roman"/>
      <w:sz w:val="21"/>
      <w:szCs w:val="21"/>
    </w:rPr>
  </w:style>
  <w:style w:type="paragraph" w:customStyle="1" w:styleId="TABLE-col-heading">
    <w:name w:val="TABLE-col-heading"/>
    <w:basedOn w:val="Normal"/>
    <w:qFormat/>
    <w:rsid w:val="00413B46"/>
    <w:pPr>
      <w:keepNext/>
      <w:spacing w:before="60" w:after="60" w:line="240" w:lineRule="auto"/>
      <w:jc w:val="left"/>
    </w:pPr>
    <w:rPr>
      <w:rFonts w:ascii="Arial" w:hAnsi="Arial" w:cs="Arial"/>
      <w:b/>
      <w:bCs/>
      <w:spacing w:val="8"/>
      <w:sz w:val="18"/>
      <w:szCs w:val="16"/>
    </w:rPr>
  </w:style>
  <w:style w:type="paragraph" w:customStyle="1" w:styleId="CaptionInformative">
    <w:name w:val="Caption Informative"/>
    <w:basedOn w:val="Caption"/>
    <w:next w:val="BodyTextInformative"/>
    <w:rsid w:val="00C53E66"/>
    <w:pPr>
      <w:shd w:val="pct5" w:color="auto" w:fill="F2F2F2"/>
    </w:pPr>
  </w:style>
  <w:style w:type="paragraph" w:customStyle="1" w:styleId="Spacer">
    <w:name w:val="Spacer"/>
    <w:basedOn w:val="Normal"/>
    <w:rsid w:val="00C53E66"/>
    <w:rPr>
      <w:rFonts w:eastAsia="Batang"/>
      <w:sz w:val="12"/>
    </w:rPr>
  </w:style>
  <w:style w:type="paragraph" w:customStyle="1" w:styleId="SpacerInformative">
    <w:name w:val="Spacer Informative"/>
    <w:basedOn w:val="Spacer"/>
    <w:rsid w:val="00C53E66"/>
    <w:pPr>
      <w:shd w:val="clear" w:color="auto" w:fill="E0E0E0"/>
    </w:pPr>
  </w:style>
  <w:style w:type="paragraph" w:customStyle="1" w:styleId="TABLE-cell">
    <w:name w:val="TABLE-cell"/>
    <w:basedOn w:val="TABLE-col-heading"/>
    <w:qFormat/>
    <w:rsid w:val="00C53E66"/>
    <w:pPr>
      <w:keepNext w:val="0"/>
      <w:keepLines/>
    </w:pPr>
    <w:rPr>
      <w:b w:val="0"/>
      <w:bCs w:val="0"/>
      <w:spacing w:val="0"/>
    </w:rPr>
  </w:style>
  <w:style w:type="paragraph" w:styleId="List3">
    <w:name w:val="List 3"/>
    <w:basedOn w:val="List2"/>
    <w:autoRedefine/>
    <w:rsid w:val="00C53E66"/>
    <w:pPr>
      <w:tabs>
        <w:tab w:val="left" w:pos="1080"/>
      </w:tabs>
      <w:ind w:left="1080"/>
    </w:pPr>
  </w:style>
  <w:style w:type="paragraph" w:styleId="List4">
    <w:name w:val="List 4"/>
    <w:basedOn w:val="List3"/>
    <w:autoRedefine/>
    <w:rsid w:val="00C53E66"/>
    <w:pPr>
      <w:tabs>
        <w:tab w:val="left" w:pos="1440"/>
      </w:tabs>
      <w:ind w:left="1440"/>
    </w:pPr>
  </w:style>
  <w:style w:type="paragraph" w:styleId="List5">
    <w:name w:val="List 5"/>
    <w:basedOn w:val="List4"/>
    <w:autoRedefine/>
    <w:rsid w:val="00C53E66"/>
    <w:pPr>
      <w:tabs>
        <w:tab w:val="clear" w:pos="1440"/>
        <w:tab w:val="left" w:pos="1800"/>
      </w:tabs>
      <w:ind w:left="1800"/>
    </w:pPr>
  </w:style>
  <w:style w:type="paragraph" w:styleId="ListBullet">
    <w:name w:val="List Bullet"/>
    <w:basedOn w:val="List"/>
    <w:rsid w:val="006B74E4"/>
    <w:pPr>
      <w:keepNext/>
      <w:numPr>
        <w:numId w:val="2"/>
      </w:numPr>
      <w:tabs>
        <w:tab w:val="left" w:pos="360"/>
      </w:tabs>
      <w:ind w:left="360"/>
      <w:jc w:val="left"/>
    </w:pPr>
  </w:style>
  <w:style w:type="paragraph" w:styleId="ListBullet2">
    <w:name w:val="List Bullet 2"/>
    <w:basedOn w:val="ListBullet"/>
    <w:autoRedefine/>
    <w:rsid w:val="00C53E66"/>
    <w:pPr>
      <w:tabs>
        <w:tab w:val="clear" w:pos="360"/>
        <w:tab w:val="left" w:pos="346"/>
        <w:tab w:val="left" w:pos="680"/>
      </w:tabs>
    </w:pPr>
  </w:style>
  <w:style w:type="paragraph" w:styleId="ListBullet3">
    <w:name w:val="List Bullet 3"/>
    <w:basedOn w:val="ListBullet"/>
    <w:autoRedefine/>
    <w:rsid w:val="00C53E66"/>
    <w:pPr>
      <w:tabs>
        <w:tab w:val="clear" w:pos="360"/>
      </w:tabs>
      <w:ind w:left="1080"/>
    </w:pPr>
  </w:style>
  <w:style w:type="paragraph" w:styleId="ListBullet4">
    <w:name w:val="List Bullet 4"/>
    <w:basedOn w:val="ListBullet"/>
    <w:autoRedefine/>
    <w:rsid w:val="00C53E66"/>
    <w:pPr>
      <w:tabs>
        <w:tab w:val="clear" w:pos="360"/>
      </w:tabs>
      <w:ind w:left="1440"/>
    </w:pPr>
  </w:style>
  <w:style w:type="paragraph" w:styleId="ListBullet5">
    <w:name w:val="List Bullet 5"/>
    <w:basedOn w:val="ListBullet"/>
    <w:autoRedefine/>
    <w:rsid w:val="00C53E66"/>
    <w:pPr>
      <w:tabs>
        <w:tab w:val="left" w:pos="680"/>
      </w:tabs>
      <w:ind w:left="1800"/>
    </w:pPr>
  </w:style>
  <w:style w:type="paragraph" w:customStyle="1" w:styleId="ANNEX-heading1">
    <w:name w:val="ANNEX-heading1"/>
    <w:basedOn w:val="Heading1"/>
    <w:next w:val="BodyText"/>
    <w:rsid w:val="00C53E66"/>
    <w:pPr>
      <w:pageBreakBefore w:val="0"/>
      <w:numPr>
        <w:ilvl w:val="1"/>
        <w:numId w:val="4"/>
      </w:numPr>
      <w:ind w:left="677" w:hanging="677"/>
      <w:outlineLvl w:val="1"/>
    </w:pPr>
    <w:rPr>
      <w:szCs w:val="22"/>
      <w:lang w:eastAsia="zh-CN"/>
    </w:rPr>
  </w:style>
  <w:style w:type="paragraph" w:styleId="ListContinue">
    <w:name w:val="List Continue"/>
    <w:basedOn w:val="Normal"/>
    <w:autoRedefine/>
    <w:rsid w:val="00C53E66"/>
    <w:pPr>
      <w:spacing w:after="120"/>
      <w:ind w:left="360"/>
    </w:pPr>
  </w:style>
  <w:style w:type="paragraph" w:styleId="ListContinue2">
    <w:name w:val="List Continue 2"/>
    <w:basedOn w:val="ListContinue"/>
    <w:autoRedefine/>
    <w:rsid w:val="00C53E66"/>
    <w:pPr>
      <w:ind w:left="720"/>
    </w:pPr>
  </w:style>
  <w:style w:type="paragraph" w:styleId="ListContinue3">
    <w:name w:val="List Continue 3"/>
    <w:basedOn w:val="ListContinue2"/>
    <w:autoRedefine/>
    <w:rsid w:val="00C53E66"/>
    <w:pPr>
      <w:ind w:left="1080"/>
    </w:pPr>
  </w:style>
  <w:style w:type="paragraph" w:styleId="ListContinue4">
    <w:name w:val="List Continue 4"/>
    <w:basedOn w:val="ListContinue3"/>
    <w:autoRedefine/>
    <w:rsid w:val="00C53E66"/>
    <w:pPr>
      <w:ind w:left="1440"/>
    </w:pPr>
  </w:style>
  <w:style w:type="paragraph" w:styleId="ListContinue5">
    <w:name w:val="List Continue 5"/>
    <w:basedOn w:val="ListContinue4"/>
    <w:autoRedefine/>
    <w:rsid w:val="00C53E66"/>
    <w:pPr>
      <w:ind w:left="1800"/>
    </w:pPr>
  </w:style>
  <w:style w:type="paragraph" w:styleId="ListNumber">
    <w:name w:val="List Number"/>
    <w:basedOn w:val="Normal"/>
    <w:qFormat/>
    <w:rsid w:val="00C53E66"/>
    <w:pPr>
      <w:numPr>
        <w:numId w:val="1"/>
      </w:numPr>
      <w:spacing w:after="120" w:line="240" w:lineRule="atLeast"/>
    </w:pPr>
    <w:rPr>
      <w:rFonts w:ascii="Arial" w:hAnsi="Arial"/>
      <w:sz w:val="20"/>
    </w:rPr>
  </w:style>
  <w:style w:type="paragraph" w:styleId="ListNumber2">
    <w:name w:val="List Number 2"/>
    <w:basedOn w:val="ListNumber"/>
    <w:rsid w:val="00C53E66"/>
    <w:pPr>
      <w:numPr>
        <w:ilvl w:val="1"/>
      </w:numPr>
    </w:pPr>
  </w:style>
  <w:style w:type="paragraph" w:styleId="ListNumber3">
    <w:name w:val="List Number 3"/>
    <w:basedOn w:val="ListNumber2"/>
    <w:autoRedefine/>
    <w:rsid w:val="001842FF"/>
    <w:pPr>
      <w:numPr>
        <w:ilvl w:val="2"/>
      </w:numPr>
    </w:pPr>
  </w:style>
  <w:style w:type="paragraph" w:customStyle="1" w:styleId="TABLE-cell-footnote">
    <w:name w:val="TABLE-cell-footnote"/>
    <w:basedOn w:val="TABLE-cell"/>
    <w:qFormat/>
    <w:rsid w:val="00C53E66"/>
    <w:pPr>
      <w:tabs>
        <w:tab w:val="left" w:pos="360"/>
      </w:tabs>
      <w:ind w:left="360" w:hanging="360"/>
    </w:pPr>
    <w:rPr>
      <w:sz w:val="16"/>
    </w:rPr>
  </w:style>
  <w:style w:type="paragraph" w:customStyle="1" w:styleId="TERM-definition">
    <w:name w:val="TERM-definition"/>
    <w:basedOn w:val="Normal"/>
    <w:next w:val="Normal"/>
    <w:rsid w:val="00C53E66"/>
    <w:pPr>
      <w:spacing w:line="240" w:lineRule="auto"/>
    </w:pPr>
    <w:rPr>
      <w:rFonts w:ascii="Arial" w:hAnsi="Arial" w:cs="Arial"/>
      <w:spacing w:val="8"/>
      <w:sz w:val="20"/>
      <w:szCs w:val="20"/>
      <w:lang w:val="en-GB"/>
    </w:rPr>
  </w:style>
  <w:style w:type="paragraph" w:styleId="ListParagraph">
    <w:name w:val="List Paragraph"/>
    <w:basedOn w:val="Normal"/>
    <w:uiPriority w:val="34"/>
    <w:qFormat/>
    <w:rsid w:val="00C53E66"/>
    <w:pPr>
      <w:ind w:left="720"/>
    </w:pPr>
    <w:rPr>
      <w:rFonts w:eastAsia="SimSun"/>
    </w:rPr>
  </w:style>
  <w:style w:type="paragraph" w:customStyle="1" w:styleId="TERM-heading">
    <w:name w:val="TERM-heading"/>
    <w:basedOn w:val="BodyText"/>
    <w:rsid w:val="00C53E66"/>
    <w:pPr>
      <w:keepNext/>
      <w:spacing w:before="0" w:after="0"/>
    </w:pPr>
    <w:rPr>
      <w:b/>
    </w:rPr>
  </w:style>
  <w:style w:type="paragraph" w:styleId="BodyText">
    <w:name w:val="Body Text"/>
    <w:basedOn w:val="Normal"/>
    <w:link w:val="BodyTextChar"/>
    <w:qFormat/>
    <w:rsid w:val="00413B46"/>
    <w:pPr>
      <w:spacing w:after="120" w:line="240" w:lineRule="atLeast"/>
    </w:pPr>
    <w:rPr>
      <w:rFonts w:ascii="Arial" w:hAnsi="Arial" w:cs="Arial"/>
      <w:sz w:val="20"/>
      <w:szCs w:val="20"/>
    </w:rPr>
  </w:style>
  <w:style w:type="character" w:customStyle="1" w:styleId="BodyTextChar">
    <w:name w:val="Body Text Char"/>
    <w:basedOn w:val="DefaultParagraphFont"/>
    <w:link w:val="BodyText"/>
    <w:rsid w:val="00413B46"/>
    <w:rPr>
      <w:rFonts w:ascii="Arial" w:eastAsia="Times New Roman" w:hAnsi="Arial" w:cs="Arial"/>
      <w:sz w:val="20"/>
      <w:szCs w:val="20"/>
    </w:rPr>
  </w:style>
  <w:style w:type="paragraph" w:customStyle="1" w:styleId="Code">
    <w:name w:val="Code"/>
    <w:basedOn w:val="BodyText"/>
    <w:link w:val="CodeChar"/>
    <w:qFormat/>
    <w:rsid w:val="00C53E66"/>
    <w:pPr>
      <w:overflowPunct w:val="0"/>
      <w:autoSpaceDE w:val="0"/>
      <w:autoSpaceDN w:val="0"/>
      <w:adjustRightInd w:val="0"/>
      <w:spacing w:before="0" w:after="0"/>
      <w:jc w:val="left"/>
      <w:textAlignment w:val="baseline"/>
    </w:pPr>
    <w:rPr>
      <w:rFonts w:ascii="Courier New" w:hAnsi="Courier New" w:cs="Courier New"/>
      <w:b/>
      <w:bCs/>
      <w:noProof/>
      <w:color w:val="808080"/>
      <w:spacing w:val="-8"/>
      <w:sz w:val="18"/>
      <w:szCs w:val="16"/>
      <w:lang w:val="en-GB"/>
    </w:rPr>
  </w:style>
  <w:style w:type="character" w:styleId="PlaceholderText">
    <w:name w:val="Placeholder Text"/>
    <w:basedOn w:val="DefaultParagraphFont"/>
    <w:uiPriority w:val="99"/>
    <w:semiHidden/>
    <w:rsid w:val="00C53E66"/>
    <w:rPr>
      <w:color w:val="808080"/>
    </w:rPr>
  </w:style>
  <w:style w:type="paragraph" w:customStyle="1" w:styleId="Equation">
    <w:name w:val="Equation"/>
    <w:basedOn w:val="BodyText"/>
    <w:next w:val="BodyText"/>
    <w:rsid w:val="00C53E66"/>
    <w:pPr>
      <w:keepNext/>
      <w:tabs>
        <w:tab w:val="center" w:pos="4680"/>
        <w:tab w:val="right" w:pos="9360"/>
      </w:tabs>
      <w:jc w:val="left"/>
    </w:pPr>
    <w:rPr>
      <w:rFonts w:ascii="Cambria" w:hAnsi="Cambria"/>
      <w:i/>
      <w:noProof/>
      <w:sz w:val="22"/>
      <w:szCs w:val="22"/>
    </w:rPr>
  </w:style>
  <w:style w:type="paragraph" w:customStyle="1" w:styleId="Heading">
    <w:name w:val="Heading"/>
    <w:basedOn w:val="BodyText"/>
    <w:next w:val="BodyText"/>
    <w:rsid w:val="00C53E66"/>
    <w:pPr>
      <w:tabs>
        <w:tab w:val="left" w:pos="360"/>
      </w:tabs>
      <w:overflowPunct w:val="0"/>
      <w:autoSpaceDE w:val="0"/>
      <w:autoSpaceDN w:val="0"/>
      <w:adjustRightInd w:val="0"/>
      <w:jc w:val="left"/>
      <w:textAlignment w:val="baseline"/>
    </w:pPr>
    <w:rPr>
      <w:rFonts w:cs="Times New Roman"/>
      <w:b/>
      <w:color w:val="000000"/>
      <w:sz w:val="32"/>
    </w:rPr>
  </w:style>
  <w:style w:type="paragraph" w:customStyle="1" w:styleId="CodeInformative">
    <w:name w:val="Code Informative"/>
    <w:basedOn w:val="Code"/>
    <w:rsid w:val="00C53E66"/>
    <w:pPr>
      <w:shd w:val="clear" w:color="auto" w:fill="E0E0E0"/>
    </w:pPr>
  </w:style>
  <w:style w:type="character" w:styleId="EndnoteReference">
    <w:name w:val="endnote reference"/>
    <w:basedOn w:val="DefaultParagraphFont"/>
    <w:rsid w:val="00C53E66"/>
    <w:rPr>
      <w:sz w:val="20"/>
      <w:vertAlign w:val="superscript"/>
    </w:rPr>
  </w:style>
  <w:style w:type="paragraph" w:styleId="EndnoteText">
    <w:name w:val="endnote text"/>
    <w:basedOn w:val="Normal"/>
    <w:link w:val="EndnoteTextChar"/>
    <w:rsid w:val="00C53E66"/>
    <w:pPr>
      <w:spacing w:after="120" w:line="240" w:lineRule="auto"/>
    </w:pPr>
    <w:rPr>
      <w:rFonts w:ascii="Bookman" w:hAnsi="Bookman"/>
      <w:color w:val="000000"/>
      <w:szCs w:val="24"/>
    </w:rPr>
  </w:style>
  <w:style w:type="character" w:customStyle="1" w:styleId="EndnoteTextChar">
    <w:name w:val="Endnote Text Char"/>
    <w:basedOn w:val="DefaultParagraphFont"/>
    <w:link w:val="EndnoteText"/>
    <w:rsid w:val="00C53E66"/>
    <w:rPr>
      <w:rFonts w:ascii="Bookman" w:eastAsia="Times New Roman" w:hAnsi="Bookman" w:cs="Times New Roman"/>
      <w:color w:val="000000"/>
      <w:szCs w:val="24"/>
    </w:rPr>
  </w:style>
  <w:style w:type="paragraph" w:styleId="Index1">
    <w:name w:val="index 1"/>
    <w:basedOn w:val="Normal"/>
    <w:next w:val="Normal"/>
    <w:autoRedefine/>
    <w:rsid w:val="00C53E66"/>
    <w:pPr>
      <w:spacing w:after="0" w:line="240" w:lineRule="auto"/>
      <w:ind w:left="200" w:hanging="200"/>
    </w:pPr>
    <w:rPr>
      <w:rFonts w:ascii="Arial" w:hAnsi="Arial"/>
      <w:color w:val="000000"/>
      <w:sz w:val="20"/>
      <w:szCs w:val="20"/>
    </w:rPr>
  </w:style>
  <w:style w:type="paragraph" w:styleId="Index2">
    <w:name w:val="index 2"/>
    <w:basedOn w:val="Normal"/>
    <w:next w:val="Normal"/>
    <w:autoRedefine/>
    <w:rsid w:val="00C53E66"/>
    <w:pPr>
      <w:spacing w:after="0" w:line="240" w:lineRule="auto"/>
      <w:ind w:left="400" w:hanging="200"/>
    </w:pPr>
    <w:rPr>
      <w:rFonts w:ascii="Arial" w:hAnsi="Arial"/>
      <w:color w:val="000000"/>
      <w:sz w:val="20"/>
      <w:szCs w:val="20"/>
    </w:rPr>
  </w:style>
  <w:style w:type="paragraph" w:styleId="Index3">
    <w:name w:val="index 3"/>
    <w:basedOn w:val="Normal"/>
    <w:next w:val="Normal"/>
    <w:autoRedefine/>
    <w:rsid w:val="00C53E66"/>
    <w:pPr>
      <w:spacing w:after="0" w:line="240" w:lineRule="auto"/>
      <w:ind w:left="600" w:hanging="200"/>
    </w:pPr>
    <w:rPr>
      <w:rFonts w:ascii="Arial" w:hAnsi="Arial"/>
      <w:color w:val="000000"/>
      <w:sz w:val="20"/>
      <w:szCs w:val="20"/>
    </w:rPr>
  </w:style>
  <w:style w:type="paragraph" w:styleId="Index4">
    <w:name w:val="index 4"/>
    <w:basedOn w:val="Normal"/>
    <w:next w:val="Normal"/>
    <w:autoRedefine/>
    <w:rsid w:val="00C53E66"/>
    <w:pPr>
      <w:spacing w:after="0" w:line="240" w:lineRule="auto"/>
      <w:ind w:left="800" w:hanging="200"/>
    </w:pPr>
    <w:rPr>
      <w:rFonts w:ascii="Arial" w:hAnsi="Arial"/>
      <w:color w:val="000000"/>
      <w:sz w:val="20"/>
      <w:szCs w:val="20"/>
    </w:rPr>
  </w:style>
  <w:style w:type="paragraph" w:styleId="Index5">
    <w:name w:val="index 5"/>
    <w:basedOn w:val="Normal"/>
    <w:next w:val="Normal"/>
    <w:autoRedefine/>
    <w:rsid w:val="00C53E66"/>
    <w:pPr>
      <w:spacing w:after="0" w:line="240" w:lineRule="auto"/>
      <w:ind w:left="1000" w:hanging="200"/>
    </w:pPr>
    <w:rPr>
      <w:rFonts w:ascii="Arial" w:hAnsi="Arial"/>
      <w:color w:val="000000"/>
      <w:sz w:val="20"/>
      <w:szCs w:val="20"/>
    </w:rPr>
  </w:style>
  <w:style w:type="paragraph" w:styleId="Index6">
    <w:name w:val="index 6"/>
    <w:basedOn w:val="Normal"/>
    <w:next w:val="Normal"/>
    <w:autoRedefine/>
    <w:rsid w:val="00C53E66"/>
    <w:pPr>
      <w:spacing w:after="0" w:line="240" w:lineRule="auto"/>
      <w:ind w:left="1200" w:hanging="200"/>
    </w:pPr>
    <w:rPr>
      <w:rFonts w:ascii="Arial" w:hAnsi="Arial"/>
      <w:color w:val="000000"/>
      <w:sz w:val="20"/>
      <w:szCs w:val="20"/>
    </w:rPr>
  </w:style>
  <w:style w:type="paragraph" w:styleId="Index7">
    <w:name w:val="index 7"/>
    <w:basedOn w:val="Normal"/>
    <w:next w:val="Normal"/>
    <w:autoRedefine/>
    <w:rsid w:val="00C53E66"/>
    <w:pPr>
      <w:spacing w:after="0" w:line="240" w:lineRule="auto"/>
      <w:ind w:left="1400" w:hanging="200"/>
    </w:pPr>
    <w:rPr>
      <w:rFonts w:ascii="Arial" w:hAnsi="Arial"/>
      <w:color w:val="000000"/>
      <w:sz w:val="20"/>
      <w:szCs w:val="20"/>
    </w:rPr>
  </w:style>
  <w:style w:type="paragraph" w:styleId="Index8">
    <w:name w:val="index 8"/>
    <w:basedOn w:val="Normal"/>
    <w:next w:val="Normal"/>
    <w:autoRedefine/>
    <w:rsid w:val="00C53E66"/>
    <w:pPr>
      <w:spacing w:after="0" w:line="240" w:lineRule="auto"/>
      <w:ind w:left="1600" w:hanging="200"/>
    </w:pPr>
    <w:rPr>
      <w:rFonts w:ascii="Arial" w:hAnsi="Arial"/>
      <w:color w:val="000000"/>
      <w:sz w:val="20"/>
      <w:szCs w:val="20"/>
    </w:rPr>
  </w:style>
  <w:style w:type="paragraph" w:styleId="Index9">
    <w:name w:val="index 9"/>
    <w:basedOn w:val="Normal"/>
    <w:next w:val="Normal"/>
    <w:autoRedefine/>
    <w:rsid w:val="00C53E66"/>
    <w:pPr>
      <w:spacing w:after="0" w:line="240" w:lineRule="auto"/>
      <w:ind w:left="1800" w:hanging="200"/>
    </w:pPr>
    <w:rPr>
      <w:rFonts w:ascii="Arial" w:hAnsi="Arial"/>
      <w:color w:val="000000"/>
      <w:sz w:val="20"/>
      <w:szCs w:val="20"/>
    </w:rPr>
  </w:style>
  <w:style w:type="paragraph" w:styleId="IndexHeading">
    <w:name w:val="index heading"/>
    <w:basedOn w:val="Normal"/>
    <w:next w:val="Index1"/>
    <w:rsid w:val="00C53E66"/>
    <w:pPr>
      <w:spacing w:after="0" w:line="240" w:lineRule="auto"/>
    </w:pPr>
    <w:rPr>
      <w:rFonts w:ascii="Arial" w:hAnsi="Arial"/>
      <w:color w:val="000000"/>
      <w:sz w:val="20"/>
      <w:szCs w:val="20"/>
    </w:rPr>
  </w:style>
  <w:style w:type="paragraph" w:customStyle="1" w:styleId="Bullet">
    <w:name w:val="Bullet"/>
    <w:basedOn w:val="BodyText"/>
    <w:rsid w:val="00C53E66"/>
    <w:pPr>
      <w:tabs>
        <w:tab w:val="num" w:pos="360"/>
      </w:tabs>
      <w:overflowPunct w:val="0"/>
      <w:autoSpaceDE w:val="0"/>
      <w:autoSpaceDN w:val="0"/>
      <w:adjustRightInd w:val="0"/>
      <w:spacing w:before="0"/>
      <w:ind w:left="360" w:hanging="360"/>
      <w:jc w:val="left"/>
      <w:textAlignment w:val="baseline"/>
    </w:pPr>
    <w:rPr>
      <w:rFonts w:ascii="Bookman" w:hAnsi="Bookman" w:cs="Times New Roman"/>
      <w:color w:val="000000"/>
      <w:sz w:val="22"/>
    </w:rPr>
  </w:style>
  <w:style w:type="paragraph" w:customStyle="1" w:styleId="BulletInformative">
    <w:name w:val="Bullet Informative"/>
    <w:basedOn w:val="Bullet"/>
    <w:rsid w:val="00C53E66"/>
    <w:pPr>
      <w:shd w:val="clear" w:color="auto" w:fill="E0E0E0"/>
      <w:jc w:val="both"/>
    </w:pPr>
  </w:style>
  <w:style w:type="paragraph" w:customStyle="1" w:styleId="HeadingInformative">
    <w:name w:val="Heading Informative"/>
    <w:basedOn w:val="Heading"/>
    <w:rsid w:val="00C53E66"/>
    <w:pPr>
      <w:shd w:val="clear" w:color="auto" w:fill="E0E0E0"/>
    </w:pPr>
  </w:style>
  <w:style w:type="character" w:styleId="HTMLCite">
    <w:name w:val="HTML Cite"/>
    <w:basedOn w:val="DefaultParagraphFont"/>
    <w:uiPriority w:val="99"/>
    <w:unhideWhenUsed/>
    <w:rsid w:val="00C53E66"/>
    <w:rPr>
      <w:i w:val="0"/>
      <w:iCs w:val="0"/>
      <w:color w:val="568E1A"/>
    </w:rPr>
  </w:style>
  <w:style w:type="paragraph" w:customStyle="1" w:styleId="TERM-number">
    <w:name w:val="TERM-number"/>
    <w:basedOn w:val="Heading2"/>
    <w:rsid w:val="00C53E66"/>
    <w:pPr>
      <w:tabs>
        <w:tab w:val="left" w:pos="450"/>
      </w:tabs>
      <w:spacing w:after="0"/>
      <w:ind w:left="360" w:hanging="360"/>
      <w:outlineLvl w:val="9"/>
    </w:pPr>
  </w:style>
  <w:style w:type="paragraph" w:customStyle="1" w:styleId="pList">
    <w:name w:val="pList"/>
    <w:basedOn w:val="BodyText"/>
    <w:next w:val="BodyText"/>
    <w:qFormat/>
    <w:rsid w:val="00C53E66"/>
    <w:pPr>
      <w:spacing w:line="240" w:lineRule="auto"/>
      <w:ind w:left="3600" w:hanging="2880"/>
    </w:pPr>
    <w:rPr>
      <w:rFonts w:ascii="Cambria" w:hAnsi="Cambria"/>
      <w:i/>
      <w:iCs/>
      <w:sz w:val="22"/>
    </w:rPr>
  </w:style>
  <w:style w:type="paragraph" w:customStyle="1" w:styleId="EquationLong">
    <w:name w:val="Equation Long"/>
    <w:basedOn w:val="BodyText"/>
    <w:rsid w:val="00C53E66"/>
    <w:pPr>
      <w:tabs>
        <w:tab w:val="left" w:pos="2160"/>
      </w:tabs>
      <w:spacing w:after="0"/>
      <w:ind w:left="2160" w:hanging="1440"/>
      <w:jc w:val="left"/>
    </w:pPr>
    <w:rPr>
      <w:rFonts w:ascii="Cambria Math" w:hAnsi="Cambria Math"/>
      <w:i/>
      <w:sz w:val="22"/>
      <w:szCs w:val="22"/>
    </w:rPr>
  </w:style>
  <w:style w:type="paragraph" w:customStyle="1" w:styleId="Default">
    <w:name w:val="Default"/>
    <w:rsid w:val="00C53E66"/>
    <w:pPr>
      <w:autoSpaceDE w:val="0"/>
      <w:autoSpaceDN w:val="0"/>
      <w:adjustRightInd w:val="0"/>
      <w:spacing w:before="120" w:after="120" w:line="240" w:lineRule="auto"/>
      <w:jc w:val="both"/>
    </w:pPr>
    <w:rPr>
      <w:rFonts w:ascii="Arial" w:eastAsia="Times New Roman" w:hAnsi="Arial" w:cs="Arial"/>
      <w:color w:val="000000"/>
      <w:sz w:val="24"/>
      <w:szCs w:val="24"/>
    </w:rPr>
  </w:style>
  <w:style w:type="paragraph" w:customStyle="1" w:styleId="PARAGRAPH">
    <w:name w:val="PARAGRAPH"/>
    <w:rsid w:val="00C53E66"/>
    <w:pPr>
      <w:spacing w:before="120" w:after="240" w:line="240" w:lineRule="auto"/>
      <w:jc w:val="both"/>
    </w:pPr>
    <w:rPr>
      <w:rFonts w:ascii="Arial" w:eastAsia="Times New Roman" w:hAnsi="Arial" w:cs="Arial"/>
      <w:spacing w:val="8"/>
      <w:sz w:val="20"/>
      <w:szCs w:val="20"/>
      <w:lang w:val="en-GB" w:eastAsia="zh-CN"/>
    </w:rPr>
  </w:style>
  <w:style w:type="paragraph" w:customStyle="1" w:styleId="BodyBold">
    <w:name w:val="Body Bold"/>
    <w:basedOn w:val="BodyText"/>
    <w:next w:val="BodyText"/>
    <w:rsid w:val="00C53E66"/>
    <w:pPr>
      <w:tabs>
        <w:tab w:val="left" w:pos="360"/>
      </w:tabs>
      <w:overflowPunct w:val="0"/>
      <w:autoSpaceDE w:val="0"/>
      <w:autoSpaceDN w:val="0"/>
      <w:adjustRightInd w:val="0"/>
      <w:textAlignment w:val="baseline"/>
    </w:pPr>
    <w:rPr>
      <w:rFonts w:ascii="Trebuchet MS" w:hAnsi="Trebuchet MS"/>
      <w:b/>
      <w:bCs/>
      <w:kern w:val="22"/>
    </w:rPr>
  </w:style>
  <w:style w:type="character" w:styleId="Emphasis">
    <w:name w:val="Emphasis"/>
    <w:basedOn w:val="DefaultParagraphFont"/>
    <w:uiPriority w:val="20"/>
    <w:rsid w:val="00C53E66"/>
    <w:rPr>
      <w:b/>
      <w:bCs/>
      <w:i w:val="0"/>
      <w:iCs w:val="0"/>
    </w:rPr>
  </w:style>
  <w:style w:type="paragraph" w:customStyle="1" w:styleId="EXAMPLE">
    <w:name w:val="EXAMPLE"/>
    <w:basedOn w:val="NOTE"/>
    <w:next w:val="PARAGRAPH"/>
    <w:rsid w:val="00C53E66"/>
    <w:pPr>
      <w:overflowPunct w:val="0"/>
      <w:autoSpaceDE w:val="0"/>
      <w:autoSpaceDN w:val="0"/>
      <w:adjustRightInd w:val="0"/>
      <w:spacing w:before="120" w:after="100" w:afterAutospacing="1"/>
      <w:textAlignment w:val="baseline"/>
    </w:pPr>
    <w:rPr>
      <w:lang w:eastAsia="zh-CN"/>
    </w:rPr>
  </w:style>
  <w:style w:type="character" w:customStyle="1" w:styleId="HeaderCharChar">
    <w:name w:val="Header Char Char"/>
    <w:basedOn w:val="DefaultParagraphFont"/>
    <w:rsid w:val="00C53E66"/>
    <w:rPr>
      <w:rFonts w:ascii="Arial" w:hAnsi="Arial"/>
      <w:color w:val="000000"/>
      <w:lang w:val="en-US" w:eastAsia="en-US" w:bidi="ar-SA"/>
    </w:rPr>
  </w:style>
  <w:style w:type="character" w:customStyle="1" w:styleId="confnumber">
    <w:name w:val="confnumber"/>
    <w:basedOn w:val="DefaultParagraphFont"/>
    <w:rsid w:val="00C53E66"/>
  </w:style>
  <w:style w:type="paragraph" w:customStyle="1" w:styleId="none">
    <w:name w:val="none"/>
    <w:basedOn w:val="Normal"/>
    <w:rsid w:val="00C53E66"/>
    <w:pPr>
      <w:spacing w:before="60" w:after="60" w:line="240" w:lineRule="auto"/>
      <w:jc w:val="center"/>
    </w:pPr>
    <w:rPr>
      <w:rFonts w:ascii="Arial" w:hAnsi="Arial"/>
      <w:sz w:val="18"/>
      <w:szCs w:val="20"/>
    </w:rPr>
  </w:style>
  <w:style w:type="paragraph" w:customStyle="1" w:styleId="Argument">
    <w:name w:val="Argument"/>
    <w:basedOn w:val="Header"/>
    <w:rsid w:val="00C53E66"/>
    <w:pPr>
      <w:tabs>
        <w:tab w:val="clear" w:pos="4680"/>
        <w:tab w:val="clear" w:pos="9360"/>
        <w:tab w:val="left" w:pos="1440"/>
      </w:tabs>
      <w:spacing w:after="240"/>
      <w:ind w:left="2160" w:hanging="2160"/>
    </w:pPr>
    <w:rPr>
      <w:rFonts w:ascii="Times New Roman" w:hAnsi="Times New Roman" w:cs="Times New Roman"/>
      <w:spacing w:val="0"/>
      <w:sz w:val="24"/>
      <w:szCs w:val="24"/>
      <w:lang w:val="en-US"/>
    </w:rPr>
  </w:style>
  <w:style w:type="numbering" w:customStyle="1" w:styleId="ISOListNumbered">
    <w:name w:val="ISO List Numbered"/>
    <w:uiPriority w:val="99"/>
    <w:rsid w:val="00C53E66"/>
  </w:style>
  <w:style w:type="paragraph" w:customStyle="1" w:styleId="TableTextLeft">
    <w:name w:val="TableText Left"/>
    <w:basedOn w:val="Normal"/>
    <w:rsid w:val="00C53E66"/>
    <w:pPr>
      <w:tabs>
        <w:tab w:val="left" w:pos="360"/>
      </w:tabs>
      <w:overflowPunct w:val="0"/>
      <w:autoSpaceDE w:val="0"/>
      <w:autoSpaceDN w:val="0"/>
      <w:adjustRightInd w:val="0"/>
      <w:spacing w:before="60" w:after="60" w:line="240" w:lineRule="auto"/>
      <w:jc w:val="left"/>
      <w:textAlignment w:val="baseline"/>
    </w:pPr>
    <w:rPr>
      <w:rFonts w:ascii="Arial Narrow" w:hAnsi="Arial Narrow"/>
      <w:noProof/>
      <w:color w:val="000000"/>
      <w:sz w:val="16"/>
      <w:szCs w:val="18"/>
    </w:rPr>
  </w:style>
  <w:style w:type="paragraph" w:customStyle="1" w:styleId="TableHeading">
    <w:name w:val="TableHeading"/>
    <w:basedOn w:val="TableTextLeft"/>
    <w:rsid w:val="00C53E66"/>
    <w:rPr>
      <w:rFonts w:ascii="Arial" w:hAnsi="Arial"/>
      <w:b/>
      <w:sz w:val="18"/>
    </w:rPr>
  </w:style>
  <w:style w:type="paragraph" w:customStyle="1" w:styleId="TableTextCentered">
    <w:name w:val="TableText Centered"/>
    <w:basedOn w:val="BodyText"/>
    <w:rsid w:val="00C53E66"/>
    <w:pPr>
      <w:tabs>
        <w:tab w:val="left" w:pos="360"/>
      </w:tabs>
      <w:overflowPunct w:val="0"/>
      <w:autoSpaceDE w:val="0"/>
      <w:autoSpaceDN w:val="0"/>
      <w:adjustRightInd w:val="0"/>
      <w:spacing w:before="60" w:after="60" w:line="240" w:lineRule="auto"/>
      <w:jc w:val="center"/>
      <w:textAlignment w:val="baseline"/>
    </w:pPr>
    <w:rPr>
      <w:rFonts w:ascii="Arial Narrow" w:hAnsi="Arial Narrow" w:cs="Times New Roman"/>
      <w:noProof/>
      <w:color w:val="000000"/>
      <w:sz w:val="16"/>
      <w:szCs w:val="18"/>
    </w:rPr>
  </w:style>
  <w:style w:type="paragraph" w:customStyle="1" w:styleId="ApplicationNote">
    <w:name w:val="Application Note"/>
    <w:basedOn w:val="Normal"/>
    <w:rsid w:val="00C53E66"/>
    <w:pPr>
      <w:keepLines/>
      <w:tabs>
        <w:tab w:val="num" w:pos="1800"/>
        <w:tab w:val="left" w:pos="2160"/>
        <w:tab w:val="right" w:pos="9072"/>
      </w:tabs>
      <w:spacing w:before="0" w:after="240" w:line="240" w:lineRule="atLeast"/>
      <w:ind w:left="2160" w:hanging="2160"/>
    </w:pPr>
    <w:rPr>
      <w:rFonts w:ascii="Arial" w:hAnsi="Arial"/>
      <w:sz w:val="20"/>
      <w:szCs w:val="20"/>
      <w:lang w:val="de-DE"/>
    </w:rPr>
  </w:style>
  <w:style w:type="character" w:customStyle="1" w:styleId="TableTextCharCharChar1">
    <w:name w:val="Table Text Char Char Char1"/>
    <w:basedOn w:val="DefaultParagraphFont"/>
    <w:rsid w:val="00C53E66"/>
    <w:rPr>
      <w:rFonts w:ascii="Arial Narrow" w:hAnsi="Arial Narrow"/>
      <w:noProof/>
      <w:kern w:val="22"/>
      <w:sz w:val="16"/>
      <w:szCs w:val="18"/>
      <w:lang w:val="en-US" w:eastAsia="en-US" w:bidi="ar-SA"/>
    </w:rPr>
  </w:style>
  <w:style w:type="character" w:customStyle="1" w:styleId="TableTextCharChar">
    <w:name w:val="Table Text Char Char"/>
    <w:basedOn w:val="DefaultParagraphFont"/>
    <w:rsid w:val="00C53E66"/>
    <w:rPr>
      <w:rFonts w:ascii="Arial Narrow" w:hAnsi="Arial Narrow"/>
      <w:noProof/>
      <w:kern w:val="22"/>
      <w:sz w:val="16"/>
      <w:szCs w:val="18"/>
      <w:lang w:val="en-US" w:eastAsia="en-US" w:bidi="ar-SA"/>
    </w:rPr>
  </w:style>
  <w:style w:type="paragraph" w:customStyle="1" w:styleId="SubHeadingInformative">
    <w:name w:val="SubHeading Informative"/>
    <w:basedOn w:val="SubHeading"/>
    <w:next w:val="Normal"/>
    <w:rsid w:val="00C53E66"/>
    <w:pPr>
      <w:shd w:val="clear" w:color="auto" w:fill="E0E0E0"/>
      <w:spacing w:after="120" w:line="240" w:lineRule="auto"/>
      <w:jc w:val="left"/>
    </w:pPr>
    <w:rPr>
      <w:rFonts w:ascii="Arial" w:hAnsi="Arial"/>
      <w:color w:val="000000"/>
    </w:rPr>
  </w:style>
  <w:style w:type="character" w:customStyle="1" w:styleId="BodyTextInformativeBoldChar1">
    <w:name w:val="Body Text Informative Bold Char1"/>
    <w:basedOn w:val="BodyTextInformativeChar"/>
    <w:link w:val="BodyTextInformativeBold"/>
    <w:rsid w:val="00C53E66"/>
    <w:rPr>
      <w:rFonts w:ascii="Bookman" w:eastAsia="Times New Roman" w:hAnsi="Bookman" w:cs="Arial"/>
      <w:b/>
      <w:color w:val="000000"/>
      <w:spacing w:val="8"/>
      <w:szCs w:val="20"/>
      <w:shd w:val="clear" w:color="FFFFFF" w:fill="E0E0E0"/>
      <w:lang w:val="en-GB"/>
    </w:rPr>
  </w:style>
  <w:style w:type="character" w:customStyle="1" w:styleId="TableText">
    <w:name w:val="Table Text"/>
    <w:basedOn w:val="DefaultParagraphFont"/>
    <w:rsid w:val="00C53E66"/>
    <w:rPr>
      <w:rFonts w:ascii="Arial Narrow" w:hAnsi="Arial Narrow"/>
      <w:noProof/>
      <w:kern w:val="22"/>
      <w:sz w:val="16"/>
      <w:szCs w:val="18"/>
      <w:lang w:val="en-US" w:eastAsia="en-US" w:bidi="ar-SA"/>
    </w:rPr>
  </w:style>
  <w:style w:type="paragraph" w:customStyle="1" w:styleId="BodyTextInformativeBold">
    <w:name w:val="Body Text Informative Bold"/>
    <w:basedOn w:val="BodyTextInformative"/>
    <w:next w:val="BodyTextInformative"/>
    <w:link w:val="BodyTextInformativeBoldChar1"/>
    <w:rsid w:val="00C53E66"/>
    <w:pPr>
      <w:shd w:val="clear" w:color="FFFFFF" w:fill="E0E0E0"/>
      <w:tabs>
        <w:tab w:val="left" w:pos="360"/>
      </w:tabs>
      <w:overflowPunct w:val="0"/>
      <w:autoSpaceDE w:val="0"/>
      <w:autoSpaceDN w:val="0"/>
      <w:adjustRightInd w:val="0"/>
      <w:spacing w:before="0" w:after="120" w:line="240" w:lineRule="auto"/>
    </w:pPr>
    <w:rPr>
      <w:rFonts w:ascii="Bookman" w:hAnsi="Bookman"/>
      <w:b/>
      <w:color w:val="000000"/>
    </w:rPr>
  </w:style>
  <w:style w:type="table" w:styleId="TableGrid">
    <w:name w:val="Table Grid"/>
    <w:basedOn w:val="TableNormal"/>
    <w:uiPriority w:val="99"/>
    <w:rsid w:val="00C53E66"/>
    <w:pPr>
      <w:spacing w:after="120" w:line="240" w:lineRule="auto"/>
      <w:jc w:val="both"/>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Copyright">
    <w:name w:val="Cover Copyright"/>
    <w:basedOn w:val="CoverNormal"/>
    <w:rsid w:val="00C53E66"/>
    <w:pPr>
      <w:jc w:val="left"/>
    </w:pPr>
  </w:style>
  <w:style w:type="paragraph" w:customStyle="1" w:styleId="CoverVersion">
    <w:name w:val="Cover Version"/>
    <w:basedOn w:val="CoverNormal"/>
    <w:autoRedefine/>
    <w:rsid w:val="00C53E66"/>
    <w:rPr>
      <w:b/>
    </w:rPr>
  </w:style>
  <w:style w:type="paragraph" w:customStyle="1" w:styleId="CoverStatus">
    <w:name w:val="Cover Status"/>
    <w:basedOn w:val="Normal"/>
    <w:rsid w:val="006F24A2"/>
    <w:pPr>
      <w:tabs>
        <w:tab w:val="left" w:pos="2970"/>
      </w:tabs>
      <w:ind w:left="1440"/>
    </w:pPr>
    <w:rPr>
      <w:b/>
      <w:szCs w:val="20"/>
    </w:rPr>
  </w:style>
  <w:style w:type="paragraph" w:customStyle="1" w:styleId="CoverConfid">
    <w:name w:val="Cover Confid"/>
    <w:basedOn w:val="CoverNormal"/>
    <w:rsid w:val="00C53E66"/>
    <w:rPr>
      <w:b/>
      <w:sz w:val="44"/>
    </w:rPr>
  </w:style>
  <w:style w:type="paragraph" w:customStyle="1" w:styleId="CoverSubtitle">
    <w:name w:val="Cover Subtitle"/>
    <w:basedOn w:val="CoverTitle"/>
    <w:autoRedefine/>
    <w:rsid w:val="006F24A2"/>
    <w:pPr>
      <w:spacing w:before="240"/>
    </w:pPr>
  </w:style>
  <w:style w:type="paragraph" w:customStyle="1" w:styleId="TERM">
    <w:name w:val="TERM"/>
    <w:basedOn w:val="Normal"/>
    <w:next w:val="TERM-definition"/>
    <w:rsid w:val="00C53E66"/>
    <w:pPr>
      <w:keepNext/>
      <w:spacing w:after="0" w:line="240" w:lineRule="auto"/>
    </w:pPr>
    <w:rPr>
      <w:rFonts w:ascii="Arial" w:hAnsi="Arial" w:cs="Arial"/>
      <w:b/>
      <w:bCs/>
      <w:spacing w:val="8"/>
      <w:sz w:val="20"/>
      <w:szCs w:val="20"/>
    </w:rPr>
  </w:style>
  <w:style w:type="paragraph" w:customStyle="1" w:styleId="EquationLong2">
    <w:name w:val="Equation Long 2"/>
    <w:basedOn w:val="EquationLong"/>
    <w:rsid w:val="00C53E66"/>
    <w:pPr>
      <w:keepLines/>
      <w:tabs>
        <w:tab w:val="clear" w:pos="2160"/>
        <w:tab w:val="left" w:pos="2880"/>
        <w:tab w:val="right" w:pos="9360"/>
      </w:tabs>
      <w:spacing w:before="0" w:line="240" w:lineRule="auto"/>
      <w:ind w:left="2880" w:firstLine="0"/>
    </w:pPr>
  </w:style>
  <w:style w:type="paragraph" w:customStyle="1" w:styleId="CodeNameTag">
    <w:name w:val="Code Name Tag"/>
    <w:basedOn w:val="Code"/>
    <w:next w:val="Code"/>
    <w:rsid w:val="00C53E66"/>
    <w:pPr>
      <w:overflowPunct/>
      <w:autoSpaceDE/>
      <w:autoSpaceDN/>
      <w:adjustRightInd/>
      <w:spacing w:before="120" w:after="120"/>
      <w:jc w:val="both"/>
      <w:textAlignment w:val="auto"/>
    </w:pPr>
    <w:rPr>
      <w:bCs w:val="0"/>
      <w:color w:val="C00000"/>
      <w:spacing w:val="0"/>
      <w:sz w:val="20"/>
      <w:szCs w:val="18"/>
      <w:bdr w:val="single" w:sz="4" w:space="0" w:color="auto"/>
      <w:lang w:val="en-US"/>
    </w:rPr>
  </w:style>
  <w:style w:type="character" w:customStyle="1" w:styleId="CodeEntry">
    <w:name w:val="Code Entry"/>
    <w:rsid w:val="00C53E66"/>
    <w:rPr>
      <w:color w:val="FF0000"/>
      <w:sz w:val="19"/>
      <w:szCs w:val="19"/>
    </w:rPr>
  </w:style>
  <w:style w:type="character" w:customStyle="1" w:styleId="CodeKeyword">
    <w:name w:val="Code Keyword"/>
    <w:rsid w:val="00C53E66"/>
    <w:rPr>
      <w:color w:val="0070C0"/>
    </w:rPr>
  </w:style>
  <w:style w:type="character" w:customStyle="1" w:styleId="CodeChar">
    <w:name w:val="Code Char"/>
    <w:basedOn w:val="BodyTextChar"/>
    <w:link w:val="Code"/>
    <w:rsid w:val="00C53E66"/>
    <w:rPr>
      <w:rFonts w:ascii="Courier New" w:eastAsia="Times New Roman" w:hAnsi="Courier New" w:cs="Courier New"/>
      <w:b/>
      <w:bCs/>
      <w:noProof/>
      <w:color w:val="808080"/>
      <w:spacing w:val="-8"/>
      <w:sz w:val="18"/>
      <w:szCs w:val="16"/>
      <w:lang w:val="en-GB"/>
    </w:rPr>
  </w:style>
  <w:style w:type="character" w:customStyle="1" w:styleId="CodeComment">
    <w:name w:val="Code Comment"/>
    <w:basedOn w:val="CodeChar"/>
    <w:rsid w:val="00C53E66"/>
    <w:rPr>
      <w:rFonts w:ascii="Courier New" w:eastAsia="Times New Roman" w:hAnsi="Courier New" w:cs="Courier New"/>
      <w:b w:val="0"/>
      <w:bCs/>
      <w:noProof/>
      <w:color w:val="00B050"/>
      <w:spacing w:val="-8"/>
      <w:sz w:val="18"/>
      <w:szCs w:val="16"/>
      <w:lang w:val="en-GB"/>
    </w:rPr>
  </w:style>
  <w:style w:type="character" w:customStyle="1" w:styleId="CodeMacro">
    <w:name w:val="Code Macro"/>
    <w:rsid w:val="00C53E66"/>
    <w:rPr>
      <w:color w:val="C00000"/>
    </w:rPr>
  </w:style>
  <w:style w:type="character" w:customStyle="1" w:styleId="CodeBlack">
    <w:name w:val="Code Black"/>
    <w:rsid w:val="00C53E66"/>
    <w:rPr>
      <w:color w:val="000000" w:themeColor="text1"/>
    </w:rPr>
  </w:style>
  <w:style w:type="paragraph" w:customStyle="1" w:styleId="Contents">
    <w:name w:val="Contents"/>
    <w:basedOn w:val="Normal"/>
    <w:next w:val="TOC1"/>
    <w:rsid w:val="00C53E66"/>
    <w:pPr>
      <w:keepNext/>
      <w:pageBreakBefore/>
      <w:tabs>
        <w:tab w:val="right" w:pos="9360"/>
      </w:tabs>
      <w:suppressAutoHyphens/>
      <w:spacing w:before="0" w:after="240" w:line="240" w:lineRule="auto"/>
      <w:jc w:val="center"/>
    </w:pPr>
    <w:rPr>
      <w:rFonts w:ascii="Arial" w:hAnsi="Arial"/>
      <w:sz w:val="28"/>
      <w:szCs w:val="20"/>
    </w:rPr>
  </w:style>
  <w:style w:type="paragraph" w:customStyle="1" w:styleId="pListLast">
    <w:name w:val="pList Last"/>
    <w:basedOn w:val="pList"/>
    <w:rsid w:val="00C53E66"/>
    <w:pPr>
      <w:keepNext/>
      <w:spacing w:after="360"/>
    </w:pPr>
    <w:rPr>
      <w:i w:val="0"/>
      <w:iCs w:val="0"/>
    </w:rPr>
  </w:style>
  <w:style w:type="paragraph" w:customStyle="1" w:styleId="ListDash">
    <w:name w:val="List Dash"/>
    <w:basedOn w:val="ListBullet"/>
    <w:rsid w:val="00C53E66"/>
  </w:style>
  <w:style w:type="paragraph" w:customStyle="1" w:styleId="ListNumbered">
    <w:name w:val="List Numbered"/>
    <w:basedOn w:val="BodyText"/>
    <w:rsid w:val="00C53E66"/>
    <w:pPr>
      <w:keepLines/>
      <w:numPr>
        <w:numId w:val="16"/>
      </w:numPr>
    </w:pPr>
    <w:rPr>
      <w:spacing w:val="8"/>
      <w:lang w:eastAsia="zh-CN"/>
    </w:rPr>
  </w:style>
  <w:style w:type="character" w:customStyle="1" w:styleId="Italic">
    <w:name w:val="Italic"/>
    <w:basedOn w:val="DefaultParagraphFont"/>
    <w:uiPriority w:val="1"/>
    <w:rsid w:val="00C53E66"/>
    <w:rPr>
      <w:i/>
    </w:rPr>
  </w:style>
  <w:style w:type="paragraph" w:customStyle="1" w:styleId="CoverConfidential">
    <w:name w:val="Cover Confidential"/>
    <w:basedOn w:val="CoverNormal"/>
    <w:autoRedefine/>
    <w:rsid w:val="00C53E66"/>
    <w:rPr>
      <w:b/>
      <w:sz w:val="44"/>
      <w:lang w:eastAsia="zh-CN"/>
    </w:rPr>
  </w:style>
  <w:style w:type="paragraph" w:customStyle="1" w:styleId="nArial">
    <w:name w:val="n + Arial"/>
    <w:aliases w:val="10 pt"/>
    <w:basedOn w:val="Normal"/>
    <w:rsid w:val="00C53E66"/>
    <w:rPr>
      <w:rFonts w:ascii="Arial" w:hAnsi="Arial" w:cs="Arial"/>
      <w:sz w:val="20"/>
      <w:szCs w:val="20"/>
    </w:rPr>
  </w:style>
  <w:style w:type="paragraph" w:customStyle="1" w:styleId="Abstand">
    <w:name w:val="Abstand"/>
    <w:basedOn w:val="Normal"/>
    <w:next w:val="Normal"/>
    <w:rsid w:val="00C53E66"/>
    <w:pPr>
      <w:tabs>
        <w:tab w:val="right" w:pos="9072"/>
      </w:tabs>
      <w:spacing w:before="480" w:after="0" w:line="40" w:lineRule="exact"/>
    </w:pPr>
    <w:rPr>
      <w:rFonts w:ascii="Arial" w:hAnsi="Arial"/>
      <w:szCs w:val="20"/>
      <w:lang w:val="de-DE"/>
    </w:rPr>
  </w:style>
  <w:style w:type="paragraph" w:customStyle="1" w:styleId="CoverFamily">
    <w:name w:val="Cover Family"/>
    <w:basedOn w:val="CoverNormal"/>
    <w:next w:val="Normal"/>
    <w:autoRedefine/>
    <w:rsid w:val="00C53E66"/>
    <w:pPr>
      <w:spacing w:before="1080"/>
    </w:pPr>
    <w:rPr>
      <w:b/>
    </w:rPr>
  </w:style>
  <w:style w:type="paragraph" w:customStyle="1" w:styleId="Heading3Break">
    <w:name w:val="Heading 3 Break"/>
    <w:basedOn w:val="Heading3"/>
    <w:next w:val="BodyText"/>
    <w:qFormat/>
    <w:rsid w:val="00413B46"/>
  </w:style>
  <w:style w:type="character" w:customStyle="1" w:styleId="UnresolvedMention1">
    <w:name w:val="Unresolved Mention1"/>
    <w:basedOn w:val="DefaultParagraphFont"/>
    <w:uiPriority w:val="99"/>
    <w:semiHidden/>
    <w:unhideWhenUsed/>
    <w:rsid w:val="00854AC2"/>
    <w:rPr>
      <w:color w:val="605E5C"/>
      <w:shd w:val="clear" w:color="auto" w:fill="E1DFDD"/>
    </w:rPr>
  </w:style>
  <w:style w:type="character" w:customStyle="1" w:styleId="UnresolvedMention">
    <w:name w:val="Unresolved Mention"/>
    <w:basedOn w:val="DefaultParagraphFont"/>
    <w:uiPriority w:val="99"/>
    <w:semiHidden/>
    <w:unhideWhenUsed/>
    <w:rsid w:val="00E90F60"/>
    <w:rPr>
      <w:color w:val="605E5C"/>
      <w:shd w:val="clear" w:color="auto" w:fill="E1DFDD"/>
    </w:rPr>
  </w:style>
  <w:style w:type="paragraph" w:customStyle="1" w:styleId="1">
    <w:name w:val="样式1"/>
    <w:basedOn w:val="Heading1"/>
    <w:qFormat/>
    <w:rsid w:val="00D24F24"/>
    <w:pPr>
      <w:keepLines/>
      <w:pageBreakBefore w:val="0"/>
      <w:numPr>
        <w:numId w:val="22"/>
      </w:numPr>
      <w:suppressAutoHyphens w:val="0"/>
      <w:spacing w:before="340" w:after="330" w:line="578" w:lineRule="auto"/>
      <w:ind w:left="0" w:firstLine="0"/>
    </w:pPr>
    <w:rPr>
      <w:rFonts w:ascii="Calibri" w:eastAsiaTheme="minorEastAsia" w:hAnsi="Calibri" w:cs="Times New Roman"/>
      <w:spacing w:val="0"/>
      <w:kern w:val="44"/>
      <w:sz w:val="44"/>
      <w:szCs w:val="44"/>
    </w:rPr>
  </w:style>
  <w:style w:type="paragraph" w:customStyle="1" w:styleId="2">
    <w:name w:val="样式2"/>
    <w:basedOn w:val="Heading2"/>
    <w:qFormat/>
    <w:rsid w:val="00D24F24"/>
    <w:pPr>
      <w:keepLines/>
      <w:numPr>
        <w:numId w:val="22"/>
      </w:numPr>
      <w:suppressAutoHyphens w:val="0"/>
      <w:spacing w:before="260" w:after="260" w:line="416" w:lineRule="auto"/>
      <w:ind w:left="0" w:firstLine="0"/>
    </w:pPr>
    <w:rPr>
      <w:rFonts w:asciiTheme="majorHAnsi" w:eastAsiaTheme="majorEastAsia" w:hAnsiTheme="majorHAnsi" w:cstheme="majorBidi"/>
      <w:kern w:val="0"/>
      <w:sz w:val="32"/>
      <w:szCs w:val="32"/>
    </w:rPr>
  </w:style>
  <w:style w:type="paragraph" w:customStyle="1" w:styleId="3">
    <w:name w:val="样式3"/>
    <w:basedOn w:val="Heading3"/>
    <w:qFormat/>
    <w:rsid w:val="00D24F24"/>
    <w:pPr>
      <w:keepLines/>
      <w:pageBreakBefore w:val="0"/>
      <w:numPr>
        <w:numId w:val="22"/>
      </w:numPr>
      <w:suppressAutoHyphens w:val="0"/>
      <w:spacing w:before="260" w:after="260" w:line="416" w:lineRule="auto"/>
      <w:ind w:left="0" w:firstLine="0"/>
    </w:pPr>
    <w:rPr>
      <w:rFonts w:ascii="Calibri" w:eastAsiaTheme="minorEastAsia" w:hAnsi="Calibri" w:cs="Times New Roman"/>
      <w:spacing w:val="0"/>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652133">
      <w:bodyDiv w:val="1"/>
      <w:marLeft w:val="0"/>
      <w:marRight w:val="0"/>
      <w:marTop w:val="0"/>
      <w:marBottom w:val="0"/>
      <w:divBdr>
        <w:top w:val="none" w:sz="0" w:space="0" w:color="auto"/>
        <w:left w:val="none" w:sz="0" w:space="0" w:color="auto"/>
        <w:bottom w:val="none" w:sz="0" w:space="0" w:color="auto"/>
        <w:right w:val="none" w:sz="0" w:space="0" w:color="auto"/>
      </w:divBdr>
    </w:div>
    <w:div w:id="99182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dmin@trustedcomputinggroup.org" TargetMode="Externa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oter" Target="footer2.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wmf"/><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6.xml"/><Relationship Id="rId28" Type="http://schemas.microsoft.com/office/2011/relationships/people" Target="people.xml"/><Relationship Id="rId10" Type="http://schemas.openxmlformats.org/officeDocument/2006/relationships/oleObject" Target="embeddings/oleObject1.bin"/><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6D9A8-73F1-410E-9123-B8A6B07C1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6197</TotalTime>
  <Pages>437</Pages>
  <Words>64144</Words>
  <Characters>365626</Characters>
  <Application>Microsoft Office Word</Application>
  <DocSecurity>0</DocSecurity>
  <Lines>3046</Lines>
  <Paragraphs>857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428913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Wooten</dc:creator>
  <cp:lastModifiedBy>David Wooten</cp:lastModifiedBy>
  <cp:revision>49</cp:revision>
  <dcterms:created xsi:type="dcterms:W3CDTF">2019-10-07T18:20:00Z</dcterms:created>
  <dcterms:modified xsi:type="dcterms:W3CDTF">2019-11-18T03:44:00Z</dcterms:modified>
</cp:coreProperties>
</file>